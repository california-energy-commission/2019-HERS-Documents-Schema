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1624"/>
        <w:gridCol w:w="4592"/>
        <w:gridCol w:w="458"/>
        <w:gridCol w:w="3631"/>
        <w:gridCol w:w="3619"/>
      </w:tblGrid>
      <w:tr w:rsidR="009867E0" w:rsidRPr="00C24189" w14:paraId="4886A10C" w14:textId="77777777" w:rsidTr="00510748">
        <w:tc>
          <w:tcPr>
            <w:tcW w:w="14373" w:type="dxa"/>
            <w:gridSpan w:val="6"/>
            <w:shd w:val="clear" w:color="auto" w:fill="auto"/>
            <w:vAlign w:val="center"/>
          </w:tcPr>
          <w:p w14:paraId="4886A10B" w14:textId="2FAF3128" w:rsidR="009867E0" w:rsidRPr="00C24189" w:rsidRDefault="009867E0" w:rsidP="006101DE">
            <w:pPr>
              <w:keepNext/>
              <w:rPr>
                <w:rFonts w:ascii="Calibri" w:hAnsi="Calibri"/>
                <w:sz w:val="22"/>
                <w:szCs w:val="22"/>
              </w:rPr>
            </w:pPr>
            <w:r w:rsidRPr="00DD135E">
              <w:rPr>
                <w:rFonts w:ascii="Calibri" w:eastAsia="Calibri" w:hAnsi="Calibri"/>
                <w:b/>
                <w:sz w:val="20"/>
                <w:szCs w:val="22"/>
              </w:rPr>
              <w:t xml:space="preserve">A. </w:t>
            </w:r>
            <w:r w:rsidR="006101DE" w:rsidRPr="00DD135E">
              <w:rPr>
                <w:rFonts w:ascii="Calibri" w:eastAsia="Calibri" w:hAnsi="Calibri"/>
                <w:b/>
                <w:sz w:val="20"/>
                <w:szCs w:val="22"/>
              </w:rPr>
              <w:t>General Information</w:t>
            </w:r>
          </w:p>
        </w:tc>
      </w:tr>
      <w:tr w:rsidR="009867E0" w:rsidRPr="00C24189" w14:paraId="4886A113" w14:textId="77777777" w:rsidTr="00510748">
        <w:tc>
          <w:tcPr>
            <w:tcW w:w="449" w:type="dxa"/>
          </w:tcPr>
          <w:p w14:paraId="4886A10D" w14:textId="77777777" w:rsidR="009867E0" w:rsidRPr="00FD271A" w:rsidRDefault="009867E0" w:rsidP="009867E0">
            <w:pPr>
              <w:rPr>
                <w:rFonts w:ascii="Calibri" w:eastAsia="Calibri" w:hAnsi="Calibri"/>
                <w:sz w:val="18"/>
                <w:szCs w:val="18"/>
              </w:rPr>
            </w:pPr>
            <w:r w:rsidRPr="00FD271A">
              <w:rPr>
                <w:rFonts w:ascii="Calibri" w:eastAsia="Calibri" w:hAnsi="Calibri"/>
                <w:sz w:val="18"/>
                <w:szCs w:val="18"/>
              </w:rPr>
              <w:t>01</w:t>
            </w:r>
          </w:p>
        </w:tc>
        <w:tc>
          <w:tcPr>
            <w:tcW w:w="1624" w:type="dxa"/>
            <w:shd w:val="clear" w:color="auto" w:fill="auto"/>
          </w:tcPr>
          <w:p w14:paraId="4886A10E" w14:textId="77777777" w:rsidR="009867E0" w:rsidRPr="00FD271A" w:rsidRDefault="009867E0" w:rsidP="009867E0">
            <w:pPr>
              <w:rPr>
                <w:rFonts w:ascii="Calibri" w:hAnsi="Calibri"/>
                <w:sz w:val="18"/>
                <w:szCs w:val="18"/>
              </w:rPr>
            </w:pPr>
            <w:r w:rsidRPr="00FD271A">
              <w:rPr>
                <w:rFonts w:ascii="Calibri" w:eastAsia="Calibri" w:hAnsi="Calibri"/>
                <w:sz w:val="18"/>
                <w:szCs w:val="18"/>
              </w:rPr>
              <w:t>Project Name:</w:t>
            </w:r>
          </w:p>
        </w:tc>
        <w:tc>
          <w:tcPr>
            <w:tcW w:w="4592" w:type="dxa"/>
            <w:shd w:val="clear" w:color="auto" w:fill="auto"/>
          </w:tcPr>
          <w:p w14:paraId="4886A10F" w14:textId="77777777" w:rsidR="009867E0" w:rsidRPr="00C24189" w:rsidRDefault="009867E0" w:rsidP="009867E0">
            <w:pPr>
              <w:rPr>
                <w:rFonts w:ascii="Calibri" w:hAnsi="Calibri"/>
                <w:sz w:val="18"/>
                <w:szCs w:val="18"/>
              </w:rPr>
            </w:pPr>
          </w:p>
        </w:tc>
        <w:tc>
          <w:tcPr>
            <w:tcW w:w="458" w:type="dxa"/>
            <w:vAlign w:val="center"/>
          </w:tcPr>
          <w:p w14:paraId="4886A110" w14:textId="77777777" w:rsidR="009867E0" w:rsidRPr="00FD271A" w:rsidRDefault="009867E0" w:rsidP="009867E0">
            <w:pPr>
              <w:jc w:val="center"/>
              <w:rPr>
                <w:rFonts w:ascii="Calibri" w:hAnsi="Calibri"/>
                <w:sz w:val="18"/>
                <w:szCs w:val="18"/>
              </w:rPr>
            </w:pPr>
            <w:r w:rsidRPr="00FD271A">
              <w:rPr>
                <w:rFonts w:ascii="Calibri" w:hAnsi="Calibri"/>
                <w:sz w:val="18"/>
                <w:szCs w:val="18"/>
              </w:rPr>
              <w:t>02</w:t>
            </w:r>
          </w:p>
        </w:tc>
        <w:tc>
          <w:tcPr>
            <w:tcW w:w="3631" w:type="dxa"/>
            <w:shd w:val="clear" w:color="auto" w:fill="auto"/>
          </w:tcPr>
          <w:p w14:paraId="4886A111" w14:textId="77777777" w:rsidR="009867E0" w:rsidRPr="00FD271A" w:rsidRDefault="009867E0" w:rsidP="009867E0">
            <w:pPr>
              <w:rPr>
                <w:rFonts w:ascii="Calibri" w:hAnsi="Calibri"/>
                <w:sz w:val="18"/>
                <w:szCs w:val="18"/>
              </w:rPr>
            </w:pPr>
            <w:r w:rsidRPr="00FD271A">
              <w:rPr>
                <w:rFonts w:ascii="Calibri" w:hAnsi="Calibri"/>
                <w:sz w:val="18"/>
                <w:szCs w:val="18"/>
              </w:rPr>
              <w:t>Date Prepared:</w:t>
            </w:r>
          </w:p>
        </w:tc>
        <w:tc>
          <w:tcPr>
            <w:tcW w:w="3619" w:type="dxa"/>
            <w:shd w:val="clear" w:color="auto" w:fill="auto"/>
          </w:tcPr>
          <w:p w14:paraId="4886A112" w14:textId="77777777" w:rsidR="009867E0" w:rsidRPr="00C24189" w:rsidRDefault="009867E0" w:rsidP="009867E0">
            <w:pPr>
              <w:rPr>
                <w:rFonts w:ascii="Calibri" w:hAnsi="Calibri"/>
                <w:sz w:val="18"/>
                <w:szCs w:val="18"/>
              </w:rPr>
            </w:pPr>
          </w:p>
        </w:tc>
      </w:tr>
      <w:tr w:rsidR="009867E0" w:rsidRPr="00C24189" w14:paraId="4886A11A" w14:textId="77777777" w:rsidTr="00510748">
        <w:tc>
          <w:tcPr>
            <w:tcW w:w="449" w:type="dxa"/>
          </w:tcPr>
          <w:p w14:paraId="4886A114" w14:textId="77777777" w:rsidR="009867E0" w:rsidRPr="00FD271A" w:rsidRDefault="009867E0" w:rsidP="009867E0">
            <w:pPr>
              <w:rPr>
                <w:rFonts w:ascii="Calibri" w:eastAsia="Calibri" w:hAnsi="Calibri"/>
                <w:sz w:val="18"/>
                <w:szCs w:val="18"/>
              </w:rPr>
            </w:pPr>
            <w:r w:rsidRPr="00FD271A">
              <w:rPr>
                <w:rFonts w:ascii="Calibri" w:eastAsia="Calibri" w:hAnsi="Calibri"/>
                <w:sz w:val="18"/>
                <w:szCs w:val="18"/>
              </w:rPr>
              <w:t>03</w:t>
            </w:r>
          </w:p>
        </w:tc>
        <w:tc>
          <w:tcPr>
            <w:tcW w:w="1624" w:type="dxa"/>
            <w:shd w:val="clear" w:color="auto" w:fill="auto"/>
          </w:tcPr>
          <w:p w14:paraId="4886A115" w14:textId="77777777" w:rsidR="009867E0" w:rsidRPr="00FD271A" w:rsidRDefault="009867E0" w:rsidP="009867E0">
            <w:pPr>
              <w:rPr>
                <w:rFonts w:ascii="Calibri" w:hAnsi="Calibri"/>
                <w:sz w:val="18"/>
                <w:szCs w:val="18"/>
              </w:rPr>
            </w:pPr>
            <w:r w:rsidRPr="00FD271A">
              <w:rPr>
                <w:rFonts w:ascii="Calibri" w:eastAsia="Calibri" w:hAnsi="Calibri"/>
                <w:sz w:val="18"/>
                <w:szCs w:val="18"/>
              </w:rPr>
              <w:t>Project Location:</w:t>
            </w:r>
          </w:p>
        </w:tc>
        <w:tc>
          <w:tcPr>
            <w:tcW w:w="4592" w:type="dxa"/>
            <w:shd w:val="clear" w:color="auto" w:fill="auto"/>
          </w:tcPr>
          <w:p w14:paraId="4886A116" w14:textId="77777777" w:rsidR="009867E0" w:rsidRPr="00C24189" w:rsidRDefault="009867E0" w:rsidP="009867E0">
            <w:pPr>
              <w:rPr>
                <w:rFonts w:ascii="Calibri" w:hAnsi="Calibri"/>
                <w:sz w:val="18"/>
                <w:szCs w:val="18"/>
              </w:rPr>
            </w:pPr>
          </w:p>
        </w:tc>
        <w:tc>
          <w:tcPr>
            <w:tcW w:w="458" w:type="dxa"/>
            <w:vAlign w:val="center"/>
          </w:tcPr>
          <w:p w14:paraId="4886A117" w14:textId="77777777" w:rsidR="009867E0" w:rsidRPr="00FD271A" w:rsidRDefault="009867E0" w:rsidP="009867E0">
            <w:pPr>
              <w:jc w:val="center"/>
              <w:rPr>
                <w:rFonts w:ascii="Calibri" w:hAnsi="Calibri"/>
                <w:sz w:val="18"/>
                <w:szCs w:val="18"/>
              </w:rPr>
            </w:pPr>
            <w:r w:rsidRPr="00FD271A">
              <w:rPr>
                <w:rFonts w:ascii="Calibri" w:hAnsi="Calibri"/>
                <w:sz w:val="18"/>
                <w:szCs w:val="18"/>
              </w:rPr>
              <w:t>04</w:t>
            </w:r>
          </w:p>
        </w:tc>
        <w:tc>
          <w:tcPr>
            <w:tcW w:w="3631" w:type="dxa"/>
            <w:shd w:val="clear" w:color="auto" w:fill="auto"/>
          </w:tcPr>
          <w:p w14:paraId="4886A118" w14:textId="77777777" w:rsidR="009867E0" w:rsidRPr="00FD271A" w:rsidRDefault="009867E0" w:rsidP="009867E0">
            <w:pPr>
              <w:rPr>
                <w:rFonts w:ascii="Calibri" w:hAnsi="Calibri"/>
                <w:sz w:val="18"/>
                <w:szCs w:val="18"/>
              </w:rPr>
            </w:pPr>
            <w:r w:rsidRPr="00FD271A">
              <w:rPr>
                <w:rFonts w:ascii="Calibri" w:hAnsi="Calibri"/>
                <w:sz w:val="18"/>
                <w:szCs w:val="18"/>
              </w:rPr>
              <w:t>Building Front Orientation (deg or cardinal):</w:t>
            </w:r>
          </w:p>
        </w:tc>
        <w:tc>
          <w:tcPr>
            <w:tcW w:w="3619" w:type="dxa"/>
            <w:shd w:val="clear" w:color="auto" w:fill="auto"/>
          </w:tcPr>
          <w:p w14:paraId="4886A119" w14:textId="77777777" w:rsidR="009867E0" w:rsidRPr="00C24189" w:rsidRDefault="009867E0" w:rsidP="009867E0">
            <w:pPr>
              <w:rPr>
                <w:rFonts w:ascii="Calibri" w:hAnsi="Calibri"/>
                <w:sz w:val="18"/>
                <w:szCs w:val="18"/>
              </w:rPr>
            </w:pPr>
          </w:p>
        </w:tc>
      </w:tr>
      <w:tr w:rsidR="009867E0" w:rsidRPr="00C24189" w14:paraId="4886A121" w14:textId="77777777" w:rsidTr="00510748">
        <w:tc>
          <w:tcPr>
            <w:tcW w:w="449" w:type="dxa"/>
          </w:tcPr>
          <w:p w14:paraId="4886A11B" w14:textId="77777777" w:rsidR="009867E0" w:rsidRPr="00FD271A" w:rsidRDefault="009867E0" w:rsidP="009867E0">
            <w:pPr>
              <w:rPr>
                <w:rFonts w:ascii="Calibri" w:hAnsi="Calibri"/>
                <w:sz w:val="18"/>
                <w:szCs w:val="18"/>
              </w:rPr>
            </w:pPr>
            <w:r w:rsidRPr="00FD271A">
              <w:rPr>
                <w:rFonts w:ascii="Calibri" w:hAnsi="Calibri"/>
                <w:sz w:val="18"/>
                <w:szCs w:val="18"/>
              </w:rPr>
              <w:t>05</w:t>
            </w:r>
          </w:p>
        </w:tc>
        <w:tc>
          <w:tcPr>
            <w:tcW w:w="1624" w:type="dxa"/>
            <w:shd w:val="clear" w:color="auto" w:fill="auto"/>
          </w:tcPr>
          <w:p w14:paraId="4886A11C" w14:textId="77777777" w:rsidR="009867E0" w:rsidRPr="00FD271A" w:rsidRDefault="009867E0" w:rsidP="009867E0">
            <w:pPr>
              <w:rPr>
                <w:rFonts w:ascii="Calibri" w:hAnsi="Calibri"/>
                <w:sz w:val="18"/>
                <w:szCs w:val="18"/>
              </w:rPr>
            </w:pPr>
            <w:r w:rsidRPr="00FD271A">
              <w:rPr>
                <w:rFonts w:ascii="Calibri" w:hAnsi="Calibri"/>
                <w:sz w:val="18"/>
                <w:szCs w:val="18"/>
              </w:rPr>
              <w:t>CA City:</w:t>
            </w:r>
          </w:p>
        </w:tc>
        <w:tc>
          <w:tcPr>
            <w:tcW w:w="4592" w:type="dxa"/>
            <w:shd w:val="clear" w:color="auto" w:fill="auto"/>
          </w:tcPr>
          <w:p w14:paraId="4886A11D" w14:textId="77777777" w:rsidR="009867E0" w:rsidRPr="00C24189" w:rsidRDefault="009867E0" w:rsidP="009867E0">
            <w:pPr>
              <w:tabs>
                <w:tab w:val="left" w:pos="1194"/>
              </w:tabs>
              <w:rPr>
                <w:rFonts w:ascii="Calibri" w:hAnsi="Calibri"/>
                <w:sz w:val="18"/>
                <w:szCs w:val="18"/>
              </w:rPr>
            </w:pPr>
          </w:p>
        </w:tc>
        <w:tc>
          <w:tcPr>
            <w:tcW w:w="458" w:type="dxa"/>
            <w:vAlign w:val="center"/>
          </w:tcPr>
          <w:p w14:paraId="4886A11E" w14:textId="77777777" w:rsidR="009867E0" w:rsidRPr="00FD271A" w:rsidRDefault="009867E0" w:rsidP="009867E0">
            <w:pPr>
              <w:jc w:val="center"/>
              <w:rPr>
                <w:rFonts w:ascii="Calibri" w:hAnsi="Calibri"/>
                <w:sz w:val="18"/>
                <w:szCs w:val="18"/>
              </w:rPr>
            </w:pPr>
            <w:r w:rsidRPr="00FD271A">
              <w:rPr>
                <w:rFonts w:ascii="Calibri" w:hAnsi="Calibri"/>
                <w:sz w:val="18"/>
                <w:szCs w:val="18"/>
              </w:rPr>
              <w:t>06</w:t>
            </w:r>
          </w:p>
        </w:tc>
        <w:tc>
          <w:tcPr>
            <w:tcW w:w="3631" w:type="dxa"/>
            <w:shd w:val="clear" w:color="auto" w:fill="auto"/>
          </w:tcPr>
          <w:p w14:paraId="4886A11F" w14:textId="77777777" w:rsidR="009867E0" w:rsidRPr="00FD271A" w:rsidRDefault="009867E0" w:rsidP="009867E0">
            <w:pPr>
              <w:rPr>
                <w:rFonts w:ascii="Calibri" w:hAnsi="Calibri"/>
                <w:sz w:val="18"/>
                <w:szCs w:val="18"/>
              </w:rPr>
            </w:pPr>
            <w:r w:rsidRPr="00FD271A">
              <w:rPr>
                <w:rFonts w:ascii="Calibri" w:hAnsi="Calibri"/>
                <w:sz w:val="18"/>
                <w:szCs w:val="18"/>
              </w:rPr>
              <w:t>Number of Altered Dwelling Units:</w:t>
            </w:r>
          </w:p>
        </w:tc>
        <w:tc>
          <w:tcPr>
            <w:tcW w:w="3619" w:type="dxa"/>
            <w:shd w:val="clear" w:color="auto" w:fill="auto"/>
          </w:tcPr>
          <w:p w14:paraId="4886A120" w14:textId="77777777" w:rsidR="009867E0" w:rsidRPr="00C24189" w:rsidRDefault="009867E0" w:rsidP="009867E0">
            <w:pPr>
              <w:rPr>
                <w:rFonts w:ascii="Calibri" w:hAnsi="Calibri"/>
                <w:sz w:val="18"/>
                <w:szCs w:val="18"/>
              </w:rPr>
            </w:pPr>
          </w:p>
        </w:tc>
      </w:tr>
      <w:tr w:rsidR="009867E0" w:rsidRPr="00C24189" w14:paraId="4886A128" w14:textId="77777777" w:rsidTr="00510748">
        <w:tc>
          <w:tcPr>
            <w:tcW w:w="449" w:type="dxa"/>
          </w:tcPr>
          <w:p w14:paraId="4886A122" w14:textId="77777777" w:rsidR="009867E0" w:rsidRPr="00FD271A" w:rsidRDefault="009867E0" w:rsidP="009867E0">
            <w:pPr>
              <w:rPr>
                <w:rFonts w:ascii="Calibri" w:hAnsi="Calibri"/>
                <w:sz w:val="18"/>
                <w:szCs w:val="18"/>
              </w:rPr>
            </w:pPr>
            <w:r w:rsidRPr="00FD271A">
              <w:rPr>
                <w:rFonts w:ascii="Calibri" w:hAnsi="Calibri"/>
                <w:sz w:val="18"/>
                <w:szCs w:val="18"/>
              </w:rPr>
              <w:t>07</w:t>
            </w:r>
          </w:p>
        </w:tc>
        <w:tc>
          <w:tcPr>
            <w:tcW w:w="1624" w:type="dxa"/>
            <w:shd w:val="clear" w:color="auto" w:fill="auto"/>
          </w:tcPr>
          <w:p w14:paraId="4886A123" w14:textId="77777777" w:rsidR="009867E0" w:rsidRPr="00FD271A" w:rsidRDefault="009867E0" w:rsidP="009867E0">
            <w:pPr>
              <w:rPr>
                <w:rFonts w:ascii="Calibri" w:hAnsi="Calibri"/>
                <w:sz w:val="18"/>
                <w:szCs w:val="18"/>
              </w:rPr>
            </w:pPr>
            <w:r w:rsidRPr="00FD271A">
              <w:rPr>
                <w:rFonts w:ascii="Calibri" w:hAnsi="Calibri"/>
                <w:sz w:val="18"/>
                <w:szCs w:val="18"/>
              </w:rPr>
              <w:t>Zip Code:</w:t>
            </w:r>
          </w:p>
        </w:tc>
        <w:tc>
          <w:tcPr>
            <w:tcW w:w="4592" w:type="dxa"/>
            <w:shd w:val="clear" w:color="auto" w:fill="auto"/>
          </w:tcPr>
          <w:p w14:paraId="4886A124" w14:textId="77777777" w:rsidR="009867E0" w:rsidRPr="00C24189" w:rsidRDefault="009867E0" w:rsidP="009867E0">
            <w:pPr>
              <w:rPr>
                <w:rFonts w:ascii="Calibri" w:hAnsi="Calibri"/>
                <w:sz w:val="18"/>
                <w:szCs w:val="18"/>
              </w:rPr>
            </w:pPr>
          </w:p>
        </w:tc>
        <w:tc>
          <w:tcPr>
            <w:tcW w:w="458" w:type="dxa"/>
            <w:vAlign w:val="center"/>
          </w:tcPr>
          <w:p w14:paraId="4886A125" w14:textId="77777777" w:rsidR="009867E0" w:rsidRPr="00FD271A" w:rsidRDefault="009867E0" w:rsidP="009867E0">
            <w:pPr>
              <w:jc w:val="center"/>
              <w:rPr>
                <w:rFonts w:ascii="Calibri" w:hAnsi="Calibri"/>
                <w:sz w:val="18"/>
                <w:szCs w:val="18"/>
              </w:rPr>
            </w:pPr>
            <w:r w:rsidRPr="00FD271A">
              <w:rPr>
                <w:rFonts w:ascii="Calibri" w:hAnsi="Calibri"/>
                <w:sz w:val="18"/>
                <w:szCs w:val="18"/>
              </w:rPr>
              <w:t>08</w:t>
            </w:r>
          </w:p>
        </w:tc>
        <w:tc>
          <w:tcPr>
            <w:tcW w:w="3631" w:type="dxa"/>
            <w:shd w:val="clear" w:color="auto" w:fill="auto"/>
          </w:tcPr>
          <w:p w14:paraId="4886A126" w14:textId="77777777" w:rsidR="009867E0" w:rsidRPr="00FD271A" w:rsidRDefault="009867E0" w:rsidP="009867E0">
            <w:pPr>
              <w:rPr>
                <w:rFonts w:ascii="Calibri" w:hAnsi="Calibri"/>
                <w:sz w:val="18"/>
                <w:szCs w:val="18"/>
              </w:rPr>
            </w:pPr>
            <w:r w:rsidRPr="00FD271A">
              <w:rPr>
                <w:rFonts w:ascii="Calibri" w:hAnsi="Calibri"/>
                <w:sz w:val="18"/>
                <w:szCs w:val="18"/>
              </w:rPr>
              <w:t>Fuel Type:</w:t>
            </w:r>
          </w:p>
        </w:tc>
        <w:tc>
          <w:tcPr>
            <w:tcW w:w="3619" w:type="dxa"/>
            <w:shd w:val="clear" w:color="auto" w:fill="auto"/>
          </w:tcPr>
          <w:p w14:paraId="4886A127" w14:textId="77777777" w:rsidR="009867E0" w:rsidRPr="00C24189" w:rsidRDefault="009867E0" w:rsidP="009867E0">
            <w:pPr>
              <w:rPr>
                <w:rFonts w:ascii="Calibri" w:hAnsi="Calibri"/>
                <w:sz w:val="18"/>
                <w:szCs w:val="18"/>
              </w:rPr>
            </w:pPr>
          </w:p>
        </w:tc>
      </w:tr>
      <w:tr w:rsidR="009867E0" w:rsidRPr="00C24189" w14:paraId="4886A12F" w14:textId="77777777" w:rsidTr="00510748">
        <w:tc>
          <w:tcPr>
            <w:tcW w:w="449" w:type="dxa"/>
          </w:tcPr>
          <w:p w14:paraId="4886A129" w14:textId="77777777" w:rsidR="009867E0" w:rsidRPr="00FD271A" w:rsidRDefault="009867E0" w:rsidP="009867E0">
            <w:pPr>
              <w:rPr>
                <w:rFonts w:ascii="Calibri" w:hAnsi="Calibri"/>
                <w:sz w:val="18"/>
                <w:szCs w:val="18"/>
              </w:rPr>
            </w:pPr>
            <w:r w:rsidRPr="00FD271A">
              <w:rPr>
                <w:rFonts w:ascii="Calibri" w:hAnsi="Calibri"/>
                <w:sz w:val="18"/>
                <w:szCs w:val="18"/>
              </w:rPr>
              <w:t>09</w:t>
            </w:r>
          </w:p>
        </w:tc>
        <w:tc>
          <w:tcPr>
            <w:tcW w:w="1624" w:type="dxa"/>
            <w:shd w:val="clear" w:color="auto" w:fill="auto"/>
          </w:tcPr>
          <w:p w14:paraId="4886A12A" w14:textId="77777777" w:rsidR="009867E0" w:rsidRPr="00FD271A" w:rsidRDefault="009867E0" w:rsidP="009867E0">
            <w:pPr>
              <w:rPr>
                <w:rFonts w:ascii="Calibri" w:hAnsi="Calibri"/>
                <w:sz w:val="18"/>
                <w:szCs w:val="18"/>
              </w:rPr>
            </w:pPr>
            <w:r w:rsidRPr="00FD271A">
              <w:rPr>
                <w:rFonts w:ascii="Calibri" w:hAnsi="Calibri"/>
                <w:sz w:val="18"/>
                <w:szCs w:val="18"/>
              </w:rPr>
              <w:t>Climate Zone:</w:t>
            </w:r>
          </w:p>
        </w:tc>
        <w:tc>
          <w:tcPr>
            <w:tcW w:w="4592" w:type="dxa"/>
            <w:shd w:val="clear" w:color="auto" w:fill="auto"/>
          </w:tcPr>
          <w:p w14:paraId="4886A12B" w14:textId="77777777" w:rsidR="009867E0" w:rsidRPr="00C24189" w:rsidRDefault="009867E0" w:rsidP="009867E0">
            <w:pPr>
              <w:rPr>
                <w:rFonts w:ascii="Calibri" w:hAnsi="Calibri"/>
                <w:sz w:val="18"/>
                <w:szCs w:val="18"/>
              </w:rPr>
            </w:pPr>
          </w:p>
        </w:tc>
        <w:tc>
          <w:tcPr>
            <w:tcW w:w="458" w:type="dxa"/>
            <w:vAlign w:val="center"/>
          </w:tcPr>
          <w:p w14:paraId="4886A12C" w14:textId="77777777" w:rsidR="009867E0" w:rsidRPr="00FD271A" w:rsidRDefault="009867E0" w:rsidP="009867E0">
            <w:pPr>
              <w:jc w:val="center"/>
              <w:rPr>
                <w:rFonts w:ascii="Calibri" w:hAnsi="Calibri"/>
                <w:sz w:val="18"/>
                <w:szCs w:val="18"/>
              </w:rPr>
            </w:pPr>
            <w:r w:rsidRPr="00FD271A">
              <w:rPr>
                <w:rFonts w:ascii="Calibri" w:hAnsi="Calibri"/>
                <w:sz w:val="18"/>
                <w:szCs w:val="18"/>
              </w:rPr>
              <w:t>10</w:t>
            </w:r>
          </w:p>
        </w:tc>
        <w:tc>
          <w:tcPr>
            <w:tcW w:w="3631" w:type="dxa"/>
            <w:shd w:val="clear" w:color="auto" w:fill="auto"/>
          </w:tcPr>
          <w:p w14:paraId="4886A12D" w14:textId="77777777" w:rsidR="009867E0" w:rsidRPr="00FD271A" w:rsidRDefault="009867E0" w:rsidP="00855511">
            <w:pPr>
              <w:rPr>
                <w:rFonts w:ascii="Calibri" w:hAnsi="Calibri"/>
                <w:sz w:val="18"/>
                <w:szCs w:val="18"/>
              </w:rPr>
            </w:pPr>
            <w:r w:rsidRPr="00FD271A">
              <w:rPr>
                <w:rFonts w:ascii="Calibri" w:hAnsi="Calibri"/>
                <w:sz w:val="18"/>
                <w:szCs w:val="18"/>
              </w:rPr>
              <w:t>Total Conditioned Floor Area</w:t>
            </w:r>
            <w:r w:rsidR="006F64AF" w:rsidRPr="00FD271A">
              <w:rPr>
                <w:rFonts w:ascii="Calibri" w:hAnsi="Calibri"/>
                <w:sz w:val="18"/>
                <w:szCs w:val="18"/>
              </w:rPr>
              <w:t xml:space="preserve"> (</w:t>
            </w:r>
            <w:r w:rsidR="00855511" w:rsidRPr="00FD271A">
              <w:rPr>
                <w:rFonts w:ascii="Calibri" w:hAnsi="Calibri"/>
                <w:sz w:val="18"/>
                <w:szCs w:val="18"/>
              </w:rPr>
              <w:t>ft</w:t>
            </w:r>
            <w:r w:rsidR="006F64AF" w:rsidRPr="00FD271A">
              <w:rPr>
                <w:rFonts w:ascii="Calibri" w:hAnsi="Calibri"/>
                <w:sz w:val="18"/>
                <w:szCs w:val="18"/>
                <w:vertAlign w:val="superscript"/>
              </w:rPr>
              <w:t>2</w:t>
            </w:r>
            <w:r w:rsidR="006F64AF" w:rsidRPr="00FD271A">
              <w:rPr>
                <w:rFonts w:ascii="Calibri" w:hAnsi="Calibri"/>
                <w:sz w:val="18"/>
                <w:szCs w:val="18"/>
              </w:rPr>
              <w:t>)</w:t>
            </w:r>
            <w:r w:rsidRPr="00FD271A">
              <w:rPr>
                <w:rFonts w:ascii="Calibri" w:hAnsi="Calibri"/>
                <w:sz w:val="18"/>
                <w:szCs w:val="18"/>
              </w:rPr>
              <w:t>:</w:t>
            </w:r>
          </w:p>
        </w:tc>
        <w:tc>
          <w:tcPr>
            <w:tcW w:w="3619" w:type="dxa"/>
            <w:shd w:val="clear" w:color="auto" w:fill="auto"/>
          </w:tcPr>
          <w:p w14:paraId="4886A12E" w14:textId="77777777" w:rsidR="009867E0" w:rsidRPr="00C24189" w:rsidRDefault="009867E0" w:rsidP="009867E0">
            <w:pPr>
              <w:rPr>
                <w:rFonts w:ascii="Calibri" w:hAnsi="Calibri"/>
                <w:sz w:val="18"/>
                <w:szCs w:val="18"/>
              </w:rPr>
            </w:pPr>
          </w:p>
        </w:tc>
      </w:tr>
      <w:tr w:rsidR="009867E0" w:rsidRPr="00C24189" w14:paraId="4886A136" w14:textId="77777777" w:rsidTr="00510748">
        <w:tc>
          <w:tcPr>
            <w:tcW w:w="449" w:type="dxa"/>
          </w:tcPr>
          <w:p w14:paraId="4886A130" w14:textId="77777777" w:rsidR="009867E0" w:rsidRPr="00FD271A" w:rsidRDefault="009867E0" w:rsidP="009867E0">
            <w:pPr>
              <w:rPr>
                <w:rFonts w:ascii="Calibri" w:hAnsi="Calibri"/>
                <w:sz w:val="18"/>
                <w:szCs w:val="18"/>
              </w:rPr>
            </w:pPr>
            <w:r w:rsidRPr="00FD271A">
              <w:rPr>
                <w:rFonts w:ascii="Calibri" w:hAnsi="Calibri"/>
                <w:sz w:val="18"/>
                <w:szCs w:val="18"/>
              </w:rPr>
              <w:t>11</w:t>
            </w:r>
          </w:p>
        </w:tc>
        <w:tc>
          <w:tcPr>
            <w:tcW w:w="1624" w:type="dxa"/>
            <w:shd w:val="clear" w:color="auto" w:fill="auto"/>
          </w:tcPr>
          <w:p w14:paraId="4886A131" w14:textId="295B1DB7" w:rsidR="009867E0" w:rsidRPr="00FD271A" w:rsidRDefault="009867E0" w:rsidP="009867E0">
            <w:pPr>
              <w:rPr>
                <w:rFonts w:ascii="Calibri" w:hAnsi="Calibri"/>
                <w:sz w:val="18"/>
                <w:szCs w:val="18"/>
              </w:rPr>
            </w:pPr>
            <w:r w:rsidRPr="00FD271A">
              <w:rPr>
                <w:rFonts w:ascii="Calibri" w:hAnsi="Calibri"/>
                <w:sz w:val="18"/>
                <w:szCs w:val="18"/>
              </w:rPr>
              <w:t>Building Type</w:t>
            </w:r>
            <w:r w:rsidR="00DD135E" w:rsidRPr="00FD271A">
              <w:rPr>
                <w:rFonts w:ascii="Calibri" w:hAnsi="Calibri"/>
                <w:sz w:val="18"/>
                <w:szCs w:val="18"/>
              </w:rPr>
              <w:t>:</w:t>
            </w:r>
          </w:p>
        </w:tc>
        <w:tc>
          <w:tcPr>
            <w:tcW w:w="4592" w:type="dxa"/>
            <w:shd w:val="clear" w:color="auto" w:fill="auto"/>
          </w:tcPr>
          <w:p w14:paraId="4886A132" w14:textId="77777777" w:rsidR="009867E0" w:rsidRPr="00C24189" w:rsidRDefault="009867E0" w:rsidP="00C05188">
            <w:pPr>
              <w:rPr>
                <w:rFonts w:ascii="Calibri" w:hAnsi="Calibri"/>
                <w:b/>
                <w:sz w:val="18"/>
                <w:szCs w:val="18"/>
              </w:rPr>
            </w:pPr>
          </w:p>
        </w:tc>
        <w:tc>
          <w:tcPr>
            <w:tcW w:w="458" w:type="dxa"/>
            <w:vAlign w:val="center"/>
          </w:tcPr>
          <w:p w14:paraId="4886A133" w14:textId="77777777" w:rsidR="009867E0" w:rsidRPr="00FD271A" w:rsidRDefault="009867E0" w:rsidP="009867E0">
            <w:pPr>
              <w:jc w:val="center"/>
              <w:rPr>
                <w:rFonts w:ascii="Calibri" w:hAnsi="Calibri"/>
                <w:sz w:val="18"/>
                <w:szCs w:val="18"/>
              </w:rPr>
            </w:pPr>
            <w:r w:rsidRPr="00FD271A">
              <w:rPr>
                <w:rFonts w:ascii="Calibri" w:hAnsi="Calibri"/>
                <w:sz w:val="18"/>
                <w:szCs w:val="18"/>
              </w:rPr>
              <w:t>12</w:t>
            </w:r>
          </w:p>
        </w:tc>
        <w:tc>
          <w:tcPr>
            <w:tcW w:w="3631" w:type="dxa"/>
            <w:shd w:val="clear" w:color="auto" w:fill="auto"/>
          </w:tcPr>
          <w:p w14:paraId="4886A134" w14:textId="4280544F" w:rsidR="009867E0" w:rsidRPr="00FD271A" w:rsidRDefault="009867E0" w:rsidP="00855511">
            <w:pPr>
              <w:rPr>
                <w:rFonts w:ascii="Calibri" w:hAnsi="Calibri"/>
                <w:sz w:val="18"/>
                <w:szCs w:val="18"/>
              </w:rPr>
            </w:pPr>
            <w:r w:rsidRPr="00FD271A">
              <w:rPr>
                <w:rFonts w:ascii="Calibri" w:hAnsi="Calibri"/>
                <w:sz w:val="18"/>
                <w:szCs w:val="18"/>
              </w:rPr>
              <w:t>Slab Area (</w:t>
            </w:r>
            <w:r w:rsidR="00855511" w:rsidRPr="00FD271A">
              <w:rPr>
                <w:rFonts w:ascii="Calibri" w:hAnsi="Calibri"/>
                <w:sz w:val="18"/>
                <w:szCs w:val="18"/>
              </w:rPr>
              <w:t>ft</w:t>
            </w:r>
            <w:r w:rsidR="006F64AF" w:rsidRPr="00FD271A">
              <w:rPr>
                <w:rFonts w:ascii="Calibri" w:hAnsi="Calibri"/>
                <w:sz w:val="18"/>
                <w:szCs w:val="18"/>
                <w:vertAlign w:val="superscript"/>
              </w:rPr>
              <w:t>2</w:t>
            </w:r>
            <w:r w:rsidRPr="00FD271A">
              <w:rPr>
                <w:rFonts w:ascii="Calibri" w:hAnsi="Calibri"/>
                <w:sz w:val="18"/>
                <w:szCs w:val="18"/>
              </w:rPr>
              <w:t>)</w:t>
            </w:r>
            <w:r w:rsidR="002468B8">
              <w:rPr>
                <w:rFonts w:ascii="Calibri" w:hAnsi="Calibri"/>
                <w:sz w:val="18"/>
                <w:szCs w:val="18"/>
              </w:rPr>
              <w:t>:</w:t>
            </w:r>
          </w:p>
        </w:tc>
        <w:tc>
          <w:tcPr>
            <w:tcW w:w="3619" w:type="dxa"/>
            <w:shd w:val="clear" w:color="auto" w:fill="auto"/>
          </w:tcPr>
          <w:p w14:paraId="4886A135" w14:textId="77777777" w:rsidR="009867E0" w:rsidRPr="00C24189" w:rsidRDefault="009867E0" w:rsidP="009867E0">
            <w:pPr>
              <w:rPr>
                <w:rFonts w:ascii="Calibri" w:hAnsi="Calibri"/>
                <w:sz w:val="18"/>
                <w:szCs w:val="18"/>
              </w:rPr>
            </w:pPr>
          </w:p>
        </w:tc>
      </w:tr>
      <w:tr w:rsidR="009867E0" w:rsidRPr="00C24189" w14:paraId="4886A13D" w14:textId="77777777" w:rsidTr="00510748">
        <w:tc>
          <w:tcPr>
            <w:tcW w:w="449" w:type="dxa"/>
            <w:vAlign w:val="center"/>
          </w:tcPr>
          <w:p w14:paraId="4886A137" w14:textId="77777777" w:rsidR="009867E0" w:rsidRPr="00FD271A" w:rsidRDefault="009867E0" w:rsidP="009867E0">
            <w:pPr>
              <w:rPr>
                <w:rFonts w:ascii="Calibri" w:hAnsi="Calibri"/>
                <w:sz w:val="18"/>
                <w:szCs w:val="18"/>
              </w:rPr>
            </w:pPr>
            <w:r w:rsidRPr="00FD271A">
              <w:rPr>
                <w:rFonts w:ascii="Calibri" w:hAnsi="Calibri"/>
                <w:sz w:val="18"/>
                <w:szCs w:val="18"/>
              </w:rPr>
              <w:t>13</w:t>
            </w:r>
          </w:p>
        </w:tc>
        <w:tc>
          <w:tcPr>
            <w:tcW w:w="1624" w:type="dxa"/>
            <w:shd w:val="clear" w:color="auto" w:fill="auto"/>
            <w:vAlign w:val="center"/>
          </w:tcPr>
          <w:p w14:paraId="4886A138" w14:textId="77777777" w:rsidR="009867E0" w:rsidRPr="00DD135E" w:rsidRDefault="00E66168" w:rsidP="009867E0">
            <w:pPr>
              <w:rPr>
                <w:rFonts w:ascii="Calibri" w:hAnsi="Calibri"/>
                <w:sz w:val="18"/>
                <w:szCs w:val="18"/>
              </w:rPr>
            </w:pPr>
            <w:r w:rsidRPr="00FD271A">
              <w:rPr>
                <w:rFonts w:ascii="Calibri" w:hAnsi="Calibri"/>
                <w:sz w:val="18"/>
                <w:szCs w:val="18"/>
              </w:rPr>
              <w:t>Project Scope</w:t>
            </w:r>
            <w:r w:rsidR="009867E0" w:rsidRPr="00FD271A">
              <w:rPr>
                <w:rFonts w:ascii="Calibri" w:hAnsi="Calibri"/>
                <w:sz w:val="18"/>
                <w:szCs w:val="18"/>
              </w:rPr>
              <w:t xml:space="preserve">: </w:t>
            </w:r>
            <w:r w:rsidR="009867E0" w:rsidRPr="00DD135E">
              <w:rPr>
                <w:rFonts w:ascii="Calibri" w:hAnsi="Calibri"/>
                <w:sz w:val="18"/>
                <w:szCs w:val="18"/>
              </w:rPr>
              <w:t xml:space="preserve"> </w:t>
            </w:r>
          </w:p>
        </w:tc>
        <w:tc>
          <w:tcPr>
            <w:tcW w:w="4592" w:type="dxa"/>
            <w:shd w:val="clear" w:color="auto" w:fill="auto"/>
            <w:vAlign w:val="center"/>
          </w:tcPr>
          <w:p w14:paraId="4886A139" w14:textId="77777777" w:rsidR="009867E0" w:rsidRPr="00C24189" w:rsidRDefault="009867E0" w:rsidP="00C05188">
            <w:pPr>
              <w:rPr>
                <w:rFonts w:ascii="Calibri" w:hAnsi="Calibri"/>
                <w:sz w:val="18"/>
                <w:szCs w:val="18"/>
              </w:rPr>
            </w:pPr>
          </w:p>
        </w:tc>
        <w:tc>
          <w:tcPr>
            <w:tcW w:w="458" w:type="dxa"/>
            <w:vAlign w:val="center"/>
          </w:tcPr>
          <w:p w14:paraId="4886A13A" w14:textId="77777777" w:rsidR="009867E0" w:rsidRPr="00FD271A" w:rsidRDefault="001206A2" w:rsidP="009867E0">
            <w:pPr>
              <w:jc w:val="center"/>
              <w:rPr>
                <w:rFonts w:ascii="Calibri" w:hAnsi="Calibri"/>
                <w:sz w:val="18"/>
                <w:szCs w:val="18"/>
              </w:rPr>
            </w:pPr>
            <w:r w:rsidRPr="00FD271A">
              <w:rPr>
                <w:rFonts w:ascii="Calibri" w:hAnsi="Calibri"/>
                <w:sz w:val="18"/>
                <w:szCs w:val="18"/>
              </w:rPr>
              <w:t>14</w:t>
            </w:r>
          </w:p>
        </w:tc>
        <w:tc>
          <w:tcPr>
            <w:tcW w:w="3631" w:type="dxa"/>
            <w:shd w:val="clear" w:color="auto" w:fill="auto"/>
            <w:vAlign w:val="center"/>
          </w:tcPr>
          <w:p w14:paraId="4886A13B" w14:textId="3F893216" w:rsidR="009867E0" w:rsidRPr="00FD271A" w:rsidRDefault="001206A2" w:rsidP="001B4FAE">
            <w:pPr>
              <w:rPr>
                <w:rFonts w:ascii="Calibri" w:hAnsi="Calibri"/>
                <w:sz w:val="18"/>
                <w:szCs w:val="18"/>
              </w:rPr>
            </w:pPr>
            <w:r w:rsidRPr="00FD271A">
              <w:rPr>
                <w:rFonts w:ascii="Calibri" w:hAnsi="Calibri"/>
                <w:sz w:val="18"/>
                <w:szCs w:val="18"/>
              </w:rPr>
              <w:t xml:space="preserve">Exceptions to Minimum Aged Solar Reflectance and Minimum Thermal </w:t>
            </w:r>
            <w:r w:rsidR="001B4FAE">
              <w:rPr>
                <w:rFonts w:ascii="Calibri" w:hAnsi="Calibri"/>
                <w:sz w:val="18"/>
                <w:szCs w:val="18"/>
              </w:rPr>
              <w:t xml:space="preserve">Emittance </w:t>
            </w:r>
            <w:r w:rsidRPr="00FD271A">
              <w:rPr>
                <w:rFonts w:ascii="Calibri" w:hAnsi="Calibri"/>
                <w:sz w:val="18"/>
                <w:szCs w:val="18"/>
              </w:rPr>
              <w:t>or SRI</w:t>
            </w:r>
            <w:r w:rsidR="002468B8">
              <w:rPr>
                <w:rFonts w:ascii="Calibri" w:hAnsi="Calibri"/>
                <w:sz w:val="18"/>
                <w:szCs w:val="18"/>
              </w:rPr>
              <w:t>:</w:t>
            </w:r>
          </w:p>
        </w:tc>
        <w:tc>
          <w:tcPr>
            <w:tcW w:w="3619" w:type="dxa"/>
            <w:shd w:val="clear" w:color="auto" w:fill="auto"/>
            <w:vAlign w:val="bottom"/>
          </w:tcPr>
          <w:p w14:paraId="4886A13C" w14:textId="77777777" w:rsidR="009867E0" w:rsidRPr="00C24189" w:rsidRDefault="009867E0" w:rsidP="009867E0">
            <w:pPr>
              <w:rPr>
                <w:rFonts w:ascii="Calibri" w:hAnsi="Calibri"/>
                <w:sz w:val="18"/>
                <w:szCs w:val="18"/>
              </w:rPr>
            </w:pPr>
          </w:p>
        </w:tc>
      </w:tr>
      <w:tr w:rsidR="00510748" w:rsidRPr="00C24189" w14:paraId="3157E1AC" w14:textId="77777777" w:rsidTr="00510748">
        <w:tc>
          <w:tcPr>
            <w:tcW w:w="14373" w:type="dxa"/>
            <w:gridSpan w:val="6"/>
            <w:vAlign w:val="center"/>
          </w:tcPr>
          <w:p w14:paraId="45463479" w14:textId="52D3EC40" w:rsidR="00510748" w:rsidRPr="00C24189" w:rsidRDefault="00510748" w:rsidP="00510748">
            <w:pPr>
              <w:rPr>
                <w:rFonts w:ascii="Calibri" w:hAnsi="Calibri"/>
                <w:sz w:val="18"/>
                <w:szCs w:val="18"/>
              </w:rPr>
            </w:pPr>
            <w:r>
              <w:rPr>
                <w:rFonts w:ascii="Calibri" w:hAnsi="Calibri"/>
                <w:sz w:val="18"/>
                <w:szCs w:val="18"/>
              </w:rPr>
              <w:t xml:space="preserve">Note: If *Kitchen Range Hood installation (new or replacement) is selected in A13, HERS verification and a CF2R/3R-MCH-32 is required. </w:t>
            </w:r>
          </w:p>
        </w:tc>
      </w:tr>
    </w:tbl>
    <w:p w14:paraId="4886A13E" w14:textId="77777777" w:rsidR="009867E0" w:rsidRPr="00FD271A" w:rsidRDefault="009867E0" w:rsidP="009867E0">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6"/>
        <w:gridCol w:w="1628"/>
        <w:gridCol w:w="996"/>
        <w:gridCol w:w="816"/>
        <w:gridCol w:w="906"/>
        <w:gridCol w:w="1447"/>
        <w:gridCol w:w="1146"/>
        <w:gridCol w:w="846"/>
        <w:gridCol w:w="726"/>
        <w:gridCol w:w="608"/>
        <w:gridCol w:w="1086"/>
        <w:gridCol w:w="3279"/>
      </w:tblGrid>
      <w:tr w:rsidR="009867E0" w:rsidRPr="00C24189" w14:paraId="4886A140" w14:textId="77777777" w:rsidTr="002468B8">
        <w:trPr>
          <w:cantSplit/>
          <w:trHeight w:val="312"/>
        </w:trPr>
        <w:tc>
          <w:tcPr>
            <w:tcW w:w="14616"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886A13F" w14:textId="38307028" w:rsidR="009867E0" w:rsidRPr="00C24189" w:rsidRDefault="009867E0" w:rsidP="001A7B26">
            <w:pPr>
              <w:keepNext/>
              <w:rPr>
                <w:rFonts w:ascii="Calibri" w:hAnsi="Calibri"/>
                <w:b/>
                <w:sz w:val="18"/>
                <w:szCs w:val="18"/>
              </w:rPr>
            </w:pPr>
            <w:r w:rsidRPr="00FD271A">
              <w:rPr>
                <w:rFonts w:ascii="Calibri" w:eastAsia="Calibri" w:hAnsi="Calibri"/>
                <w:b/>
                <w:sz w:val="20"/>
                <w:szCs w:val="22"/>
              </w:rPr>
              <w:t xml:space="preserve">B. </w:t>
            </w:r>
            <w:r w:rsidR="006101DE" w:rsidRPr="00FD271A">
              <w:rPr>
                <w:rFonts w:ascii="Calibri" w:eastAsia="Calibri" w:hAnsi="Calibri"/>
                <w:b/>
                <w:sz w:val="20"/>
                <w:szCs w:val="22"/>
              </w:rPr>
              <w:t>Building Insulation Details</w:t>
            </w:r>
            <w:r w:rsidR="001A7B26">
              <w:rPr>
                <w:rFonts w:ascii="Calibri" w:eastAsia="Calibri" w:hAnsi="Calibri"/>
                <w:b/>
                <w:sz w:val="20"/>
                <w:szCs w:val="22"/>
              </w:rPr>
              <w:t xml:space="preserve"> – Framed </w:t>
            </w:r>
            <w:r w:rsidRPr="00FD271A">
              <w:rPr>
                <w:rFonts w:ascii="Calibri" w:eastAsia="Calibri" w:hAnsi="Calibri"/>
                <w:sz w:val="20"/>
                <w:szCs w:val="22"/>
              </w:rPr>
              <w:t>(Section 150.2(b)1)</w:t>
            </w:r>
          </w:p>
        </w:tc>
      </w:tr>
      <w:tr w:rsidR="009867E0" w:rsidRPr="00C24189" w14:paraId="4886A14C" w14:textId="77777777" w:rsidTr="00A324FD">
        <w:trPr>
          <w:cantSplit/>
          <w:trHeight w:val="45"/>
        </w:trPr>
        <w:tc>
          <w:tcPr>
            <w:tcW w:w="918" w:type="dxa"/>
            <w:tcBorders>
              <w:top w:val="single" w:sz="4" w:space="0" w:color="auto"/>
              <w:left w:val="single" w:sz="4" w:space="0" w:color="auto"/>
              <w:bottom w:val="single" w:sz="4" w:space="0" w:color="auto"/>
              <w:right w:val="single" w:sz="4" w:space="0" w:color="auto"/>
            </w:tcBorders>
            <w:vAlign w:val="bottom"/>
          </w:tcPr>
          <w:p w14:paraId="4886A141"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01</w:t>
            </w:r>
          </w:p>
        </w:tc>
        <w:tc>
          <w:tcPr>
            <w:tcW w:w="1655" w:type="dxa"/>
            <w:tcBorders>
              <w:top w:val="single" w:sz="4" w:space="0" w:color="auto"/>
              <w:left w:val="single" w:sz="4" w:space="0" w:color="auto"/>
              <w:bottom w:val="single" w:sz="4" w:space="0" w:color="auto"/>
              <w:right w:val="single" w:sz="4" w:space="0" w:color="auto"/>
            </w:tcBorders>
            <w:vAlign w:val="bottom"/>
          </w:tcPr>
          <w:p w14:paraId="4886A142"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02</w:t>
            </w:r>
          </w:p>
        </w:tc>
        <w:tc>
          <w:tcPr>
            <w:tcW w:w="1011" w:type="dxa"/>
            <w:tcBorders>
              <w:top w:val="single" w:sz="4" w:space="0" w:color="auto"/>
              <w:left w:val="single" w:sz="4" w:space="0" w:color="auto"/>
              <w:bottom w:val="single" w:sz="4" w:space="0" w:color="auto"/>
              <w:right w:val="single" w:sz="4" w:space="0" w:color="auto"/>
            </w:tcBorders>
            <w:vAlign w:val="bottom"/>
          </w:tcPr>
          <w:p w14:paraId="4886A143"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03</w:t>
            </w:r>
          </w:p>
        </w:tc>
        <w:tc>
          <w:tcPr>
            <w:tcW w:w="827" w:type="dxa"/>
            <w:tcBorders>
              <w:top w:val="single" w:sz="4" w:space="0" w:color="auto"/>
              <w:left w:val="single" w:sz="4" w:space="0" w:color="auto"/>
              <w:bottom w:val="single" w:sz="4" w:space="0" w:color="auto"/>
              <w:right w:val="single" w:sz="4" w:space="0" w:color="auto"/>
            </w:tcBorders>
            <w:vAlign w:val="bottom"/>
          </w:tcPr>
          <w:p w14:paraId="4886A144"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04</w:t>
            </w:r>
          </w:p>
        </w:tc>
        <w:tc>
          <w:tcPr>
            <w:tcW w:w="919" w:type="dxa"/>
            <w:tcBorders>
              <w:top w:val="single" w:sz="4" w:space="0" w:color="auto"/>
              <w:left w:val="single" w:sz="4" w:space="0" w:color="auto"/>
              <w:bottom w:val="single" w:sz="4" w:space="0" w:color="auto"/>
              <w:right w:val="single" w:sz="4" w:space="0" w:color="auto"/>
            </w:tcBorders>
            <w:vAlign w:val="bottom"/>
          </w:tcPr>
          <w:p w14:paraId="4886A145"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05</w:t>
            </w:r>
          </w:p>
        </w:tc>
        <w:tc>
          <w:tcPr>
            <w:tcW w:w="2635" w:type="dxa"/>
            <w:gridSpan w:val="2"/>
            <w:tcBorders>
              <w:top w:val="single" w:sz="4" w:space="0" w:color="auto"/>
              <w:left w:val="single" w:sz="4" w:space="0" w:color="auto"/>
              <w:bottom w:val="single" w:sz="4" w:space="0" w:color="auto"/>
              <w:right w:val="single" w:sz="4" w:space="0" w:color="auto"/>
            </w:tcBorders>
          </w:tcPr>
          <w:p w14:paraId="4886A146"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06</w:t>
            </w:r>
          </w:p>
        </w:tc>
        <w:tc>
          <w:tcPr>
            <w:tcW w:w="858" w:type="dxa"/>
            <w:tcBorders>
              <w:top w:val="single" w:sz="4" w:space="0" w:color="auto"/>
              <w:left w:val="single" w:sz="4" w:space="0" w:color="auto"/>
              <w:bottom w:val="single" w:sz="4" w:space="0" w:color="auto"/>
              <w:right w:val="single" w:sz="4" w:space="0" w:color="auto"/>
            </w:tcBorders>
            <w:vAlign w:val="bottom"/>
          </w:tcPr>
          <w:p w14:paraId="4886A147"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07</w:t>
            </w:r>
          </w:p>
        </w:tc>
        <w:tc>
          <w:tcPr>
            <w:tcW w:w="736" w:type="dxa"/>
            <w:tcBorders>
              <w:top w:val="single" w:sz="4" w:space="0" w:color="auto"/>
              <w:left w:val="single" w:sz="4" w:space="0" w:color="auto"/>
              <w:bottom w:val="single" w:sz="4" w:space="0" w:color="auto"/>
              <w:right w:val="single" w:sz="4" w:space="0" w:color="auto"/>
            </w:tcBorders>
            <w:vAlign w:val="bottom"/>
          </w:tcPr>
          <w:p w14:paraId="4886A148"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08</w:t>
            </w:r>
          </w:p>
        </w:tc>
        <w:tc>
          <w:tcPr>
            <w:tcW w:w="615" w:type="dxa"/>
            <w:tcBorders>
              <w:top w:val="single" w:sz="4" w:space="0" w:color="auto"/>
              <w:left w:val="single" w:sz="4" w:space="0" w:color="auto"/>
              <w:bottom w:val="single" w:sz="4" w:space="0" w:color="auto"/>
              <w:right w:val="single" w:sz="4" w:space="0" w:color="auto"/>
            </w:tcBorders>
            <w:vAlign w:val="bottom"/>
          </w:tcPr>
          <w:p w14:paraId="4886A149"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09</w:t>
            </w:r>
          </w:p>
        </w:tc>
        <w:tc>
          <w:tcPr>
            <w:tcW w:w="1103" w:type="dxa"/>
            <w:tcBorders>
              <w:top w:val="single" w:sz="4" w:space="0" w:color="auto"/>
              <w:left w:val="single" w:sz="4" w:space="0" w:color="auto"/>
              <w:bottom w:val="single" w:sz="4" w:space="0" w:color="auto"/>
              <w:right w:val="single" w:sz="4" w:space="0" w:color="auto"/>
            </w:tcBorders>
            <w:vAlign w:val="bottom"/>
          </w:tcPr>
          <w:p w14:paraId="4886A14A"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10</w:t>
            </w:r>
          </w:p>
        </w:tc>
        <w:tc>
          <w:tcPr>
            <w:tcW w:w="3339" w:type="dxa"/>
            <w:tcBorders>
              <w:top w:val="single" w:sz="4" w:space="0" w:color="auto"/>
              <w:left w:val="single" w:sz="4" w:space="0" w:color="auto"/>
              <w:bottom w:val="single" w:sz="4" w:space="0" w:color="auto"/>
              <w:right w:val="single" w:sz="4" w:space="0" w:color="auto"/>
            </w:tcBorders>
            <w:vAlign w:val="bottom"/>
          </w:tcPr>
          <w:p w14:paraId="4886A14B"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11</w:t>
            </w:r>
          </w:p>
        </w:tc>
      </w:tr>
      <w:tr w:rsidR="009867E0" w:rsidRPr="00C24189" w14:paraId="4886A156" w14:textId="77777777" w:rsidTr="00A324FD">
        <w:trPr>
          <w:cantSplit/>
          <w:trHeight w:val="330"/>
        </w:trPr>
        <w:tc>
          <w:tcPr>
            <w:tcW w:w="918" w:type="dxa"/>
            <w:vMerge w:val="restart"/>
            <w:tcBorders>
              <w:top w:val="single" w:sz="4" w:space="0" w:color="auto"/>
              <w:left w:val="single" w:sz="4" w:space="0" w:color="auto"/>
              <w:bottom w:val="single" w:sz="4" w:space="0" w:color="auto"/>
              <w:right w:val="single" w:sz="4" w:space="0" w:color="auto"/>
            </w:tcBorders>
            <w:vAlign w:val="bottom"/>
          </w:tcPr>
          <w:p w14:paraId="4886A14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Tag/ID</w:t>
            </w:r>
          </w:p>
        </w:tc>
        <w:tc>
          <w:tcPr>
            <w:tcW w:w="1655" w:type="dxa"/>
            <w:vMerge w:val="restart"/>
            <w:tcBorders>
              <w:top w:val="single" w:sz="4" w:space="0" w:color="auto"/>
              <w:left w:val="single" w:sz="4" w:space="0" w:color="auto"/>
              <w:bottom w:val="single" w:sz="4" w:space="0" w:color="auto"/>
              <w:right w:val="single" w:sz="4" w:space="0" w:color="auto"/>
            </w:tcBorders>
            <w:vAlign w:val="bottom"/>
          </w:tcPr>
          <w:p w14:paraId="4886A14E"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Assembly Type</w:t>
            </w:r>
          </w:p>
        </w:tc>
        <w:tc>
          <w:tcPr>
            <w:tcW w:w="1011" w:type="dxa"/>
            <w:vMerge w:val="restart"/>
            <w:tcBorders>
              <w:top w:val="single" w:sz="4" w:space="0" w:color="auto"/>
              <w:left w:val="single" w:sz="4" w:space="0" w:color="auto"/>
              <w:bottom w:val="single" w:sz="4" w:space="0" w:color="auto"/>
              <w:right w:val="single" w:sz="4" w:space="0" w:color="auto"/>
            </w:tcBorders>
            <w:vAlign w:val="bottom"/>
          </w:tcPr>
          <w:p w14:paraId="4886A14F"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Type</w:t>
            </w:r>
          </w:p>
        </w:tc>
        <w:tc>
          <w:tcPr>
            <w:tcW w:w="827" w:type="dxa"/>
            <w:vMerge w:val="restart"/>
            <w:tcBorders>
              <w:top w:val="single" w:sz="4" w:space="0" w:color="auto"/>
              <w:left w:val="single" w:sz="4" w:space="0" w:color="auto"/>
              <w:bottom w:val="single" w:sz="4" w:space="0" w:color="auto"/>
              <w:right w:val="single" w:sz="4" w:space="0" w:color="auto"/>
            </w:tcBorders>
            <w:vAlign w:val="bottom"/>
          </w:tcPr>
          <w:p w14:paraId="4886A150"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Depth</w:t>
            </w:r>
          </w:p>
          <w:p w14:paraId="4886A151"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(inches)</w:t>
            </w:r>
          </w:p>
        </w:tc>
        <w:tc>
          <w:tcPr>
            <w:tcW w:w="919" w:type="dxa"/>
            <w:vMerge w:val="restart"/>
            <w:tcBorders>
              <w:top w:val="single" w:sz="4" w:space="0" w:color="auto"/>
              <w:left w:val="single" w:sz="4" w:space="0" w:color="auto"/>
              <w:bottom w:val="single" w:sz="4" w:space="0" w:color="auto"/>
              <w:right w:val="single" w:sz="4" w:space="0" w:color="auto"/>
            </w:tcBorders>
            <w:vAlign w:val="bottom"/>
          </w:tcPr>
          <w:p w14:paraId="4886A152"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Frame Spacing (inches)</w:t>
            </w:r>
          </w:p>
        </w:tc>
        <w:tc>
          <w:tcPr>
            <w:tcW w:w="4844" w:type="dxa"/>
            <w:gridSpan w:val="5"/>
            <w:tcBorders>
              <w:top w:val="single" w:sz="4" w:space="0" w:color="auto"/>
              <w:left w:val="single" w:sz="4" w:space="0" w:color="auto"/>
              <w:bottom w:val="single" w:sz="4" w:space="0" w:color="auto"/>
              <w:right w:val="single" w:sz="4" w:space="0" w:color="auto"/>
            </w:tcBorders>
            <w:vAlign w:val="bottom"/>
          </w:tcPr>
          <w:p w14:paraId="4886A153" w14:textId="77777777" w:rsidR="009867E0" w:rsidRPr="00C24189" w:rsidRDefault="009867E0" w:rsidP="009867E0">
            <w:pPr>
              <w:tabs>
                <w:tab w:val="left" w:pos="540"/>
                <w:tab w:val="left" w:pos="900"/>
                <w:tab w:val="left" w:pos="3420"/>
              </w:tabs>
              <w:jc w:val="center"/>
              <w:rPr>
                <w:rFonts w:ascii="Calibri" w:hAnsi="Calibri"/>
                <w:b/>
                <w:sz w:val="18"/>
                <w:szCs w:val="18"/>
              </w:rPr>
            </w:pPr>
            <w:r w:rsidRPr="00C24189">
              <w:rPr>
                <w:rFonts w:ascii="Calibri" w:hAnsi="Calibri"/>
                <w:b/>
                <w:sz w:val="18"/>
                <w:szCs w:val="18"/>
              </w:rPr>
              <w:t>Proposed</w:t>
            </w:r>
          </w:p>
        </w:tc>
        <w:tc>
          <w:tcPr>
            <w:tcW w:w="1103" w:type="dxa"/>
            <w:tcBorders>
              <w:top w:val="single" w:sz="4" w:space="0" w:color="auto"/>
              <w:left w:val="single" w:sz="4" w:space="0" w:color="auto"/>
              <w:bottom w:val="single" w:sz="4" w:space="0" w:color="auto"/>
              <w:right w:val="single" w:sz="4" w:space="0" w:color="auto"/>
            </w:tcBorders>
            <w:vAlign w:val="bottom"/>
          </w:tcPr>
          <w:p w14:paraId="4886A154" w14:textId="77777777" w:rsidR="009867E0" w:rsidRPr="00C24189" w:rsidRDefault="009867E0" w:rsidP="009867E0">
            <w:pPr>
              <w:tabs>
                <w:tab w:val="left" w:pos="540"/>
                <w:tab w:val="left" w:pos="900"/>
                <w:tab w:val="left" w:pos="3420"/>
              </w:tabs>
              <w:jc w:val="center"/>
              <w:rPr>
                <w:rFonts w:ascii="Calibri" w:hAnsi="Calibri"/>
                <w:b/>
                <w:sz w:val="18"/>
                <w:szCs w:val="18"/>
              </w:rPr>
            </w:pPr>
            <w:r w:rsidRPr="00C24189">
              <w:rPr>
                <w:rFonts w:ascii="Calibri" w:hAnsi="Calibri"/>
                <w:b/>
                <w:sz w:val="18"/>
                <w:szCs w:val="18"/>
              </w:rPr>
              <w:t>Required</w:t>
            </w:r>
          </w:p>
        </w:tc>
        <w:tc>
          <w:tcPr>
            <w:tcW w:w="3339" w:type="dxa"/>
            <w:vMerge w:val="restart"/>
            <w:tcBorders>
              <w:top w:val="single" w:sz="4" w:space="0" w:color="auto"/>
              <w:left w:val="single" w:sz="4" w:space="0" w:color="auto"/>
              <w:bottom w:val="single" w:sz="4" w:space="0" w:color="auto"/>
              <w:right w:val="single" w:sz="4" w:space="0" w:color="auto"/>
            </w:tcBorders>
            <w:vAlign w:val="bottom"/>
          </w:tcPr>
          <w:p w14:paraId="4886A155"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Comments</w:t>
            </w:r>
          </w:p>
        </w:tc>
      </w:tr>
      <w:tr w:rsidR="009867E0" w:rsidRPr="00C24189" w14:paraId="4886A163" w14:textId="77777777" w:rsidTr="00A324FD">
        <w:trPr>
          <w:cantSplit/>
          <w:trHeight w:val="330"/>
        </w:trPr>
        <w:tc>
          <w:tcPr>
            <w:tcW w:w="918" w:type="dxa"/>
            <w:vMerge/>
            <w:tcBorders>
              <w:top w:val="single" w:sz="4" w:space="0" w:color="auto"/>
              <w:left w:val="single" w:sz="4" w:space="0" w:color="auto"/>
              <w:bottom w:val="single" w:sz="4" w:space="0" w:color="auto"/>
              <w:right w:val="single" w:sz="4" w:space="0" w:color="auto"/>
            </w:tcBorders>
            <w:vAlign w:val="bottom"/>
          </w:tcPr>
          <w:p w14:paraId="4886A15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vMerge/>
            <w:tcBorders>
              <w:top w:val="single" w:sz="4" w:space="0" w:color="auto"/>
              <w:left w:val="single" w:sz="4" w:space="0" w:color="auto"/>
              <w:bottom w:val="single" w:sz="4" w:space="0" w:color="auto"/>
              <w:right w:val="single" w:sz="4" w:space="0" w:color="auto"/>
            </w:tcBorders>
            <w:vAlign w:val="bottom"/>
          </w:tcPr>
          <w:p w14:paraId="4886A15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vMerge/>
            <w:tcBorders>
              <w:top w:val="single" w:sz="4" w:space="0" w:color="auto"/>
              <w:left w:val="single" w:sz="4" w:space="0" w:color="auto"/>
              <w:bottom w:val="single" w:sz="4" w:space="0" w:color="auto"/>
              <w:right w:val="single" w:sz="4" w:space="0" w:color="auto"/>
            </w:tcBorders>
            <w:vAlign w:val="bottom"/>
          </w:tcPr>
          <w:p w14:paraId="4886A15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vMerge/>
            <w:tcBorders>
              <w:top w:val="single" w:sz="4" w:space="0" w:color="auto"/>
              <w:left w:val="single" w:sz="4" w:space="0" w:color="auto"/>
              <w:bottom w:val="single" w:sz="4" w:space="0" w:color="auto"/>
              <w:right w:val="single" w:sz="4" w:space="0" w:color="auto"/>
            </w:tcBorders>
            <w:vAlign w:val="bottom"/>
          </w:tcPr>
          <w:p w14:paraId="4886A15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vMerge/>
            <w:tcBorders>
              <w:top w:val="single" w:sz="4" w:space="0" w:color="auto"/>
              <w:left w:val="single" w:sz="4" w:space="0" w:color="auto"/>
              <w:bottom w:val="single" w:sz="4" w:space="0" w:color="auto"/>
              <w:right w:val="single" w:sz="4" w:space="0" w:color="auto"/>
            </w:tcBorders>
            <w:vAlign w:val="bottom"/>
          </w:tcPr>
          <w:p w14:paraId="4886A15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vMerge w:val="restart"/>
            <w:tcBorders>
              <w:top w:val="single" w:sz="4" w:space="0" w:color="auto"/>
              <w:left w:val="single" w:sz="4" w:space="0" w:color="auto"/>
              <w:bottom w:val="single" w:sz="4" w:space="0" w:color="auto"/>
              <w:right w:val="single" w:sz="4" w:space="0" w:color="auto"/>
            </w:tcBorders>
            <w:vAlign w:val="bottom"/>
          </w:tcPr>
          <w:p w14:paraId="4886A15C"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Cavity </w:t>
            </w:r>
            <w:r w:rsidRPr="00C24189">
              <w:rPr>
                <w:rFonts w:ascii="Calibri" w:hAnsi="Calibri"/>
                <w:sz w:val="18"/>
                <w:szCs w:val="18"/>
              </w:rPr>
              <w:br/>
              <w:t>R-value</w:t>
            </w:r>
          </w:p>
        </w:tc>
        <w:tc>
          <w:tcPr>
            <w:tcW w:w="1164" w:type="dxa"/>
            <w:vMerge w:val="restart"/>
            <w:tcBorders>
              <w:top w:val="single" w:sz="4" w:space="0" w:color="auto"/>
              <w:left w:val="single" w:sz="4" w:space="0" w:color="auto"/>
              <w:bottom w:val="single" w:sz="4" w:space="0" w:color="auto"/>
              <w:right w:val="single" w:sz="4" w:space="0" w:color="auto"/>
            </w:tcBorders>
            <w:vAlign w:val="bottom"/>
          </w:tcPr>
          <w:p w14:paraId="4886A15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Continuous Insulation </w:t>
            </w:r>
          </w:p>
          <w:p w14:paraId="4886A15E"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R-value</w:t>
            </w:r>
          </w:p>
        </w:tc>
        <w:tc>
          <w:tcPr>
            <w:tcW w:w="858" w:type="dxa"/>
            <w:vMerge w:val="restart"/>
            <w:tcBorders>
              <w:top w:val="single" w:sz="4" w:space="0" w:color="auto"/>
              <w:left w:val="single" w:sz="4" w:space="0" w:color="auto"/>
              <w:bottom w:val="single" w:sz="4" w:space="0" w:color="auto"/>
              <w:right w:val="single" w:sz="4" w:space="0" w:color="auto"/>
            </w:tcBorders>
            <w:vAlign w:val="bottom"/>
          </w:tcPr>
          <w:p w14:paraId="4886A15F"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p>
        </w:tc>
        <w:tc>
          <w:tcPr>
            <w:tcW w:w="1351" w:type="dxa"/>
            <w:gridSpan w:val="2"/>
            <w:tcBorders>
              <w:top w:val="single" w:sz="4" w:space="0" w:color="auto"/>
              <w:left w:val="single" w:sz="4" w:space="0" w:color="auto"/>
              <w:bottom w:val="single" w:sz="4" w:space="0" w:color="auto"/>
              <w:right w:val="single" w:sz="4" w:space="0" w:color="auto"/>
            </w:tcBorders>
            <w:vAlign w:val="bottom"/>
          </w:tcPr>
          <w:p w14:paraId="4886A160"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Appendix JA4 Reference</w:t>
            </w:r>
          </w:p>
        </w:tc>
        <w:tc>
          <w:tcPr>
            <w:tcW w:w="1103" w:type="dxa"/>
            <w:vMerge w:val="restart"/>
            <w:tcBorders>
              <w:top w:val="single" w:sz="4" w:space="0" w:color="auto"/>
              <w:left w:val="single" w:sz="4" w:space="0" w:color="auto"/>
              <w:bottom w:val="single" w:sz="4" w:space="0" w:color="auto"/>
              <w:right w:val="single" w:sz="4" w:space="0" w:color="auto"/>
            </w:tcBorders>
            <w:vAlign w:val="bottom"/>
          </w:tcPr>
          <w:p w14:paraId="4886A161" w14:textId="73E0E4F9" w:rsidR="009867E0" w:rsidRPr="00C24189" w:rsidRDefault="009867E0" w:rsidP="00F30169">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r w:rsidR="00DC1653">
              <w:rPr>
                <w:rFonts w:ascii="Calibri" w:hAnsi="Calibri"/>
                <w:sz w:val="18"/>
                <w:szCs w:val="18"/>
              </w:rPr>
              <w:t xml:space="preserve"> </w:t>
            </w:r>
            <w:r w:rsidR="00F30169">
              <w:rPr>
                <w:rFonts w:ascii="Calibri" w:hAnsi="Calibri"/>
                <w:sz w:val="18"/>
                <w:szCs w:val="18"/>
              </w:rPr>
              <w:t>or R-value</w:t>
            </w:r>
          </w:p>
        </w:tc>
        <w:tc>
          <w:tcPr>
            <w:tcW w:w="3339" w:type="dxa"/>
            <w:vMerge/>
            <w:tcBorders>
              <w:top w:val="single" w:sz="4" w:space="0" w:color="auto"/>
              <w:left w:val="single" w:sz="4" w:space="0" w:color="auto"/>
              <w:bottom w:val="single" w:sz="4" w:space="0" w:color="auto"/>
              <w:right w:val="single" w:sz="4" w:space="0" w:color="auto"/>
            </w:tcBorders>
            <w:vAlign w:val="bottom"/>
          </w:tcPr>
          <w:p w14:paraId="4886A162"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9867E0" w:rsidRPr="00C24189" w14:paraId="4886A170" w14:textId="77777777" w:rsidTr="00A324FD">
        <w:trPr>
          <w:cantSplit/>
          <w:trHeight w:val="330"/>
        </w:trPr>
        <w:tc>
          <w:tcPr>
            <w:tcW w:w="918" w:type="dxa"/>
            <w:vMerge/>
            <w:tcBorders>
              <w:top w:val="single" w:sz="4" w:space="0" w:color="auto"/>
              <w:left w:val="single" w:sz="4" w:space="0" w:color="auto"/>
              <w:bottom w:val="single" w:sz="4" w:space="0" w:color="auto"/>
              <w:right w:val="single" w:sz="4" w:space="0" w:color="auto"/>
            </w:tcBorders>
            <w:vAlign w:val="bottom"/>
          </w:tcPr>
          <w:p w14:paraId="4886A16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vMerge/>
            <w:tcBorders>
              <w:top w:val="single" w:sz="4" w:space="0" w:color="auto"/>
              <w:left w:val="single" w:sz="4" w:space="0" w:color="auto"/>
              <w:bottom w:val="single" w:sz="4" w:space="0" w:color="auto"/>
              <w:right w:val="single" w:sz="4" w:space="0" w:color="auto"/>
            </w:tcBorders>
            <w:vAlign w:val="bottom"/>
          </w:tcPr>
          <w:p w14:paraId="4886A16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vMerge/>
            <w:tcBorders>
              <w:top w:val="single" w:sz="4" w:space="0" w:color="auto"/>
              <w:left w:val="single" w:sz="4" w:space="0" w:color="auto"/>
              <w:bottom w:val="single" w:sz="4" w:space="0" w:color="auto"/>
              <w:right w:val="single" w:sz="4" w:space="0" w:color="auto"/>
            </w:tcBorders>
            <w:vAlign w:val="bottom"/>
          </w:tcPr>
          <w:p w14:paraId="4886A16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vMerge/>
            <w:tcBorders>
              <w:top w:val="single" w:sz="4" w:space="0" w:color="auto"/>
              <w:left w:val="single" w:sz="4" w:space="0" w:color="auto"/>
              <w:bottom w:val="single" w:sz="4" w:space="0" w:color="auto"/>
              <w:right w:val="single" w:sz="4" w:space="0" w:color="auto"/>
            </w:tcBorders>
            <w:vAlign w:val="bottom"/>
          </w:tcPr>
          <w:p w14:paraId="4886A16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vMerge/>
            <w:tcBorders>
              <w:top w:val="single" w:sz="4" w:space="0" w:color="auto"/>
              <w:left w:val="single" w:sz="4" w:space="0" w:color="auto"/>
              <w:bottom w:val="single" w:sz="4" w:space="0" w:color="auto"/>
              <w:right w:val="single" w:sz="4" w:space="0" w:color="auto"/>
            </w:tcBorders>
            <w:vAlign w:val="bottom"/>
          </w:tcPr>
          <w:p w14:paraId="4886A16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vMerge/>
            <w:tcBorders>
              <w:top w:val="single" w:sz="4" w:space="0" w:color="auto"/>
              <w:left w:val="single" w:sz="4" w:space="0" w:color="auto"/>
              <w:bottom w:val="single" w:sz="4" w:space="0" w:color="auto"/>
              <w:right w:val="single" w:sz="4" w:space="0" w:color="auto"/>
            </w:tcBorders>
            <w:vAlign w:val="bottom"/>
          </w:tcPr>
          <w:p w14:paraId="4886A16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vMerge/>
            <w:tcBorders>
              <w:top w:val="single" w:sz="4" w:space="0" w:color="auto"/>
              <w:left w:val="single" w:sz="4" w:space="0" w:color="auto"/>
              <w:bottom w:val="single" w:sz="4" w:space="0" w:color="auto"/>
              <w:right w:val="single" w:sz="4" w:space="0" w:color="auto"/>
            </w:tcBorders>
            <w:vAlign w:val="bottom"/>
          </w:tcPr>
          <w:p w14:paraId="4886A16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vMerge/>
            <w:tcBorders>
              <w:top w:val="single" w:sz="4" w:space="0" w:color="auto"/>
              <w:left w:val="single" w:sz="4" w:space="0" w:color="auto"/>
              <w:bottom w:val="single" w:sz="4" w:space="0" w:color="auto"/>
              <w:right w:val="single" w:sz="4" w:space="0" w:color="auto"/>
            </w:tcBorders>
            <w:vAlign w:val="bottom"/>
          </w:tcPr>
          <w:p w14:paraId="4886A16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6C"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Table</w:t>
            </w:r>
          </w:p>
        </w:tc>
        <w:tc>
          <w:tcPr>
            <w:tcW w:w="615" w:type="dxa"/>
            <w:tcBorders>
              <w:top w:val="single" w:sz="4" w:space="0" w:color="auto"/>
              <w:left w:val="single" w:sz="4" w:space="0" w:color="auto"/>
              <w:bottom w:val="single" w:sz="4" w:space="0" w:color="auto"/>
              <w:right w:val="single" w:sz="4" w:space="0" w:color="auto"/>
            </w:tcBorders>
            <w:vAlign w:val="bottom"/>
          </w:tcPr>
          <w:p w14:paraId="4886A16D" w14:textId="77777777" w:rsidR="009867E0" w:rsidRPr="00C24189" w:rsidRDefault="009867E0" w:rsidP="009867E0">
            <w:pPr>
              <w:tabs>
                <w:tab w:val="left" w:pos="540"/>
                <w:tab w:val="left" w:pos="900"/>
                <w:tab w:val="left" w:pos="3420"/>
              </w:tabs>
              <w:jc w:val="center"/>
              <w:rPr>
                <w:rFonts w:ascii="Calibri" w:hAnsi="Calibri"/>
                <w:sz w:val="18"/>
                <w:szCs w:val="18"/>
              </w:rPr>
            </w:pPr>
            <w:r w:rsidRPr="00C24189">
              <w:rPr>
                <w:rFonts w:ascii="Calibri" w:hAnsi="Calibri"/>
                <w:sz w:val="18"/>
                <w:szCs w:val="18"/>
              </w:rPr>
              <w:t>Cell</w:t>
            </w:r>
          </w:p>
        </w:tc>
        <w:tc>
          <w:tcPr>
            <w:tcW w:w="1103" w:type="dxa"/>
            <w:vMerge/>
            <w:tcBorders>
              <w:top w:val="single" w:sz="4" w:space="0" w:color="auto"/>
              <w:left w:val="single" w:sz="4" w:space="0" w:color="auto"/>
              <w:bottom w:val="single" w:sz="4" w:space="0" w:color="auto"/>
              <w:right w:val="single" w:sz="4" w:space="0" w:color="auto"/>
            </w:tcBorders>
            <w:vAlign w:val="bottom"/>
          </w:tcPr>
          <w:p w14:paraId="4886A16E"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vMerge/>
            <w:tcBorders>
              <w:top w:val="single" w:sz="4" w:space="0" w:color="auto"/>
              <w:left w:val="single" w:sz="4" w:space="0" w:color="auto"/>
              <w:bottom w:val="single" w:sz="4" w:space="0" w:color="auto"/>
              <w:right w:val="single" w:sz="4" w:space="0" w:color="auto"/>
            </w:tcBorders>
            <w:vAlign w:val="bottom"/>
          </w:tcPr>
          <w:p w14:paraId="4886A16F"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9867E0" w:rsidRPr="00C24189" w14:paraId="4886A17D" w14:textId="77777777" w:rsidTr="00A324FD">
        <w:trPr>
          <w:cantSplit/>
          <w:trHeight w:val="144"/>
        </w:trPr>
        <w:tc>
          <w:tcPr>
            <w:tcW w:w="918" w:type="dxa"/>
            <w:tcBorders>
              <w:top w:val="single" w:sz="4" w:space="0" w:color="auto"/>
              <w:left w:val="single" w:sz="4" w:space="0" w:color="auto"/>
              <w:bottom w:val="single" w:sz="4" w:space="0" w:color="auto"/>
              <w:right w:val="single" w:sz="4" w:space="0" w:color="auto"/>
            </w:tcBorders>
            <w:vAlign w:val="bottom"/>
          </w:tcPr>
          <w:p w14:paraId="4886A171"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172"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4" w:space="0" w:color="auto"/>
            </w:tcBorders>
            <w:vAlign w:val="bottom"/>
          </w:tcPr>
          <w:p w14:paraId="4886A173"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4" w:space="0" w:color="auto"/>
              <w:bottom w:val="single" w:sz="4" w:space="0" w:color="auto"/>
              <w:right w:val="single" w:sz="4" w:space="0" w:color="auto"/>
            </w:tcBorders>
            <w:vAlign w:val="bottom"/>
          </w:tcPr>
          <w:p w14:paraId="4886A17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4" w:space="0" w:color="auto"/>
              <w:bottom w:val="single" w:sz="4" w:space="0" w:color="auto"/>
              <w:right w:val="single" w:sz="4" w:space="0" w:color="auto"/>
            </w:tcBorders>
            <w:vAlign w:val="bottom"/>
          </w:tcPr>
          <w:p w14:paraId="4886A17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4" w:space="0" w:color="auto"/>
              <w:bottom w:val="single" w:sz="4" w:space="0" w:color="auto"/>
              <w:right w:val="single" w:sz="4" w:space="0" w:color="auto"/>
            </w:tcBorders>
            <w:vAlign w:val="bottom"/>
          </w:tcPr>
          <w:p w14:paraId="4886A17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4" w:space="0" w:color="auto"/>
              <w:bottom w:val="single" w:sz="4" w:space="0" w:color="auto"/>
              <w:right w:val="single" w:sz="4" w:space="0" w:color="auto"/>
            </w:tcBorders>
            <w:vAlign w:val="bottom"/>
          </w:tcPr>
          <w:p w14:paraId="4886A17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4" w:space="0" w:color="auto"/>
              <w:bottom w:val="single" w:sz="4" w:space="0" w:color="auto"/>
              <w:right w:val="single" w:sz="4" w:space="0" w:color="auto"/>
            </w:tcBorders>
            <w:vAlign w:val="bottom"/>
          </w:tcPr>
          <w:p w14:paraId="4886A17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79"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615" w:type="dxa"/>
            <w:tcBorders>
              <w:top w:val="single" w:sz="4" w:space="0" w:color="auto"/>
              <w:left w:val="single" w:sz="4" w:space="0" w:color="auto"/>
              <w:bottom w:val="single" w:sz="4" w:space="0" w:color="auto"/>
              <w:right w:val="single" w:sz="4" w:space="0" w:color="auto"/>
            </w:tcBorders>
            <w:vAlign w:val="bottom"/>
          </w:tcPr>
          <w:p w14:paraId="4886A17A"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4" w:space="0" w:color="auto"/>
              <w:bottom w:val="single" w:sz="4" w:space="0" w:color="auto"/>
              <w:right w:val="single" w:sz="4" w:space="0" w:color="auto"/>
            </w:tcBorders>
            <w:vAlign w:val="bottom"/>
          </w:tcPr>
          <w:p w14:paraId="4886A17B"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tcBorders>
              <w:top w:val="single" w:sz="4" w:space="0" w:color="auto"/>
              <w:left w:val="single" w:sz="4" w:space="0" w:color="auto"/>
              <w:bottom w:val="single" w:sz="4" w:space="0" w:color="auto"/>
              <w:right w:val="single" w:sz="4" w:space="0" w:color="auto"/>
            </w:tcBorders>
            <w:vAlign w:val="bottom"/>
          </w:tcPr>
          <w:p w14:paraId="4886A17C" w14:textId="77777777" w:rsidR="009867E0" w:rsidRPr="00C24189" w:rsidRDefault="009867E0" w:rsidP="009867E0">
            <w:pPr>
              <w:tabs>
                <w:tab w:val="left" w:pos="540"/>
                <w:tab w:val="left" w:pos="900"/>
                <w:tab w:val="left" w:pos="3420"/>
              </w:tabs>
              <w:rPr>
                <w:rFonts w:ascii="Calibri" w:hAnsi="Calibri"/>
                <w:sz w:val="18"/>
                <w:szCs w:val="18"/>
              </w:rPr>
            </w:pPr>
          </w:p>
        </w:tc>
      </w:tr>
      <w:tr w:rsidR="009867E0" w:rsidRPr="00C24189" w14:paraId="4886A18A" w14:textId="77777777" w:rsidTr="00A324FD">
        <w:trPr>
          <w:cantSplit/>
          <w:trHeight w:val="144"/>
        </w:trPr>
        <w:tc>
          <w:tcPr>
            <w:tcW w:w="918" w:type="dxa"/>
            <w:tcBorders>
              <w:top w:val="single" w:sz="4" w:space="0" w:color="auto"/>
              <w:left w:val="single" w:sz="4" w:space="0" w:color="auto"/>
              <w:bottom w:val="single" w:sz="4" w:space="0" w:color="auto"/>
              <w:right w:val="single" w:sz="4" w:space="0" w:color="auto"/>
            </w:tcBorders>
            <w:vAlign w:val="bottom"/>
          </w:tcPr>
          <w:p w14:paraId="4886A17E"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17F"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4" w:space="0" w:color="auto"/>
            </w:tcBorders>
            <w:vAlign w:val="bottom"/>
          </w:tcPr>
          <w:p w14:paraId="4886A180"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4" w:space="0" w:color="auto"/>
              <w:bottom w:val="single" w:sz="4" w:space="0" w:color="auto"/>
              <w:right w:val="single" w:sz="4" w:space="0" w:color="auto"/>
            </w:tcBorders>
            <w:vAlign w:val="bottom"/>
          </w:tcPr>
          <w:p w14:paraId="4886A181"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4" w:space="0" w:color="auto"/>
              <w:bottom w:val="single" w:sz="4" w:space="0" w:color="auto"/>
              <w:right w:val="single" w:sz="4" w:space="0" w:color="auto"/>
            </w:tcBorders>
            <w:vAlign w:val="bottom"/>
          </w:tcPr>
          <w:p w14:paraId="4886A182"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4" w:space="0" w:color="auto"/>
              <w:bottom w:val="single" w:sz="4" w:space="0" w:color="auto"/>
              <w:right w:val="single" w:sz="4" w:space="0" w:color="auto"/>
            </w:tcBorders>
          </w:tcPr>
          <w:p w14:paraId="4886A183"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4" w:space="0" w:color="auto"/>
              <w:bottom w:val="single" w:sz="4" w:space="0" w:color="auto"/>
              <w:right w:val="single" w:sz="4" w:space="0" w:color="auto"/>
            </w:tcBorders>
            <w:vAlign w:val="bottom"/>
          </w:tcPr>
          <w:p w14:paraId="4886A184"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4" w:space="0" w:color="auto"/>
              <w:bottom w:val="single" w:sz="4" w:space="0" w:color="auto"/>
              <w:right w:val="single" w:sz="4" w:space="0" w:color="auto"/>
            </w:tcBorders>
            <w:vAlign w:val="bottom"/>
          </w:tcPr>
          <w:p w14:paraId="4886A185"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736" w:type="dxa"/>
            <w:tcBorders>
              <w:top w:val="single" w:sz="4" w:space="0" w:color="auto"/>
              <w:left w:val="single" w:sz="4" w:space="0" w:color="auto"/>
              <w:bottom w:val="single" w:sz="4" w:space="0" w:color="auto"/>
              <w:right w:val="single" w:sz="4" w:space="0" w:color="auto"/>
            </w:tcBorders>
            <w:vAlign w:val="bottom"/>
          </w:tcPr>
          <w:p w14:paraId="4886A186"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615" w:type="dxa"/>
            <w:tcBorders>
              <w:top w:val="single" w:sz="4" w:space="0" w:color="auto"/>
              <w:left w:val="single" w:sz="4" w:space="0" w:color="auto"/>
              <w:bottom w:val="single" w:sz="4" w:space="0" w:color="auto"/>
              <w:right w:val="single" w:sz="4" w:space="0" w:color="auto"/>
            </w:tcBorders>
            <w:vAlign w:val="bottom"/>
          </w:tcPr>
          <w:p w14:paraId="4886A187"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4" w:space="0" w:color="auto"/>
              <w:bottom w:val="single" w:sz="4" w:space="0" w:color="auto"/>
              <w:right w:val="single" w:sz="4" w:space="0" w:color="auto"/>
            </w:tcBorders>
            <w:vAlign w:val="bottom"/>
          </w:tcPr>
          <w:p w14:paraId="4886A188" w14:textId="77777777" w:rsidR="009867E0" w:rsidRPr="00C24189" w:rsidRDefault="009867E0" w:rsidP="009867E0">
            <w:pPr>
              <w:tabs>
                <w:tab w:val="left" w:pos="540"/>
                <w:tab w:val="left" w:pos="900"/>
                <w:tab w:val="left" w:pos="3420"/>
              </w:tabs>
              <w:jc w:val="center"/>
              <w:rPr>
                <w:rFonts w:ascii="Calibri" w:hAnsi="Calibri"/>
                <w:sz w:val="18"/>
                <w:szCs w:val="18"/>
              </w:rPr>
            </w:pPr>
          </w:p>
        </w:tc>
        <w:tc>
          <w:tcPr>
            <w:tcW w:w="3339" w:type="dxa"/>
            <w:tcBorders>
              <w:top w:val="single" w:sz="4" w:space="0" w:color="auto"/>
              <w:left w:val="single" w:sz="4" w:space="0" w:color="auto"/>
              <w:bottom w:val="single" w:sz="4" w:space="0" w:color="auto"/>
              <w:right w:val="single" w:sz="4" w:space="0" w:color="auto"/>
            </w:tcBorders>
            <w:vAlign w:val="bottom"/>
          </w:tcPr>
          <w:p w14:paraId="4886A189" w14:textId="77777777" w:rsidR="009867E0" w:rsidRPr="00C24189" w:rsidRDefault="009867E0" w:rsidP="009867E0">
            <w:pPr>
              <w:tabs>
                <w:tab w:val="left" w:pos="540"/>
                <w:tab w:val="left" w:pos="900"/>
                <w:tab w:val="left" w:pos="3420"/>
              </w:tabs>
              <w:jc w:val="center"/>
              <w:rPr>
                <w:rFonts w:ascii="Calibri" w:hAnsi="Calibri"/>
                <w:sz w:val="18"/>
                <w:szCs w:val="18"/>
              </w:rPr>
            </w:pPr>
          </w:p>
        </w:tc>
      </w:tr>
      <w:tr w:rsidR="00E0163B" w:rsidRPr="00C24189" w14:paraId="77063E57" w14:textId="77777777" w:rsidTr="00C43C43">
        <w:trPr>
          <w:cantSplit/>
          <w:trHeight w:val="144"/>
        </w:trPr>
        <w:tc>
          <w:tcPr>
            <w:tcW w:w="14616" w:type="dxa"/>
            <w:gridSpan w:val="12"/>
            <w:tcBorders>
              <w:top w:val="single" w:sz="4" w:space="0" w:color="auto"/>
              <w:left w:val="single" w:sz="4" w:space="0" w:color="auto"/>
              <w:bottom w:val="single" w:sz="4" w:space="0" w:color="auto"/>
              <w:right w:val="single" w:sz="4" w:space="0" w:color="auto"/>
            </w:tcBorders>
            <w:vAlign w:val="bottom"/>
          </w:tcPr>
          <w:p w14:paraId="3C316A68" w14:textId="77777777" w:rsidR="00E0163B" w:rsidRPr="00D871B3" w:rsidRDefault="00E0163B" w:rsidP="00E0163B">
            <w:pPr>
              <w:keepNext/>
              <w:tabs>
                <w:tab w:val="left" w:pos="540"/>
                <w:tab w:val="left" w:pos="900"/>
                <w:tab w:val="left" w:pos="3420"/>
              </w:tabs>
              <w:rPr>
                <w:rFonts w:ascii="Calibri" w:hAnsi="Calibri"/>
                <w:b/>
                <w:sz w:val="18"/>
                <w:szCs w:val="18"/>
              </w:rPr>
            </w:pPr>
            <w:r w:rsidRPr="00D871B3">
              <w:rPr>
                <w:rFonts w:ascii="Calibri" w:hAnsi="Calibri"/>
                <w:b/>
                <w:sz w:val="18"/>
                <w:szCs w:val="18"/>
              </w:rPr>
              <w:t>Note:</w:t>
            </w:r>
          </w:p>
          <w:p w14:paraId="0C1404BB" w14:textId="66C7834A" w:rsidR="00E0163B" w:rsidRPr="00D871B3" w:rsidRDefault="00E0163B" w:rsidP="00CE1552">
            <w:pPr>
              <w:pStyle w:val="ListParagraph"/>
              <w:numPr>
                <w:ilvl w:val="0"/>
                <w:numId w:val="25"/>
              </w:numPr>
              <w:tabs>
                <w:tab w:val="left" w:pos="540"/>
                <w:tab w:val="left" w:pos="900"/>
                <w:tab w:val="left" w:pos="3420"/>
              </w:tabs>
              <w:rPr>
                <w:rFonts w:ascii="Calibri" w:hAnsi="Calibri"/>
                <w:sz w:val="18"/>
                <w:szCs w:val="18"/>
              </w:rPr>
            </w:pPr>
            <w:r w:rsidRPr="00D871B3">
              <w:rPr>
                <w:rFonts w:ascii="Calibri" w:hAnsi="Calibri"/>
                <w:sz w:val="18"/>
                <w:szCs w:val="18"/>
              </w:rPr>
              <w:t>Where insulation is installed above the roofing membrane</w:t>
            </w:r>
            <w:r w:rsidR="002468B8">
              <w:rPr>
                <w:rFonts w:ascii="Calibri" w:hAnsi="Calibri"/>
                <w:sz w:val="18"/>
                <w:szCs w:val="18"/>
              </w:rPr>
              <w:t>,</w:t>
            </w:r>
            <w:r w:rsidRPr="00D871B3">
              <w:rPr>
                <w:rFonts w:ascii="Calibri" w:hAnsi="Calibri"/>
                <w:sz w:val="18"/>
                <w:szCs w:val="18"/>
              </w:rPr>
              <w:t xml:space="preserve"> or above the layer used to seal the roof from water penetration</w:t>
            </w:r>
            <w:r w:rsidR="002468B8">
              <w:rPr>
                <w:rFonts w:ascii="Calibri" w:hAnsi="Calibri"/>
                <w:sz w:val="18"/>
                <w:szCs w:val="18"/>
              </w:rPr>
              <w:t>,</w:t>
            </w:r>
            <w:r w:rsidRPr="00D871B3">
              <w:rPr>
                <w:rFonts w:ascii="Calibri" w:hAnsi="Calibri"/>
                <w:sz w:val="18"/>
                <w:szCs w:val="18"/>
              </w:rPr>
              <w:t xml:space="preserve"> the insulation shall have a maximum water absorption of 0.3 percent by volume when tested according to ASTM Standard C272.</w:t>
            </w:r>
          </w:p>
        </w:tc>
      </w:tr>
    </w:tbl>
    <w:p w14:paraId="649BAEBF" w14:textId="77777777" w:rsidR="00A324FD" w:rsidRPr="00A324FD" w:rsidRDefault="00A324FD">
      <w:pPr>
        <w:rPr>
          <w:sz w:val="20"/>
        </w:rPr>
      </w:pPr>
    </w:p>
    <w:tbl>
      <w:tblPr>
        <w:tblW w:w="5000" w:type="pct"/>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90"/>
      </w:tblGrid>
      <w:tr w:rsidR="00A324FD" w:rsidRPr="009F2808" w14:paraId="4676B23D" w14:textId="77777777" w:rsidTr="004D63EB">
        <w:trPr>
          <w:trHeight w:val="296"/>
        </w:trPr>
        <w:tc>
          <w:tcPr>
            <w:tcW w:w="14616" w:type="dxa"/>
            <w:shd w:val="clear" w:color="auto" w:fill="auto"/>
            <w:vAlign w:val="center"/>
          </w:tcPr>
          <w:p w14:paraId="2FC2279E" w14:textId="712BBD29" w:rsidR="00A324FD" w:rsidRPr="007D30D1" w:rsidRDefault="005B199E" w:rsidP="004D63EB">
            <w:pPr>
              <w:pStyle w:val="Heading7"/>
              <w:tabs>
                <w:tab w:val="left" w:pos="180"/>
                <w:tab w:val="left" w:pos="5310"/>
                <w:tab w:val="left" w:pos="8100"/>
              </w:tabs>
              <w:rPr>
                <w:rFonts w:ascii="Calibri" w:hAnsi="Calibri"/>
                <w:noProof/>
                <w:color w:val="auto"/>
                <w:sz w:val="20"/>
                <w:szCs w:val="18"/>
              </w:rPr>
            </w:pPr>
            <w:r>
              <w:rPr>
                <w:rFonts w:ascii="Calibri" w:hAnsi="Calibri"/>
                <w:noProof/>
                <w:color w:val="auto"/>
                <w:sz w:val="20"/>
                <w:szCs w:val="18"/>
              </w:rPr>
              <w:t xml:space="preserve">C. </w:t>
            </w:r>
            <w:r w:rsidR="00A324FD">
              <w:rPr>
                <w:rFonts w:ascii="Calibri" w:hAnsi="Calibri"/>
                <w:noProof/>
                <w:color w:val="auto"/>
                <w:sz w:val="20"/>
                <w:szCs w:val="18"/>
              </w:rPr>
              <w:t>Building Insulation Details – Nonframed</w:t>
            </w:r>
          </w:p>
        </w:tc>
      </w:tr>
    </w:tbl>
    <w:tbl>
      <w:tblPr>
        <w:tblStyle w:val="TableGrid"/>
        <w:tblW w:w="14395" w:type="dxa"/>
        <w:tblLayout w:type="fixed"/>
        <w:tblLook w:val="04A0" w:firstRow="1" w:lastRow="0" w:firstColumn="1" w:lastColumn="0" w:noHBand="0" w:noVBand="1"/>
      </w:tblPr>
      <w:tblGrid>
        <w:gridCol w:w="1368"/>
        <w:gridCol w:w="1530"/>
        <w:gridCol w:w="1530"/>
        <w:gridCol w:w="1170"/>
        <w:gridCol w:w="1080"/>
        <w:gridCol w:w="1080"/>
        <w:gridCol w:w="1080"/>
        <w:gridCol w:w="675"/>
        <w:gridCol w:w="675"/>
        <w:gridCol w:w="1080"/>
        <w:gridCol w:w="3127"/>
      </w:tblGrid>
      <w:tr w:rsidR="00A324FD" w:rsidRPr="009F2808" w14:paraId="18571BA4" w14:textId="77777777" w:rsidTr="00FA7C0A">
        <w:tc>
          <w:tcPr>
            <w:tcW w:w="1368" w:type="dxa"/>
            <w:vAlign w:val="center"/>
          </w:tcPr>
          <w:p w14:paraId="52A09FD5"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01</w:t>
            </w:r>
          </w:p>
        </w:tc>
        <w:tc>
          <w:tcPr>
            <w:tcW w:w="1530" w:type="dxa"/>
            <w:vAlign w:val="center"/>
          </w:tcPr>
          <w:p w14:paraId="772087C4"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02</w:t>
            </w:r>
          </w:p>
        </w:tc>
        <w:tc>
          <w:tcPr>
            <w:tcW w:w="1530" w:type="dxa"/>
            <w:vAlign w:val="center"/>
          </w:tcPr>
          <w:p w14:paraId="36055EC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03</w:t>
            </w:r>
          </w:p>
        </w:tc>
        <w:tc>
          <w:tcPr>
            <w:tcW w:w="1170" w:type="dxa"/>
            <w:vAlign w:val="center"/>
          </w:tcPr>
          <w:p w14:paraId="07125D81"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04</w:t>
            </w:r>
          </w:p>
        </w:tc>
        <w:tc>
          <w:tcPr>
            <w:tcW w:w="1080" w:type="dxa"/>
            <w:vAlign w:val="center"/>
          </w:tcPr>
          <w:p w14:paraId="6699C37A"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05</w:t>
            </w:r>
          </w:p>
        </w:tc>
        <w:tc>
          <w:tcPr>
            <w:tcW w:w="1080" w:type="dxa"/>
            <w:vAlign w:val="center"/>
          </w:tcPr>
          <w:p w14:paraId="33ED0034"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06</w:t>
            </w:r>
          </w:p>
        </w:tc>
        <w:tc>
          <w:tcPr>
            <w:tcW w:w="1080" w:type="dxa"/>
            <w:vAlign w:val="center"/>
          </w:tcPr>
          <w:p w14:paraId="262D9F6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07</w:t>
            </w:r>
          </w:p>
        </w:tc>
        <w:tc>
          <w:tcPr>
            <w:tcW w:w="675" w:type="dxa"/>
            <w:vAlign w:val="center"/>
          </w:tcPr>
          <w:p w14:paraId="3F4954CA"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08</w:t>
            </w:r>
          </w:p>
        </w:tc>
        <w:tc>
          <w:tcPr>
            <w:tcW w:w="675" w:type="dxa"/>
            <w:vAlign w:val="center"/>
          </w:tcPr>
          <w:p w14:paraId="7B469475"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09</w:t>
            </w:r>
          </w:p>
        </w:tc>
        <w:tc>
          <w:tcPr>
            <w:tcW w:w="1080" w:type="dxa"/>
            <w:vAlign w:val="center"/>
          </w:tcPr>
          <w:p w14:paraId="5DBA4CD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10</w:t>
            </w:r>
          </w:p>
        </w:tc>
        <w:tc>
          <w:tcPr>
            <w:tcW w:w="3127" w:type="dxa"/>
            <w:vAlign w:val="center"/>
          </w:tcPr>
          <w:p w14:paraId="4F234D3E"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11</w:t>
            </w:r>
          </w:p>
        </w:tc>
      </w:tr>
      <w:tr w:rsidR="00A324FD" w:rsidRPr="009F2808" w14:paraId="05970E91" w14:textId="77777777" w:rsidTr="00FA7C0A">
        <w:trPr>
          <w:trHeight w:val="299"/>
        </w:trPr>
        <w:tc>
          <w:tcPr>
            <w:tcW w:w="1368" w:type="dxa"/>
            <w:vMerge w:val="restart"/>
            <w:vAlign w:val="center"/>
          </w:tcPr>
          <w:p w14:paraId="60CC2D6E"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Tag/ID</w:t>
            </w:r>
          </w:p>
        </w:tc>
        <w:tc>
          <w:tcPr>
            <w:tcW w:w="1530" w:type="dxa"/>
            <w:vMerge w:val="restart"/>
            <w:vAlign w:val="center"/>
          </w:tcPr>
          <w:p w14:paraId="13F7C06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Type</w:t>
            </w:r>
          </w:p>
        </w:tc>
        <w:tc>
          <w:tcPr>
            <w:tcW w:w="1530" w:type="dxa"/>
            <w:vMerge w:val="restart"/>
            <w:vAlign w:val="center"/>
          </w:tcPr>
          <w:p w14:paraId="229D41C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Materials</w:t>
            </w:r>
          </w:p>
        </w:tc>
        <w:tc>
          <w:tcPr>
            <w:tcW w:w="1170" w:type="dxa"/>
            <w:vMerge w:val="restart"/>
            <w:vAlign w:val="center"/>
          </w:tcPr>
          <w:p w14:paraId="05F05924"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Thickness (inches)</w:t>
            </w:r>
          </w:p>
        </w:tc>
        <w:tc>
          <w:tcPr>
            <w:tcW w:w="4590" w:type="dxa"/>
            <w:gridSpan w:val="5"/>
            <w:vAlign w:val="center"/>
          </w:tcPr>
          <w:p w14:paraId="70986D40"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Proposed</w:t>
            </w:r>
          </w:p>
        </w:tc>
        <w:tc>
          <w:tcPr>
            <w:tcW w:w="1080" w:type="dxa"/>
            <w:vAlign w:val="center"/>
          </w:tcPr>
          <w:p w14:paraId="22A432C7"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Required</w:t>
            </w:r>
          </w:p>
        </w:tc>
        <w:tc>
          <w:tcPr>
            <w:tcW w:w="3127" w:type="dxa"/>
            <w:vMerge w:val="restart"/>
            <w:vAlign w:val="center"/>
          </w:tcPr>
          <w:p w14:paraId="103CBFCE"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Comments</w:t>
            </w:r>
          </w:p>
        </w:tc>
      </w:tr>
      <w:tr w:rsidR="00A324FD" w:rsidRPr="009F2808" w14:paraId="0F8830C2" w14:textId="77777777" w:rsidTr="00FA7C0A">
        <w:trPr>
          <w:trHeight w:val="299"/>
        </w:trPr>
        <w:tc>
          <w:tcPr>
            <w:tcW w:w="1368" w:type="dxa"/>
            <w:vMerge/>
            <w:vAlign w:val="center"/>
          </w:tcPr>
          <w:p w14:paraId="0F168428"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6DD89DD6"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2A2C1A7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7901486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restart"/>
            <w:vAlign w:val="center"/>
          </w:tcPr>
          <w:p w14:paraId="4144C36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Core Insulation R-value</w:t>
            </w:r>
          </w:p>
        </w:tc>
        <w:tc>
          <w:tcPr>
            <w:tcW w:w="1080" w:type="dxa"/>
            <w:vMerge w:val="restart"/>
            <w:vAlign w:val="center"/>
          </w:tcPr>
          <w:p w14:paraId="06095B01"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Continuous Insulation R-value</w:t>
            </w:r>
          </w:p>
        </w:tc>
        <w:tc>
          <w:tcPr>
            <w:tcW w:w="1080" w:type="dxa"/>
            <w:vMerge w:val="restart"/>
            <w:vAlign w:val="center"/>
          </w:tcPr>
          <w:p w14:paraId="2FF4F042"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U-factor</w:t>
            </w:r>
          </w:p>
        </w:tc>
        <w:tc>
          <w:tcPr>
            <w:tcW w:w="1350" w:type="dxa"/>
            <w:gridSpan w:val="2"/>
            <w:vAlign w:val="center"/>
          </w:tcPr>
          <w:p w14:paraId="62B1E4F9"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Appendix JA4 Reference</w:t>
            </w:r>
          </w:p>
        </w:tc>
        <w:tc>
          <w:tcPr>
            <w:tcW w:w="1080" w:type="dxa"/>
            <w:vAlign w:val="center"/>
          </w:tcPr>
          <w:p w14:paraId="5DAA0BDB"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Required</w:t>
            </w:r>
          </w:p>
        </w:tc>
        <w:tc>
          <w:tcPr>
            <w:tcW w:w="3127" w:type="dxa"/>
            <w:vMerge/>
            <w:vAlign w:val="center"/>
          </w:tcPr>
          <w:p w14:paraId="5F95C3DF" w14:textId="77777777" w:rsidR="00A324FD" w:rsidRPr="007D30D1"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9F2808" w14:paraId="04F89521" w14:textId="77777777" w:rsidTr="00FA7C0A">
        <w:trPr>
          <w:trHeight w:val="299"/>
        </w:trPr>
        <w:tc>
          <w:tcPr>
            <w:tcW w:w="1368" w:type="dxa"/>
            <w:vMerge/>
            <w:vAlign w:val="center"/>
          </w:tcPr>
          <w:p w14:paraId="76C347C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3CA5C48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3E717F6E"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233279A0"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6270C0B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A9E4BA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45C831D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675" w:type="dxa"/>
            <w:vAlign w:val="center"/>
          </w:tcPr>
          <w:p w14:paraId="2C2CAA1F"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Table</w:t>
            </w:r>
          </w:p>
        </w:tc>
        <w:tc>
          <w:tcPr>
            <w:tcW w:w="675" w:type="dxa"/>
            <w:vAlign w:val="center"/>
          </w:tcPr>
          <w:p w14:paraId="488736C3"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Cell</w:t>
            </w:r>
          </w:p>
        </w:tc>
        <w:tc>
          <w:tcPr>
            <w:tcW w:w="1080" w:type="dxa"/>
            <w:vAlign w:val="center"/>
          </w:tcPr>
          <w:p w14:paraId="064CA5F8" w14:textId="14C3F2AE" w:rsidR="00A324FD" w:rsidRPr="009F2808" w:rsidRDefault="00A324FD" w:rsidP="007F32B6">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U-factor </w:t>
            </w:r>
            <w:r w:rsidR="007F32B6">
              <w:rPr>
                <w:rFonts w:ascii="Calibri" w:hAnsi="Calibri"/>
                <w:sz w:val="18"/>
                <w:szCs w:val="20"/>
              </w:rPr>
              <w:t>or R-value</w:t>
            </w:r>
          </w:p>
        </w:tc>
        <w:tc>
          <w:tcPr>
            <w:tcW w:w="3127" w:type="dxa"/>
            <w:vMerge/>
            <w:vAlign w:val="center"/>
          </w:tcPr>
          <w:p w14:paraId="4587C760" w14:textId="77777777" w:rsidR="00A324FD" w:rsidRPr="009F2808" w:rsidRDefault="00A324FD" w:rsidP="004D63EB">
            <w:pPr>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14:paraId="42A429C7" w14:textId="77777777" w:rsidTr="00FA7C0A">
        <w:tc>
          <w:tcPr>
            <w:tcW w:w="1368" w:type="dxa"/>
          </w:tcPr>
          <w:p w14:paraId="4F7DD20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28EE40FD"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573FEE7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4AAC532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4FFEC5AD"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BF254C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1AAAB1A8"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216E3467"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1BDD1A0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0C3B4FE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127" w:type="dxa"/>
          </w:tcPr>
          <w:p w14:paraId="5A7481CB"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r w:rsidR="00A324FD" w14:paraId="218ACB08" w14:textId="77777777" w:rsidTr="00FA7C0A">
        <w:tc>
          <w:tcPr>
            <w:tcW w:w="1368" w:type="dxa"/>
          </w:tcPr>
          <w:p w14:paraId="2EE399C0"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6C8E2826"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24A72BFF"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3C4FA895"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570338E4"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31AA57B9"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6EF42653"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276F415B"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722AF5A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51E1CD1"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127" w:type="dxa"/>
          </w:tcPr>
          <w:p w14:paraId="1F447D62" w14:textId="77777777" w:rsidR="00A324FD" w:rsidRDefault="00A324FD" w:rsidP="004D63EB">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bl>
    <w:p w14:paraId="4886A18B" w14:textId="4EB2DA22" w:rsidR="002079E1" w:rsidRDefault="002079E1" w:rsidP="009867E0">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02" w:type="pct"/>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14396"/>
      </w:tblGrid>
      <w:tr w:rsidR="006F09C2" w:rsidRPr="006F09C2" w14:paraId="4F261937" w14:textId="77777777" w:rsidTr="007F32B6">
        <w:trPr>
          <w:trHeight w:val="296"/>
        </w:trPr>
        <w:tc>
          <w:tcPr>
            <w:tcW w:w="14396" w:type="dxa"/>
            <w:shd w:val="clear" w:color="auto" w:fill="auto"/>
            <w:vAlign w:val="center"/>
          </w:tcPr>
          <w:p w14:paraId="0EC5A3B5" w14:textId="705F2C90" w:rsidR="006F09C2" w:rsidRPr="00CE1552" w:rsidRDefault="006F09C2" w:rsidP="006F09C2">
            <w:pPr>
              <w:pStyle w:val="Heading7"/>
              <w:tabs>
                <w:tab w:val="left" w:pos="180"/>
                <w:tab w:val="left" w:pos="5310"/>
                <w:tab w:val="left" w:pos="8100"/>
              </w:tabs>
              <w:rPr>
                <w:rFonts w:asciiTheme="minorHAnsi" w:hAnsiTheme="minorHAnsi"/>
                <w:noProof/>
                <w:color w:val="auto"/>
                <w:sz w:val="20"/>
                <w:szCs w:val="18"/>
              </w:rPr>
            </w:pPr>
            <w:r w:rsidRPr="00CE1552">
              <w:rPr>
                <w:rFonts w:asciiTheme="minorHAnsi" w:hAnsiTheme="minorHAnsi"/>
                <w:noProof/>
                <w:color w:val="auto"/>
                <w:sz w:val="20"/>
                <w:szCs w:val="18"/>
              </w:rPr>
              <w:t xml:space="preserve">D. Opaque Surface Details – </w:t>
            </w:r>
            <w:r>
              <w:rPr>
                <w:rFonts w:asciiTheme="minorHAnsi" w:hAnsiTheme="minorHAnsi"/>
                <w:noProof/>
                <w:color w:val="auto"/>
                <w:sz w:val="20"/>
                <w:szCs w:val="18"/>
              </w:rPr>
              <w:t>Mass Walls</w:t>
            </w:r>
          </w:p>
        </w:tc>
      </w:tr>
    </w:tbl>
    <w:tbl>
      <w:tblPr>
        <w:tblStyle w:val="TableGrid"/>
        <w:tblW w:w="0" w:type="auto"/>
        <w:tblLayout w:type="fixed"/>
        <w:tblLook w:val="04A0" w:firstRow="1" w:lastRow="0" w:firstColumn="1" w:lastColumn="0" w:noHBand="0" w:noVBand="1"/>
      </w:tblPr>
      <w:tblGrid>
        <w:gridCol w:w="1093"/>
        <w:gridCol w:w="815"/>
        <w:gridCol w:w="930"/>
        <w:gridCol w:w="1024"/>
        <w:gridCol w:w="725"/>
        <w:gridCol w:w="700"/>
        <w:gridCol w:w="899"/>
        <w:gridCol w:w="999"/>
        <w:gridCol w:w="899"/>
        <w:gridCol w:w="990"/>
        <w:gridCol w:w="708"/>
        <w:gridCol w:w="800"/>
        <w:gridCol w:w="899"/>
        <w:gridCol w:w="999"/>
        <w:gridCol w:w="899"/>
        <w:gridCol w:w="994"/>
      </w:tblGrid>
      <w:tr w:rsidR="006F09C2" w:rsidRPr="006F09C2" w14:paraId="2957D47C" w14:textId="77777777" w:rsidTr="006F09C2">
        <w:trPr>
          <w:trHeight w:val="203"/>
        </w:trPr>
        <w:tc>
          <w:tcPr>
            <w:tcW w:w="1093" w:type="dxa"/>
            <w:vAlign w:val="bottom"/>
          </w:tcPr>
          <w:p w14:paraId="03A2313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01</w:t>
            </w:r>
          </w:p>
        </w:tc>
        <w:tc>
          <w:tcPr>
            <w:tcW w:w="815" w:type="dxa"/>
            <w:vAlign w:val="bottom"/>
          </w:tcPr>
          <w:p w14:paraId="0047DE56"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02</w:t>
            </w:r>
          </w:p>
        </w:tc>
        <w:tc>
          <w:tcPr>
            <w:tcW w:w="930" w:type="dxa"/>
            <w:vAlign w:val="bottom"/>
          </w:tcPr>
          <w:p w14:paraId="60292F4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03</w:t>
            </w:r>
          </w:p>
        </w:tc>
        <w:tc>
          <w:tcPr>
            <w:tcW w:w="1024" w:type="dxa"/>
            <w:vAlign w:val="bottom"/>
          </w:tcPr>
          <w:p w14:paraId="2708A7AB"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04</w:t>
            </w:r>
          </w:p>
        </w:tc>
        <w:tc>
          <w:tcPr>
            <w:tcW w:w="725" w:type="dxa"/>
            <w:vAlign w:val="bottom"/>
          </w:tcPr>
          <w:p w14:paraId="1215154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05</w:t>
            </w:r>
          </w:p>
        </w:tc>
        <w:tc>
          <w:tcPr>
            <w:tcW w:w="699" w:type="dxa"/>
            <w:vAlign w:val="bottom"/>
          </w:tcPr>
          <w:p w14:paraId="4DDEFE1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06</w:t>
            </w:r>
          </w:p>
        </w:tc>
        <w:tc>
          <w:tcPr>
            <w:tcW w:w="899" w:type="dxa"/>
            <w:vAlign w:val="bottom"/>
          </w:tcPr>
          <w:p w14:paraId="7EC5BCD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07</w:t>
            </w:r>
          </w:p>
        </w:tc>
        <w:tc>
          <w:tcPr>
            <w:tcW w:w="998" w:type="dxa"/>
            <w:vAlign w:val="bottom"/>
          </w:tcPr>
          <w:p w14:paraId="02EBAA08"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08</w:t>
            </w:r>
          </w:p>
        </w:tc>
        <w:tc>
          <w:tcPr>
            <w:tcW w:w="899" w:type="dxa"/>
            <w:vAlign w:val="bottom"/>
          </w:tcPr>
          <w:p w14:paraId="25E6A17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09</w:t>
            </w:r>
          </w:p>
        </w:tc>
        <w:tc>
          <w:tcPr>
            <w:tcW w:w="990" w:type="dxa"/>
            <w:vAlign w:val="bottom"/>
          </w:tcPr>
          <w:p w14:paraId="1BCE152D"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10</w:t>
            </w:r>
          </w:p>
        </w:tc>
        <w:tc>
          <w:tcPr>
            <w:tcW w:w="708" w:type="dxa"/>
          </w:tcPr>
          <w:p w14:paraId="4C0F24E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11</w:t>
            </w:r>
          </w:p>
        </w:tc>
        <w:tc>
          <w:tcPr>
            <w:tcW w:w="799" w:type="dxa"/>
          </w:tcPr>
          <w:p w14:paraId="7C06BB27"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12</w:t>
            </w:r>
          </w:p>
        </w:tc>
        <w:tc>
          <w:tcPr>
            <w:tcW w:w="899" w:type="dxa"/>
            <w:vAlign w:val="bottom"/>
          </w:tcPr>
          <w:p w14:paraId="2946CB3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13</w:t>
            </w:r>
          </w:p>
        </w:tc>
        <w:tc>
          <w:tcPr>
            <w:tcW w:w="998" w:type="dxa"/>
            <w:vAlign w:val="bottom"/>
          </w:tcPr>
          <w:p w14:paraId="1BEDF2B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14</w:t>
            </w:r>
          </w:p>
        </w:tc>
        <w:tc>
          <w:tcPr>
            <w:tcW w:w="899" w:type="dxa"/>
            <w:vAlign w:val="bottom"/>
          </w:tcPr>
          <w:p w14:paraId="128611A2"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15</w:t>
            </w:r>
          </w:p>
        </w:tc>
        <w:tc>
          <w:tcPr>
            <w:tcW w:w="993" w:type="dxa"/>
            <w:vAlign w:val="bottom"/>
          </w:tcPr>
          <w:p w14:paraId="3C5F2694"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16</w:t>
            </w:r>
          </w:p>
        </w:tc>
      </w:tr>
      <w:tr w:rsidR="006F09C2" w:rsidRPr="006F09C2" w14:paraId="70E69DE7" w14:textId="77777777" w:rsidTr="00CE1552">
        <w:trPr>
          <w:trHeight w:val="218"/>
        </w:trPr>
        <w:tc>
          <w:tcPr>
            <w:tcW w:w="1093" w:type="dxa"/>
            <w:vMerge w:val="restart"/>
            <w:vAlign w:val="bottom"/>
          </w:tcPr>
          <w:p w14:paraId="297F4EEC"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Tag/ID</w:t>
            </w:r>
          </w:p>
        </w:tc>
        <w:tc>
          <w:tcPr>
            <w:tcW w:w="815" w:type="dxa"/>
            <w:vMerge w:val="restart"/>
            <w:vAlign w:val="bottom"/>
          </w:tcPr>
          <w:p w14:paraId="14037E37"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Above or Below Grade?</w:t>
            </w:r>
          </w:p>
        </w:tc>
        <w:tc>
          <w:tcPr>
            <w:tcW w:w="8674" w:type="dxa"/>
            <w:gridSpan w:val="10"/>
            <w:vAlign w:val="bottom"/>
          </w:tcPr>
          <w:p w14:paraId="650DCC96" w14:textId="77777777" w:rsidR="006F09C2" w:rsidRPr="00CE1552" w:rsidRDefault="006F09C2" w:rsidP="0029128E">
            <w:pPr>
              <w:jc w:val="center"/>
              <w:rPr>
                <w:rFonts w:asciiTheme="minorHAnsi" w:hAnsiTheme="minorHAnsi"/>
                <w:b/>
                <w:sz w:val="18"/>
                <w:szCs w:val="18"/>
              </w:rPr>
            </w:pPr>
            <w:r w:rsidRPr="00CE1552">
              <w:rPr>
                <w:rFonts w:asciiTheme="minorHAnsi" w:hAnsiTheme="minorHAnsi"/>
                <w:b/>
                <w:sz w:val="18"/>
                <w:szCs w:val="18"/>
              </w:rPr>
              <w:t>Proposed</w:t>
            </w:r>
          </w:p>
        </w:tc>
        <w:tc>
          <w:tcPr>
            <w:tcW w:w="3790" w:type="dxa"/>
            <w:gridSpan w:val="4"/>
            <w:vAlign w:val="bottom"/>
          </w:tcPr>
          <w:p w14:paraId="5D6E70B4" w14:textId="77777777" w:rsidR="006F09C2" w:rsidRPr="00CE1552" w:rsidRDefault="006F09C2" w:rsidP="0029128E">
            <w:pPr>
              <w:jc w:val="center"/>
              <w:rPr>
                <w:rFonts w:asciiTheme="minorHAnsi" w:hAnsiTheme="minorHAnsi"/>
                <w:b/>
                <w:sz w:val="18"/>
                <w:szCs w:val="18"/>
              </w:rPr>
            </w:pPr>
            <w:r w:rsidRPr="00CE1552">
              <w:rPr>
                <w:rFonts w:asciiTheme="minorHAnsi" w:hAnsiTheme="minorHAnsi"/>
                <w:b/>
                <w:sz w:val="18"/>
                <w:szCs w:val="18"/>
              </w:rPr>
              <w:t>Required</w:t>
            </w:r>
          </w:p>
        </w:tc>
      </w:tr>
      <w:tr w:rsidR="006F09C2" w:rsidRPr="006F09C2" w14:paraId="313129C7" w14:textId="77777777" w:rsidTr="00CE1552">
        <w:trPr>
          <w:trHeight w:val="343"/>
        </w:trPr>
        <w:tc>
          <w:tcPr>
            <w:tcW w:w="1093" w:type="dxa"/>
            <w:vMerge/>
            <w:vAlign w:val="bottom"/>
          </w:tcPr>
          <w:p w14:paraId="5A449210" w14:textId="77777777" w:rsidR="006F09C2" w:rsidRPr="00CE1552" w:rsidRDefault="006F09C2" w:rsidP="0029128E">
            <w:pPr>
              <w:jc w:val="center"/>
              <w:rPr>
                <w:rFonts w:asciiTheme="minorHAnsi" w:hAnsiTheme="minorHAnsi"/>
                <w:sz w:val="18"/>
                <w:szCs w:val="18"/>
              </w:rPr>
            </w:pPr>
          </w:p>
        </w:tc>
        <w:tc>
          <w:tcPr>
            <w:tcW w:w="815" w:type="dxa"/>
            <w:vMerge/>
            <w:vAlign w:val="bottom"/>
          </w:tcPr>
          <w:p w14:paraId="13A4666D" w14:textId="77777777" w:rsidR="006F09C2" w:rsidRPr="00CE1552" w:rsidRDefault="006F09C2" w:rsidP="0029128E">
            <w:pPr>
              <w:jc w:val="center"/>
              <w:rPr>
                <w:rFonts w:asciiTheme="minorHAnsi" w:hAnsiTheme="minorHAnsi"/>
                <w:sz w:val="18"/>
                <w:szCs w:val="18"/>
              </w:rPr>
            </w:pPr>
          </w:p>
        </w:tc>
        <w:tc>
          <w:tcPr>
            <w:tcW w:w="930" w:type="dxa"/>
            <w:vMerge w:val="restart"/>
            <w:vAlign w:val="bottom"/>
          </w:tcPr>
          <w:p w14:paraId="24FA2BA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Mass Type</w:t>
            </w:r>
          </w:p>
        </w:tc>
        <w:tc>
          <w:tcPr>
            <w:tcW w:w="1024" w:type="dxa"/>
            <w:vMerge w:val="restart"/>
            <w:vAlign w:val="bottom"/>
          </w:tcPr>
          <w:p w14:paraId="2C6A820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Mass Thickness (inches)</w:t>
            </w:r>
          </w:p>
        </w:tc>
        <w:tc>
          <w:tcPr>
            <w:tcW w:w="1425" w:type="dxa"/>
            <w:gridSpan w:val="2"/>
            <w:vAlign w:val="bottom"/>
          </w:tcPr>
          <w:p w14:paraId="0D0A71BA"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898" w:type="dxa"/>
            <w:gridSpan w:val="2"/>
            <w:vAlign w:val="bottom"/>
          </w:tcPr>
          <w:p w14:paraId="64B9AEBB"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889" w:type="dxa"/>
            <w:gridSpan w:val="2"/>
            <w:vAlign w:val="bottom"/>
          </w:tcPr>
          <w:p w14:paraId="427124A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Interior Insulation</w:t>
            </w:r>
          </w:p>
        </w:tc>
        <w:tc>
          <w:tcPr>
            <w:tcW w:w="1507" w:type="dxa"/>
            <w:gridSpan w:val="2"/>
          </w:tcPr>
          <w:p w14:paraId="099924DF"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898" w:type="dxa"/>
            <w:gridSpan w:val="2"/>
            <w:vAlign w:val="bottom"/>
          </w:tcPr>
          <w:p w14:paraId="5328239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892" w:type="dxa"/>
            <w:gridSpan w:val="2"/>
            <w:vAlign w:val="bottom"/>
          </w:tcPr>
          <w:p w14:paraId="45E9B0D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Interior Insulation</w:t>
            </w:r>
          </w:p>
        </w:tc>
      </w:tr>
      <w:tr w:rsidR="006F09C2" w:rsidRPr="006F09C2" w14:paraId="0768CD63" w14:textId="77777777" w:rsidTr="006F09C2">
        <w:trPr>
          <w:trHeight w:val="343"/>
        </w:trPr>
        <w:tc>
          <w:tcPr>
            <w:tcW w:w="1093" w:type="dxa"/>
            <w:vMerge/>
            <w:vAlign w:val="bottom"/>
          </w:tcPr>
          <w:p w14:paraId="461C87B1" w14:textId="77777777" w:rsidR="006F09C2" w:rsidRPr="00CE1552" w:rsidRDefault="006F09C2" w:rsidP="0029128E">
            <w:pPr>
              <w:jc w:val="center"/>
              <w:rPr>
                <w:rFonts w:asciiTheme="minorHAnsi" w:hAnsiTheme="minorHAnsi"/>
                <w:sz w:val="18"/>
                <w:szCs w:val="18"/>
              </w:rPr>
            </w:pPr>
          </w:p>
        </w:tc>
        <w:tc>
          <w:tcPr>
            <w:tcW w:w="815" w:type="dxa"/>
            <w:vMerge/>
            <w:vAlign w:val="bottom"/>
          </w:tcPr>
          <w:p w14:paraId="4F8E6751" w14:textId="77777777" w:rsidR="006F09C2" w:rsidRPr="00CE1552" w:rsidRDefault="006F09C2" w:rsidP="0029128E">
            <w:pPr>
              <w:jc w:val="center"/>
              <w:rPr>
                <w:rFonts w:asciiTheme="minorHAnsi" w:hAnsiTheme="minorHAnsi"/>
                <w:sz w:val="18"/>
                <w:szCs w:val="18"/>
              </w:rPr>
            </w:pPr>
          </w:p>
        </w:tc>
        <w:tc>
          <w:tcPr>
            <w:tcW w:w="930" w:type="dxa"/>
            <w:vMerge/>
            <w:vAlign w:val="bottom"/>
          </w:tcPr>
          <w:p w14:paraId="251E7C59" w14:textId="77777777" w:rsidR="006F09C2" w:rsidRPr="00CE1552" w:rsidRDefault="006F09C2" w:rsidP="0029128E">
            <w:pPr>
              <w:jc w:val="center"/>
              <w:rPr>
                <w:rFonts w:asciiTheme="minorHAnsi" w:hAnsiTheme="minorHAnsi"/>
                <w:sz w:val="18"/>
                <w:szCs w:val="18"/>
              </w:rPr>
            </w:pPr>
          </w:p>
        </w:tc>
        <w:tc>
          <w:tcPr>
            <w:tcW w:w="1024" w:type="dxa"/>
            <w:vMerge/>
            <w:vAlign w:val="bottom"/>
          </w:tcPr>
          <w:p w14:paraId="1D9527B8" w14:textId="77777777" w:rsidR="006F09C2" w:rsidRPr="00CE1552" w:rsidRDefault="006F09C2" w:rsidP="0029128E">
            <w:pPr>
              <w:jc w:val="center"/>
              <w:rPr>
                <w:rFonts w:asciiTheme="minorHAnsi" w:hAnsiTheme="minorHAnsi"/>
                <w:sz w:val="18"/>
                <w:szCs w:val="18"/>
              </w:rPr>
            </w:pPr>
          </w:p>
        </w:tc>
        <w:tc>
          <w:tcPr>
            <w:tcW w:w="725" w:type="dxa"/>
            <w:vAlign w:val="bottom"/>
          </w:tcPr>
          <w:p w14:paraId="7E2178F5"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Table</w:t>
            </w:r>
          </w:p>
        </w:tc>
        <w:tc>
          <w:tcPr>
            <w:tcW w:w="699" w:type="dxa"/>
            <w:vAlign w:val="bottom"/>
          </w:tcPr>
          <w:p w14:paraId="652A5B45"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Cell</w:t>
            </w:r>
          </w:p>
        </w:tc>
        <w:tc>
          <w:tcPr>
            <w:tcW w:w="899" w:type="dxa"/>
            <w:vAlign w:val="bottom"/>
          </w:tcPr>
          <w:p w14:paraId="24FC411B"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8" w:type="dxa"/>
            <w:vAlign w:val="bottom"/>
          </w:tcPr>
          <w:p w14:paraId="7C5A76E1"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c>
          <w:tcPr>
            <w:tcW w:w="899" w:type="dxa"/>
            <w:vAlign w:val="bottom"/>
          </w:tcPr>
          <w:p w14:paraId="358FA048"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0" w:type="dxa"/>
            <w:vAlign w:val="bottom"/>
          </w:tcPr>
          <w:p w14:paraId="6204BE7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c>
          <w:tcPr>
            <w:tcW w:w="708" w:type="dxa"/>
            <w:vAlign w:val="bottom"/>
          </w:tcPr>
          <w:p w14:paraId="6B0B28E0"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Table</w:t>
            </w:r>
          </w:p>
        </w:tc>
        <w:tc>
          <w:tcPr>
            <w:tcW w:w="799" w:type="dxa"/>
            <w:vAlign w:val="bottom"/>
          </w:tcPr>
          <w:p w14:paraId="262C172E"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Cell</w:t>
            </w:r>
          </w:p>
        </w:tc>
        <w:tc>
          <w:tcPr>
            <w:tcW w:w="899" w:type="dxa"/>
            <w:vAlign w:val="bottom"/>
          </w:tcPr>
          <w:p w14:paraId="048218A8"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8" w:type="dxa"/>
            <w:vAlign w:val="bottom"/>
          </w:tcPr>
          <w:p w14:paraId="0DF88973"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c>
          <w:tcPr>
            <w:tcW w:w="899" w:type="dxa"/>
            <w:vAlign w:val="bottom"/>
          </w:tcPr>
          <w:p w14:paraId="12BDBEE5"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R-value</w:t>
            </w:r>
          </w:p>
        </w:tc>
        <w:tc>
          <w:tcPr>
            <w:tcW w:w="993" w:type="dxa"/>
            <w:vAlign w:val="bottom"/>
          </w:tcPr>
          <w:p w14:paraId="145120ED" w14:textId="77777777" w:rsidR="006F09C2" w:rsidRPr="00CE1552" w:rsidRDefault="006F09C2" w:rsidP="0029128E">
            <w:pPr>
              <w:jc w:val="center"/>
              <w:rPr>
                <w:rFonts w:asciiTheme="minorHAnsi" w:hAnsiTheme="minorHAnsi"/>
                <w:sz w:val="18"/>
                <w:szCs w:val="18"/>
              </w:rPr>
            </w:pPr>
            <w:r w:rsidRPr="00CE1552">
              <w:rPr>
                <w:rFonts w:asciiTheme="minorHAnsi" w:hAnsiTheme="minorHAnsi"/>
                <w:sz w:val="18"/>
                <w:szCs w:val="18"/>
              </w:rPr>
              <w:t>U-factor</w:t>
            </w:r>
          </w:p>
        </w:tc>
      </w:tr>
      <w:tr w:rsidR="006F09C2" w:rsidRPr="006F09C2" w14:paraId="2EF01F54" w14:textId="77777777" w:rsidTr="006F09C2">
        <w:trPr>
          <w:trHeight w:val="218"/>
        </w:trPr>
        <w:tc>
          <w:tcPr>
            <w:tcW w:w="1093" w:type="dxa"/>
          </w:tcPr>
          <w:p w14:paraId="5A9C05A9" w14:textId="77777777" w:rsidR="006F09C2" w:rsidRPr="00CE1552" w:rsidRDefault="006F09C2" w:rsidP="0029128E">
            <w:pPr>
              <w:rPr>
                <w:rFonts w:asciiTheme="minorHAnsi" w:hAnsiTheme="minorHAnsi"/>
                <w:sz w:val="18"/>
                <w:szCs w:val="18"/>
              </w:rPr>
            </w:pPr>
          </w:p>
        </w:tc>
        <w:tc>
          <w:tcPr>
            <w:tcW w:w="815" w:type="dxa"/>
          </w:tcPr>
          <w:p w14:paraId="2E92152A" w14:textId="77777777" w:rsidR="006F09C2" w:rsidRPr="00CE1552" w:rsidRDefault="006F09C2" w:rsidP="0029128E">
            <w:pPr>
              <w:rPr>
                <w:rFonts w:asciiTheme="minorHAnsi" w:hAnsiTheme="minorHAnsi"/>
                <w:sz w:val="18"/>
                <w:szCs w:val="18"/>
              </w:rPr>
            </w:pPr>
          </w:p>
        </w:tc>
        <w:tc>
          <w:tcPr>
            <w:tcW w:w="930" w:type="dxa"/>
          </w:tcPr>
          <w:p w14:paraId="3542ADE5" w14:textId="77777777" w:rsidR="006F09C2" w:rsidRPr="00CE1552" w:rsidRDefault="006F09C2" w:rsidP="0029128E">
            <w:pPr>
              <w:rPr>
                <w:rFonts w:asciiTheme="minorHAnsi" w:hAnsiTheme="minorHAnsi"/>
                <w:sz w:val="18"/>
                <w:szCs w:val="18"/>
              </w:rPr>
            </w:pPr>
          </w:p>
        </w:tc>
        <w:tc>
          <w:tcPr>
            <w:tcW w:w="1024" w:type="dxa"/>
          </w:tcPr>
          <w:p w14:paraId="5A160886" w14:textId="77777777" w:rsidR="006F09C2" w:rsidRPr="00CE1552" w:rsidRDefault="006F09C2" w:rsidP="0029128E">
            <w:pPr>
              <w:rPr>
                <w:rFonts w:asciiTheme="minorHAnsi" w:hAnsiTheme="minorHAnsi"/>
                <w:sz w:val="18"/>
                <w:szCs w:val="18"/>
              </w:rPr>
            </w:pPr>
          </w:p>
        </w:tc>
        <w:tc>
          <w:tcPr>
            <w:tcW w:w="725" w:type="dxa"/>
          </w:tcPr>
          <w:p w14:paraId="1A51F0D2" w14:textId="77777777" w:rsidR="006F09C2" w:rsidRPr="00CE1552" w:rsidRDefault="006F09C2" w:rsidP="0029128E">
            <w:pPr>
              <w:rPr>
                <w:rFonts w:asciiTheme="minorHAnsi" w:hAnsiTheme="minorHAnsi"/>
                <w:sz w:val="18"/>
                <w:szCs w:val="18"/>
              </w:rPr>
            </w:pPr>
          </w:p>
        </w:tc>
        <w:tc>
          <w:tcPr>
            <w:tcW w:w="699" w:type="dxa"/>
          </w:tcPr>
          <w:p w14:paraId="54907098" w14:textId="77777777" w:rsidR="006F09C2" w:rsidRPr="00CE1552" w:rsidRDefault="006F09C2" w:rsidP="0029128E">
            <w:pPr>
              <w:rPr>
                <w:rFonts w:asciiTheme="minorHAnsi" w:hAnsiTheme="minorHAnsi"/>
                <w:sz w:val="18"/>
                <w:szCs w:val="18"/>
              </w:rPr>
            </w:pPr>
          </w:p>
        </w:tc>
        <w:tc>
          <w:tcPr>
            <w:tcW w:w="899" w:type="dxa"/>
          </w:tcPr>
          <w:p w14:paraId="443C5BEC" w14:textId="77777777" w:rsidR="006F09C2" w:rsidRPr="00CE1552" w:rsidRDefault="006F09C2" w:rsidP="0029128E">
            <w:pPr>
              <w:rPr>
                <w:rFonts w:asciiTheme="minorHAnsi" w:hAnsiTheme="minorHAnsi"/>
                <w:sz w:val="18"/>
                <w:szCs w:val="18"/>
              </w:rPr>
            </w:pPr>
          </w:p>
        </w:tc>
        <w:tc>
          <w:tcPr>
            <w:tcW w:w="998" w:type="dxa"/>
          </w:tcPr>
          <w:p w14:paraId="5A9F4B5E" w14:textId="77777777" w:rsidR="006F09C2" w:rsidRPr="00CE1552" w:rsidRDefault="006F09C2" w:rsidP="0029128E">
            <w:pPr>
              <w:rPr>
                <w:rFonts w:asciiTheme="minorHAnsi" w:hAnsiTheme="minorHAnsi"/>
                <w:sz w:val="18"/>
                <w:szCs w:val="18"/>
              </w:rPr>
            </w:pPr>
          </w:p>
        </w:tc>
        <w:tc>
          <w:tcPr>
            <w:tcW w:w="899" w:type="dxa"/>
          </w:tcPr>
          <w:p w14:paraId="2C1B3ECD" w14:textId="77777777" w:rsidR="006F09C2" w:rsidRPr="00CE1552" w:rsidRDefault="006F09C2" w:rsidP="0029128E">
            <w:pPr>
              <w:rPr>
                <w:rFonts w:asciiTheme="minorHAnsi" w:hAnsiTheme="minorHAnsi"/>
                <w:sz w:val="18"/>
                <w:szCs w:val="18"/>
              </w:rPr>
            </w:pPr>
          </w:p>
        </w:tc>
        <w:tc>
          <w:tcPr>
            <w:tcW w:w="990" w:type="dxa"/>
          </w:tcPr>
          <w:p w14:paraId="2C44F64C" w14:textId="77777777" w:rsidR="006F09C2" w:rsidRPr="00CE1552" w:rsidRDefault="006F09C2" w:rsidP="0029128E">
            <w:pPr>
              <w:rPr>
                <w:rFonts w:asciiTheme="minorHAnsi" w:hAnsiTheme="minorHAnsi"/>
                <w:sz w:val="18"/>
                <w:szCs w:val="18"/>
              </w:rPr>
            </w:pPr>
          </w:p>
        </w:tc>
        <w:tc>
          <w:tcPr>
            <w:tcW w:w="708" w:type="dxa"/>
          </w:tcPr>
          <w:p w14:paraId="6CA98172" w14:textId="77777777" w:rsidR="006F09C2" w:rsidRPr="00CE1552" w:rsidRDefault="006F09C2" w:rsidP="0029128E">
            <w:pPr>
              <w:rPr>
                <w:rFonts w:asciiTheme="minorHAnsi" w:hAnsiTheme="minorHAnsi"/>
                <w:sz w:val="18"/>
                <w:szCs w:val="18"/>
              </w:rPr>
            </w:pPr>
          </w:p>
        </w:tc>
        <w:tc>
          <w:tcPr>
            <w:tcW w:w="799" w:type="dxa"/>
          </w:tcPr>
          <w:p w14:paraId="3DD7E953" w14:textId="77777777" w:rsidR="006F09C2" w:rsidRPr="00CE1552" w:rsidRDefault="006F09C2" w:rsidP="0029128E">
            <w:pPr>
              <w:rPr>
                <w:rFonts w:asciiTheme="minorHAnsi" w:hAnsiTheme="minorHAnsi"/>
                <w:sz w:val="18"/>
                <w:szCs w:val="18"/>
              </w:rPr>
            </w:pPr>
          </w:p>
        </w:tc>
        <w:tc>
          <w:tcPr>
            <w:tcW w:w="899" w:type="dxa"/>
          </w:tcPr>
          <w:p w14:paraId="1F1EF92F" w14:textId="77777777" w:rsidR="006F09C2" w:rsidRPr="00CE1552" w:rsidRDefault="006F09C2" w:rsidP="0029128E">
            <w:pPr>
              <w:rPr>
                <w:rFonts w:asciiTheme="minorHAnsi" w:hAnsiTheme="minorHAnsi"/>
                <w:sz w:val="18"/>
                <w:szCs w:val="18"/>
              </w:rPr>
            </w:pPr>
          </w:p>
        </w:tc>
        <w:tc>
          <w:tcPr>
            <w:tcW w:w="998" w:type="dxa"/>
          </w:tcPr>
          <w:p w14:paraId="024A465C" w14:textId="77777777" w:rsidR="006F09C2" w:rsidRPr="00CE1552" w:rsidRDefault="006F09C2" w:rsidP="0029128E">
            <w:pPr>
              <w:rPr>
                <w:rFonts w:asciiTheme="minorHAnsi" w:hAnsiTheme="minorHAnsi"/>
                <w:sz w:val="18"/>
                <w:szCs w:val="18"/>
              </w:rPr>
            </w:pPr>
          </w:p>
        </w:tc>
        <w:tc>
          <w:tcPr>
            <w:tcW w:w="899" w:type="dxa"/>
          </w:tcPr>
          <w:p w14:paraId="7679F96E" w14:textId="77777777" w:rsidR="006F09C2" w:rsidRPr="00CE1552" w:rsidRDefault="006F09C2" w:rsidP="0029128E">
            <w:pPr>
              <w:rPr>
                <w:rFonts w:asciiTheme="minorHAnsi" w:hAnsiTheme="minorHAnsi"/>
                <w:sz w:val="18"/>
                <w:szCs w:val="18"/>
              </w:rPr>
            </w:pPr>
          </w:p>
        </w:tc>
        <w:tc>
          <w:tcPr>
            <w:tcW w:w="993" w:type="dxa"/>
          </w:tcPr>
          <w:p w14:paraId="4062F224" w14:textId="77777777" w:rsidR="006F09C2" w:rsidRPr="00CE1552" w:rsidRDefault="006F09C2" w:rsidP="0029128E">
            <w:pPr>
              <w:rPr>
                <w:rFonts w:asciiTheme="minorHAnsi" w:hAnsiTheme="minorHAnsi"/>
                <w:sz w:val="18"/>
                <w:szCs w:val="18"/>
              </w:rPr>
            </w:pPr>
          </w:p>
        </w:tc>
      </w:tr>
      <w:tr w:rsidR="006F09C2" w:rsidRPr="006F09C2" w14:paraId="0B253976" w14:textId="77777777" w:rsidTr="006F09C2">
        <w:trPr>
          <w:trHeight w:val="203"/>
        </w:trPr>
        <w:tc>
          <w:tcPr>
            <w:tcW w:w="1093" w:type="dxa"/>
          </w:tcPr>
          <w:p w14:paraId="4CEEA199" w14:textId="77777777" w:rsidR="006F09C2" w:rsidRPr="00CE1552" w:rsidRDefault="006F09C2" w:rsidP="0029128E">
            <w:pPr>
              <w:rPr>
                <w:rFonts w:asciiTheme="minorHAnsi" w:hAnsiTheme="minorHAnsi"/>
                <w:sz w:val="18"/>
                <w:szCs w:val="18"/>
              </w:rPr>
            </w:pPr>
          </w:p>
        </w:tc>
        <w:tc>
          <w:tcPr>
            <w:tcW w:w="815" w:type="dxa"/>
          </w:tcPr>
          <w:p w14:paraId="79BA3A61" w14:textId="77777777" w:rsidR="006F09C2" w:rsidRPr="00CE1552" w:rsidRDefault="006F09C2" w:rsidP="0029128E">
            <w:pPr>
              <w:rPr>
                <w:rFonts w:asciiTheme="minorHAnsi" w:hAnsiTheme="minorHAnsi"/>
                <w:sz w:val="18"/>
                <w:szCs w:val="18"/>
              </w:rPr>
            </w:pPr>
          </w:p>
        </w:tc>
        <w:tc>
          <w:tcPr>
            <w:tcW w:w="930" w:type="dxa"/>
          </w:tcPr>
          <w:p w14:paraId="785E863C" w14:textId="77777777" w:rsidR="006F09C2" w:rsidRPr="00CE1552" w:rsidRDefault="006F09C2" w:rsidP="0029128E">
            <w:pPr>
              <w:rPr>
                <w:rFonts w:asciiTheme="minorHAnsi" w:hAnsiTheme="minorHAnsi"/>
                <w:sz w:val="18"/>
                <w:szCs w:val="18"/>
              </w:rPr>
            </w:pPr>
          </w:p>
        </w:tc>
        <w:tc>
          <w:tcPr>
            <w:tcW w:w="1024" w:type="dxa"/>
          </w:tcPr>
          <w:p w14:paraId="5D509452" w14:textId="77777777" w:rsidR="006F09C2" w:rsidRPr="00CE1552" w:rsidRDefault="006F09C2" w:rsidP="0029128E">
            <w:pPr>
              <w:rPr>
                <w:rFonts w:asciiTheme="minorHAnsi" w:hAnsiTheme="minorHAnsi"/>
                <w:sz w:val="18"/>
                <w:szCs w:val="18"/>
              </w:rPr>
            </w:pPr>
          </w:p>
        </w:tc>
        <w:tc>
          <w:tcPr>
            <w:tcW w:w="725" w:type="dxa"/>
          </w:tcPr>
          <w:p w14:paraId="7756F69C" w14:textId="77777777" w:rsidR="006F09C2" w:rsidRPr="00CE1552" w:rsidRDefault="006F09C2" w:rsidP="0029128E">
            <w:pPr>
              <w:rPr>
                <w:rFonts w:asciiTheme="minorHAnsi" w:hAnsiTheme="minorHAnsi"/>
                <w:sz w:val="18"/>
                <w:szCs w:val="18"/>
              </w:rPr>
            </w:pPr>
          </w:p>
        </w:tc>
        <w:tc>
          <w:tcPr>
            <w:tcW w:w="699" w:type="dxa"/>
          </w:tcPr>
          <w:p w14:paraId="5E3FC34B" w14:textId="77777777" w:rsidR="006F09C2" w:rsidRPr="00CE1552" w:rsidRDefault="006F09C2" w:rsidP="0029128E">
            <w:pPr>
              <w:rPr>
                <w:rFonts w:asciiTheme="minorHAnsi" w:hAnsiTheme="minorHAnsi"/>
                <w:sz w:val="18"/>
                <w:szCs w:val="18"/>
              </w:rPr>
            </w:pPr>
          </w:p>
        </w:tc>
        <w:tc>
          <w:tcPr>
            <w:tcW w:w="899" w:type="dxa"/>
          </w:tcPr>
          <w:p w14:paraId="4F340191" w14:textId="77777777" w:rsidR="006F09C2" w:rsidRPr="00CE1552" w:rsidRDefault="006F09C2" w:rsidP="0029128E">
            <w:pPr>
              <w:rPr>
                <w:rFonts w:asciiTheme="minorHAnsi" w:hAnsiTheme="minorHAnsi"/>
                <w:sz w:val="18"/>
                <w:szCs w:val="18"/>
              </w:rPr>
            </w:pPr>
          </w:p>
        </w:tc>
        <w:tc>
          <w:tcPr>
            <w:tcW w:w="998" w:type="dxa"/>
          </w:tcPr>
          <w:p w14:paraId="192CF20B" w14:textId="77777777" w:rsidR="006F09C2" w:rsidRPr="00CE1552" w:rsidRDefault="006F09C2" w:rsidP="0029128E">
            <w:pPr>
              <w:rPr>
                <w:rFonts w:asciiTheme="minorHAnsi" w:hAnsiTheme="minorHAnsi"/>
                <w:sz w:val="18"/>
                <w:szCs w:val="18"/>
              </w:rPr>
            </w:pPr>
          </w:p>
        </w:tc>
        <w:tc>
          <w:tcPr>
            <w:tcW w:w="899" w:type="dxa"/>
          </w:tcPr>
          <w:p w14:paraId="6C4E45B8" w14:textId="77777777" w:rsidR="006F09C2" w:rsidRPr="00CE1552" w:rsidRDefault="006F09C2" w:rsidP="0029128E">
            <w:pPr>
              <w:rPr>
                <w:rFonts w:asciiTheme="minorHAnsi" w:hAnsiTheme="minorHAnsi"/>
                <w:sz w:val="18"/>
                <w:szCs w:val="18"/>
              </w:rPr>
            </w:pPr>
          </w:p>
        </w:tc>
        <w:tc>
          <w:tcPr>
            <w:tcW w:w="990" w:type="dxa"/>
          </w:tcPr>
          <w:p w14:paraId="11D586C1" w14:textId="77777777" w:rsidR="006F09C2" w:rsidRPr="00CE1552" w:rsidRDefault="006F09C2" w:rsidP="0029128E">
            <w:pPr>
              <w:rPr>
                <w:rFonts w:asciiTheme="minorHAnsi" w:hAnsiTheme="minorHAnsi"/>
                <w:sz w:val="18"/>
                <w:szCs w:val="18"/>
              </w:rPr>
            </w:pPr>
          </w:p>
        </w:tc>
        <w:tc>
          <w:tcPr>
            <w:tcW w:w="708" w:type="dxa"/>
          </w:tcPr>
          <w:p w14:paraId="479F4499" w14:textId="77777777" w:rsidR="006F09C2" w:rsidRPr="00CE1552" w:rsidRDefault="006F09C2" w:rsidP="0029128E">
            <w:pPr>
              <w:rPr>
                <w:rFonts w:asciiTheme="minorHAnsi" w:hAnsiTheme="minorHAnsi"/>
                <w:sz w:val="18"/>
                <w:szCs w:val="18"/>
              </w:rPr>
            </w:pPr>
          </w:p>
        </w:tc>
        <w:tc>
          <w:tcPr>
            <w:tcW w:w="799" w:type="dxa"/>
          </w:tcPr>
          <w:p w14:paraId="44177B0C" w14:textId="77777777" w:rsidR="006F09C2" w:rsidRPr="00CE1552" w:rsidRDefault="006F09C2" w:rsidP="0029128E">
            <w:pPr>
              <w:rPr>
                <w:rFonts w:asciiTheme="minorHAnsi" w:hAnsiTheme="minorHAnsi"/>
                <w:sz w:val="18"/>
                <w:szCs w:val="18"/>
              </w:rPr>
            </w:pPr>
          </w:p>
        </w:tc>
        <w:tc>
          <w:tcPr>
            <w:tcW w:w="899" w:type="dxa"/>
          </w:tcPr>
          <w:p w14:paraId="53D8508D" w14:textId="77777777" w:rsidR="006F09C2" w:rsidRPr="00CE1552" w:rsidRDefault="006F09C2" w:rsidP="0029128E">
            <w:pPr>
              <w:rPr>
                <w:rFonts w:asciiTheme="minorHAnsi" w:hAnsiTheme="minorHAnsi"/>
                <w:sz w:val="18"/>
                <w:szCs w:val="18"/>
              </w:rPr>
            </w:pPr>
          </w:p>
        </w:tc>
        <w:tc>
          <w:tcPr>
            <w:tcW w:w="998" w:type="dxa"/>
          </w:tcPr>
          <w:p w14:paraId="2C971F38" w14:textId="77777777" w:rsidR="006F09C2" w:rsidRPr="00CE1552" w:rsidRDefault="006F09C2" w:rsidP="0029128E">
            <w:pPr>
              <w:rPr>
                <w:rFonts w:asciiTheme="minorHAnsi" w:hAnsiTheme="minorHAnsi"/>
                <w:sz w:val="18"/>
                <w:szCs w:val="18"/>
              </w:rPr>
            </w:pPr>
          </w:p>
        </w:tc>
        <w:tc>
          <w:tcPr>
            <w:tcW w:w="899" w:type="dxa"/>
          </w:tcPr>
          <w:p w14:paraId="3C9573B2" w14:textId="77777777" w:rsidR="006F09C2" w:rsidRPr="00CE1552" w:rsidRDefault="006F09C2" w:rsidP="0029128E">
            <w:pPr>
              <w:rPr>
                <w:rFonts w:asciiTheme="minorHAnsi" w:hAnsiTheme="minorHAnsi"/>
                <w:sz w:val="18"/>
                <w:szCs w:val="18"/>
              </w:rPr>
            </w:pPr>
          </w:p>
        </w:tc>
        <w:tc>
          <w:tcPr>
            <w:tcW w:w="993" w:type="dxa"/>
          </w:tcPr>
          <w:p w14:paraId="4C845106" w14:textId="77777777" w:rsidR="006F09C2" w:rsidRPr="00CE1552" w:rsidRDefault="006F09C2" w:rsidP="0029128E">
            <w:pPr>
              <w:rPr>
                <w:rFonts w:asciiTheme="minorHAnsi" w:hAnsiTheme="minorHAnsi"/>
                <w:sz w:val="18"/>
                <w:szCs w:val="18"/>
              </w:rPr>
            </w:pPr>
          </w:p>
        </w:tc>
      </w:tr>
      <w:tr w:rsidR="006F09C2" w:rsidRPr="006F09C2" w14:paraId="39A540A7" w14:textId="77777777" w:rsidTr="00CE1552">
        <w:trPr>
          <w:trHeight w:val="288"/>
        </w:trPr>
        <w:tc>
          <w:tcPr>
            <w:tcW w:w="14373" w:type="dxa"/>
            <w:gridSpan w:val="16"/>
          </w:tcPr>
          <w:p w14:paraId="2E1A1506" w14:textId="77777777" w:rsidR="006F09C2" w:rsidRPr="00CE1552" w:rsidRDefault="006F09C2" w:rsidP="0029128E">
            <w:pPr>
              <w:rPr>
                <w:rFonts w:asciiTheme="minorHAnsi" w:hAnsiTheme="minorHAnsi"/>
                <w:sz w:val="18"/>
                <w:szCs w:val="18"/>
              </w:rPr>
            </w:pPr>
            <w:r w:rsidRPr="00CE1552">
              <w:rPr>
                <w:rFonts w:asciiTheme="minorHAnsi" w:hAnsiTheme="minorHAnsi"/>
                <w:b/>
                <w:sz w:val="18"/>
                <w:szCs w:val="18"/>
              </w:rPr>
              <w:t>Note</w:t>
            </w:r>
            <w:r w:rsidRPr="00CE1552">
              <w:rPr>
                <w:rFonts w:asciiTheme="minorHAnsi" w:hAnsiTheme="minorHAnsi"/>
                <w:sz w:val="18"/>
                <w:szCs w:val="18"/>
              </w:rPr>
              <w:t>: When insulation is added to the outside of a mass wall and/or when the inside is furred and insulated, the performance data may be adjusted using Equation 4-4 in the Joint Appendices.</w:t>
            </w:r>
          </w:p>
        </w:tc>
      </w:tr>
    </w:tbl>
    <w:p w14:paraId="3EDEAAB2" w14:textId="77777777" w:rsidR="006F09C2" w:rsidRDefault="006F09C2"/>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1062"/>
        <w:gridCol w:w="621"/>
        <w:gridCol w:w="975"/>
        <w:gridCol w:w="914"/>
        <w:gridCol w:w="858"/>
        <w:gridCol w:w="975"/>
        <w:gridCol w:w="1063"/>
        <w:gridCol w:w="1063"/>
        <w:gridCol w:w="975"/>
        <w:gridCol w:w="975"/>
        <w:gridCol w:w="1063"/>
        <w:gridCol w:w="1063"/>
        <w:gridCol w:w="1151"/>
        <w:gridCol w:w="23"/>
        <w:gridCol w:w="952"/>
      </w:tblGrid>
      <w:tr w:rsidR="00BB003A" w14:paraId="4886A18D" w14:textId="77777777" w:rsidTr="00CE1552">
        <w:trPr>
          <w:trHeight w:val="296"/>
        </w:trPr>
        <w:tc>
          <w:tcPr>
            <w:tcW w:w="14373"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4886A18C" w14:textId="354B85D3" w:rsidR="00BB003A" w:rsidRPr="00BB003A" w:rsidRDefault="005B199E" w:rsidP="006101DE">
            <w:pPr>
              <w:pStyle w:val="Heading7"/>
              <w:tabs>
                <w:tab w:val="left" w:pos="180"/>
                <w:tab w:val="left" w:pos="5310"/>
                <w:tab w:val="left" w:pos="8100"/>
              </w:tabs>
              <w:rPr>
                <w:rFonts w:ascii="Calibri" w:hAnsi="Calibri"/>
                <w:noProof/>
                <w:color w:val="auto"/>
                <w:sz w:val="18"/>
                <w:szCs w:val="18"/>
              </w:rPr>
            </w:pPr>
            <w:r>
              <w:rPr>
                <w:rFonts w:ascii="Calibri" w:hAnsi="Calibri"/>
                <w:noProof/>
                <w:color w:val="auto"/>
                <w:sz w:val="20"/>
                <w:szCs w:val="18"/>
              </w:rPr>
              <w:t>E</w:t>
            </w:r>
            <w:r w:rsidR="009714D3" w:rsidRPr="00FD271A">
              <w:rPr>
                <w:rFonts w:ascii="Calibri" w:hAnsi="Calibri"/>
                <w:noProof/>
                <w:color w:val="auto"/>
                <w:sz w:val="20"/>
                <w:szCs w:val="18"/>
              </w:rPr>
              <w:t xml:space="preserve">. </w:t>
            </w:r>
            <w:r w:rsidR="006101DE" w:rsidRPr="00FD271A">
              <w:rPr>
                <w:rFonts w:ascii="Calibri" w:hAnsi="Calibri"/>
                <w:noProof/>
                <w:color w:val="auto"/>
                <w:sz w:val="20"/>
                <w:szCs w:val="18"/>
              </w:rPr>
              <w:t>Roof Replacement</w:t>
            </w:r>
            <w:r w:rsidR="009714D3" w:rsidRPr="00FD271A">
              <w:rPr>
                <w:rFonts w:ascii="Calibri" w:hAnsi="Calibri"/>
                <w:noProof/>
                <w:color w:val="auto"/>
                <w:sz w:val="20"/>
                <w:szCs w:val="18"/>
              </w:rPr>
              <w:t xml:space="preserve"> </w:t>
            </w:r>
            <w:r w:rsidR="009714D3" w:rsidRPr="00FD271A">
              <w:rPr>
                <w:rFonts w:ascii="Calibri" w:hAnsi="Calibri"/>
                <w:b w:val="0"/>
                <w:noProof/>
                <w:color w:val="auto"/>
                <w:sz w:val="20"/>
                <w:szCs w:val="18"/>
              </w:rPr>
              <w:t>(Section 150.2(b)1H)</w:t>
            </w:r>
          </w:p>
        </w:tc>
      </w:tr>
      <w:tr w:rsidR="00BB003A" w14:paraId="4886A19C" w14:textId="77777777" w:rsidTr="00CE1552">
        <w:trPr>
          <w:trHeight w:val="388"/>
        </w:trPr>
        <w:tc>
          <w:tcPr>
            <w:tcW w:w="640" w:type="dxa"/>
            <w:tcBorders>
              <w:top w:val="single" w:sz="4" w:space="0" w:color="auto"/>
              <w:left w:val="single" w:sz="4" w:space="0" w:color="auto"/>
              <w:right w:val="single" w:sz="4" w:space="0" w:color="auto"/>
            </w:tcBorders>
            <w:shd w:val="clear" w:color="auto" w:fill="auto"/>
            <w:vAlign w:val="bottom"/>
          </w:tcPr>
          <w:p w14:paraId="4886A18E"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1</w:t>
            </w:r>
          </w:p>
        </w:tc>
        <w:tc>
          <w:tcPr>
            <w:tcW w:w="1062" w:type="dxa"/>
            <w:tcBorders>
              <w:top w:val="single" w:sz="4" w:space="0" w:color="auto"/>
              <w:left w:val="single" w:sz="4" w:space="0" w:color="auto"/>
            </w:tcBorders>
            <w:shd w:val="clear" w:color="auto" w:fill="auto"/>
            <w:vAlign w:val="bottom"/>
          </w:tcPr>
          <w:p w14:paraId="4886A18F"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02</w:t>
            </w:r>
          </w:p>
        </w:tc>
        <w:tc>
          <w:tcPr>
            <w:tcW w:w="621" w:type="dxa"/>
            <w:tcBorders>
              <w:top w:val="single" w:sz="4" w:space="0" w:color="auto"/>
            </w:tcBorders>
            <w:shd w:val="clear" w:color="auto" w:fill="auto"/>
            <w:vAlign w:val="bottom"/>
          </w:tcPr>
          <w:p w14:paraId="4886A190"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3</w:t>
            </w:r>
          </w:p>
        </w:tc>
        <w:tc>
          <w:tcPr>
            <w:tcW w:w="975" w:type="dxa"/>
            <w:tcBorders>
              <w:top w:val="single" w:sz="4" w:space="0" w:color="auto"/>
            </w:tcBorders>
            <w:shd w:val="clear" w:color="auto" w:fill="auto"/>
            <w:vAlign w:val="bottom"/>
          </w:tcPr>
          <w:p w14:paraId="4886A191"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4</w:t>
            </w:r>
          </w:p>
        </w:tc>
        <w:tc>
          <w:tcPr>
            <w:tcW w:w="914" w:type="dxa"/>
            <w:tcBorders>
              <w:top w:val="single" w:sz="4" w:space="0" w:color="auto"/>
            </w:tcBorders>
            <w:shd w:val="clear" w:color="auto" w:fill="auto"/>
            <w:vAlign w:val="bottom"/>
          </w:tcPr>
          <w:p w14:paraId="4886A192"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5</w:t>
            </w:r>
          </w:p>
        </w:tc>
        <w:tc>
          <w:tcPr>
            <w:tcW w:w="858" w:type="dxa"/>
            <w:tcBorders>
              <w:top w:val="single" w:sz="4" w:space="0" w:color="auto"/>
            </w:tcBorders>
            <w:shd w:val="clear" w:color="auto" w:fill="auto"/>
            <w:vAlign w:val="bottom"/>
          </w:tcPr>
          <w:p w14:paraId="4886A193"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6</w:t>
            </w:r>
          </w:p>
        </w:tc>
        <w:tc>
          <w:tcPr>
            <w:tcW w:w="975" w:type="dxa"/>
            <w:tcBorders>
              <w:top w:val="single" w:sz="4" w:space="0" w:color="auto"/>
            </w:tcBorders>
            <w:shd w:val="clear" w:color="auto" w:fill="auto"/>
            <w:vAlign w:val="bottom"/>
          </w:tcPr>
          <w:p w14:paraId="4886A194"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7</w:t>
            </w:r>
          </w:p>
        </w:tc>
        <w:tc>
          <w:tcPr>
            <w:tcW w:w="1063" w:type="dxa"/>
            <w:tcBorders>
              <w:top w:val="single" w:sz="4" w:space="0" w:color="auto"/>
            </w:tcBorders>
            <w:shd w:val="clear" w:color="auto" w:fill="auto"/>
            <w:vAlign w:val="bottom"/>
          </w:tcPr>
          <w:p w14:paraId="4886A195"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8</w:t>
            </w:r>
          </w:p>
        </w:tc>
        <w:tc>
          <w:tcPr>
            <w:tcW w:w="1063" w:type="dxa"/>
            <w:tcBorders>
              <w:top w:val="single" w:sz="4" w:space="0" w:color="auto"/>
            </w:tcBorders>
            <w:shd w:val="clear" w:color="auto" w:fill="auto"/>
            <w:vAlign w:val="bottom"/>
          </w:tcPr>
          <w:p w14:paraId="4886A196"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09</w:t>
            </w:r>
          </w:p>
        </w:tc>
        <w:tc>
          <w:tcPr>
            <w:tcW w:w="975" w:type="dxa"/>
            <w:tcBorders>
              <w:top w:val="single" w:sz="4" w:space="0" w:color="auto"/>
            </w:tcBorders>
            <w:shd w:val="clear" w:color="auto" w:fill="auto"/>
            <w:vAlign w:val="bottom"/>
          </w:tcPr>
          <w:p w14:paraId="4886A197"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10</w:t>
            </w:r>
          </w:p>
        </w:tc>
        <w:tc>
          <w:tcPr>
            <w:tcW w:w="975" w:type="dxa"/>
            <w:tcBorders>
              <w:top w:val="single" w:sz="4" w:space="0" w:color="auto"/>
            </w:tcBorders>
            <w:shd w:val="clear" w:color="auto" w:fill="auto"/>
            <w:vAlign w:val="bottom"/>
          </w:tcPr>
          <w:p w14:paraId="4886A198"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11</w:t>
            </w:r>
          </w:p>
        </w:tc>
        <w:tc>
          <w:tcPr>
            <w:tcW w:w="2126" w:type="dxa"/>
            <w:gridSpan w:val="2"/>
            <w:tcBorders>
              <w:top w:val="single" w:sz="4" w:space="0" w:color="auto"/>
            </w:tcBorders>
            <w:shd w:val="clear" w:color="auto" w:fill="auto"/>
            <w:vAlign w:val="bottom"/>
          </w:tcPr>
          <w:p w14:paraId="4886A199" w14:textId="77777777" w:rsidR="00BB003A" w:rsidRPr="00C24189" w:rsidDel="006E1E4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2</w:t>
            </w:r>
          </w:p>
        </w:tc>
        <w:tc>
          <w:tcPr>
            <w:tcW w:w="1174" w:type="dxa"/>
            <w:gridSpan w:val="2"/>
            <w:tcBorders>
              <w:top w:val="single" w:sz="4" w:space="0" w:color="auto"/>
            </w:tcBorders>
            <w:shd w:val="clear" w:color="auto" w:fill="auto"/>
            <w:vAlign w:val="bottom"/>
          </w:tcPr>
          <w:p w14:paraId="4886A19A"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3</w:t>
            </w:r>
          </w:p>
        </w:tc>
        <w:tc>
          <w:tcPr>
            <w:tcW w:w="952" w:type="dxa"/>
            <w:tcBorders>
              <w:top w:val="single" w:sz="4" w:space="0" w:color="auto"/>
              <w:right w:val="single" w:sz="4" w:space="0" w:color="auto"/>
            </w:tcBorders>
            <w:shd w:val="clear" w:color="auto" w:fill="auto"/>
            <w:vAlign w:val="bottom"/>
          </w:tcPr>
          <w:p w14:paraId="4886A19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4</w:t>
            </w:r>
          </w:p>
        </w:tc>
      </w:tr>
      <w:tr w:rsidR="00BB003A" w:rsidRPr="00C24189" w14:paraId="4886A1A6" w14:textId="77777777" w:rsidTr="00CE1552">
        <w:trPr>
          <w:trHeight w:val="242"/>
        </w:trPr>
        <w:tc>
          <w:tcPr>
            <w:tcW w:w="640" w:type="dxa"/>
            <w:vMerge w:val="restart"/>
            <w:tcBorders>
              <w:left w:val="single" w:sz="4" w:space="0" w:color="auto"/>
              <w:bottom w:val="single" w:sz="4" w:space="0" w:color="auto"/>
              <w:right w:val="single" w:sz="4" w:space="0" w:color="auto"/>
            </w:tcBorders>
            <w:shd w:val="clear" w:color="auto" w:fill="auto"/>
            <w:vAlign w:val="bottom"/>
          </w:tcPr>
          <w:p w14:paraId="4886A19D"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sz w:val="18"/>
                <w:szCs w:val="18"/>
              </w:rPr>
              <w:t>Tag/</w:t>
            </w:r>
            <w:r>
              <w:rPr>
                <w:rFonts w:ascii="Calibri" w:hAnsi="Calibri"/>
                <w:sz w:val="18"/>
                <w:szCs w:val="18"/>
              </w:rPr>
              <w:t xml:space="preserve"> </w:t>
            </w:r>
            <w:r w:rsidRPr="00C24189">
              <w:rPr>
                <w:rFonts w:ascii="Calibri" w:hAnsi="Calibri"/>
                <w:sz w:val="18"/>
                <w:szCs w:val="18"/>
              </w:rPr>
              <w:t>ID</w:t>
            </w:r>
          </w:p>
        </w:tc>
        <w:tc>
          <w:tcPr>
            <w:tcW w:w="1062" w:type="dxa"/>
            <w:vMerge w:val="restart"/>
            <w:tcBorders>
              <w:left w:val="single" w:sz="4" w:space="0" w:color="auto"/>
              <w:bottom w:val="single" w:sz="4" w:space="0" w:color="auto"/>
            </w:tcBorders>
            <w:shd w:val="clear" w:color="auto" w:fill="auto"/>
            <w:vAlign w:val="bottom"/>
          </w:tcPr>
          <w:p w14:paraId="4886A19E" w14:textId="25157F06"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Method of Compliance</w:t>
            </w:r>
          </w:p>
        </w:tc>
        <w:tc>
          <w:tcPr>
            <w:tcW w:w="621" w:type="dxa"/>
            <w:vMerge w:val="restart"/>
            <w:tcBorders>
              <w:bottom w:val="single" w:sz="4" w:space="0" w:color="auto"/>
            </w:tcBorders>
            <w:shd w:val="clear" w:color="auto" w:fill="auto"/>
            <w:vAlign w:val="bottom"/>
          </w:tcPr>
          <w:p w14:paraId="4886A19F"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Roof Pitch</w:t>
            </w:r>
          </w:p>
        </w:tc>
        <w:tc>
          <w:tcPr>
            <w:tcW w:w="975" w:type="dxa"/>
            <w:vMerge w:val="restart"/>
            <w:tcBorders>
              <w:bottom w:val="single" w:sz="4" w:space="0" w:color="auto"/>
            </w:tcBorders>
            <w:shd w:val="clear" w:color="auto" w:fill="auto"/>
            <w:vAlign w:val="bottom"/>
          </w:tcPr>
          <w:p w14:paraId="4886A1A0"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Exception</w:t>
            </w:r>
          </w:p>
        </w:tc>
        <w:tc>
          <w:tcPr>
            <w:tcW w:w="914" w:type="dxa"/>
            <w:vMerge w:val="restart"/>
            <w:tcBorders>
              <w:bottom w:val="single" w:sz="4" w:space="0" w:color="auto"/>
            </w:tcBorders>
            <w:shd w:val="clear" w:color="auto" w:fill="auto"/>
            <w:vAlign w:val="bottom"/>
          </w:tcPr>
          <w:p w14:paraId="4886A1A1"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CRRC Product ID Number</w:t>
            </w:r>
          </w:p>
        </w:tc>
        <w:tc>
          <w:tcPr>
            <w:tcW w:w="858" w:type="dxa"/>
            <w:vMerge w:val="restart"/>
            <w:tcBorders>
              <w:bottom w:val="single" w:sz="4" w:space="0" w:color="auto"/>
            </w:tcBorders>
            <w:shd w:val="clear" w:color="auto" w:fill="auto"/>
            <w:vAlign w:val="bottom"/>
          </w:tcPr>
          <w:p w14:paraId="4886A1A2"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Product Type</w:t>
            </w:r>
          </w:p>
        </w:tc>
        <w:tc>
          <w:tcPr>
            <w:tcW w:w="975" w:type="dxa"/>
            <w:vMerge w:val="restart"/>
            <w:tcBorders>
              <w:bottom w:val="single" w:sz="4" w:space="0" w:color="auto"/>
            </w:tcBorders>
            <w:shd w:val="clear" w:color="auto" w:fill="auto"/>
            <w:vAlign w:val="bottom"/>
          </w:tcPr>
          <w:p w14:paraId="4886A1A3"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R-value Deck Insulation</w:t>
            </w:r>
          </w:p>
        </w:tc>
        <w:tc>
          <w:tcPr>
            <w:tcW w:w="4076" w:type="dxa"/>
            <w:gridSpan w:val="4"/>
            <w:tcBorders>
              <w:bottom w:val="single" w:sz="4" w:space="0" w:color="auto"/>
            </w:tcBorders>
            <w:shd w:val="clear" w:color="auto" w:fill="auto"/>
            <w:vAlign w:val="bottom"/>
          </w:tcPr>
          <w:p w14:paraId="4886A1A4"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Proposed</w:t>
            </w:r>
          </w:p>
        </w:tc>
        <w:tc>
          <w:tcPr>
            <w:tcW w:w="4252" w:type="dxa"/>
            <w:gridSpan w:val="5"/>
            <w:tcBorders>
              <w:bottom w:val="single" w:sz="4" w:space="0" w:color="auto"/>
              <w:right w:val="single" w:sz="4" w:space="0" w:color="auto"/>
            </w:tcBorders>
            <w:vAlign w:val="bottom"/>
          </w:tcPr>
          <w:p w14:paraId="4886A1A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Minimum Required</w:t>
            </w:r>
          </w:p>
        </w:tc>
      </w:tr>
      <w:tr w:rsidR="00BB003A" w:rsidRPr="00C24189" w14:paraId="4886A1B6" w14:textId="77777777" w:rsidTr="00CE1552">
        <w:trPr>
          <w:trHeight w:val="765"/>
        </w:trPr>
        <w:tc>
          <w:tcPr>
            <w:tcW w:w="640" w:type="dxa"/>
            <w:vMerge/>
            <w:tcBorders>
              <w:left w:val="single" w:sz="4" w:space="0" w:color="auto"/>
              <w:bottom w:val="single" w:sz="4" w:space="0" w:color="auto"/>
              <w:right w:val="single" w:sz="4" w:space="0" w:color="auto"/>
            </w:tcBorders>
            <w:shd w:val="clear" w:color="auto" w:fill="auto"/>
            <w:vAlign w:val="bottom"/>
          </w:tcPr>
          <w:p w14:paraId="4886A1A7"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62" w:type="dxa"/>
            <w:vMerge/>
            <w:tcBorders>
              <w:left w:val="single" w:sz="4" w:space="0" w:color="auto"/>
              <w:bottom w:val="single" w:sz="4" w:space="0" w:color="auto"/>
            </w:tcBorders>
            <w:shd w:val="clear" w:color="auto" w:fill="auto"/>
            <w:vAlign w:val="bottom"/>
          </w:tcPr>
          <w:p w14:paraId="4886A1A8"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621" w:type="dxa"/>
            <w:vMerge/>
            <w:tcBorders>
              <w:bottom w:val="single" w:sz="4" w:space="0" w:color="auto"/>
            </w:tcBorders>
            <w:shd w:val="clear" w:color="auto" w:fill="auto"/>
            <w:vAlign w:val="bottom"/>
          </w:tcPr>
          <w:p w14:paraId="4886A1A9"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975" w:type="dxa"/>
            <w:vMerge/>
            <w:tcBorders>
              <w:bottom w:val="single" w:sz="4" w:space="0" w:color="auto"/>
            </w:tcBorders>
            <w:shd w:val="clear" w:color="auto" w:fill="auto"/>
            <w:vAlign w:val="bottom"/>
          </w:tcPr>
          <w:p w14:paraId="4886A1AA"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914" w:type="dxa"/>
            <w:vMerge/>
            <w:tcBorders>
              <w:bottom w:val="single" w:sz="4" w:space="0" w:color="auto"/>
            </w:tcBorders>
            <w:shd w:val="clear" w:color="auto" w:fill="auto"/>
            <w:vAlign w:val="bottom"/>
          </w:tcPr>
          <w:p w14:paraId="4886A1AB"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p>
        </w:tc>
        <w:tc>
          <w:tcPr>
            <w:tcW w:w="858" w:type="dxa"/>
            <w:vMerge/>
            <w:tcBorders>
              <w:bottom w:val="single" w:sz="4" w:space="0" w:color="auto"/>
            </w:tcBorders>
            <w:shd w:val="clear" w:color="auto" w:fill="auto"/>
            <w:vAlign w:val="bottom"/>
          </w:tcPr>
          <w:p w14:paraId="4886A1AC"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975" w:type="dxa"/>
            <w:vMerge/>
            <w:tcBorders>
              <w:bottom w:val="single" w:sz="4" w:space="0" w:color="auto"/>
            </w:tcBorders>
            <w:shd w:val="clear" w:color="auto" w:fill="auto"/>
            <w:vAlign w:val="bottom"/>
          </w:tcPr>
          <w:p w14:paraId="4886A1AD"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1063" w:type="dxa"/>
            <w:tcBorders>
              <w:bottom w:val="single" w:sz="4" w:space="0" w:color="auto"/>
            </w:tcBorders>
            <w:shd w:val="clear" w:color="auto" w:fill="auto"/>
            <w:vAlign w:val="bottom"/>
          </w:tcPr>
          <w:p w14:paraId="4886A1A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Initial Solar Reflectance</w:t>
            </w:r>
          </w:p>
        </w:tc>
        <w:tc>
          <w:tcPr>
            <w:tcW w:w="1063" w:type="dxa"/>
            <w:tcBorders>
              <w:bottom w:val="single" w:sz="4" w:space="0" w:color="auto"/>
            </w:tcBorders>
            <w:shd w:val="clear" w:color="auto" w:fill="auto"/>
            <w:vAlign w:val="bottom"/>
          </w:tcPr>
          <w:p w14:paraId="4886A1A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Aged Solar Reflectance</w:t>
            </w:r>
          </w:p>
        </w:tc>
        <w:tc>
          <w:tcPr>
            <w:tcW w:w="975" w:type="dxa"/>
            <w:tcBorders>
              <w:bottom w:val="single" w:sz="4" w:space="0" w:color="auto"/>
            </w:tcBorders>
            <w:shd w:val="clear" w:color="auto" w:fill="auto"/>
            <w:vAlign w:val="bottom"/>
          </w:tcPr>
          <w:p w14:paraId="4886A1B0"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Thermal Emittance</w:t>
            </w:r>
          </w:p>
        </w:tc>
        <w:tc>
          <w:tcPr>
            <w:tcW w:w="975" w:type="dxa"/>
            <w:tcBorders>
              <w:bottom w:val="single" w:sz="4" w:space="0" w:color="auto"/>
            </w:tcBorders>
            <w:shd w:val="clear" w:color="auto" w:fill="auto"/>
            <w:vAlign w:val="bottom"/>
          </w:tcPr>
          <w:p w14:paraId="4886A1B1"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c>
          <w:tcPr>
            <w:tcW w:w="1063" w:type="dxa"/>
            <w:tcBorders>
              <w:bottom w:val="single" w:sz="4" w:space="0" w:color="auto"/>
            </w:tcBorders>
            <w:shd w:val="clear" w:color="auto" w:fill="auto"/>
            <w:vAlign w:val="bottom"/>
          </w:tcPr>
          <w:p w14:paraId="4886A1B2"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Aged Solar Reflectance</w:t>
            </w:r>
            <w:r>
              <w:rPr>
                <w:rFonts w:ascii="Calibri" w:hAnsi="Calibri"/>
                <w:b w:val="0"/>
                <w:noProof/>
                <w:color w:val="auto"/>
                <w:sz w:val="18"/>
                <w:szCs w:val="18"/>
              </w:rPr>
              <w:t xml:space="preserve"> (Max)</w:t>
            </w:r>
          </w:p>
        </w:tc>
        <w:tc>
          <w:tcPr>
            <w:tcW w:w="1063" w:type="dxa"/>
            <w:tcBorders>
              <w:bottom w:val="single" w:sz="4" w:space="0" w:color="auto"/>
            </w:tcBorders>
            <w:vAlign w:val="bottom"/>
          </w:tcPr>
          <w:p w14:paraId="4886A1B3"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Aged Solar Reflectance (Min)</w:t>
            </w:r>
          </w:p>
        </w:tc>
        <w:tc>
          <w:tcPr>
            <w:tcW w:w="1151" w:type="dxa"/>
            <w:tcBorders>
              <w:bottom w:val="single" w:sz="4" w:space="0" w:color="auto"/>
            </w:tcBorders>
            <w:shd w:val="clear" w:color="auto" w:fill="auto"/>
            <w:vAlign w:val="bottom"/>
          </w:tcPr>
          <w:p w14:paraId="4886A1B4"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Thermal Emittance</w:t>
            </w:r>
          </w:p>
        </w:tc>
        <w:tc>
          <w:tcPr>
            <w:tcW w:w="975" w:type="dxa"/>
            <w:gridSpan w:val="2"/>
            <w:tcBorders>
              <w:bottom w:val="single" w:sz="4" w:space="0" w:color="auto"/>
              <w:right w:val="single" w:sz="4" w:space="0" w:color="auto"/>
            </w:tcBorders>
            <w:shd w:val="clear" w:color="auto" w:fill="auto"/>
            <w:vAlign w:val="bottom"/>
          </w:tcPr>
          <w:p w14:paraId="4886A1B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r>
      <w:tr w:rsidR="00BB003A" w14:paraId="4886A1C6" w14:textId="77777777" w:rsidTr="00CE1552">
        <w:trPr>
          <w:trHeight w:val="240"/>
        </w:trPr>
        <w:tc>
          <w:tcPr>
            <w:tcW w:w="640" w:type="dxa"/>
            <w:tcBorders>
              <w:left w:val="single" w:sz="4" w:space="0" w:color="auto"/>
              <w:bottom w:val="single" w:sz="4" w:space="0" w:color="auto"/>
              <w:right w:val="single" w:sz="4" w:space="0" w:color="auto"/>
            </w:tcBorders>
            <w:shd w:val="clear" w:color="auto" w:fill="auto"/>
            <w:vAlign w:val="bottom"/>
          </w:tcPr>
          <w:p w14:paraId="4886A1B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1062" w:type="dxa"/>
            <w:tcBorders>
              <w:left w:val="single" w:sz="4" w:space="0" w:color="auto"/>
              <w:bottom w:val="single" w:sz="4" w:space="0" w:color="auto"/>
            </w:tcBorders>
            <w:shd w:val="clear" w:color="auto" w:fill="auto"/>
            <w:vAlign w:val="bottom"/>
          </w:tcPr>
          <w:p w14:paraId="4886A1B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621" w:type="dxa"/>
            <w:tcBorders>
              <w:bottom w:val="single" w:sz="4" w:space="0" w:color="auto"/>
            </w:tcBorders>
            <w:shd w:val="clear" w:color="auto" w:fill="auto"/>
            <w:tcMar>
              <w:left w:w="29" w:type="dxa"/>
              <w:right w:w="29" w:type="dxa"/>
            </w:tcMar>
            <w:vAlign w:val="bottom"/>
          </w:tcPr>
          <w:p w14:paraId="4886A1B9" w14:textId="77777777" w:rsidR="00BB003A" w:rsidRDefault="00BB003A" w:rsidP="00CC2306">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p>
        </w:tc>
        <w:tc>
          <w:tcPr>
            <w:tcW w:w="975" w:type="dxa"/>
            <w:tcBorders>
              <w:bottom w:val="single" w:sz="4" w:space="0" w:color="auto"/>
            </w:tcBorders>
            <w:shd w:val="clear" w:color="auto" w:fill="auto"/>
            <w:tcMar>
              <w:left w:w="58" w:type="dxa"/>
              <w:right w:w="58" w:type="dxa"/>
            </w:tcMar>
            <w:vAlign w:val="bottom"/>
          </w:tcPr>
          <w:p w14:paraId="4886A1BA" w14:textId="77777777" w:rsidR="00BB003A" w:rsidRPr="00EA3C79" w:rsidRDefault="00BB003A" w:rsidP="00CC2306">
            <w:pPr>
              <w:jc w:val="center"/>
              <w:rPr>
                <w:rFonts w:asciiTheme="minorHAnsi" w:hAnsiTheme="minorHAnsi"/>
                <w:noProof/>
                <w:sz w:val="22"/>
                <w:szCs w:val="22"/>
              </w:rPr>
            </w:pPr>
          </w:p>
        </w:tc>
        <w:tc>
          <w:tcPr>
            <w:tcW w:w="914" w:type="dxa"/>
            <w:tcBorders>
              <w:bottom w:val="single" w:sz="4" w:space="0" w:color="auto"/>
            </w:tcBorders>
            <w:shd w:val="clear" w:color="auto" w:fill="auto"/>
            <w:vAlign w:val="bottom"/>
          </w:tcPr>
          <w:p w14:paraId="4886A1BB" w14:textId="77777777" w:rsidR="00BB003A" w:rsidRDefault="00BB003A" w:rsidP="00CC2306">
            <w:pPr>
              <w:pStyle w:val="Heading7"/>
              <w:tabs>
                <w:tab w:val="clear" w:pos="10980"/>
                <w:tab w:val="clear" w:pos="11430"/>
                <w:tab w:val="left" w:pos="180"/>
                <w:tab w:val="left" w:pos="5310"/>
                <w:tab w:val="left" w:pos="8100"/>
              </w:tabs>
              <w:jc w:val="center"/>
              <w:rPr>
                <w:rFonts w:asciiTheme="minorHAnsi" w:hAnsiTheme="minorHAnsi"/>
                <w:b w:val="0"/>
                <w:noProof/>
                <w:color w:val="auto"/>
                <w:sz w:val="18"/>
                <w:szCs w:val="18"/>
              </w:rPr>
            </w:pPr>
          </w:p>
        </w:tc>
        <w:tc>
          <w:tcPr>
            <w:tcW w:w="858" w:type="dxa"/>
            <w:tcBorders>
              <w:bottom w:val="single" w:sz="4" w:space="0" w:color="auto"/>
            </w:tcBorders>
            <w:shd w:val="clear" w:color="auto" w:fill="auto"/>
            <w:vAlign w:val="bottom"/>
          </w:tcPr>
          <w:p w14:paraId="4886A1BC"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bottom w:val="single" w:sz="4" w:space="0" w:color="auto"/>
            </w:tcBorders>
            <w:shd w:val="clear" w:color="auto" w:fill="auto"/>
            <w:tcMar>
              <w:left w:w="58" w:type="dxa"/>
              <w:right w:w="58" w:type="dxa"/>
            </w:tcMar>
            <w:vAlign w:val="bottom"/>
          </w:tcPr>
          <w:p w14:paraId="4886A1B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bottom w:val="single" w:sz="4" w:space="0" w:color="auto"/>
            </w:tcBorders>
            <w:shd w:val="clear" w:color="auto" w:fill="auto"/>
            <w:vAlign w:val="bottom"/>
          </w:tcPr>
          <w:p w14:paraId="4886A1B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bottom w:val="single" w:sz="4" w:space="0" w:color="auto"/>
            </w:tcBorders>
            <w:shd w:val="clear" w:color="auto" w:fill="auto"/>
            <w:vAlign w:val="bottom"/>
          </w:tcPr>
          <w:p w14:paraId="4886A1B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bottom w:val="single" w:sz="4" w:space="0" w:color="auto"/>
            </w:tcBorders>
            <w:shd w:val="clear" w:color="auto" w:fill="auto"/>
            <w:tcMar>
              <w:left w:w="29" w:type="dxa"/>
              <w:right w:w="29" w:type="dxa"/>
            </w:tcMar>
            <w:vAlign w:val="bottom"/>
          </w:tcPr>
          <w:p w14:paraId="4886A1C0" w14:textId="77777777" w:rsidR="00BB003A" w:rsidRDefault="00BB003A" w:rsidP="00CC2306">
            <w:pPr>
              <w:jc w:val="center"/>
              <w:rPr>
                <w:rFonts w:asciiTheme="minorHAnsi" w:hAnsiTheme="minorHAnsi"/>
                <w:noProof/>
                <w:sz w:val="18"/>
                <w:szCs w:val="18"/>
              </w:rPr>
            </w:pPr>
          </w:p>
        </w:tc>
        <w:tc>
          <w:tcPr>
            <w:tcW w:w="975" w:type="dxa"/>
            <w:tcBorders>
              <w:bottom w:val="single" w:sz="4" w:space="0" w:color="auto"/>
            </w:tcBorders>
            <w:shd w:val="clear" w:color="auto" w:fill="auto"/>
            <w:tcMar>
              <w:left w:w="86" w:type="dxa"/>
              <w:right w:w="86" w:type="dxa"/>
            </w:tcMar>
            <w:vAlign w:val="bottom"/>
          </w:tcPr>
          <w:p w14:paraId="4886A1C1" w14:textId="77777777" w:rsidR="00BB003A" w:rsidRDefault="00BB003A" w:rsidP="00CC2306">
            <w:pPr>
              <w:rPr>
                <w:rFonts w:asciiTheme="minorHAnsi" w:hAnsiTheme="minorHAnsi"/>
                <w:noProof/>
                <w:sz w:val="18"/>
                <w:szCs w:val="18"/>
              </w:rPr>
            </w:pPr>
          </w:p>
        </w:tc>
        <w:tc>
          <w:tcPr>
            <w:tcW w:w="1063" w:type="dxa"/>
            <w:tcBorders>
              <w:bottom w:val="single" w:sz="4" w:space="0" w:color="auto"/>
            </w:tcBorders>
            <w:shd w:val="clear" w:color="auto" w:fill="auto"/>
            <w:tcMar>
              <w:left w:w="58" w:type="dxa"/>
              <w:right w:w="58" w:type="dxa"/>
            </w:tcMar>
            <w:vAlign w:val="bottom"/>
          </w:tcPr>
          <w:p w14:paraId="4886A1C2" w14:textId="77777777" w:rsidR="00BB003A" w:rsidRDefault="00BB003A" w:rsidP="00CC2306">
            <w:pPr>
              <w:jc w:val="center"/>
              <w:rPr>
                <w:rFonts w:asciiTheme="minorHAnsi" w:hAnsiTheme="minorHAnsi"/>
                <w:noProof/>
                <w:sz w:val="18"/>
                <w:szCs w:val="18"/>
              </w:rPr>
            </w:pPr>
          </w:p>
        </w:tc>
        <w:tc>
          <w:tcPr>
            <w:tcW w:w="1063" w:type="dxa"/>
            <w:tcBorders>
              <w:bottom w:val="single" w:sz="4" w:space="0" w:color="auto"/>
            </w:tcBorders>
          </w:tcPr>
          <w:p w14:paraId="4886A1C3" w14:textId="77777777" w:rsidR="00BB003A" w:rsidRPr="00EA3C79" w:rsidRDefault="00BB003A" w:rsidP="00CC2306">
            <w:pPr>
              <w:jc w:val="center"/>
              <w:rPr>
                <w:rFonts w:asciiTheme="minorHAnsi" w:hAnsiTheme="minorHAnsi"/>
                <w:sz w:val="18"/>
                <w:szCs w:val="18"/>
              </w:rPr>
            </w:pPr>
          </w:p>
        </w:tc>
        <w:tc>
          <w:tcPr>
            <w:tcW w:w="1151" w:type="dxa"/>
            <w:tcBorders>
              <w:bottom w:val="single" w:sz="4" w:space="0" w:color="auto"/>
            </w:tcBorders>
            <w:shd w:val="clear" w:color="auto" w:fill="auto"/>
            <w:tcMar>
              <w:left w:w="43" w:type="dxa"/>
              <w:right w:w="43" w:type="dxa"/>
            </w:tcMar>
            <w:vAlign w:val="center"/>
          </w:tcPr>
          <w:p w14:paraId="4886A1C4" w14:textId="77777777" w:rsidR="00BB003A" w:rsidRDefault="00BB003A" w:rsidP="00CC2306">
            <w:pPr>
              <w:jc w:val="center"/>
              <w:rPr>
                <w:rFonts w:asciiTheme="minorHAnsi" w:hAnsiTheme="minorHAnsi"/>
                <w:noProof/>
                <w:sz w:val="18"/>
                <w:szCs w:val="18"/>
              </w:rPr>
            </w:pPr>
          </w:p>
        </w:tc>
        <w:tc>
          <w:tcPr>
            <w:tcW w:w="975" w:type="dxa"/>
            <w:gridSpan w:val="2"/>
            <w:tcBorders>
              <w:bottom w:val="single" w:sz="4" w:space="0" w:color="auto"/>
              <w:right w:val="single" w:sz="4" w:space="0" w:color="auto"/>
            </w:tcBorders>
            <w:shd w:val="clear" w:color="auto" w:fill="auto"/>
            <w:vAlign w:val="center"/>
          </w:tcPr>
          <w:p w14:paraId="4886A1C5" w14:textId="77777777" w:rsidR="00BB003A" w:rsidRDefault="00BB003A" w:rsidP="00CC2306">
            <w:pPr>
              <w:jc w:val="center"/>
              <w:rPr>
                <w:rFonts w:asciiTheme="minorHAnsi" w:hAnsiTheme="minorHAnsi"/>
                <w:noProof/>
                <w:sz w:val="18"/>
                <w:szCs w:val="18"/>
              </w:rPr>
            </w:pPr>
          </w:p>
        </w:tc>
      </w:tr>
      <w:tr w:rsidR="00BB003A" w14:paraId="4886A1D6" w14:textId="77777777" w:rsidTr="00CE1552">
        <w:trPr>
          <w:trHeight w:val="240"/>
        </w:trPr>
        <w:tc>
          <w:tcPr>
            <w:tcW w:w="640" w:type="dxa"/>
            <w:tcBorders>
              <w:top w:val="single" w:sz="4" w:space="0" w:color="auto"/>
              <w:left w:val="single" w:sz="4" w:space="0" w:color="auto"/>
              <w:bottom w:val="single" w:sz="4" w:space="0" w:color="auto"/>
              <w:right w:val="single" w:sz="4" w:space="0" w:color="auto"/>
            </w:tcBorders>
            <w:shd w:val="clear" w:color="auto" w:fill="auto"/>
            <w:vAlign w:val="bottom"/>
          </w:tcPr>
          <w:p w14:paraId="4886A1C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1062" w:type="dxa"/>
            <w:tcBorders>
              <w:top w:val="single" w:sz="4" w:space="0" w:color="auto"/>
              <w:left w:val="single" w:sz="4" w:space="0" w:color="auto"/>
              <w:bottom w:val="single" w:sz="4" w:space="0" w:color="auto"/>
            </w:tcBorders>
            <w:shd w:val="clear" w:color="auto" w:fill="auto"/>
            <w:vAlign w:val="bottom"/>
          </w:tcPr>
          <w:p w14:paraId="4886A1C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tc>
        <w:tc>
          <w:tcPr>
            <w:tcW w:w="621" w:type="dxa"/>
            <w:tcBorders>
              <w:top w:val="single" w:sz="4" w:space="0" w:color="auto"/>
              <w:bottom w:val="single" w:sz="4" w:space="0" w:color="auto"/>
            </w:tcBorders>
            <w:shd w:val="clear" w:color="auto" w:fill="auto"/>
            <w:tcMar>
              <w:left w:w="29" w:type="dxa"/>
              <w:right w:w="29" w:type="dxa"/>
            </w:tcMar>
            <w:vAlign w:val="bottom"/>
          </w:tcPr>
          <w:p w14:paraId="4886A1C9" w14:textId="77777777" w:rsidR="00BB003A" w:rsidRDefault="00BB003A" w:rsidP="00CC2306">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p>
        </w:tc>
        <w:tc>
          <w:tcPr>
            <w:tcW w:w="975" w:type="dxa"/>
            <w:tcBorders>
              <w:top w:val="single" w:sz="4" w:space="0" w:color="auto"/>
              <w:bottom w:val="single" w:sz="4" w:space="0" w:color="auto"/>
            </w:tcBorders>
            <w:shd w:val="clear" w:color="auto" w:fill="auto"/>
            <w:tcMar>
              <w:left w:w="58" w:type="dxa"/>
              <w:right w:w="58" w:type="dxa"/>
            </w:tcMar>
            <w:vAlign w:val="bottom"/>
          </w:tcPr>
          <w:p w14:paraId="4886A1CA" w14:textId="77777777" w:rsidR="00BB003A" w:rsidRPr="00EA3C79" w:rsidRDefault="00BB003A" w:rsidP="00CC2306">
            <w:pPr>
              <w:jc w:val="center"/>
              <w:rPr>
                <w:rFonts w:asciiTheme="minorHAnsi" w:hAnsiTheme="minorHAnsi"/>
                <w:noProof/>
                <w:sz w:val="22"/>
                <w:szCs w:val="22"/>
              </w:rPr>
            </w:pPr>
          </w:p>
        </w:tc>
        <w:tc>
          <w:tcPr>
            <w:tcW w:w="914" w:type="dxa"/>
            <w:tcBorders>
              <w:top w:val="single" w:sz="4" w:space="0" w:color="auto"/>
              <w:bottom w:val="single" w:sz="4" w:space="0" w:color="auto"/>
            </w:tcBorders>
            <w:shd w:val="clear" w:color="auto" w:fill="auto"/>
            <w:vAlign w:val="bottom"/>
          </w:tcPr>
          <w:p w14:paraId="4886A1CB" w14:textId="77777777" w:rsidR="00BB003A" w:rsidRDefault="00BB003A" w:rsidP="00CC2306">
            <w:pPr>
              <w:pStyle w:val="Heading7"/>
              <w:tabs>
                <w:tab w:val="clear" w:pos="10980"/>
                <w:tab w:val="clear" w:pos="11430"/>
                <w:tab w:val="left" w:pos="180"/>
                <w:tab w:val="left" w:pos="5310"/>
                <w:tab w:val="left" w:pos="8100"/>
              </w:tabs>
              <w:jc w:val="center"/>
              <w:rPr>
                <w:rFonts w:asciiTheme="minorHAnsi" w:hAnsiTheme="minorHAnsi"/>
                <w:b w:val="0"/>
                <w:noProof/>
                <w:color w:val="auto"/>
                <w:sz w:val="18"/>
                <w:szCs w:val="18"/>
              </w:rPr>
            </w:pPr>
          </w:p>
        </w:tc>
        <w:tc>
          <w:tcPr>
            <w:tcW w:w="858" w:type="dxa"/>
            <w:tcBorders>
              <w:top w:val="single" w:sz="4" w:space="0" w:color="auto"/>
              <w:bottom w:val="single" w:sz="4" w:space="0" w:color="auto"/>
            </w:tcBorders>
            <w:shd w:val="clear" w:color="auto" w:fill="auto"/>
            <w:vAlign w:val="bottom"/>
          </w:tcPr>
          <w:p w14:paraId="4886A1CC"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58" w:type="dxa"/>
              <w:right w:w="58" w:type="dxa"/>
            </w:tcMar>
            <w:vAlign w:val="bottom"/>
          </w:tcPr>
          <w:p w14:paraId="4886A1C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vAlign w:val="bottom"/>
          </w:tcPr>
          <w:p w14:paraId="4886A1C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vAlign w:val="bottom"/>
          </w:tcPr>
          <w:p w14:paraId="4886A1C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29" w:type="dxa"/>
              <w:right w:w="29" w:type="dxa"/>
            </w:tcMar>
            <w:vAlign w:val="bottom"/>
          </w:tcPr>
          <w:p w14:paraId="4886A1D0" w14:textId="77777777" w:rsidR="00BB003A" w:rsidRDefault="00BB003A" w:rsidP="00CC2306">
            <w:pPr>
              <w:jc w:val="center"/>
              <w:rPr>
                <w:rFonts w:asciiTheme="minorHAnsi" w:hAnsiTheme="minorHAnsi"/>
                <w:noProof/>
                <w:sz w:val="18"/>
                <w:szCs w:val="18"/>
              </w:rPr>
            </w:pPr>
          </w:p>
        </w:tc>
        <w:tc>
          <w:tcPr>
            <w:tcW w:w="975" w:type="dxa"/>
            <w:tcBorders>
              <w:top w:val="single" w:sz="4" w:space="0" w:color="auto"/>
              <w:bottom w:val="single" w:sz="4" w:space="0" w:color="auto"/>
            </w:tcBorders>
            <w:shd w:val="clear" w:color="auto" w:fill="auto"/>
            <w:tcMar>
              <w:left w:w="86" w:type="dxa"/>
              <w:right w:w="86" w:type="dxa"/>
            </w:tcMar>
            <w:vAlign w:val="bottom"/>
          </w:tcPr>
          <w:p w14:paraId="4886A1D1" w14:textId="77777777" w:rsidR="00BB003A" w:rsidRDefault="00BB003A" w:rsidP="00CC2306">
            <w:pPr>
              <w:rPr>
                <w:rFonts w:asciiTheme="minorHAnsi" w:hAnsiTheme="minorHAnsi"/>
                <w:noProof/>
                <w:sz w:val="18"/>
                <w:szCs w:val="18"/>
              </w:rPr>
            </w:pPr>
          </w:p>
        </w:tc>
        <w:tc>
          <w:tcPr>
            <w:tcW w:w="1063" w:type="dxa"/>
            <w:tcBorders>
              <w:top w:val="single" w:sz="4" w:space="0" w:color="auto"/>
              <w:bottom w:val="single" w:sz="4" w:space="0" w:color="auto"/>
            </w:tcBorders>
            <w:shd w:val="clear" w:color="auto" w:fill="auto"/>
            <w:tcMar>
              <w:left w:w="58" w:type="dxa"/>
              <w:right w:w="58" w:type="dxa"/>
            </w:tcMar>
            <w:vAlign w:val="bottom"/>
          </w:tcPr>
          <w:p w14:paraId="4886A1D2" w14:textId="77777777" w:rsidR="00BB003A" w:rsidRDefault="00BB003A" w:rsidP="00CC2306">
            <w:pPr>
              <w:jc w:val="center"/>
              <w:rPr>
                <w:rFonts w:asciiTheme="minorHAnsi" w:hAnsiTheme="minorHAnsi"/>
                <w:noProof/>
                <w:sz w:val="18"/>
                <w:szCs w:val="18"/>
              </w:rPr>
            </w:pPr>
          </w:p>
        </w:tc>
        <w:tc>
          <w:tcPr>
            <w:tcW w:w="1063" w:type="dxa"/>
            <w:tcBorders>
              <w:top w:val="single" w:sz="4" w:space="0" w:color="auto"/>
              <w:bottom w:val="single" w:sz="4" w:space="0" w:color="auto"/>
            </w:tcBorders>
          </w:tcPr>
          <w:p w14:paraId="4886A1D3" w14:textId="77777777" w:rsidR="00BB003A" w:rsidRPr="00EA3C79" w:rsidRDefault="00BB003A" w:rsidP="00CC2306">
            <w:pPr>
              <w:jc w:val="center"/>
              <w:rPr>
                <w:rFonts w:asciiTheme="minorHAnsi" w:hAnsiTheme="minorHAnsi"/>
                <w:sz w:val="18"/>
                <w:szCs w:val="18"/>
              </w:rPr>
            </w:pPr>
          </w:p>
        </w:tc>
        <w:tc>
          <w:tcPr>
            <w:tcW w:w="1151" w:type="dxa"/>
            <w:tcBorders>
              <w:top w:val="single" w:sz="4" w:space="0" w:color="auto"/>
              <w:bottom w:val="single" w:sz="4" w:space="0" w:color="auto"/>
            </w:tcBorders>
            <w:shd w:val="clear" w:color="auto" w:fill="auto"/>
            <w:tcMar>
              <w:left w:w="43" w:type="dxa"/>
              <w:right w:w="43" w:type="dxa"/>
            </w:tcMar>
            <w:vAlign w:val="center"/>
          </w:tcPr>
          <w:p w14:paraId="4886A1D4" w14:textId="77777777" w:rsidR="00BB003A" w:rsidRDefault="00BB003A" w:rsidP="00CC2306">
            <w:pPr>
              <w:jc w:val="center"/>
              <w:rPr>
                <w:rFonts w:asciiTheme="minorHAnsi" w:hAnsiTheme="minorHAnsi"/>
                <w:noProof/>
                <w:sz w:val="18"/>
                <w:szCs w:val="18"/>
              </w:rPr>
            </w:pPr>
          </w:p>
        </w:tc>
        <w:tc>
          <w:tcPr>
            <w:tcW w:w="975" w:type="dxa"/>
            <w:gridSpan w:val="2"/>
            <w:tcBorders>
              <w:top w:val="single" w:sz="4" w:space="0" w:color="auto"/>
              <w:bottom w:val="single" w:sz="4" w:space="0" w:color="auto"/>
              <w:right w:val="single" w:sz="4" w:space="0" w:color="auto"/>
            </w:tcBorders>
            <w:shd w:val="clear" w:color="auto" w:fill="auto"/>
            <w:vAlign w:val="center"/>
          </w:tcPr>
          <w:p w14:paraId="4886A1D5" w14:textId="77777777" w:rsidR="00BB003A" w:rsidRDefault="00BB003A" w:rsidP="00CC2306">
            <w:pPr>
              <w:jc w:val="center"/>
              <w:rPr>
                <w:rFonts w:asciiTheme="minorHAnsi" w:hAnsiTheme="minorHAnsi"/>
                <w:noProof/>
                <w:sz w:val="18"/>
                <w:szCs w:val="18"/>
              </w:rPr>
            </w:pPr>
          </w:p>
        </w:tc>
      </w:tr>
      <w:tr w:rsidR="006101DE" w14:paraId="4886A1DB" w14:textId="77777777" w:rsidTr="00CE1552">
        <w:trPr>
          <w:trHeight w:val="737"/>
        </w:trPr>
        <w:tc>
          <w:tcPr>
            <w:tcW w:w="14373" w:type="dxa"/>
            <w:gridSpan w:val="16"/>
            <w:tcBorders>
              <w:top w:val="single" w:sz="4" w:space="0" w:color="auto"/>
            </w:tcBorders>
          </w:tcPr>
          <w:p w14:paraId="4886A1D8" w14:textId="4DA38273" w:rsidR="006101DE" w:rsidRPr="002468B8" w:rsidRDefault="002468B8" w:rsidP="00CC2306">
            <w:pPr>
              <w:pStyle w:val="Heading7"/>
              <w:tabs>
                <w:tab w:val="clear" w:pos="10980"/>
                <w:tab w:val="clear" w:pos="11430"/>
                <w:tab w:val="left" w:pos="180"/>
                <w:tab w:val="left" w:pos="5310"/>
                <w:tab w:val="left" w:pos="8100"/>
              </w:tabs>
              <w:rPr>
                <w:rFonts w:ascii="Calibri" w:hAnsi="Calibri"/>
                <w:noProof/>
                <w:color w:val="auto"/>
                <w:sz w:val="18"/>
                <w:szCs w:val="18"/>
              </w:rPr>
            </w:pPr>
            <w:r w:rsidRPr="002468B8">
              <w:rPr>
                <w:rFonts w:ascii="Calibri" w:hAnsi="Calibri"/>
                <w:noProof/>
                <w:color w:val="auto"/>
                <w:sz w:val="18"/>
                <w:szCs w:val="18"/>
              </w:rPr>
              <w:t>Notes</w:t>
            </w:r>
            <w:r w:rsidR="00DD135E" w:rsidRPr="002468B8">
              <w:rPr>
                <w:rFonts w:ascii="Calibri" w:hAnsi="Calibri"/>
                <w:noProof/>
                <w:color w:val="auto"/>
                <w:sz w:val="18"/>
                <w:szCs w:val="18"/>
              </w:rPr>
              <w:t>:</w:t>
            </w:r>
          </w:p>
          <w:p w14:paraId="4886A1D9" w14:textId="77777777" w:rsidR="006101DE" w:rsidRPr="002468B8" w:rsidRDefault="006101DE" w:rsidP="00CE1552">
            <w:pPr>
              <w:numPr>
                <w:ilvl w:val="0"/>
                <w:numId w:val="1"/>
              </w:numPr>
              <w:tabs>
                <w:tab w:val="left" w:pos="342"/>
                <w:tab w:val="left" w:pos="2700"/>
                <w:tab w:val="left" w:pos="3420"/>
                <w:tab w:val="left" w:pos="3780"/>
                <w:tab w:val="left" w:pos="5760"/>
                <w:tab w:val="left" w:pos="7212"/>
              </w:tabs>
              <w:rPr>
                <w:rFonts w:ascii="Calibri" w:hAnsi="Calibri"/>
                <w:noProof/>
                <w:sz w:val="18"/>
                <w:szCs w:val="18"/>
              </w:rPr>
            </w:pPr>
            <w:r w:rsidRPr="002468B8">
              <w:rPr>
                <w:rFonts w:ascii="Calibri" w:hAnsi="Calibri"/>
                <w:noProof/>
                <w:sz w:val="18"/>
                <w:szCs w:val="18"/>
              </w:rPr>
              <w:t xml:space="preserve">Roof area covered by building integrated photovoltaic panels and solar thermal panels are exempt from the above Cool Roof requirements. </w:t>
            </w:r>
          </w:p>
          <w:p w14:paraId="4886A1DA" w14:textId="77777777" w:rsidR="006101DE" w:rsidRDefault="006101DE" w:rsidP="00CE1552">
            <w:pPr>
              <w:numPr>
                <w:ilvl w:val="0"/>
                <w:numId w:val="1"/>
              </w:numPr>
              <w:tabs>
                <w:tab w:val="left" w:pos="342"/>
                <w:tab w:val="left" w:pos="2700"/>
                <w:tab w:val="left" w:pos="3420"/>
                <w:tab w:val="left" w:pos="3780"/>
                <w:tab w:val="left" w:pos="5760"/>
                <w:tab w:val="left" w:pos="7212"/>
              </w:tabs>
              <w:jc w:val="both"/>
              <w:rPr>
                <w:rFonts w:ascii="Calibri" w:hAnsi="Calibri"/>
                <w:sz w:val="18"/>
                <w:szCs w:val="18"/>
              </w:rPr>
            </w:pPr>
            <w:r w:rsidRPr="002468B8">
              <w:rPr>
                <w:rFonts w:ascii="Calibri" w:hAnsi="Calibri"/>
                <w:noProof/>
                <w:sz w:val="18"/>
                <w:szCs w:val="18"/>
              </w:rPr>
              <w:t>Liquid field applied coatings must comply with installation criteria from section 110.8(i)4.</w:t>
            </w:r>
          </w:p>
        </w:tc>
      </w:tr>
    </w:tbl>
    <w:p w14:paraId="4886A1DC" w14:textId="77777777" w:rsidR="009867E0" w:rsidRDefault="009867E0" w:rsidP="009867E0">
      <w:pPr>
        <w:rPr>
          <w:rFonts w:ascii="Calibri" w:hAnsi="Calibri"/>
        </w:rPr>
      </w:pP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1281"/>
        <w:gridCol w:w="1358"/>
        <w:gridCol w:w="1291"/>
        <w:gridCol w:w="1232"/>
        <w:gridCol w:w="1288"/>
        <w:gridCol w:w="1042"/>
        <w:gridCol w:w="1190"/>
        <w:gridCol w:w="1044"/>
        <w:gridCol w:w="3583"/>
      </w:tblGrid>
      <w:tr w:rsidR="00CC2306" w:rsidRPr="00BB003A" w14:paraId="4886A1DE" w14:textId="77777777" w:rsidTr="00FD271A">
        <w:trPr>
          <w:cantSplit/>
          <w:trHeight w:val="354"/>
        </w:trPr>
        <w:tc>
          <w:tcPr>
            <w:tcW w:w="14604" w:type="dxa"/>
            <w:gridSpan w:val="10"/>
            <w:vAlign w:val="center"/>
          </w:tcPr>
          <w:p w14:paraId="4886A1DD" w14:textId="2D59BA95" w:rsidR="00CC2306" w:rsidRPr="00BB003A" w:rsidRDefault="005B199E" w:rsidP="00044BAA">
            <w:pPr>
              <w:keepNext/>
              <w:rPr>
                <w:rFonts w:ascii="Calibri" w:eastAsia="Calibri" w:hAnsi="Calibri"/>
                <w:b/>
                <w:sz w:val="22"/>
                <w:szCs w:val="22"/>
              </w:rPr>
            </w:pPr>
            <w:r>
              <w:rPr>
                <w:rFonts w:ascii="Calibri" w:eastAsia="Calibri" w:hAnsi="Calibri"/>
                <w:b/>
                <w:sz w:val="20"/>
                <w:szCs w:val="22"/>
              </w:rPr>
              <w:t>F</w:t>
            </w:r>
            <w:r w:rsidR="00CC2306" w:rsidRPr="00FD271A">
              <w:rPr>
                <w:rFonts w:ascii="Calibri" w:eastAsia="Calibri" w:hAnsi="Calibri"/>
                <w:b/>
                <w:sz w:val="20"/>
                <w:szCs w:val="22"/>
              </w:rPr>
              <w:t xml:space="preserve">. </w:t>
            </w:r>
            <w:r w:rsidR="006101DE" w:rsidRPr="00FD271A">
              <w:rPr>
                <w:rFonts w:ascii="Calibri" w:eastAsia="Calibri" w:hAnsi="Calibri"/>
                <w:b/>
                <w:sz w:val="20"/>
                <w:szCs w:val="22"/>
              </w:rPr>
              <w:t>Fenestration/Glazing Allowed</w:t>
            </w:r>
            <w:r w:rsidR="00044BAA" w:rsidRPr="00FD271A">
              <w:rPr>
                <w:rFonts w:ascii="Calibri" w:eastAsia="Calibri" w:hAnsi="Calibri"/>
                <w:b/>
                <w:sz w:val="20"/>
                <w:szCs w:val="22"/>
              </w:rPr>
              <w:t xml:space="preserve"> Areas and Efficiencies</w:t>
            </w:r>
            <w:r w:rsidR="00CC2306" w:rsidRPr="00FD271A">
              <w:rPr>
                <w:rFonts w:ascii="Calibri" w:eastAsia="Calibri" w:hAnsi="Calibri"/>
                <w:b/>
                <w:sz w:val="20"/>
                <w:szCs w:val="22"/>
              </w:rPr>
              <w:t xml:space="preserve"> </w:t>
            </w:r>
            <w:r w:rsidR="00CC2306" w:rsidRPr="00FD271A">
              <w:rPr>
                <w:rFonts w:ascii="Calibri" w:eastAsia="Calibri" w:hAnsi="Calibri"/>
                <w:sz w:val="20"/>
                <w:szCs w:val="22"/>
              </w:rPr>
              <w:t>(Section 150.2(b)1)</w:t>
            </w:r>
          </w:p>
        </w:tc>
      </w:tr>
      <w:tr w:rsidR="00CC2306" w14:paraId="4886A1E6" w14:textId="77777777" w:rsidTr="00CE1552">
        <w:trPr>
          <w:cantSplit/>
          <w:trHeight w:val="215"/>
        </w:trPr>
        <w:tc>
          <w:tcPr>
            <w:tcW w:w="1085" w:type="dxa"/>
            <w:tcBorders>
              <w:bottom w:val="single" w:sz="4" w:space="0" w:color="auto"/>
            </w:tcBorders>
            <w:vAlign w:val="center"/>
          </w:tcPr>
          <w:p w14:paraId="4886A1DF" w14:textId="77777777" w:rsidR="00CC2306" w:rsidRPr="006101DE"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01</w:t>
            </w:r>
          </w:p>
        </w:tc>
        <w:tc>
          <w:tcPr>
            <w:tcW w:w="1301" w:type="dxa"/>
            <w:tcBorders>
              <w:bottom w:val="single" w:sz="4" w:space="0" w:color="auto"/>
            </w:tcBorders>
            <w:vAlign w:val="center"/>
          </w:tcPr>
          <w:p w14:paraId="4886A1E0" w14:textId="77777777" w:rsidR="00CC2306" w:rsidRPr="00E22815"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22815">
              <w:rPr>
                <w:rFonts w:ascii="Calibri" w:hAnsi="Calibri"/>
                <w:sz w:val="18"/>
                <w:szCs w:val="18"/>
              </w:rPr>
              <w:t>02</w:t>
            </w:r>
          </w:p>
        </w:tc>
        <w:tc>
          <w:tcPr>
            <w:tcW w:w="1379" w:type="dxa"/>
            <w:tcBorders>
              <w:bottom w:val="single" w:sz="4" w:space="0" w:color="auto"/>
            </w:tcBorders>
            <w:vAlign w:val="center"/>
          </w:tcPr>
          <w:p w14:paraId="4886A1E1"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03</w:t>
            </w:r>
          </w:p>
        </w:tc>
        <w:tc>
          <w:tcPr>
            <w:tcW w:w="2562" w:type="dxa"/>
            <w:gridSpan w:val="2"/>
            <w:tcBorders>
              <w:bottom w:val="single" w:sz="4" w:space="0" w:color="auto"/>
            </w:tcBorders>
            <w:vAlign w:val="center"/>
          </w:tcPr>
          <w:p w14:paraId="4886A1E2"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04</w:t>
            </w:r>
          </w:p>
        </w:tc>
        <w:tc>
          <w:tcPr>
            <w:tcW w:w="2365" w:type="dxa"/>
            <w:gridSpan w:val="2"/>
            <w:tcBorders>
              <w:bottom w:val="single" w:sz="4" w:space="0" w:color="auto"/>
            </w:tcBorders>
            <w:vAlign w:val="center"/>
          </w:tcPr>
          <w:p w14:paraId="4886A1E3" w14:textId="77777777" w:rsidR="00CC2306" w:rsidRPr="006101DE"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05</w:t>
            </w:r>
          </w:p>
        </w:tc>
        <w:tc>
          <w:tcPr>
            <w:tcW w:w="2266" w:type="dxa"/>
            <w:gridSpan w:val="2"/>
            <w:tcBorders>
              <w:bottom w:val="single" w:sz="4" w:space="0" w:color="auto"/>
            </w:tcBorders>
            <w:vAlign w:val="center"/>
          </w:tcPr>
          <w:p w14:paraId="4886A1E4" w14:textId="77777777" w:rsidR="00CC2306" w:rsidRPr="00FD271A"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06</w:t>
            </w:r>
          </w:p>
        </w:tc>
        <w:tc>
          <w:tcPr>
            <w:tcW w:w="3646" w:type="dxa"/>
            <w:vAlign w:val="center"/>
          </w:tcPr>
          <w:p w14:paraId="4886A1E5" w14:textId="77777777" w:rsidR="00CC2306" w:rsidRPr="00FD271A"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FD271A">
              <w:rPr>
                <w:rFonts w:ascii="Calibri" w:hAnsi="Calibri"/>
                <w:sz w:val="18"/>
                <w:szCs w:val="18"/>
              </w:rPr>
              <w:t>07</w:t>
            </w:r>
          </w:p>
        </w:tc>
      </w:tr>
      <w:tr w:rsidR="006101DE" w14:paraId="4886A1FC" w14:textId="77777777" w:rsidTr="00CE1552">
        <w:trPr>
          <w:cantSplit/>
          <w:trHeight w:val="300"/>
        </w:trPr>
        <w:tc>
          <w:tcPr>
            <w:tcW w:w="1085" w:type="dxa"/>
            <w:tcBorders>
              <w:top w:val="single" w:sz="4" w:space="0" w:color="auto"/>
              <w:left w:val="single" w:sz="4" w:space="0" w:color="auto"/>
              <w:bottom w:val="single" w:sz="4" w:space="0" w:color="auto"/>
              <w:right w:val="single" w:sz="4" w:space="0" w:color="auto"/>
            </w:tcBorders>
            <w:vAlign w:val="bottom"/>
          </w:tcPr>
          <w:p w14:paraId="4886A1E7" w14:textId="77777777" w:rsidR="006101DE" w:rsidRPr="00E22815" w:rsidRDefault="006101DE"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Alteration Type</w:t>
            </w:r>
          </w:p>
        </w:tc>
        <w:tc>
          <w:tcPr>
            <w:tcW w:w="1301" w:type="dxa"/>
            <w:tcBorders>
              <w:top w:val="single" w:sz="4" w:space="0" w:color="auto"/>
              <w:left w:val="single" w:sz="4" w:space="0" w:color="auto"/>
              <w:bottom w:val="single" w:sz="4" w:space="0" w:color="auto"/>
              <w:right w:val="single" w:sz="4" w:space="0" w:color="auto"/>
            </w:tcBorders>
            <w:vAlign w:val="bottom"/>
          </w:tcPr>
          <w:p w14:paraId="4886A1E8" w14:textId="77777777" w:rsidR="006101DE" w:rsidRPr="006101DE" w:rsidRDefault="006101DE" w:rsidP="006101DE">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6101DE">
              <w:rPr>
                <w:rFonts w:asciiTheme="minorHAnsi" w:hAnsiTheme="minorHAnsi"/>
                <w:sz w:val="18"/>
                <w:szCs w:val="18"/>
              </w:rPr>
              <w:t>Maximum Allowed</w:t>
            </w:r>
          </w:p>
          <w:p w14:paraId="4886A1E9" w14:textId="4ABE5DBB" w:rsidR="006101DE" w:rsidRPr="006101DE" w:rsidRDefault="006101DE" w:rsidP="006101DE">
            <w:pPr>
              <w:tabs>
                <w:tab w:val="left" w:pos="2160"/>
                <w:tab w:val="left" w:pos="2700"/>
                <w:tab w:val="left" w:pos="3420"/>
                <w:tab w:val="left" w:pos="3780"/>
                <w:tab w:val="left" w:pos="5760"/>
                <w:tab w:val="left" w:pos="7212"/>
              </w:tabs>
              <w:jc w:val="center"/>
              <w:rPr>
                <w:rFonts w:asciiTheme="minorHAnsi" w:hAnsiTheme="minorHAnsi"/>
                <w:sz w:val="18"/>
                <w:szCs w:val="18"/>
              </w:rPr>
            </w:pPr>
            <w:r w:rsidRPr="006101DE">
              <w:rPr>
                <w:rFonts w:asciiTheme="minorHAnsi" w:hAnsiTheme="minorHAnsi"/>
                <w:sz w:val="18"/>
                <w:szCs w:val="18"/>
              </w:rPr>
              <w:t xml:space="preserve">Fenestration Area </w:t>
            </w:r>
            <w:proofErr w:type="gramStart"/>
            <w:r w:rsidRPr="006101DE">
              <w:rPr>
                <w:rFonts w:asciiTheme="minorHAnsi" w:hAnsiTheme="minorHAnsi"/>
                <w:sz w:val="18"/>
                <w:szCs w:val="18"/>
              </w:rPr>
              <w:t>For</w:t>
            </w:r>
            <w:proofErr w:type="gramEnd"/>
            <w:r w:rsidRPr="006101DE">
              <w:rPr>
                <w:rFonts w:asciiTheme="minorHAnsi" w:hAnsiTheme="minorHAnsi"/>
                <w:sz w:val="18"/>
                <w:szCs w:val="18"/>
              </w:rPr>
              <w:t xml:space="preserve"> All Orientations (ft</w:t>
            </w:r>
            <w:r w:rsidRPr="006101DE">
              <w:rPr>
                <w:rFonts w:asciiTheme="minorHAnsi" w:hAnsiTheme="minorHAnsi"/>
                <w:sz w:val="18"/>
                <w:szCs w:val="18"/>
                <w:vertAlign w:val="superscript"/>
              </w:rPr>
              <w:t>2</w:t>
            </w:r>
            <w:r w:rsidRPr="006101DE">
              <w:rPr>
                <w:rFonts w:asciiTheme="minorHAnsi" w:hAnsiTheme="minorHAnsi"/>
                <w:sz w:val="18"/>
                <w:szCs w:val="18"/>
              </w:rPr>
              <w:t xml:space="preserve">) </w:t>
            </w:r>
          </w:p>
        </w:tc>
        <w:tc>
          <w:tcPr>
            <w:tcW w:w="1379" w:type="dxa"/>
            <w:tcBorders>
              <w:top w:val="single" w:sz="4" w:space="0" w:color="auto"/>
              <w:left w:val="single" w:sz="4" w:space="0" w:color="auto"/>
              <w:bottom w:val="single" w:sz="4" w:space="0" w:color="auto"/>
              <w:right w:val="single" w:sz="4" w:space="0" w:color="auto"/>
            </w:tcBorders>
            <w:vAlign w:val="bottom"/>
          </w:tcPr>
          <w:p w14:paraId="4886A1EC" w14:textId="036C7FE8"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West-Facing Fenestration Area Only</w:t>
            </w:r>
          </w:p>
          <w:p w14:paraId="4886A1ED"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(ft</w:t>
            </w:r>
            <w:r w:rsidRPr="006101DE">
              <w:rPr>
                <w:rFonts w:ascii="Calibri" w:hAnsi="Calibri"/>
                <w:sz w:val="18"/>
                <w:szCs w:val="18"/>
                <w:vertAlign w:val="superscript"/>
              </w:rPr>
              <w:t>2</w:t>
            </w:r>
            <w:r w:rsidRPr="006101DE">
              <w:rPr>
                <w:rFonts w:ascii="Calibri" w:hAnsi="Calibri"/>
                <w:sz w:val="18"/>
                <w:szCs w:val="18"/>
              </w:rPr>
              <w:t>)</w:t>
            </w:r>
          </w:p>
        </w:tc>
        <w:tc>
          <w:tcPr>
            <w:tcW w:w="1311" w:type="dxa"/>
            <w:tcBorders>
              <w:top w:val="single" w:sz="4" w:space="0" w:color="auto"/>
              <w:left w:val="single" w:sz="4" w:space="0" w:color="auto"/>
              <w:bottom w:val="single" w:sz="4" w:space="0" w:color="auto"/>
              <w:right w:val="single" w:sz="4" w:space="0" w:color="auto"/>
            </w:tcBorders>
            <w:vAlign w:val="bottom"/>
          </w:tcPr>
          <w:p w14:paraId="4886A1EE"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Existing Fenestration Area for All Orientations (ft</w:t>
            </w:r>
            <w:r w:rsidRPr="006101DE">
              <w:rPr>
                <w:rFonts w:ascii="Calibri" w:hAnsi="Calibri"/>
                <w:sz w:val="18"/>
                <w:szCs w:val="18"/>
                <w:vertAlign w:val="superscript"/>
              </w:rPr>
              <w:t>2</w:t>
            </w:r>
            <w:r w:rsidRPr="006101DE">
              <w:rPr>
                <w:rFonts w:ascii="Calibri" w:hAnsi="Calibri"/>
                <w:sz w:val="18"/>
                <w:szCs w:val="18"/>
              </w:rPr>
              <w:t>)</w:t>
            </w:r>
          </w:p>
        </w:tc>
        <w:tc>
          <w:tcPr>
            <w:tcW w:w="1251" w:type="dxa"/>
            <w:tcBorders>
              <w:top w:val="single" w:sz="4" w:space="0" w:color="auto"/>
              <w:left w:val="single" w:sz="4" w:space="0" w:color="auto"/>
              <w:bottom w:val="single" w:sz="4" w:space="0" w:color="auto"/>
              <w:right w:val="single" w:sz="4" w:space="0" w:color="auto"/>
            </w:tcBorders>
            <w:vAlign w:val="bottom"/>
          </w:tcPr>
          <w:p w14:paraId="4886A1EF"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Existing West-Facing Fenestration Area</w:t>
            </w:r>
          </w:p>
          <w:p w14:paraId="4886A1F0"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(ft</w:t>
            </w:r>
            <w:r w:rsidRPr="006101DE">
              <w:rPr>
                <w:rFonts w:ascii="Calibri" w:hAnsi="Calibri"/>
                <w:sz w:val="18"/>
                <w:szCs w:val="18"/>
                <w:vertAlign w:val="superscript"/>
              </w:rPr>
              <w:t>2</w:t>
            </w:r>
            <w:r w:rsidRPr="006101DE">
              <w:rPr>
                <w:rFonts w:ascii="Calibri" w:hAnsi="Calibri"/>
                <w:sz w:val="18"/>
                <w:szCs w:val="18"/>
              </w:rPr>
              <w:t>)</w:t>
            </w:r>
          </w:p>
        </w:tc>
        <w:tc>
          <w:tcPr>
            <w:tcW w:w="1308" w:type="dxa"/>
            <w:tcBorders>
              <w:top w:val="single" w:sz="4" w:space="0" w:color="auto"/>
              <w:left w:val="single" w:sz="4" w:space="0" w:color="auto"/>
              <w:bottom w:val="single" w:sz="4" w:space="0" w:color="auto"/>
              <w:right w:val="single" w:sz="4" w:space="0" w:color="auto"/>
            </w:tcBorders>
            <w:vAlign w:val="bottom"/>
          </w:tcPr>
          <w:p w14:paraId="4886A1F1"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w:t>
            </w:r>
          </w:p>
          <w:p w14:paraId="4886A1F2"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U-factor</w:t>
            </w:r>
          </w:p>
          <w:p w14:paraId="4886A1F3" w14:textId="77777777" w:rsidR="006101DE" w:rsidRPr="006101DE" w:rsidDel="003E5204"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(Windows)</w:t>
            </w:r>
          </w:p>
        </w:tc>
        <w:tc>
          <w:tcPr>
            <w:tcW w:w="1057" w:type="dxa"/>
            <w:tcBorders>
              <w:top w:val="single" w:sz="4" w:space="0" w:color="auto"/>
              <w:left w:val="single" w:sz="4" w:space="0" w:color="auto"/>
              <w:bottom w:val="single" w:sz="4" w:space="0" w:color="auto"/>
              <w:right w:val="single" w:sz="4" w:space="0" w:color="auto"/>
            </w:tcBorders>
            <w:vAlign w:val="bottom"/>
          </w:tcPr>
          <w:p w14:paraId="4886A1F4"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w:t>
            </w:r>
          </w:p>
          <w:p w14:paraId="4886A1F5"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U-factor</w:t>
            </w:r>
          </w:p>
          <w:p w14:paraId="4886A1F6"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(Skylights)</w:t>
            </w:r>
          </w:p>
        </w:tc>
        <w:tc>
          <w:tcPr>
            <w:tcW w:w="1208" w:type="dxa"/>
            <w:tcBorders>
              <w:top w:val="single" w:sz="4" w:space="0" w:color="auto"/>
              <w:left w:val="single" w:sz="4" w:space="0" w:color="auto"/>
              <w:bottom w:val="single" w:sz="4" w:space="0" w:color="auto"/>
              <w:right w:val="single" w:sz="4" w:space="0" w:color="auto"/>
            </w:tcBorders>
            <w:vAlign w:val="bottom"/>
          </w:tcPr>
          <w:p w14:paraId="4886A1F7" w14:textId="77777777" w:rsidR="006101DE" w:rsidRPr="006101DE" w:rsidRDefault="006101DE" w:rsidP="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SHGC</w:t>
            </w:r>
          </w:p>
          <w:p w14:paraId="4886A1F8" w14:textId="77777777" w:rsidR="006101DE" w:rsidRPr="006101DE" w:rsidDel="003E5204" w:rsidRDefault="006101DE" w:rsidP="00E22815">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(Windows)</w:t>
            </w:r>
          </w:p>
        </w:tc>
        <w:tc>
          <w:tcPr>
            <w:tcW w:w="1059" w:type="dxa"/>
            <w:tcBorders>
              <w:top w:val="single" w:sz="4" w:space="0" w:color="auto"/>
              <w:left w:val="single" w:sz="4" w:space="0" w:color="auto"/>
              <w:bottom w:val="single" w:sz="4" w:space="0" w:color="auto"/>
              <w:right w:val="single" w:sz="4" w:space="0" w:color="auto"/>
            </w:tcBorders>
            <w:vAlign w:val="bottom"/>
          </w:tcPr>
          <w:p w14:paraId="4886A1F9" w14:textId="77777777" w:rsidR="006101DE" w:rsidRPr="006101DE"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Maximum Allowed SHGC</w:t>
            </w:r>
          </w:p>
          <w:p w14:paraId="4886A1FA" w14:textId="77777777" w:rsidR="006101DE" w:rsidRPr="006101DE"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(Skylights)</w:t>
            </w:r>
          </w:p>
        </w:tc>
        <w:tc>
          <w:tcPr>
            <w:tcW w:w="3646" w:type="dxa"/>
            <w:tcBorders>
              <w:left w:val="single" w:sz="4" w:space="0" w:color="auto"/>
            </w:tcBorders>
            <w:vAlign w:val="bottom"/>
          </w:tcPr>
          <w:p w14:paraId="4886A1FB" w14:textId="77777777" w:rsidR="006101DE" w:rsidRPr="00FD271A" w:rsidRDefault="006101DE">
            <w:pPr>
              <w:tabs>
                <w:tab w:val="left" w:pos="2160"/>
                <w:tab w:val="left" w:pos="2700"/>
                <w:tab w:val="left" w:pos="3420"/>
                <w:tab w:val="left" w:pos="3780"/>
                <w:tab w:val="left" w:pos="5760"/>
                <w:tab w:val="left" w:pos="7212"/>
              </w:tabs>
              <w:jc w:val="center"/>
              <w:rPr>
                <w:rFonts w:ascii="Calibri" w:hAnsi="Calibri"/>
                <w:sz w:val="18"/>
                <w:szCs w:val="18"/>
              </w:rPr>
            </w:pPr>
            <w:r w:rsidRPr="006101DE">
              <w:rPr>
                <w:rFonts w:ascii="Calibri" w:hAnsi="Calibri"/>
                <w:sz w:val="18"/>
                <w:szCs w:val="18"/>
              </w:rPr>
              <w:t>Comments</w:t>
            </w:r>
          </w:p>
        </w:tc>
      </w:tr>
      <w:tr w:rsidR="006101DE" w:rsidRPr="00C24189" w14:paraId="4886A208" w14:textId="77777777" w:rsidTr="00CE1552">
        <w:trPr>
          <w:cantSplit/>
          <w:trHeight w:val="300"/>
        </w:trPr>
        <w:tc>
          <w:tcPr>
            <w:tcW w:w="1085" w:type="dxa"/>
            <w:tcBorders>
              <w:top w:val="single" w:sz="4" w:space="0" w:color="auto"/>
            </w:tcBorders>
            <w:vAlign w:val="center"/>
          </w:tcPr>
          <w:p w14:paraId="4886A1FD" w14:textId="77777777" w:rsidR="006101DE" w:rsidRPr="00CD1EA8" w:rsidRDefault="006101DE"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01" w:type="dxa"/>
            <w:tcBorders>
              <w:top w:val="single" w:sz="4" w:space="0" w:color="auto"/>
            </w:tcBorders>
            <w:vAlign w:val="center"/>
          </w:tcPr>
          <w:p w14:paraId="4886A1FE"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79" w:type="dxa"/>
            <w:tcBorders>
              <w:top w:val="single" w:sz="4" w:space="0" w:color="auto"/>
            </w:tcBorders>
            <w:vAlign w:val="center"/>
          </w:tcPr>
          <w:p w14:paraId="4886A200" w14:textId="77777777" w:rsidR="006101DE" w:rsidRPr="00C24189"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1311" w:type="dxa"/>
            <w:tcBorders>
              <w:top w:val="single" w:sz="4" w:space="0" w:color="auto"/>
            </w:tcBorders>
          </w:tcPr>
          <w:p w14:paraId="4886A201"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251" w:type="dxa"/>
            <w:tcBorders>
              <w:top w:val="single" w:sz="4" w:space="0" w:color="auto"/>
            </w:tcBorders>
          </w:tcPr>
          <w:p w14:paraId="4886A202"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308" w:type="dxa"/>
            <w:tcBorders>
              <w:top w:val="single" w:sz="4" w:space="0" w:color="auto"/>
            </w:tcBorders>
            <w:vAlign w:val="center"/>
          </w:tcPr>
          <w:p w14:paraId="4886A203"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057" w:type="dxa"/>
            <w:tcBorders>
              <w:top w:val="single" w:sz="4" w:space="0" w:color="auto"/>
            </w:tcBorders>
          </w:tcPr>
          <w:p w14:paraId="4886A204"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08" w:type="dxa"/>
            <w:tcBorders>
              <w:top w:val="single" w:sz="4" w:space="0" w:color="auto"/>
            </w:tcBorders>
            <w:tcMar>
              <w:left w:w="86" w:type="dxa"/>
              <w:right w:w="86" w:type="dxa"/>
            </w:tcMar>
            <w:vAlign w:val="center"/>
          </w:tcPr>
          <w:p w14:paraId="4886A205"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1059" w:type="dxa"/>
            <w:tcBorders>
              <w:top w:val="single" w:sz="4" w:space="0" w:color="auto"/>
            </w:tcBorders>
          </w:tcPr>
          <w:p w14:paraId="4886A206"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3646" w:type="dxa"/>
            <w:vAlign w:val="bottom"/>
          </w:tcPr>
          <w:p w14:paraId="4886A207" w14:textId="77777777" w:rsidR="006101DE" w:rsidRPr="00C24189"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r>
      <w:tr w:rsidR="006101DE" w14:paraId="4886A214" w14:textId="77777777" w:rsidTr="00FD271A">
        <w:trPr>
          <w:cantSplit/>
          <w:trHeight w:val="300"/>
        </w:trPr>
        <w:tc>
          <w:tcPr>
            <w:tcW w:w="1085" w:type="dxa"/>
            <w:vAlign w:val="center"/>
          </w:tcPr>
          <w:p w14:paraId="4886A209" w14:textId="77777777" w:rsidR="006101DE" w:rsidRPr="00CD1EA8" w:rsidRDefault="006101DE"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01" w:type="dxa"/>
            <w:vAlign w:val="center"/>
          </w:tcPr>
          <w:p w14:paraId="4886A20A"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79" w:type="dxa"/>
            <w:vAlign w:val="center"/>
          </w:tcPr>
          <w:p w14:paraId="4886A20C" w14:textId="77777777" w:rsidR="006101DE" w:rsidRPr="00416A02"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11" w:type="dxa"/>
          </w:tcPr>
          <w:p w14:paraId="4886A20D"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51" w:type="dxa"/>
          </w:tcPr>
          <w:p w14:paraId="4886A20E"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08" w:type="dxa"/>
            <w:vAlign w:val="center"/>
          </w:tcPr>
          <w:p w14:paraId="4886A20F"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57" w:type="dxa"/>
          </w:tcPr>
          <w:p w14:paraId="4886A210" w14:textId="77777777" w:rsidR="006101DE"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08" w:type="dxa"/>
            <w:tcMar>
              <w:left w:w="86" w:type="dxa"/>
              <w:right w:w="86" w:type="dxa"/>
            </w:tcMar>
            <w:vAlign w:val="center"/>
          </w:tcPr>
          <w:p w14:paraId="4886A211" w14:textId="77777777" w:rsidR="006101DE" w:rsidRPr="00844F83" w:rsidRDefault="006101DE" w:rsidP="00CC2306">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59" w:type="dxa"/>
          </w:tcPr>
          <w:p w14:paraId="4886A212"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c>
          <w:tcPr>
            <w:tcW w:w="3646" w:type="dxa"/>
            <w:vAlign w:val="bottom"/>
          </w:tcPr>
          <w:p w14:paraId="4886A213"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20"/>
                <w:szCs w:val="20"/>
              </w:rPr>
            </w:pPr>
          </w:p>
        </w:tc>
      </w:tr>
    </w:tbl>
    <w:p w14:paraId="4886A215" w14:textId="77777777" w:rsidR="00CC2306" w:rsidRDefault="00CC2306"/>
    <w:tbl>
      <w:tblPr>
        <w:tblW w:w="4994"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7"/>
        <w:gridCol w:w="1703"/>
        <w:gridCol w:w="981"/>
        <w:gridCol w:w="7"/>
        <w:gridCol w:w="991"/>
        <w:gridCol w:w="991"/>
        <w:gridCol w:w="991"/>
        <w:gridCol w:w="991"/>
        <w:gridCol w:w="991"/>
        <w:gridCol w:w="991"/>
        <w:gridCol w:w="981"/>
        <w:gridCol w:w="990"/>
        <w:gridCol w:w="990"/>
        <w:gridCol w:w="900"/>
        <w:gridCol w:w="1111"/>
        <w:gridCol w:w="37"/>
      </w:tblGrid>
      <w:tr w:rsidR="00CC2306" w:rsidRPr="00BE5A31" w14:paraId="4886A217" w14:textId="77777777" w:rsidTr="00CE1552">
        <w:trPr>
          <w:trHeight w:val="348"/>
        </w:trPr>
        <w:tc>
          <w:tcPr>
            <w:tcW w:w="14373" w:type="dxa"/>
            <w:gridSpan w:val="16"/>
            <w:tcBorders>
              <w:top w:val="single" w:sz="4" w:space="0" w:color="auto"/>
              <w:bottom w:val="single" w:sz="4" w:space="0" w:color="auto"/>
            </w:tcBorders>
            <w:shd w:val="clear" w:color="auto" w:fill="auto"/>
            <w:vAlign w:val="center"/>
          </w:tcPr>
          <w:p w14:paraId="78C533D5" w14:textId="77777777" w:rsidR="00CC2306" w:rsidRDefault="005B199E" w:rsidP="006101DE">
            <w:pPr>
              <w:keepNext/>
              <w:rPr>
                <w:rFonts w:ascii="Calibri" w:eastAsia="Calibri" w:hAnsi="Calibri"/>
                <w:sz w:val="20"/>
                <w:szCs w:val="22"/>
              </w:rPr>
            </w:pPr>
            <w:r>
              <w:rPr>
                <w:rFonts w:ascii="Calibri" w:eastAsia="Calibri" w:hAnsi="Calibri"/>
                <w:b/>
                <w:sz w:val="20"/>
                <w:szCs w:val="22"/>
              </w:rPr>
              <w:lastRenderedPageBreak/>
              <w:t>G</w:t>
            </w:r>
            <w:r w:rsidR="00CC2306" w:rsidRPr="00FD271A">
              <w:rPr>
                <w:rFonts w:ascii="Calibri" w:eastAsia="Calibri" w:hAnsi="Calibri"/>
                <w:b/>
                <w:sz w:val="20"/>
                <w:szCs w:val="22"/>
              </w:rPr>
              <w:t xml:space="preserve">. </w:t>
            </w:r>
            <w:r w:rsidR="006101DE" w:rsidRPr="00FD271A">
              <w:rPr>
                <w:rFonts w:ascii="Calibri" w:eastAsia="Calibri" w:hAnsi="Calibri"/>
                <w:b/>
                <w:sz w:val="20"/>
                <w:szCs w:val="22"/>
              </w:rPr>
              <w:t>Fenestration</w:t>
            </w:r>
            <w:r w:rsidR="00E22815" w:rsidRPr="00FD271A">
              <w:rPr>
                <w:rFonts w:ascii="Calibri" w:eastAsia="Calibri" w:hAnsi="Calibri"/>
                <w:b/>
                <w:sz w:val="20"/>
                <w:szCs w:val="22"/>
              </w:rPr>
              <w:t>/Glazing</w:t>
            </w:r>
            <w:r w:rsidR="006101DE" w:rsidRPr="00FD271A">
              <w:rPr>
                <w:rFonts w:ascii="Calibri" w:eastAsia="Calibri" w:hAnsi="Calibri"/>
                <w:b/>
                <w:sz w:val="20"/>
                <w:szCs w:val="22"/>
              </w:rPr>
              <w:t xml:space="preserve"> Proposed Areas and Efficiencies</w:t>
            </w:r>
            <w:r w:rsidR="00CC2306" w:rsidRPr="00FD271A">
              <w:rPr>
                <w:rFonts w:ascii="Calibri" w:eastAsia="Calibri" w:hAnsi="Calibri"/>
                <w:b/>
                <w:sz w:val="20"/>
                <w:szCs w:val="22"/>
              </w:rPr>
              <w:t xml:space="preserve"> – Add </w:t>
            </w:r>
            <w:r w:rsidR="00CC2306" w:rsidRPr="00FD271A">
              <w:rPr>
                <w:rFonts w:ascii="Calibri" w:eastAsia="Calibri" w:hAnsi="Calibri"/>
                <w:sz w:val="20"/>
                <w:szCs w:val="22"/>
              </w:rPr>
              <w:t>(Section 150.2(b)1A)</w:t>
            </w:r>
          </w:p>
          <w:p w14:paraId="4886A216" w14:textId="380EC65E" w:rsidR="004236C6" w:rsidRPr="00BE5A31" w:rsidRDefault="004236C6" w:rsidP="006101DE">
            <w:pPr>
              <w:keepNext/>
              <w:rPr>
                <w:rFonts w:ascii="Calibri" w:eastAsia="Calibri" w:hAnsi="Calibri"/>
                <w:b/>
                <w:sz w:val="22"/>
                <w:szCs w:val="22"/>
              </w:rPr>
            </w:pPr>
            <w:r>
              <w:rPr>
                <w:rFonts w:ascii="Calibri" w:eastAsia="Calibri" w:hAnsi="Calibri"/>
                <w:sz w:val="20"/>
                <w:szCs w:val="22"/>
              </w:rPr>
              <w:t>Note: Doors with greater than or equal to 25 percent glazed area are considered glazed doors and are treated as fenestration products.</w:t>
            </w:r>
          </w:p>
        </w:tc>
      </w:tr>
      <w:tr w:rsidR="00CC2306" w:rsidRPr="00F3441B" w14:paraId="4886A226" w14:textId="77777777" w:rsidTr="00CE1552">
        <w:trPr>
          <w:gridAfter w:val="1"/>
          <w:wAfter w:w="37" w:type="dxa"/>
          <w:cantSplit/>
          <w:trHeight w:val="353"/>
        </w:trPr>
        <w:tc>
          <w:tcPr>
            <w:tcW w:w="727" w:type="dxa"/>
            <w:tcBorders>
              <w:top w:val="single" w:sz="4" w:space="0" w:color="auto"/>
              <w:bottom w:val="single" w:sz="4" w:space="0" w:color="auto"/>
              <w:right w:val="single" w:sz="4" w:space="0" w:color="auto"/>
            </w:tcBorders>
            <w:vAlign w:val="center"/>
          </w:tcPr>
          <w:p w14:paraId="4886A218"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03" w:type="dxa"/>
            <w:tcBorders>
              <w:top w:val="single" w:sz="4" w:space="0" w:color="auto"/>
              <w:left w:val="single" w:sz="4" w:space="0" w:color="auto"/>
              <w:bottom w:val="single" w:sz="4" w:space="0" w:color="auto"/>
              <w:right w:val="single" w:sz="4" w:space="0" w:color="auto"/>
            </w:tcBorders>
            <w:vAlign w:val="center"/>
          </w:tcPr>
          <w:p w14:paraId="4886A219"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88" w:type="dxa"/>
            <w:gridSpan w:val="2"/>
            <w:tcBorders>
              <w:top w:val="single" w:sz="4" w:space="0" w:color="auto"/>
              <w:left w:val="single" w:sz="4" w:space="0" w:color="auto"/>
              <w:bottom w:val="single" w:sz="4" w:space="0" w:color="auto"/>
              <w:right w:val="single" w:sz="4" w:space="0" w:color="auto"/>
            </w:tcBorders>
            <w:vAlign w:val="center"/>
          </w:tcPr>
          <w:p w14:paraId="4886A21A"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991" w:type="dxa"/>
            <w:tcBorders>
              <w:top w:val="single" w:sz="4" w:space="0" w:color="auto"/>
              <w:left w:val="single" w:sz="4" w:space="0" w:color="auto"/>
              <w:bottom w:val="single" w:sz="4" w:space="0" w:color="auto"/>
              <w:right w:val="single" w:sz="4" w:space="0" w:color="auto"/>
            </w:tcBorders>
            <w:vAlign w:val="center"/>
          </w:tcPr>
          <w:p w14:paraId="4886A21B"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991" w:type="dxa"/>
            <w:tcBorders>
              <w:top w:val="single" w:sz="4" w:space="0" w:color="auto"/>
              <w:left w:val="single" w:sz="4" w:space="0" w:color="auto"/>
              <w:bottom w:val="single" w:sz="4" w:space="0" w:color="auto"/>
              <w:right w:val="single" w:sz="4" w:space="0" w:color="auto"/>
            </w:tcBorders>
            <w:vAlign w:val="center"/>
          </w:tcPr>
          <w:p w14:paraId="4886A21C"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91" w:type="dxa"/>
            <w:tcBorders>
              <w:top w:val="single" w:sz="4" w:space="0" w:color="auto"/>
              <w:left w:val="single" w:sz="4" w:space="0" w:color="auto"/>
              <w:bottom w:val="single" w:sz="4" w:space="0" w:color="auto"/>
              <w:right w:val="single" w:sz="4" w:space="0" w:color="auto"/>
            </w:tcBorders>
            <w:vAlign w:val="center"/>
          </w:tcPr>
          <w:p w14:paraId="4886A21D"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991" w:type="dxa"/>
            <w:tcBorders>
              <w:top w:val="single" w:sz="4" w:space="0" w:color="auto"/>
              <w:left w:val="single" w:sz="4" w:space="0" w:color="auto"/>
              <w:bottom w:val="single" w:sz="4" w:space="0" w:color="auto"/>
              <w:right w:val="single" w:sz="4" w:space="0" w:color="auto"/>
            </w:tcBorders>
            <w:vAlign w:val="center"/>
          </w:tcPr>
          <w:p w14:paraId="4886A21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91" w:type="dxa"/>
            <w:tcBorders>
              <w:top w:val="single" w:sz="4" w:space="0" w:color="auto"/>
              <w:left w:val="single" w:sz="4" w:space="0" w:color="auto"/>
              <w:bottom w:val="single" w:sz="4" w:space="0" w:color="auto"/>
              <w:right w:val="single" w:sz="4" w:space="0" w:color="auto"/>
            </w:tcBorders>
            <w:vAlign w:val="center"/>
          </w:tcPr>
          <w:p w14:paraId="4886A21F"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91" w:type="dxa"/>
            <w:tcBorders>
              <w:top w:val="single" w:sz="4" w:space="0" w:color="auto"/>
              <w:left w:val="single" w:sz="4" w:space="0" w:color="auto"/>
              <w:bottom w:val="single" w:sz="4" w:space="0" w:color="auto"/>
              <w:right w:val="single" w:sz="4" w:space="0" w:color="auto"/>
            </w:tcBorders>
            <w:vAlign w:val="center"/>
          </w:tcPr>
          <w:p w14:paraId="4886A220"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981" w:type="dxa"/>
            <w:tcBorders>
              <w:top w:val="single" w:sz="4" w:space="0" w:color="auto"/>
              <w:left w:val="single" w:sz="4" w:space="0" w:color="auto"/>
              <w:bottom w:val="single" w:sz="4" w:space="0" w:color="auto"/>
              <w:right w:val="single" w:sz="4" w:space="0" w:color="auto"/>
            </w:tcBorders>
          </w:tcPr>
          <w:p w14:paraId="4886A221"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90" w:type="dxa"/>
            <w:tcBorders>
              <w:top w:val="single" w:sz="4" w:space="0" w:color="auto"/>
              <w:left w:val="single" w:sz="4" w:space="0" w:color="auto"/>
              <w:bottom w:val="single" w:sz="4" w:space="0" w:color="auto"/>
              <w:right w:val="single" w:sz="4" w:space="0" w:color="auto"/>
            </w:tcBorders>
            <w:vAlign w:val="center"/>
          </w:tcPr>
          <w:p w14:paraId="4886A222"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90" w:type="dxa"/>
            <w:tcBorders>
              <w:top w:val="single" w:sz="4" w:space="0" w:color="auto"/>
              <w:left w:val="single" w:sz="4" w:space="0" w:color="auto"/>
              <w:bottom w:val="single" w:sz="4" w:space="0" w:color="auto"/>
              <w:right w:val="single" w:sz="4" w:space="0" w:color="auto"/>
            </w:tcBorders>
            <w:vAlign w:val="center"/>
          </w:tcPr>
          <w:p w14:paraId="4886A223"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900" w:type="dxa"/>
            <w:tcBorders>
              <w:top w:val="single" w:sz="4" w:space="0" w:color="auto"/>
              <w:left w:val="single" w:sz="4" w:space="0" w:color="auto"/>
              <w:bottom w:val="single" w:sz="4" w:space="0" w:color="auto"/>
              <w:right w:val="single" w:sz="4" w:space="0" w:color="auto"/>
            </w:tcBorders>
            <w:vAlign w:val="center"/>
          </w:tcPr>
          <w:p w14:paraId="4886A224" w14:textId="77777777" w:rsidR="00CC2306"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111" w:type="dxa"/>
            <w:tcBorders>
              <w:top w:val="single" w:sz="4" w:space="0" w:color="auto"/>
              <w:left w:val="single" w:sz="4" w:space="0" w:color="auto"/>
              <w:bottom w:val="single" w:sz="4" w:space="0" w:color="auto"/>
            </w:tcBorders>
            <w:vAlign w:val="center"/>
          </w:tcPr>
          <w:p w14:paraId="4886A225"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CC2306" w:rsidRPr="00F3441B" w14:paraId="4886A23B" w14:textId="77777777" w:rsidTr="00CE1552">
        <w:trPr>
          <w:gridAfter w:val="1"/>
          <w:wAfter w:w="37" w:type="dxa"/>
          <w:cantSplit/>
          <w:trHeight w:val="353"/>
        </w:trPr>
        <w:tc>
          <w:tcPr>
            <w:tcW w:w="727" w:type="dxa"/>
            <w:tcBorders>
              <w:top w:val="single" w:sz="4" w:space="0" w:color="auto"/>
              <w:bottom w:val="single" w:sz="4" w:space="0" w:color="auto"/>
              <w:right w:val="single" w:sz="4" w:space="0" w:color="auto"/>
            </w:tcBorders>
            <w:vAlign w:val="bottom"/>
          </w:tcPr>
          <w:p w14:paraId="4886A227" w14:textId="77777777" w:rsidR="00CC2306" w:rsidRPr="00F3441B" w:rsidRDefault="00CC2306"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703" w:type="dxa"/>
            <w:tcBorders>
              <w:top w:val="single" w:sz="4" w:space="0" w:color="auto"/>
              <w:left w:val="single" w:sz="4" w:space="0" w:color="auto"/>
              <w:bottom w:val="single" w:sz="4" w:space="0" w:color="auto"/>
              <w:right w:val="single" w:sz="4" w:space="0" w:color="auto"/>
            </w:tcBorders>
            <w:vAlign w:val="bottom"/>
          </w:tcPr>
          <w:p w14:paraId="4886A228" w14:textId="77777777" w:rsidR="00CC2306" w:rsidRPr="00F3441B" w:rsidRDefault="00CC2306" w:rsidP="006101DE">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88" w:type="dxa"/>
            <w:gridSpan w:val="2"/>
            <w:tcBorders>
              <w:top w:val="single" w:sz="4" w:space="0" w:color="auto"/>
              <w:left w:val="single" w:sz="4" w:space="0" w:color="auto"/>
              <w:bottom w:val="single" w:sz="4" w:space="0" w:color="auto"/>
              <w:right w:val="single" w:sz="4" w:space="0" w:color="auto"/>
            </w:tcBorders>
            <w:vAlign w:val="bottom"/>
          </w:tcPr>
          <w:p w14:paraId="4886A229" w14:textId="77777777" w:rsidR="00CC2306" w:rsidRPr="00F3441B" w:rsidRDefault="00CC2306" w:rsidP="006101DE">
            <w:pPr>
              <w:keepNext/>
              <w:jc w:val="center"/>
              <w:rPr>
                <w:rFonts w:ascii="Calibri" w:hAnsi="Calibri"/>
                <w:sz w:val="18"/>
                <w:szCs w:val="18"/>
              </w:rPr>
            </w:pPr>
            <w:r>
              <w:rPr>
                <w:rFonts w:asciiTheme="minorHAnsi" w:hAnsiTheme="minorHAnsi"/>
                <w:sz w:val="18"/>
                <w:szCs w:val="18"/>
              </w:rPr>
              <w:t>Frame Type</w:t>
            </w:r>
          </w:p>
        </w:tc>
        <w:tc>
          <w:tcPr>
            <w:tcW w:w="991" w:type="dxa"/>
            <w:tcBorders>
              <w:top w:val="single" w:sz="4" w:space="0" w:color="auto"/>
              <w:left w:val="single" w:sz="4" w:space="0" w:color="auto"/>
              <w:bottom w:val="single" w:sz="4" w:space="0" w:color="auto"/>
              <w:right w:val="single" w:sz="4" w:space="0" w:color="auto"/>
            </w:tcBorders>
            <w:vAlign w:val="bottom"/>
          </w:tcPr>
          <w:p w14:paraId="4886A22A" w14:textId="77777777" w:rsidR="00CC2306" w:rsidRPr="00F3441B" w:rsidRDefault="00CC2306" w:rsidP="006101DE">
            <w:pPr>
              <w:keepNext/>
              <w:jc w:val="center"/>
              <w:rPr>
                <w:rFonts w:ascii="Calibri" w:hAnsi="Calibri"/>
                <w:sz w:val="18"/>
                <w:szCs w:val="18"/>
              </w:rPr>
            </w:pPr>
            <w:r w:rsidRPr="00F3441B">
              <w:rPr>
                <w:rFonts w:asciiTheme="minorHAnsi" w:hAnsiTheme="minorHAnsi"/>
                <w:sz w:val="18"/>
                <w:szCs w:val="18"/>
              </w:rPr>
              <w:t>Dynamic Glazing</w:t>
            </w:r>
          </w:p>
        </w:tc>
        <w:tc>
          <w:tcPr>
            <w:tcW w:w="991"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4886A22B" w14:textId="77777777" w:rsidR="00CC2306" w:rsidRPr="00F3441B" w:rsidRDefault="00CC2306" w:rsidP="006101DE">
            <w:pPr>
              <w:keepNext/>
              <w:jc w:val="center"/>
              <w:rPr>
                <w:rFonts w:asciiTheme="minorHAnsi" w:hAnsiTheme="minorHAnsi"/>
                <w:sz w:val="18"/>
                <w:szCs w:val="18"/>
              </w:rPr>
            </w:pPr>
            <w:r w:rsidRPr="00F3441B">
              <w:rPr>
                <w:rFonts w:asciiTheme="minorHAnsi" w:hAnsiTheme="minorHAnsi"/>
                <w:sz w:val="18"/>
                <w:szCs w:val="18"/>
              </w:rPr>
              <w:t>Orientation</w:t>
            </w:r>
          </w:p>
          <w:p w14:paraId="4886A22D" w14:textId="257FF9A6" w:rsidR="00CC2306" w:rsidRPr="00F3441B" w:rsidRDefault="00CC2306" w:rsidP="00E22815">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991" w:type="dxa"/>
            <w:tcBorders>
              <w:top w:val="single" w:sz="4" w:space="0" w:color="auto"/>
              <w:left w:val="single" w:sz="4" w:space="0" w:color="auto"/>
              <w:bottom w:val="single" w:sz="4" w:space="0" w:color="auto"/>
              <w:right w:val="single" w:sz="4" w:space="0" w:color="auto"/>
            </w:tcBorders>
            <w:vAlign w:val="bottom"/>
          </w:tcPr>
          <w:p w14:paraId="4886A22E" w14:textId="77777777" w:rsidR="00CC2306" w:rsidRPr="00F3441B" w:rsidRDefault="00CC2306">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4886A22F"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991"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4886A231" w14:textId="39992148"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Proposed Fenestration Area</w:t>
            </w:r>
            <w:r w:rsidR="00E22815">
              <w:rPr>
                <w:rFonts w:ascii="Calibri" w:hAnsi="Calibri"/>
                <w:sz w:val="18"/>
                <w:szCs w:val="18"/>
              </w:rPr>
              <w:t xml:space="preserve">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91"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4886A232"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91" w:type="dxa"/>
            <w:tcBorders>
              <w:top w:val="single" w:sz="4" w:space="0" w:color="auto"/>
              <w:left w:val="single" w:sz="4" w:space="0" w:color="auto"/>
              <w:bottom w:val="single" w:sz="4" w:space="0" w:color="auto"/>
              <w:right w:val="single" w:sz="4" w:space="0" w:color="auto"/>
            </w:tcBorders>
            <w:vAlign w:val="bottom"/>
          </w:tcPr>
          <w:p w14:paraId="49720FBC" w14:textId="37D27038" w:rsidR="006101DE" w:rsidRDefault="006101D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33"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981" w:type="dxa"/>
            <w:tcBorders>
              <w:top w:val="single" w:sz="4" w:space="0" w:color="auto"/>
              <w:left w:val="single" w:sz="4" w:space="0" w:color="auto"/>
              <w:bottom w:val="single" w:sz="4" w:space="0" w:color="auto"/>
              <w:right w:val="single" w:sz="4" w:space="0" w:color="auto"/>
            </w:tcBorders>
            <w:vAlign w:val="bottom"/>
          </w:tcPr>
          <w:p w14:paraId="4886A234" w14:textId="44E496BD" w:rsidR="00CC2306"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CC2306">
              <w:rPr>
                <w:rFonts w:ascii="Calibri" w:hAnsi="Calibri"/>
                <w:sz w:val="18"/>
                <w:szCs w:val="18"/>
              </w:rPr>
              <w:t>Source</w:t>
            </w:r>
          </w:p>
        </w:tc>
        <w:tc>
          <w:tcPr>
            <w:tcW w:w="990" w:type="dxa"/>
            <w:tcBorders>
              <w:top w:val="single" w:sz="4" w:space="0" w:color="auto"/>
              <w:left w:val="single" w:sz="4" w:space="0" w:color="auto"/>
              <w:bottom w:val="single" w:sz="4" w:space="0" w:color="auto"/>
              <w:right w:val="single" w:sz="4" w:space="0" w:color="auto"/>
            </w:tcBorders>
            <w:vAlign w:val="bottom"/>
          </w:tcPr>
          <w:p w14:paraId="1F27F4C7" w14:textId="5AE6475D" w:rsidR="006101DE" w:rsidRDefault="006101D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35"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90" w:type="dxa"/>
            <w:tcBorders>
              <w:top w:val="single" w:sz="4" w:space="0" w:color="auto"/>
              <w:left w:val="single" w:sz="4" w:space="0" w:color="auto"/>
              <w:bottom w:val="single" w:sz="4" w:space="0" w:color="auto"/>
              <w:right w:val="single" w:sz="4" w:space="0" w:color="auto"/>
            </w:tcBorders>
            <w:vAlign w:val="bottom"/>
          </w:tcPr>
          <w:p w14:paraId="4886A236" w14:textId="2CD3B567" w:rsidR="00CC2306"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CC2306" w:rsidRPr="00F3441B">
              <w:rPr>
                <w:rFonts w:ascii="Calibri" w:hAnsi="Calibri"/>
                <w:sz w:val="18"/>
                <w:szCs w:val="18"/>
              </w:rPr>
              <w:t>Source</w:t>
            </w:r>
          </w:p>
        </w:tc>
        <w:tc>
          <w:tcPr>
            <w:tcW w:w="900" w:type="dxa"/>
            <w:tcBorders>
              <w:top w:val="single" w:sz="4" w:space="0" w:color="auto"/>
              <w:left w:val="single" w:sz="4" w:space="0" w:color="auto"/>
              <w:bottom w:val="single" w:sz="4" w:space="0" w:color="auto"/>
              <w:right w:val="single" w:sz="4" w:space="0" w:color="auto"/>
            </w:tcBorders>
            <w:vAlign w:val="bottom"/>
          </w:tcPr>
          <w:p w14:paraId="4886A237"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4886A238"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4886A239"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111" w:type="dxa"/>
            <w:tcBorders>
              <w:top w:val="single" w:sz="4" w:space="0" w:color="auto"/>
              <w:left w:val="single" w:sz="4" w:space="0" w:color="auto"/>
              <w:bottom w:val="single" w:sz="4" w:space="0" w:color="auto"/>
            </w:tcBorders>
            <w:vAlign w:val="bottom"/>
          </w:tcPr>
          <w:p w14:paraId="4886A23A" w14:textId="77777777" w:rsidR="00CC2306" w:rsidRPr="00F3441B" w:rsidRDefault="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CC2306" w:rsidRPr="00F3441B" w14:paraId="4886A24A"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tcMar>
              <w:left w:w="58" w:type="dxa"/>
              <w:right w:w="58" w:type="dxa"/>
            </w:tcMar>
          </w:tcPr>
          <w:p w14:paraId="4886A23C" w14:textId="77777777" w:rsidR="00CC2306" w:rsidRPr="00F3441B" w:rsidRDefault="00CC2306" w:rsidP="00CC2306">
            <w:pPr>
              <w:keepNext/>
              <w:tabs>
                <w:tab w:val="left" w:pos="5760"/>
                <w:tab w:val="left" w:pos="7212"/>
              </w:tabs>
              <w:jc w:val="center"/>
              <w:rPr>
                <w:rFonts w:ascii="Calibri" w:hAnsi="Calibri"/>
                <w:sz w:val="18"/>
                <w:szCs w:val="18"/>
              </w:rPr>
            </w:pPr>
          </w:p>
        </w:tc>
        <w:tc>
          <w:tcPr>
            <w:tcW w:w="1703" w:type="dxa"/>
            <w:tcBorders>
              <w:top w:val="single" w:sz="4" w:space="0" w:color="auto"/>
              <w:left w:val="single" w:sz="4" w:space="0" w:color="auto"/>
              <w:bottom w:val="single" w:sz="4" w:space="0" w:color="auto"/>
              <w:right w:val="single" w:sz="4" w:space="0" w:color="auto"/>
            </w:tcBorders>
          </w:tcPr>
          <w:p w14:paraId="4886A23D" w14:textId="77777777" w:rsidR="00CC2306" w:rsidRPr="00F3441B" w:rsidRDefault="00CC2306" w:rsidP="00CC2306">
            <w:pPr>
              <w:keepNext/>
              <w:tabs>
                <w:tab w:val="left" w:pos="5760"/>
                <w:tab w:val="left" w:pos="7212"/>
              </w:tabs>
              <w:jc w:val="center"/>
              <w:rPr>
                <w:rFonts w:ascii="Calibri" w:hAnsi="Calibri"/>
                <w:sz w:val="18"/>
                <w:szCs w:val="18"/>
              </w:rPr>
            </w:pPr>
          </w:p>
        </w:tc>
        <w:tc>
          <w:tcPr>
            <w:tcW w:w="988"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4886A23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Mar>
              <w:left w:w="14" w:type="dxa"/>
              <w:right w:w="14" w:type="dxa"/>
            </w:tcMar>
          </w:tcPr>
          <w:p w14:paraId="4886A23F"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0"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1"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2"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3"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4" w14:textId="77777777" w:rsidR="00CC2306" w:rsidRPr="00F3441B" w:rsidRDefault="00CC2306" w:rsidP="00CC2306">
            <w:pPr>
              <w:keepNext/>
              <w:jc w:val="center"/>
              <w:rPr>
                <w:rFonts w:ascii="Calibri" w:hAnsi="Calibri"/>
                <w:sz w:val="18"/>
                <w:szCs w:val="18"/>
              </w:rPr>
            </w:pPr>
          </w:p>
        </w:tc>
        <w:tc>
          <w:tcPr>
            <w:tcW w:w="981" w:type="dxa"/>
            <w:tcBorders>
              <w:top w:val="single" w:sz="4" w:space="0" w:color="auto"/>
              <w:left w:val="single" w:sz="4" w:space="0" w:color="auto"/>
              <w:bottom w:val="single" w:sz="4" w:space="0" w:color="auto"/>
              <w:right w:val="single" w:sz="4" w:space="0" w:color="auto"/>
            </w:tcBorders>
          </w:tcPr>
          <w:p w14:paraId="4886A245"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46"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47" w14:textId="77777777" w:rsidR="00CC2306" w:rsidRDefault="00CC2306" w:rsidP="00CC2306">
            <w:pPr>
              <w:keepNext/>
              <w:jc w:val="center"/>
              <w:rPr>
                <w:rFonts w:ascii="Calibri" w:hAnsi="Calibri" w:cs="Tahoma"/>
                <w:sz w:val="18"/>
                <w:szCs w:val="18"/>
              </w:rPr>
            </w:pPr>
          </w:p>
        </w:tc>
        <w:tc>
          <w:tcPr>
            <w:tcW w:w="900" w:type="dxa"/>
            <w:tcBorders>
              <w:top w:val="single" w:sz="4" w:space="0" w:color="auto"/>
              <w:left w:val="single" w:sz="4" w:space="0" w:color="auto"/>
              <w:bottom w:val="single" w:sz="4" w:space="0" w:color="auto"/>
              <w:right w:val="single" w:sz="4" w:space="0" w:color="auto"/>
            </w:tcBorders>
          </w:tcPr>
          <w:p w14:paraId="4886A248" w14:textId="77777777" w:rsidR="00CC2306" w:rsidRPr="00F3441B" w:rsidRDefault="00CC2306" w:rsidP="00CC2306">
            <w:pPr>
              <w:keepNext/>
              <w:jc w:val="center"/>
              <w:rPr>
                <w:rFonts w:ascii="Calibri" w:hAnsi="Calibri"/>
                <w:sz w:val="18"/>
                <w:szCs w:val="18"/>
              </w:rPr>
            </w:pPr>
          </w:p>
        </w:tc>
        <w:tc>
          <w:tcPr>
            <w:tcW w:w="1111" w:type="dxa"/>
            <w:tcBorders>
              <w:top w:val="single" w:sz="4" w:space="0" w:color="auto"/>
              <w:left w:val="single" w:sz="4" w:space="0" w:color="auto"/>
              <w:bottom w:val="single" w:sz="4" w:space="0" w:color="auto"/>
            </w:tcBorders>
          </w:tcPr>
          <w:p w14:paraId="4886A249" w14:textId="77777777" w:rsidR="00CC2306" w:rsidRPr="00F3441B" w:rsidRDefault="00CC2306" w:rsidP="00CC2306">
            <w:pPr>
              <w:keepNext/>
              <w:jc w:val="center"/>
              <w:rPr>
                <w:rFonts w:ascii="Calibri" w:hAnsi="Calibri"/>
                <w:sz w:val="18"/>
                <w:szCs w:val="18"/>
              </w:rPr>
            </w:pPr>
          </w:p>
        </w:tc>
      </w:tr>
      <w:tr w:rsidR="00CC2306" w:rsidRPr="00F3441B" w14:paraId="4886A25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tcMar>
              <w:left w:w="58" w:type="dxa"/>
              <w:right w:w="58" w:type="dxa"/>
            </w:tcMar>
          </w:tcPr>
          <w:p w14:paraId="4886A24B" w14:textId="77777777" w:rsidR="00CC2306" w:rsidRPr="00F3441B" w:rsidRDefault="00CC2306" w:rsidP="00CC2306">
            <w:pPr>
              <w:keepNext/>
              <w:tabs>
                <w:tab w:val="left" w:pos="5760"/>
                <w:tab w:val="left" w:pos="7212"/>
              </w:tabs>
              <w:jc w:val="center"/>
              <w:rPr>
                <w:rFonts w:ascii="Calibri" w:hAnsi="Calibri"/>
                <w:sz w:val="18"/>
                <w:szCs w:val="18"/>
              </w:rPr>
            </w:pPr>
          </w:p>
        </w:tc>
        <w:tc>
          <w:tcPr>
            <w:tcW w:w="1703" w:type="dxa"/>
            <w:tcBorders>
              <w:top w:val="single" w:sz="4" w:space="0" w:color="auto"/>
              <w:left w:val="single" w:sz="4" w:space="0" w:color="auto"/>
              <w:bottom w:val="single" w:sz="4" w:space="0" w:color="auto"/>
              <w:right w:val="single" w:sz="4" w:space="0" w:color="auto"/>
            </w:tcBorders>
          </w:tcPr>
          <w:p w14:paraId="4886A24C" w14:textId="77777777" w:rsidR="00CC2306" w:rsidRPr="00F3441B" w:rsidRDefault="00CC2306" w:rsidP="00CC2306">
            <w:pPr>
              <w:keepNext/>
              <w:tabs>
                <w:tab w:val="left" w:pos="5760"/>
                <w:tab w:val="left" w:pos="7212"/>
              </w:tabs>
              <w:jc w:val="center"/>
              <w:rPr>
                <w:rFonts w:ascii="Calibri" w:hAnsi="Calibri"/>
                <w:sz w:val="18"/>
                <w:szCs w:val="18"/>
              </w:rPr>
            </w:pPr>
          </w:p>
        </w:tc>
        <w:tc>
          <w:tcPr>
            <w:tcW w:w="988"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4886A24D"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Mar>
              <w:left w:w="14" w:type="dxa"/>
              <w:right w:w="14" w:type="dxa"/>
            </w:tcMar>
          </w:tcPr>
          <w:p w14:paraId="4886A24E" w14:textId="77777777" w:rsidR="00CC2306" w:rsidRPr="00F3441B"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4F"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0"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1"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2" w14:textId="77777777" w:rsidR="00CC2306" w:rsidRPr="00F3441B" w:rsidRDefault="00CC2306" w:rsidP="00CC2306">
            <w:pPr>
              <w:keepNext/>
              <w:tabs>
                <w:tab w:val="left" w:pos="3420"/>
                <w:tab w:val="left" w:pos="7212"/>
              </w:tabs>
              <w:jc w:val="center"/>
              <w:rPr>
                <w:rFonts w:ascii="Calibri" w:hAnsi="Calibri"/>
                <w:sz w:val="18"/>
                <w:szCs w:val="18"/>
              </w:rPr>
            </w:pPr>
          </w:p>
        </w:tc>
        <w:tc>
          <w:tcPr>
            <w:tcW w:w="991" w:type="dxa"/>
            <w:tcBorders>
              <w:top w:val="single" w:sz="4" w:space="0" w:color="auto"/>
              <w:left w:val="single" w:sz="4" w:space="0" w:color="auto"/>
              <w:bottom w:val="single" w:sz="4" w:space="0" w:color="auto"/>
              <w:right w:val="single" w:sz="4" w:space="0" w:color="auto"/>
            </w:tcBorders>
          </w:tcPr>
          <w:p w14:paraId="4886A253" w14:textId="77777777" w:rsidR="00CC2306" w:rsidRPr="00F3441B" w:rsidRDefault="00CC2306" w:rsidP="00CC2306">
            <w:pPr>
              <w:keepNext/>
              <w:jc w:val="center"/>
              <w:rPr>
                <w:rFonts w:ascii="Calibri" w:hAnsi="Calibri"/>
                <w:sz w:val="18"/>
                <w:szCs w:val="18"/>
              </w:rPr>
            </w:pPr>
          </w:p>
        </w:tc>
        <w:tc>
          <w:tcPr>
            <w:tcW w:w="981" w:type="dxa"/>
            <w:tcBorders>
              <w:top w:val="single" w:sz="4" w:space="0" w:color="auto"/>
              <w:left w:val="single" w:sz="4" w:space="0" w:color="auto"/>
              <w:bottom w:val="single" w:sz="4" w:space="0" w:color="auto"/>
              <w:right w:val="single" w:sz="4" w:space="0" w:color="auto"/>
            </w:tcBorders>
          </w:tcPr>
          <w:p w14:paraId="4886A254"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55" w14:textId="77777777" w:rsidR="00CC2306" w:rsidRPr="00F3441B" w:rsidRDefault="00CC2306" w:rsidP="00CC2306">
            <w:pPr>
              <w:keepNex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4886A256" w14:textId="77777777" w:rsidR="00CC2306" w:rsidRDefault="00CC2306" w:rsidP="00CC2306">
            <w:pPr>
              <w:keepNext/>
              <w:jc w:val="center"/>
              <w:rPr>
                <w:rFonts w:ascii="Calibri" w:hAnsi="Calibri" w:cs="Tahoma"/>
                <w:sz w:val="18"/>
                <w:szCs w:val="18"/>
              </w:rPr>
            </w:pPr>
          </w:p>
        </w:tc>
        <w:tc>
          <w:tcPr>
            <w:tcW w:w="900" w:type="dxa"/>
            <w:tcBorders>
              <w:top w:val="single" w:sz="4" w:space="0" w:color="auto"/>
              <w:left w:val="single" w:sz="4" w:space="0" w:color="auto"/>
              <w:bottom w:val="single" w:sz="4" w:space="0" w:color="auto"/>
              <w:right w:val="single" w:sz="4" w:space="0" w:color="auto"/>
            </w:tcBorders>
          </w:tcPr>
          <w:p w14:paraId="4886A257" w14:textId="77777777" w:rsidR="00CC2306" w:rsidRPr="00F3441B" w:rsidRDefault="00CC2306" w:rsidP="00CC2306">
            <w:pPr>
              <w:keepNext/>
              <w:jc w:val="center"/>
              <w:rPr>
                <w:rFonts w:ascii="Calibri" w:hAnsi="Calibri"/>
                <w:sz w:val="18"/>
                <w:szCs w:val="18"/>
              </w:rPr>
            </w:pPr>
          </w:p>
        </w:tc>
        <w:tc>
          <w:tcPr>
            <w:tcW w:w="1111" w:type="dxa"/>
            <w:tcBorders>
              <w:top w:val="single" w:sz="4" w:space="0" w:color="auto"/>
              <w:left w:val="single" w:sz="4" w:space="0" w:color="auto"/>
              <w:bottom w:val="single" w:sz="4" w:space="0" w:color="auto"/>
            </w:tcBorders>
          </w:tcPr>
          <w:p w14:paraId="4886A258" w14:textId="77777777" w:rsidR="00CC2306" w:rsidRPr="00F3441B" w:rsidRDefault="00CC2306" w:rsidP="00CC2306">
            <w:pPr>
              <w:keepNext/>
              <w:jc w:val="center"/>
              <w:rPr>
                <w:rFonts w:ascii="Calibri" w:hAnsi="Calibri"/>
                <w:sz w:val="18"/>
                <w:szCs w:val="18"/>
              </w:rPr>
            </w:pPr>
          </w:p>
        </w:tc>
      </w:tr>
      <w:tr w:rsidR="00CC2306" w:rsidRPr="009B3A0C" w14:paraId="4886A25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5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5B" w14:textId="77777777" w:rsidR="00CC2306" w:rsidRDefault="00CC2306" w:rsidP="00FD271A">
            <w:pPr>
              <w:keepNext/>
              <w:rPr>
                <w:rFonts w:ascii="Calibri" w:hAnsi="Calibri"/>
                <w:sz w:val="18"/>
                <w:szCs w:val="18"/>
              </w:rPr>
            </w:pPr>
            <w:r>
              <w:rPr>
                <w:rFonts w:ascii="Calibri" w:hAnsi="Calibri"/>
                <w:sz w:val="18"/>
                <w:szCs w:val="18"/>
              </w:rPr>
              <w:t>Existing +</w:t>
            </w:r>
            <w:r w:rsidRPr="009B3A0C">
              <w:rPr>
                <w:rFonts w:ascii="Calibri" w:hAnsi="Calibri"/>
                <w:sz w:val="18"/>
                <w:szCs w:val="18"/>
              </w:rPr>
              <w:t xml:space="preserve"> Proposed Fenestration Area</w:t>
            </w:r>
          </w:p>
        </w:tc>
        <w:tc>
          <w:tcPr>
            <w:tcW w:w="2011" w:type="dxa"/>
            <w:gridSpan w:val="2"/>
            <w:tcBorders>
              <w:top w:val="single" w:sz="4" w:space="0" w:color="auto"/>
              <w:left w:val="single" w:sz="4" w:space="0" w:color="auto"/>
              <w:bottom w:val="single" w:sz="4" w:space="0" w:color="auto"/>
            </w:tcBorders>
            <w:vAlign w:val="center"/>
          </w:tcPr>
          <w:p w14:paraId="4886A25C" w14:textId="77777777" w:rsidR="00CC2306" w:rsidRPr="009B3A0C" w:rsidRDefault="00CC2306" w:rsidP="00CC2306">
            <w:pPr>
              <w:keepNext/>
              <w:jc w:val="center"/>
              <w:rPr>
                <w:rFonts w:ascii="Calibri" w:hAnsi="Calibri"/>
                <w:sz w:val="18"/>
                <w:szCs w:val="18"/>
              </w:rPr>
            </w:pPr>
          </w:p>
        </w:tc>
      </w:tr>
      <w:tr w:rsidR="00CC2306" w:rsidRPr="009B3A0C" w14:paraId="4886A26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5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5F" w14:textId="77777777" w:rsidR="00CC2306" w:rsidRDefault="00CC2306" w:rsidP="00FD271A">
            <w:pPr>
              <w:keepNext/>
              <w:rPr>
                <w:rFonts w:ascii="Calibri" w:hAnsi="Calibri"/>
                <w:sz w:val="18"/>
                <w:szCs w:val="18"/>
              </w:rPr>
            </w:pPr>
            <w:r w:rsidRPr="009B3A0C">
              <w:rPr>
                <w:rFonts w:ascii="Calibri" w:hAnsi="Calibri"/>
                <w:sz w:val="18"/>
                <w:szCs w:val="18"/>
              </w:rPr>
              <w:t>Maximum Allowed Fenestration Area</w:t>
            </w:r>
          </w:p>
        </w:tc>
        <w:tc>
          <w:tcPr>
            <w:tcW w:w="2011" w:type="dxa"/>
            <w:gridSpan w:val="2"/>
            <w:tcBorders>
              <w:top w:val="single" w:sz="4" w:space="0" w:color="auto"/>
              <w:left w:val="single" w:sz="4" w:space="0" w:color="auto"/>
              <w:bottom w:val="single" w:sz="4" w:space="0" w:color="auto"/>
            </w:tcBorders>
            <w:vAlign w:val="center"/>
          </w:tcPr>
          <w:p w14:paraId="4886A260" w14:textId="77777777" w:rsidR="00CC2306" w:rsidRPr="009B3A0C" w:rsidRDefault="00CC2306" w:rsidP="00CC2306">
            <w:pPr>
              <w:keepNext/>
              <w:jc w:val="center"/>
              <w:rPr>
                <w:rFonts w:ascii="Calibri" w:hAnsi="Calibri"/>
                <w:sz w:val="18"/>
                <w:szCs w:val="18"/>
              </w:rPr>
            </w:pPr>
          </w:p>
        </w:tc>
      </w:tr>
      <w:tr w:rsidR="00CC2306" w14:paraId="4886A26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63" w14:textId="05CDD539"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64" w14:textId="77777777" w:rsidR="00CC2306" w:rsidRDefault="00CC2306" w:rsidP="00CC2306">
            <w:pPr>
              <w:keepNext/>
              <w:rPr>
                <w:rFonts w:ascii="Calibri" w:hAnsi="Calibri"/>
                <w:sz w:val="18"/>
                <w:szCs w:val="18"/>
              </w:rPr>
            </w:pPr>
            <w:r>
              <w:rPr>
                <w:rFonts w:ascii="Calibri" w:hAnsi="Calibri"/>
                <w:sz w:val="18"/>
                <w:szCs w:val="18"/>
              </w:rPr>
              <w:t xml:space="preserve"> </w:t>
            </w:r>
          </w:p>
        </w:tc>
      </w:tr>
      <w:tr w:rsidR="00CC2306" w:rsidRPr="009B3A0C" w14:paraId="4886A26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67" w14:textId="77777777" w:rsidR="00CC2306" w:rsidRDefault="00CC2306" w:rsidP="00FD271A">
            <w:pPr>
              <w:keepNext/>
              <w:rPr>
                <w:rFonts w:ascii="Calibri" w:hAnsi="Calibri"/>
                <w:sz w:val="18"/>
                <w:szCs w:val="18"/>
              </w:rPr>
            </w:pPr>
            <w:r>
              <w:rPr>
                <w:rFonts w:ascii="Calibri" w:hAnsi="Calibri"/>
                <w:sz w:val="18"/>
                <w:szCs w:val="18"/>
              </w:rPr>
              <w:t>Existing + Proposed West-Facing Fenestration Area</w:t>
            </w:r>
          </w:p>
        </w:tc>
        <w:tc>
          <w:tcPr>
            <w:tcW w:w="2011" w:type="dxa"/>
            <w:gridSpan w:val="2"/>
            <w:tcBorders>
              <w:top w:val="single" w:sz="4" w:space="0" w:color="auto"/>
              <w:left w:val="single" w:sz="4" w:space="0" w:color="auto"/>
              <w:bottom w:val="single" w:sz="4" w:space="0" w:color="auto"/>
            </w:tcBorders>
            <w:vAlign w:val="bottom"/>
          </w:tcPr>
          <w:p w14:paraId="4886A268" w14:textId="77777777" w:rsidR="00CC2306" w:rsidRPr="009B3A0C" w:rsidRDefault="00CC2306" w:rsidP="00CC2306">
            <w:pPr>
              <w:keepNext/>
              <w:jc w:val="center"/>
              <w:rPr>
                <w:rFonts w:ascii="Calibri" w:hAnsi="Calibri"/>
                <w:sz w:val="18"/>
                <w:szCs w:val="18"/>
              </w:rPr>
            </w:pPr>
          </w:p>
        </w:tc>
      </w:tr>
      <w:tr w:rsidR="00CC2306" w:rsidRPr="009B3A0C" w14:paraId="4886A26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6B" w14:textId="77777777" w:rsidR="00CC2306" w:rsidRDefault="00CC2306" w:rsidP="00FD271A">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2011" w:type="dxa"/>
            <w:gridSpan w:val="2"/>
            <w:tcBorders>
              <w:top w:val="single" w:sz="4" w:space="0" w:color="auto"/>
              <w:left w:val="single" w:sz="4" w:space="0" w:color="auto"/>
              <w:bottom w:val="single" w:sz="4" w:space="0" w:color="auto"/>
            </w:tcBorders>
            <w:vAlign w:val="bottom"/>
          </w:tcPr>
          <w:p w14:paraId="4886A26C" w14:textId="77777777" w:rsidR="00CC2306" w:rsidRPr="009B3A0C" w:rsidRDefault="00CC2306" w:rsidP="00CC2306">
            <w:pPr>
              <w:keepNext/>
              <w:jc w:val="center"/>
              <w:rPr>
                <w:rFonts w:ascii="Calibri" w:hAnsi="Calibri"/>
                <w:sz w:val="18"/>
                <w:szCs w:val="18"/>
              </w:rPr>
            </w:pPr>
          </w:p>
        </w:tc>
      </w:tr>
      <w:tr w:rsidR="00CC2306" w14:paraId="4886A27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6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6F" w14:textId="4479AE65"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70" w14:textId="77777777" w:rsidR="00CC2306" w:rsidRDefault="00CC2306" w:rsidP="00CC2306">
            <w:pPr>
              <w:keepNext/>
              <w:rPr>
                <w:rFonts w:ascii="Calibri" w:hAnsi="Calibri"/>
                <w:sz w:val="18"/>
                <w:szCs w:val="18"/>
              </w:rPr>
            </w:pPr>
          </w:p>
        </w:tc>
      </w:tr>
      <w:tr w:rsidR="00CC2306" w:rsidRPr="009B3A0C" w14:paraId="4886A27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73" w14:textId="77777777" w:rsidR="00CC2306" w:rsidRDefault="00CC2306" w:rsidP="00FD271A">
            <w:pPr>
              <w:keepNext/>
              <w:rPr>
                <w:rFonts w:ascii="Calibri" w:hAnsi="Calibri"/>
                <w:sz w:val="18"/>
                <w:szCs w:val="18"/>
              </w:rPr>
            </w:pPr>
            <w:r>
              <w:rPr>
                <w:rFonts w:ascii="Calibri" w:hAnsi="Calibri"/>
                <w:sz w:val="18"/>
                <w:szCs w:val="18"/>
              </w:rPr>
              <w:t>Proposed Fenestration U-factor (Windows)</w:t>
            </w:r>
          </w:p>
        </w:tc>
        <w:tc>
          <w:tcPr>
            <w:tcW w:w="2011" w:type="dxa"/>
            <w:gridSpan w:val="2"/>
            <w:tcBorders>
              <w:top w:val="single" w:sz="4" w:space="0" w:color="auto"/>
              <w:left w:val="single" w:sz="4" w:space="0" w:color="auto"/>
              <w:bottom w:val="single" w:sz="4" w:space="0" w:color="auto"/>
            </w:tcBorders>
            <w:vAlign w:val="center"/>
          </w:tcPr>
          <w:p w14:paraId="4886A274" w14:textId="77777777" w:rsidR="00CC2306" w:rsidRPr="009B3A0C" w:rsidRDefault="00CC2306" w:rsidP="00CC2306">
            <w:pPr>
              <w:keepNext/>
              <w:jc w:val="center"/>
              <w:rPr>
                <w:rFonts w:ascii="Calibri" w:hAnsi="Calibri"/>
                <w:sz w:val="18"/>
                <w:szCs w:val="18"/>
              </w:rPr>
            </w:pPr>
          </w:p>
        </w:tc>
      </w:tr>
      <w:tr w:rsidR="00CC2306" w:rsidRPr="009B3A0C" w14:paraId="4886A27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77" w14:textId="77777777" w:rsidR="00CC2306" w:rsidRDefault="00CC2306" w:rsidP="00FD271A">
            <w:pPr>
              <w:keepNext/>
              <w:rPr>
                <w:rFonts w:ascii="Calibri" w:hAnsi="Calibri"/>
                <w:sz w:val="18"/>
                <w:szCs w:val="18"/>
              </w:rPr>
            </w:pPr>
            <w:r>
              <w:rPr>
                <w:rFonts w:ascii="Calibri" w:hAnsi="Calibri"/>
                <w:sz w:val="18"/>
                <w:szCs w:val="18"/>
              </w:rPr>
              <w:t>Required Fenestration U-factor (Windows)</w:t>
            </w:r>
          </w:p>
        </w:tc>
        <w:tc>
          <w:tcPr>
            <w:tcW w:w="2011" w:type="dxa"/>
            <w:gridSpan w:val="2"/>
            <w:tcBorders>
              <w:top w:val="single" w:sz="4" w:space="0" w:color="auto"/>
              <w:left w:val="single" w:sz="4" w:space="0" w:color="auto"/>
              <w:bottom w:val="single" w:sz="4" w:space="0" w:color="auto"/>
            </w:tcBorders>
            <w:vAlign w:val="bottom"/>
          </w:tcPr>
          <w:p w14:paraId="4886A278" w14:textId="77777777" w:rsidR="00CC2306" w:rsidRPr="009B3A0C" w:rsidRDefault="00CC2306" w:rsidP="00CC2306">
            <w:pPr>
              <w:keepNext/>
              <w:jc w:val="center"/>
              <w:rPr>
                <w:rFonts w:ascii="Calibri" w:hAnsi="Calibri"/>
                <w:sz w:val="18"/>
                <w:szCs w:val="18"/>
              </w:rPr>
            </w:pPr>
          </w:p>
        </w:tc>
      </w:tr>
      <w:tr w:rsidR="00CC2306" w14:paraId="4886A27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A"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7B" w14:textId="0B243C7F"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7C" w14:textId="77777777" w:rsidR="00CC2306" w:rsidRDefault="00CC2306" w:rsidP="00CC2306">
            <w:pPr>
              <w:keepNext/>
              <w:rPr>
                <w:rFonts w:ascii="Calibri" w:hAnsi="Calibri"/>
                <w:sz w:val="18"/>
                <w:szCs w:val="18"/>
              </w:rPr>
            </w:pPr>
          </w:p>
        </w:tc>
      </w:tr>
      <w:tr w:rsidR="00CC2306" w:rsidRPr="009B3A0C" w14:paraId="4886A28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7E"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7F" w14:textId="77777777" w:rsidR="00CC2306" w:rsidRDefault="00CC2306" w:rsidP="00FD271A">
            <w:pPr>
              <w:keepNext/>
              <w:rPr>
                <w:rFonts w:ascii="Calibri" w:hAnsi="Calibri"/>
                <w:sz w:val="18"/>
                <w:szCs w:val="18"/>
              </w:rPr>
            </w:pPr>
            <w:r>
              <w:rPr>
                <w:rFonts w:ascii="Calibri" w:hAnsi="Calibri"/>
                <w:sz w:val="18"/>
                <w:szCs w:val="18"/>
              </w:rPr>
              <w:t>Proposed Fenestration SHGC (Windows)</w:t>
            </w:r>
          </w:p>
        </w:tc>
        <w:tc>
          <w:tcPr>
            <w:tcW w:w="2011" w:type="dxa"/>
            <w:gridSpan w:val="2"/>
            <w:tcBorders>
              <w:top w:val="single" w:sz="4" w:space="0" w:color="auto"/>
              <w:left w:val="single" w:sz="4" w:space="0" w:color="auto"/>
              <w:bottom w:val="single" w:sz="4" w:space="0" w:color="auto"/>
            </w:tcBorders>
            <w:vAlign w:val="bottom"/>
          </w:tcPr>
          <w:p w14:paraId="4886A280" w14:textId="77777777" w:rsidR="00CC2306" w:rsidRPr="009B3A0C" w:rsidRDefault="00CC2306" w:rsidP="00CC2306">
            <w:pPr>
              <w:keepNext/>
              <w:jc w:val="center"/>
              <w:rPr>
                <w:rFonts w:ascii="Calibri" w:hAnsi="Calibri"/>
                <w:sz w:val="18"/>
                <w:szCs w:val="18"/>
              </w:rPr>
            </w:pPr>
          </w:p>
        </w:tc>
      </w:tr>
      <w:tr w:rsidR="00CC2306" w:rsidRPr="009B3A0C" w14:paraId="4886A28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2"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83" w14:textId="77777777" w:rsidR="00CC2306" w:rsidRDefault="00CC2306" w:rsidP="00FD271A">
            <w:pPr>
              <w:keepNext/>
              <w:rPr>
                <w:rFonts w:ascii="Calibri" w:hAnsi="Calibri"/>
                <w:sz w:val="18"/>
                <w:szCs w:val="18"/>
              </w:rPr>
            </w:pPr>
            <w:r>
              <w:rPr>
                <w:rFonts w:ascii="Calibri" w:hAnsi="Calibri"/>
                <w:sz w:val="18"/>
                <w:szCs w:val="18"/>
              </w:rPr>
              <w:t>Required Fenestration SHGC (Windows)</w:t>
            </w:r>
          </w:p>
        </w:tc>
        <w:tc>
          <w:tcPr>
            <w:tcW w:w="2011" w:type="dxa"/>
            <w:gridSpan w:val="2"/>
            <w:tcBorders>
              <w:top w:val="single" w:sz="4" w:space="0" w:color="auto"/>
              <w:left w:val="single" w:sz="4" w:space="0" w:color="auto"/>
              <w:bottom w:val="single" w:sz="4" w:space="0" w:color="auto"/>
            </w:tcBorders>
            <w:vAlign w:val="bottom"/>
          </w:tcPr>
          <w:p w14:paraId="4886A284" w14:textId="77777777" w:rsidR="00CC2306" w:rsidRPr="009B3A0C" w:rsidRDefault="00CC2306" w:rsidP="00CC2306">
            <w:pPr>
              <w:keepNext/>
              <w:jc w:val="center"/>
              <w:rPr>
                <w:rFonts w:ascii="Calibri" w:hAnsi="Calibri"/>
                <w:sz w:val="18"/>
                <w:szCs w:val="18"/>
              </w:rPr>
            </w:pPr>
          </w:p>
        </w:tc>
      </w:tr>
      <w:tr w:rsidR="00CC2306" w14:paraId="4886A28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6" w14:textId="77777777" w:rsidR="00CC2306" w:rsidRPr="009B3A0C"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87" w14:textId="08317DE0"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88" w14:textId="77777777" w:rsidR="00CC2306" w:rsidRDefault="00CC2306" w:rsidP="00CC2306">
            <w:pPr>
              <w:keepNext/>
              <w:rPr>
                <w:rFonts w:ascii="Calibri" w:hAnsi="Calibri"/>
                <w:sz w:val="18"/>
                <w:szCs w:val="18"/>
              </w:rPr>
            </w:pPr>
          </w:p>
        </w:tc>
      </w:tr>
      <w:tr w:rsidR="00CC2306" w14:paraId="4886A28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A"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8B" w14:textId="77777777" w:rsidR="00CC2306" w:rsidRDefault="00CC2306" w:rsidP="00FD271A">
            <w:pPr>
              <w:keepNext/>
              <w:rPr>
                <w:rFonts w:ascii="Calibri" w:hAnsi="Calibri"/>
                <w:sz w:val="18"/>
                <w:szCs w:val="18"/>
              </w:rPr>
            </w:pPr>
            <w:r>
              <w:rPr>
                <w:rFonts w:ascii="Calibri" w:hAnsi="Calibri"/>
                <w:sz w:val="18"/>
                <w:szCs w:val="18"/>
              </w:rPr>
              <w:t>Proposed Fenestration U-factor (Skylights)</w:t>
            </w:r>
          </w:p>
        </w:tc>
        <w:tc>
          <w:tcPr>
            <w:tcW w:w="2011" w:type="dxa"/>
            <w:gridSpan w:val="2"/>
            <w:tcBorders>
              <w:top w:val="single" w:sz="4" w:space="0" w:color="auto"/>
              <w:left w:val="single" w:sz="4" w:space="0" w:color="auto"/>
              <w:bottom w:val="single" w:sz="4" w:space="0" w:color="auto"/>
            </w:tcBorders>
          </w:tcPr>
          <w:p w14:paraId="4886A28C" w14:textId="77777777" w:rsidR="00CC2306" w:rsidRDefault="00CC2306" w:rsidP="00CC2306">
            <w:pPr>
              <w:keepNext/>
              <w:rPr>
                <w:rFonts w:ascii="Calibri" w:hAnsi="Calibri"/>
                <w:sz w:val="18"/>
                <w:szCs w:val="18"/>
              </w:rPr>
            </w:pPr>
          </w:p>
        </w:tc>
      </w:tr>
      <w:tr w:rsidR="00CC2306" w14:paraId="4886A29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8E"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8F" w14:textId="77777777" w:rsidR="00CC2306" w:rsidRDefault="00CC2306" w:rsidP="00FD271A">
            <w:pPr>
              <w:keepNext/>
              <w:rPr>
                <w:rFonts w:ascii="Calibri" w:hAnsi="Calibri"/>
                <w:sz w:val="18"/>
                <w:szCs w:val="18"/>
              </w:rPr>
            </w:pPr>
            <w:r>
              <w:rPr>
                <w:rFonts w:ascii="Calibri" w:hAnsi="Calibri"/>
                <w:sz w:val="18"/>
                <w:szCs w:val="18"/>
              </w:rPr>
              <w:t>Required Fenestration U-factor (Skylights)</w:t>
            </w:r>
          </w:p>
        </w:tc>
        <w:tc>
          <w:tcPr>
            <w:tcW w:w="2011" w:type="dxa"/>
            <w:gridSpan w:val="2"/>
            <w:tcBorders>
              <w:top w:val="single" w:sz="4" w:space="0" w:color="auto"/>
              <w:left w:val="single" w:sz="4" w:space="0" w:color="auto"/>
              <w:bottom w:val="single" w:sz="4" w:space="0" w:color="auto"/>
            </w:tcBorders>
          </w:tcPr>
          <w:p w14:paraId="4886A290" w14:textId="77777777" w:rsidR="00CC2306" w:rsidRDefault="00CC2306" w:rsidP="00CC2306">
            <w:pPr>
              <w:keepNext/>
              <w:rPr>
                <w:rFonts w:ascii="Calibri" w:hAnsi="Calibri"/>
                <w:sz w:val="18"/>
                <w:szCs w:val="18"/>
              </w:rPr>
            </w:pPr>
          </w:p>
        </w:tc>
      </w:tr>
      <w:tr w:rsidR="00CC2306" w:rsidRPr="006A4DC7" w14:paraId="4886A295"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2"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93" w14:textId="6DB6B484"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94" w14:textId="77777777" w:rsidR="00CC2306" w:rsidRPr="006A4DC7" w:rsidRDefault="00CC2306" w:rsidP="00CC2306">
            <w:pPr>
              <w:keepNext/>
              <w:rPr>
                <w:rFonts w:ascii="Calibri" w:hAnsi="Calibri"/>
                <w:sz w:val="18"/>
                <w:szCs w:val="18"/>
              </w:rPr>
            </w:pPr>
          </w:p>
        </w:tc>
      </w:tr>
      <w:tr w:rsidR="00CC2306" w14:paraId="4886A299"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6"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97" w14:textId="77777777" w:rsidR="00CC2306" w:rsidRDefault="00CC2306" w:rsidP="00FD271A">
            <w:pPr>
              <w:keepNext/>
              <w:rPr>
                <w:rFonts w:ascii="Calibri" w:hAnsi="Calibri"/>
                <w:sz w:val="18"/>
                <w:szCs w:val="18"/>
              </w:rPr>
            </w:pPr>
            <w:r>
              <w:rPr>
                <w:rFonts w:ascii="Calibri" w:hAnsi="Calibri"/>
                <w:sz w:val="18"/>
                <w:szCs w:val="18"/>
              </w:rPr>
              <w:t>Proposed Fenestration SHGC (Skylights)</w:t>
            </w:r>
          </w:p>
        </w:tc>
        <w:tc>
          <w:tcPr>
            <w:tcW w:w="2011" w:type="dxa"/>
            <w:gridSpan w:val="2"/>
            <w:tcBorders>
              <w:top w:val="single" w:sz="4" w:space="0" w:color="auto"/>
              <w:left w:val="single" w:sz="4" w:space="0" w:color="auto"/>
              <w:bottom w:val="single" w:sz="4" w:space="0" w:color="auto"/>
            </w:tcBorders>
          </w:tcPr>
          <w:p w14:paraId="4886A298" w14:textId="77777777" w:rsidR="00CC2306" w:rsidRDefault="00CC2306" w:rsidP="00CC2306">
            <w:pPr>
              <w:keepNext/>
              <w:rPr>
                <w:rFonts w:ascii="Calibri" w:hAnsi="Calibri"/>
                <w:sz w:val="18"/>
                <w:szCs w:val="18"/>
              </w:rPr>
            </w:pPr>
          </w:p>
        </w:tc>
      </w:tr>
      <w:tr w:rsidR="00CC2306" w14:paraId="4886A29D"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A"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598" w:type="dxa"/>
            <w:gridSpan w:val="12"/>
            <w:tcBorders>
              <w:top w:val="single" w:sz="4" w:space="0" w:color="auto"/>
              <w:left w:val="single" w:sz="4" w:space="0" w:color="auto"/>
              <w:bottom w:val="single" w:sz="4" w:space="0" w:color="auto"/>
              <w:right w:val="single" w:sz="4" w:space="0" w:color="auto"/>
            </w:tcBorders>
            <w:vAlign w:val="center"/>
          </w:tcPr>
          <w:p w14:paraId="4886A29B" w14:textId="77777777" w:rsidR="00CC2306" w:rsidRDefault="00CC2306" w:rsidP="00FD271A">
            <w:pPr>
              <w:keepNext/>
              <w:rPr>
                <w:rFonts w:ascii="Calibri" w:hAnsi="Calibri"/>
                <w:sz w:val="18"/>
                <w:szCs w:val="18"/>
              </w:rPr>
            </w:pPr>
            <w:r>
              <w:rPr>
                <w:rFonts w:ascii="Calibri" w:hAnsi="Calibri"/>
                <w:sz w:val="18"/>
                <w:szCs w:val="18"/>
              </w:rPr>
              <w:t>Required Fenestration SHGC (Skylights)</w:t>
            </w:r>
          </w:p>
        </w:tc>
        <w:tc>
          <w:tcPr>
            <w:tcW w:w="2011" w:type="dxa"/>
            <w:gridSpan w:val="2"/>
            <w:tcBorders>
              <w:top w:val="single" w:sz="4" w:space="0" w:color="auto"/>
              <w:left w:val="single" w:sz="4" w:space="0" w:color="auto"/>
              <w:bottom w:val="single" w:sz="4" w:space="0" w:color="auto"/>
            </w:tcBorders>
          </w:tcPr>
          <w:p w14:paraId="4886A29C" w14:textId="77777777" w:rsidR="00CC2306" w:rsidRDefault="00CC2306" w:rsidP="00CC2306">
            <w:pPr>
              <w:keepNext/>
              <w:rPr>
                <w:rFonts w:ascii="Calibri" w:hAnsi="Calibri"/>
                <w:sz w:val="18"/>
                <w:szCs w:val="18"/>
              </w:rPr>
            </w:pPr>
          </w:p>
        </w:tc>
      </w:tr>
      <w:tr w:rsidR="00CC2306" w14:paraId="4886A2A1" w14:textId="77777777" w:rsidTr="00CE1552">
        <w:trPr>
          <w:gridAfter w:val="1"/>
          <w:wAfter w:w="37" w:type="dxa"/>
          <w:cantSplit/>
          <w:trHeight w:val="291"/>
        </w:trPr>
        <w:tc>
          <w:tcPr>
            <w:tcW w:w="727" w:type="dxa"/>
            <w:tcBorders>
              <w:top w:val="single" w:sz="4" w:space="0" w:color="auto"/>
              <w:bottom w:val="single" w:sz="4" w:space="0" w:color="auto"/>
              <w:right w:val="single" w:sz="4" w:space="0" w:color="auto"/>
            </w:tcBorders>
            <w:vAlign w:val="center"/>
          </w:tcPr>
          <w:p w14:paraId="4886A29E" w14:textId="77777777" w:rsidR="00CC2306" w:rsidDel="00BC5396" w:rsidRDefault="00CC2306" w:rsidP="00CC2306">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684" w:type="dxa"/>
            <w:gridSpan w:val="2"/>
            <w:tcBorders>
              <w:top w:val="single" w:sz="4" w:space="0" w:color="auto"/>
              <w:left w:val="single" w:sz="4" w:space="0" w:color="auto"/>
              <w:bottom w:val="single" w:sz="4" w:space="0" w:color="auto"/>
              <w:right w:val="single" w:sz="4" w:space="0" w:color="auto"/>
            </w:tcBorders>
            <w:vAlign w:val="center"/>
          </w:tcPr>
          <w:p w14:paraId="4886A29F" w14:textId="15382A5C" w:rsidR="00CC2306" w:rsidRDefault="00CC2306" w:rsidP="00FD271A">
            <w:pPr>
              <w:keepNext/>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10925" w:type="dxa"/>
            <w:gridSpan w:val="12"/>
            <w:tcBorders>
              <w:top w:val="single" w:sz="4" w:space="0" w:color="auto"/>
              <w:left w:val="single" w:sz="4" w:space="0" w:color="auto"/>
              <w:bottom w:val="single" w:sz="4" w:space="0" w:color="auto"/>
            </w:tcBorders>
          </w:tcPr>
          <w:p w14:paraId="4886A2A0" w14:textId="77777777" w:rsidR="00CC2306" w:rsidRDefault="00CC2306" w:rsidP="00CC2306">
            <w:pPr>
              <w:keepNext/>
              <w:rPr>
                <w:rFonts w:ascii="Calibri" w:hAnsi="Calibri"/>
                <w:sz w:val="18"/>
                <w:szCs w:val="18"/>
              </w:rPr>
            </w:pPr>
          </w:p>
        </w:tc>
      </w:tr>
    </w:tbl>
    <w:p w14:paraId="4886A2A2" w14:textId="77777777" w:rsidR="00CC2306" w:rsidRDefault="00CC2306"/>
    <w:p w14:paraId="7BF75346" w14:textId="77777777" w:rsidR="00F772E5" w:rsidRDefault="00F772E5">
      <w:r>
        <w:br w:type="page"/>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0"/>
        <w:gridCol w:w="1180"/>
        <w:gridCol w:w="945"/>
        <w:gridCol w:w="945"/>
        <w:gridCol w:w="1298"/>
        <w:gridCol w:w="946"/>
        <w:gridCol w:w="828"/>
        <w:gridCol w:w="946"/>
        <w:gridCol w:w="946"/>
        <w:gridCol w:w="975"/>
        <w:gridCol w:w="975"/>
        <w:gridCol w:w="951"/>
        <w:gridCol w:w="1176"/>
        <w:gridCol w:w="1681"/>
        <w:gridCol w:w="30"/>
      </w:tblGrid>
      <w:tr w:rsidR="00CC2306" w14:paraId="4886A2A4" w14:textId="77777777" w:rsidTr="00CE1552">
        <w:trPr>
          <w:cantSplit/>
          <w:trHeight w:val="349"/>
        </w:trPr>
        <w:tc>
          <w:tcPr>
            <w:tcW w:w="14402" w:type="dxa"/>
            <w:gridSpan w:val="15"/>
            <w:vAlign w:val="center"/>
          </w:tcPr>
          <w:p w14:paraId="7EA450FB" w14:textId="77777777" w:rsidR="00CC2306" w:rsidRDefault="005B199E" w:rsidP="006B4045">
            <w:pPr>
              <w:keepNext/>
              <w:rPr>
                <w:rFonts w:ascii="Calibri" w:eastAsia="Calibri" w:hAnsi="Calibri"/>
                <w:sz w:val="20"/>
                <w:szCs w:val="22"/>
              </w:rPr>
            </w:pPr>
            <w:r>
              <w:rPr>
                <w:rFonts w:ascii="Calibri" w:eastAsia="Calibri" w:hAnsi="Calibri"/>
                <w:b/>
                <w:sz w:val="20"/>
                <w:szCs w:val="22"/>
              </w:rPr>
              <w:lastRenderedPageBreak/>
              <w:t>H</w:t>
            </w:r>
            <w:r w:rsidR="00CC2306" w:rsidRPr="00FD271A">
              <w:rPr>
                <w:rFonts w:ascii="Calibri" w:eastAsia="Calibri" w:hAnsi="Calibri"/>
                <w:b/>
                <w:sz w:val="20"/>
                <w:szCs w:val="22"/>
              </w:rPr>
              <w:t xml:space="preserve">. </w:t>
            </w:r>
            <w:r w:rsidR="006B4045" w:rsidRPr="00FD271A">
              <w:rPr>
                <w:rFonts w:ascii="Calibri" w:eastAsia="Calibri" w:hAnsi="Calibri"/>
                <w:b/>
                <w:sz w:val="20"/>
                <w:szCs w:val="22"/>
              </w:rPr>
              <w:t>Fenestration/Glazing Proposed Areas and Efficiencies</w:t>
            </w:r>
            <w:r w:rsidR="00CC2306" w:rsidRPr="00FD271A">
              <w:rPr>
                <w:rFonts w:ascii="Calibri" w:eastAsia="Calibri" w:hAnsi="Calibri"/>
                <w:b/>
                <w:sz w:val="20"/>
                <w:szCs w:val="22"/>
              </w:rPr>
              <w:t xml:space="preserve"> – Replace </w:t>
            </w:r>
            <w:r w:rsidR="00CC2306" w:rsidRPr="00FD271A">
              <w:rPr>
                <w:rFonts w:ascii="Calibri" w:eastAsia="Calibri" w:hAnsi="Calibri"/>
                <w:sz w:val="20"/>
                <w:szCs w:val="22"/>
              </w:rPr>
              <w:t>(Section 150.2(b)1B)</w:t>
            </w:r>
          </w:p>
          <w:p w14:paraId="4886A2A3" w14:textId="5886C75C" w:rsidR="004236C6" w:rsidRDefault="004236C6" w:rsidP="006B4045">
            <w:pPr>
              <w:keepNext/>
              <w:rPr>
                <w:rFonts w:ascii="Calibri" w:hAnsi="Calibri"/>
                <w:b/>
                <w:sz w:val="22"/>
                <w:szCs w:val="22"/>
              </w:rPr>
            </w:pPr>
            <w:r>
              <w:rPr>
                <w:rFonts w:ascii="Calibri" w:eastAsia="Calibri" w:hAnsi="Calibri"/>
                <w:sz w:val="20"/>
                <w:szCs w:val="22"/>
              </w:rPr>
              <w:t>Note: Doors with greater than or equal to 25 percent glazed area are considered glazed doors and are treated as fenestration products.</w:t>
            </w:r>
          </w:p>
        </w:tc>
      </w:tr>
      <w:tr w:rsidR="00CC2306" w14:paraId="4886A2B3" w14:textId="77777777" w:rsidTr="00CE1552">
        <w:trPr>
          <w:gridAfter w:val="1"/>
          <w:wAfter w:w="30" w:type="dxa"/>
          <w:cantSplit/>
          <w:trHeight w:val="349"/>
        </w:trPr>
        <w:tc>
          <w:tcPr>
            <w:tcW w:w="580" w:type="dxa"/>
            <w:vAlign w:val="bottom"/>
          </w:tcPr>
          <w:p w14:paraId="4886A2A5" w14:textId="77777777" w:rsidR="00CC2306" w:rsidRPr="00C24189"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180" w:type="dxa"/>
            <w:vAlign w:val="bottom"/>
          </w:tcPr>
          <w:p w14:paraId="4886A2A6" w14:textId="77777777" w:rsidR="00CC2306" w:rsidRPr="00C24189" w:rsidRDefault="00CC2306" w:rsidP="00CC2306">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945" w:type="dxa"/>
            <w:vAlign w:val="bottom"/>
          </w:tcPr>
          <w:p w14:paraId="4886A2A7"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w:t>
            </w:r>
            <w:r>
              <w:rPr>
                <w:rFonts w:ascii="Calibri" w:hAnsi="Calibri"/>
                <w:sz w:val="18"/>
                <w:szCs w:val="18"/>
              </w:rPr>
              <w:t>3</w:t>
            </w:r>
          </w:p>
        </w:tc>
        <w:tc>
          <w:tcPr>
            <w:tcW w:w="945" w:type="dxa"/>
            <w:vAlign w:val="bottom"/>
          </w:tcPr>
          <w:p w14:paraId="4886A2A8"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298" w:type="dxa"/>
            <w:vAlign w:val="bottom"/>
          </w:tcPr>
          <w:p w14:paraId="4886A2A9"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46" w:type="dxa"/>
            <w:vAlign w:val="bottom"/>
          </w:tcPr>
          <w:p w14:paraId="4886A2AA"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828" w:type="dxa"/>
            <w:vAlign w:val="bottom"/>
          </w:tcPr>
          <w:p w14:paraId="4886A2AB"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46" w:type="dxa"/>
            <w:vAlign w:val="bottom"/>
          </w:tcPr>
          <w:p w14:paraId="4886A2AC"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00DD7">
              <w:rPr>
                <w:rFonts w:ascii="Calibri" w:hAnsi="Calibri"/>
                <w:sz w:val="18"/>
                <w:szCs w:val="18"/>
              </w:rPr>
              <w:t>08</w:t>
            </w:r>
          </w:p>
        </w:tc>
        <w:tc>
          <w:tcPr>
            <w:tcW w:w="946" w:type="dxa"/>
            <w:vAlign w:val="bottom"/>
          </w:tcPr>
          <w:p w14:paraId="4886A2AD"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9</w:t>
            </w:r>
          </w:p>
        </w:tc>
        <w:tc>
          <w:tcPr>
            <w:tcW w:w="975" w:type="dxa"/>
            <w:vAlign w:val="bottom"/>
          </w:tcPr>
          <w:p w14:paraId="4886A2AE"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75" w:type="dxa"/>
            <w:vAlign w:val="bottom"/>
          </w:tcPr>
          <w:p w14:paraId="4886A2AF"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51" w:type="dxa"/>
            <w:vAlign w:val="bottom"/>
          </w:tcPr>
          <w:p w14:paraId="4886A2B0"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12</w:t>
            </w:r>
          </w:p>
        </w:tc>
        <w:tc>
          <w:tcPr>
            <w:tcW w:w="1176" w:type="dxa"/>
            <w:vAlign w:val="bottom"/>
          </w:tcPr>
          <w:p w14:paraId="4886A2B1"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13</w:t>
            </w:r>
          </w:p>
        </w:tc>
        <w:tc>
          <w:tcPr>
            <w:tcW w:w="1681" w:type="dxa"/>
            <w:vAlign w:val="bottom"/>
          </w:tcPr>
          <w:p w14:paraId="4886A2B2"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14</w:t>
            </w:r>
          </w:p>
        </w:tc>
      </w:tr>
      <w:tr w:rsidR="00CC2306" w:rsidRPr="00F71F4F" w14:paraId="4886A2C7" w14:textId="77777777" w:rsidTr="00CE1552">
        <w:trPr>
          <w:gridAfter w:val="1"/>
          <w:wAfter w:w="30" w:type="dxa"/>
          <w:cantSplit/>
          <w:trHeight w:val="349"/>
        </w:trPr>
        <w:tc>
          <w:tcPr>
            <w:tcW w:w="580" w:type="dxa"/>
            <w:vAlign w:val="bottom"/>
          </w:tcPr>
          <w:p w14:paraId="4886A2B4"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Tag/</w:t>
            </w:r>
          </w:p>
          <w:p w14:paraId="4886A2B5"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i/>
                <w:sz w:val="18"/>
                <w:szCs w:val="18"/>
              </w:rPr>
            </w:pPr>
            <w:r>
              <w:rPr>
                <w:rFonts w:ascii="Calibri" w:hAnsi="Calibri"/>
                <w:sz w:val="18"/>
                <w:szCs w:val="18"/>
              </w:rPr>
              <w:t>ID</w:t>
            </w:r>
          </w:p>
        </w:tc>
        <w:tc>
          <w:tcPr>
            <w:tcW w:w="1180" w:type="dxa"/>
            <w:vAlign w:val="bottom"/>
          </w:tcPr>
          <w:p w14:paraId="4886A2B6"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i/>
                <w:sz w:val="18"/>
                <w:szCs w:val="18"/>
              </w:rPr>
            </w:pPr>
            <w:r w:rsidRPr="00C24189">
              <w:rPr>
                <w:rFonts w:ascii="Calibri" w:hAnsi="Calibri"/>
                <w:sz w:val="18"/>
                <w:szCs w:val="18"/>
              </w:rPr>
              <w:t>Fenestration Type</w:t>
            </w:r>
          </w:p>
        </w:tc>
        <w:tc>
          <w:tcPr>
            <w:tcW w:w="945" w:type="dxa"/>
            <w:vAlign w:val="bottom"/>
          </w:tcPr>
          <w:p w14:paraId="4886A2B7"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Frame Type</w:t>
            </w:r>
          </w:p>
        </w:tc>
        <w:tc>
          <w:tcPr>
            <w:tcW w:w="945" w:type="dxa"/>
            <w:vAlign w:val="bottom"/>
          </w:tcPr>
          <w:p w14:paraId="4886A2B8"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Dynamic</w:t>
            </w:r>
          </w:p>
          <w:p w14:paraId="4886A2B9"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Glazing</w:t>
            </w:r>
          </w:p>
        </w:tc>
        <w:tc>
          <w:tcPr>
            <w:tcW w:w="1298" w:type="dxa"/>
            <w:vAlign w:val="bottom"/>
          </w:tcPr>
          <w:p w14:paraId="4886A2BA"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Orientation</w:t>
            </w:r>
          </w:p>
          <w:p w14:paraId="4886A2BB" w14:textId="77777777" w:rsidR="00CC2306"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N, S, W, E</w:t>
            </w:r>
          </w:p>
        </w:tc>
        <w:tc>
          <w:tcPr>
            <w:tcW w:w="946" w:type="dxa"/>
            <w:vAlign w:val="bottom"/>
          </w:tcPr>
          <w:p w14:paraId="4886A2BC"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Removed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828" w:type="dxa"/>
            <w:vAlign w:val="bottom"/>
          </w:tcPr>
          <w:p w14:paraId="4886A2BD"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Added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4886A2BE"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E00DD7">
              <w:rPr>
                <w:rFonts w:ascii="Calibri" w:hAnsi="Calibri"/>
                <w:sz w:val="18"/>
                <w:szCs w:val="18"/>
              </w:rPr>
              <w:t xml:space="preserve">Net Added Area </w:t>
            </w:r>
            <w:r>
              <w:rPr>
                <w:rFonts w:ascii="Calibri" w:hAnsi="Calibri"/>
                <w:sz w:val="18"/>
                <w:szCs w:val="18"/>
              </w:rPr>
              <w:t>(</w:t>
            </w:r>
            <w:r w:rsidRPr="00E00DD7">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29CC886E" w14:textId="77777777" w:rsidR="006101DE"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p>
          <w:p w14:paraId="4886A2BF" w14:textId="2782CCCB" w:rsidR="00CC2306" w:rsidRPr="00C24189"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r w:rsidR="00681A5D">
              <w:rPr>
                <w:rFonts w:ascii="Calibri" w:hAnsi="Calibri"/>
                <w:sz w:val="18"/>
                <w:szCs w:val="18"/>
              </w:rPr>
              <w:t xml:space="preserve"> </w:t>
            </w:r>
            <w:r w:rsidR="00CC2306" w:rsidRPr="00C24189">
              <w:rPr>
                <w:rFonts w:ascii="Calibri" w:hAnsi="Calibri"/>
                <w:sz w:val="18"/>
                <w:szCs w:val="18"/>
              </w:rPr>
              <w:t>U-factor</w:t>
            </w:r>
          </w:p>
        </w:tc>
        <w:tc>
          <w:tcPr>
            <w:tcW w:w="975" w:type="dxa"/>
            <w:vAlign w:val="bottom"/>
          </w:tcPr>
          <w:p w14:paraId="4886A2C0" w14:textId="58CF355B" w:rsidR="00CC2306" w:rsidRPr="00C24189" w:rsidRDefault="00541BFD"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CC2306" w:rsidRPr="00C24189">
              <w:rPr>
                <w:rFonts w:ascii="Calibri" w:hAnsi="Calibri"/>
                <w:sz w:val="18"/>
                <w:szCs w:val="18"/>
              </w:rPr>
              <w:t>Source</w:t>
            </w:r>
          </w:p>
        </w:tc>
        <w:tc>
          <w:tcPr>
            <w:tcW w:w="975" w:type="dxa"/>
            <w:vAlign w:val="bottom"/>
          </w:tcPr>
          <w:p w14:paraId="43DCD376" w14:textId="585919CF" w:rsidR="006101DE" w:rsidRDefault="006101DE" w:rsidP="00CC2306">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2C1" w14:textId="16653632"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SHGC</w:t>
            </w:r>
          </w:p>
        </w:tc>
        <w:tc>
          <w:tcPr>
            <w:tcW w:w="951" w:type="dxa"/>
            <w:vAlign w:val="bottom"/>
          </w:tcPr>
          <w:p w14:paraId="4886A2C2" w14:textId="65D9D796" w:rsidR="00CC2306" w:rsidRPr="00F71F4F" w:rsidRDefault="00541BFD" w:rsidP="00CC2306">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20"/>
              </w:rPr>
              <w:t xml:space="preserve">Proposed SHGC </w:t>
            </w:r>
            <w:r w:rsidR="00CC2306" w:rsidRPr="00AE11F1">
              <w:rPr>
                <w:rFonts w:ascii="Calibri" w:hAnsi="Calibri"/>
                <w:sz w:val="18"/>
                <w:szCs w:val="20"/>
              </w:rPr>
              <w:t>Source</w:t>
            </w:r>
          </w:p>
        </w:tc>
        <w:tc>
          <w:tcPr>
            <w:tcW w:w="1176" w:type="dxa"/>
            <w:vAlign w:val="bottom"/>
          </w:tcPr>
          <w:p w14:paraId="4886A2C3"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Exterior Shading Device</w:t>
            </w:r>
          </w:p>
        </w:tc>
        <w:tc>
          <w:tcPr>
            <w:tcW w:w="1681" w:type="dxa"/>
            <w:vAlign w:val="bottom"/>
          </w:tcPr>
          <w:p w14:paraId="4886A2C4"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18"/>
              </w:rPr>
              <w:t xml:space="preserve"> </w:t>
            </w:r>
            <w:r w:rsidRPr="00AE11F1">
              <w:rPr>
                <w:rFonts w:ascii="Calibri" w:hAnsi="Calibri"/>
                <w:sz w:val="18"/>
                <w:szCs w:val="20"/>
              </w:rPr>
              <w:t xml:space="preserve">Combined SHGC </w:t>
            </w:r>
          </w:p>
          <w:p w14:paraId="4886A2C5"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 xml:space="preserve">from </w:t>
            </w:r>
          </w:p>
          <w:p w14:paraId="4886A2C6" w14:textId="77777777" w:rsidR="00CC2306" w:rsidRPr="00F71F4F" w:rsidRDefault="00CC2306" w:rsidP="00CC2306">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CF1R-ENV-03</w:t>
            </w:r>
          </w:p>
        </w:tc>
      </w:tr>
      <w:tr w:rsidR="00CC2306" w:rsidRPr="00C24189" w14:paraId="4886A2D6" w14:textId="77777777" w:rsidTr="00CE1552">
        <w:trPr>
          <w:gridAfter w:val="1"/>
          <w:wAfter w:w="30" w:type="dxa"/>
          <w:cantSplit/>
          <w:trHeight w:val="288"/>
        </w:trPr>
        <w:tc>
          <w:tcPr>
            <w:tcW w:w="580" w:type="dxa"/>
            <w:vAlign w:val="center"/>
          </w:tcPr>
          <w:p w14:paraId="4886A2C8" w14:textId="09A931A8" w:rsidR="00CC2306" w:rsidRPr="00C24189" w:rsidRDefault="00CC2306" w:rsidP="00CC2306">
            <w:pPr>
              <w:tabs>
                <w:tab w:val="left" w:pos="5760"/>
                <w:tab w:val="left" w:pos="7212"/>
              </w:tabs>
              <w:jc w:val="center"/>
              <w:rPr>
                <w:rFonts w:ascii="Calibri" w:hAnsi="Calibri"/>
                <w:sz w:val="18"/>
                <w:szCs w:val="18"/>
              </w:rPr>
            </w:pPr>
          </w:p>
        </w:tc>
        <w:tc>
          <w:tcPr>
            <w:tcW w:w="1180" w:type="dxa"/>
            <w:vAlign w:val="center"/>
          </w:tcPr>
          <w:p w14:paraId="4886A2C9" w14:textId="77777777" w:rsidR="00CC2306" w:rsidRPr="00C24189" w:rsidRDefault="00CC2306" w:rsidP="00CC2306">
            <w:pPr>
              <w:tabs>
                <w:tab w:val="left" w:pos="5760"/>
                <w:tab w:val="left" w:pos="7212"/>
              </w:tabs>
              <w:jc w:val="center"/>
              <w:rPr>
                <w:rFonts w:ascii="Calibri" w:hAnsi="Calibri"/>
                <w:sz w:val="18"/>
                <w:szCs w:val="18"/>
              </w:rPr>
            </w:pPr>
          </w:p>
        </w:tc>
        <w:tc>
          <w:tcPr>
            <w:tcW w:w="945" w:type="dxa"/>
            <w:vAlign w:val="center"/>
          </w:tcPr>
          <w:p w14:paraId="4886A2CA" w14:textId="77777777" w:rsidR="00CC2306" w:rsidRPr="00C24189" w:rsidRDefault="00CC2306" w:rsidP="00CC2306">
            <w:pPr>
              <w:tabs>
                <w:tab w:val="left" w:pos="5760"/>
                <w:tab w:val="left" w:pos="7212"/>
              </w:tabs>
              <w:jc w:val="center"/>
              <w:rPr>
                <w:rFonts w:ascii="Calibri" w:hAnsi="Calibri"/>
                <w:sz w:val="18"/>
                <w:szCs w:val="18"/>
              </w:rPr>
            </w:pPr>
          </w:p>
        </w:tc>
        <w:tc>
          <w:tcPr>
            <w:tcW w:w="945" w:type="dxa"/>
          </w:tcPr>
          <w:p w14:paraId="4886A2CB"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1298" w:type="dxa"/>
            <w:vAlign w:val="center"/>
          </w:tcPr>
          <w:p w14:paraId="4886A2CC" w14:textId="77777777" w:rsidR="00CC2306" w:rsidRPr="00C24189" w:rsidRDefault="00CC2306" w:rsidP="00CC2306">
            <w:pPr>
              <w:tabs>
                <w:tab w:val="left" w:pos="2160"/>
                <w:tab w:val="left" w:pos="2700"/>
                <w:tab w:val="left" w:pos="3420"/>
                <w:tab w:val="left" w:pos="3780"/>
                <w:tab w:val="left" w:pos="5760"/>
                <w:tab w:val="left" w:pos="7212"/>
              </w:tabs>
              <w:jc w:val="center"/>
              <w:rPr>
                <w:rFonts w:ascii="Calibri" w:hAnsi="Calibri"/>
                <w:sz w:val="18"/>
                <w:szCs w:val="18"/>
              </w:rPr>
            </w:pPr>
          </w:p>
        </w:tc>
        <w:tc>
          <w:tcPr>
            <w:tcW w:w="946" w:type="dxa"/>
            <w:vAlign w:val="center"/>
          </w:tcPr>
          <w:p w14:paraId="4886A2CD" w14:textId="77777777" w:rsidR="00CC2306" w:rsidRPr="00C24189" w:rsidRDefault="00CC2306" w:rsidP="00CC2306">
            <w:pPr>
              <w:tabs>
                <w:tab w:val="left" w:pos="3420"/>
                <w:tab w:val="left" w:pos="7212"/>
              </w:tabs>
              <w:jc w:val="center"/>
              <w:rPr>
                <w:rFonts w:ascii="Calibri" w:hAnsi="Calibri"/>
                <w:sz w:val="18"/>
                <w:szCs w:val="18"/>
              </w:rPr>
            </w:pPr>
          </w:p>
        </w:tc>
        <w:tc>
          <w:tcPr>
            <w:tcW w:w="828" w:type="dxa"/>
            <w:vAlign w:val="center"/>
          </w:tcPr>
          <w:p w14:paraId="4886A2CE"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CF"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D0" w14:textId="77777777" w:rsidR="00CC2306" w:rsidRPr="00C24189" w:rsidRDefault="00CC2306" w:rsidP="00CC2306">
            <w:pPr>
              <w:tabs>
                <w:tab w:val="left" w:pos="3420"/>
                <w:tab w:val="left" w:pos="7212"/>
              </w:tabs>
              <w:jc w:val="center"/>
              <w:rPr>
                <w:rFonts w:ascii="Calibri" w:hAnsi="Calibri"/>
                <w:sz w:val="18"/>
                <w:szCs w:val="18"/>
              </w:rPr>
            </w:pPr>
          </w:p>
        </w:tc>
        <w:tc>
          <w:tcPr>
            <w:tcW w:w="975" w:type="dxa"/>
            <w:vAlign w:val="center"/>
          </w:tcPr>
          <w:p w14:paraId="4886A2D1" w14:textId="77777777" w:rsidR="00CC2306" w:rsidRPr="00C24189" w:rsidRDefault="00CC2306" w:rsidP="00CC2306">
            <w:pPr>
              <w:jc w:val="center"/>
              <w:rPr>
                <w:rFonts w:ascii="Calibri" w:hAnsi="Calibri"/>
                <w:sz w:val="18"/>
                <w:szCs w:val="18"/>
              </w:rPr>
            </w:pPr>
          </w:p>
        </w:tc>
        <w:tc>
          <w:tcPr>
            <w:tcW w:w="975" w:type="dxa"/>
            <w:vAlign w:val="center"/>
          </w:tcPr>
          <w:p w14:paraId="4886A2D2" w14:textId="77777777" w:rsidR="00CC2306" w:rsidRPr="00C24189" w:rsidRDefault="00CC2306" w:rsidP="00CC2306">
            <w:pPr>
              <w:jc w:val="center"/>
              <w:rPr>
                <w:rFonts w:ascii="Calibri" w:hAnsi="Calibri"/>
                <w:sz w:val="18"/>
                <w:szCs w:val="18"/>
              </w:rPr>
            </w:pPr>
          </w:p>
        </w:tc>
        <w:tc>
          <w:tcPr>
            <w:tcW w:w="951" w:type="dxa"/>
            <w:vAlign w:val="center"/>
          </w:tcPr>
          <w:p w14:paraId="4886A2D3" w14:textId="77777777" w:rsidR="00CC2306" w:rsidRPr="00C24189" w:rsidRDefault="00CC2306" w:rsidP="00CC2306">
            <w:pPr>
              <w:jc w:val="center"/>
              <w:rPr>
                <w:rFonts w:ascii="Calibri" w:hAnsi="Calibri"/>
                <w:sz w:val="20"/>
                <w:szCs w:val="20"/>
              </w:rPr>
            </w:pPr>
          </w:p>
        </w:tc>
        <w:tc>
          <w:tcPr>
            <w:tcW w:w="1176" w:type="dxa"/>
            <w:vAlign w:val="center"/>
          </w:tcPr>
          <w:p w14:paraId="4886A2D4" w14:textId="77777777" w:rsidR="00CC2306" w:rsidRPr="00C24189" w:rsidRDefault="00CC2306" w:rsidP="00CC2306">
            <w:pPr>
              <w:jc w:val="center"/>
              <w:rPr>
                <w:rFonts w:ascii="Calibri" w:hAnsi="Calibri"/>
                <w:sz w:val="20"/>
                <w:szCs w:val="20"/>
              </w:rPr>
            </w:pPr>
          </w:p>
        </w:tc>
        <w:tc>
          <w:tcPr>
            <w:tcW w:w="1681" w:type="dxa"/>
            <w:vAlign w:val="center"/>
          </w:tcPr>
          <w:p w14:paraId="4886A2D5" w14:textId="77777777" w:rsidR="00CC2306" w:rsidRPr="00C24189" w:rsidRDefault="00CC2306" w:rsidP="00CC2306">
            <w:pPr>
              <w:jc w:val="center"/>
              <w:rPr>
                <w:rFonts w:ascii="Calibri" w:hAnsi="Calibri"/>
                <w:sz w:val="20"/>
                <w:szCs w:val="20"/>
              </w:rPr>
            </w:pPr>
          </w:p>
        </w:tc>
      </w:tr>
      <w:tr w:rsidR="00CC2306" w:rsidRPr="00C24189" w14:paraId="4886A2E5" w14:textId="77777777" w:rsidTr="00CE1552">
        <w:trPr>
          <w:gridAfter w:val="1"/>
          <w:wAfter w:w="30" w:type="dxa"/>
          <w:cantSplit/>
          <w:trHeight w:val="288"/>
        </w:trPr>
        <w:tc>
          <w:tcPr>
            <w:tcW w:w="580" w:type="dxa"/>
            <w:vAlign w:val="center"/>
          </w:tcPr>
          <w:p w14:paraId="4886A2D7"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1180" w:type="dxa"/>
            <w:vAlign w:val="center"/>
          </w:tcPr>
          <w:p w14:paraId="4886A2D8"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945" w:type="dxa"/>
            <w:vAlign w:val="center"/>
          </w:tcPr>
          <w:p w14:paraId="4886A2D9" w14:textId="77777777" w:rsidR="00CC2306" w:rsidRPr="00C24189" w:rsidRDefault="00CC2306" w:rsidP="00CC2306">
            <w:pPr>
              <w:tabs>
                <w:tab w:val="left" w:pos="2160"/>
                <w:tab w:val="left" w:pos="2700"/>
                <w:tab w:val="left" w:pos="5760"/>
                <w:tab w:val="left" w:pos="7212"/>
              </w:tabs>
              <w:jc w:val="center"/>
              <w:rPr>
                <w:rFonts w:ascii="Calibri" w:hAnsi="Calibri"/>
                <w:sz w:val="18"/>
                <w:szCs w:val="18"/>
              </w:rPr>
            </w:pPr>
          </w:p>
        </w:tc>
        <w:tc>
          <w:tcPr>
            <w:tcW w:w="945" w:type="dxa"/>
          </w:tcPr>
          <w:p w14:paraId="4886A2DA" w14:textId="77777777" w:rsidR="00CC2306" w:rsidRPr="00C24189" w:rsidRDefault="00CC2306" w:rsidP="00CC2306">
            <w:pPr>
              <w:jc w:val="center"/>
              <w:rPr>
                <w:rFonts w:ascii="Calibri" w:hAnsi="Calibri"/>
                <w:sz w:val="18"/>
                <w:szCs w:val="18"/>
              </w:rPr>
            </w:pPr>
          </w:p>
        </w:tc>
        <w:tc>
          <w:tcPr>
            <w:tcW w:w="1298" w:type="dxa"/>
            <w:vAlign w:val="center"/>
          </w:tcPr>
          <w:p w14:paraId="4886A2DB" w14:textId="77777777" w:rsidR="00CC2306" w:rsidRPr="00C24189" w:rsidRDefault="00CC2306" w:rsidP="00CC2306">
            <w:pPr>
              <w:jc w:val="center"/>
              <w:rPr>
                <w:rFonts w:ascii="Calibri" w:hAnsi="Calibri"/>
                <w:sz w:val="18"/>
                <w:szCs w:val="18"/>
              </w:rPr>
            </w:pPr>
          </w:p>
        </w:tc>
        <w:tc>
          <w:tcPr>
            <w:tcW w:w="946" w:type="dxa"/>
            <w:vAlign w:val="center"/>
          </w:tcPr>
          <w:p w14:paraId="4886A2DC" w14:textId="77777777" w:rsidR="00CC2306" w:rsidRPr="00C24189" w:rsidRDefault="00CC2306" w:rsidP="00CC2306">
            <w:pPr>
              <w:tabs>
                <w:tab w:val="left" w:pos="3420"/>
                <w:tab w:val="left" w:pos="7212"/>
              </w:tabs>
              <w:jc w:val="center"/>
              <w:rPr>
                <w:rFonts w:ascii="Calibri" w:hAnsi="Calibri"/>
                <w:sz w:val="18"/>
                <w:szCs w:val="18"/>
              </w:rPr>
            </w:pPr>
          </w:p>
        </w:tc>
        <w:tc>
          <w:tcPr>
            <w:tcW w:w="828" w:type="dxa"/>
            <w:vAlign w:val="center"/>
          </w:tcPr>
          <w:p w14:paraId="4886A2DD"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DE" w14:textId="77777777" w:rsidR="00CC2306" w:rsidRPr="00C24189" w:rsidRDefault="00CC2306" w:rsidP="00CC2306">
            <w:pPr>
              <w:tabs>
                <w:tab w:val="left" w:pos="3420"/>
                <w:tab w:val="left" w:pos="7212"/>
              </w:tabs>
              <w:jc w:val="center"/>
              <w:rPr>
                <w:rFonts w:ascii="Calibri" w:hAnsi="Calibri"/>
                <w:sz w:val="18"/>
                <w:szCs w:val="18"/>
              </w:rPr>
            </w:pPr>
          </w:p>
        </w:tc>
        <w:tc>
          <w:tcPr>
            <w:tcW w:w="946" w:type="dxa"/>
            <w:vAlign w:val="center"/>
          </w:tcPr>
          <w:p w14:paraId="4886A2DF" w14:textId="77777777" w:rsidR="00CC2306" w:rsidRPr="00C24189" w:rsidRDefault="00CC2306" w:rsidP="00CC2306">
            <w:pPr>
              <w:tabs>
                <w:tab w:val="left" w:pos="3420"/>
                <w:tab w:val="left" w:pos="7212"/>
              </w:tabs>
              <w:jc w:val="center"/>
              <w:rPr>
                <w:rFonts w:ascii="Calibri" w:hAnsi="Calibri"/>
                <w:sz w:val="18"/>
                <w:szCs w:val="18"/>
              </w:rPr>
            </w:pPr>
          </w:p>
        </w:tc>
        <w:tc>
          <w:tcPr>
            <w:tcW w:w="975" w:type="dxa"/>
            <w:vAlign w:val="center"/>
          </w:tcPr>
          <w:p w14:paraId="4886A2E0" w14:textId="77777777" w:rsidR="00CC2306" w:rsidRPr="00C24189" w:rsidRDefault="00CC2306" w:rsidP="00CC2306">
            <w:pPr>
              <w:jc w:val="center"/>
              <w:rPr>
                <w:rFonts w:ascii="Calibri" w:hAnsi="Calibri"/>
                <w:sz w:val="18"/>
                <w:szCs w:val="18"/>
              </w:rPr>
            </w:pPr>
          </w:p>
        </w:tc>
        <w:tc>
          <w:tcPr>
            <w:tcW w:w="975" w:type="dxa"/>
            <w:vAlign w:val="center"/>
          </w:tcPr>
          <w:p w14:paraId="4886A2E1" w14:textId="77777777" w:rsidR="00CC2306" w:rsidRPr="00C24189" w:rsidRDefault="00CC2306" w:rsidP="00CC2306">
            <w:pPr>
              <w:jc w:val="center"/>
              <w:rPr>
                <w:rFonts w:ascii="Calibri" w:hAnsi="Calibri"/>
                <w:sz w:val="18"/>
                <w:szCs w:val="18"/>
              </w:rPr>
            </w:pPr>
          </w:p>
        </w:tc>
        <w:tc>
          <w:tcPr>
            <w:tcW w:w="951" w:type="dxa"/>
            <w:vAlign w:val="center"/>
          </w:tcPr>
          <w:p w14:paraId="4886A2E2" w14:textId="77777777" w:rsidR="00CC2306" w:rsidRPr="00C24189" w:rsidRDefault="00CC2306" w:rsidP="00CC2306">
            <w:pPr>
              <w:jc w:val="center"/>
              <w:rPr>
                <w:rFonts w:ascii="Calibri" w:hAnsi="Calibri"/>
                <w:sz w:val="20"/>
                <w:szCs w:val="20"/>
              </w:rPr>
            </w:pPr>
          </w:p>
        </w:tc>
        <w:tc>
          <w:tcPr>
            <w:tcW w:w="1176" w:type="dxa"/>
            <w:vAlign w:val="center"/>
          </w:tcPr>
          <w:p w14:paraId="4886A2E3" w14:textId="77777777" w:rsidR="00CC2306" w:rsidRPr="00C24189" w:rsidRDefault="00CC2306" w:rsidP="00CC2306">
            <w:pPr>
              <w:jc w:val="center"/>
              <w:rPr>
                <w:rFonts w:ascii="Calibri" w:hAnsi="Calibri"/>
                <w:sz w:val="20"/>
                <w:szCs w:val="20"/>
              </w:rPr>
            </w:pPr>
          </w:p>
        </w:tc>
        <w:tc>
          <w:tcPr>
            <w:tcW w:w="1681" w:type="dxa"/>
            <w:vAlign w:val="center"/>
          </w:tcPr>
          <w:p w14:paraId="4886A2E4" w14:textId="77777777" w:rsidR="00CC2306" w:rsidRPr="00C24189" w:rsidRDefault="00CC2306" w:rsidP="00CC2306">
            <w:pPr>
              <w:jc w:val="center"/>
              <w:rPr>
                <w:rFonts w:ascii="Calibri" w:hAnsi="Calibri"/>
                <w:sz w:val="20"/>
                <w:szCs w:val="20"/>
              </w:rPr>
            </w:pPr>
          </w:p>
        </w:tc>
      </w:tr>
      <w:tr w:rsidR="00E22815" w:rsidRPr="00C24189" w14:paraId="4886A2EA" w14:textId="77777777" w:rsidTr="00CE1552">
        <w:trPr>
          <w:cantSplit/>
          <w:trHeight w:val="288"/>
        </w:trPr>
        <w:tc>
          <w:tcPr>
            <w:tcW w:w="580" w:type="dxa"/>
            <w:vAlign w:val="center"/>
          </w:tcPr>
          <w:p w14:paraId="4886A2E6" w14:textId="77777777"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15</w:t>
            </w:r>
          </w:p>
        </w:tc>
        <w:tc>
          <w:tcPr>
            <w:tcW w:w="6142" w:type="dxa"/>
            <w:gridSpan w:val="6"/>
            <w:vAlign w:val="center"/>
          </w:tcPr>
          <w:p w14:paraId="4886A2E7" w14:textId="77777777" w:rsidR="00E22815" w:rsidRPr="00C24189" w:rsidRDefault="00E22815"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West-facing Fenestration Area</w:t>
            </w:r>
          </w:p>
        </w:tc>
        <w:tc>
          <w:tcPr>
            <w:tcW w:w="946" w:type="dxa"/>
            <w:vAlign w:val="center"/>
          </w:tcPr>
          <w:p w14:paraId="4886A2E8" w14:textId="77777777" w:rsidR="00E22815" w:rsidRPr="00C24189" w:rsidRDefault="00E22815" w:rsidP="00CC2306">
            <w:pPr>
              <w:tabs>
                <w:tab w:val="left" w:pos="2160"/>
                <w:tab w:val="left" w:pos="2700"/>
                <w:tab w:val="left" w:pos="5760"/>
                <w:tab w:val="left" w:pos="7212"/>
              </w:tabs>
              <w:jc w:val="center"/>
              <w:rPr>
                <w:rFonts w:ascii="Calibri" w:hAnsi="Calibri"/>
                <w:sz w:val="18"/>
                <w:szCs w:val="18"/>
              </w:rPr>
            </w:pPr>
          </w:p>
        </w:tc>
        <w:tc>
          <w:tcPr>
            <w:tcW w:w="6734" w:type="dxa"/>
            <w:gridSpan w:val="7"/>
            <w:vMerge w:val="restart"/>
            <w:vAlign w:val="center"/>
          </w:tcPr>
          <w:p w14:paraId="4886A2E9" w14:textId="77777777" w:rsidR="00E22815" w:rsidRPr="00C24189" w:rsidRDefault="00E22815" w:rsidP="00CC2306">
            <w:pPr>
              <w:jc w:val="center"/>
              <w:rPr>
                <w:rFonts w:ascii="Calibri" w:hAnsi="Calibri"/>
                <w:sz w:val="18"/>
                <w:szCs w:val="18"/>
              </w:rPr>
            </w:pPr>
          </w:p>
        </w:tc>
      </w:tr>
      <w:tr w:rsidR="00E22815" w:rsidRPr="00C24189" w14:paraId="4886A2EF" w14:textId="77777777" w:rsidTr="00CE1552">
        <w:trPr>
          <w:cantSplit/>
          <w:trHeight w:val="288"/>
        </w:trPr>
        <w:tc>
          <w:tcPr>
            <w:tcW w:w="580" w:type="dxa"/>
            <w:vAlign w:val="center"/>
          </w:tcPr>
          <w:p w14:paraId="4886A2EB" w14:textId="77777777"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16</w:t>
            </w:r>
          </w:p>
        </w:tc>
        <w:tc>
          <w:tcPr>
            <w:tcW w:w="6142" w:type="dxa"/>
            <w:gridSpan w:val="6"/>
            <w:vAlign w:val="center"/>
          </w:tcPr>
          <w:p w14:paraId="4886A2EC" w14:textId="4A49CCD7" w:rsidR="00E22815" w:rsidRPr="00C24189" w:rsidRDefault="00E22815" w:rsidP="002468B8">
            <w:pPr>
              <w:tabs>
                <w:tab w:val="left" w:pos="2160"/>
                <w:tab w:val="left" w:pos="2700"/>
                <w:tab w:val="left" w:pos="5760"/>
                <w:tab w:val="left" w:pos="7212"/>
              </w:tabs>
              <w:rPr>
                <w:rFonts w:ascii="Calibri" w:hAnsi="Calibri"/>
                <w:sz w:val="18"/>
                <w:szCs w:val="18"/>
              </w:rPr>
            </w:pPr>
            <w:r>
              <w:rPr>
                <w:rFonts w:ascii="Calibri" w:hAnsi="Calibri"/>
                <w:sz w:val="18"/>
                <w:szCs w:val="18"/>
              </w:rPr>
              <w:t xml:space="preserve">Is Net Added Fenestration Area ≤ 0 for </w:t>
            </w:r>
            <w:r w:rsidR="002468B8">
              <w:rPr>
                <w:rFonts w:ascii="Calibri" w:hAnsi="Calibri"/>
                <w:sz w:val="18"/>
                <w:szCs w:val="18"/>
              </w:rPr>
              <w:t>W</w:t>
            </w:r>
            <w:r>
              <w:rPr>
                <w:rFonts w:ascii="Calibri" w:hAnsi="Calibri"/>
                <w:sz w:val="18"/>
                <w:szCs w:val="18"/>
              </w:rPr>
              <w:t>est-</w:t>
            </w:r>
            <w:r w:rsidR="002468B8">
              <w:rPr>
                <w:rFonts w:ascii="Calibri" w:hAnsi="Calibri"/>
                <w:sz w:val="18"/>
                <w:szCs w:val="18"/>
              </w:rPr>
              <w:t>F</w:t>
            </w:r>
            <w:r>
              <w:rPr>
                <w:rFonts w:ascii="Calibri" w:hAnsi="Calibri"/>
                <w:sz w:val="18"/>
                <w:szCs w:val="18"/>
              </w:rPr>
              <w:t xml:space="preserve">acing </w:t>
            </w:r>
            <w:r w:rsidR="002468B8">
              <w:rPr>
                <w:rFonts w:ascii="Calibri" w:hAnsi="Calibri"/>
                <w:sz w:val="18"/>
                <w:szCs w:val="18"/>
              </w:rPr>
              <w:t>F</w:t>
            </w:r>
            <w:r>
              <w:rPr>
                <w:rFonts w:ascii="Calibri" w:hAnsi="Calibri"/>
                <w:sz w:val="18"/>
                <w:szCs w:val="18"/>
              </w:rPr>
              <w:t>enestration?</w:t>
            </w:r>
          </w:p>
        </w:tc>
        <w:tc>
          <w:tcPr>
            <w:tcW w:w="946" w:type="dxa"/>
            <w:vAlign w:val="center"/>
          </w:tcPr>
          <w:p w14:paraId="4886A2ED"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2EE" w14:textId="77777777" w:rsidR="00E22815" w:rsidRPr="00C24189" w:rsidRDefault="00E22815" w:rsidP="00CC2306">
            <w:pPr>
              <w:jc w:val="center"/>
              <w:rPr>
                <w:rFonts w:ascii="Calibri" w:hAnsi="Calibri"/>
                <w:sz w:val="18"/>
                <w:szCs w:val="18"/>
              </w:rPr>
            </w:pPr>
          </w:p>
        </w:tc>
      </w:tr>
      <w:tr w:rsidR="00E22815" w:rsidRPr="00C24189" w14:paraId="4886A2FE" w14:textId="77777777" w:rsidTr="00CE1552">
        <w:trPr>
          <w:cantSplit/>
          <w:trHeight w:val="288"/>
        </w:trPr>
        <w:tc>
          <w:tcPr>
            <w:tcW w:w="580" w:type="dxa"/>
            <w:vAlign w:val="center"/>
          </w:tcPr>
          <w:p w14:paraId="4886A2FA" w14:textId="4D0B6C91"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17</w:t>
            </w:r>
          </w:p>
        </w:tc>
        <w:tc>
          <w:tcPr>
            <w:tcW w:w="6142" w:type="dxa"/>
            <w:gridSpan w:val="6"/>
            <w:vAlign w:val="center"/>
          </w:tcPr>
          <w:p w14:paraId="4886A2FB" w14:textId="77777777" w:rsidR="00E22815" w:rsidRPr="00C24189" w:rsidRDefault="00E22815"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Fenestration Area (all orientations)</w:t>
            </w:r>
          </w:p>
        </w:tc>
        <w:tc>
          <w:tcPr>
            <w:tcW w:w="946" w:type="dxa"/>
            <w:vAlign w:val="center"/>
          </w:tcPr>
          <w:p w14:paraId="4886A2FC"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2FD" w14:textId="77777777" w:rsidR="00E22815" w:rsidRPr="00C24189" w:rsidRDefault="00E22815" w:rsidP="00CC2306">
            <w:pPr>
              <w:jc w:val="center"/>
              <w:rPr>
                <w:rFonts w:ascii="Calibri" w:hAnsi="Calibri"/>
                <w:sz w:val="18"/>
                <w:szCs w:val="18"/>
              </w:rPr>
            </w:pPr>
          </w:p>
        </w:tc>
      </w:tr>
      <w:tr w:rsidR="00E22815" w:rsidRPr="00C24189" w14:paraId="4886A303" w14:textId="77777777" w:rsidTr="00CE1552">
        <w:trPr>
          <w:cantSplit/>
          <w:trHeight w:val="288"/>
        </w:trPr>
        <w:tc>
          <w:tcPr>
            <w:tcW w:w="580" w:type="dxa"/>
            <w:vAlign w:val="center"/>
          </w:tcPr>
          <w:p w14:paraId="4886A2FF" w14:textId="4A50D65C"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18</w:t>
            </w:r>
          </w:p>
        </w:tc>
        <w:tc>
          <w:tcPr>
            <w:tcW w:w="6142" w:type="dxa"/>
            <w:gridSpan w:val="6"/>
            <w:vAlign w:val="center"/>
          </w:tcPr>
          <w:p w14:paraId="4886A300" w14:textId="2CFCE199" w:rsidR="00E22815" w:rsidRPr="00C24189" w:rsidRDefault="00E22815" w:rsidP="002468B8">
            <w:pPr>
              <w:tabs>
                <w:tab w:val="left" w:pos="2160"/>
                <w:tab w:val="left" w:pos="2700"/>
                <w:tab w:val="left" w:pos="5760"/>
                <w:tab w:val="left" w:pos="7212"/>
              </w:tabs>
              <w:rPr>
                <w:rFonts w:ascii="Calibri" w:hAnsi="Calibri"/>
                <w:sz w:val="18"/>
                <w:szCs w:val="18"/>
              </w:rPr>
            </w:pPr>
            <w:r>
              <w:rPr>
                <w:rFonts w:ascii="Calibri" w:hAnsi="Calibri"/>
                <w:sz w:val="18"/>
                <w:szCs w:val="18"/>
              </w:rPr>
              <w:t xml:space="preserve">Is Net Added Fenestration Area ≤ 0 for </w:t>
            </w:r>
            <w:r w:rsidR="002468B8">
              <w:rPr>
                <w:rFonts w:ascii="Calibri" w:hAnsi="Calibri"/>
                <w:sz w:val="18"/>
                <w:szCs w:val="18"/>
              </w:rPr>
              <w:t>A</w:t>
            </w:r>
            <w:r>
              <w:rPr>
                <w:rFonts w:ascii="Calibri" w:hAnsi="Calibri"/>
                <w:sz w:val="18"/>
                <w:szCs w:val="18"/>
              </w:rPr>
              <w:t xml:space="preserve">ll </w:t>
            </w:r>
            <w:r w:rsidR="002468B8">
              <w:rPr>
                <w:rFonts w:ascii="Calibri" w:hAnsi="Calibri"/>
                <w:sz w:val="18"/>
                <w:szCs w:val="18"/>
              </w:rPr>
              <w:t>O</w:t>
            </w:r>
            <w:r>
              <w:rPr>
                <w:rFonts w:ascii="Calibri" w:hAnsi="Calibri"/>
                <w:sz w:val="18"/>
                <w:szCs w:val="18"/>
              </w:rPr>
              <w:t>rientations?</w:t>
            </w:r>
          </w:p>
        </w:tc>
        <w:tc>
          <w:tcPr>
            <w:tcW w:w="946" w:type="dxa"/>
            <w:vAlign w:val="center"/>
          </w:tcPr>
          <w:p w14:paraId="4886A301"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302" w14:textId="77777777" w:rsidR="00E22815" w:rsidRPr="00C24189" w:rsidRDefault="00E22815" w:rsidP="00CC2306">
            <w:pPr>
              <w:jc w:val="center"/>
              <w:rPr>
                <w:rFonts w:ascii="Calibri" w:hAnsi="Calibri"/>
                <w:sz w:val="18"/>
                <w:szCs w:val="18"/>
              </w:rPr>
            </w:pPr>
          </w:p>
        </w:tc>
      </w:tr>
      <w:tr w:rsidR="00E22815" w:rsidRPr="00C24189" w14:paraId="4886A308" w14:textId="77777777" w:rsidTr="00CE1552">
        <w:trPr>
          <w:cantSplit/>
          <w:trHeight w:val="288"/>
        </w:trPr>
        <w:tc>
          <w:tcPr>
            <w:tcW w:w="580" w:type="dxa"/>
            <w:vAlign w:val="center"/>
          </w:tcPr>
          <w:p w14:paraId="4886A304" w14:textId="1929FBFD"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19</w:t>
            </w:r>
          </w:p>
        </w:tc>
        <w:tc>
          <w:tcPr>
            <w:tcW w:w="6142" w:type="dxa"/>
            <w:gridSpan w:val="6"/>
            <w:vAlign w:val="center"/>
          </w:tcPr>
          <w:p w14:paraId="4886A305" w14:textId="07B54540" w:rsidR="00E22815" w:rsidRPr="00C24189"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(Windows)</w:t>
            </w:r>
          </w:p>
        </w:tc>
        <w:tc>
          <w:tcPr>
            <w:tcW w:w="946" w:type="dxa"/>
            <w:vAlign w:val="center"/>
          </w:tcPr>
          <w:p w14:paraId="4886A306"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307" w14:textId="77777777" w:rsidR="00E22815" w:rsidRPr="00C24189" w:rsidRDefault="00E22815" w:rsidP="00CC2306">
            <w:pPr>
              <w:jc w:val="center"/>
              <w:rPr>
                <w:rFonts w:ascii="Calibri" w:hAnsi="Calibri"/>
                <w:sz w:val="18"/>
                <w:szCs w:val="18"/>
              </w:rPr>
            </w:pPr>
          </w:p>
        </w:tc>
      </w:tr>
      <w:tr w:rsidR="00E22815" w:rsidRPr="00C24189" w14:paraId="4886A30E" w14:textId="77777777" w:rsidTr="00CE1552">
        <w:trPr>
          <w:cantSplit/>
          <w:trHeight w:val="288"/>
        </w:trPr>
        <w:tc>
          <w:tcPr>
            <w:tcW w:w="580" w:type="dxa"/>
            <w:vAlign w:val="center"/>
          </w:tcPr>
          <w:p w14:paraId="4886A309" w14:textId="502E51FC" w:rsidR="00E22815" w:rsidRDefault="00E22815" w:rsidP="00CC2306">
            <w:pPr>
              <w:tabs>
                <w:tab w:val="right" w:pos="5922"/>
                <w:tab w:val="left" w:pos="7212"/>
              </w:tabs>
              <w:jc w:val="center"/>
              <w:rPr>
                <w:rFonts w:ascii="Calibri" w:hAnsi="Calibri"/>
                <w:sz w:val="18"/>
                <w:szCs w:val="18"/>
              </w:rPr>
            </w:pPr>
            <w:r>
              <w:rPr>
                <w:rFonts w:ascii="Calibri" w:hAnsi="Calibri"/>
                <w:sz w:val="18"/>
                <w:szCs w:val="18"/>
              </w:rPr>
              <w:t>20</w:t>
            </w:r>
          </w:p>
        </w:tc>
        <w:tc>
          <w:tcPr>
            <w:tcW w:w="6142" w:type="dxa"/>
            <w:gridSpan w:val="6"/>
            <w:vAlign w:val="center"/>
          </w:tcPr>
          <w:p w14:paraId="4886A30B" w14:textId="23A7A995" w:rsidR="00E22815" w:rsidRPr="00C24189"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(Windows)</w:t>
            </w:r>
          </w:p>
        </w:tc>
        <w:tc>
          <w:tcPr>
            <w:tcW w:w="946" w:type="dxa"/>
            <w:vAlign w:val="center"/>
          </w:tcPr>
          <w:p w14:paraId="4886A30C"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886A30D" w14:textId="77777777" w:rsidR="00E22815" w:rsidRPr="00C24189" w:rsidRDefault="00E22815" w:rsidP="00CC2306">
            <w:pPr>
              <w:jc w:val="center"/>
              <w:rPr>
                <w:rFonts w:ascii="Calibri" w:hAnsi="Calibri"/>
                <w:sz w:val="18"/>
                <w:szCs w:val="18"/>
              </w:rPr>
            </w:pPr>
          </w:p>
        </w:tc>
      </w:tr>
      <w:tr w:rsidR="00E22815" w:rsidRPr="00C24189" w14:paraId="5C0C3614" w14:textId="77777777" w:rsidTr="00CE1552">
        <w:trPr>
          <w:cantSplit/>
          <w:trHeight w:val="288"/>
        </w:trPr>
        <w:tc>
          <w:tcPr>
            <w:tcW w:w="580" w:type="dxa"/>
            <w:vAlign w:val="center"/>
          </w:tcPr>
          <w:p w14:paraId="099A7040" w14:textId="5B839141"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21</w:t>
            </w:r>
          </w:p>
        </w:tc>
        <w:tc>
          <w:tcPr>
            <w:tcW w:w="6142" w:type="dxa"/>
            <w:gridSpan w:val="6"/>
            <w:vAlign w:val="center"/>
          </w:tcPr>
          <w:p w14:paraId="04D0F69C" w14:textId="4A2C92B3"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5F916A5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68A9FAED" w14:textId="77777777" w:rsidR="00E22815" w:rsidRPr="00C24189" w:rsidRDefault="00E22815" w:rsidP="00CC2306">
            <w:pPr>
              <w:jc w:val="center"/>
              <w:rPr>
                <w:rFonts w:ascii="Calibri" w:hAnsi="Calibri"/>
                <w:sz w:val="18"/>
                <w:szCs w:val="18"/>
              </w:rPr>
            </w:pPr>
          </w:p>
        </w:tc>
      </w:tr>
      <w:tr w:rsidR="00E22815" w:rsidRPr="00C24189" w14:paraId="0F0F81B4" w14:textId="77777777" w:rsidTr="00CE1552">
        <w:trPr>
          <w:cantSplit/>
          <w:trHeight w:val="288"/>
        </w:trPr>
        <w:tc>
          <w:tcPr>
            <w:tcW w:w="580" w:type="dxa"/>
            <w:vAlign w:val="center"/>
          </w:tcPr>
          <w:p w14:paraId="4BFAF092" w14:textId="61684B58"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22</w:t>
            </w:r>
          </w:p>
        </w:tc>
        <w:tc>
          <w:tcPr>
            <w:tcW w:w="6142" w:type="dxa"/>
            <w:gridSpan w:val="6"/>
            <w:vAlign w:val="center"/>
          </w:tcPr>
          <w:p w14:paraId="74EBEDB9" w14:textId="3BC523E7"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(Windows)</w:t>
            </w:r>
          </w:p>
        </w:tc>
        <w:tc>
          <w:tcPr>
            <w:tcW w:w="946" w:type="dxa"/>
            <w:vAlign w:val="center"/>
          </w:tcPr>
          <w:p w14:paraId="1A0BC680"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50CACC61" w14:textId="77777777" w:rsidR="00E22815" w:rsidRPr="00C24189" w:rsidRDefault="00E22815" w:rsidP="00CC2306">
            <w:pPr>
              <w:jc w:val="center"/>
              <w:rPr>
                <w:rFonts w:ascii="Calibri" w:hAnsi="Calibri"/>
                <w:sz w:val="18"/>
                <w:szCs w:val="18"/>
              </w:rPr>
            </w:pPr>
          </w:p>
        </w:tc>
      </w:tr>
      <w:tr w:rsidR="00E22815" w:rsidRPr="00C24189" w14:paraId="7122BC9B" w14:textId="77777777" w:rsidTr="00CE1552">
        <w:trPr>
          <w:cantSplit/>
          <w:trHeight w:val="288"/>
        </w:trPr>
        <w:tc>
          <w:tcPr>
            <w:tcW w:w="580" w:type="dxa"/>
            <w:vAlign w:val="center"/>
          </w:tcPr>
          <w:p w14:paraId="051F18D9" w14:textId="791F5BE9"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23</w:t>
            </w:r>
          </w:p>
        </w:tc>
        <w:tc>
          <w:tcPr>
            <w:tcW w:w="6142" w:type="dxa"/>
            <w:gridSpan w:val="6"/>
            <w:vAlign w:val="center"/>
          </w:tcPr>
          <w:p w14:paraId="1508E73F" w14:textId="14FF331B"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(Windows)</w:t>
            </w:r>
          </w:p>
        </w:tc>
        <w:tc>
          <w:tcPr>
            <w:tcW w:w="946" w:type="dxa"/>
            <w:vAlign w:val="center"/>
          </w:tcPr>
          <w:p w14:paraId="119C0806"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29EC8122" w14:textId="77777777" w:rsidR="00E22815" w:rsidRPr="00C24189" w:rsidRDefault="00E22815" w:rsidP="00CC2306">
            <w:pPr>
              <w:jc w:val="center"/>
              <w:rPr>
                <w:rFonts w:ascii="Calibri" w:hAnsi="Calibri"/>
                <w:sz w:val="18"/>
                <w:szCs w:val="18"/>
              </w:rPr>
            </w:pPr>
          </w:p>
        </w:tc>
      </w:tr>
      <w:tr w:rsidR="00E22815" w:rsidRPr="00C24189" w14:paraId="6C5ADF0D" w14:textId="77777777" w:rsidTr="00CE1552">
        <w:trPr>
          <w:cantSplit/>
          <w:trHeight w:val="288"/>
        </w:trPr>
        <w:tc>
          <w:tcPr>
            <w:tcW w:w="580" w:type="dxa"/>
            <w:vAlign w:val="center"/>
          </w:tcPr>
          <w:p w14:paraId="16442A5E" w14:textId="4315FDE5"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24</w:t>
            </w:r>
          </w:p>
        </w:tc>
        <w:tc>
          <w:tcPr>
            <w:tcW w:w="6142" w:type="dxa"/>
            <w:gridSpan w:val="6"/>
            <w:vAlign w:val="center"/>
          </w:tcPr>
          <w:p w14:paraId="501A0F12" w14:textId="06DC3D69"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12C104D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11E3D479" w14:textId="77777777" w:rsidR="00E22815" w:rsidRPr="00C24189" w:rsidRDefault="00E22815" w:rsidP="00CC2306">
            <w:pPr>
              <w:jc w:val="center"/>
              <w:rPr>
                <w:rFonts w:ascii="Calibri" w:hAnsi="Calibri"/>
                <w:sz w:val="18"/>
                <w:szCs w:val="18"/>
              </w:rPr>
            </w:pPr>
          </w:p>
        </w:tc>
      </w:tr>
      <w:tr w:rsidR="00E22815" w:rsidRPr="00C24189" w14:paraId="355BC337" w14:textId="77777777" w:rsidTr="00CE1552">
        <w:trPr>
          <w:cantSplit/>
          <w:trHeight w:val="288"/>
        </w:trPr>
        <w:tc>
          <w:tcPr>
            <w:tcW w:w="580" w:type="dxa"/>
            <w:vAlign w:val="center"/>
          </w:tcPr>
          <w:p w14:paraId="02215C79" w14:textId="3DBA0498"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25</w:t>
            </w:r>
          </w:p>
        </w:tc>
        <w:tc>
          <w:tcPr>
            <w:tcW w:w="6142" w:type="dxa"/>
            <w:gridSpan w:val="6"/>
            <w:vAlign w:val="center"/>
          </w:tcPr>
          <w:p w14:paraId="54E52FC0" w14:textId="60677ADA"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(Skylights)</w:t>
            </w:r>
          </w:p>
        </w:tc>
        <w:tc>
          <w:tcPr>
            <w:tcW w:w="946" w:type="dxa"/>
            <w:vAlign w:val="center"/>
          </w:tcPr>
          <w:p w14:paraId="7765AF84"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130B58D6" w14:textId="77777777" w:rsidR="00E22815" w:rsidRPr="00C24189" w:rsidRDefault="00E22815" w:rsidP="00CC2306">
            <w:pPr>
              <w:jc w:val="center"/>
              <w:rPr>
                <w:rFonts w:ascii="Calibri" w:hAnsi="Calibri"/>
                <w:sz w:val="18"/>
                <w:szCs w:val="18"/>
              </w:rPr>
            </w:pPr>
          </w:p>
        </w:tc>
      </w:tr>
      <w:tr w:rsidR="00E22815" w:rsidRPr="00C24189" w14:paraId="68FDC3DF" w14:textId="77777777" w:rsidTr="00CE1552">
        <w:trPr>
          <w:cantSplit/>
          <w:trHeight w:val="288"/>
        </w:trPr>
        <w:tc>
          <w:tcPr>
            <w:tcW w:w="580" w:type="dxa"/>
            <w:vAlign w:val="center"/>
          </w:tcPr>
          <w:p w14:paraId="746B3C34" w14:textId="244F2339"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26</w:t>
            </w:r>
          </w:p>
        </w:tc>
        <w:tc>
          <w:tcPr>
            <w:tcW w:w="6142" w:type="dxa"/>
            <w:gridSpan w:val="6"/>
            <w:vAlign w:val="center"/>
          </w:tcPr>
          <w:p w14:paraId="50F18F4D" w14:textId="7CE0E125"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946" w:type="dxa"/>
            <w:vAlign w:val="center"/>
          </w:tcPr>
          <w:p w14:paraId="5E1352E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2660C1F6" w14:textId="77777777" w:rsidR="00E22815" w:rsidRPr="00C24189" w:rsidRDefault="00E22815" w:rsidP="00CC2306">
            <w:pPr>
              <w:jc w:val="center"/>
              <w:rPr>
                <w:rFonts w:ascii="Calibri" w:hAnsi="Calibri"/>
                <w:sz w:val="18"/>
                <w:szCs w:val="18"/>
              </w:rPr>
            </w:pPr>
          </w:p>
        </w:tc>
      </w:tr>
      <w:tr w:rsidR="00E22815" w:rsidRPr="00C24189" w14:paraId="4187A7AB" w14:textId="77777777" w:rsidTr="00CE1552">
        <w:trPr>
          <w:cantSplit/>
          <w:trHeight w:val="288"/>
        </w:trPr>
        <w:tc>
          <w:tcPr>
            <w:tcW w:w="580" w:type="dxa"/>
            <w:vAlign w:val="center"/>
          </w:tcPr>
          <w:p w14:paraId="7DDD05F3" w14:textId="0B06F9AF"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27</w:t>
            </w:r>
          </w:p>
        </w:tc>
        <w:tc>
          <w:tcPr>
            <w:tcW w:w="6142" w:type="dxa"/>
            <w:gridSpan w:val="6"/>
            <w:vAlign w:val="center"/>
          </w:tcPr>
          <w:p w14:paraId="233A2FF1" w14:textId="5AC9B2C6"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0A4E035A"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6DE33C27" w14:textId="77777777" w:rsidR="00E22815" w:rsidRPr="00C24189" w:rsidRDefault="00E22815" w:rsidP="00CC2306">
            <w:pPr>
              <w:jc w:val="center"/>
              <w:rPr>
                <w:rFonts w:ascii="Calibri" w:hAnsi="Calibri"/>
                <w:sz w:val="18"/>
                <w:szCs w:val="18"/>
              </w:rPr>
            </w:pPr>
          </w:p>
        </w:tc>
      </w:tr>
      <w:tr w:rsidR="00E22815" w:rsidRPr="00C24189" w14:paraId="6A49FCEF" w14:textId="77777777" w:rsidTr="00CE1552">
        <w:trPr>
          <w:cantSplit/>
          <w:trHeight w:val="288"/>
        </w:trPr>
        <w:tc>
          <w:tcPr>
            <w:tcW w:w="580" w:type="dxa"/>
            <w:vAlign w:val="center"/>
          </w:tcPr>
          <w:p w14:paraId="56196712" w14:textId="25A555FD"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28</w:t>
            </w:r>
          </w:p>
        </w:tc>
        <w:tc>
          <w:tcPr>
            <w:tcW w:w="6142" w:type="dxa"/>
            <w:gridSpan w:val="6"/>
            <w:vAlign w:val="center"/>
          </w:tcPr>
          <w:p w14:paraId="2793F31C" w14:textId="352078C0"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(Skylights)</w:t>
            </w:r>
          </w:p>
        </w:tc>
        <w:tc>
          <w:tcPr>
            <w:tcW w:w="946" w:type="dxa"/>
            <w:vAlign w:val="center"/>
          </w:tcPr>
          <w:p w14:paraId="71E23D47"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0F55D145" w14:textId="77777777" w:rsidR="00E22815" w:rsidRPr="00C24189" w:rsidRDefault="00E22815" w:rsidP="00CC2306">
            <w:pPr>
              <w:jc w:val="center"/>
              <w:rPr>
                <w:rFonts w:ascii="Calibri" w:hAnsi="Calibri"/>
                <w:sz w:val="18"/>
                <w:szCs w:val="18"/>
              </w:rPr>
            </w:pPr>
          </w:p>
        </w:tc>
      </w:tr>
      <w:tr w:rsidR="00E22815" w:rsidRPr="00C24189" w14:paraId="3B9CF771" w14:textId="77777777" w:rsidTr="00CE1552">
        <w:trPr>
          <w:cantSplit/>
          <w:trHeight w:val="288"/>
        </w:trPr>
        <w:tc>
          <w:tcPr>
            <w:tcW w:w="580" w:type="dxa"/>
            <w:vAlign w:val="center"/>
          </w:tcPr>
          <w:p w14:paraId="17A4F181" w14:textId="543CA205"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29</w:t>
            </w:r>
          </w:p>
        </w:tc>
        <w:tc>
          <w:tcPr>
            <w:tcW w:w="6142" w:type="dxa"/>
            <w:gridSpan w:val="6"/>
            <w:vAlign w:val="center"/>
          </w:tcPr>
          <w:p w14:paraId="2DD19EA2" w14:textId="39C53CE9"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946" w:type="dxa"/>
            <w:vAlign w:val="center"/>
          </w:tcPr>
          <w:p w14:paraId="5DBF6C3D"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13A853A1" w14:textId="77777777" w:rsidR="00E22815" w:rsidRPr="00C24189" w:rsidRDefault="00E22815" w:rsidP="00CC2306">
            <w:pPr>
              <w:jc w:val="center"/>
              <w:rPr>
                <w:rFonts w:ascii="Calibri" w:hAnsi="Calibri"/>
                <w:sz w:val="18"/>
                <w:szCs w:val="18"/>
              </w:rPr>
            </w:pPr>
          </w:p>
        </w:tc>
      </w:tr>
      <w:tr w:rsidR="00E22815" w:rsidRPr="00C24189" w14:paraId="718E2FC2" w14:textId="77777777" w:rsidTr="00CE1552">
        <w:trPr>
          <w:cantSplit/>
          <w:trHeight w:val="288"/>
        </w:trPr>
        <w:tc>
          <w:tcPr>
            <w:tcW w:w="580" w:type="dxa"/>
            <w:vAlign w:val="center"/>
          </w:tcPr>
          <w:p w14:paraId="00373A1E" w14:textId="0C7C89B0" w:rsidR="00E22815" w:rsidDel="00E22815" w:rsidRDefault="00E22815" w:rsidP="00CC2306">
            <w:pPr>
              <w:tabs>
                <w:tab w:val="right" w:pos="5922"/>
                <w:tab w:val="left" w:pos="7212"/>
              </w:tabs>
              <w:jc w:val="center"/>
              <w:rPr>
                <w:rFonts w:ascii="Calibri" w:hAnsi="Calibri"/>
                <w:sz w:val="18"/>
                <w:szCs w:val="18"/>
              </w:rPr>
            </w:pPr>
            <w:r>
              <w:rPr>
                <w:rFonts w:ascii="Calibri" w:hAnsi="Calibri"/>
                <w:sz w:val="18"/>
                <w:szCs w:val="18"/>
              </w:rPr>
              <w:t>30</w:t>
            </w:r>
          </w:p>
        </w:tc>
        <w:tc>
          <w:tcPr>
            <w:tcW w:w="6142" w:type="dxa"/>
            <w:gridSpan w:val="6"/>
            <w:vAlign w:val="center"/>
          </w:tcPr>
          <w:p w14:paraId="61BD4CEA" w14:textId="26BDCF62" w:rsidR="00E22815" w:rsidRPr="00C24189" w:rsidDel="00E22815" w:rsidRDefault="00E22815" w:rsidP="00FD271A">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r w:rsidR="00DD135E">
              <w:rPr>
                <w:rFonts w:ascii="Calibri" w:hAnsi="Calibri"/>
                <w:sz w:val="18"/>
                <w:szCs w:val="18"/>
              </w:rPr>
              <w:t>:</w:t>
            </w:r>
          </w:p>
        </w:tc>
        <w:tc>
          <w:tcPr>
            <w:tcW w:w="946" w:type="dxa"/>
            <w:vAlign w:val="center"/>
          </w:tcPr>
          <w:p w14:paraId="363C99CE" w14:textId="77777777" w:rsidR="00E22815" w:rsidRPr="00C24189" w:rsidRDefault="00E22815" w:rsidP="00CC2306">
            <w:pPr>
              <w:jc w:val="center"/>
              <w:rPr>
                <w:rFonts w:ascii="Calibri" w:hAnsi="Calibri"/>
                <w:sz w:val="18"/>
                <w:szCs w:val="18"/>
              </w:rPr>
            </w:pPr>
          </w:p>
        </w:tc>
        <w:tc>
          <w:tcPr>
            <w:tcW w:w="6734" w:type="dxa"/>
            <w:gridSpan w:val="7"/>
            <w:vMerge/>
            <w:vAlign w:val="center"/>
          </w:tcPr>
          <w:p w14:paraId="4DE5522C" w14:textId="77777777" w:rsidR="00E22815" w:rsidRPr="00C24189" w:rsidRDefault="00E22815" w:rsidP="00CC2306">
            <w:pPr>
              <w:jc w:val="center"/>
              <w:rPr>
                <w:rFonts w:ascii="Calibri" w:hAnsi="Calibri"/>
                <w:sz w:val="18"/>
                <w:szCs w:val="18"/>
              </w:rPr>
            </w:pPr>
          </w:p>
        </w:tc>
      </w:tr>
    </w:tbl>
    <w:p w14:paraId="4886A30F" w14:textId="38959D72" w:rsidR="00CC2306" w:rsidRDefault="00CC2306"/>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60"/>
        <w:gridCol w:w="2459"/>
        <w:gridCol w:w="9454"/>
      </w:tblGrid>
      <w:tr w:rsidR="009867E0" w:rsidRPr="00C24189" w14:paraId="4886A311" w14:textId="77777777" w:rsidTr="00E36CB5">
        <w:trPr>
          <w:trHeight w:val="197"/>
        </w:trPr>
        <w:tc>
          <w:tcPr>
            <w:tcW w:w="1459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886A310" w14:textId="695F2D16" w:rsidR="009867E0" w:rsidRPr="00C05188" w:rsidRDefault="005B199E" w:rsidP="00D155B5">
            <w:pPr>
              <w:keepNext/>
              <w:rPr>
                <w:rFonts w:ascii="Calibri" w:eastAsia="Calibri" w:hAnsi="Calibri"/>
                <w:b/>
                <w:sz w:val="22"/>
                <w:szCs w:val="22"/>
              </w:rPr>
            </w:pPr>
            <w:r>
              <w:rPr>
                <w:rFonts w:ascii="Calibri" w:eastAsia="Calibri" w:hAnsi="Calibri"/>
                <w:b/>
                <w:sz w:val="20"/>
                <w:szCs w:val="22"/>
              </w:rPr>
              <w:t>I</w:t>
            </w:r>
            <w:r w:rsidR="009867E0" w:rsidRPr="00FD271A">
              <w:rPr>
                <w:rFonts w:ascii="Calibri" w:eastAsia="Calibri" w:hAnsi="Calibri"/>
                <w:b/>
                <w:sz w:val="20"/>
                <w:szCs w:val="22"/>
              </w:rPr>
              <w:t xml:space="preserve">. </w:t>
            </w:r>
            <w:r w:rsidR="00D155B5" w:rsidRPr="00FD271A">
              <w:rPr>
                <w:rFonts w:ascii="Calibri" w:eastAsia="Calibri" w:hAnsi="Calibri"/>
                <w:b/>
                <w:sz w:val="20"/>
                <w:szCs w:val="22"/>
              </w:rPr>
              <w:t>Space Conditioning (SC) Systems - Heating/Cooling</w:t>
            </w:r>
            <w:r w:rsidR="009867E0" w:rsidRPr="00FD271A">
              <w:rPr>
                <w:rFonts w:ascii="Calibri" w:eastAsia="Calibri" w:hAnsi="Calibri"/>
                <w:b/>
                <w:sz w:val="20"/>
                <w:szCs w:val="22"/>
              </w:rPr>
              <w:t xml:space="preserve"> </w:t>
            </w:r>
            <w:r w:rsidR="009867E0" w:rsidRPr="00FD271A">
              <w:rPr>
                <w:rFonts w:ascii="Calibri" w:eastAsia="Calibri" w:hAnsi="Calibri"/>
                <w:sz w:val="20"/>
                <w:szCs w:val="22"/>
              </w:rPr>
              <w:t>(</w:t>
            </w:r>
            <w:r w:rsidR="00044BAA" w:rsidRPr="00FD271A">
              <w:rPr>
                <w:rFonts w:ascii="Calibri" w:eastAsia="Calibri" w:hAnsi="Calibri"/>
                <w:sz w:val="20"/>
                <w:szCs w:val="22"/>
              </w:rPr>
              <w:t>S</w:t>
            </w:r>
            <w:r w:rsidR="009867E0" w:rsidRPr="00FD271A">
              <w:rPr>
                <w:rFonts w:ascii="Calibri" w:eastAsia="Calibri" w:hAnsi="Calibri"/>
                <w:sz w:val="20"/>
                <w:szCs w:val="22"/>
              </w:rPr>
              <w:t>ection 150.2(b))</w:t>
            </w:r>
          </w:p>
        </w:tc>
      </w:tr>
      <w:tr w:rsidR="00C62478" w:rsidRPr="003E1E50" w14:paraId="4886A315" w14:textId="77777777" w:rsidTr="002468B8">
        <w:trPr>
          <w:trHeight w:val="223"/>
        </w:trPr>
        <w:tc>
          <w:tcPr>
            <w:tcW w:w="2496" w:type="dxa"/>
            <w:tcBorders>
              <w:top w:val="single" w:sz="4" w:space="0" w:color="auto"/>
              <w:left w:val="single" w:sz="4" w:space="0" w:color="auto"/>
              <w:bottom w:val="single" w:sz="4" w:space="0" w:color="auto"/>
              <w:right w:val="single" w:sz="4" w:space="0" w:color="auto"/>
            </w:tcBorders>
            <w:vAlign w:val="bottom"/>
          </w:tcPr>
          <w:p w14:paraId="4886A312"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01</w:t>
            </w:r>
          </w:p>
        </w:tc>
        <w:tc>
          <w:tcPr>
            <w:tcW w:w="2496" w:type="dxa"/>
            <w:tcBorders>
              <w:top w:val="single" w:sz="4" w:space="0" w:color="auto"/>
              <w:left w:val="single" w:sz="4" w:space="0" w:color="auto"/>
              <w:bottom w:val="single" w:sz="4" w:space="0" w:color="auto"/>
              <w:right w:val="single" w:sz="4" w:space="0" w:color="auto"/>
            </w:tcBorders>
            <w:vAlign w:val="bottom"/>
          </w:tcPr>
          <w:p w14:paraId="4886A313"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02</w:t>
            </w:r>
          </w:p>
        </w:tc>
        <w:tc>
          <w:tcPr>
            <w:tcW w:w="9606" w:type="dxa"/>
            <w:tcBorders>
              <w:top w:val="single" w:sz="4" w:space="0" w:color="auto"/>
              <w:left w:val="single" w:sz="4" w:space="0" w:color="auto"/>
              <w:bottom w:val="single" w:sz="4" w:space="0" w:color="auto"/>
              <w:right w:val="single" w:sz="4" w:space="0" w:color="auto"/>
            </w:tcBorders>
            <w:vAlign w:val="bottom"/>
          </w:tcPr>
          <w:p w14:paraId="4886A314" w14:textId="77777777" w:rsidR="00C62478" w:rsidRPr="00D155B5" w:rsidRDefault="00252DEA" w:rsidP="00252DEA">
            <w:pPr>
              <w:keepNext/>
              <w:jc w:val="center"/>
              <w:rPr>
                <w:rFonts w:ascii="Calibri" w:hAnsi="Calibri"/>
                <w:sz w:val="18"/>
                <w:szCs w:val="18"/>
              </w:rPr>
            </w:pPr>
            <w:r w:rsidRPr="00FD271A">
              <w:rPr>
                <w:rFonts w:ascii="Calibri" w:hAnsi="Calibri"/>
                <w:sz w:val="18"/>
                <w:szCs w:val="18"/>
              </w:rPr>
              <w:t>03</w:t>
            </w:r>
          </w:p>
        </w:tc>
      </w:tr>
      <w:tr w:rsidR="00C62478" w:rsidRPr="00C24189" w14:paraId="4886A319" w14:textId="77777777" w:rsidTr="002468B8">
        <w:trPr>
          <w:trHeight w:val="291"/>
        </w:trPr>
        <w:tc>
          <w:tcPr>
            <w:tcW w:w="2496" w:type="dxa"/>
            <w:tcBorders>
              <w:top w:val="single" w:sz="4" w:space="0" w:color="auto"/>
              <w:left w:val="single" w:sz="4" w:space="0" w:color="auto"/>
              <w:bottom w:val="single" w:sz="4" w:space="0" w:color="auto"/>
              <w:right w:val="single" w:sz="4" w:space="0" w:color="auto"/>
            </w:tcBorders>
            <w:vAlign w:val="bottom"/>
          </w:tcPr>
          <w:p w14:paraId="4886A316" w14:textId="77777777" w:rsidR="00C62478" w:rsidRPr="00D155B5" w:rsidRDefault="00C62478" w:rsidP="009867E0">
            <w:pPr>
              <w:keepNext/>
              <w:jc w:val="center"/>
              <w:rPr>
                <w:rFonts w:ascii="Calibri" w:hAnsi="Calibri"/>
                <w:sz w:val="18"/>
                <w:szCs w:val="18"/>
                <w:vertAlign w:val="superscript"/>
              </w:rPr>
            </w:pPr>
            <w:r w:rsidRPr="00D155B5">
              <w:rPr>
                <w:rFonts w:ascii="Calibri" w:hAnsi="Calibri"/>
                <w:sz w:val="18"/>
                <w:szCs w:val="18"/>
              </w:rPr>
              <w:t>Dwelling Unit Name</w:t>
            </w:r>
          </w:p>
        </w:tc>
        <w:tc>
          <w:tcPr>
            <w:tcW w:w="2496" w:type="dxa"/>
            <w:tcBorders>
              <w:top w:val="single" w:sz="4" w:space="0" w:color="auto"/>
              <w:left w:val="single" w:sz="4" w:space="0" w:color="auto"/>
              <w:bottom w:val="single" w:sz="4" w:space="0" w:color="auto"/>
              <w:right w:val="single" w:sz="4" w:space="0" w:color="auto"/>
            </w:tcBorders>
            <w:vAlign w:val="bottom"/>
          </w:tcPr>
          <w:p w14:paraId="4886A317" w14:textId="451649BC" w:rsidR="00C62478" w:rsidRPr="00D155B5" w:rsidRDefault="00C62478" w:rsidP="009867E0">
            <w:pPr>
              <w:keepNext/>
              <w:jc w:val="center"/>
              <w:rPr>
                <w:rFonts w:ascii="Calibri" w:hAnsi="Calibri"/>
                <w:sz w:val="18"/>
                <w:szCs w:val="18"/>
              </w:rPr>
            </w:pPr>
            <w:r w:rsidRPr="00D155B5">
              <w:rPr>
                <w:rFonts w:ascii="Calibri" w:hAnsi="Calibri"/>
                <w:sz w:val="18"/>
                <w:szCs w:val="18"/>
              </w:rPr>
              <w:t xml:space="preserve">Dwelling Unit </w:t>
            </w:r>
            <w:r w:rsidR="00E31907">
              <w:rPr>
                <w:rFonts w:ascii="Calibri" w:hAnsi="Calibri"/>
                <w:sz w:val="18"/>
                <w:szCs w:val="18"/>
              </w:rPr>
              <w:t xml:space="preserve">Total </w:t>
            </w:r>
            <w:r w:rsidRPr="00D155B5">
              <w:rPr>
                <w:rFonts w:ascii="Calibri" w:hAnsi="Calibri"/>
                <w:sz w:val="18"/>
                <w:szCs w:val="18"/>
              </w:rPr>
              <w:t>CFA (</w:t>
            </w:r>
            <w:r w:rsidR="00D155B5">
              <w:rPr>
                <w:rFonts w:ascii="Calibri" w:hAnsi="Calibri"/>
                <w:sz w:val="18"/>
                <w:szCs w:val="18"/>
              </w:rPr>
              <w:t>f</w:t>
            </w:r>
            <w:r w:rsidRPr="00D155B5">
              <w:rPr>
                <w:rFonts w:ascii="Calibri" w:hAnsi="Calibri"/>
                <w:sz w:val="18"/>
                <w:szCs w:val="18"/>
              </w:rPr>
              <w:t>t</w:t>
            </w:r>
            <w:r w:rsidRPr="00FD271A">
              <w:rPr>
                <w:rFonts w:ascii="Calibri" w:hAnsi="Calibri"/>
                <w:sz w:val="18"/>
                <w:szCs w:val="18"/>
                <w:vertAlign w:val="superscript"/>
              </w:rPr>
              <w:t>2</w:t>
            </w:r>
            <w:r w:rsidRPr="00D155B5">
              <w:rPr>
                <w:rFonts w:ascii="Calibri" w:hAnsi="Calibri"/>
                <w:sz w:val="18"/>
                <w:szCs w:val="18"/>
              </w:rPr>
              <w:t>)</w:t>
            </w:r>
          </w:p>
        </w:tc>
        <w:tc>
          <w:tcPr>
            <w:tcW w:w="9606" w:type="dxa"/>
            <w:tcBorders>
              <w:top w:val="single" w:sz="4" w:space="0" w:color="auto"/>
              <w:left w:val="single" w:sz="4" w:space="0" w:color="auto"/>
              <w:bottom w:val="single" w:sz="4" w:space="0" w:color="auto"/>
              <w:right w:val="single" w:sz="4" w:space="0" w:color="auto"/>
            </w:tcBorders>
            <w:vAlign w:val="bottom"/>
          </w:tcPr>
          <w:p w14:paraId="4886A318" w14:textId="77777777" w:rsidR="00C62478" w:rsidRPr="00D155B5" w:rsidRDefault="00C62478" w:rsidP="009867E0">
            <w:pPr>
              <w:keepNext/>
              <w:jc w:val="center"/>
              <w:rPr>
                <w:rFonts w:ascii="Calibri" w:hAnsi="Calibri"/>
                <w:sz w:val="18"/>
                <w:szCs w:val="18"/>
              </w:rPr>
            </w:pPr>
            <w:r w:rsidRPr="00D155B5">
              <w:rPr>
                <w:rFonts w:ascii="Calibri" w:hAnsi="Calibri"/>
                <w:sz w:val="18"/>
                <w:szCs w:val="18"/>
              </w:rPr>
              <w:t>Comments</w:t>
            </w:r>
          </w:p>
        </w:tc>
      </w:tr>
      <w:tr w:rsidR="00C62478" w:rsidRPr="00C24189" w14:paraId="4886A31D" w14:textId="77777777" w:rsidTr="002468B8">
        <w:trPr>
          <w:trHeight w:val="250"/>
        </w:trPr>
        <w:tc>
          <w:tcPr>
            <w:tcW w:w="2496" w:type="dxa"/>
            <w:tcBorders>
              <w:top w:val="single" w:sz="4" w:space="0" w:color="auto"/>
              <w:left w:val="single" w:sz="4" w:space="0" w:color="auto"/>
              <w:bottom w:val="single" w:sz="4" w:space="0" w:color="auto"/>
              <w:right w:val="single" w:sz="4" w:space="0" w:color="auto"/>
            </w:tcBorders>
            <w:vAlign w:val="bottom"/>
          </w:tcPr>
          <w:p w14:paraId="4886A31A" w14:textId="77777777" w:rsidR="00C62478" w:rsidRPr="00C24189" w:rsidRDefault="00C62478" w:rsidP="009867E0">
            <w:pPr>
              <w:keepNext/>
              <w:jc w:val="center"/>
              <w:rPr>
                <w:rFonts w:ascii="Calibri" w:hAnsi="Calibri"/>
                <w:sz w:val="18"/>
                <w:szCs w:val="18"/>
              </w:rPr>
            </w:pPr>
          </w:p>
        </w:tc>
        <w:tc>
          <w:tcPr>
            <w:tcW w:w="2496" w:type="dxa"/>
            <w:tcBorders>
              <w:top w:val="single" w:sz="4" w:space="0" w:color="auto"/>
              <w:left w:val="single" w:sz="4" w:space="0" w:color="auto"/>
              <w:bottom w:val="single" w:sz="4" w:space="0" w:color="auto"/>
              <w:right w:val="single" w:sz="4" w:space="0" w:color="auto"/>
            </w:tcBorders>
          </w:tcPr>
          <w:p w14:paraId="4886A31B" w14:textId="77777777" w:rsidR="00C62478" w:rsidRPr="00C24189" w:rsidRDefault="00C62478" w:rsidP="009867E0">
            <w:pPr>
              <w:keepNext/>
              <w:jc w:val="center"/>
              <w:rPr>
                <w:rFonts w:ascii="Calibri" w:hAnsi="Calibri"/>
                <w:sz w:val="18"/>
                <w:szCs w:val="18"/>
              </w:rPr>
            </w:pPr>
          </w:p>
        </w:tc>
        <w:tc>
          <w:tcPr>
            <w:tcW w:w="9606" w:type="dxa"/>
            <w:tcBorders>
              <w:top w:val="single" w:sz="4" w:space="0" w:color="auto"/>
              <w:left w:val="single" w:sz="4" w:space="0" w:color="auto"/>
              <w:bottom w:val="single" w:sz="4" w:space="0" w:color="auto"/>
              <w:right w:val="single" w:sz="4" w:space="0" w:color="auto"/>
            </w:tcBorders>
          </w:tcPr>
          <w:p w14:paraId="4886A31C" w14:textId="77777777" w:rsidR="00C62478" w:rsidRPr="00C24189" w:rsidRDefault="00C62478" w:rsidP="009867E0">
            <w:pPr>
              <w:keepNext/>
              <w:jc w:val="center"/>
              <w:rPr>
                <w:rFonts w:ascii="Calibri" w:hAnsi="Calibri"/>
                <w:sz w:val="18"/>
                <w:szCs w:val="18"/>
              </w:rPr>
            </w:pPr>
          </w:p>
        </w:tc>
      </w:tr>
    </w:tbl>
    <w:p w14:paraId="4886A31E" w14:textId="418C7426" w:rsidR="00510748" w:rsidRDefault="00510748" w:rsidP="009867E0">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p w14:paraId="4450A514" w14:textId="77777777" w:rsidR="00510748" w:rsidRDefault="00510748">
      <w:pPr>
        <w:rPr>
          <w:rFonts w:ascii="Calibri" w:eastAsia="Calibri" w:hAnsi="Calibri"/>
          <w:b/>
          <w:sz w:val="20"/>
          <w:szCs w:val="22"/>
        </w:rPr>
      </w:pPr>
      <w:r>
        <w:rPr>
          <w:rFonts w:ascii="Calibri" w:eastAsia="Calibri" w:hAnsi="Calibri"/>
          <w:b/>
          <w:sz w:val="20"/>
          <w:szCs w:val="22"/>
        </w:rPr>
        <w:br w:type="page"/>
      </w:r>
    </w:p>
    <w:p w14:paraId="026F711D" w14:textId="2EE1CAC5" w:rsidR="00510748" w:rsidRDefault="00510748" w:rsidP="009867E0">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tbl>
      <w:tblPr>
        <w:tblStyle w:val="TableGrid"/>
        <w:tblpPr w:leftFromText="180" w:rightFromText="180" w:vertAnchor="text" w:tblpXSpec="right" w:tblpY="1"/>
        <w:tblOverlap w:val="never"/>
        <w:tblW w:w="14192" w:type="dxa"/>
        <w:tblLook w:val="04A0" w:firstRow="1" w:lastRow="0" w:firstColumn="1" w:lastColumn="0" w:noHBand="0" w:noVBand="1"/>
      </w:tblPr>
      <w:tblGrid>
        <w:gridCol w:w="1084"/>
        <w:gridCol w:w="1251"/>
        <w:gridCol w:w="2070"/>
        <w:gridCol w:w="970"/>
        <w:gridCol w:w="1100"/>
        <w:gridCol w:w="1980"/>
        <w:gridCol w:w="1800"/>
        <w:gridCol w:w="1800"/>
        <w:gridCol w:w="2131"/>
        <w:gridCol w:w="6"/>
      </w:tblGrid>
      <w:tr w:rsidR="00923E63" w:rsidRPr="000638D1" w14:paraId="3954E7EF" w14:textId="77777777" w:rsidTr="00BB3FE2">
        <w:trPr>
          <w:trHeight w:val="437"/>
        </w:trPr>
        <w:tc>
          <w:tcPr>
            <w:tcW w:w="14192" w:type="dxa"/>
            <w:gridSpan w:val="10"/>
          </w:tcPr>
          <w:p w14:paraId="37DBCA02" w14:textId="23F44698" w:rsidR="00923E63" w:rsidRPr="000638D1" w:rsidRDefault="00E36CB5" w:rsidP="00BE76F8">
            <w:pPr>
              <w:keepNext/>
              <w:rPr>
                <w:rFonts w:ascii="Calibri" w:eastAsia="Calibri" w:hAnsi="Calibri"/>
                <w:b/>
                <w:sz w:val="18"/>
                <w:szCs w:val="18"/>
              </w:rPr>
            </w:pPr>
            <w:r>
              <w:rPr>
                <w:rFonts w:ascii="Calibri" w:eastAsia="Calibri" w:hAnsi="Calibri"/>
                <w:b/>
                <w:sz w:val="18"/>
                <w:szCs w:val="18"/>
              </w:rPr>
              <w:t>J</w:t>
            </w:r>
            <w:r w:rsidR="00923E63" w:rsidRPr="000638D1">
              <w:rPr>
                <w:rFonts w:ascii="Calibri" w:eastAsia="Calibri" w:hAnsi="Calibri"/>
                <w:b/>
                <w:sz w:val="18"/>
                <w:szCs w:val="18"/>
              </w:rPr>
              <w:t xml:space="preserve">. Water Heating Systems </w:t>
            </w:r>
            <w:r w:rsidR="00923E63" w:rsidRPr="000638D1">
              <w:rPr>
                <w:rFonts w:ascii="Calibri" w:eastAsia="Calibri" w:hAnsi="Calibri"/>
                <w:sz w:val="18"/>
                <w:szCs w:val="18"/>
              </w:rPr>
              <w:t>(Section 150.</w:t>
            </w:r>
            <w:r w:rsidR="0017550E">
              <w:rPr>
                <w:rFonts w:ascii="Calibri" w:eastAsia="Calibri" w:hAnsi="Calibri"/>
                <w:sz w:val="18"/>
                <w:szCs w:val="18"/>
              </w:rPr>
              <w:t>2</w:t>
            </w:r>
            <w:r w:rsidR="00923E63" w:rsidRPr="000638D1">
              <w:rPr>
                <w:rFonts w:ascii="Calibri" w:eastAsia="Calibri" w:hAnsi="Calibri"/>
                <w:sz w:val="18"/>
                <w:szCs w:val="18"/>
              </w:rPr>
              <w:t>(</w:t>
            </w:r>
            <w:r w:rsidR="0017550E">
              <w:rPr>
                <w:rFonts w:ascii="Calibri" w:eastAsia="Calibri" w:hAnsi="Calibri"/>
                <w:sz w:val="18"/>
                <w:szCs w:val="18"/>
              </w:rPr>
              <w:t>b</w:t>
            </w:r>
            <w:r w:rsidR="00923E63" w:rsidRPr="000638D1">
              <w:rPr>
                <w:rFonts w:ascii="Calibri" w:eastAsia="Calibri" w:hAnsi="Calibri"/>
                <w:sz w:val="18"/>
                <w:szCs w:val="18"/>
              </w:rPr>
              <w:t>)</w:t>
            </w:r>
            <w:r w:rsidR="0017550E">
              <w:rPr>
                <w:rFonts w:ascii="Calibri" w:eastAsia="Calibri" w:hAnsi="Calibri"/>
                <w:sz w:val="18"/>
                <w:szCs w:val="18"/>
              </w:rPr>
              <w:t>1H</w:t>
            </w:r>
            <w:r w:rsidR="00923E63" w:rsidRPr="000638D1">
              <w:rPr>
                <w:rFonts w:ascii="Calibri" w:eastAsia="Calibri" w:hAnsi="Calibri"/>
                <w:sz w:val="18"/>
                <w:szCs w:val="18"/>
              </w:rPr>
              <w:t>)</w:t>
            </w:r>
          </w:p>
          <w:p w14:paraId="05E18FC3" w14:textId="77777777" w:rsidR="00923E63" w:rsidRPr="000638D1" w:rsidRDefault="00923E63" w:rsidP="00BE76F8">
            <w:pPr>
              <w:rPr>
                <w:rFonts w:ascii="Calibri" w:hAnsi="Calibri"/>
                <w:sz w:val="18"/>
                <w:szCs w:val="18"/>
              </w:rPr>
            </w:pPr>
            <w:r w:rsidRPr="000638D1">
              <w:rPr>
                <w:rFonts w:ascii="Calibri" w:eastAsia="Calibri" w:hAnsi="Calibri"/>
                <w:sz w:val="18"/>
                <w:szCs w:val="18"/>
              </w:rPr>
              <w:t>List water heaters and boilers for both domestic hot water (DHW) heaters and hydronic space heating.</w:t>
            </w:r>
          </w:p>
        </w:tc>
      </w:tr>
      <w:tr w:rsidR="00510748" w:rsidRPr="000638D1" w14:paraId="6C48E20A" w14:textId="0DA86713" w:rsidTr="00BB3FE2">
        <w:trPr>
          <w:trHeight w:val="259"/>
        </w:trPr>
        <w:tc>
          <w:tcPr>
            <w:tcW w:w="1084" w:type="dxa"/>
          </w:tcPr>
          <w:p w14:paraId="0F708FCA" w14:textId="5F536397" w:rsidR="00510748" w:rsidRDefault="00510748" w:rsidP="00510748">
            <w:pPr>
              <w:keepNext/>
              <w:jc w:val="center"/>
              <w:rPr>
                <w:rFonts w:ascii="Calibri" w:eastAsia="Calibri" w:hAnsi="Calibri"/>
                <w:b/>
                <w:sz w:val="18"/>
                <w:szCs w:val="18"/>
              </w:rPr>
            </w:pPr>
            <w:r w:rsidRPr="00426D1E">
              <w:rPr>
                <w:rFonts w:ascii="Calibri" w:eastAsia="Calibri" w:hAnsi="Calibri"/>
                <w:sz w:val="18"/>
                <w:szCs w:val="18"/>
              </w:rPr>
              <w:t>01</w:t>
            </w:r>
          </w:p>
        </w:tc>
        <w:tc>
          <w:tcPr>
            <w:tcW w:w="4291" w:type="dxa"/>
            <w:gridSpan w:val="3"/>
          </w:tcPr>
          <w:p w14:paraId="4FBCD446" w14:textId="1D20840E" w:rsidR="00510748" w:rsidRDefault="00510748" w:rsidP="00510748">
            <w:pPr>
              <w:keepNext/>
              <w:rPr>
                <w:rFonts w:ascii="Calibri" w:eastAsia="Calibri" w:hAnsi="Calibri"/>
                <w:b/>
                <w:sz w:val="18"/>
                <w:szCs w:val="18"/>
              </w:rPr>
            </w:pPr>
            <w:r w:rsidRPr="00271AAE">
              <w:rPr>
                <w:rFonts w:ascii="Calibri" w:eastAsia="Calibri" w:hAnsi="Calibri"/>
                <w:sz w:val="18"/>
                <w:szCs w:val="18"/>
              </w:rPr>
              <w:t xml:space="preserve">Is natural gas connected to the </w:t>
            </w:r>
            <w:r>
              <w:rPr>
                <w:rFonts w:ascii="Calibri" w:eastAsia="Calibri" w:hAnsi="Calibri"/>
                <w:sz w:val="18"/>
                <w:szCs w:val="18"/>
              </w:rPr>
              <w:t>existing water heater</w:t>
            </w:r>
            <w:r w:rsidRPr="00271AAE">
              <w:rPr>
                <w:rFonts w:ascii="Calibri" w:eastAsia="Calibri" w:hAnsi="Calibri"/>
                <w:sz w:val="18"/>
                <w:szCs w:val="18"/>
              </w:rPr>
              <w:t>?</w:t>
            </w:r>
          </w:p>
        </w:tc>
        <w:tc>
          <w:tcPr>
            <w:tcW w:w="8817" w:type="dxa"/>
            <w:gridSpan w:val="6"/>
          </w:tcPr>
          <w:p w14:paraId="1086FD9A" w14:textId="3C41A8F8" w:rsidR="00510748" w:rsidRDefault="00510748" w:rsidP="00510748">
            <w:pPr>
              <w:keepNext/>
              <w:rPr>
                <w:rFonts w:ascii="Calibri" w:eastAsia="Calibri" w:hAnsi="Calibri"/>
                <w:b/>
                <w:sz w:val="18"/>
                <w:szCs w:val="18"/>
              </w:rPr>
            </w:pPr>
          </w:p>
        </w:tc>
      </w:tr>
      <w:tr w:rsidR="00510748" w:rsidRPr="004A470C" w14:paraId="1ED56A35" w14:textId="77777777" w:rsidTr="00BB3FE2">
        <w:trPr>
          <w:gridAfter w:val="1"/>
          <w:wAfter w:w="6" w:type="dxa"/>
          <w:trHeight w:val="225"/>
        </w:trPr>
        <w:tc>
          <w:tcPr>
            <w:tcW w:w="2335" w:type="dxa"/>
            <w:gridSpan w:val="2"/>
            <w:vAlign w:val="center"/>
          </w:tcPr>
          <w:p w14:paraId="0952893B" w14:textId="3DFC0EEE" w:rsidR="00510748" w:rsidRPr="004A470C" w:rsidRDefault="00510748" w:rsidP="00BB3FE2">
            <w:pPr>
              <w:jc w:val="center"/>
              <w:rPr>
                <w:rFonts w:ascii="Calibri" w:hAnsi="Calibri"/>
                <w:sz w:val="18"/>
              </w:rPr>
            </w:pPr>
            <w:r w:rsidRPr="004A470C">
              <w:rPr>
                <w:rFonts w:ascii="Calibri" w:hAnsi="Calibri"/>
                <w:sz w:val="18"/>
              </w:rPr>
              <w:t>0</w:t>
            </w:r>
            <w:r>
              <w:rPr>
                <w:rFonts w:ascii="Calibri" w:hAnsi="Calibri"/>
                <w:sz w:val="18"/>
              </w:rPr>
              <w:t>2</w:t>
            </w:r>
          </w:p>
        </w:tc>
        <w:tc>
          <w:tcPr>
            <w:tcW w:w="2070" w:type="dxa"/>
          </w:tcPr>
          <w:p w14:paraId="3E6741E6" w14:textId="09D59C54" w:rsidR="00510748" w:rsidRPr="004A470C" w:rsidRDefault="00510748" w:rsidP="00BB3FE2">
            <w:pPr>
              <w:jc w:val="center"/>
              <w:rPr>
                <w:rFonts w:ascii="Calibri" w:hAnsi="Calibri"/>
                <w:sz w:val="18"/>
              </w:rPr>
            </w:pPr>
            <w:r w:rsidRPr="004A470C">
              <w:rPr>
                <w:rFonts w:ascii="Calibri" w:hAnsi="Calibri"/>
                <w:sz w:val="18"/>
              </w:rPr>
              <w:t>0</w:t>
            </w:r>
            <w:r>
              <w:rPr>
                <w:rFonts w:ascii="Calibri" w:hAnsi="Calibri"/>
                <w:sz w:val="18"/>
              </w:rPr>
              <w:t>3</w:t>
            </w:r>
          </w:p>
        </w:tc>
        <w:tc>
          <w:tcPr>
            <w:tcW w:w="2070" w:type="dxa"/>
            <w:gridSpan w:val="2"/>
            <w:vAlign w:val="center"/>
          </w:tcPr>
          <w:p w14:paraId="1A57E781" w14:textId="62DAEA27" w:rsidR="00510748" w:rsidRPr="004A470C" w:rsidRDefault="00510748" w:rsidP="00BB3FE2">
            <w:pPr>
              <w:jc w:val="center"/>
              <w:rPr>
                <w:rFonts w:ascii="Calibri" w:hAnsi="Calibri"/>
                <w:sz w:val="18"/>
              </w:rPr>
            </w:pPr>
            <w:r w:rsidRPr="004A470C">
              <w:rPr>
                <w:rFonts w:ascii="Calibri" w:hAnsi="Calibri"/>
                <w:sz w:val="18"/>
              </w:rPr>
              <w:t>0</w:t>
            </w:r>
            <w:r>
              <w:rPr>
                <w:rFonts w:ascii="Calibri" w:hAnsi="Calibri"/>
                <w:sz w:val="18"/>
              </w:rPr>
              <w:t>4</w:t>
            </w:r>
          </w:p>
        </w:tc>
        <w:tc>
          <w:tcPr>
            <w:tcW w:w="1980" w:type="dxa"/>
            <w:vAlign w:val="center"/>
          </w:tcPr>
          <w:p w14:paraId="15F5F8EC" w14:textId="0355B762" w:rsidR="00510748" w:rsidRPr="004A470C" w:rsidRDefault="00510748" w:rsidP="009B6255">
            <w:pPr>
              <w:jc w:val="center"/>
              <w:rPr>
                <w:rFonts w:ascii="Calibri" w:hAnsi="Calibri"/>
                <w:sz w:val="18"/>
              </w:rPr>
            </w:pPr>
            <w:r w:rsidRPr="004A470C">
              <w:rPr>
                <w:rFonts w:ascii="Calibri" w:hAnsi="Calibri"/>
                <w:sz w:val="18"/>
              </w:rPr>
              <w:t>0</w:t>
            </w:r>
            <w:r>
              <w:rPr>
                <w:rFonts w:ascii="Calibri" w:hAnsi="Calibri"/>
                <w:sz w:val="18"/>
              </w:rPr>
              <w:t>5</w:t>
            </w:r>
          </w:p>
        </w:tc>
        <w:tc>
          <w:tcPr>
            <w:tcW w:w="1800" w:type="dxa"/>
            <w:vAlign w:val="center"/>
          </w:tcPr>
          <w:p w14:paraId="185B2C36" w14:textId="0A68DC95" w:rsidR="00510748" w:rsidRPr="004A470C" w:rsidRDefault="00510748" w:rsidP="00390F2C">
            <w:pPr>
              <w:jc w:val="center"/>
              <w:rPr>
                <w:rFonts w:ascii="Calibri" w:hAnsi="Calibri"/>
                <w:sz w:val="18"/>
              </w:rPr>
            </w:pPr>
            <w:r w:rsidRPr="004A470C">
              <w:rPr>
                <w:rFonts w:ascii="Calibri" w:hAnsi="Calibri"/>
                <w:sz w:val="18"/>
              </w:rPr>
              <w:t>0</w:t>
            </w:r>
            <w:r>
              <w:rPr>
                <w:rFonts w:ascii="Calibri" w:hAnsi="Calibri"/>
                <w:sz w:val="18"/>
              </w:rPr>
              <w:t>6</w:t>
            </w:r>
          </w:p>
        </w:tc>
        <w:tc>
          <w:tcPr>
            <w:tcW w:w="1800" w:type="dxa"/>
            <w:vAlign w:val="center"/>
          </w:tcPr>
          <w:p w14:paraId="7CBBC91D" w14:textId="73E2F985" w:rsidR="00510748" w:rsidRPr="004A470C" w:rsidRDefault="00510748" w:rsidP="005D585B">
            <w:pPr>
              <w:jc w:val="center"/>
              <w:rPr>
                <w:rFonts w:ascii="Calibri" w:hAnsi="Calibri"/>
                <w:sz w:val="18"/>
              </w:rPr>
            </w:pPr>
            <w:r w:rsidRPr="004A470C">
              <w:rPr>
                <w:rFonts w:ascii="Calibri" w:hAnsi="Calibri"/>
                <w:sz w:val="18"/>
              </w:rPr>
              <w:t>0</w:t>
            </w:r>
            <w:r>
              <w:rPr>
                <w:rFonts w:ascii="Calibri" w:hAnsi="Calibri"/>
                <w:sz w:val="18"/>
              </w:rPr>
              <w:t>7</w:t>
            </w:r>
          </w:p>
        </w:tc>
        <w:tc>
          <w:tcPr>
            <w:tcW w:w="2131" w:type="dxa"/>
            <w:vAlign w:val="center"/>
          </w:tcPr>
          <w:p w14:paraId="4B1F51E6" w14:textId="658B68C3" w:rsidR="00510748" w:rsidRPr="004A470C" w:rsidRDefault="00510748" w:rsidP="00207A7F">
            <w:pPr>
              <w:jc w:val="center"/>
              <w:rPr>
                <w:rFonts w:ascii="Calibri" w:hAnsi="Calibri"/>
                <w:sz w:val="18"/>
              </w:rPr>
            </w:pPr>
            <w:r w:rsidRPr="004A470C">
              <w:rPr>
                <w:rFonts w:ascii="Calibri" w:hAnsi="Calibri"/>
                <w:sz w:val="18"/>
              </w:rPr>
              <w:t>0</w:t>
            </w:r>
            <w:r>
              <w:rPr>
                <w:rFonts w:ascii="Calibri" w:hAnsi="Calibri"/>
                <w:sz w:val="18"/>
              </w:rPr>
              <w:t>8</w:t>
            </w:r>
          </w:p>
        </w:tc>
      </w:tr>
      <w:tr w:rsidR="00510748" w:rsidRPr="004A470C" w14:paraId="10C57542" w14:textId="77777777" w:rsidTr="00BB3FE2">
        <w:trPr>
          <w:gridAfter w:val="1"/>
          <w:wAfter w:w="6" w:type="dxa"/>
          <w:trHeight w:val="873"/>
        </w:trPr>
        <w:tc>
          <w:tcPr>
            <w:tcW w:w="2335" w:type="dxa"/>
            <w:gridSpan w:val="2"/>
            <w:vAlign w:val="bottom"/>
          </w:tcPr>
          <w:p w14:paraId="7C583736" w14:textId="77777777" w:rsidR="00510748" w:rsidRPr="004A470C" w:rsidRDefault="00510748" w:rsidP="00510748">
            <w:pPr>
              <w:jc w:val="center"/>
              <w:rPr>
                <w:rFonts w:ascii="Calibri" w:hAnsi="Calibri"/>
                <w:sz w:val="18"/>
                <w:szCs w:val="18"/>
              </w:rPr>
            </w:pPr>
            <w:r w:rsidRPr="004A470C">
              <w:rPr>
                <w:rFonts w:ascii="Calibri" w:hAnsi="Calibri"/>
                <w:sz w:val="18"/>
                <w:szCs w:val="18"/>
              </w:rPr>
              <w:t>Water Heating System ID or Name</w:t>
            </w:r>
          </w:p>
        </w:tc>
        <w:tc>
          <w:tcPr>
            <w:tcW w:w="2070" w:type="dxa"/>
            <w:vAlign w:val="bottom"/>
          </w:tcPr>
          <w:p w14:paraId="5F4B0927" w14:textId="77777777" w:rsidR="00510748" w:rsidRPr="004A470C" w:rsidRDefault="00510748" w:rsidP="00510748">
            <w:pPr>
              <w:jc w:val="center"/>
              <w:rPr>
                <w:rFonts w:ascii="Calibri" w:hAnsi="Calibri"/>
                <w:sz w:val="18"/>
                <w:szCs w:val="18"/>
              </w:rPr>
            </w:pPr>
            <w:r w:rsidRPr="004A470C">
              <w:rPr>
                <w:rFonts w:ascii="Calibri" w:hAnsi="Calibri"/>
                <w:sz w:val="18"/>
                <w:szCs w:val="18"/>
              </w:rPr>
              <w:t>Water Heating System Type</w:t>
            </w:r>
          </w:p>
        </w:tc>
        <w:tc>
          <w:tcPr>
            <w:tcW w:w="2070" w:type="dxa"/>
            <w:gridSpan w:val="2"/>
            <w:vAlign w:val="bottom"/>
          </w:tcPr>
          <w:p w14:paraId="5CAB04CB" w14:textId="77777777" w:rsidR="00510748" w:rsidRPr="004A470C" w:rsidRDefault="00510748" w:rsidP="00510748">
            <w:pPr>
              <w:jc w:val="center"/>
              <w:rPr>
                <w:rFonts w:ascii="Calibri" w:hAnsi="Calibri"/>
                <w:sz w:val="18"/>
                <w:szCs w:val="18"/>
              </w:rPr>
            </w:pPr>
            <w:r w:rsidRPr="004A470C">
              <w:rPr>
                <w:rFonts w:ascii="Calibri" w:hAnsi="Calibri"/>
                <w:sz w:val="18"/>
                <w:szCs w:val="18"/>
              </w:rPr>
              <w:t>System Option (from §150.1(c)8)</w:t>
            </w:r>
          </w:p>
        </w:tc>
        <w:tc>
          <w:tcPr>
            <w:tcW w:w="1980" w:type="dxa"/>
            <w:vAlign w:val="bottom"/>
          </w:tcPr>
          <w:p w14:paraId="1AA93C27" w14:textId="77777777" w:rsidR="00510748" w:rsidRDefault="00510748" w:rsidP="00510748">
            <w:pPr>
              <w:jc w:val="center"/>
              <w:rPr>
                <w:rFonts w:ascii="Calibri" w:hAnsi="Calibri"/>
                <w:sz w:val="18"/>
                <w:szCs w:val="18"/>
              </w:rPr>
            </w:pPr>
            <w:r w:rsidRPr="004A470C">
              <w:rPr>
                <w:rFonts w:ascii="Calibri" w:hAnsi="Calibri"/>
                <w:sz w:val="18"/>
                <w:szCs w:val="18"/>
              </w:rPr>
              <w:t xml:space="preserve">Water Heater </w:t>
            </w:r>
          </w:p>
          <w:p w14:paraId="43FD43F3" w14:textId="6EE9CEA3" w:rsidR="00510748" w:rsidRPr="004A470C" w:rsidRDefault="00510748" w:rsidP="00510748">
            <w:pPr>
              <w:jc w:val="center"/>
              <w:rPr>
                <w:rFonts w:ascii="Calibri" w:hAnsi="Calibri"/>
                <w:sz w:val="18"/>
                <w:szCs w:val="18"/>
              </w:rPr>
            </w:pPr>
            <w:r w:rsidRPr="004A470C">
              <w:rPr>
                <w:rFonts w:ascii="Calibri" w:hAnsi="Calibri"/>
                <w:sz w:val="18"/>
                <w:szCs w:val="18"/>
              </w:rPr>
              <w:t>Type</w:t>
            </w:r>
          </w:p>
        </w:tc>
        <w:tc>
          <w:tcPr>
            <w:tcW w:w="1800" w:type="dxa"/>
            <w:vAlign w:val="bottom"/>
          </w:tcPr>
          <w:p w14:paraId="66249139" w14:textId="77777777" w:rsidR="00510748" w:rsidRPr="004A470C" w:rsidRDefault="00510748" w:rsidP="00510748">
            <w:pPr>
              <w:jc w:val="center"/>
              <w:rPr>
                <w:rFonts w:ascii="Calibri" w:hAnsi="Calibri"/>
                <w:sz w:val="18"/>
                <w:szCs w:val="18"/>
              </w:rPr>
            </w:pPr>
            <w:r w:rsidRPr="004A470C">
              <w:rPr>
                <w:rFonts w:ascii="Calibri" w:hAnsi="Calibri"/>
                <w:sz w:val="18"/>
                <w:szCs w:val="18"/>
              </w:rPr>
              <w:t>Volume</w:t>
            </w:r>
          </w:p>
        </w:tc>
        <w:tc>
          <w:tcPr>
            <w:tcW w:w="1800" w:type="dxa"/>
            <w:vAlign w:val="bottom"/>
          </w:tcPr>
          <w:p w14:paraId="23E430A5" w14:textId="77777777" w:rsidR="00510748" w:rsidRPr="004A470C" w:rsidRDefault="00510748" w:rsidP="00510748">
            <w:pPr>
              <w:jc w:val="center"/>
              <w:rPr>
                <w:rFonts w:ascii="Calibri" w:hAnsi="Calibri"/>
                <w:sz w:val="18"/>
                <w:szCs w:val="18"/>
              </w:rPr>
            </w:pPr>
            <w:r w:rsidRPr="004A470C">
              <w:rPr>
                <w:rFonts w:ascii="Calibri" w:hAnsi="Calibri"/>
                <w:sz w:val="18"/>
                <w:szCs w:val="18"/>
              </w:rPr>
              <w:t>Fuel Type</w:t>
            </w:r>
          </w:p>
        </w:tc>
        <w:tc>
          <w:tcPr>
            <w:tcW w:w="2131" w:type="dxa"/>
            <w:vAlign w:val="bottom"/>
          </w:tcPr>
          <w:p w14:paraId="042AE3DD" w14:textId="77777777" w:rsidR="00510748" w:rsidRPr="004A470C" w:rsidRDefault="00510748" w:rsidP="00510748">
            <w:pPr>
              <w:jc w:val="center"/>
              <w:rPr>
                <w:rFonts w:ascii="Calibri" w:hAnsi="Calibri"/>
                <w:sz w:val="18"/>
                <w:szCs w:val="18"/>
              </w:rPr>
            </w:pPr>
            <w:r w:rsidRPr="004A470C">
              <w:rPr>
                <w:rFonts w:ascii="Calibri" w:hAnsi="Calibri"/>
                <w:sz w:val="18"/>
                <w:szCs w:val="18"/>
              </w:rPr>
              <w:t># of Water Heaters in System</w:t>
            </w:r>
          </w:p>
        </w:tc>
      </w:tr>
      <w:tr w:rsidR="00510748" w:rsidRPr="004A470C" w14:paraId="7FDDE391" w14:textId="77777777" w:rsidTr="00BB3FE2">
        <w:trPr>
          <w:gridAfter w:val="1"/>
          <w:wAfter w:w="6" w:type="dxa"/>
          <w:trHeight w:val="227"/>
        </w:trPr>
        <w:tc>
          <w:tcPr>
            <w:tcW w:w="2335" w:type="dxa"/>
            <w:gridSpan w:val="2"/>
          </w:tcPr>
          <w:p w14:paraId="02302AD0" w14:textId="77777777" w:rsidR="00510748" w:rsidRPr="004A470C" w:rsidRDefault="00510748" w:rsidP="00510748">
            <w:pPr>
              <w:rPr>
                <w:rFonts w:ascii="Calibri" w:hAnsi="Calibri"/>
                <w:sz w:val="18"/>
              </w:rPr>
            </w:pPr>
          </w:p>
        </w:tc>
        <w:tc>
          <w:tcPr>
            <w:tcW w:w="2070" w:type="dxa"/>
          </w:tcPr>
          <w:p w14:paraId="0CE72C22"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rPr>
            </w:pPr>
          </w:p>
        </w:tc>
        <w:tc>
          <w:tcPr>
            <w:tcW w:w="2070" w:type="dxa"/>
            <w:gridSpan w:val="2"/>
          </w:tcPr>
          <w:p w14:paraId="1B94BB2B"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rPr>
            </w:pPr>
          </w:p>
        </w:tc>
        <w:tc>
          <w:tcPr>
            <w:tcW w:w="1980" w:type="dxa"/>
          </w:tcPr>
          <w:p w14:paraId="43365BA8"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c>
          <w:tcPr>
            <w:tcW w:w="1800" w:type="dxa"/>
          </w:tcPr>
          <w:p w14:paraId="176702EB"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c>
          <w:tcPr>
            <w:tcW w:w="1800" w:type="dxa"/>
          </w:tcPr>
          <w:p w14:paraId="65E79E67"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c>
          <w:tcPr>
            <w:tcW w:w="2131" w:type="dxa"/>
          </w:tcPr>
          <w:p w14:paraId="01B4B5A1"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r>
      <w:tr w:rsidR="00510748" w:rsidRPr="004A470C" w14:paraId="7F2421B1" w14:textId="77777777" w:rsidTr="00BB3FE2">
        <w:trPr>
          <w:gridAfter w:val="1"/>
          <w:wAfter w:w="6" w:type="dxa"/>
          <w:trHeight w:val="317"/>
        </w:trPr>
        <w:tc>
          <w:tcPr>
            <w:tcW w:w="2335" w:type="dxa"/>
            <w:gridSpan w:val="2"/>
          </w:tcPr>
          <w:p w14:paraId="7E701CE5" w14:textId="77777777" w:rsidR="00510748" w:rsidRPr="004A470C" w:rsidRDefault="00510748" w:rsidP="00510748">
            <w:pPr>
              <w:rPr>
                <w:rFonts w:ascii="Calibri" w:hAnsi="Calibri"/>
                <w:sz w:val="18"/>
              </w:rPr>
            </w:pPr>
          </w:p>
        </w:tc>
        <w:tc>
          <w:tcPr>
            <w:tcW w:w="2070" w:type="dxa"/>
          </w:tcPr>
          <w:p w14:paraId="2E117AB3"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rPr>
            </w:pPr>
          </w:p>
        </w:tc>
        <w:tc>
          <w:tcPr>
            <w:tcW w:w="2070" w:type="dxa"/>
            <w:gridSpan w:val="2"/>
          </w:tcPr>
          <w:p w14:paraId="6F9CE217"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rPr>
            </w:pPr>
          </w:p>
        </w:tc>
        <w:tc>
          <w:tcPr>
            <w:tcW w:w="1980" w:type="dxa"/>
          </w:tcPr>
          <w:p w14:paraId="31E317E4"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c>
          <w:tcPr>
            <w:tcW w:w="1800" w:type="dxa"/>
          </w:tcPr>
          <w:p w14:paraId="701859F8"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c>
          <w:tcPr>
            <w:tcW w:w="1800" w:type="dxa"/>
          </w:tcPr>
          <w:p w14:paraId="71407E9E"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c>
          <w:tcPr>
            <w:tcW w:w="2131" w:type="dxa"/>
          </w:tcPr>
          <w:p w14:paraId="52467998" w14:textId="77777777" w:rsidR="00510748" w:rsidRPr="004A470C" w:rsidRDefault="00510748" w:rsidP="00510748">
            <w:pPr>
              <w:keepNext/>
              <w:tabs>
                <w:tab w:val="left" w:pos="2160"/>
                <w:tab w:val="left" w:pos="2700"/>
                <w:tab w:val="left" w:pos="3420"/>
                <w:tab w:val="left" w:pos="3780"/>
                <w:tab w:val="left" w:pos="5760"/>
                <w:tab w:val="left" w:pos="7212"/>
              </w:tabs>
              <w:rPr>
                <w:rFonts w:ascii="Calibri" w:hAnsi="Calibri"/>
                <w:sz w:val="18"/>
                <w:szCs w:val="14"/>
              </w:rPr>
            </w:pPr>
          </w:p>
        </w:tc>
      </w:tr>
      <w:tr w:rsidR="00510748" w:rsidRPr="000638D1" w14:paraId="51195C14" w14:textId="77777777" w:rsidTr="00BB3FE2">
        <w:trPr>
          <w:trHeight w:val="1587"/>
        </w:trPr>
        <w:tc>
          <w:tcPr>
            <w:tcW w:w="14192" w:type="dxa"/>
            <w:gridSpan w:val="10"/>
          </w:tcPr>
          <w:p w14:paraId="0E449675" w14:textId="3954B02E" w:rsidR="00510748" w:rsidRPr="00B013A1" w:rsidRDefault="00510748" w:rsidP="00510748">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t>Op</w:t>
            </w:r>
            <w:r w:rsidRPr="00B013A1">
              <w:rPr>
                <w:rFonts w:ascii="Calibri" w:hAnsi="Calibri"/>
                <w:sz w:val="18"/>
                <w:szCs w:val="18"/>
              </w:rPr>
              <w:t>tions:</w:t>
            </w:r>
          </w:p>
          <w:p w14:paraId="3B0DFD89" w14:textId="77777777" w:rsidR="00510748" w:rsidRPr="00B013A1" w:rsidRDefault="00510748" w:rsidP="00510748">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22C43CC0" w14:textId="77777777" w:rsidR="00510748" w:rsidRPr="000028D1" w:rsidRDefault="00510748" w:rsidP="00510748">
            <w:pPr>
              <w:pStyle w:val="ListParagraph"/>
              <w:keepNext/>
              <w:numPr>
                <w:ilvl w:val="0"/>
                <w:numId w:val="54"/>
              </w:numPr>
              <w:tabs>
                <w:tab w:val="left" w:pos="2160"/>
                <w:tab w:val="left" w:pos="2700"/>
                <w:tab w:val="left" w:pos="3420"/>
                <w:tab w:val="left" w:pos="3780"/>
                <w:tab w:val="left" w:pos="5760"/>
                <w:tab w:val="left" w:pos="7212"/>
              </w:tabs>
              <w:rPr>
                <w:rFonts w:ascii="Calibri" w:hAnsi="Calibri"/>
                <w:sz w:val="18"/>
                <w:szCs w:val="18"/>
              </w:rPr>
            </w:pPr>
            <w:r w:rsidRPr="00226BDB">
              <w:rPr>
                <w:rFonts w:ascii="Calibri" w:hAnsi="Calibri"/>
                <w:sz w:val="18"/>
                <w:szCs w:val="18"/>
              </w:rPr>
              <w:t xml:space="preserve">Gas or propane </w:t>
            </w:r>
            <w:r w:rsidRPr="000028D1">
              <w:rPr>
                <w:rFonts w:ascii="Calibri" w:hAnsi="Calibri"/>
                <w:sz w:val="18"/>
                <w:szCs w:val="18"/>
              </w:rPr>
              <w:t>water heating system.</w:t>
            </w:r>
          </w:p>
          <w:p w14:paraId="5D5B4C44" w14:textId="77777777" w:rsidR="00510748" w:rsidRPr="00547B61" w:rsidRDefault="00510748" w:rsidP="00510748">
            <w:pPr>
              <w:pStyle w:val="ListParagraph"/>
              <w:numPr>
                <w:ilvl w:val="0"/>
                <w:numId w:val="54"/>
              </w:numPr>
              <w:autoSpaceDE w:val="0"/>
              <w:autoSpaceDN w:val="0"/>
              <w:adjustRightInd w:val="0"/>
              <w:rPr>
                <w:rFonts w:asciiTheme="minorHAnsi" w:hAnsiTheme="minorHAnsi" w:cstheme="minorHAnsi"/>
                <w:sz w:val="18"/>
                <w:szCs w:val="18"/>
              </w:rPr>
            </w:pPr>
            <w:r w:rsidRPr="00547B61">
              <w:rPr>
                <w:rFonts w:ascii="Calibri" w:hAnsi="Calibri"/>
                <w:sz w:val="18"/>
                <w:szCs w:val="18"/>
              </w:rPr>
              <w:t xml:space="preserve">For Climate Zones 1 through 15, a single heat pump water heater, storage tank shall not be located outdoors and placed on </w:t>
            </w:r>
            <w:proofErr w:type="gramStart"/>
            <w:r w:rsidRPr="00547B61">
              <w:rPr>
                <w:rFonts w:ascii="Calibri" w:hAnsi="Calibri"/>
                <w:sz w:val="18"/>
                <w:szCs w:val="18"/>
              </w:rPr>
              <w:t>a</w:t>
            </w:r>
            <w:proofErr w:type="gramEnd"/>
            <w:r w:rsidRPr="00547B61">
              <w:rPr>
                <w:rFonts w:asciiTheme="minorHAnsi" w:hAnsiTheme="minorHAnsi" w:cstheme="minorHAnsi"/>
                <w:sz w:val="18"/>
                <w:szCs w:val="18"/>
              </w:rPr>
              <w:t xml:space="preserve"> incompressible, rigid insulated surface with a</w:t>
            </w:r>
          </w:p>
          <w:p w14:paraId="1289C797" w14:textId="77777777" w:rsidR="00510748" w:rsidRPr="000028D1" w:rsidRDefault="00510748" w:rsidP="00510748">
            <w:pPr>
              <w:pStyle w:val="ListParagraph"/>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547B61">
              <w:rPr>
                <w:rFonts w:asciiTheme="minorHAnsi" w:hAnsiTheme="minorHAnsi" w:cstheme="minorHAnsi"/>
                <w:sz w:val="18"/>
                <w:szCs w:val="18"/>
              </w:rPr>
              <w:t>minimum thermal resistance of R-10</w:t>
            </w:r>
            <w:r w:rsidRPr="00547B61" w:rsidDel="00226BDB">
              <w:rPr>
                <w:rFonts w:asciiTheme="minorHAnsi" w:hAnsiTheme="minorHAnsi" w:cstheme="minorHAnsi"/>
                <w:sz w:val="18"/>
                <w:szCs w:val="18"/>
              </w:rPr>
              <w:t xml:space="preserve"> </w:t>
            </w:r>
          </w:p>
          <w:p w14:paraId="4ABA9B23" w14:textId="77777777" w:rsidR="00510748" w:rsidRPr="00547B61" w:rsidRDefault="00510748" w:rsidP="00510748">
            <w:pPr>
              <w:pStyle w:val="ListParagraph"/>
              <w:keepNext/>
              <w:numPr>
                <w:ilvl w:val="0"/>
                <w:numId w:val="54"/>
              </w:numPr>
              <w:tabs>
                <w:tab w:val="left" w:pos="2160"/>
                <w:tab w:val="left" w:pos="2700"/>
                <w:tab w:val="left" w:pos="3420"/>
                <w:tab w:val="left" w:pos="3780"/>
                <w:tab w:val="left" w:pos="5760"/>
                <w:tab w:val="left" w:pos="7212"/>
              </w:tabs>
              <w:rPr>
                <w:rFonts w:asciiTheme="minorHAnsi" w:hAnsiTheme="minorHAnsi" w:cstheme="minorHAnsi"/>
                <w:sz w:val="18"/>
                <w:szCs w:val="18"/>
              </w:rPr>
            </w:pPr>
            <w:r w:rsidRPr="000028D1">
              <w:rPr>
                <w:rFonts w:asciiTheme="minorHAnsi" w:hAnsiTheme="minorHAnsi" w:cstheme="minorHAnsi"/>
                <w:sz w:val="18"/>
                <w:szCs w:val="18"/>
              </w:rPr>
              <w:t>For Climate Zones 1 through 15, a single Tier 3 heater (</w:t>
            </w:r>
            <w:r w:rsidRPr="000028D1">
              <w:rPr>
                <w:rFonts w:ascii="Calibri" w:hAnsi="Calibri"/>
                <w:sz w:val="18"/>
                <w:szCs w:val="18"/>
              </w:rPr>
              <w:t xml:space="preserve">as rated by Northwest Energy Efficiency Alliance (NEEA). </w:t>
            </w:r>
          </w:p>
          <w:p w14:paraId="33BF6884" w14:textId="1A1488DF" w:rsidR="00510748" w:rsidRPr="000638D1" w:rsidRDefault="00510748" w:rsidP="00BB3FE2">
            <w:pPr>
              <w:pStyle w:val="ListParagraph"/>
              <w:numPr>
                <w:ilvl w:val="0"/>
                <w:numId w:val="54"/>
              </w:numPr>
            </w:pPr>
            <w:r w:rsidRPr="00BB3FE2">
              <w:rPr>
                <w:rFonts w:ascii="Calibri" w:hAnsi="Calibri"/>
                <w:sz w:val="18"/>
                <w:szCs w:val="18"/>
              </w:rPr>
              <w:t>If no natural gas is connected to the existing water heater location, a consumer electric water heate</w:t>
            </w:r>
            <w:r w:rsidR="00C02E00">
              <w:rPr>
                <w:rFonts w:ascii="Calibri" w:hAnsi="Calibri"/>
                <w:sz w:val="18"/>
                <w:szCs w:val="18"/>
              </w:rPr>
              <w:t>r</w:t>
            </w:r>
          </w:p>
        </w:tc>
      </w:tr>
    </w:tbl>
    <w:p w14:paraId="1A859292" w14:textId="42645F62" w:rsidR="00C45947" w:rsidRDefault="00C45947" w:rsidP="009867E0">
      <w:pPr>
        <w:keepNext/>
        <w:tabs>
          <w:tab w:val="left" w:pos="2160"/>
          <w:tab w:val="left" w:pos="2700"/>
          <w:tab w:val="left" w:pos="3420"/>
          <w:tab w:val="left" w:pos="3780"/>
          <w:tab w:val="left" w:pos="5760"/>
          <w:tab w:val="left" w:pos="7212"/>
        </w:tabs>
        <w:ind w:right="-288"/>
        <w:rPr>
          <w:rFonts w:ascii="Calibri" w:eastAsia="Calibri" w:hAnsi="Calibri"/>
          <w:b/>
          <w:sz w:val="20"/>
          <w:szCs w:val="22"/>
        </w:rPr>
      </w:pPr>
    </w:p>
    <w:p w14:paraId="4886A366" w14:textId="77777777" w:rsidR="009867E0" w:rsidRPr="00FD271A" w:rsidRDefault="009867E0" w:rsidP="009867E0">
      <w:pPr>
        <w:rPr>
          <w:sz w:val="20"/>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19"/>
        <w:gridCol w:w="2220"/>
        <w:gridCol w:w="2218"/>
        <w:gridCol w:w="2219"/>
        <w:gridCol w:w="2219"/>
        <w:gridCol w:w="3295"/>
      </w:tblGrid>
      <w:tr w:rsidR="00C62478" w:rsidRPr="00C24189" w14:paraId="4886A368" w14:textId="77777777" w:rsidTr="00E36CB5">
        <w:trPr>
          <w:trHeight w:val="242"/>
        </w:trPr>
        <w:tc>
          <w:tcPr>
            <w:tcW w:w="14616" w:type="dxa"/>
            <w:gridSpan w:val="6"/>
            <w:tcBorders>
              <w:top w:val="single" w:sz="4" w:space="0" w:color="auto"/>
              <w:left w:val="single" w:sz="4" w:space="0" w:color="auto"/>
              <w:bottom w:val="single" w:sz="4" w:space="0" w:color="auto"/>
              <w:right w:val="single" w:sz="4" w:space="0" w:color="auto"/>
            </w:tcBorders>
            <w:vAlign w:val="center"/>
          </w:tcPr>
          <w:p w14:paraId="4886A367" w14:textId="22FBF836" w:rsidR="00C62478" w:rsidRPr="000F72BA" w:rsidRDefault="005B199E" w:rsidP="006B4045">
            <w:pPr>
              <w:keepNext/>
              <w:rPr>
                <w:rFonts w:ascii="Calibri" w:eastAsia="Calibri" w:hAnsi="Calibri"/>
                <w:b/>
                <w:sz w:val="22"/>
                <w:szCs w:val="22"/>
              </w:rPr>
            </w:pPr>
            <w:r>
              <w:rPr>
                <w:rFonts w:ascii="Calibri" w:eastAsia="Calibri" w:hAnsi="Calibri"/>
                <w:b/>
                <w:sz w:val="20"/>
                <w:szCs w:val="22"/>
              </w:rPr>
              <w:t>K</w:t>
            </w:r>
            <w:r w:rsidR="00C62478" w:rsidRPr="00FD271A">
              <w:rPr>
                <w:rFonts w:ascii="Calibri" w:eastAsia="Calibri" w:hAnsi="Calibri"/>
                <w:b/>
                <w:sz w:val="20"/>
                <w:szCs w:val="22"/>
              </w:rPr>
              <w:t xml:space="preserve">. </w:t>
            </w:r>
            <w:r w:rsidR="006B4045" w:rsidRPr="00FD271A">
              <w:rPr>
                <w:rFonts w:ascii="Calibri" w:eastAsia="Calibri" w:hAnsi="Calibri"/>
                <w:b/>
                <w:sz w:val="20"/>
                <w:szCs w:val="22"/>
              </w:rPr>
              <w:t>Space Conditioning Systems and Water Heating Systems in Multifamily Dwelling Unit</w:t>
            </w:r>
          </w:p>
        </w:tc>
      </w:tr>
      <w:tr w:rsidR="00C62478" w:rsidRPr="003E1E50" w14:paraId="4886A36F" w14:textId="77777777" w:rsidTr="002468B8">
        <w:trPr>
          <w:trHeight w:val="223"/>
        </w:trPr>
        <w:tc>
          <w:tcPr>
            <w:tcW w:w="2253" w:type="dxa"/>
            <w:tcBorders>
              <w:top w:val="single" w:sz="4" w:space="0" w:color="auto"/>
              <w:left w:val="single" w:sz="4" w:space="0" w:color="auto"/>
              <w:bottom w:val="single" w:sz="4" w:space="0" w:color="auto"/>
              <w:right w:val="single" w:sz="4" w:space="0" w:color="auto"/>
            </w:tcBorders>
            <w:vAlign w:val="bottom"/>
          </w:tcPr>
          <w:p w14:paraId="4886A369"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01</w:t>
            </w:r>
          </w:p>
        </w:tc>
        <w:tc>
          <w:tcPr>
            <w:tcW w:w="2254" w:type="dxa"/>
            <w:tcBorders>
              <w:top w:val="single" w:sz="4" w:space="0" w:color="auto"/>
              <w:left w:val="single" w:sz="4" w:space="0" w:color="auto"/>
              <w:bottom w:val="single" w:sz="4" w:space="0" w:color="auto"/>
              <w:right w:val="single" w:sz="4" w:space="0" w:color="auto"/>
            </w:tcBorders>
            <w:vAlign w:val="bottom"/>
          </w:tcPr>
          <w:p w14:paraId="4886A36A"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02</w:t>
            </w:r>
          </w:p>
        </w:tc>
        <w:tc>
          <w:tcPr>
            <w:tcW w:w="2253" w:type="dxa"/>
            <w:tcBorders>
              <w:top w:val="single" w:sz="4" w:space="0" w:color="auto"/>
              <w:left w:val="single" w:sz="4" w:space="0" w:color="auto"/>
              <w:bottom w:val="single" w:sz="4" w:space="0" w:color="auto"/>
              <w:right w:val="single" w:sz="4" w:space="0" w:color="auto"/>
            </w:tcBorders>
            <w:vAlign w:val="bottom"/>
          </w:tcPr>
          <w:p w14:paraId="4886A36B"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03</w:t>
            </w:r>
          </w:p>
        </w:tc>
        <w:tc>
          <w:tcPr>
            <w:tcW w:w="2254" w:type="dxa"/>
            <w:tcBorders>
              <w:top w:val="single" w:sz="4" w:space="0" w:color="auto"/>
              <w:left w:val="single" w:sz="4" w:space="0" w:color="auto"/>
              <w:bottom w:val="single" w:sz="4" w:space="0" w:color="auto"/>
              <w:right w:val="single" w:sz="4" w:space="0" w:color="auto"/>
            </w:tcBorders>
            <w:vAlign w:val="bottom"/>
          </w:tcPr>
          <w:p w14:paraId="4886A36C" w14:textId="77777777" w:rsidR="00C62478" w:rsidRPr="00D155B5" w:rsidRDefault="00C62478" w:rsidP="00C62478">
            <w:pPr>
              <w:keepNext/>
              <w:jc w:val="center"/>
              <w:rPr>
                <w:rFonts w:ascii="Calibri" w:hAnsi="Calibri"/>
                <w:sz w:val="18"/>
                <w:szCs w:val="18"/>
              </w:rPr>
            </w:pPr>
            <w:r w:rsidRPr="00FD271A">
              <w:rPr>
                <w:rFonts w:ascii="Calibri" w:hAnsi="Calibri"/>
                <w:sz w:val="18"/>
                <w:szCs w:val="18"/>
              </w:rPr>
              <w:t>04</w:t>
            </w:r>
          </w:p>
        </w:tc>
        <w:tc>
          <w:tcPr>
            <w:tcW w:w="2254" w:type="dxa"/>
            <w:tcBorders>
              <w:top w:val="single" w:sz="4" w:space="0" w:color="auto"/>
              <w:left w:val="single" w:sz="4" w:space="0" w:color="auto"/>
              <w:bottom w:val="single" w:sz="4" w:space="0" w:color="auto"/>
              <w:right w:val="single" w:sz="4" w:space="0" w:color="auto"/>
            </w:tcBorders>
            <w:vAlign w:val="bottom"/>
          </w:tcPr>
          <w:p w14:paraId="4886A36D"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05</w:t>
            </w:r>
          </w:p>
        </w:tc>
        <w:tc>
          <w:tcPr>
            <w:tcW w:w="3348" w:type="dxa"/>
            <w:tcBorders>
              <w:top w:val="single" w:sz="4" w:space="0" w:color="auto"/>
              <w:left w:val="single" w:sz="4" w:space="0" w:color="auto"/>
              <w:bottom w:val="single" w:sz="4" w:space="0" w:color="auto"/>
              <w:right w:val="single" w:sz="4" w:space="0" w:color="auto"/>
            </w:tcBorders>
            <w:vAlign w:val="bottom"/>
          </w:tcPr>
          <w:p w14:paraId="4886A36E" w14:textId="77777777" w:rsidR="00C62478" w:rsidRPr="00D155B5" w:rsidRDefault="00C62478" w:rsidP="00C62478">
            <w:pPr>
              <w:keepNext/>
              <w:jc w:val="center"/>
              <w:rPr>
                <w:rFonts w:ascii="Calibri" w:hAnsi="Calibri"/>
                <w:sz w:val="18"/>
                <w:szCs w:val="18"/>
              </w:rPr>
            </w:pPr>
            <w:r w:rsidRPr="00D155B5">
              <w:rPr>
                <w:rFonts w:ascii="Calibri" w:hAnsi="Calibri"/>
                <w:sz w:val="18"/>
                <w:szCs w:val="18"/>
              </w:rPr>
              <w:t>06</w:t>
            </w:r>
          </w:p>
        </w:tc>
      </w:tr>
      <w:tr w:rsidR="001C7578" w:rsidRPr="00C24189" w14:paraId="4886A378" w14:textId="77777777" w:rsidTr="002468B8">
        <w:trPr>
          <w:trHeight w:val="291"/>
        </w:trPr>
        <w:tc>
          <w:tcPr>
            <w:tcW w:w="2253" w:type="dxa"/>
            <w:tcBorders>
              <w:top w:val="single" w:sz="4" w:space="0" w:color="auto"/>
              <w:left w:val="single" w:sz="4" w:space="0" w:color="auto"/>
              <w:bottom w:val="single" w:sz="4" w:space="0" w:color="auto"/>
              <w:right w:val="single" w:sz="4" w:space="0" w:color="auto"/>
            </w:tcBorders>
            <w:vAlign w:val="bottom"/>
          </w:tcPr>
          <w:p w14:paraId="4886A370" w14:textId="77777777" w:rsidR="001C7578" w:rsidRPr="00D155B5" w:rsidRDefault="001C7578" w:rsidP="00C62478">
            <w:pPr>
              <w:keepNext/>
              <w:jc w:val="center"/>
              <w:rPr>
                <w:rFonts w:ascii="Calibri" w:hAnsi="Calibri"/>
                <w:sz w:val="18"/>
                <w:szCs w:val="18"/>
                <w:vertAlign w:val="superscript"/>
              </w:rPr>
            </w:pPr>
            <w:r w:rsidRPr="00D155B5">
              <w:rPr>
                <w:rFonts w:ascii="Calibri" w:hAnsi="Calibri"/>
                <w:sz w:val="18"/>
                <w:szCs w:val="18"/>
              </w:rPr>
              <w:t>Dwelling Unit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1" w14:textId="77777777" w:rsidR="001C7578" w:rsidRPr="00D155B5" w:rsidRDefault="001C7578" w:rsidP="00C62478">
            <w:pPr>
              <w:keepNext/>
              <w:jc w:val="center"/>
              <w:rPr>
                <w:rFonts w:ascii="Calibri" w:hAnsi="Calibri"/>
                <w:sz w:val="18"/>
                <w:szCs w:val="18"/>
              </w:rPr>
            </w:pPr>
            <w:r w:rsidRPr="00D155B5">
              <w:rPr>
                <w:rFonts w:ascii="Calibri" w:hAnsi="Calibri"/>
                <w:sz w:val="18"/>
                <w:szCs w:val="18"/>
              </w:rPr>
              <w:t>Dwelling Unit Total CFA (ft</w:t>
            </w:r>
            <w:r w:rsidRPr="00FD271A">
              <w:rPr>
                <w:rFonts w:ascii="Calibri" w:hAnsi="Calibri"/>
                <w:sz w:val="18"/>
                <w:szCs w:val="18"/>
                <w:vertAlign w:val="superscript"/>
              </w:rPr>
              <w:t>2</w:t>
            </w:r>
            <w:r w:rsidRPr="00D155B5">
              <w:rPr>
                <w:rFonts w:ascii="Calibri" w:hAnsi="Calibri"/>
                <w:sz w:val="18"/>
                <w:szCs w:val="18"/>
              </w:rPr>
              <w:t>)</w:t>
            </w:r>
          </w:p>
        </w:tc>
        <w:tc>
          <w:tcPr>
            <w:tcW w:w="2253" w:type="dxa"/>
            <w:tcBorders>
              <w:top w:val="single" w:sz="4" w:space="0" w:color="auto"/>
              <w:left w:val="single" w:sz="4" w:space="0" w:color="auto"/>
              <w:bottom w:val="single" w:sz="4" w:space="0" w:color="auto"/>
              <w:right w:val="single" w:sz="4" w:space="0" w:color="auto"/>
            </w:tcBorders>
            <w:vAlign w:val="bottom"/>
          </w:tcPr>
          <w:p w14:paraId="4886A372" w14:textId="77777777" w:rsidR="001C7578" w:rsidRPr="00D155B5" w:rsidDel="00D819A5" w:rsidRDefault="001C7578" w:rsidP="00C62478">
            <w:pPr>
              <w:keepNext/>
              <w:jc w:val="center"/>
              <w:rPr>
                <w:rFonts w:ascii="Calibri" w:hAnsi="Calibri"/>
                <w:sz w:val="18"/>
                <w:szCs w:val="18"/>
              </w:rPr>
            </w:pPr>
            <w:r w:rsidRPr="00D155B5">
              <w:rPr>
                <w:rFonts w:ascii="Calibri" w:hAnsi="Calibri"/>
                <w:sz w:val="18"/>
                <w:szCs w:val="18"/>
              </w:rPr>
              <w:t>Central Water Heating System Identification or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3" w14:textId="77777777" w:rsidR="001C7578" w:rsidRPr="00FD271A" w:rsidRDefault="001C7578" w:rsidP="001C7578">
            <w:pPr>
              <w:keepNext/>
              <w:jc w:val="center"/>
              <w:rPr>
                <w:rFonts w:ascii="Calibri" w:hAnsi="Calibri"/>
                <w:sz w:val="18"/>
                <w:szCs w:val="18"/>
              </w:rPr>
            </w:pPr>
            <w:r w:rsidRPr="00FD271A">
              <w:rPr>
                <w:rFonts w:ascii="Calibri" w:hAnsi="Calibri"/>
                <w:sz w:val="18"/>
                <w:szCs w:val="18"/>
              </w:rPr>
              <w:t>Dwelling Unit</w:t>
            </w:r>
          </w:p>
          <w:p w14:paraId="4886A374" w14:textId="77777777" w:rsidR="001C7578" w:rsidRPr="00D155B5" w:rsidRDefault="001C7578" w:rsidP="00C62478">
            <w:pPr>
              <w:keepNext/>
              <w:jc w:val="center"/>
              <w:rPr>
                <w:rFonts w:ascii="Calibri" w:hAnsi="Calibri"/>
                <w:sz w:val="18"/>
                <w:szCs w:val="18"/>
              </w:rPr>
            </w:pPr>
            <w:r w:rsidRPr="00FD271A">
              <w:rPr>
                <w:rFonts w:ascii="Calibri" w:hAnsi="Calibri"/>
                <w:sz w:val="18"/>
                <w:szCs w:val="18"/>
              </w:rPr>
              <w:t>Water Heating System Identification or Name</w:t>
            </w:r>
          </w:p>
        </w:tc>
        <w:tc>
          <w:tcPr>
            <w:tcW w:w="2254" w:type="dxa"/>
            <w:tcBorders>
              <w:top w:val="single" w:sz="4" w:space="0" w:color="auto"/>
              <w:left w:val="single" w:sz="4" w:space="0" w:color="auto"/>
              <w:bottom w:val="single" w:sz="4" w:space="0" w:color="auto"/>
              <w:right w:val="single" w:sz="4" w:space="0" w:color="auto"/>
            </w:tcBorders>
            <w:vAlign w:val="bottom"/>
          </w:tcPr>
          <w:p w14:paraId="4886A375" w14:textId="77777777" w:rsidR="001C7578" w:rsidRPr="00D155B5" w:rsidRDefault="001C7578" w:rsidP="001C7578">
            <w:pPr>
              <w:keepNext/>
              <w:jc w:val="center"/>
              <w:rPr>
                <w:rFonts w:ascii="Calibri" w:hAnsi="Calibri"/>
                <w:sz w:val="18"/>
                <w:szCs w:val="18"/>
              </w:rPr>
            </w:pPr>
            <w:r w:rsidRPr="00D155B5">
              <w:rPr>
                <w:rFonts w:ascii="Calibri" w:hAnsi="Calibri"/>
                <w:sz w:val="18"/>
                <w:szCs w:val="18"/>
              </w:rPr>
              <w:t>Dwelling Unit:</w:t>
            </w:r>
          </w:p>
          <w:p w14:paraId="4886A376" w14:textId="68A7D23C" w:rsidR="001C7578" w:rsidRPr="00D155B5" w:rsidRDefault="001C7578" w:rsidP="00803F77">
            <w:pPr>
              <w:keepNext/>
              <w:jc w:val="center"/>
              <w:rPr>
                <w:rFonts w:ascii="Calibri" w:hAnsi="Calibri"/>
                <w:sz w:val="18"/>
                <w:szCs w:val="18"/>
              </w:rPr>
            </w:pPr>
            <w:r w:rsidRPr="00D155B5">
              <w:rPr>
                <w:rFonts w:ascii="Calibri" w:hAnsi="Calibri"/>
                <w:sz w:val="18"/>
                <w:szCs w:val="18"/>
              </w:rPr>
              <w:t xml:space="preserve">Alteration to </w:t>
            </w:r>
            <w:r w:rsidR="00803F77">
              <w:rPr>
                <w:rFonts w:ascii="Calibri" w:hAnsi="Calibri"/>
                <w:sz w:val="18"/>
                <w:szCs w:val="18"/>
              </w:rPr>
              <w:t>Existing or Install</w:t>
            </w:r>
            <w:r w:rsidR="002F34A2">
              <w:rPr>
                <w:rFonts w:ascii="Calibri" w:hAnsi="Calibri"/>
                <w:sz w:val="18"/>
                <w:szCs w:val="18"/>
              </w:rPr>
              <w:t>a</w:t>
            </w:r>
            <w:r w:rsidR="00803F77">
              <w:rPr>
                <w:rFonts w:ascii="Calibri" w:hAnsi="Calibri"/>
                <w:sz w:val="18"/>
                <w:szCs w:val="18"/>
              </w:rPr>
              <w:t xml:space="preserve">tion </w:t>
            </w:r>
            <w:proofErr w:type="gramStart"/>
            <w:r w:rsidR="00803F77">
              <w:rPr>
                <w:rFonts w:ascii="Calibri" w:hAnsi="Calibri"/>
                <w:sz w:val="18"/>
                <w:szCs w:val="18"/>
              </w:rPr>
              <w:t xml:space="preserve">of </w:t>
            </w:r>
            <w:r w:rsidR="00803F77" w:rsidRPr="00D155B5">
              <w:rPr>
                <w:rFonts w:ascii="Calibri" w:hAnsi="Calibri"/>
                <w:sz w:val="18"/>
                <w:szCs w:val="18"/>
              </w:rPr>
              <w:t xml:space="preserve"> </w:t>
            </w:r>
            <w:r w:rsidRPr="00D155B5">
              <w:rPr>
                <w:rFonts w:ascii="Calibri" w:hAnsi="Calibri"/>
                <w:sz w:val="18"/>
                <w:szCs w:val="18"/>
              </w:rPr>
              <w:t>Space</w:t>
            </w:r>
            <w:proofErr w:type="gramEnd"/>
            <w:r w:rsidRPr="00D155B5">
              <w:rPr>
                <w:rFonts w:ascii="Calibri" w:hAnsi="Calibri"/>
                <w:sz w:val="18"/>
                <w:szCs w:val="18"/>
              </w:rPr>
              <w:t xml:space="preserve"> Conditioning System(s)?</w:t>
            </w:r>
          </w:p>
        </w:tc>
        <w:tc>
          <w:tcPr>
            <w:tcW w:w="3348" w:type="dxa"/>
            <w:tcBorders>
              <w:top w:val="single" w:sz="4" w:space="0" w:color="auto"/>
              <w:left w:val="single" w:sz="4" w:space="0" w:color="auto"/>
              <w:bottom w:val="single" w:sz="4" w:space="0" w:color="auto"/>
              <w:right w:val="single" w:sz="4" w:space="0" w:color="auto"/>
            </w:tcBorders>
            <w:vAlign w:val="bottom"/>
          </w:tcPr>
          <w:p w14:paraId="4886A377" w14:textId="77777777" w:rsidR="001C7578" w:rsidRPr="00D155B5" w:rsidRDefault="001C7578" w:rsidP="00C62478">
            <w:pPr>
              <w:keepNext/>
              <w:jc w:val="center"/>
              <w:rPr>
                <w:rFonts w:ascii="Calibri" w:hAnsi="Calibri"/>
                <w:sz w:val="18"/>
                <w:szCs w:val="18"/>
              </w:rPr>
            </w:pPr>
            <w:r w:rsidRPr="00D155B5">
              <w:rPr>
                <w:rFonts w:ascii="Calibri" w:hAnsi="Calibri"/>
                <w:sz w:val="18"/>
                <w:szCs w:val="18"/>
              </w:rPr>
              <w:t>Comments</w:t>
            </w:r>
          </w:p>
        </w:tc>
      </w:tr>
      <w:tr w:rsidR="00C62478" w:rsidRPr="00C24189" w14:paraId="4886A37F" w14:textId="77777777" w:rsidTr="002468B8">
        <w:trPr>
          <w:trHeight w:val="250"/>
        </w:trPr>
        <w:tc>
          <w:tcPr>
            <w:tcW w:w="2253" w:type="dxa"/>
            <w:tcBorders>
              <w:top w:val="single" w:sz="4" w:space="0" w:color="auto"/>
              <w:left w:val="single" w:sz="4" w:space="0" w:color="auto"/>
              <w:bottom w:val="single" w:sz="4" w:space="0" w:color="auto"/>
              <w:right w:val="single" w:sz="4" w:space="0" w:color="auto"/>
            </w:tcBorders>
          </w:tcPr>
          <w:p w14:paraId="4886A379"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A" w14:textId="77777777" w:rsidR="00C62478" w:rsidRDefault="00C62478" w:rsidP="00C62478">
            <w:pPr>
              <w:keepNext/>
              <w:rPr>
                <w:rFonts w:ascii="Calibri" w:hAnsi="Calibri"/>
                <w:sz w:val="18"/>
                <w:szCs w:val="18"/>
              </w:rPr>
            </w:pPr>
          </w:p>
        </w:tc>
        <w:tc>
          <w:tcPr>
            <w:tcW w:w="2253" w:type="dxa"/>
            <w:tcBorders>
              <w:top w:val="single" w:sz="4" w:space="0" w:color="auto"/>
              <w:left w:val="single" w:sz="4" w:space="0" w:color="auto"/>
              <w:bottom w:val="single" w:sz="4" w:space="0" w:color="auto"/>
              <w:right w:val="single" w:sz="4" w:space="0" w:color="auto"/>
            </w:tcBorders>
          </w:tcPr>
          <w:p w14:paraId="4886A37B" w14:textId="77777777" w:rsidR="00C62478"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C"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7D" w14:textId="77777777" w:rsidR="00C62478" w:rsidRPr="00C24189" w:rsidRDefault="00C62478" w:rsidP="00C62478">
            <w:pPr>
              <w:keepNext/>
              <w:rPr>
                <w:rFonts w:ascii="Calibri" w:hAnsi="Calibri"/>
                <w:sz w:val="18"/>
                <w:szCs w:val="18"/>
              </w:rPr>
            </w:pPr>
          </w:p>
        </w:tc>
        <w:tc>
          <w:tcPr>
            <w:tcW w:w="3348" w:type="dxa"/>
            <w:tcBorders>
              <w:top w:val="single" w:sz="4" w:space="0" w:color="auto"/>
              <w:left w:val="single" w:sz="4" w:space="0" w:color="auto"/>
              <w:bottom w:val="single" w:sz="4" w:space="0" w:color="auto"/>
              <w:right w:val="single" w:sz="4" w:space="0" w:color="auto"/>
            </w:tcBorders>
          </w:tcPr>
          <w:p w14:paraId="4886A37E" w14:textId="77777777" w:rsidR="00C62478" w:rsidRPr="00C24189" w:rsidRDefault="00C62478" w:rsidP="00C62478">
            <w:pPr>
              <w:keepNext/>
              <w:rPr>
                <w:rFonts w:ascii="Calibri" w:hAnsi="Calibri"/>
                <w:sz w:val="18"/>
                <w:szCs w:val="18"/>
              </w:rPr>
            </w:pPr>
          </w:p>
        </w:tc>
      </w:tr>
      <w:tr w:rsidR="00C62478" w:rsidRPr="00C24189" w14:paraId="4886A386" w14:textId="77777777" w:rsidTr="002468B8">
        <w:trPr>
          <w:trHeight w:val="250"/>
        </w:trPr>
        <w:tc>
          <w:tcPr>
            <w:tcW w:w="2253" w:type="dxa"/>
            <w:tcBorders>
              <w:top w:val="single" w:sz="4" w:space="0" w:color="auto"/>
              <w:left w:val="single" w:sz="4" w:space="0" w:color="auto"/>
              <w:bottom w:val="single" w:sz="4" w:space="0" w:color="auto"/>
              <w:right w:val="single" w:sz="4" w:space="0" w:color="auto"/>
            </w:tcBorders>
          </w:tcPr>
          <w:p w14:paraId="4886A380"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1" w14:textId="77777777" w:rsidR="00C62478" w:rsidRPr="00C24189" w:rsidRDefault="00C62478" w:rsidP="00C62478">
            <w:pPr>
              <w:keepNext/>
              <w:rPr>
                <w:rFonts w:ascii="Calibri" w:hAnsi="Calibri"/>
                <w:sz w:val="18"/>
                <w:szCs w:val="18"/>
              </w:rPr>
            </w:pPr>
          </w:p>
        </w:tc>
        <w:tc>
          <w:tcPr>
            <w:tcW w:w="2253" w:type="dxa"/>
            <w:tcBorders>
              <w:top w:val="single" w:sz="4" w:space="0" w:color="auto"/>
              <w:left w:val="single" w:sz="4" w:space="0" w:color="auto"/>
              <w:bottom w:val="single" w:sz="4" w:space="0" w:color="auto"/>
              <w:right w:val="single" w:sz="4" w:space="0" w:color="auto"/>
            </w:tcBorders>
          </w:tcPr>
          <w:p w14:paraId="4886A382"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3" w14:textId="77777777" w:rsidR="00C62478" w:rsidRPr="00C24189" w:rsidRDefault="00C62478" w:rsidP="00C62478">
            <w:pPr>
              <w:keepNext/>
              <w:rPr>
                <w:rFonts w:ascii="Calibri" w:hAnsi="Calibri"/>
                <w:sz w:val="18"/>
                <w:szCs w:val="18"/>
              </w:rPr>
            </w:pPr>
          </w:p>
        </w:tc>
        <w:tc>
          <w:tcPr>
            <w:tcW w:w="2254" w:type="dxa"/>
            <w:tcBorders>
              <w:top w:val="single" w:sz="4" w:space="0" w:color="auto"/>
              <w:left w:val="single" w:sz="4" w:space="0" w:color="auto"/>
              <w:bottom w:val="single" w:sz="4" w:space="0" w:color="auto"/>
              <w:right w:val="single" w:sz="4" w:space="0" w:color="auto"/>
            </w:tcBorders>
          </w:tcPr>
          <w:p w14:paraId="4886A384" w14:textId="77777777" w:rsidR="00C62478" w:rsidRPr="00C24189" w:rsidRDefault="00C62478" w:rsidP="00C62478">
            <w:pPr>
              <w:keepNext/>
              <w:rPr>
                <w:rFonts w:ascii="Calibri" w:hAnsi="Calibri"/>
                <w:sz w:val="18"/>
                <w:szCs w:val="18"/>
              </w:rPr>
            </w:pPr>
          </w:p>
        </w:tc>
        <w:tc>
          <w:tcPr>
            <w:tcW w:w="3348" w:type="dxa"/>
            <w:tcBorders>
              <w:top w:val="single" w:sz="4" w:space="0" w:color="auto"/>
              <w:left w:val="single" w:sz="4" w:space="0" w:color="auto"/>
              <w:bottom w:val="single" w:sz="4" w:space="0" w:color="auto"/>
              <w:right w:val="single" w:sz="4" w:space="0" w:color="auto"/>
            </w:tcBorders>
          </w:tcPr>
          <w:p w14:paraId="4886A385" w14:textId="77777777" w:rsidR="00C62478" w:rsidRPr="00C24189" w:rsidRDefault="00C62478" w:rsidP="00C62478">
            <w:pPr>
              <w:keepNext/>
              <w:rPr>
                <w:rFonts w:ascii="Calibri" w:hAnsi="Calibri"/>
                <w:sz w:val="18"/>
                <w:szCs w:val="18"/>
              </w:rPr>
            </w:pPr>
          </w:p>
        </w:tc>
      </w:tr>
    </w:tbl>
    <w:p w14:paraId="4886A387" w14:textId="77777777" w:rsidR="00C62478" w:rsidRDefault="00C62478" w:rsidP="009867E0"/>
    <w:p w14:paraId="4886A388" w14:textId="77777777" w:rsidR="00C62478" w:rsidRDefault="00C62478" w:rsidP="009867E0"/>
    <w:p w14:paraId="4886A389" w14:textId="0BF209F3" w:rsidR="0024317D" w:rsidRDefault="0024317D">
      <w:r>
        <w:br w:type="page"/>
      </w:r>
    </w:p>
    <w:p w14:paraId="5F747688" w14:textId="77777777" w:rsidR="00C62478" w:rsidRDefault="00C62478" w:rsidP="009867E0"/>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9867E0" w:rsidRPr="00736517" w14:paraId="4886A38D" w14:textId="77777777" w:rsidTr="00C45947">
        <w:trPr>
          <w:trHeight w:val="206"/>
        </w:trPr>
        <w:tc>
          <w:tcPr>
            <w:tcW w:w="14361" w:type="dxa"/>
            <w:gridSpan w:val="2"/>
            <w:vAlign w:val="center"/>
          </w:tcPr>
          <w:p w14:paraId="4886A38C" w14:textId="77777777" w:rsidR="009867E0" w:rsidRPr="00736517" w:rsidRDefault="009867E0" w:rsidP="009867E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736517">
              <w:rPr>
                <w:rFonts w:ascii="Calibri" w:hAnsi="Calibri" w:cs="Arial"/>
                <w:b/>
                <w:caps/>
                <w:sz w:val="18"/>
                <w:szCs w:val="18"/>
              </w:rPr>
              <w:t>Documentation Author's Declaration Statement</w:t>
            </w:r>
          </w:p>
        </w:tc>
      </w:tr>
      <w:tr w:rsidR="009867E0" w:rsidRPr="00736517" w14:paraId="4886A38F" w14:textId="77777777" w:rsidTr="00C45947">
        <w:trPr>
          <w:trHeight w:val="206"/>
        </w:trPr>
        <w:tc>
          <w:tcPr>
            <w:tcW w:w="14361" w:type="dxa"/>
            <w:gridSpan w:val="2"/>
            <w:vAlign w:val="center"/>
          </w:tcPr>
          <w:p w14:paraId="4886A38E" w14:textId="77777777" w:rsidR="009867E0" w:rsidRPr="00736517" w:rsidRDefault="009867E0" w:rsidP="00CE1552">
            <w:pPr>
              <w:numPr>
                <w:ilvl w:val="0"/>
                <w:numId w:val="15"/>
              </w:numPr>
              <w:rPr>
                <w:rFonts w:ascii="Calibri" w:hAnsi="Calibri"/>
                <w:sz w:val="18"/>
                <w:szCs w:val="18"/>
              </w:rPr>
            </w:pPr>
            <w:r w:rsidRPr="00736517">
              <w:rPr>
                <w:rFonts w:ascii="Calibri" w:hAnsi="Calibri"/>
                <w:sz w:val="18"/>
                <w:szCs w:val="18"/>
              </w:rPr>
              <w:t>I certify that this Certificate of Compliance documentation is accurate and complete.</w:t>
            </w:r>
          </w:p>
        </w:tc>
      </w:tr>
      <w:tr w:rsidR="009867E0" w:rsidRPr="00736517" w14:paraId="4886A392" w14:textId="77777777" w:rsidTr="00C45947">
        <w:trPr>
          <w:trHeight w:val="432"/>
        </w:trPr>
        <w:tc>
          <w:tcPr>
            <w:tcW w:w="7127" w:type="dxa"/>
          </w:tcPr>
          <w:p w14:paraId="4886A390" w14:textId="77777777" w:rsidR="009867E0" w:rsidRPr="00736517" w:rsidRDefault="009867E0" w:rsidP="009867E0">
            <w:pPr>
              <w:rPr>
                <w:rFonts w:ascii="Calibri" w:hAnsi="Calibri"/>
                <w:sz w:val="14"/>
                <w:szCs w:val="14"/>
              </w:rPr>
            </w:pPr>
            <w:r w:rsidRPr="00736517">
              <w:rPr>
                <w:rFonts w:ascii="Calibri" w:hAnsi="Calibri"/>
                <w:sz w:val="14"/>
                <w:szCs w:val="14"/>
              </w:rPr>
              <w:t>Documentation Author Name:</w:t>
            </w:r>
          </w:p>
        </w:tc>
        <w:tc>
          <w:tcPr>
            <w:tcW w:w="7234" w:type="dxa"/>
          </w:tcPr>
          <w:p w14:paraId="4886A391" w14:textId="77777777" w:rsidR="009867E0" w:rsidRPr="00736517" w:rsidRDefault="009867E0" w:rsidP="009867E0">
            <w:pPr>
              <w:rPr>
                <w:rFonts w:ascii="Calibri" w:hAnsi="Calibri"/>
                <w:sz w:val="14"/>
                <w:szCs w:val="14"/>
              </w:rPr>
            </w:pPr>
            <w:r w:rsidRPr="00736517">
              <w:rPr>
                <w:rFonts w:ascii="Calibri" w:hAnsi="Calibri"/>
                <w:sz w:val="14"/>
                <w:szCs w:val="14"/>
              </w:rPr>
              <w:t>Documentation Author Signature:</w:t>
            </w:r>
          </w:p>
        </w:tc>
      </w:tr>
      <w:tr w:rsidR="009867E0" w:rsidRPr="00736517" w14:paraId="4886A395" w14:textId="77777777" w:rsidTr="00C45947">
        <w:trPr>
          <w:trHeight w:val="432"/>
        </w:trPr>
        <w:tc>
          <w:tcPr>
            <w:tcW w:w="7127" w:type="dxa"/>
          </w:tcPr>
          <w:p w14:paraId="4886A393" w14:textId="77777777" w:rsidR="009867E0" w:rsidRPr="00736517" w:rsidRDefault="009867E0" w:rsidP="009867E0">
            <w:pPr>
              <w:rPr>
                <w:rFonts w:ascii="Calibri" w:hAnsi="Calibri"/>
                <w:sz w:val="14"/>
                <w:szCs w:val="14"/>
              </w:rPr>
            </w:pPr>
            <w:r w:rsidRPr="00736517">
              <w:rPr>
                <w:rFonts w:ascii="Calibri" w:hAnsi="Calibri"/>
                <w:sz w:val="14"/>
                <w:szCs w:val="14"/>
              </w:rPr>
              <w:t>Company:</w:t>
            </w:r>
          </w:p>
        </w:tc>
        <w:tc>
          <w:tcPr>
            <w:tcW w:w="7234" w:type="dxa"/>
          </w:tcPr>
          <w:p w14:paraId="4886A394" w14:textId="77777777" w:rsidR="009867E0" w:rsidRPr="00736517" w:rsidRDefault="009867E0" w:rsidP="009867E0">
            <w:pPr>
              <w:rPr>
                <w:rFonts w:ascii="Calibri" w:hAnsi="Calibri"/>
                <w:sz w:val="14"/>
                <w:szCs w:val="14"/>
              </w:rPr>
            </w:pPr>
            <w:r w:rsidRPr="00736517">
              <w:rPr>
                <w:rFonts w:ascii="Calibri" w:hAnsi="Calibri"/>
                <w:sz w:val="14"/>
                <w:szCs w:val="14"/>
              </w:rPr>
              <w:t>Signature Date:</w:t>
            </w:r>
          </w:p>
        </w:tc>
      </w:tr>
      <w:tr w:rsidR="009867E0" w:rsidRPr="00736517" w14:paraId="4886A398" w14:textId="77777777" w:rsidTr="00C45947">
        <w:trPr>
          <w:trHeight w:val="432"/>
        </w:trPr>
        <w:tc>
          <w:tcPr>
            <w:tcW w:w="7127" w:type="dxa"/>
          </w:tcPr>
          <w:p w14:paraId="4886A396" w14:textId="77777777" w:rsidR="009867E0" w:rsidRPr="00736517" w:rsidRDefault="009867E0" w:rsidP="009867E0">
            <w:pPr>
              <w:rPr>
                <w:rFonts w:ascii="Calibri" w:hAnsi="Calibri"/>
                <w:sz w:val="14"/>
                <w:szCs w:val="14"/>
              </w:rPr>
            </w:pPr>
            <w:r w:rsidRPr="00736517">
              <w:rPr>
                <w:rFonts w:ascii="Calibri" w:hAnsi="Calibri"/>
                <w:sz w:val="14"/>
                <w:szCs w:val="14"/>
              </w:rPr>
              <w:t>Address:</w:t>
            </w:r>
          </w:p>
        </w:tc>
        <w:tc>
          <w:tcPr>
            <w:tcW w:w="7234" w:type="dxa"/>
          </w:tcPr>
          <w:p w14:paraId="4886A397" w14:textId="77777777" w:rsidR="009867E0" w:rsidRPr="00736517" w:rsidRDefault="009867E0" w:rsidP="009867E0">
            <w:pPr>
              <w:rPr>
                <w:rFonts w:ascii="Calibri" w:hAnsi="Calibri"/>
                <w:sz w:val="14"/>
                <w:szCs w:val="14"/>
              </w:rPr>
            </w:pPr>
            <w:r w:rsidRPr="00736517">
              <w:rPr>
                <w:rFonts w:ascii="Calibri" w:hAnsi="Calibri"/>
                <w:sz w:val="14"/>
                <w:szCs w:val="14"/>
              </w:rPr>
              <w:t>CEA/ HERS Certification Identification (if applicable):</w:t>
            </w:r>
          </w:p>
        </w:tc>
      </w:tr>
      <w:tr w:rsidR="009867E0" w:rsidRPr="00736517" w14:paraId="4886A39B" w14:textId="77777777" w:rsidTr="00C45947">
        <w:trPr>
          <w:trHeight w:val="432"/>
        </w:trPr>
        <w:tc>
          <w:tcPr>
            <w:tcW w:w="7127" w:type="dxa"/>
          </w:tcPr>
          <w:p w14:paraId="4886A399" w14:textId="77777777" w:rsidR="009867E0" w:rsidRPr="00736517" w:rsidRDefault="009867E0" w:rsidP="009867E0">
            <w:pPr>
              <w:rPr>
                <w:rFonts w:ascii="Calibri" w:hAnsi="Calibri"/>
                <w:sz w:val="14"/>
                <w:szCs w:val="14"/>
              </w:rPr>
            </w:pPr>
            <w:r w:rsidRPr="00736517">
              <w:rPr>
                <w:rFonts w:ascii="Calibri" w:hAnsi="Calibri"/>
                <w:sz w:val="14"/>
                <w:szCs w:val="14"/>
              </w:rPr>
              <w:t>City/State/Zip:</w:t>
            </w:r>
          </w:p>
        </w:tc>
        <w:tc>
          <w:tcPr>
            <w:tcW w:w="7234" w:type="dxa"/>
          </w:tcPr>
          <w:p w14:paraId="4886A39A" w14:textId="77777777" w:rsidR="009867E0" w:rsidRPr="00736517" w:rsidRDefault="009867E0" w:rsidP="009867E0">
            <w:pPr>
              <w:rPr>
                <w:rFonts w:ascii="Calibri" w:hAnsi="Calibri"/>
                <w:sz w:val="14"/>
                <w:szCs w:val="14"/>
              </w:rPr>
            </w:pPr>
            <w:r w:rsidRPr="00736517">
              <w:rPr>
                <w:rFonts w:ascii="Calibri" w:hAnsi="Calibri"/>
                <w:sz w:val="14"/>
                <w:szCs w:val="14"/>
              </w:rPr>
              <w:t>Phone:</w:t>
            </w:r>
          </w:p>
        </w:tc>
      </w:tr>
      <w:tr w:rsidR="009867E0" w:rsidRPr="00736517" w14:paraId="4886A39D" w14:textId="77777777" w:rsidTr="00C45947">
        <w:tblPrEx>
          <w:tblCellMar>
            <w:left w:w="115" w:type="dxa"/>
            <w:right w:w="115" w:type="dxa"/>
          </w:tblCellMar>
        </w:tblPrEx>
        <w:trPr>
          <w:trHeight w:val="296"/>
        </w:trPr>
        <w:tc>
          <w:tcPr>
            <w:tcW w:w="14361" w:type="dxa"/>
            <w:gridSpan w:val="2"/>
            <w:vAlign w:val="center"/>
          </w:tcPr>
          <w:p w14:paraId="4886A39C" w14:textId="77777777" w:rsidR="009867E0" w:rsidRPr="00736517" w:rsidRDefault="009867E0" w:rsidP="009867E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36517">
              <w:rPr>
                <w:rFonts w:ascii="Calibri" w:hAnsi="Calibri" w:cs="Arial"/>
                <w:b/>
                <w:caps/>
                <w:sz w:val="18"/>
                <w:szCs w:val="18"/>
              </w:rPr>
              <w:t xml:space="preserve">Responsible Person's Declaration statement  </w:t>
            </w:r>
          </w:p>
        </w:tc>
      </w:tr>
      <w:tr w:rsidR="009867E0" w:rsidRPr="00736517" w14:paraId="4886A3A4" w14:textId="77777777" w:rsidTr="00C45947">
        <w:tblPrEx>
          <w:tblCellMar>
            <w:left w:w="115" w:type="dxa"/>
            <w:right w:w="115" w:type="dxa"/>
          </w:tblCellMar>
        </w:tblPrEx>
        <w:trPr>
          <w:trHeight w:val="504"/>
        </w:trPr>
        <w:tc>
          <w:tcPr>
            <w:tcW w:w="14361" w:type="dxa"/>
            <w:gridSpan w:val="2"/>
          </w:tcPr>
          <w:p w14:paraId="4886A39E" w14:textId="77777777" w:rsidR="009867E0" w:rsidRPr="00736517" w:rsidRDefault="009867E0" w:rsidP="00FD271A">
            <w:pPr>
              <w:keepNext/>
              <w:tabs>
                <w:tab w:val="left" w:pos="-2600"/>
              </w:tabs>
              <w:ind w:right="90"/>
              <w:outlineLvl w:val="2"/>
              <w:rPr>
                <w:rFonts w:ascii="Calibri" w:hAnsi="Calibri"/>
                <w:sz w:val="18"/>
                <w:szCs w:val="18"/>
              </w:rPr>
            </w:pPr>
            <w:r w:rsidRPr="00736517">
              <w:rPr>
                <w:rFonts w:ascii="Calibri" w:hAnsi="Calibri"/>
                <w:sz w:val="18"/>
                <w:szCs w:val="18"/>
              </w:rPr>
              <w:t>I certify the following under penalty of perjury, under the laws of the State of California:</w:t>
            </w:r>
          </w:p>
          <w:p w14:paraId="4886A39F" w14:textId="77777777" w:rsidR="009867E0" w:rsidRPr="00736517" w:rsidRDefault="009867E0" w:rsidP="00CE1552">
            <w:pPr>
              <w:keepNext/>
              <w:numPr>
                <w:ilvl w:val="0"/>
                <w:numId w:val="14"/>
              </w:numPr>
              <w:tabs>
                <w:tab w:val="left" w:pos="-2600"/>
              </w:tabs>
              <w:ind w:right="90"/>
              <w:outlineLvl w:val="2"/>
              <w:rPr>
                <w:rFonts w:ascii="Calibri" w:hAnsi="Calibri"/>
                <w:sz w:val="18"/>
                <w:szCs w:val="18"/>
              </w:rPr>
            </w:pPr>
            <w:r w:rsidRPr="00736517">
              <w:rPr>
                <w:rFonts w:ascii="Calibri" w:hAnsi="Calibri"/>
                <w:sz w:val="18"/>
                <w:szCs w:val="18"/>
              </w:rPr>
              <w:t>The information provided on this Certificate of Compliance is true and correct.</w:t>
            </w:r>
          </w:p>
          <w:p w14:paraId="4886A3A0" w14:textId="77777777" w:rsidR="009867E0" w:rsidRPr="00736517" w:rsidRDefault="009867E0" w:rsidP="00CE1552">
            <w:pPr>
              <w:keepNext/>
              <w:numPr>
                <w:ilvl w:val="0"/>
                <w:numId w:val="14"/>
              </w:numPr>
              <w:tabs>
                <w:tab w:val="left" w:pos="-2600"/>
              </w:tabs>
              <w:ind w:right="90"/>
              <w:outlineLvl w:val="2"/>
              <w:rPr>
                <w:rFonts w:ascii="Calibri" w:hAnsi="Calibri"/>
                <w:sz w:val="18"/>
                <w:szCs w:val="18"/>
              </w:rPr>
            </w:pPr>
            <w:r w:rsidRPr="00736517">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4886A3A1" w14:textId="77777777" w:rsidR="009867E0" w:rsidRPr="00736517" w:rsidRDefault="009867E0" w:rsidP="00CE1552">
            <w:pPr>
              <w:numPr>
                <w:ilvl w:val="0"/>
                <w:numId w:val="14"/>
              </w:numPr>
              <w:autoSpaceDE w:val="0"/>
              <w:autoSpaceDN w:val="0"/>
              <w:adjustRightInd w:val="0"/>
              <w:ind w:right="90"/>
              <w:rPr>
                <w:rFonts w:ascii="Calibri" w:hAnsi="Calibri"/>
                <w:sz w:val="18"/>
                <w:szCs w:val="18"/>
              </w:rPr>
            </w:pPr>
            <w:r w:rsidRPr="00736517">
              <w:rPr>
                <w:rFonts w:ascii="Calibri" w:hAnsi="Calibri" w:cs="Arial"/>
                <w:sz w:val="18"/>
                <w:szCs w:val="18"/>
              </w:rPr>
              <w:t xml:space="preserve">That the energy features and performance specifications, materials, components, and manufactured devices for the building design or system design identified on this Certificate of Compliance conform to the requirements of Title 24, Part </w:t>
            </w:r>
            <w:proofErr w:type="gramStart"/>
            <w:r w:rsidRPr="00736517">
              <w:rPr>
                <w:rFonts w:ascii="Calibri" w:hAnsi="Calibri" w:cs="Arial"/>
                <w:sz w:val="18"/>
                <w:szCs w:val="18"/>
              </w:rPr>
              <w:t>1</w:t>
            </w:r>
            <w:proofErr w:type="gramEnd"/>
            <w:r w:rsidRPr="00736517">
              <w:rPr>
                <w:rFonts w:ascii="Calibri" w:hAnsi="Calibri" w:cs="Arial"/>
                <w:sz w:val="18"/>
                <w:szCs w:val="18"/>
              </w:rPr>
              <w:t xml:space="preserve"> and Part 6 of the California Code of Regulations</w:t>
            </w:r>
            <w:r w:rsidRPr="00736517">
              <w:rPr>
                <w:rFonts w:ascii="Calibri" w:hAnsi="Calibri" w:cs="TimesNewRomanPSMT"/>
                <w:sz w:val="18"/>
                <w:szCs w:val="18"/>
              </w:rPr>
              <w:t>.</w:t>
            </w:r>
          </w:p>
          <w:p w14:paraId="4886A3A2" w14:textId="77777777" w:rsidR="009867E0" w:rsidRPr="00736517" w:rsidRDefault="009867E0" w:rsidP="00CE1552">
            <w:pPr>
              <w:numPr>
                <w:ilvl w:val="0"/>
                <w:numId w:val="14"/>
              </w:numPr>
              <w:autoSpaceDE w:val="0"/>
              <w:autoSpaceDN w:val="0"/>
              <w:adjustRightInd w:val="0"/>
              <w:ind w:right="90"/>
              <w:contextualSpacing/>
              <w:rPr>
                <w:rFonts w:ascii="Calibri" w:hAnsi="Calibri"/>
                <w:sz w:val="18"/>
                <w:szCs w:val="18"/>
              </w:rPr>
            </w:pPr>
            <w:r w:rsidRPr="00736517">
              <w:rPr>
                <w:rFonts w:ascii="Calibri" w:hAnsi="Calibri" w:cs="Arial"/>
                <w:sz w:val="18"/>
                <w:szCs w:val="18"/>
              </w:rPr>
              <w:t xml:space="preserve">The building design </w:t>
            </w:r>
            <w:proofErr w:type="gramStart"/>
            <w:r w:rsidRPr="00736517">
              <w:rPr>
                <w:rFonts w:ascii="Calibri" w:hAnsi="Calibri" w:cs="Arial"/>
                <w:sz w:val="18"/>
                <w:szCs w:val="18"/>
              </w:rPr>
              <w:t>features</w:t>
            </w:r>
            <w:proofErr w:type="gramEnd"/>
            <w:r w:rsidRPr="00736517">
              <w:rPr>
                <w:rFonts w:ascii="Calibri" w:hAnsi="Calibri" w:cs="Arial"/>
                <w:sz w:val="18"/>
                <w:szCs w:val="18"/>
              </w:rPr>
              <w:t xml:space="preserve">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4886A3A3" w14:textId="77777777" w:rsidR="009867E0" w:rsidRPr="00736517" w:rsidRDefault="009867E0" w:rsidP="00CE1552">
            <w:pPr>
              <w:numPr>
                <w:ilvl w:val="0"/>
                <w:numId w:val="14"/>
              </w:numPr>
              <w:autoSpaceDE w:val="0"/>
              <w:autoSpaceDN w:val="0"/>
              <w:adjustRightInd w:val="0"/>
              <w:ind w:right="90"/>
              <w:contextualSpacing/>
              <w:rPr>
                <w:rFonts w:ascii="Calibri" w:hAnsi="Calibri"/>
                <w:sz w:val="18"/>
                <w:szCs w:val="18"/>
              </w:rPr>
            </w:pPr>
            <w:r w:rsidRPr="00736517">
              <w:rPr>
                <w:rFonts w:ascii="Calibri" w:hAnsi="Calibri"/>
                <w:sz w:val="18"/>
                <w:szCs w:val="18"/>
              </w:rPr>
              <w:t xml:space="preserve">I will ensure that a registered copy of this Certificate of Compliance shall be made available with the building permit(s) issued for the </w:t>
            </w:r>
            <w:proofErr w:type="gramStart"/>
            <w:r w:rsidRPr="00736517">
              <w:rPr>
                <w:rFonts w:ascii="Calibri" w:hAnsi="Calibri"/>
                <w:sz w:val="18"/>
                <w:szCs w:val="18"/>
              </w:rPr>
              <w:t>building, and</w:t>
            </w:r>
            <w:proofErr w:type="gramEnd"/>
            <w:r w:rsidRPr="00736517">
              <w:rPr>
                <w:rFonts w:ascii="Calibri" w:hAnsi="Calibri"/>
                <w:sz w:val="18"/>
                <w:szCs w:val="18"/>
              </w:rPr>
              <w:t xml:space="preserve"> made available to the enforcement agency for all applicable inspections. I understand that a registered copy of this Certificate of Compliance is required to be included with the documentation the builder provides to the building owner at occupancy.  </w:t>
            </w:r>
          </w:p>
        </w:tc>
      </w:tr>
      <w:tr w:rsidR="009867E0" w:rsidRPr="00736517" w14:paraId="4886A3A7" w14:textId="77777777" w:rsidTr="00C45947">
        <w:tblPrEx>
          <w:tblCellMar>
            <w:left w:w="108" w:type="dxa"/>
            <w:right w:w="108" w:type="dxa"/>
          </w:tblCellMar>
        </w:tblPrEx>
        <w:trPr>
          <w:trHeight w:val="504"/>
        </w:trPr>
        <w:tc>
          <w:tcPr>
            <w:tcW w:w="7127" w:type="dxa"/>
          </w:tcPr>
          <w:p w14:paraId="4886A3A5"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Name:</w:t>
            </w:r>
          </w:p>
        </w:tc>
        <w:tc>
          <w:tcPr>
            <w:tcW w:w="7234" w:type="dxa"/>
          </w:tcPr>
          <w:p w14:paraId="4886A3A6"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Signature:</w:t>
            </w:r>
          </w:p>
        </w:tc>
      </w:tr>
      <w:tr w:rsidR="009867E0" w:rsidRPr="00736517" w14:paraId="4886A3AA" w14:textId="77777777" w:rsidTr="00C45947">
        <w:tblPrEx>
          <w:tblCellMar>
            <w:left w:w="108" w:type="dxa"/>
            <w:right w:w="108" w:type="dxa"/>
          </w:tblCellMar>
        </w:tblPrEx>
        <w:trPr>
          <w:trHeight w:val="504"/>
        </w:trPr>
        <w:tc>
          <w:tcPr>
            <w:tcW w:w="7127" w:type="dxa"/>
          </w:tcPr>
          <w:p w14:paraId="4886A3A8" w14:textId="62B2665C"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Company:</w:t>
            </w:r>
          </w:p>
        </w:tc>
        <w:tc>
          <w:tcPr>
            <w:tcW w:w="7234" w:type="dxa"/>
          </w:tcPr>
          <w:p w14:paraId="4886A3A9"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Date Signed:</w:t>
            </w:r>
          </w:p>
        </w:tc>
      </w:tr>
      <w:tr w:rsidR="009867E0" w:rsidRPr="00736517" w14:paraId="4886A3AD" w14:textId="77777777" w:rsidTr="00C45947">
        <w:tblPrEx>
          <w:tblCellMar>
            <w:left w:w="108" w:type="dxa"/>
            <w:right w:w="108" w:type="dxa"/>
          </w:tblCellMar>
        </w:tblPrEx>
        <w:trPr>
          <w:trHeight w:val="504"/>
        </w:trPr>
        <w:tc>
          <w:tcPr>
            <w:tcW w:w="7127" w:type="dxa"/>
          </w:tcPr>
          <w:p w14:paraId="4886A3AB"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Address:</w:t>
            </w:r>
          </w:p>
        </w:tc>
        <w:tc>
          <w:tcPr>
            <w:tcW w:w="7234" w:type="dxa"/>
          </w:tcPr>
          <w:p w14:paraId="4886A3AC"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License:</w:t>
            </w:r>
          </w:p>
        </w:tc>
      </w:tr>
      <w:tr w:rsidR="009867E0" w:rsidRPr="00736517" w14:paraId="4886A3B0" w14:textId="77777777" w:rsidTr="00C45947">
        <w:tblPrEx>
          <w:tblCellMar>
            <w:left w:w="108" w:type="dxa"/>
            <w:right w:w="108" w:type="dxa"/>
          </w:tblCellMar>
        </w:tblPrEx>
        <w:trPr>
          <w:trHeight w:val="504"/>
        </w:trPr>
        <w:tc>
          <w:tcPr>
            <w:tcW w:w="7127" w:type="dxa"/>
          </w:tcPr>
          <w:p w14:paraId="4886A3AE"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City/State/Zip:</w:t>
            </w:r>
          </w:p>
        </w:tc>
        <w:tc>
          <w:tcPr>
            <w:tcW w:w="7234" w:type="dxa"/>
          </w:tcPr>
          <w:p w14:paraId="4886A3AF" w14:textId="77777777" w:rsidR="009867E0" w:rsidRPr="00736517" w:rsidRDefault="009867E0" w:rsidP="009867E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Phone:</w:t>
            </w:r>
          </w:p>
        </w:tc>
      </w:tr>
    </w:tbl>
    <w:p w14:paraId="4886A3B1" w14:textId="77777777" w:rsidR="009867E0" w:rsidRDefault="009867E0" w:rsidP="009867E0"/>
    <w:p w14:paraId="4886A3B3" w14:textId="77777777" w:rsidR="009867E0" w:rsidRPr="00C24189" w:rsidRDefault="009867E0" w:rsidP="009867E0">
      <w:pPr>
        <w:tabs>
          <w:tab w:val="left" w:pos="8559"/>
        </w:tabs>
        <w:rPr>
          <w:rFonts w:ascii="Calibri" w:hAnsi="Calibri"/>
        </w:rPr>
      </w:pPr>
    </w:p>
    <w:p w14:paraId="4886A3B4" w14:textId="710DBD19" w:rsidR="009867E0" w:rsidRDefault="009867E0" w:rsidP="00FD271A">
      <w:pPr>
        <w:jc w:val="center"/>
        <w:rPr>
          <w:rFonts w:ascii="Calibri" w:hAnsi="Calibri"/>
          <w:b/>
        </w:rPr>
      </w:pPr>
      <w:r w:rsidRPr="00C24189">
        <w:rPr>
          <w:rFonts w:ascii="Calibri" w:hAnsi="Calibri"/>
          <w:b/>
          <w:sz w:val="20"/>
          <w:szCs w:val="20"/>
        </w:rPr>
        <w:t>For assistance or questions regarding the Energy Standards, contact the Energy Hotline at: 1-800-772-3300</w:t>
      </w:r>
    </w:p>
    <w:p w14:paraId="221C59CC" w14:textId="77777777" w:rsidR="00D155B5" w:rsidRDefault="00D155B5" w:rsidP="009867E0">
      <w:pPr>
        <w:ind w:firstLine="720"/>
        <w:rPr>
          <w:rFonts w:ascii="Calibri" w:hAnsi="Calibri"/>
          <w:b/>
        </w:rPr>
      </w:pPr>
    </w:p>
    <w:p w14:paraId="798F5EFA" w14:textId="77777777" w:rsidR="00D155B5" w:rsidRPr="00C24189" w:rsidRDefault="00D155B5" w:rsidP="00973BA7">
      <w:pPr>
        <w:framePr w:h="4261" w:hRule="exact" w:wrap="auto" w:hAnchor="text"/>
        <w:ind w:firstLine="720"/>
        <w:rPr>
          <w:rFonts w:ascii="Calibri" w:hAnsi="Calibri"/>
          <w:b/>
        </w:rPr>
        <w:sectPr w:rsidR="00D155B5" w:rsidRPr="00C24189" w:rsidSect="00FF2917">
          <w:headerReference w:type="default" r:id="rId12"/>
          <w:footerReference w:type="default" r:id="rId13"/>
          <w:type w:val="continuous"/>
          <w:pgSz w:w="15840" w:h="12240" w:orient="landscape" w:code="1"/>
          <w:pgMar w:top="720" w:right="720" w:bottom="720" w:left="720" w:header="288" w:footer="432" w:gutter="0"/>
          <w:pgNumType w:start="1"/>
          <w:cols w:space="720"/>
          <w:docGrid w:linePitch="360"/>
        </w:sectPr>
      </w:pPr>
    </w:p>
    <w:p w14:paraId="4886A3B5" w14:textId="77777777" w:rsidR="009714D3" w:rsidRPr="00FD271A" w:rsidRDefault="009714D3" w:rsidP="009714D3">
      <w:pPr>
        <w:jc w:val="center"/>
        <w:rPr>
          <w:rFonts w:asciiTheme="minorHAnsi" w:hAnsiTheme="minorHAnsi"/>
          <w:b/>
          <w:sz w:val="20"/>
        </w:rPr>
      </w:pPr>
      <w:r w:rsidRPr="00FD271A">
        <w:rPr>
          <w:rFonts w:asciiTheme="minorHAnsi" w:hAnsiTheme="minorHAnsi"/>
          <w:b/>
          <w:sz w:val="20"/>
        </w:rPr>
        <w:lastRenderedPageBreak/>
        <w:t>CF1R-ALT-01-E User Instructions</w:t>
      </w:r>
    </w:p>
    <w:p w14:paraId="4886A3B6" w14:textId="77777777" w:rsidR="00CC2306" w:rsidRPr="00FD271A" w:rsidRDefault="00CC2306">
      <w:pPr>
        <w:rPr>
          <w:sz w:val="20"/>
          <w:szCs w:val="20"/>
        </w:rPr>
      </w:pPr>
    </w:p>
    <w:p w14:paraId="4886A3B7" w14:textId="77777777" w:rsidR="009867E0" w:rsidRPr="00FD271A" w:rsidRDefault="009867E0" w:rsidP="009867E0">
      <w:pPr>
        <w:rPr>
          <w:rFonts w:ascii="Calibri" w:hAnsi="Calibri" w:cs="Arial"/>
          <w:sz w:val="20"/>
          <w:szCs w:val="20"/>
        </w:rPr>
      </w:pPr>
      <w:r w:rsidRPr="00FD271A">
        <w:rPr>
          <w:rFonts w:ascii="Calibri" w:hAnsi="Calibri" w:cs="Arial"/>
          <w:sz w:val="20"/>
          <w:szCs w:val="20"/>
        </w:rPr>
        <w:t>Minimum requirements for prescriptive alteration compliance can be found in Building Energy Efficiency Standards Section 150.2(b)1.</w:t>
      </w:r>
    </w:p>
    <w:p w14:paraId="4886A3B8" w14:textId="77777777" w:rsidR="009867E0" w:rsidRPr="00FD271A" w:rsidRDefault="009867E0" w:rsidP="009867E0">
      <w:pPr>
        <w:rPr>
          <w:rFonts w:ascii="Calibri" w:hAnsi="Calibri" w:cs="Arial"/>
          <w:sz w:val="20"/>
          <w:szCs w:val="20"/>
        </w:rPr>
      </w:pPr>
    </w:p>
    <w:p w14:paraId="4886A3B9" w14:textId="5103E5C9" w:rsidR="009867E0" w:rsidRPr="00FD271A" w:rsidRDefault="009867E0" w:rsidP="009867E0">
      <w:pPr>
        <w:rPr>
          <w:rFonts w:ascii="Calibri" w:hAnsi="Calibri" w:cs="Arial"/>
          <w:sz w:val="20"/>
          <w:szCs w:val="20"/>
        </w:rPr>
      </w:pPr>
      <w:r w:rsidRPr="00FD271A">
        <w:rPr>
          <w:rFonts w:ascii="Calibri" w:hAnsi="Calibri" w:cs="Arial"/>
          <w:sz w:val="20"/>
          <w:szCs w:val="20"/>
        </w:rPr>
        <w:t xml:space="preserve">Completing these forms will require that you have the Reference Appendices for the </w:t>
      </w:r>
      <w:r w:rsidR="009E1C32" w:rsidRPr="00FD271A">
        <w:rPr>
          <w:rFonts w:ascii="Calibri" w:hAnsi="Calibri" w:cs="Arial"/>
          <w:sz w:val="20"/>
          <w:szCs w:val="20"/>
        </w:rPr>
        <w:t>201</w:t>
      </w:r>
      <w:r w:rsidR="009E1C32">
        <w:rPr>
          <w:rFonts w:ascii="Calibri" w:hAnsi="Calibri" w:cs="Arial"/>
          <w:sz w:val="20"/>
          <w:szCs w:val="20"/>
        </w:rPr>
        <w:t>9</w:t>
      </w:r>
      <w:r w:rsidR="009E1C32" w:rsidRPr="00FD271A">
        <w:rPr>
          <w:rFonts w:ascii="Calibri" w:hAnsi="Calibri" w:cs="Arial"/>
          <w:sz w:val="20"/>
          <w:szCs w:val="20"/>
        </w:rPr>
        <w:t xml:space="preserve"> </w:t>
      </w:r>
      <w:r w:rsidRPr="00FD271A">
        <w:rPr>
          <w:rFonts w:ascii="Calibri" w:hAnsi="Calibri" w:cs="Arial"/>
          <w:sz w:val="20"/>
          <w:szCs w:val="20"/>
        </w:rPr>
        <w:t xml:space="preserve">Building Energy Efficiency Standards. This document contains the Joint Appendices which are used to determine climate zone and to complete the section for opaque surfaces. When the term CF1R is used it means the CF1R-ALT-01. </w:t>
      </w:r>
    </w:p>
    <w:p w14:paraId="4886A3BA" w14:textId="77777777" w:rsidR="009867E0" w:rsidRPr="00FD271A" w:rsidRDefault="009867E0" w:rsidP="009867E0">
      <w:pPr>
        <w:rPr>
          <w:rFonts w:ascii="Calibri" w:hAnsi="Calibri" w:cs="Arial"/>
          <w:sz w:val="20"/>
          <w:szCs w:val="20"/>
        </w:rPr>
      </w:pPr>
    </w:p>
    <w:p w14:paraId="4886A3BB" w14:textId="77777777" w:rsidR="009867E0" w:rsidRPr="00FD271A" w:rsidRDefault="009867E0" w:rsidP="009867E0">
      <w:pPr>
        <w:rPr>
          <w:rFonts w:ascii="Calibri" w:hAnsi="Calibri" w:cs="Arial"/>
          <w:sz w:val="20"/>
          <w:szCs w:val="20"/>
        </w:rPr>
      </w:pPr>
      <w:r w:rsidRPr="00FD271A">
        <w:rPr>
          <w:rFonts w:ascii="Calibri" w:hAnsi="Calibri" w:cs="Arial"/>
          <w:sz w:val="20"/>
          <w:szCs w:val="20"/>
        </w:rPr>
        <w:t xml:space="preserve">Instructions for sections with column numbers and row numbers are given separately.  </w:t>
      </w:r>
    </w:p>
    <w:p w14:paraId="4886A3BC" w14:textId="77777777" w:rsidR="009867E0" w:rsidRPr="00FD271A" w:rsidRDefault="009867E0" w:rsidP="009867E0">
      <w:pPr>
        <w:rPr>
          <w:rFonts w:ascii="Calibri" w:hAnsi="Calibri" w:cs="Arial"/>
          <w:sz w:val="20"/>
          <w:szCs w:val="20"/>
        </w:rPr>
      </w:pPr>
    </w:p>
    <w:p w14:paraId="4886A3BD" w14:textId="77777777" w:rsidR="009867E0" w:rsidRPr="00FD271A" w:rsidRDefault="009867E0" w:rsidP="009867E0">
      <w:pPr>
        <w:rPr>
          <w:rFonts w:ascii="Calibri" w:hAnsi="Calibri" w:cs="Arial"/>
          <w:sz w:val="20"/>
          <w:szCs w:val="20"/>
        </w:rPr>
      </w:pPr>
      <w:r w:rsidRPr="00FD271A">
        <w:rPr>
          <w:rFonts w:ascii="Calibri" w:hAnsi="Calibri" w:cs="Arial"/>
          <w:sz w:val="20"/>
          <w:szCs w:val="20"/>
        </w:rPr>
        <w:t>If any part of the alteration does not comply, prescriptive compliance fails, in which case</w:t>
      </w:r>
      <w:r w:rsidR="00D71F54" w:rsidRPr="00FD271A">
        <w:rPr>
          <w:rFonts w:ascii="Calibri" w:hAnsi="Calibri" w:cs="Arial"/>
          <w:sz w:val="20"/>
          <w:szCs w:val="20"/>
        </w:rPr>
        <w:t xml:space="preserve"> </w:t>
      </w:r>
      <w:r w:rsidRPr="00FD271A">
        <w:rPr>
          <w:rFonts w:ascii="Calibri" w:hAnsi="Calibri" w:cs="Arial"/>
          <w:sz w:val="20"/>
          <w:szCs w:val="20"/>
        </w:rPr>
        <w:t xml:space="preserve">the performance compliance approach must be used </w:t>
      </w:r>
      <w:proofErr w:type="gramStart"/>
      <w:r w:rsidRPr="00FD271A">
        <w:rPr>
          <w:rFonts w:ascii="Calibri" w:hAnsi="Calibri" w:cs="Arial"/>
          <w:sz w:val="20"/>
          <w:szCs w:val="20"/>
        </w:rPr>
        <w:t>in an attempt to</w:t>
      </w:r>
      <w:proofErr w:type="gramEnd"/>
      <w:r w:rsidRPr="00FD271A">
        <w:rPr>
          <w:rFonts w:ascii="Calibri" w:hAnsi="Calibri" w:cs="Arial"/>
          <w:sz w:val="20"/>
          <w:szCs w:val="20"/>
        </w:rPr>
        <w:t xml:space="preserve"> achieve compliance.</w:t>
      </w:r>
    </w:p>
    <w:p w14:paraId="4886A3BE" w14:textId="77777777" w:rsidR="009867E0" w:rsidRPr="00FD271A" w:rsidRDefault="009867E0" w:rsidP="009867E0">
      <w:pPr>
        <w:rPr>
          <w:rFonts w:ascii="Calibri" w:hAnsi="Calibri" w:cs="Arial"/>
          <w:b/>
          <w:sz w:val="20"/>
          <w:szCs w:val="20"/>
        </w:rPr>
      </w:pPr>
    </w:p>
    <w:p w14:paraId="4886A3BF" w14:textId="054089F3" w:rsidR="009867E0" w:rsidRPr="00FD271A" w:rsidRDefault="009867E0" w:rsidP="009867E0">
      <w:pPr>
        <w:rPr>
          <w:rFonts w:ascii="Calibri" w:hAnsi="Calibri" w:cs="Arial"/>
          <w:b/>
          <w:sz w:val="20"/>
          <w:szCs w:val="20"/>
        </w:rPr>
      </w:pPr>
      <w:r w:rsidRPr="00FD271A">
        <w:rPr>
          <w:rFonts w:ascii="Calibri" w:hAnsi="Calibri" w:cs="Arial"/>
          <w:b/>
          <w:sz w:val="20"/>
          <w:szCs w:val="20"/>
        </w:rPr>
        <w:t xml:space="preserve">A. </w:t>
      </w:r>
      <w:r w:rsidR="00D155B5" w:rsidRPr="00FD271A">
        <w:rPr>
          <w:rFonts w:ascii="Calibri" w:hAnsi="Calibri" w:cs="Arial"/>
          <w:b/>
          <w:sz w:val="20"/>
          <w:szCs w:val="20"/>
        </w:rPr>
        <w:t>General Information</w:t>
      </w:r>
    </w:p>
    <w:p w14:paraId="4886A3C0"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Project Name: Identifying information, such as owner’s name.</w:t>
      </w:r>
    </w:p>
    <w:p w14:paraId="4886A3C1"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Date: Date of document preparation.</w:t>
      </w:r>
    </w:p>
    <w:p w14:paraId="4886A3C2" w14:textId="77777777" w:rsidR="009714D3" w:rsidRPr="00FD271A" w:rsidRDefault="009714D3" w:rsidP="00CE1552">
      <w:pPr>
        <w:pStyle w:val="ListParagraph"/>
        <w:numPr>
          <w:ilvl w:val="0"/>
          <w:numId w:val="19"/>
        </w:numPr>
        <w:rPr>
          <w:sz w:val="20"/>
          <w:szCs w:val="20"/>
        </w:rPr>
      </w:pPr>
      <w:r w:rsidRPr="00FD271A">
        <w:rPr>
          <w:rFonts w:ascii="Calibri" w:hAnsi="Calibri" w:cs="Arial"/>
          <w:sz w:val="20"/>
          <w:szCs w:val="20"/>
        </w:rPr>
        <w:t>Project Location: Legal street address of property or other applicable identifying information.</w:t>
      </w:r>
    </w:p>
    <w:p w14:paraId="4886A3C3"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Building Front Orientation: Building front expressed in degrees, where North = 0, East = 90, South = 180, and West = 270. Indicate cardinal if it is a subdivision or multi-family project built in multiple orientations. The standards (section 100.1) include the following additional details for determining orientation:</w:t>
      </w:r>
    </w:p>
    <w:p w14:paraId="4886A3C4"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Cardinal covers all orientations (for buildings that will be built in multiple orientations</w:t>
      </w:r>
      <w:proofErr w:type="gramStart"/>
      <w:r w:rsidRPr="00FD271A">
        <w:rPr>
          <w:rFonts w:ascii="Calibri" w:hAnsi="Calibri" w:cs="Arial"/>
          <w:sz w:val="20"/>
          <w:szCs w:val="20"/>
        </w:rPr>
        <w:t>);</w:t>
      </w:r>
      <w:proofErr w:type="gramEnd"/>
    </w:p>
    <w:p w14:paraId="4886A3C5"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North is oriented to within 45 degrees of true north, including 45 degrees east of </w:t>
      </w:r>
      <w:proofErr w:type="gramStart"/>
      <w:r w:rsidRPr="00FD271A">
        <w:rPr>
          <w:rFonts w:ascii="Calibri" w:hAnsi="Calibri" w:cs="Arial"/>
          <w:sz w:val="20"/>
          <w:szCs w:val="20"/>
        </w:rPr>
        <w:t>north;</w:t>
      </w:r>
      <w:proofErr w:type="gramEnd"/>
      <w:r w:rsidRPr="00FD271A">
        <w:rPr>
          <w:rFonts w:ascii="Calibri" w:hAnsi="Calibri" w:cs="Arial"/>
          <w:sz w:val="20"/>
          <w:szCs w:val="20"/>
        </w:rPr>
        <w:t xml:space="preserve"> </w:t>
      </w:r>
    </w:p>
    <w:p w14:paraId="4886A3C6"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East is oriented to within 45 degrees of true east, including 45 degrees south of </w:t>
      </w:r>
      <w:proofErr w:type="gramStart"/>
      <w:r w:rsidRPr="00FD271A">
        <w:rPr>
          <w:rFonts w:ascii="Calibri" w:hAnsi="Calibri" w:cs="Arial"/>
          <w:sz w:val="20"/>
          <w:szCs w:val="20"/>
        </w:rPr>
        <w:t>east;</w:t>
      </w:r>
      <w:proofErr w:type="gramEnd"/>
      <w:r w:rsidRPr="00FD271A">
        <w:rPr>
          <w:rFonts w:ascii="Calibri" w:hAnsi="Calibri" w:cs="Arial"/>
          <w:sz w:val="20"/>
          <w:szCs w:val="20"/>
        </w:rPr>
        <w:t xml:space="preserve"> </w:t>
      </w:r>
    </w:p>
    <w:p w14:paraId="4886A3C7"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South is oriented to within 45 degrees of true south, including 45 degrees west of </w:t>
      </w:r>
      <w:proofErr w:type="gramStart"/>
      <w:r w:rsidRPr="00FD271A">
        <w:rPr>
          <w:rFonts w:ascii="Calibri" w:hAnsi="Calibri" w:cs="Arial"/>
          <w:sz w:val="20"/>
          <w:szCs w:val="20"/>
        </w:rPr>
        <w:t>south;</w:t>
      </w:r>
      <w:proofErr w:type="gramEnd"/>
      <w:r w:rsidRPr="00FD271A">
        <w:rPr>
          <w:rFonts w:ascii="Calibri" w:hAnsi="Calibri" w:cs="Arial"/>
          <w:sz w:val="20"/>
          <w:szCs w:val="20"/>
        </w:rPr>
        <w:t xml:space="preserve"> </w:t>
      </w:r>
    </w:p>
    <w:p w14:paraId="4886A3C8" w14:textId="77777777" w:rsidR="009867E0" w:rsidRPr="00FD271A" w:rsidRDefault="009867E0" w:rsidP="00CE1552">
      <w:pPr>
        <w:numPr>
          <w:ilvl w:val="0"/>
          <w:numId w:val="3"/>
        </w:numPr>
        <w:rPr>
          <w:rFonts w:ascii="Calibri" w:hAnsi="Calibri" w:cs="Arial"/>
          <w:sz w:val="20"/>
          <w:szCs w:val="20"/>
        </w:rPr>
      </w:pPr>
      <w:r w:rsidRPr="00FD271A">
        <w:rPr>
          <w:rFonts w:ascii="Calibri" w:hAnsi="Calibri" w:cs="Arial"/>
          <w:sz w:val="20"/>
          <w:szCs w:val="20"/>
        </w:rPr>
        <w:t xml:space="preserve">West is oriented to within 45 degrees of true west, including 45 degrees south of west. </w:t>
      </w:r>
    </w:p>
    <w:p w14:paraId="4886A3C9"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CA City: Legal city/town of property.</w:t>
      </w:r>
    </w:p>
    <w:p w14:paraId="4886A3CA" w14:textId="51B9FE13" w:rsidR="009714D3" w:rsidRPr="00FD271A" w:rsidRDefault="00D71F54" w:rsidP="00CE1552">
      <w:pPr>
        <w:pStyle w:val="ListParagraph"/>
        <w:numPr>
          <w:ilvl w:val="0"/>
          <w:numId w:val="19"/>
        </w:numPr>
        <w:rPr>
          <w:sz w:val="20"/>
          <w:szCs w:val="20"/>
        </w:rPr>
      </w:pPr>
      <w:r w:rsidRPr="00FD271A">
        <w:rPr>
          <w:rFonts w:ascii="Calibri" w:hAnsi="Calibri" w:cs="Arial"/>
          <w:sz w:val="20"/>
          <w:szCs w:val="20"/>
        </w:rPr>
        <w:t>Number of Altered Dwelling Units: 1 for single</w:t>
      </w:r>
      <w:r w:rsidR="002468B8">
        <w:rPr>
          <w:rFonts w:ascii="Calibri" w:hAnsi="Calibri" w:cs="Arial"/>
          <w:sz w:val="20"/>
          <w:szCs w:val="20"/>
        </w:rPr>
        <w:t xml:space="preserve"> </w:t>
      </w:r>
      <w:r w:rsidRPr="00FD271A">
        <w:rPr>
          <w:rFonts w:ascii="Calibri" w:hAnsi="Calibri" w:cs="Arial"/>
          <w:sz w:val="20"/>
          <w:szCs w:val="20"/>
        </w:rPr>
        <w:t>family, 1 or more for multi</w:t>
      </w:r>
      <w:r w:rsidR="002468B8">
        <w:rPr>
          <w:rFonts w:ascii="Calibri" w:hAnsi="Calibri" w:cs="Arial"/>
          <w:sz w:val="20"/>
          <w:szCs w:val="20"/>
        </w:rPr>
        <w:t>-</w:t>
      </w:r>
      <w:r w:rsidRPr="00FD271A">
        <w:rPr>
          <w:rFonts w:ascii="Calibri" w:hAnsi="Calibri" w:cs="Arial"/>
          <w:sz w:val="20"/>
          <w:szCs w:val="20"/>
        </w:rPr>
        <w:t>family.</w:t>
      </w:r>
    </w:p>
    <w:p w14:paraId="4886A3CB"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Zip Code: 5-digit zip code for the project location (used to determine climate zone).</w:t>
      </w:r>
    </w:p>
    <w:p w14:paraId="4886A3CC" w14:textId="77777777" w:rsidR="00D71F54"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 xml:space="preserve">Fuel Type: Natural Gas, Liquefied Propane Gas, or Electricity. </w:t>
      </w:r>
    </w:p>
    <w:p w14:paraId="4886A3CD" w14:textId="77777777" w:rsidR="009714D3" w:rsidRPr="00FD271A" w:rsidRDefault="009714D3" w:rsidP="009714D3">
      <w:pPr>
        <w:pStyle w:val="ListParagraph"/>
        <w:rPr>
          <w:rFonts w:ascii="Calibri" w:hAnsi="Calibri" w:cs="Arial"/>
          <w:sz w:val="20"/>
          <w:szCs w:val="20"/>
        </w:rPr>
      </w:pPr>
    </w:p>
    <w:p w14:paraId="4886A3CE" w14:textId="4A42FEF3" w:rsidR="009714D3" w:rsidRPr="00FD271A" w:rsidRDefault="00D71F54" w:rsidP="009714D3">
      <w:pPr>
        <w:pStyle w:val="ListParagraph"/>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P</w:t>
      </w:r>
      <w:r w:rsidRPr="00FD271A">
        <w:rPr>
          <w:rFonts w:ascii="Calibri" w:hAnsi="Calibri" w:cs="Arial"/>
          <w:sz w:val="20"/>
          <w:szCs w:val="20"/>
        </w:rPr>
        <w:t xml:space="preserve">rescriptive compliance only allows electricity if natural gas is not </w:t>
      </w:r>
      <w:r w:rsidR="0079509B">
        <w:rPr>
          <w:rFonts w:ascii="Calibri" w:hAnsi="Calibri" w:cs="Arial"/>
          <w:sz w:val="20"/>
          <w:szCs w:val="20"/>
        </w:rPr>
        <w:t>connected to</w:t>
      </w:r>
      <w:r w:rsidRPr="00FD271A">
        <w:rPr>
          <w:rFonts w:ascii="Calibri" w:hAnsi="Calibri" w:cs="Arial"/>
          <w:sz w:val="20"/>
          <w:szCs w:val="20"/>
        </w:rPr>
        <w:t xml:space="preserve"> the building</w:t>
      </w:r>
      <w:r w:rsidR="0079509B">
        <w:rPr>
          <w:rFonts w:ascii="Calibri" w:hAnsi="Calibri" w:cs="Arial"/>
          <w:sz w:val="20"/>
          <w:szCs w:val="20"/>
        </w:rPr>
        <w:t>,</w:t>
      </w:r>
      <w:r w:rsidR="0079509B" w:rsidRPr="0079509B">
        <w:rPr>
          <w:rFonts w:ascii="Calibri" w:hAnsi="Calibri" w:cs="Arial"/>
          <w:sz w:val="20"/>
          <w:szCs w:val="20"/>
        </w:rPr>
        <w:t xml:space="preserve"> </w:t>
      </w:r>
      <w:r w:rsidR="0079509B" w:rsidRPr="00D871B3">
        <w:rPr>
          <w:rFonts w:ascii="Calibri" w:hAnsi="Calibri" w:cs="Arial"/>
          <w:sz w:val="20"/>
          <w:szCs w:val="20"/>
        </w:rPr>
        <w:t>or if the conditions of Section 150.2(b)1Giic or 150.2(b)1Giid are met</w:t>
      </w:r>
      <w:r w:rsidR="0079509B">
        <w:rPr>
          <w:rFonts w:ascii="Calibri" w:hAnsi="Calibri" w:cs="Arial"/>
          <w:sz w:val="20"/>
          <w:szCs w:val="20"/>
        </w:rPr>
        <w:t>.  See instruction at section H for more information.</w:t>
      </w:r>
    </w:p>
    <w:p w14:paraId="4886A3CF" w14:textId="77777777" w:rsidR="009867E0" w:rsidRPr="00FD271A" w:rsidRDefault="009867E0" w:rsidP="009867E0">
      <w:pPr>
        <w:rPr>
          <w:rFonts w:ascii="Calibri" w:hAnsi="Calibri" w:cs="Arial"/>
          <w:sz w:val="20"/>
          <w:szCs w:val="20"/>
        </w:rPr>
      </w:pPr>
    </w:p>
    <w:p w14:paraId="4886A3D0" w14:textId="68588FF9" w:rsidR="009714D3" w:rsidRPr="00CC710E" w:rsidRDefault="009714D3" w:rsidP="00CE1552">
      <w:pPr>
        <w:pStyle w:val="ListParagraph"/>
        <w:numPr>
          <w:ilvl w:val="0"/>
          <w:numId w:val="19"/>
        </w:numPr>
        <w:rPr>
          <w:rFonts w:ascii="Calibri" w:hAnsi="Calibri" w:cs="Arial"/>
          <w:sz w:val="20"/>
          <w:szCs w:val="20"/>
        </w:rPr>
      </w:pPr>
      <w:r w:rsidRPr="00CC710E">
        <w:rPr>
          <w:rFonts w:ascii="Calibri" w:hAnsi="Calibri" w:cs="Arial"/>
          <w:sz w:val="20"/>
          <w:szCs w:val="20"/>
        </w:rPr>
        <w:t xml:space="preserve">Climate </w:t>
      </w:r>
      <w:r w:rsidR="002468B8" w:rsidRPr="00CC710E">
        <w:rPr>
          <w:rFonts w:ascii="Calibri" w:hAnsi="Calibri" w:cs="Arial"/>
          <w:sz w:val="20"/>
          <w:szCs w:val="20"/>
        </w:rPr>
        <w:t>Z</w:t>
      </w:r>
      <w:r w:rsidRPr="00CC710E">
        <w:rPr>
          <w:rFonts w:ascii="Calibri" w:hAnsi="Calibri" w:cs="Arial"/>
          <w:sz w:val="20"/>
          <w:szCs w:val="20"/>
        </w:rPr>
        <w:t>one: From Joint Appendix JA2.1.1.</w:t>
      </w:r>
    </w:p>
    <w:p w14:paraId="4886A3D1" w14:textId="77777777"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Total Conditioned Floor Area: Enter the new conditioned floor area in ft</w:t>
      </w:r>
      <w:r w:rsidRPr="00FD271A">
        <w:rPr>
          <w:rFonts w:ascii="Calibri" w:hAnsi="Calibri" w:cs="Arial"/>
          <w:sz w:val="20"/>
          <w:szCs w:val="20"/>
          <w:vertAlign w:val="superscript"/>
        </w:rPr>
        <w:t>2</w:t>
      </w:r>
      <w:r w:rsidRPr="00FD271A">
        <w:rPr>
          <w:rFonts w:ascii="Calibri" w:hAnsi="Calibri" w:cs="Arial"/>
          <w:sz w:val="20"/>
          <w:szCs w:val="20"/>
        </w:rPr>
        <w:t>, as measured from the outside of exterior walls of the dwelling unit or building being altered.</w:t>
      </w:r>
    </w:p>
    <w:p w14:paraId="4886A3D2" w14:textId="6754FAEA" w:rsidR="00D71F54"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Building Type: Single Family (includes duplex), or Multi</w:t>
      </w:r>
      <w:r w:rsidR="002468B8">
        <w:rPr>
          <w:rFonts w:ascii="Calibri" w:hAnsi="Calibri" w:cs="Arial"/>
          <w:sz w:val="20"/>
          <w:szCs w:val="20"/>
        </w:rPr>
        <w:t>-</w:t>
      </w:r>
      <w:r w:rsidRPr="00FD271A">
        <w:rPr>
          <w:rFonts w:ascii="Calibri" w:hAnsi="Calibri" w:cs="Arial"/>
          <w:sz w:val="20"/>
          <w:szCs w:val="20"/>
        </w:rPr>
        <w:t>Family (a building that shares common walls and common floors or ceilings).</w:t>
      </w:r>
    </w:p>
    <w:p w14:paraId="4886A3D3" w14:textId="77777777" w:rsidR="009714D3"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 xml:space="preserve">Slab Area: Area of the </w:t>
      </w:r>
      <w:proofErr w:type="gramStart"/>
      <w:r w:rsidRPr="00FD271A">
        <w:rPr>
          <w:rFonts w:ascii="Calibri" w:hAnsi="Calibri" w:cs="Arial"/>
          <w:sz w:val="20"/>
          <w:szCs w:val="20"/>
        </w:rPr>
        <w:t>first floor</w:t>
      </w:r>
      <w:proofErr w:type="gramEnd"/>
      <w:r w:rsidRPr="00FD271A">
        <w:rPr>
          <w:rFonts w:ascii="Calibri" w:hAnsi="Calibri" w:cs="Arial"/>
          <w:sz w:val="20"/>
          <w:szCs w:val="20"/>
        </w:rPr>
        <w:t xml:space="preserve"> slab (if any) in ft</w:t>
      </w:r>
      <w:r w:rsidRPr="00FD271A">
        <w:rPr>
          <w:rFonts w:ascii="Calibri" w:hAnsi="Calibri" w:cs="Arial"/>
          <w:sz w:val="20"/>
          <w:szCs w:val="20"/>
          <w:vertAlign w:val="superscript"/>
        </w:rPr>
        <w:t>2</w:t>
      </w:r>
      <w:r w:rsidRPr="00FD271A">
        <w:rPr>
          <w:rFonts w:ascii="Calibri" w:hAnsi="Calibri" w:cs="Arial"/>
          <w:sz w:val="20"/>
          <w:szCs w:val="20"/>
        </w:rPr>
        <w:t>.</w:t>
      </w:r>
    </w:p>
    <w:p w14:paraId="4886A3D4" w14:textId="1DD0883F" w:rsidR="009714D3" w:rsidRPr="00FD271A" w:rsidRDefault="009714D3" w:rsidP="00CE1552">
      <w:pPr>
        <w:pStyle w:val="ListParagraph"/>
        <w:numPr>
          <w:ilvl w:val="0"/>
          <w:numId w:val="19"/>
        </w:numPr>
        <w:rPr>
          <w:rFonts w:ascii="Calibri" w:hAnsi="Calibri" w:cs="Arial"/>
          <w:sz w:val="20"/>
          <w:szCs w:val="20"/>
        </w:rPr>
      </w:pPr>
      <w:r w:rsidRPr="00FD271A">
        <w:rPr>
          <w:rFonts w:ascii="Calibri" w:hAnsi="Calibri" w:cs="Arial"/>
          <w:sz w:val="20"/>
          <w:szCs w:val="20"/>
        </w:rPr>
        <w:t>Project Scope: Check all that apply – insulation, roof replacement</w:t>
      </w:r>
      <w:r w:rsidR="00851AEB" w:rsidRPr="00FD271A">
        <w:rPr>
          <w:rFonts w:ascii="Calibri" w:hAnsi="Calibri" w:cs="Arial"/>
          <w:sz w:val="20"/>
          <w:szCs w:val="20"/>
        </w:rPr>
        <w:t xml:space="preserve"> </w:t>
      </w:r>
      <w:r w:rsidR="00CC2306" w:rsidRPr="00FD271A">
        <w:rPr>
          <w:rFonts w:ascii="Calibri" w:hAnsi="Calibri" w:cs="Arial"/>
          <w:sz w:val="20"/>
          <w:szCs w:val="20"/>
        </w:rPr>
        <w:t>&gt;</w:t>
      </w:r>
      <w:r w:rsidR="00851AEB" w:rsidRPr="00FD271A">
        <w:rPr>
          <w:rFonts w:ascii="Calibri" w:hAnsi="Calibri" w:cs="Arial"/>
          <w:sz w:val="20"/>
          <w:szCs w:val="20"/>
        </w:rPr>
        <w:t xml:space="preserve"> 50%</w:t>
      </w:r>
      <w:r w:rsidRPr="00FD271A">
        <w:rPr>
          <w:rFonts w:ascii="Calibri" w:hAnsi="Calibri" w:cs="Arial"/>
          <w:sz w:val="20"/>
          <w:szCs w:val="20"/>
        </w:rPr>
        <w:t>,</w:t>
      </w:r>
      <w:r w:rsidR="008C5226">
        <w:rPr>
          <w:rFonts w:ascii="Calibri" w:hAnsi="Calibri" w:cs="Arial"/>
          <w:sz w:val="20"/>
          <w:szCs w:val="20"/>
        </w:rPr>
        <w:t xml:space="preserve"> kitchen remodel,</w:t>
      </w:r>
      <w:r w:rsidRPr="00FD271A">
        <w:rPr>
          <w:rFonts w:ascii="Calibri" w:hAnsi="Calibri" w:cs="Arial"/>
          <w:sz w:val="20"/>
          <w:szCs w:val="20"/>
        </w:rPr>
        <w:t xml:space="preserve"> </w:t>
      </w:r>
      <w:r w:rsidR="00851AEB" w:rsidRPr="00FD271A">
        <w:rPr>
          <w:rFonts w:ascii="Calibri" w:hAnsi="Calibri" w:cs="Arial"/>
          <w:sz w:val="20"/>
          <w:szCs w:val="20"/>
        </w:rPr>
        <w:t xml:space="preserve">space </w:t>
      </w:r>
      <w:r w:rsidRPr="00FD271A">
        <w:rPr>
          <w:rFonts w:ascii="Calibri" w:hAnsi="Calibri" w:cs="Arial"/>
          <w:sz w:val="20"/>
          <w:szCs w:val="20"/>
        </w:rPr>
        <w:t xml:space="preserve">heating system, </w:t>
      </w:r>
      <w:r w:rsidR="00851AEB" w:rsidRPr="00FD271A">
        <w:rPr>
          <w:rFonts w:ascii="Calibri" w:hAnsi="Calibri" w:cs="Arial"/>
          <w:sz w:val="20"/>
          <w:szCs w:val="20"/>
        </w:rPr>
        <w:t xml:space="preserve">space </w:t>
      </w:r>
      <w:r w:rsidRPr="00FD271A">
        <w:rPr>
          <w:rFonts w:ascii="Calibri" w:hAnsi="Calibri" w:cs="Arial"/>
          <w:sz w:val="20"/>
          <w:szCs w:val="20"/>
        </w:rPr>
        <w:t>cooling system, duct system, water heating</w:t>
      </w:r>
      <w:r w:rsidR="00154F62" w:rsidRPr="00FD271A">
        <w:rPr>
          <w:rFonts w:ascii="Calibri" w:hAnsi="Calibri" w:cs="Arial"/>
          <w:sz w:val="20"/>
          <w:szCs w:val="20"/>
        </w:rPr>
        <w:t>, adding fenestration/glazing, replacing fenestration/glazing, adding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windows, replacing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and or replacing fenestration/glazing skylights</w:t>
      </w:r>
    </w:p>
    <w:p w14:paraId="4886A3D5" w14:textId="422ABEF2" w:rsidR="009714D3" w:rsidRPr="00FD271A" w:rsidRDefault="00D71F54" w:rsidP="00CE1552">
      <w:pPr>
        <w:pStyle w:val="ListParagraph"/>
        <w:numPr>
          <w:ilvl w:val="0"/>
          <w:numId w:val="19"/>
        </w:numPr>
        <w:rPr>
          <w:rFonts w:ascii="Calibri" w:hAnsi="Calibri" w:cs="Arial"/>
          <w:sz w:val="20"/>
          <w:szCs w:val="20"/>
        </w:rPr>
      </w:pPr>
      <w:r w:rsidRPr="00FD271A">
        <w:rPr>
          <w:rFonts w:ascii="Calibri" w:hAnsi="Calibri" w:cs="Arial"/>
          <w:sz w:val="20"/>
          <w:szCs w:val="20"/>
        </w:rPr>
        <w:t>Exceptions to Minimum Aged Solar Reflectance and Minimum Thermal Emittance or SRI:</w:t>
      </w:r>
      <w:r w:rsidR="00851AEB" w:rsidRPr="00FD271A">
        <w:rPr>
          <w:rFonts w:ascii="Calibri" w:hAnsi="Calibri" w:cs="Arial"/>
          <w:sz w:val="20"/>
          <w:szCs w:val="20"/>
        </w:rPr>
        <w:t xml:space="preserve"> No exception, Air-space of 1.0 inch (25mm) is provided between the top of the roof deck to the bottom of the roofing product, the installed roofing product has a profile ratio of rise to width of 1 to 5 for 50 percent or greater of the width of the </w:t>
      </w:r>
      <w:r w:rsidR="00851AEB" w:rsidRPr="00FD271A">
        <w:rPr>
          <w:rFonts w:ascii="Calibri" w:hAnsi="Calibri" w:cs="Arial"/>
          <w:sz w:val="20"/>
          <w:szCs w:val="20"/>
        </w:rPr>
        <w:lastRenderedPageBreak/>
        <w:t>roofing product, existing ducts in the attic are insulated and sealed according to Section 150.1(c)9, building with at least R-38 ceiling insulation, buildings with a radiant barrier in the attic meeting the requirements of Section 150.1(c)2, buildings that have no ducts in attic, R-</w:t>
      </w:r>
      <w:r w:rsidR="00C43C43">
        <w:rPr>
          <w:rFonts w:ascii="Calibri" w:hAnsi="Calibri" w:cs="Arial"/>
          <w:sz w:val="20"/>
          <w:szCs w:val="20"/>
        </w:rPr>
        <w:t>2</w:t>
      </w:r>
      <w:r w:rsidR="00851AEB" w:rsidRPr="00FD271A">
        <w:rPr>
          <w:rFonts w:ascii="Calibri" w:hAnsi="Calibri" w:cs="Arial"/>
          <w:sz w:val="20"/>
          <w:szCs w:val="20"/>
        </w:rPr>
        <w:t xml:space="preserve"> or greater insulation above the roof deck.</w:t>
      </w:r>
    </w:p>
    <w:p w14:paraId="68AB9802" w14:textId="77777777" w:rsidR="00277AE0" w:rsidRDefault="00277AE0" w:rsidP="009867E0">
      <w:pPr>
        <w:keepNext/>
        <w:rPr>
          <w:rFonts w:ascii="Calibri" w:hAnsi="Calibri" w:cs="Arial"/>
          <w:b/>
          <w:sz w:val="20"/>
          <w:szCs w:val="20"/>
        </w:rPr>
      </w:pPr>
    </w:p>
    <w:p w14:paraId="4886A3D7" w14:textId="1FE413BA" w:rsidR="009867E0" w:rsidRPr="00FD271A" w:rsidRDefault="009867E0" w:rsidP="009867E0">
      <w:pPr>
        <w:keepNext/>
        <w:rPr>
          <w:rFonts w:ascii="Calibri" w:hAnsi="Calibri" w:cs="Arial"/>
          <w:b/>
          <w:sz w:val="20"/>
          <w:szCs w:val="20"/>
        </w:rPr>
      </w:pPr>
      <w:r w:rsidRPr="00FD271A">
        <w:rPr>
          <w:rFonts w:ascii="Calibri" w:hAnsi="Calibri" w:cs="Arial"/>
          <w:b/>
          <w:sz w:val="20"/>
          <w:szCs w:val="20"/>
        </w:rPr>
        <w:t xml:space="preserve">B. </w:t>
      </w:r>
      <w:r w:rsidR="00D155B5" w:rsidRPr="00FD271A">
        <w:rPr>
          <w:rFonts w:ascii="Calibri" w:hAnsi="Calibri" w:cs="Arial"/>
          <w:b/>
          <w:sz w:val="20"/>
          <w:szCs w:val="20"/>
        </w:rPr>
        <w:t>Building Insulation Details</w:t>
      </w:r>
      <w:r w:rsidR="001A7B26">
        <w:rPr>
          <w:rFonts w:ascii="Calibri" w:hAnsi="Calibri" w:cs="Arial"/>
          <w:b/>
          <w:sz w:val="20"/>
          <w:szCs w:val="20"/>
        </w:rPr>
        <w:t xml:space="preserve"> - Framed</w:t>
      </w:r>
      <w:r w:rsidRPr="00FD271A">
        <w:rPr>
          <w:rFonts w:ascii="Calibri" w:hAnsi="Calibri" w:cs="Arial"/>
          <w:b/>
          <w:sz w:val="20"/>
          <w:szCs w:val="20"/>
        </w:rPr>
        <w:t xml:space="preserve"> </w:t>
      </w:r>
      <w:r w:rsidRPr="00FD271A">
        <w:rPr>
          <w:rFonts w:ascii="Calibri" w:hAnsi="Calibri" w:cs="Arial"/>
          <w:sz w:val="20"/>
          <w:szCs w:val="20"/>
        </w:rPr>
        <w:t>(Section 150.2(b)1)</w:t>
      </w:r>
    </w:p>
    <w:p w14:paraId="4886A3D8"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Tag/ID: A label (if any) from the plans, such as A1.4 or wall.  </w:t>
      </w:r>
    </w:p>
    <w:p w14:paraId="4886A3D9"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Assembly Type: Roof, Ceiling, Wall, Floor.</w:t>
      </w:r>
    </w:p>
    <w:p w14:paraId="4886A3DA"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Frame Type: Wood or Metal.</w:t>
      </w:r>
    </w:p>
    <w:p w14:paraId="4886A3DB"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Frame Depth: Nominal dimensions </w:t>
      </w:r>
      <w:r w:rsidR="00D71F54" w:rsidRPr="00FD271A">
        <w:rPr>
          <w:rFonts w:ascii="Calibri" w:hAnsi="Calibri" w:cs="Arial"/>
          <w:sz w:val="20"/>
          <w:szCs w:val="20"/>
        </w:rPr>
        <w:t xml:space="preserve">(in inches) </w:t>
      </w:r>
      <w:r w:rsidRPr="00FD271A">
        <w:rPr>
          <w:rFonts w:ascii="Calibri" w:hAnsi="Calibri" w:cs="Arial"/>
          <w:sz w:val="20"/>
          <w:szCs w:val="20"/>
        </w:rPr>
        <w:t xml:space="preserve">of framing material such as </w:t>
      </w:r>
      <w:r w:rsidR="00D71F54" w:rsidRPr="00FD271A">
        <w:rPr>
          <w:rFonts w:ascii="Calibri" w:hAnsi="Calibri" w:cs="Arial"/>
          <w:sz w:val="20"/>
          <w:szCs w:val="20"/>
        </w:rPr>
        <w:t>2x4 or 2x6</w:t>
      </w:r>
      <w:r w:rsidRPr="00FD271A">
        <w:rPr>
          <w:rFonts w:ascii="Calibri" w:hAnsi="Calibri" w:cs="Arial"/>
          <w:sz w:val="20"/>
          <w:szCs w:val="20"/>
        </w:rPr>
        <w:t>.</w:t>
      </w:r>
    </w:p>
    <w:p w14:paraId="4886A3DC"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Frame Spacing: 16</w:t>
      </w:r>
      <w:r w:rsidR="00D71F54" w:rsidRPr="00FD271A">
        <w:rPr>
          <w:rFonts w:ascii="Calibri" w:hAnsi="Calibri" w:cs="Arial"/>
          <w:sz w:val="20"/>
          <w:szCs w:val="20"/>
        </w:rPr>
        <w:t xml:space="preserve">, </w:t>
      </w:r>
      <w:r w:rsidRPr="00FD271A">
        <w:rPr>
          <w:rFonts w:ascii="Calibri" w:hAnsi="Calibri" w:cs="Arial"/>
          <w:sz w:val="20"/>
          <w:szCs w:val="20"/>
        </w:rPr>
        <w:t>24</w:t>
      </w:r>
      <w:r w:rsidR="00D71F54" w:rsidRPr="00FD271A">
        <w:rPr>
          <w:rFonts w:ascii="Calibri" w:hAnsi="Calibri" w:cs="Arial"/>
          <w:sz w:val="20"/>
          <w:szCs w:val="20"/>
        </w:rPr>
        <w:t>, or 48</w:t>
      </w:r>
      <w:r w:rsidRPr="00FD271A">
        <w:rPr>
          <w:rFonts w:ascii="Calibri" w:hAnsi="Calibri" w:cs="Arial"/>
          <w:sz w:val="20"/>
          <w:szCs w:val="20"/>
        </w:rPr>
        <w:t xml:space="preserve"> inches on center. </w:t>
      </w:r>
    </w:p>
    <w:p w14:paraId="4886A3DD" w14:textId="77777777" w:rsidR="009867E0" w:rsidRPr="00FD271A" w:rsidRDefault="00D71F54"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Proposed </w:t>
      </w:r>
      <w:r w:rsidR="009867E0" w:rsidRPr="00FD271A">
        <w:rPr>
          <w:rFonts w:ascii="Calibri" w:hAnsi="Calibri" w:cs="Arial"/>
          <w:sz w:val="20"/>
          <w:szCs w:val="20"/>
        </w:rPr>
        <w:t>Cavity R-value</w:t>
      </w:r>
      <w:r w:rsidRPr="00FD271A">
        <w:rPr>
          <w:rFonts w:ascii="Calibri" w:hAnsi="Calibri" w:cs="Arial"/>
          <w:sz w:val="20"/>
          <w:szCs w:val="20"/>
        </w:rPr>
        <w:t xml:space="preserve">: </w:t>
      </w:r>
      <w:r w:rsidR="009867E0" w:rsidRPr="00FD271A">
        <w:rPr>
          <w:rFonts w:ascii="Calibri" w:hAnsi="Calibri" w:cs="Arial"/>
          <w:sz w:val="20"/>
          <w:szCs w:val="20"/>
        </w:rPr>
        <w:t>Insulation installed between framing.</w:t>
      </w:r>
    </w:p>
    <w:p w14:paraId="4886A3DF" w14:textId="414BDFD8" w:rsidR="009867E0" w:rsidRPr="00FD271A" w:rsidRDefault="009867E0" w:rsidP="00FD271A">
      <w:pPr>
        <w:ind w:left="1260" w:hanging="540"/>
        <w:rPr>
          <w:rFonts w:ascii="Calibri" w:hAnsi="Calibri" w:cs="Arial"/>
          <w:sz w:val="20"/>
          <w:szCs w:val="20"/>
        </w:rPr>
      </w:pPr>
      <w:r w:rsidRPr="00FD271A">
        <w:rPr>
          <w:rFonts w:ascii="Calibri" w:hAnsi="Calibri" w:cs="Arial"/>
          <w:sz w:val="20"/>
          <w:szCs w:val="20"/>
        </w:rPr>
        <w:t>NOTE: Section 110.8(d) specifies that if adding insulation to an existing attic, the resulting attic insulation must total R-30. However, the amount of insulation required is limited to the amount of room available for insulation without conflicting with Building Code Section 1203.2.</w:t>
      </w:r>
    </w:p>
    <w:p w14:paraId="4886A3E1" w14:textId="77777777" w:rsidR="009714D3" w:rsidRPr="00FD271A" w:rsidRDefault="00D71F54" w:rsidP="009714D3">
      <w:pPr>
        <w:tabs>
          <w:tab w:val="left" w:pos="1980"/>
        </w:tabs>
        <w:ind w:left="1980" w:hanging="1260"/>
        <w:rPr>
          <w:rFonts w:ascii="Calibri" w:hAnsi="Calibri" w:cs="Arial"/>
          <w:sz w:val="20"/>
          <w:szCs w:val="20"/>
        </w:rPr>
      </w:pPr>
      <w:r w:rsidRPr="00FD271A">
        <w:rPr>
          <w:rFonts w:ascii="Calibri" w:hAnsi="Calibri" w:cs="Arial"/>
          <w:sz w:val="20"/>
          <w:szCs w:val="20"/>
        </w:rPr>
        <w:t>Proposed Continuous Insulation R-value: Insulation installed on the exterior. See Joint Appendix JA4 for guidance.</w:t>
      </w:r>
    </w:p>
    <w:p w14:paraId="4886A3E2" w14:textId="46EDB7CA" w:rsidR="009867E0" w:rsidRPr="00FD271A" w:rsidRDefault="00D71F54"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Proposed </w:t>
      </w:r>
      <w:r w:rsidR="009867E0" w:rsidRPr="00FD271A">
        <w:rPr>
          <w:rFonts w:ascii="Calibri" w:hAnsi="Calibri" w:cs="Arial"/>
          <w:sz w:val="20"/>
          <w:szCs w:val="20"/>
        </w:rPr>
        <w:t>U-factor: The U-factor for the entire wall, roof</w:t>
      </w:r>
      <w:r w:rsidR="00B75E59">
        <w:rPr>
          <w:rFonts w:ascii="Calibri" w:hAnsi="Calibri" w:cs="Arial"/>
          <w:sz w:val="20"/>
          <w:szCs w:val="20"/>
        </w:rPr>
        <w:t>,</w:t>
      </w:r>
      <w:r w:rsidR="009867E0" w:rsidRPr="00FD271A">
        <w:rPr>
          <w:rFonts w:ascii="Calibri" w:hAnsi="Calibri" w:cs="Arial"/>
          <w:sz w:val="20"/>
          <w:szCs w:val="20"/>
        </w:rPr>
        <w:t xml:space="preserve"> or floor assembly. </w:t>
      </w:r>
    </w:p>
    <w:p w14:paraId="4886A3E3"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Appendix JA4 Table: Table number used to determine the R-value or U-factor (e.g., an attic assembly is 4.2.1).</w:t>
      </w:r>
    </w:p>
    <w:p w14:paraId="4886A3E4"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Appendix JA4 Cell: Cell number used to determine the R-value or U-factor (e.g., an R-38</w:t>
      </w:r>
      <w:r w:rsidR="00CC2306" w:rsidRPr="00FD271A">
        <w:rPr>
          <w:rFonts w:ascii="Calibri" w:hAnsi="Calibri" w:cs="Arial"/>
          <w:sz w:val="20"/>
          <w:szCs w:val="20"/>
        </w:rPr>
        <w:t xml:space="preserve"> </w:t>
      </w:r>
      <w:r w:rsidRPr="00FD271A">
        <w:rPr>
          <w:rFonts w:ascii="Calibri" w:hAnsi="Calibri" w:cs="Arial"/>
          <w:sz w:val="20"/>
          <w:szCs w:val="20"/>
        </w:rPr>
        <w:t>ceiling with 24-inch on center framing is A21).</w:t>
      </w:r>
    </w:p>
    <w:p w14:paraId="4886A3E5"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 xml:space="preserve">Required U-factor: </w:t>
      </w:r>
      <w:r w:rsidR="00D71F54" w:rsidRPr="00FD271A">
        <w:rPr>
          <w:rFonts w:ascii="Calibri" w:hAnsi="Calibri" w:cs="Arial"/>
          <w:sz w:val="20"/>
          <w:szCs w:val="20"/>
        </w:rPr>
        <w:t xml:space="preserve">From </w:t>
      </w:r>
      <w:r w:rsidRPr="00FD271A">
        <w:rPr>
          <w:rFonts w:ascii="Calibri" w:hAnsi="Calibri" w:cs="Arial"/>
          <w:sz w:val="20"/>
          <w:szCs w:val="20"/>
        </w:rPr>
        <w:t>mandatory requirements in Sections 110.0 and 150.0.</w:t>
      </w:r>
    </w:p>
    <w:p w14:paraId="4886A3E6" w14:textId="77777777" w:rsidR="009867E0" w:rsidRPr="00FD271A" w:rsidRDefault="009867E0" w:rsidP="00CE1552">
      <w:pPr>
        <w:pStyle w:val="ListParagraph"/>
        <w:numPr>
          <w:ilvl w:val="0"/>
          <w:numId w:val="5"/>
        </w:numPr>
        <w:contextualSpacing/>
        <w:rPr>
          <w:rFonts w:ascii="Calibri" w:hAnsi="Calibri" w:cs="Arial"/>
          <w:sz w:val="20"/>
          <w:szCs w:val="20"/>
        </w:rPr>
      </w:pPr>
      <w:r w:rsidRPr="00FD271A">
        <w:rPr>
          <w:rFonts w:ascii="Calibri" w:hAnsi="Calibri" w:cs="Arial"/>
          <w:sz w:val="20"/>
          <w:szCs w:val="20"/>
        </w:rPr>
        <w:t>Comments</w:t>
      </w:r>
      <w:r w:rsidR="00D71F54" w:rsidRPr="00FD271A">
        <w:rPr>
          <w:rFonts w:ascii="Calibri" w:hAnsi="Calibri" w:cs="Arial"/>
          <w:sz w:val="20"/>
          <w:szCs w:val="20"/>
        </w:rPr>
        <w:t>:</w:t>
      </w:r>
      <w:r w:rsidRPr="00FD271A">
        <w:rPr>
          <w:rFonts w:ascii="Calibri" w:hAnsi="Calibri" w:cs="Arial"/>
          <w:sz w:val="20"/>
          <w:szCs w:val="20"/>
        </w:rPr>
        <w:t xml:space="preserve"> </w:t>
      </w:r>
      <w:r w:rsidR="00D71F54" w:rsidRPr="00FD271A">
        <w:rPr>
          <w:rFonts w:ascii="Calibri" w:hAnsi="Calibri" w:cs="Arial"/>
          <w:sz w:val="20"/>
          <w:szCs w:val="20"/>
        </w:rPr>
        <w:t>Any</w:t>
      </w:r>
      <w:r w:rsidRPr="00FD271A">
        <w:rPr>
          <w:rFonts w:ascii="Calibri" w:hAnsi="Calibri" w:cs="Arial"/>
          <w:sz w:val="20"/>
          <w:szCs w:val="20"/>
        </w:rPr>
        <w:t xml:space="preserve"> notes regarding location or unique condition</w:t>
      </w:r>
      <w:r w:rsidR="00D71F54" w:rsidRPr="00FD271A">
        <w:rPr>
          <w:rFonts w:ascii="Calibri" w:hAnsi="Calibri" w:cs="Arial"/>
          <w:sz w:val="20"/>
          <w:szCs w:val="20"/>
        </w:rPr>
        <w:t>s</w:t>
      </w:r>
      <w:r w:rsidRPr="00FD271A">
        <w:rPr>
          <w:rFonts w:ascii="Calibri" w:hAnsi="Calibri" w:cs="Arial"/>
          <w:sz w:val="20"/>
          <w:szCs w:val="20"/>
        </w:rPr>
        <w:t xml:space="preserve">. </w:t>
      </w:r>
    </w:p>
    <w:p w14:paraId="4886A3E7" w14:textId="77777777" w:rsidR="009867E0" w:rsidRPr="00FD271A" w:rsidRDefault="009867E0" w:rsidP="009867E0">
      <w:pPr>
        <w:rPr>
          <w:rFonts w:ascii="Calibri" w:hAnsi="Calibri" w:cs="Arial"/>
          <w:b/>
          <w:sz w:val="20"/>
          <w:szCs w:val="20"/>
        </w:rPr>
      </w:pPr>
    </w:p>
    <w:p w14:paraId="413506BA" w14:textId="57AB925B" w:rsidR="009F6CB9" w:rsidRDefault="009F6CB9" w:rsidP="00B511DA">
      <w:pPr>
        <w:rPr>
          <w:rFonts w:ascii="Calibri" w:hAnsi="Calibri" w:cs="Arial"/>
          <w:b/>
          <w:sz w:val="20"/>
          <w:szCs w:val="20"/>
        </w:rPr>
      </w:pPr>
      <w:r>
        <w:rPr>
          <w:rFonts w:ascii="Calibri" w:hAnsi="Calibri" w:cs="Arial"/>
          <w:b/>
          <w:sz w:val="20"/>
          <w:szCs w:val="20"/>
        </w:rPr>
        <w:t>C. Building Insulation Details – Non-framed</w:t>
      </w:r>
    </w:p>
    <w:p w14:paraId="6C1A81E0" w14:textId="71C59BD2" w:rsidR="009F6CB9" w:rsidRDefault="00B511DA" w:rsidP="00CE1552">
      <w:pPr>
        <w:pStyle w:val="ListParagraph"/>
        <w:numPr>
          <w:ilvl w:val="0"/>
          <w:numId w:val="27"/>
        </w:numPr>
        <w:rPr>
          <w:rFonts w:ascii="Calibri" w:hAnsi="Calibri" w:cs="Arial"/>
          <w:sz w:val="20"/>
          <w:szCs w:val="20"/>
        </w:rPr>
      </w:pPr>
      <w:r>
        <w:rPr>
          <w:rFonts w:ascii="Calibri" w:hAnsi="Calibri" w:cs="Arial"/>
          <w:sz w:val="20"/>
          <w:szCs w:val="20"/>
        </w:rPr>
        <w:t xml:space="preserve">Tag/ID: </w:t>
      </w:r>
      <w:r w:rsidRPr="00FD271A">
        <w:rPr>
          <w:rFonts w:ascii="Calibri" w:hAnsi="Calibri" w:cs="Arial"/>
          <w:sz w:val="20"/>
          <w:szCs w:val="20"/>
        </w:rPr>
        <w:t>A label (if any) from the plans, such as A1.4 or wall.</w:t>
      </w:r>
    </w:p>
    <w:p w14:paraId="6B2895FF" w14:textId="04758D30" w:rsidR="00B511DA" w:rsidRDefault="00B511DA" w:rsidP="00CE1552">
      <w:pPr>
        <w:pStyle w:val="ListParagraph"/>
        <w:numPr>
          <w:ilvl w:val="0"/>
          <w:numId w:val="27"/>
        </w:numPr>
        <w:rPr>
          <w:rFonts w:ascii="Calibri" w:hAnsi="Calibri" w:cs="Arial"/>
          <w:sz w:val="20"/>
          <w:szCs w:val="20"/>
        </w:rPr>
      </w:pPr>
      <w:r>
        <w:rPr>
          <w:rFonts w:ascii="Calibri" w:hAnsi="Calibri" w:cs="Arial"/>
          <w:sz w:val="20"/>
          <w:szCs w:val="20"/>
        </w:rPr>
        <w:t xml:space="preserve">Assembly Type: </w:t>
      </w:r>
      <w:r w:rsidR="00126B1A">
        <w:rPr>
          <w:rFonts w:ascii="Calibri" w:hAnsi="Calibri" w:cs="Arial"/>
          <w:sz w:val="20"/>
          <w:szCs w:val="20"/>
        </w:rPr>
        <w:t>Roof or Wall.</w:t>
      </w:r>
    </w:p>
    <w:p w14:paraId="4F1FCE6E" w14:textId="1F4B5B29" w:rsidR="00B511DA" w:rsidRPr="00312F28" w:rsidRDefault="00B511DA" w:rsidP="00CE1552">
      <w:pPr>
        <w:pStyle w:val="ListParagraph"/>
        <w:numPr>
          <w:ilvl w:val="0"/>
          <w:numId w:val="27"/>
        </w:numPr>
        <w:contextualSpacing/>
        <w:rPr>
          <w:rFonts w:ascii="Calibri" w:hAnsi="Calibri" w:cs="Arial"/>
          <w:sz w:val="20"/>
          <w:szCs w:val="20"/>
        </w:rPr>
      </w:pPr>
      <w:r>
        <w:rPr>
          <w:rFonts w:ascii="Calibri" w:hAnsi="Calibri" w:cs="Arial"/>
          <w:sz w:val="20"/>
          <w:szCs w:val="20"/>
        </w:rPr>
        <w:t xml:space="preserve">Assembly Material: </w:t>
      </w:r>
      <w:r w:rsidR="00126B1A" w:rsidRPr="004358FA">
        <w:rPr>
          <w:rFonts w:ascii="Calibri" w:hAnsi="Calibri" w:cs="Arial"/>
          <w:sz w:val="20"/>
          <w:szCs w:val="20"/>
        </w:rPr>
        <w:t xml:space="preserve">SIP OSB, SIP I-Joist, SIP </w:t>
      </w:r>
      <w:r w:rsidR="00126B1A">
        <w:rPr>
          <w:rFonts w:ascii="Calibri" w:hAnsi="Calibri" w:cs="Arial"/>
          <w:sz w:val="20"/>
          <w:szCs w:val="20"/>
        </w:rPr>
        <w:t>S</w:t>
      </w:r>
      <w:r w:rsidR="00126B1A" w:rsidRPr="004358FA">
        <w:rPr>
          <w:rFonts w:ascii="Calibri" w:hAnsi="Calibri" w:cs="Arial"/>
          <w:sz w:val="20"/>
          <w:szCs w:val="20"/>
        </w:rPr>
        <w:t xml:space="preserve">ingle 2x, SIP </w:t>
      </w:r>
      <w:r w:rsidR="00126B1A">
        <w:rPr>
          <w:rFonts w:ascii="Calibri" w:hAnsi="Calibri" w:cs="Arial"/>
          <w:sz w:val="20"/>
          <w:szCs w:val="20"/>
        </w:rPr>
        <w:t>D</w:t>
      </w:r>
      <w:r w:rsidR="00126B1A" w:rsidRPr="004358FA">
        <w:rPr>
          <w:rFonts w:ascii="Calibri" w:hAnsi="Calibri" w:cs="Arial"/>
          <w:sz w:val="20"/>
          <w:szCs w:val="20"/>
        </w:rPr>
        <w:t>ouble 2x, see JA4 for guidance.</w:t>
      </w:r>
    </w:p>
    <w:p w14:paraId="2BFC6337"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Thickness: Thickness in inches.</w:t>
      </w:r>
    </w:p>
    <w:p w14:paraId="0C76F1D3"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Proposed Core Insulation R-value: Insulation installed within the materials or on the inside. See Joint Appendix JA4 for guidance.</w:t>
      </w:r>
    </w:p>
    <w:p w14:paraId="4A27F202"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Proposed Continuous Insulation R-value: Insulation installed on the exterior. See Joint Appendix JA4 for guidance.</w:t>
      </w:r>
    </w:p>
    <w:p w14:paraId="797C2611" w14:textId="77777777" w:rsidR="00126B1A" w:rsidRPr="00E733B7" w:rsidRDefault="00126B1A" w:rsidP="00CE1552">
      <w:pPr>
        <w:pStyle w:val="ListParagraph"/>
        <w:numPr>
          <w:ilvl w:val="0"/>
          <w:numId w:val="27"/>
        </w:numPr>
        <w:contextualSpacing/>
        <w:rPr>
          <w:rFonts w:ascii="Calibri" w:hAnsi="Calibri" w:cs="Arial"/>
          <w:sz w:val="20"/>
          <w:szCs w:val="20"/>
        </w:rPr>
      </w:pPr>
      <w:r w:rsidRPr="00E733B7">
        <w:rPr>
          <w:rFonts w:ascii="Calibri" w:hAnsi="Calibri" w:cs="Arial"/>
          <w:sz w:val="20"/>
          <w:szCs w:val="20"/>
        </w:rPr>
        <w:t>Proposed U-factor: Assembly U-factor from JA4 or CF1R-ENV-02. Must be less than or equal to Column 10.</w:t>
      </w:r>
    </w:p>
    <w:p w14:paraId="2ACD573C"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Appendix JA4 Table: Table number used to determine the R-value or U-factor (e.g., an ICF wall is 4.3.13).</w:t>
      </w:r>
    </w:p>
    <w:p w14:paraId="2298526B"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Appendix JA4 Cell: Cell number used to determine the R-value or U-factor (e.g., an 8-inch thick ICF wall with 2 inches of EPS (R-15.4) is A6).</w:t>
      </w:r>
    </w:p>
    <w:p w14:paraId="489EA07F" w14:textId="18286964"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 xml:space="preserve">Required U-factor from </w:t>
      </w:r>
      <w:r w:rsidR="00C21F88">
        <w:rPr>
          <w:rFonts w:ascii="Calibri" w:hAnsi="Calibri" w:cs="Arial"/>
          <w:sz w:val="18"/>
          <w:szCs w:val="18"/>
        </w:rPr>
        <w:t>Table 150.1-A or B</w:t>
      </w:r>
      <w:r w:rsidRPr="004358FA">
        <w:rPr>
          <w:rFonts w:ascii="Calibri" w:hAnsi="Calibri" w:cs="Arial"/>
          <w:sz w:val="20"/>
          <w:szCs w:val="20"/>
        </w:rPr>
        <w:t>: Based on assembly type and climate zone.</w:t>
      </w:r>
    </w:p>
    <w:p w14:paraId="088008DF" w14:textId="77777777" w:rsidR="00126B1A" w:rsidRPr="004358FA" w:rsidRDefault="00126B1A" w:rsidP="00CE1552">
      <w:pPr>
        <w:pStyle w:val="ListParagraph"/>
        <w:numPr>
          <w:ilvl w:val="0"/>
          <w:numId w:val="27"/>
        </w:numPr>
        <w:contextualSpacing/>
        <w:rPr>
          <w:rFonts w:ascii="Calibri" w:hAnsi="Calibri" w:cs="Arial"/>
          <w:sz w:val="20"/>
          <w:szCs w:val="20"/>
        </w:rPr>
      </w:pPr>
      <w:r w:rsidRPr="004358FA">
        <w:rPr>
          <w:rFonts w:ascii="Calibri" w:hAnsi="Calibri" w:cs="Arial"/>
          <w:sz w:val="20"/>
          <w:szCs w:val="20"/>
        </w:rPr>
        <w:t>Comments: Any notes regarding location, unique conditions, or attachments.</w:t>
      </w:r>
    </w:p>
    <w:p w14:paraId="4FF55FE4" w14:textId="77777777" w:rsidR="009F6CB9" w:rsidRDefault="009F6CB9" w:rsidP="009714D3">
      <w:pPr>
        <w:keepNext/>
        <w:rPr>
          <w:rFonts w:ascii="Calibri" w:hAnsi="Calibri" w:cs="Arial"/>
          <w:b/>
          <w:sz w:val="20"/>
          <w:szCs w:val="20"/>
        </w:rPr>
      </w:pPr>
    </w:p>
    <w:p w14:paraId="136C8EDD" w14:textId="540A3955" w:rsidR="009F6CB9" w:rsidRDefault="009F6CB9" w:rsidP="009714D3">
      <w:pPr>
        <w:keepNext/>
        <w:rPr>
          <w:rFonts w:ascii="Calibri" w:hAnsi="Calibri" w:cs="Arial"/>
          <w:b/>
          <w:sz w:val="20"/>
          <w:szCs w:val="20"/>
        </w:rPr>
      </w:pPr>
      <w:r>
        <w:rPr>
          <w:rFonts w:ascii="Calibri" w:hAnsi="Calibri" w:cs="Arial"/>
          <w:b/>
          <w:sz w:val="20"/>
          <w:szCs w:val="20"/>
        </w:rPr>
        <w:t>D. Building Insulation Details – Mass Walls</w:t>
      </w:r>
    </w:p>
    <w:p w14:paraId="13EB75A6"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 xml:space="preserve">Tag/ID: A label (if any) from the plans, for example, A1.4 or wall.  </w:t>
      </w:r>
    </w:p>
    <w:p w14:paraId="4B0D2CD5"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Walls Above Grade: Yes or No.</w:t>
      </w:r>
    </w:p>
    <w:p w14:paraId="537DC4D0"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 xml:space="preserve">Mass Type: Clay Brick, Clay Hollow Unit, CMU Light Weight, CMU Medium Weight, CMU Normal Weight, </w:t>
      </w:r>
      <w:r>
        <w:rPr>
          <w:rFonts w:ascii="Calibri" w:hAnsi="Calibri" w:cs="Arial"/>
          <w:sz w:val="20"/>
          <w:szCs w:val="20"/>
        </w:rPr>
        <w:t>C</w:t>
      </w:r>
      <w:r w:rsidRPr="004358FA">
        <w:rPr>
          <w:rFonts w:ascii="Calibri" w:hAnsi="Calibri" w:cs="Arial"/>
          <w:sz w:val="20"/>
          <w:szCs w:val="20"/>
        </w:rPr>
        <w:t>oncrete, ICF. See JA4 for guidance.</w:t>
      </w:r>
    </w:p>
    <w:p w14:paraId="1AF44CCF" w14:textId="77777777" w:rsidR="00126B1A" w:rsidRPr="004358FA" w:rsidRDefault="00126B1A" w:rsidP="00CE1552">
      <w:pPr>
        <w:pStyle w:val="ListParagraph"/>
        <w:numPr>
          <w:ilvl w:val="0"/>
          <w:numId w:val="13"/>
        </w:numPr>
        <w:contextualSpacing/>
        <w:rPr>
          <w:rFonts w:ascii="Calibri" w:hAnsi="Calibri" w:cs="Arial"/>
          <w:sz w:val="20"/>
          <w:szCs w:val="20"/>
        </w:rPr>
      </w:pPr>
      <w:r w:rsidRPr="004358FA">
        <w:rPr>
          <w:rFonts w:ascii="Calibri" w:hAnsi="Calibri" w:cs="Arial"/>
          <w:sz w:val="20"/>
          <w:szCs w:val="20"/>
        </w:rPr>
        <w:t>Mass Thickness: Thickness (in inches) of mass.</w:t>
      </w:r>
    </w:p>
    <w:p w14:paraId="4C3DF18C" w14:textId="77777777" w:rsidR="00CE2E84" w:rsidRPr="00800FC6" w:rsidRDefault="00CE2E84" w:rsidP="00CE1552">
      <w:pPr>
        <w:pStyle w:val="ListParagraph"/>
        <w:numPr>
          <w:ilvl w:val="0"/>
          <w:numId w:val="13"/>
        </w:numPr>
        <w:contextualSpacing/>
        <w:rPr>
          <w:rFonts w:ascii="Calibri" w:hAnsi="Calibri" w:cs="Arial"/>
          <w:sz w:val="18"/>
        </w:rPr>
      </w:pPr>
      <w:r w:rsidRPr="00800FC6">
        <w:rPr>
          <w:rFonts w:ascii="Calibri" w:hAnsi="Calibri" w:cs="Arial"/>
          <w:sz w:val="18"/>
        </w:rPr>
        <w:t>Appendix JA4 Reference Table: Table number used to determine the R-value or U-factor (e.g., an ICF wall is 4.3.13).</w:t>
      </w:r>
    </w:p>
    <w:p w14:paraId="7F6869C9" w14:textId="77777777" w:rsidR="00CE2E84" w:rsidRPr="00800FC6" w:rsidRDefault="00CE2E84" w:rsidP="00CE1552">
      <w:pPr>
        <w:pStyle w:val="ListParagraph"/>
        <w:numPr>
          <w:ilvl w:val="0"/>
          <w:numId w:val="13"/>
        </w:numPr>
        <w:contextualSpacing/>
        <w:rPr>
          <w:rFonts w:ascii="Calibri" w:hAnsi="Calibri" w:cs="Arial"/>
          <w:sz w:val="18"/>
        </w:rPr>
      </w:pPr>
      <w:r w:rsidRPr="00800FC6">
        <w:rPr>
          <w:rFonts w:ascii="Calibri" w:hAnsi="Calibri" w:cs="Arial"/>
          <w:sz w:val="18"/>
        </w:rPr>
        <w:t>Appendix JA4 Reference Cell: Cell number used to determine the R-value or U-factor (e.g., an 8-inch thick ICF wall with 2 inches of EPS (R-15.4) is C1).</w:t>
      </w:r>
    </w:p>
    <w:p w14:paraId="63AF53BB" w14:textId="77777777" w:rsidR="00CE2E84" w:rsidRPr="001B091B" w:rsidRDefault="00CE2E84" w:rsidP="00CE2E84">
      <w:pPr>
        <w:pStyle w:val="ListParagraph"/>
        <w:ind w:hanging="450"/>
        <w:contextualSpacing/>
        <w:rPr>
          <w:rFonts w:ascii="Calibri" w:hAnsi="Calibri" w:cs="Arial"/>
          <w:sz w:val="18"/>
          <w:szCs w:val="18"/>
        </w:rPr>
      </w:pPr>
      <w:r>
        <w:rPr>
          <w:rFonts w:ascii="Calibri" w:hAnsi="Calibri" w:cs="Arial"/>
          <w:sz w:val="18"/>
          <w:szCs w:val="18"/>
        </w:rPr>
        <w:t xml:space="preserve">7-8.    </w:t>
      </w:r>
      <w:r w:rsidRPr="00771690">
        <w:rPr>
          <w:rFonts w:ascii="Calibri" w:hAnsi="Calibri" w:cs="Arial"/>
          <w:sz w:val="18"/>
          <w:szCs w:val="18"/>
        </w:rPr>
        <w:t>Proposed Exterior Insulation R-value or U-factor: Enter the R-value or U-factor of proposed insulation on the outside surface of the mass wall. See JA4 for guidance. Use the same descriptor (R-value or U-factor) throughout Table D.</w:t>
      </w:r>
    </w:p>
    <w:p w14:paraId="582C15C2" w14:textId="1F935E1B" w:rsidR="00CE2E84" w:rsidRPr="00800FC6" w:rsidRDefault="00CE2E84" w:rsidP="00CE2E84">
      <w:pPr>
        <w:pStyle w:val="ListParagraph"/>
        <w:ind w:hanging="540"/>
        <w:contextualSpacing/>
        <w:rPr>
          <w:rFonts w:ascii="Calibri" w:hAnsi="Calibri" w:cs="Arial"/>
          <w:sz w:val="18"/>
          <w:szCs w:val="18"/>
        </w:rPr>
      </w:pPr>
      <w:r>
        <w:rPr>
          <w:rFonts w:ascii="Calibri" w:hAnsi="Calibri" w:cs="Arial"/>
          <w:sz w:val="18"/>
          <w:szCs w:val="18"/>
        </w:rPr>
        <w:lastRenderedPageBreak/>
        <w:t>9-10.</w:t>
      </w:r>
      <w:r w:rsidRPr="001B091B">
        <w:t xml:space="preserve"> </w:t>
      </w:r>
      <w:r>
        <w:t xml:space="preserve">  </w:t>
      </w:r>
      <w:r w:rsidRPr="001B091B">
        <w:rPr>
          <w:rFonts w:ascii="Calibri" w:hAnsi="Calibri" w:cs="Arial"/>
          <w:sz w:val="18"/>
          <w:szCs w:val="18"/>
        </w:rPr>
        <w:t>Proposed Interior Insulation R-value or U-factor: Enter the R-value or U-facto</w:t>
      </w:r>
      <w:r w:rsidR="009E1C32">
        <w:rPr>
          <w:rFonts w:ascii="Calibri" w:hAnsi="Calibri" w:cs="Arial"/>
          <w:sz w:val="18"/>
          <w:szCs w:val="18"/>
        </w:rPr>
        <w:t>r</w:t>
      </w:r>
      <w:r w:rsidRPr="001B091B">
        <w:rPr>
          <w:rFonts w:ascii="Calibri" w:hAnsi="Calibri" w:cs="Arial"/>
          <w:sz w:val="18"/>
          <w:szCs w:val="18"/>
        </w:rPr>
        <w:t xml:space="preserve"> of proposed insulation on the inside surface of the mass wall. See JA4 for guidance. Use the same descriptor (R-value or U-factor) throughout Table D.</w:t>
      </w:r>
    </w:p>
    <w:p w14:paraId="2E4B91BD" w14:textId="77777777" w:rsidR="00CE2E84" w:rsidRPr="003500A8" w:rsidRDefault="00CE2E84" w:rsidP="00CE2E84">
      <w:pPr>
        <w:pStyle w:val="ListParagraph"/>
        <w:ind w:left="360"/>
        <w:contextualSpacing/>
        <w:rPr>
          <w:rFonts w:ascii="Calibri" w:hAnsi="Calibri" w:cs="Arial"/>
          <w:sz w:val="18"/>
          <w:szCs w:val="18"/>
        </w:rPr>
      </w:pPr>
      <w:r>
        <w:rPr>
          <w:rFonts w:ascii="Calibri" w:hAnsi="Calibri" w:cs="Arial"/>
          <w:sz w:val="18"/>
          <w:szCs w:val="18"/>
        </w:rPr>
        <w:t xml:space="preserve">11.    </w:t>
      </w:r>
      <w:r w:rsidRPr="003500A8">
        <w:rPr>
          <w:rFonts w:ascii="Calibri" w:hAnsi="Calibri" w:cs="Arial"/>
          <w:sz w:val="18"/>
          <w:szCs w:val="18"/>
        </w:rPr>
        <w:t>Appendix JA4 Table: Table number used to determine the R-value or U-factor (e.g., an ICF wall is 4.3.13).</w:t>
      </w:r>
    </w:p>
    <w:p w14:paraId="2422C678" w14:textId="29D3A9E1" w:rsidR="00CE2E84" w:rsidRPr="005167AC" w:rsidRDefault="005167AC" w:rsidP="005167AC">
      <w:pPr>
        <w:ind w:left="360"/>
        <w:contextualSpacing/>
        <w:rPr>
          <w:rFonts w:ascii="Calibri" w:hAnsi="Calibri" w:cs="Arial"/>
          <w:sz w:val="18"/>
          <w:szCs w:val="18"/>
        </w:rPr>
      </w:pPr>
      <w:r>
        <w:rPr>
          <w:rFonts w:ascii="Calibri" w:hAnsi="Calibri" w:cs="Arial"/>
          <w:sz w:val="18"/>
          <w:szCs w:val="18"/>
        </w:rPr>
        <w:t xml:space="preserve">12.   </w:t>
      </w:r>
      <w:r w:rsidR="00CE2E84" w:rsidRPr="005167AC">
        <w:rPr>
          <w:rFonts w:ascii="Calibri" w:hAnsi="Calibri" w:cs="Arial"/>
          <w:sz w:val="18"/>
          <w:szCs w:val="18"/>
        </w:rPr>
        <w:t>Appendix JA4 Cell: Cell number used to determine the R-value or U-factor (e.g., an 8-inch thick ICF wall with 2 inches of EPS (R-15.4) is A6).</w:t>
      </w:r>
    </w:p>
    <w:p w14:paraId="6524B605" w14:textId="77777777" w:rsidR="00CE2E84" w:rsidRDefault="00CE2E84" w:rsidP="00CE2E84">
      <w:pPr>
        <w:pStyle w:val="ListParagraph"/>
        <w:ind w:hanging="630"/>
        <w:contextualSpacing/>
        <w:rPr>
          <w:rFonts w:ascii="Calibri" w:hAnsi="Calibri" w:cs="Arial"/>
          <w:sz w:val="18"/>
          <w:szCs w:val="18"/>
        </w:rPr>
      </w:pPr>
      <w:r>
        <w:rPr>
          <w:rFonts w:ascii="Calibri" w:hAnsi="Calibri" w:cs="Arial"/>
          <w:sz w:val="18"/>
          <w:szCs w:val="18"/>
        </w:rPr>
        <w:t xml:space="preserve">13-14.    </w:t>
      </w:r>
      <w:r w:rsidRPr="00771690">
        <w:rPr>
          <w:rFonts w:ascii="Calibri" w:hAnsi="Calibri" w:cs="Arial"/>
          <w:sz w:val="18"/>
          <w:szCs w:val="18"/>
        </w:rPr>
        <w:t>Required Exterior Insulation R-value or U-factor: The required R-value or U-factor (whichever descriptor was selected in Column 7</w:t>
      </w:r>
      <w:r>
        <w:rPr>
          <w:rFonts w:ascii="Calibri" w:hAnsi="Calibri" w:cs="Arial"/>
          <w:sz w:val="18"/>
          <w:szCs w:val="18"/>
        </w:rPr>
        <w:t xml:space="preserve"> or 8</w:t>
      </w:r>
      <w:r w:rsidRPr="00771690">
        <w:rPr>
          <w:rFonts w:ascii="Calibri" w:hAnsi="Calibri" w:cs="Arial"/>
          <w:sz w:val="18"/>
          <w:szCs w:val="18"/>
        </w:rPr>
        <w:t>) for exterior insulation will be completed based on the Table 150.1-A requirements for the wall type.</w:t>
      </w:r>
    </w:p>
    <w:p w14:paraId="4C67C225" w14:textId="77777777" w:rsidR="00CE2E84" w:rsidRPr="00771690" w:rsidRDefault="00CE2E84" w:rsidP="00CE2E84">
      <w:pPr>
        <w:pStyle w:val="ListParagraph"/>
        <w:ind w:hanging="630"/>
        <w:contextualSpacing/>
        <w:rPr>
          <w:rFonts w:ascii="Calibri" w:hAnsi="Calibri" w:cs="Arial"/>
          <w:sz w:val="18"/>
          <w:szCs w:val="18"/>
        </w:rPr>
      </w:pPr>
      <w:r>
        <w:rPr>
          <w:rFonts w:ascii="Calibri" w:hAnsi="Calibri" w:cs="Arial"/>
          <w:sz w:val="18"/>
          <w:szCs w:val="18"/>
        </w:rPr>
        <w:t xml:space="preserve">15-16.    </w:t>
      </w:r>
      <w:r w:rsidRPr="00771690">
        <w:rPr>
          <w:rFonts w:ascii="Calibri" w:hAnsi="Calibri" w:cs="Arial"/>
          <w:sz w:val="18"/>
          <w:szCs w:val="18"/>
        </w:rPr>
        <w:t xml:space="preserve">Required Interior Insulation R-value or U-factor: The required R-value or U-factor (whichever descriptor was selected in Column </w:t>
      </w:r>
      <w:r>
        <w:rPr>
          <w:rFonts w:ascii="Calibri" w:hAnsi="Calibri" w:cs="Arial"/>
          <w:sz w:val="18"/>
          <w:szCs w:val="18"/>
        </w:rPr>
        <w:t>9 or 10</w:t>
      </w:r>
      <w:r w:rsidRPr="00771690">
        <w:rPr>
          <w:rFonts w:ascii="Calibri" w:hAnsi="Calibri" w:cs="Arial"/>
          <w:sz w:val="18"/>
          <w:szCs w:val="18"/>
        </w:rPr>
        <w:t xml:space="preserve">) for interior insulation will be completed based on the Table 150.1-A requirements for the wall type. </w:t>
      </w:r>
    </w:p>
    <w:p w14:paraId="2A4FDEDF" w14:textId="77777777" w:rsidR="009F6CB9" w:rsidRDefault="009F6CB9" w:rsidP="009714D3">
      <w:pPr>
        <w:keepNext/>
        <w:rPr>
          <w:rFonts w:ascii="Calibri" w:hAnsi="Calibri" w:cs="Arial"/>
          <w:b/>
          <w:sz w:val="20"/>
          <w:szCs w:val="20"/>
        </w:rPr>
      </w:pPr>
    </w:p>
    <w:p w14:paraId="4886A3E8" w14:textId="141C2AFA" w:rsidR="009714D3" w:rsidRPr="00FD271A" w:rsidRDefault="009F6CB9" w:rsidP="009714D3">
      <w:pPr>
        <w:keepNext/>
        <w:rPr>
          <w:rFonts w:ascii="Calibri" w:hAnsi="Calibri" w:cs="Arial"/>
          <w:b/>
          <w:sz w:val="20"/>
          <w:szCs w:val="20"/>
        </w:rPr>
      </w:pPr>
      <w:r>
        <w:rPr>
          <w:rFonts w:ascii="Calibri" w:hAnsi="Calibri" w:cs="Arial"/>
          <w:b/>
          <w:sz w:val="20"/>
          <w:szCs w:val="20"/>
        </w:rPr>
        <w:t>E</w:t>
      </w:r>
      <w:r w:rsidR="009867E0" w:rsidRPr="00FD271A">
        <w:rPr>
          <w:rFonts w:ascii="Calibri" w:hAnsi="Calibri" w:cs="Arial"/>
          <w:b/>
          <w:sz w:val="20"/>
          <w:szCs w:val="20"/>
        </w:rPr>
        <w:t xml:space="preserve">. </w:t>
      </w:r>
      <w:r w:rsidR="00D155B5" w:rsidRPr="00FD271A">
        <w:rPr>
          <w:rFonts w:ascii="Calibri" w:hAnsi="Calibri" w:cs="Arial"/>
          <w:b/>
          <w:sz w:val="20"/>
          <w:szCs w:val="20"/>
        </w:rPr>
        <w:t>Roof Replacement</w:t>
      </w:r>
      <w:r w:rsidR="009867E0" w:rsidRPr="00FD271A">
        <w:rPr>
          <w:rFonts w:ascii="Calibri" w:hAnsi="Calibri" w:cs="Arial"/>
          <w:b/>
          <w:sz w:val="20"/>
          <w:szCs w:val="20"/>
        </w:rPr>
        <w:t xml:space="preserve"> </w:t>
      </w:r>
      <w:r w:rsidR="009867E0" w:rsidRPr="00FD271A">
        <w:rPr>
          <w:rFonts w:ascii="Calibri" w:hAnsi="Calibri" w:cs="Arial"/>
          <w:sz w:val="20"/>
          <w:szCs w:val="20"/>
        </w:rPr>
        <w:t>(Section 150.2(b)1H)</w:t>
      </w:r>
    </w:p>
    <w:p w14:paraId="4886A3E9" w14:textId="09699D32" w:rsidR="009714D3" w:rsidRPr="00FD271A" w:rsidRDefault="00C60986" w:rsidP="009714D3">
      <w:pPr>
        <w:keepNext/>
        <w:rPr>
          <w:rFonts w:ascii="Calibri" w:hAnsi="Calibri" w:cs="Arial"/>
          <w:sz w:val="20"/>
          <w:szCs w:val="20"/>
        </w:rPr>
      </w:pPr>
      <w:r w:rsidRPr="00FD271A">
        <w:rPr>
          <w:rFonts w:ascii="Calibri" w:hAnsi="Calibri" w:cs="Arial"/>
          <w:sz w:val="20"/>
          <w:szCs w:val="20"/>
        </w:rPr>
        <w:t xml:space="preserve">When 50% or more of the roof is being replaced the </w:t>
      </w:r>
      <w:proofErr w:type="gramStart"/>
      <w:r w:rsidRPr="00FD271A">
        <w:rPr>
          <w:rFonts w:ascii="Calibri" w:hAnsi="Calibri" w:cs="Arial"/>
          <w:sz w:val="20"/>
          <w:szCs w:val="20"/>
        </w:rPr>
        <w:t>roofing</w:t>
      </w:r>
      <w:proofErr w:type="gramEnd"/>
      <w:r w:rsidRPr="00FD271A">
        <w:rPr>
          <w:rFonts w:ascii="Calibri" w:hAnsi="Calibri" w:cs="Arial"/>
          <w:sz w:val="20"/>
          <w:szCs w:val="20"/>
        </w:rPr>
        <w:t xml:space="preserve"> requirements are triggered. Any areas of roof covered by building integrated photovoltaic panels and solar thermal panels </w:t>
      </w:r>
      <w:r w:rsidR="002468B8">
        <w:rPr>
          <w:rFonts w:ascii="Calibri" w:hAnsi="Calibri" w:cs="Arial"/>
          <w:sz w:val="20"/>
          <w:szCs w:val="20"/>
        </w:rPr>
        <w:t xml:space="preserve">are exempt; however, </w:t>
      </w:r>
      <w:r w:rsidRPr="00FD271A">
        <w:rPr>
          <w:rFonts w:ascii="Calibri" w:hAnsi="Calibri" w:cs="Arial"/>
          <w:sz w:val="20"/>
          <w:szCs w:val="20"/>
        </w:rPr>
        <w:t xml:space="preserve">the area of roof not covered by photovoltaic panels would still need to meet any applicable cool roof requirements. Additionally, there are many alternatives/exceptions when a cool roof is required. </w:t>
      </w:r>
    </w:p>
    <w:p w14:paraId="4886A3EB" w14:textId="56998609" w:rsidR="00C60986" w:rsidRPr="00FD271A" w:rsidRDefault="00C60986" w:rsidP="00C60986">
      <w:pPr>
        <w:rPr>
          <w:rFonts w:ascii="Calibri" w:hAnsi="Calibri" w:cs="Arial"/>
          <w:sz w:val="20"/>
          <w:szCs w:val="20"/>
        </w:rPr>
      </w:pPr>
      <w:r w:rsidRPr="00FD271A">
        <w:rPr>
          <w:rFonts w:ascii="Calibri" w:hAnsi="Calibri" w:cs="Arial"/>
          <w:sz w:val="20"/>
          <w:szCs w:val="20"/>
        </w:rPr>
        <w:t xml:space="preserve">When the roof is steep slope (pitch greater than 2:12) the roof requirements include a cool roof in climate zones 10-15. The minimum requirement is 0.20 </w:t>
      </w:r>
      <w:r w:rsidR="002468B8">
        <w:rPr>
          <w:rFonts w:ascii="Calibri" w:hAnsi="Calibri" w:cs="Arial"/>
          <w:sz w:val="20"/>
          <w:szCs w:val="20"/>
        </w:rPr>
        <w:t>A</w:t>
      </w:r>
      <w:r w:rsidRPr="00FD271A">
        <w:rPr>
          <w:rFonts w:ascii="Calibri" w:hAnsi="Calibri" w:cs="Arial"/>
          <w:sz w:val="20"/>
          <w:szCs w:val="20"/>
        </w:rPr>
        <w:t xml:space="preserve">ged </w:t>
      </w:r>
      <w:r w:rsidR="002468B8">
        <w:rPr>
          <w:rFonts w:ascii="Calibri" w:hAnsi="Calibri" w:cs="Arial"/>
          <w:sz w:val="20"/>
          <w:szCs w:val="20"/>
        </w:rPr>
        <w:t>S</w:t>
      </w:r>
      <w:r w:rsidRPr="00FD271A">
        <w:rPr>
          <w:rFonts w:ascii="Calibri" w:hAnsi="Calibri" w:cs="Arial"/>
          <w:sz w:val="20"/>
          <w:szCs w:val="20"/>
        </w:rPr>
        <w:t xml:space="preserve">olar </w:t>
      </w:r>
      <w:r w:rsidR="002468B8">
        <w:rPr>
          <w:rFonts w:ascii="Calibri" w:hAnsi="Calibri" w:cs="Arial"/>
          <w:sz w:val="20"/>
          <w:szCs w:val="20"/>
        </w:rPr>
        <w:t>R</w:t>
      </w:r>
      <w:r w:rsidRPr="00FD271A">
        <w:rPr>
          <w:rFonts w:ascii="Calibri" w:hAnsi="Calibri" w:cs="Arial"/>
          <w:sz w:val="20"/>
          <w:szCs w:val="20"/>
        </w:rPr>
        <w:t xml:space="preserve">eflectance, 0.75 </w:t>
      </w:r>
      <w:r w:rsidR="002468B8">
        <w:rPr>
          <w:rFonts w:ascii="Calibri" w:hAnsi="Calibri" w:cs="Arial"/>
          <w:sz w:val="20"/>
          <w:szCs w:val="20"/>
        </w:rPr>
        <w:t>T</w:t>
      </w:r>
      <w:r w:rsidRPr="00FD271A">
        <w:rPr>
          <w:rFonts w:ascii="Calibri" w:hAnsi="Calibri" w:cs="Arial"/>
          <w:sz w:val="20"/>
          <w:szCs w:val="20"/>
        </w:rPr>
        <w:t xml:space="preserve">hermal </w:t>
      </w:r>
      <w:r w:rsidR="002468B8">
        <w:rPr>
          <w:rFonts w:ascii="Calibri" w:hAnsi="Calibri" w:cs="Arial"/>
          <w:sz w:val="20"/>
          <w:szCs w:val="20"/>
        </w:rPr>
        <w:t>E</w:t>
      </w:r>
      <w:r w:rsidRPr="00FD271A">
        <w:rPr>
          <w:rFonts w:ascii="Calibri" w:hAnsi="Calibri" w:cs="Arial"/>
          <w:sz w:val="20"/>
          <w:szCs w:val="20"/>
        </w:rPr>
        <w:t xml:space="preserve">mittance, or a minimum SRI of 16. </w:t>
      </w:r>
    </w:p>
    <w:p w14:paraId="4886A3ED" w14:textId="77777777" w:rsidR="00D71F54" w:rsidRPr="00FD271A" w:rsidRDefault="00D71F54"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Tag/ID: A label, if any, from the plans, for example R-1.</w:t>
      </w:r>
    </w:p>
    <w:p w14:paraId="4886A3EE" w14:textId="77777777" w:rsidR="006624EC" w:rsidRPr="00FD271A" w:rsidRDefault="006624EC"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Method of Compliance: </w:t>
      </w:r>
      <w:r w:rsidR="00D71F54" w:rsidRPr="00FD271A">
        <w:rPr>
          <w:rFonts w:ascii="Calibri" w:hAnsi="Calibri" w:cs="Arial"/>
          <w:sz w:val="20"/>
          <w:szCs w:val="20"/>
        </w:rPr>
        <w:t xml:space="preserve">Indicate </w:t>
      </w:r>
      <w:r w:rsidRPr="00FD271A">
        <w:rPr>
          <w:rFonts w:ascii="Calibri" w:hAnsi="Calibri" w:cs="Arial"/>
          <w:sz w:val="20"/>
          <w:szCs w:val="20"/>
        </w:rPr>
        <w:t>if the method of compliance is going to be based on Aged Solar Reflectance and Thermal Emittance</w:t>
      </w:r>
      <w:r w:rsidR="00375F49" w:rsidRPr="00FD271A">
        <w:rPr>
          <w:rFonts w:ascii="Calibri" w:hAnsi="Calibri" w:cs="Arial"/>
          <w:sz w:val="20"/>
          <w:szCs w:val="20"/>
        </w:rPr>
        <w:t xml:space="preserve">, </w:t>
      </w:r>
      <w:r w:rsidRPr="00FD271A">
        <w:rPr>
          <w:rFonts w:ascii="Calibri" w:hAnsi="Calibri" w:cs="Arial"/>
          <w:sz w:val="20"/>
          <w:szCs w:val="20"/>
        </w:rPr>
        <w:t>the Solar Reflectance Index (SRI)</w:t>
      </w:r>
      <w:r w:rsidR="00375F49" w:rsidRPr="00FD271A">
        <w:rPr>
          <w:rFonts w:ascii="Calibri" w:hAnsi="Calibri" w:cs="Arial"/>
          <w:sz w:val="20"/>
          <w:szCs w:val="20"/>
        </w:rPr>
        <w:t>, or an Exception</w:t>
      </w:r>
      <w:r w:rsidRPr="00FD271A">
        <w:rPr>
          <w:rFonts w:ascii="Calibri" w:hAnsi="Calibri" w:cs="Arial"/>
          <w:sz w:val="20"/>
          <w:szCs w:val="20"/>
        </w:rPr>
        <w:t>.</w:t>
      </w:r>
    </w:p>
    <w:p w14:paraId="4886A3EF" w14:textId="45C9CB33" w:rsidR="006624EC" w:rsidRPr="00FD271A" w:rsidRDefault="006624EC"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Roof Pitch: Expressed as 4:12, for example, which means the roof rises 4 f</w:t>
      </w:r>
      <w:r w:rsidR="00B75E59">
        <w:rPr>
          <w:rFonts w:ascii="Calibri" w:hAnsi="Calibri" w:cs="Arial"/>
          <w:sz w:val="20"/>
          <w:szCs w:val="20"/>
        </w:rPr>
        <w:t>ee</w:t>
      </w:r>
      <w:r w:rsidRPr="00FD271A">
        <w:rPr>
          <w:rFonts w:ascii="Calibri" w:hAnsi="Calibri" w:cs="Arial"/>
          <w:sz w:val="20"/>
          <w:szCs w:val="20"/>
        </w:rPr>
        <w:t xml:space="preserve">t within a span of 12 feet. When roofs have multiple </w:t>
      </w:r>
      <w:proofErr w:type="gramStart"/>
      <w:r w:rsidRPr="00FD271A">
        <w:rPr>
          <w:rFonts w:ascii="Calibri" w:hAnsi="Calibri" w:cs="Arial"/>
          <w:sz w:val="20"/>
          <w:szCs w:val="20"/>
        </w:rPr>
        <w:t>pitches</w:t>
      </w:r>
      <w:proofErr w:type="gramEnd"/>
      <w:r w:rsidRPr="00FD271A">
        <w:rPr>
          <w:rFonts w:ascii="Calibri" w:hAnsi="Calibri" w:cs="Arial"/>
          <w:sz w:val="20"/>
          <w:szCs w:val="20"/>
        </w:rPr>
        <w:t xml:space="preserve"> the requirements are based on the pitch of 50% or more of the roof. </w:t>
      </w:r>
    </w:p>
    <w:p w14:paraId="4886A3F0" w14:textId="77777777" w:rsidR="008561AB" w:rsidRPr="00FD271A" w:rsidRDefault="006624EC" w:rsidP="00CE1552">
      <w:pPr>
        <w:pStyle w:val="ListParagraph"/>
        <w:numPr>
          <w:ilvl w:val="0"/>
          <w:numId w:val="18"/>
        </w:numPr>
        <w:rPr>
          <w:rFonts w:ascii="Calibri" w:hAnsi="Calibri" w:cs="Arial"/>
          <w:sz w:val="20"/>
          <w:szCs w:val="20"/>
        </w:rPr>
      </w:pPr>
      <w:r w:rsidRPr="00FD271A">
        <w:rPr>
          <w:rFonts w:ascii="Calibri" w:hAnsi="Calibri" w:cs="Arial"/>
          <w:sz w:val="20"/>
          <w:szCs w:val="20"/>
        </w:rPr>
        <w:t>Exception: If meeting one of the exceptions. Indicate which exception is, or will be, met.</w:t>
      </w:r>
    </w:p>
    <w:p w14:paraId="4886A3F1" w14:textId="706E390F" w:rsidR="008561AB" w:rsidRPr="00D871B3" w:rsidRDefault="00F017F0">
      <w:pPr>
        <w:pStyle w:val="Heading7"/>
        <w:tabs>
          <w:tab w:val="clear" w:pos="10980"/>
          <w:tab w:val="clear" w:pos="11430"/>
          <w:tab w:val="left" w:pos="450"/>
          <w:tab w:val="left" w:pos="5310"/>
          <w:tab w:val="left" w:pos="8100"/>
        </w:tabs>
        <w:ind w:left="1440"/>
        <w:rPr>
          <w:rFonts w:ascii="Calibri" w:hAnsi="Calibri" w:cs="Arial"/>
          <w:b w:val="0"/>
          <w:noProof/>
          <w:color w:val="auto"/>
          <w:sz w:val="20"/>
          <w:szCs w:val="20"/>
        </w:rPr>
      </w:pPr>
      <w:r w:rsidRPr="00D871B3">
        <w:rPr>
          <w:rFonts w:ascii="Calibri" w:hAnsi="Calibri" w:cs="Arial"/>
          <w:b w:val="0"/>
          <w:noProof/>
          <w:color w:val="auto"/>
          <w:sz w:val="20"/>
          <w:szCs w:val="20"/>
        </w:rPr>
        <w:t xml:space="preserve">NOTE: </w:t>
      </w:r>
      <w:r>
        <w:rPr>
          <w:rFonts w:ascii="Calibri" w:hAnsi="Calibri" w:cs="Arial"/>
          <w:b w:val="0"/>
          <w:noProof/>
          <w:color w:val="auto"/>
          <w:sz w:val="20"/>
          <w:szCs w:val="20"/>
        </w:rPr>
        <w:t>Exceptions and alternatives for steep slope roofs:</w:t>
      </w:r>
    </w:p>
    <w:p w14:paraId="4886A3F3" w14:textId="77777777" w:rsidR="008561AB" w:rsidRPr="00FD271A" w:rsidRDefault="006961CF" w:rsidP="00CE1552">
      <w:pPr>
        <w:numPr>
          <w:ilvl w:val="0"/>
          <w:numId w:val="2"/>
        </w:numPr>
        <w:ind w:left="2520" w:hanging="540"/>
        <w:rPr>
          <w:rFonts w:ascii="Calibri" w:hAnsi="Calibri" w:cs="Arial"/>
          <w:sz w:val="20"/>
          <w:szCs w:val="20"/>
        </w:rPr>
      </w:pPr>
      <w:r w:rsidRPr="00FD271A">
        <w:rPr>
          <w:rFonts w:ascii="Calibri" w:hAnsi="Calibri" w:cs="Arial"/>
          <w:sz w:val="20"/>
          <w:szCs w:val="20"/>
        </w:rPr>
        <w:t xml:space="preserve">Mass roof 25 </w:t>
      </w:r>
      <w:proofErr w:type="spellStart"/>
      <w:r w:rsidRPr="00FD271A">
        <w:rPr>
          <w:rFonts w:ascii="Calibri" w:hAnsi="Calibri" w:cs="Arial"/>
          <w:sz w:val="20"/>
          <w:szCs w:val="20"/>
        </w:rPr>
        <w:t>lbs</w:t>
      </w:r>
      <w:proofErr w:type="spellEnd"/>
      <w:r w:rsidRPr="00FD271A">
        <w:rPr>
          <w:rFonts w:ascii="Calibri" w:hAnsi="Calibri" w:cs="Arial"/>
          <w:sz w:val="20"/>
          <w:szCs w:val="20"/>
        </w:rPr>
        <w:t>/ft</w:t>
      </w:r>
      <w:r w:rsidRPr="00FD271A">
        <w:rPr>
          <w:rFonts w:ascii="Calibri" w:hAnsi="Calibri" w:cs="Arial"/>
          <w:sz w:val="20"/>
          <w:szCs w:val="20"/>
          <w:vertAlign w:val="superscript"/>
        </w:rPr>
        <w:t>2</w:t>
      </w:r>
      <w:r w:rsidRPr="00FD271A">
        <w:rPr>
          <w:rFonts w:ascii="Calibri" w:hAnsi="Calibri" w:cs="Arial"/>
          <w:sz w:val="20"/>
          <w:szCs w:val="20"/>
        </w:rPr>
        <w:t xml:space="preserve"> or greater (uncommon situation such as sod roof</w:t>
      </w:r>
      <w:proofErr w:type="gramStart"/>
      <w:r w:rsidRPr="00FD271A">
        <w:rPr>
          <w:rFonts w:ascii="Calibri" w:hAnsi="Calibri" w:cs="Arial"/>
          <w:sz w:val="20"/>
          <w:szCs w:val="20"/>
        </w:rPr>
        <w:t>);</w:t>
      </w:r>
      <w:proofErr w:type="gramEnd"/>
    </w:p>
    <w:p w14:paraId="4886A3F4" w14:textId="77777777" w:rsidR="008561AB" w:rsidRPr="00FD271A" w:rsidRDefault="006961CF" w:rsidP="00CE1552">
      <w:pPr>
        <w:numPr>
          <w:ilvl w:val="0"/>
          <w:numId w:val="2"/>
        </w:numPr>
        <w:ind w:left="2520" w:hanging="540"/>
        <w:rPr>
          <w:rFonts w:ascii="Calibri" w:hAnsi="Calibri" w:cs="Arial"/>
          <w:sz w:val="20"/>
          <w:szCs w:val="20"/>
        </w:rPr>
      </w:pPr>
      <w:r w:rsidRPr="00FD271A">
        <w:rPr>
          <w:rFonts w:ascii="Calibri" w:hAnsi="Calibri" w:cs="Arial"/>
          <w:sz w:val="20"/>
          <w:szCs w:val="20"/>
        </w:rPr>
        <w:t xml:space="preserve">Air space 1” from top of roof deck to bottom of </w:t>
      </w:r>
      <w:proofErr w:type="gramStart"/>
      <w:r w:rsidRPr="00FD271A">
        <w:rPr>
          <w:rFonts w:ascii="Calibri" w:hAnsi="Calibri" w:cs="Arial"/>
          <w:sz w:val="20"/>
          <w:szCs w:val="20"/>
        </w:rPr>
        <w:t>roofing;</w:t>
      </w:r>
      <w:proofErr w:type="gramEnd"/>
    </w:p>
    <w:p w14:paraId="4886A3F5"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 xml:space="preserve">Roofing product has a profile ratio of rise to width of 1 to 5 for 50 percent or greater of the width of the roofing </w:t>
      </w:r>
      <w:proofErr w:type="gramStart"/>
      <w:r w:rsidRPr="00FD271A">
        <w:rPr>
          <w:rFonts w:ascii="Calibri" w:hAnsi="Calibri" w:cs="Arial"/>
          <w:sz w:val="20"/>
          <w:szCs w:val="20"/>
        </w:rPr>
        <w:t>product;</w:t>
      </w:r>
      <w:proofErr w:type="gramEnd"/>
    </w:p>
    <w:p w14:paraId="4886A3F6"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 xml:space="preserve">Ducts already meet Section 150.1(c) insulation and duct leakage </w:t>
      </w:r>
      <w:proofErr w:type="gramStart"/>
      <w:r w:rsidRPr="00FD271A">
        <w:rPr>
          <w:rFonts w:ascii="Calibri" w:hAnsi="Calibri" w:cs="Arial"/>
          <w:sz w:val="20"/>
          <w:szCs w:val="20"/>
        </w:rPr>
        <w:t>requirements;</w:t>
      </w:r>
      <w:proofErr w:type="gramEnd"/>
    </w:p>
    <w:p w14:paraId="4886A3F7"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 xml:space="preserve">Roof has R-38 </w:t>
      </w:r>
      <w:proofErr w:type="gramStart"/>
      <w:r w:rsidRPr="00FD271A">
        <w:rPr>
          <w:rFonts w:ascii="Calibri" w:hAnsi="Calibri" w:cs="Arial"/>
          <w:sz w:val="20"/>
          <w:szCs w:val="20"/>
        </w:rPr>
        <w:t>insulation;</w:t>
      </w:r>
      <w:proofErr w:type="gramEnd"/>
    </w:p>
    <w:p w14:paraId="4886A3F8"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 xml:space="preserve">Roof has a radiant </w:t>
      </w:r>
      <w:proofErr w:type="gramStart"/>
      <w:r w:rsidRPr="00FD271A">
        <w:rPr>
          <w:rFonts w:ascii="Calibri" w:hAnsi="Calibri" w:cs="Arial"/>
          <w:sz w:val="20"/>
          <w:szCs w:val="20"/>
        </w:rPr>
        <w:t>barrier;</w:t>
      </w:r>
      <w:proofErr w:type="gramEnd"/>
      <w:r w:rsidRPr="00FD271A">
        <w:rPr>
          <w:rFonts w:ascii="Calibri" w:hAnsi="Calibri" w:cs="Arial"/>
          <w:sz w:val="20"/>
          <w:szCs w:val="20"/>
        </w:rPr>
        <w:t xml:space="preserve"> </w:t>
      </w:r>
    </w:p>
    <w:p w14:paraId="4886A3F9" w14:textId="77777777" w:rsidR="008561AB" w:rsidRPr="00FD271A" w:rsidRDefault="006961CF"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No ducts are installed in the attic; or</w:t>
      </w:r>
    </w:p>
    <w:p w14:paraId="4886A3FA" w14:textId="4F8FE12B" w:rsidR="008561AB" w:rsidRPr="00FD271A" w:rsidRDefault="009714D3" w:rsidP="00CE1552">
      <w:pPr>
        <w:numPr>
          <w:ilvl w:val="0"/>
          <w:numId w:val="2"/>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R-</w:t>
      </w:r>
      <w:r w:rsidR="00090CEF">
        <w:rPr>
          <w:rFonts w:ascii="Calibri" w:hAnsi="Calibri" w:cs="Arial"/>
          <w:sz w:val="20"/>
          <w:szCs w:val="20"/>
        </w:rPr>
        <w:t>2</w:t>
      </w:r>
      <w:r w:rsidRPr="00FD271A">
        <w:rPr>
          <w:rFonts w:ascii="Calibri" w:hAnsi="Calibri" w:cs="Arial"/>
          <w:sz w:val="20"/>
          <w:szCs w:val="20"/>
        </w:rPr>
        <w:t xml:space="preserve"> insulation above the roof deck.</w:t>
      </w:r>
    </w:p>
    <w:p w14:paraId="4886A3FC" w14:textId="77777777" w:rsidR="008561AB" w:rsidRPr="00FD271A" w:rsidRDefault="006961CF">
      <w:pPr>
        <w:ind w:left="1440"/>
        <w:rPr>
          <w:rFonts w:ascii="Calibri" w:hAnsi="Calibri" w:cs="Arial"/>
          <w:sz w:val="20"/>
          <w:szCs w:val="20"/>
        </w:rPr>
      </w:pPr>
      <w:r w:rsidRPr="00FD271A">
        <w:rPr>
          <w:rFonts w:ascii="Calibri" w:hAnsi="Calibri" w:cs="Arial"/>
          <w:sz w:val="20"/>
          <w:szCs w:val="20"/>
        </w:rPr>
        <w:t xml:space="preserve">In climate zones 13-15, when there is a low slope roof (pitch 2:12 or less) the cool roof requirements are for a minimum </w:t>
      </w:r>
      <w:r w:rsidR="00D71F54" w:rsidRPr="00FD271A">
        <w:rPr>
          <w:rFonts w:ascii="Calibri" w:hAnsi="Calibri" w:cs="Arial"/>
          <w:sz w:val="20"/>
          <w:szCs w:val="20"/>
        </w:rPr>
        <w:t>Aged S</w:t>
      </w:r>
      <w:r w:rsidRPr="00FD271A">
        <w:rPr>
          <w:rFonts w:ascii="Calibri" w:hAnsi="Calibri" w:cs="Arial"/>
          <w:sz w:val="20"/>
          <w:szCs w:val="20"/>
        </w:rPr>
        <w:t xml:space="preserve">olar </w:t>
      </w:r>
      <w:r w:rsidR="00D71F54" w:rsidRPr="00FD271A">
        <w:rPr>
          <w:rFonts w:ascii="Calibri" w:hAnsi="Calibri" w:cs="Arial"/>
          <w:sz w:val="20"/>
          <w:szCs w:val="20"/>
        </w:rPr>
        <w:t>R</w:t>
      </w:r>
      <w:r w:rsidRPr="00FD271A">
        <w:rPr>
          <w:rFonts w:ascii="Calibri" w:hAnsi="Calibri" w:cs="Arial"/>
          <w:sz w:val="20"/>
          <w:szCs w:val="20"/>
        </w:rPr>
        <w:t xml:space="preserve">eflectance of 0.63, a minimum 0.75 </w:t>
      </w:r>
      <w:r w:rsidR="00D71F54" w:rsidRPr="00FD271A">
        <w:rPr>
          <w:rFonts w:ascii="Calibri" w:hAnsi="Calibri" w:cs="Arial"/>
          <w:sz w:val="20"/>
          <w:szCs w:val="20"/>
        </w:rPr>
        <w:t>T</w:t>
      </w:r>
      <w:r w:rsidRPr="00FD271A">
        <w:rPr>
          <w:rFonts w:ascii="Calibri" w:hAnsi="Calibri" w:cs="Arial"/>
          <w:sz w:val="20"/>
          <w:szCs w:val="20"/>
        </w:rPr>
        <w:t xml:space="preserve">hermal </w:t>
      </w:r>
      <w:r w:rsidR="00D71F54" w:rsidRPr="00FD271A">
        <w:rPr>
          <w:rFonts w:ascii="Calibri" w:hAnsi="Calibri" w:cs="Arial"/>
          <w:sz w:val="20"/>
          <w:szCs w:val="20"/>
        </w:rPr>
        <w:t>E</w:t>
      </w:r>
      <w:r w:rsidRPr="00FD271A">
        <w:rPr>
          <w:rFonts w:ascii="Calibri" w:hAnsi="Calibri" w:cs="Arial"/>
          <w:sz w:val="20"/>
          <w:szCs w:val="20"/>
        </w:rPr>
        <w:t xml:space="preserve">mittance, or a minimum SRI of 75. </w:t>
      </w:r>
    </w:p>
    <w:p w14:paraId="4886A3FE" w14:textId="5DBE1E0A" w:rsidR="008561AB" w:rsidRPr="00D871B3" w:rsidRDefault="00F017F0">
      <w:pPr>
        <w:pStyle w:val="Heading7"/>
        <w:tabs>
          <w:tab w:val="clear" w:pos="10980"/>
          <w:tab w:val="clear" w:pos="11430"/>
          <w:tab w:val="left" w:pos="450"/>
          <w:tab w:val="left" w:pos="5310"/>
          <w:tab w:val="left" w:pos="8100"/>
        </w:tabs>
        <w:ind w:left="1440"/>
        <w:rPr>
          <w:rFonts w:ascii="Calibri" w:hAnsi="Calibri" w:cs="Arial"/>
          <w:b w:val="0"/>
          <w:noProof/>
          <w:color w:val="auto"/>
          <w:sz w:val="20"/>
          <w:szCs w:val="20"/>
        </w:rPr>
      </w:pPr>
      <w:r w:rsidRPr="00D871B3">
        <w:rPr>
          <w:rFonts w:ascii="Calibri" w:hAnsi="Calibri" w:cs="Arial"/>
          <w:b w:val="0"/>
          <w:noProof/>
          <w:color w:val="auto"/>
          <w:sz w:val="20"/>
          <w:szCs w:val="20"/>
        </w:rPr>
        <w:t>NOTE: Exceptions and alternatives for low slope roofs:</w:t>
      </w:r>
    </w:p>
    <w:p w14:paraId="4886A400" w14:textId="77777777" w:rsidR="008561AB" w:rsidRPr="00FD271A" w:rsidRDefault="006961CF" w:rsidP="00CE1552">
      <w:pPr>
        <w:numPr>
          <w:ilvl w:val="0"/>
          <w:numId w:val="6"/>
        </w:numPr>
        <w:ind w:left="2520" w:hanging="540"/>
        <w:rPr>
          <w:rFonts w:ascii="Calibri" w:hAnsi="Calibri" w:cs="Arial"/>
          <w:sz w:val="20"/>
          <w:szCs w:val="20"/>
        </w:rPr>
      </w:pPr>
      <w:r w:rsidRPr="00FD271A">
        <w:rPr>
          <w:rFonts w:ascii="Calibri" w:hAnsi="Calibri" w:cs="Arial"/>
          <w:sz w:val="20"/>
          <w:szCs w:val="20"/>
        </w:rPr>
        <w:t xml:space="preserve">Mass roof 25 </w:t>
      </w:r>
      <w:proofErr w:type="spellStart"/>
      <w:r w:rsidRPr="00FD271A">
        <w:rPr>
          <w:rFonts w:ascii="Calibri" w:hAnsi="Calibri" w:cs="Arial"/>
          <w:sz w:val="20"/>
          <w:szCs w:val="20"/>
        </w:rPr>
        <w:t>lbs</w:t>
      </w:r>
      <w:proofErr w:type="spellEnd"/>
      <w:r w:rsidRPr="00FD271A">
        <w:rPr>
          <w:rFonts w:ascii="Calibri" w:hAnsi="Calibri" w:cs="Arial"/>
          <w:sz w:val="20"/>
          <w:szCs w:val="20"/>
        </w:rPr>
        <w:t>/ft</w:t>
      </w:r>
      <w:r w:rsidRPr="00FD271A">
        <w:rPr>
          <w:rFonts w:ascii="Calibri" w:hAnsi="Calibri" w:cs="Arial"/>
          <w:sz w:val="20"/>
          <w:szCs w:val="20"/>
          <w:vertAlign w:val="superscript"/>
        </w:rPr>
        <w:t>2</w:t>
      </w:r>
      <w:r w:rsidRPr="00FD271A">
        <w:rPr>
          <w:rFonts w:ascii="Calibri" w:hAnsi="Calibri" w:cs="Arial"/>
          <w:sz w:val="20"/>
          <w:szCs w:val="20"/>
        </w:rPr>
        <w:t xml:space="preserve"> or greater (uncommon situation such as sod roof</w:t>
      </w:r>
      <w:proofErr w:type="gramStart"/>
      <w:r w:rsidRPr="00FD271A">
        <w:rPr>
          <w:rFonts w:ascii="Calibri" w:hAnsi="Calibri" w:cs="Arial"/>
          <w:sz w:val="20"/>
          <w:szCs w:val="20"/>
        </w:rPr>
        <w:t>);</w:t>
      </w:r>
      <w:proofErr w:type="gramEnd"/>
    </w:p>
    <w:p w14:paraId="4886A401" w14:textId="77777777" w:rsidR="008561AB" w:rsidRPr="00FD271A" w:rsidRDefault="006961CF" w:rsidP="00CE1552">
      <w:pPr>
        <w:numPr>
          <w:ilvl w:val="0"/>
          <w:numId w:val="6"/>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No ducts are installed in the attic; or</w:t>
      </w:r>
    </w:p>
    <w:p w14:paraId="4886A402" w14:textId="375CB053" w:rsidR="008561AB" w:rsidRPr="00FD271A" w:rsidRDefault="006961CF" w:rsidP="00CE1552">
      <w:pPr>
        <w:numPr>
          <w:ilvl w:val="0"/>
          <w:numId w:val="6"/>
        </w:numPr>
        <w:autoSpaceDE w:val="0"/>
        <w:autoSpaceDN w:val="0"/>
        <w:adjustRightInd w:val="0"/>
        <w:ind w:left="2520" w:hanging="540"/>
        <w:rPr>
          <w:rFonts w:ascii="Calibri" w:hAnsi="Calibri" w:cs="Arial"/>
          <w:sz w:val="20"/>
          <w:szCs w:val="20"/>
        </w:rPr>
      </w:pPr>
      <w:r w:rsidRPr="00FD271A">
        <w:rPr>
          <w:rFonts w:ascii="Calibri" w:hAnsi="Calibri" w:cs="Arial"/>
          <w:sz w:val="20"/>
          <w:szCs w:val="20"/>
        </w:rPr>
        <w:t>Roof deck installation</w:t>
      </w:r>
      <w:r w:rsidR="00F017F0">
        <w:rPr>
          <w:rFonts w:ascii="Calibri" w:hAnsi="Calibri" w:cs="Arial"/>
          <w:sz w:val="20"/>
          <w:szCs w:val="20"/>
        </w:rPr>
        <w:t xml:space="preserve"> trade off</w:t>
      </w:r>
      <w:r w:rsidRPr="00FD271A">
        <w:rPr>
          <w:rFonts w:ascii="Calibri" w:hAnsi="Calibri" w:cs="Arial"/>
          <w:sz w:val="20"/>
          <w:szCs w:val="20"/>
        </w:rPr>
        <w:t>—by installing roof deck insulation, a lower aged solar reflectance is required: R-2 (0.62-0.60), R-4 (0.59-0.55), R-6 (0.54-0.50), R-8 (0.49-0.45), R-12 (0.44-0.40), R-16 (0.39-0.35), R-20 (0.34-0.30), R-24 (0.29-0.25).</w:t>
      </w:r>
    </w:p>
    <w:p w14:paraId="4886A404" w14:textId="41CFC6B2" w:rsidR="008561AB" w:rsidRPr="00FD271A" w:rsidRDefault="009714D3" w:rsidP="00FD271A">
      <w:pPr>
        <w:autoSpaceDE w:val="0"/>
        <w:autoSpaceDN w:val="0"/>
        <w:adjustRightInd w:val="0"/>
        <w:ind w:left="720"/>
        <w:rPr>
          <w:rFonts w:ascii="Calibri" w:hAnsi="Calibri" w:cs="Arial"/>
          <w:sz w:val="20"/>
          <w:szCs w:val="20"/>
        </w:rPr>
      </w:pPr>
      <w:r w:rsidRPr="00FD271A">
        <w:rPr>
          <w:rFonts w:ascii="Calibri" w:hAnsi="Calibri" w:cs="Arial"/>
          <w:sz w:val="20"/>
          <w:szCs w:val="20"/>
        </w:rPr>
        <w:t xml:space="preserve">NOTE: If one of the exceptions above has been selected than the rest of Section </w:t>
      </w:r>
      <w:r w:rsidR="005167AC">
        <w:rPr>
          <w:rFonts w:ascii="Calibri" w:hAnsi="Calibri" w:cs="Arial"/>
          <w:sz w:val="20"/>
          <w:szCs w:val="20"/>
        </w:rPr>
        <w:t>E</w:t>
      </w:r>
      <w:r w:rsidR="005167AC" w:rsidRPr="00FD271A">
        <w:rPr>
          <w:rFonts w:ascii="Calibri" w:hAnsi="Calibri" w:cs="Arial"/>
          <w:sz w:val="20"/>
          <w:szCs w:val="20"/>
        </w:rPr>
        <w:t xml:space="preserve"> </w:t>
      </w:r>
      <w:r w:rsidRPr="00FD271A">
        <w:rPr>
          <w:rFonts w:ascii="Calibri" w:hAnsi="Calibri" w:cs="Arial"/>
          <w:sz w:val="20"/>
          <w:szCs w:val="20"/>
        </w:rPr>
        <w:t xml:space="preserve">is Not Required. </w:t>
      </w:r>
    </w:p>
    <w:p w14:paraId="4886A406" w14:textId="1670E4E9" w:rsidR="008561AB" w:rsidRPr="00FD271A" w:rsidRDefault="00715C61" w:rsidP="00CE1552">
      <w:pPr>
        <w:pStyle w:val="ListParagraph"/>
        <w:numPr>
          <w:ilvl w:val="0"/>
          <w:numId w:val="18"/>
        </w:numPr>
        <w:rPr>
          <w:rFonts w:ascii="Calibri" w:hAnsi="Calibri" w:cs="Arial"/>
          <w:sz w:val="20"/>
          <w:szCs w:val="20"/>
        </w:rPr>
      </w:pPr>
      <w:r w:rsidRPr="00FD271A">
        <w:rPr>
          <w:rFonts w:ascii="Calibri" w:hAnsi="Calibri" w:cs="Arial"/>
          <w:sz w:val="20"/>
          <w:szCs w:val="20"/>
        </w:rPr>
        <w:t xml:space="preserve">The CRRC Product ID Number is obtained from the Cool Roof Rating Council’s Rated Product Directory at </w:t>
      </w:r>
      <w:hyperlink r:id="rId14" w:history="1">
        <w:r w:rsidRPr="00FD271A">
          <w:rPr>
            <w:rStyle w:val="Hyperlink"/>
            <w:rFonts w:ascii="Calibri" w:hAnsi="Calibri" w:cs="Arial"/>
            <w:sz w:val="20"/>
            <w:szCs w:val="20"/>
          </w:rPr>
          <w:t>www.coolroofs.org/products/results</w:t>
        </w:r>
      </w:hyperlink>
      <w:r w:rsidRPr="00FD271A">
        <w:rPr>
          <w:rFonts w:ascii="Calibri" w:hAnsi="Calibri" w:cs="Arial"/>
          <w:sz w:val="20"/>
          <w:szCs w:val="20"/>
        </w:rPr>
        <w:t>. Products are listed by manufacturer, brand, type of installation, roofing material, and color, as well as product performance.</w:t>
      </w:r>
    </w:p>
    <w:p w14:paraId="4886A407"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Product </w:t>
      </w:r>
      <w:r w:rsidR="002E1CC6" w:rsidRPr="00FD271A">
        <w:rPr>
          <w:rFonts w:ascii="Calibri" w:hAnsi="Calibri" w:cs="Arial"/>
          <w:sz w:val="20"/>
          <w:szCs w:val="20"/>
        </w:rPr>
        <w:t>T</w:t>
      </w:r>
      <w:r w:rsidRPr="00FD271A">
        <w:rPr>
          <w:rFonts w:ascii="Calibri" w:hAnsi="Calibri" w:cs="Arial"/>
          <w:sz w:val="20"/>
          <w:szCs w:val="20"/>
        </w:rPr>
        <w:t xml:space="preserve">ype: See Cool Roof Rating Council’s directory. </w:t>
      </w:r>
      <w:proofErr w:type="gramStart"/>
      <w:r w:rsidRPr="00FD271A">
        <w:rPr>
          <w:rFonts w:ascii="Calibri" w:hAnsi="Calibri" w:cs="Arial"/>
          <w:sz w:val="20"/>
          <w:szCs w:val="20"/>
        </w:rPr>
        <w:t>Generally</w:t>
      </w:r>
      <w:proofErr w:type="gramEnd"/>
      <w:r w:rsidRPr="00FD271A">
        <w:rPr>
          <w:rFonts w:ascii="Calibri" w:hAnsi="Calibri" w:cs="Arial"/>
          <w:sz w:val="20"/>
          <w:szCs w:val="20"/>
        </w:rPr>
        <w:t xml:space="preserve"> product types include single-ply roof, wood shingles, asphalt roof, metal roof, tile roof.</w:t>
      </w:r>
    </w:p>
    <w:p w14:paraId="4886A408"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R-value Deck Insulation: If one of the exceptions selected includes adding roof deck insulation, indicate the R-value of insulation.</w:t>
      </w:r>
    </w:p>
    <w:p w14:paraId="4886A409"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lastRenderedPageBreak/>
        <w:t xml:space="preserve">Proposed Initial Solar </w:t>
      </w:r>
      <w:r w:rsidR="002E1CC6" w:rsidRPr="00FD271A">
        <w:rPr>
          <w:rFonts w:ascii="Calibri" w:hAnsi="Calibri" w:cs="Arial"/>
          <w:sz w:val="20"/>
          <w:szCs w:val="20"/>
        </w:rPr>
        <w:t>R</w:t>
      </w:r>
      <w:r w:rsidRPr="00FD271A">
        <w:rPr>
          <w:rFonts w:ascii="Calibri" w:hAnsi="Calibri" w:cs="Arial"/>
          <w:sz w:val="20"/>
          <w:szCs w:val="20"/>
        </w:rPr>
        <w:t xml:space="preserve">eflectance: </w:t>
      </w:r>
      <w:r w:rsidR="002E1CC6" w:rsidRPr="00FD271A">
        <w:rPr>
          <w:rFonts w:ascii="Calibri" w:hAnsi="Calibri" w:cs="Arial"/>
          <w:sz w:val="20"/>
          <w:szCs w:val="20"/>
        </w:rPr>
        <w:t>B</w:t>
      </w:r>
      <w:r w:rsidRPr="00FD271A">
        <w:rPr>
          <w:rFonts w:ascii="Calibri" w:hAnsi="Calibri" w:cs="Arial"/>
          <w:sz w:val="20"/>
          <w:szCs w:val="20"/>
        </w:rPr>
        <w:t>ase</w:t>
      </w:r>
      <w:r w:rsidR="002E1CC6" w:rsidRPr="00FD271A">
        <w:rPr>
          <w:rFonts w:ascii="Calibri" w:hAnsi="Calibri" w:cs="Arial"/>
          <w:sz w:val="20"/>
          <w:szCs w:val="20"/>
        </w:rPr>
        <w:t>d</w:t>
      </w:r>
      <w:r w:rsidRPr="00FD271A">
        <w:rPr>
          <w:rFonts w:ascii="Calibri" w:hAnsi="Calibri" w:cs="Arial"/>
          <w:sz w:val="20"/>
          <w:szCs w:val="20"/>
        </w:rPr>
        <w:t xml:space="preserve"> on the product chosen from the Cool Roof Rating Council’s Rated Product Directory. If using default assumption indicate NA since the Aged </w:t>
      </w:r>
      <w:r w:rsidR="002E1CC6" w:rsidRPr="00FD271A">
        <w:rPr>
          <w:rFonts w:ascii="Calibri" w:hAnsi="Calibri" w:cs="Arial"/>
          <w:sz w:val="20"/>
          <w:szCs w:val="20"/>
        </w:rPr>
        <w:t>S</w:t>
      </w:r>
      <w:r w:rsidRPr="00FD271A">
        <w:rPr>
          <w:rFonts w:ascii="Calibri" w:hAnsi="Calibri" w:cs="Arial"/>
          <w:sz w:val="20"/>
          <w:szCs w:val="20"/>
        </w:rPr>
        <w:t xml:space="preserve">olar </w:t>
      </w:r>
      <w:r w:rsidR="002E1CC6" w:rsidRPr="00FD271A">
        <w:rPr>
          <w:rFonts w:ascii="Calibri" w:hAnsi="Calibri" w:cs="Arial"/>
          <w:sz w:val="20"/>
          <w:szCs w:val="20"/>
        </w:rPr>
        <w:t>R</w:t>
      </w:r>
      <w:r w:rsidRPr="00FD271A">
        <w:rPr>
          <w:rFonts w:ascii="Calibri" w:hAnsi="Calibri" w:cs="Arial"/>
          <w:sz w:val="20"/>
          <w:szCs w:val="20"/>
        </w:rPr>
        <w:t xml:space="preserve">eflectance is available. </w:t>
      </w:r>
    </w:p>
    <w:p w14:paraId="4886A40A" w14:textId="530ECAC7" w:rsidR="009714D3" w:rsidRPr="00FD271A" w:rsidRDefault="00715C61" w:rsidP="00CE1552">
      <w:pPr>
        <w:pStyle w:val="BulletB1Number"/>
        <w:numPr>
          <w:ilvl w:val="0"/>
          <w:numId w:val="18"/>
        </w:numPr>
        <w:spacing w:before="0"/>
        <w:rPr>
          <w:rFonts w:asciiTheme="minorHAnsi" w:hAnsiTheme="minorHAnsi"/>
        </w:rPr>
      </w:pPr>
      <w:r w:rsidRPr="00FD271A">
        <w:rPr>
          <w:rFonts w:ascii="Calibri" w:hAnsi="Calibri" w:cs="Arial"/>
        </w:rPr>
        <w:t xml:space="preserve">Proposed Aged Solar Reflectance: Value is from the Cool Roof Rating Council’s Rated Product Directory. If the aged value is not available, calculate the calculated Aged Solar </w:t>
      </w:r>
      <w:r w:rsidR="002E1CC6" w:rsidRPr="00FD271A">
        <w:rPr>
          <w:rFonts w:ascii="Calibri" w:hAnsi="Calibri" w:cs="Arial"/>
        </w:rPr>
        <w:t xml:space="preserve">Reflectance </w:t>
      </w:r>
      <w:r w:rsidRPr="00FD271A">
        <w:rPr>
          <w:rFonts w:ascii="Calibri" w:hAnsi="Calibri" w:cs="Arial"/>
        </w:rPr>
        <w:t xml:space="preserve">using the Solar Reflectance Index (SRI) Calculation worksheet located on the California Energy Commission website </w:t>
      </w:r>
      <w:r w:rsidR="00B75E59">
        <w:rPr>
          <w:rFonts w:ascii="Calibri" w:hAnsi="Calibri" w:cs="Arial"/>
        </w:rPr>
        <w:t>(</w:t>
      </w:r>
      <w:hyperlink r:id="rId15" w:history="1">
        <w:r w:rsidR="00B75E59" w:rsidRPr="00AC06EB">
          <w:rPr>
            <w:rStyle w:val="Hyperlink"/>
            <w:rFonts w:ascii="Calibri" w:hAnsi="Calibri" w:cs="Arial"/>
          </w:rPr>
          <w:t>http://energy.ca.gov/title24/2013standards/documents/solar_reflectance/</w:t>
        </w:r>
      </w:hyperlink>
      <w:r w:rsidR="00B75E59">
        <w:rPr>
          <w:rFonts w:ascii="Calibri" w:hAnsi="Calibri" w:cs="Arial"/>
        </w:rPr>
        <w:t xml:space="preserve">) </w:t>
      </w:r>
      <w:r w:rsidRPr="00FD271A">
        <w:rPr>
          <w:rFonts w:ascii="Calibri" w:hAnsi="Calibri" w:cs="Arial"/>
        </w:rPr>
        <w:t xml:space="preserve">or the aging equation </w:t>
      </w:r>
      <w:proofErr w:type="spellStart"/>
      <w:r w:rsidRPr="00FD271A">
        <w:rPr>
          <w:rFonts w:asciiTheme="minorHAnsi" w:hAnsiTheme="minorHAnsi"/>
        </w:rPr>
        <w:t>ρ</w:t>
      </w:r>
      <w:r w:rsidRPr="00FD271A">
        <w:rPr>
          <w:rStyle w:val="Char-Subscript"/>
          <w:rFonts w:asciiTheme="minorHAnsi" w:hAnsiTheme="minorHAnsi"/>
        </w:rPr>
        <w:t>aged</w:t>
      </w:r>
      <w:proofErr w:type="spellEnd"/>
      <w:r w:rsidRPr="00FD271A">
        <w:rPr>
          <w:rFonts w:asciiTheme="minorHAnsi" w:hAnsiTheme="minorHAnsi"/>
        </w:rPr>
        <w:t>=[0.2+β[ρ</w:t>
      </w:r>
      <w:r w:rsidRPr="00FD271A">
        <w:rPr>
          <w:rStyle w:val="Char-Subscript"/>
          <w:rFonts w:asciiTheme="minorHAnsi" w:hAnsiTheme="minorHAnsi"/>
        </w:rPr>
        <w:t>initial</w:t>
      </w:r>
      <w:r w:rsidRPr="00FD271A">
        <w:rPr>
          <w:rFonts w:asciiTheme="minorHAnsi" w:hAnsiTheme="minorHAnsi"/>
        </w:rPr>
        <w:t xml:space="preserve">-0.2], where </w:t>
      </w:r>
      <w:proofErr w:type="spellStart"/>
      <w:r w:rsidRPr="00FD271A">
        <w:rPr>
          <w:rFonts w:asciiTheme="minorHAnsi" w:hAnsiTheme="minorHAnsi"/>
        </w:rPr>
        <w:t>ρ</w:t>
      </w:r>
      <w:r w:rsidRPr="00FD271A">
        <w:rPr>
          <w:rFonts w:asciiTheme="minorHAnsi" w:hAnsiTheme="minorHAnsi"/>
          <w:vertAlign w:val="subscript"/>
        </w:rPr>
        <w:t>initial</w:t>
      </w:r>
      <w:proofErr w:type="spellEnd"/>
      <w:r w:rsidRPr="00FD271A">
        <w:rPr>
          <w:rFonts w:asciiTheme="minorHAnsi" w:hAnsiTheme="minorHAnsi"/>
        </w:rPr>
        <w:t xml:space="preserve"> = the initial solar reflectance and soiling resistance β is listed by product type below.</w:t>
      </w:r>
    </w:p>
    <w:p w14:paraId="4886A40B" w14:textId="77777777" w:rsidR="009714D3" w:rsidRPr="00FD271A" w:rsidRDefault="009714D3" w:rsidP="00D155B5">
      <w:pPr>
        <w:pStyle w:val="BulletB1Number"/>
        <w:spacing w:before="0"/>
        <w:ind w:hanging="720"/>
        <w:rPr>
          <w:rFonts w:asciiTheme="minorHAnsi" w:hAnsiTheme="minorHAnsi"/>
        </w:rPr>
      </w:pPr>
    </w:p>
    <w:p w14:paraId="4886A40C" w14:textId="77777777" w:rsidR="009714D3" w:rsidRPr="00FD271A" w:rsidRDefault="00715C61" w:rsidP="00FD271A">
      <w:pPr>
        <w:pStyle w:val="BulletB1Number"/>
        <w:spacing w:before="0"/>
        <w:ind w:left="0" w:hanging="720"/>
        <w:jc w:val="center"/>
        <w:rPr>
          <w:rFonts w:asciiTheme="minorHAnsi" w:hAnsiTheme="minorHAnsi"/>
        </w:rPr>
      </w:pPr>
      <w:r w:rsidRPr="00FD271A">
        <w:rPr>
          <w:rFonts w:asciiTheme="minorHAnsi" w:hAnsiTheme="minorHAnsi"/>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0"/>
        <w:gridCol w:w="3360"/>
        <w:gridCol w:w="3000"/>
      </w:tblGrid>
      <w:tr w:rsidR="00715C61" w:rsidRPr="00FD271A" w14:paraId="4886A410" w14:textId="77777777" w:rsidTr="00FD271A">
        <w:trPr>
          <w:cantSplit/>
          <w:jc w:val="center"/>
        </w:trPr>
        <w:tc>
          <w:tcPr>
            <w:tcW w:w="2400" w:type="dxa"/>
            <w:tcBorders>
              <w:top w:val="single" w:sz="4" w:space="0" w:color="auto"/>
              <w:left w:val="single" w:sz="4" w:space="0" w:color="auto"/>
              <w:bottom w:val="single" w:sz="4" w:space="0" w:color="auto"/>
              <w:right w:val="single" w:sz="4" w:space="0" w:color="auto"/>
            </w:tcBorders>
            <w:hideMark/>
          </w:tcPr>
          <w:p w14:paraId="4886A40D" w14:textId="77777777" w:rsidR="00715C61" w:rsidRPr="00FD271A" w:rsidRDefault="00715C61" w:rsidP="00D155B5">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Product Type</w:t>
            </w:r>
          </w:p>
        </w:tc>
        <w:tc>
          <w:tcPr>
            <w:tcW w:w="3360" w:type="dxa"/>
            <w:tcBorders>
              <w:top w:val="single" w:sz="4" w:space="0" w:color="auto"/>
              <w:left w:val="single" w:sz="4" w:space="0" w:color="auto"/>
              <w:bottom w:val="single" w:sz="4" w:space="0" w:color="auto"/>
              <w:right w:val="single" w:sz="4" w:space="0" w:color="auto"/>
            </w:tcBorders>
            <w:hideMark/>
          </w:tcPr>
          <w:p w14:paraId="4886A40E" w14:textId="77777777" w:rsidR="00715C61" w:rsidRPr="00FD271A" w:rsidRDefault="00715C61">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CRRC Product Category</w:t>
            </w:r>
          </w:p>
        </w:tc>
        <w:tc>
          <w:tcPr>
            <w:tcW w:w="3000" w:type="dxa"/>
            <w:tcBorders>
              <w:top w:val="single" w:sz="4" w:space="0" w:color="auto"/>
              <w:left w:val="single" w:sz="4" w:space="0" w:color="auto"/>
              <w:bottom w:val="single" w:sz="4" w:space="0" w:color="auto"/>
              <w:right w:val="single" w:sz="4" w:space="0" w:color="auto"/>
            </w:tcBorders>
            <w:hideMark/>
          </w:tcPr>
          <w:p w14:paraId="4886A40F" w14:textId="77777777" w:rsidR="00715C61" w:rsidRPr="00FD271A" w:rsidRDefault="00715C61">
            <w:pPr>
              <w:keepNext/>
              <w:keepLines/>
              <w:suppressAutoHyphens/>
              <w:spacing w:before="40" w:after="40"/>
              <w:jc w:val="center"/>
              <w:rPr>
                <w:rFonts w:asciiTheme="minorHAnsi" w:hAnsiTheme="minorHAnsi"/>
                <w:b/>
                <w:sz w:val="20"/>
                <w:szCs w:val="20"/>
              </w:rPr>
            </w:pPr>
            <w:r w:rsidRPr="00FD271A">
              <w:rPr>
                <w:rFonts w:asciiTheme="minorHAnsi" w:hAnsiTheme="minorHAnsi"/>
                <w:b/>
                <w:sz w:val="20"/>
                <w:szCs w:val="20"/>
              </w:rPr>
              <w:t>β</w:t>
            </w:r>
          </w:p>
        </w:tc>
      </w:tr>
      <w:tr w:rsidR="00715C61" w:rsidRPr="00FD271A" w14:paraId="4886A414" w14:textId="77777777" w:rsidTr="00FD271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4886A411" w14:textId="77777777" w:rsidR="00715C61" w:rsidRPr="00FD271A" w:rsidRDefault="00715C61" w:rsidP="00D155B5">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Field-Applied Coating</w:t>
            </w:r>
          </w:p>
        </w:tc>
        <w:tc>
          <w:tcPr>
            <w:tcW w:w="3360" w:type="dxa"/>
            <w:tcBorders>
              <w:top w:val="single" w:sz="4" w:space="0" w:color="auto"/>
              <w:left w:val="single" w:sz="4" w:space="0" w:color="auto"/>
              <w:bottom w:val="single" w:sz="4" w:space="0" w:color="auto"/>
              <w:right w:val="single" w:sz="4" w:space="0" w:color="auto"/>
            </w:tcBorders>
            <w:hideMark/>
          </w:tcPr>
          <w:p w14:paraId="4886A412"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br/>
              <w:t>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86A413"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0.65</w:t>
            </w:r>
          </w:p>
        </w:tc>
      </w:tr>
      <w:tr w:rsidR="00715C61" w:rsidRPr="00FD271A" w14:paraId="4886A419" w14:textId="77777777" w:rsidTr="00FD271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4886A415" w14:textId="77777777" w:rsidR="00715C61" w:rsidRPr="00FD271A" w:rsidRDefault="00715C61" w:rsidP="00D155B5">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Other</w:t>
            </w:r>
          </w:p>
        </w:tc>
        <w:tc>
          <w:tcPr>
            <w:tcW w:w="3360" w:type="dxa"/>
            <w:tcBorders>
              <w:top w:val="single" w:sz="4" w:space="0" w:color="auto"/>
              <w:left w:val="single" w:sz="4" w:space="0" w:color="auto"/>
              <w:bottom w:val="single" w:sz="4" w:space="0" w:color="auto"/>
              <w:right w:val="single" w:sz="4" w:space="0" w:color="auto"/>
            </w:tcBorders>
          </w:tcPr>
          <w:p w14:paraId="4886A416" w14:textId="77777777" w:rsidR="00715C61" w:rsidRPr="00FD271A" w:rsidRDefault="00715C61">
            <w:pPr>
              <w:keepNext/>
              <w:keepLines/>
              <w:suppressAutoHyphens/>
              <w:spacing w:before="40" w:after="40"/>
              <w:jc w:val="center"/>
              <w:rPr>
                <w:rFonts w:asciiTheme="minorHAnsi" w:hAnsiTheme="minorHAnsi"/>
                <w:sz w:val="20"/>
                <w:szCs w:val="20"/>
              </w:rPr>
            </w:pPr>
          </w:p>
          <w:p w14:paraId="4886A417"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Not A 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86A418" w14:textId="77777777" w:rsidR="00715C61" w:rsidRPr="00FD271A" w:rsidRDefault="00715C61">
            <w:pPr>
              <w:keepNext/>
              <w:keepLines/>
              <w:suppressAutoHyphens/>
              <w:spacing w:before="40" w:after="40"/>
              <w:jc w:val="center"/>
              <w:rPr>
                <w:rFonts w:asciiTheme="minorHAnsi" w:hAnsiTheme="minorHAnsi"/>
                <w:sz w:val="20"/>
                <w:szCs w:val="20"/>
              </w:rPr>
            </w:pPr>
            <w:r w:rsidRPr="00FD271A">
              <w:rPr>
                <w:rFonts w:asciiTheme="minorHAnsi" w:hAnsiTheme="minorHAnsi"/>
                <w:sz w:val="20"/>
                <w:szCs w:val="20"/>
              </w:rPr>
              <w:t>0.70</w:t>
            </w:r>
          </w:p>
        </w:tc>
      </w:tr>
    </w:tbl>
    <w:p w14:paraId="4886A41A" w14:textId="77777777" w:rsidR="00715C61" w:rsidRPr="00FD271A" w:rsidRDefault="00715C61" w:rsidP="00715C61">
      <w:pPr>
        <w:pStyle w:val="ListParagraph"/>
        <w:ind w:left="0"/>
        <w:contextualSpacing/>
        <w:rPr>
          <w:rFonts w:ascii="Calibri" w:hAnsi="Calibri" w:cs="Arial"/>
          <w:sz w:val="20"/>
          <w:szCs w:val="20"/>
        </w:rPr>
      </w:pPr>
    </w:p>
    <w:p w14:paraId="4886A41B"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Proposed Thermal Emittance: From the product specification default value. If using a calculated SRI place the </w:t>
      </w:r>
      <w:r w:rsidR="002E1CC6" w:rsidRPr="00FD271A">
        <w:rPr>
          <w:rFonts w:ascii="Calibri" w:hAnsi="Calibri" w:cs="Arial"/>
          <w:sz w:val="20"/>
          <w:szCs w:val="20"/>
        </w:rPr>
        <w:t>T</w:t>
      </w:r>
      <w:r w:rsidRPr="00FD271A">
        <w:rPr>
          <w:rFonts w:ascii="Calibri" w:hAnsi="Calibri" w:cs="Arial"/>
          <w:sz w:val="20"/>
          <w:szCs w:val="20"/>
        </w:rPr>
        <w:t xml:space="preserve">hermal </w:t>
      </w:r>
      <w:r w:rsidR="002E1CC6" w:rsidRPr="00FD271A">
        <w:rPr>
          <w:rFonts w:ascii="Calibri" w:hAnsi="Calibri" w:cs="Arial"/>
          <w:sz w:val="20"/>
          <w:szCs w:val="20"/>
        </w:rPr>
        <w:t>E</w:t>
      </w:r>
      <w:r w:rsidRPr="00FD271A">
        <w:rPr>
          <w:rFonts w:ascii="Calibri" w:hAnsi="Calibri" w:cs="Arial"/>
          <w:sz w:val="20"/>
          <w:szCs w:val="20"/>
        </w:rPr>
        <w:t xml:space="preserve">mittance used to calculate SRI. </w:t>
      </w:r>
    </w:p>
    <w:p w14:paraId="4886A41C" w14:textId="1EF70A60" w:rsidR="00715C61" w:rsidRPr="00FD271A" w:rsidRDefault="00715C61" w:rsidP="00CE1552">
      <w:pPr>
        <w:pStyle w:val="ListParagraph"/>
        <w:numPr>
          <w:ilvl w:val="0"/>
          <w:numId w:val="18"/>
        </w:numPr>
        <w:contextualSpacing/>
        <w:rPr>
          <w:rFonts w:asciiTheme="minorHAnsi" w:hAnsiTheme="minorHAnsi" w:cs="Arial"/>
          <w:sz w:val="20"/>
          <w:szCs w:val="20"/>
        </w:rPr>
      </w:pPr>
      <w:r w:rsidRPr="00FD271A">
        <w:rPr>
          <w:rFonts w:ascii="Calibri" w:hAnsi="Calibri" w:cs="Arial"/>
          <w:sz w:val="20"/>
          <w:szCs w:val="20"/>
        </w:rPr>
        <w:t xml:space="preserve">Proposed SRI: It is optional to meet the SRI but if chosen to do so, use the Solar Reflectance Index (SRI) Calculation Worksheet found on the California Energy Commission website </w:t>
      </w:r>
      <w:hyperlink r:id="rId16" w:history="1">
        <w:r w:rsidR="00044BAA" w:rsidRPr="00FD271A">
          <w:rPr>
            <w:rStyle w:val="Hyperlink"/>
            <w:rFonts w:asciiTheme="minorHAnsi" w:hAnsiTheme="minorHAnsi"/>
            <w:sz w:val="20"/>
            <w:szCs w:val="20"/>
          </w:rPr>
          <w:t>http://www.energy.ca.gov/title24/2013standards/documents/solar_reflectance/</w:t>
        </w:r>
      </w:hyperlink>
      <w:r w:rsidRPr="00FD271A">
        <w:rPr>
          <w:rFonts w:asciiTheme="minorHAnsi" w:hAnsiTheme="minorHAnsi" w:cs="Arial"/>
          <w:sz w:val="20"/>
          <w:szCs w:val="20"/>
        </w:rPr>
        <w:t xml:space="preserve">. </w:t>
      </w:r>
    </w:p>
    <w:p w14:paraId="4886A41D"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Minimum Required Aged Solar Reflectance: Based on climate zone and roof slope.</w:t>
      </w:r>
    </w:p>
    <w:p w14:paraId="4886A41E"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Minimum Required Thermal Emittance: Based on climate zone and roof slope.</w:t>
      </w:r>
    </w:p>
    <w:p w14:paraId="4886A41F" w14:textId="77777777" w:rsidR="00715C61" w:rsidRPr="00FD271A" w:rsidRDefault="00715C61" w:rsidP="00CE1552">
      <w:pPr>
        <w:pStyle w:val="ListParagraph"/>
        <w:numPr>
          <w:ilvl w:val="0"/>
          <w:numId w:val="18"/>
        </w:numPr>
        <w:contextualSpacing/>
        <w:rPr>
          <w:rFonts w:ascii="Calibri" w:hAnsi="Calibri" w:cs="Arial"/>
          <w:sz w:val="20"/>
          <w:szCs w:val="20"/>
        </w:rPr>
      </w:pPr>
      <w:r w:rsidRPr="00FD271A">
        <w:rPr>
          <w:rFonts w:ascii="Calibri" w:hAnsi="Calibri" w:cs="Arial"/>
          <w:sz w:val="20"/>
          <w:szCs w:val="20"/>
        </w:rPr>
        <w:t xml:space="preserve">Minimum </w:t>
      </w:r>
      <w:r w:rsidR="002E1CC6" w:rsidRPr="00FD271A">
        <w:rPr>
          <w:rFonts w:ascii="Calibri" w:hAnsi="Calibri" w:cs="Arial"/>
          <w:sz w:val="20"/>
          <w:szCs w:val="20"/>
        </w:rPr>
        <w:t xml:space="preserve">Required </w:t>
      </w:r>
      <w:r w:rsidRPr="00FD271A">
        <w:rPr>
          <w:rFonts w:ascii="Calibri" w:hAnsi="Calibri" w:cs="Arial"/>
          <w:sz w:val="20"/>
          <w:szCs w:val="20"/>
        </w:rPr>
        <w:t>SRI: Based on climate zone and roof slope.</w:t>
      </w:r>
    </w:p>
    <w:p w14:paraId="4886A420" w14:textId="77777777" w:rsidR="008561AB" w:rsidRPr="00FD271A" w:rsidRDefault="008561AB">
      <w:pPr>
        <w:pStyle w:val="ListParagraph"/>
        <w:rPr>
          <w:rFonts w:ascii="Calibri" w:hAnsi="Calibri" w:cs="Arial"/>
          <w:sz w:val="20"/>
          <w:szCs w:val="20"/>
        </w:rPr>
      </w:pPr>
    </w:p>
    <w:p w14:paraId="4886A421" w14:textId="77777777" w:rsidR="008561AB" w:rsidRPr="00FD271A" w:rsidRDefault="00C60986" w:rsidP="00FD271A">
      <w:pPr>
        <w:ind w:left="1620" w:hanging="540"/>
        <w:rPr>
          <w:rFonts w:ascii="Calibri" w:hAnsi="Calibri" w:cs="Arial"/>
          <w:sz w:val="20"/>
          <w:szCs w:val="20"/>
        </w:rPr>
      </w:pPr>
      <w:r w:rsidRPr="00FD271A">
        <w:rPr>
          <w:rFonts w:ascii="Calibri" w:hAnsi="Calibri" w:cs="Arial"/>
          <w:sz w:val="20"/>
          <w:szCs w:val="20"/>
        </w:rPr>
        <w:t xml:space="preserve">NOTE: </w:t>
      </w:r>
      <w:r w:rsidR="009867E0" w:rsidRPr="00FD271A">
        <w:rPr>
          <w:rFonts w:ascii="Calibri" w:hAnsi="Calibri" w:cs="Arial"/>
          <w:sz w:val="20"/>
          <w:szCs w:val="20"/>
        </w:rPr>
        <w:t>If the cool roofing requirements will be met by a liquid field applied coating, Section 110.8(</w:t>
      </w:r>
      <w:proofErr w:type="spellStart"/>
      <w:r w:rsidR="009867E0" w:rsidRPr="00FD271A">
        <w:rPr>
          <w:rFonts w:ascii="Calibri" w:hAnsi="Calibri" w:cs="Arial"/>
          <w:sz w:val="20"/>
          <w:szCs w:val="20"/>
        </w:rPr>
        <w:t>i</w:t>
      </w:r>
      <w:proofErr w:type="spellEnd"/>
      <w:r w:rsidR="009867E0" w:rsidRPr="00FD271A">
        <w:rPr>
          <w:rFonts w:ascii="Calibri" w:hAnsi="Calibri" w:cs="Arial"/>
          <w:sz w:val="20"/>
          <w:szCs w:val="20"/>
        </w:rPr>
        <w:t xml:space="preserve">)4 requires the coating be applied across the entire roof surface and meet the dry mil thickness or coverage recommended by the manufacturer. </w:t>
      </w:r>
    </w:p>
    <w:p w14:paraId="4886A423" w14:textId="77777777" w:rsidR="00C1364D" w:rsidRPr="00FD271A" w:rsidRDefault="00C1364D" w:rsidP="009867E0">
      <w:pPr>
        <w:rPr>
          <w:rFonts w:ascii="Calibri" w:hAnsi="Calibri" w:cs="Arial"/>
          <w:b/>
          <w:sz w:val="20"/>
          <w:szCs w:val="20"/>
        </w:rPr>
      </w:pPr>
    </w:p>
    <w:p w14:paraId="4886A424" w14:textId="17A97477" w:rsidR="009867E0" w:rsidRPr="00FD271A" w:rsidRDefault="009F6CB9" w:rsidP="009867E0">
      <w:pPr>
        <w:rPr>
          <w:rFonts w:ascii="Calibri" w:hAnsi="Calibri" w:cs="Arial"/>
          <w:b/>
          <w:sz w:val="20"/>
          <w:szCs w:val="20"/>
        </w:rPr>
      </w:pPr>
      <w:r>
        <w:rPr>
          <w:rFonts w:ascii="Calibri" w:hAnsi="Calibri" w:cs="Arial"/>
          <w:b/>
          <w:sz w:val="20"/>
          <w:szCs w:val="20"/>
        </w:rPr>
        <w:t>F</w:t>
      </w:r>
      <w:r w:rsidR="009867E0" w:rsidRPr="00FD271A">
        <w:rPr>
          <w:rFonts w:ascii="Calibri" w:hAnsi="Calibri" w:cs="Arial"/>
          <w:b/>
          <w:sz w:val="20"/>
          <w:szCs w:val="20"/>
        </w:rPr>
        <w:t xml:space="preserve">. </w:t>
      </w:r>
      <w:r w:rsidR="00D155B5" w:rsidRPr="00FD271A">
        <w:rPr>
          <w:rFonts w:ascii="Calibri" w:hAnsi="Calibri" w:cs="Arial"/>
          <w:b/>
          <w:sz w:val="20"/>
          <w:szCs w:val="20"/>
        </w:rPr>
        <w:t>Fenestration/Glazing Allowed</w:t>
      </w:r>
      <w:r w:rsidR="00035CB4" w:rsidRPr="00FD271A">
        <w:rPr>
          <w:rFonts w:ascii="Calibri" w:hAnsi="Calibri" w:cs="Arial"/>
          <w:b/>
          <w:sz w:val="20"/>
          <w:szCs w:val="20"/>
        </w:rPr>
        <w:t xml:space="preserve"> </w:t>
      </w:r>
      <w:r w:rsidR="00044BAA" w:rsidRPr="00FD271A">
        <w:rPr>
          <w:rFonts w:ascii="Calibri" w:hAnsi="Calibri" w:cs="Arial"/>
          <w:b/>
          <w:sz w:val="20"/>
          <w:szCs w:val="20"/>
        </w:rPr>
        <w:t xml:space="preserve">Areas and Efficiencies </w:t>
      </w:r>
      <w:r w:rsidR="00035CB4" w:rsidRPr="00FD271A">
        <w:rPr>
          <w:rFonts w:ascii="Calibri" w:hAnsi="Calibri" w:cs="Arial"/>
          <w:sz w:val="20"/>
          <w:szCs w:val="20"/>
        </w:rPr>
        <w:t>(Section 150.2(b)1)</w:t>
      </w:r>
    </w:p>
    <w:p w14:paraId="4886A425" w14:textId="77777777" w:rsidR="009867E0" w:rsidRPr="00FD271A" w:rsidRDefault="009867E0" w:rsidP="009867E0">
      <w:pPr>
        <w:rPr>
          <w:rFonts w:ascii="Calibri" w:hAnsi="Calibri" w:cs="Arial"/>
          <w:sz w:val="20"/>
          <w:szCs w:val="20"/>
        </w:rPr>
      </w:pPr>
      <w:r w:rsidRPr="00FD271A">
        <w:rPr>
          <w:rFonts w:ascii="Calibri" w:hAnsi="Calibri" w:cs="Arial"/>
          <w:sz w:val="20"/>
          <w:szCs w:val="20"/>
        </w:rPr>
        <w:t xml:space="preserve">The climate zone and </w:t>
      </w:r>
      <w:r w:rsidR="0014042D" w:rsidRPr="00FD271A">
        <w:rPr>
          <w:rFonts w:ascii="Calibri" w:hAnsi="Calibri" w:cs="Arial"/>
          <w:sz w:val="20"/>
          <w:szCs w:val="20"/>
        </w:rPr>
        <w:t xml:space="preserve">scope </w:t>
      </w:r>
      <w:r w:rsidRPr="00FD271A">
        <w:rPr>
          <w:rFonts w:ascii="Calibri" w:hAnsi="Calibri" w:cs="Arial"/>
          <w:sz w:val="20"/>
          <w:szCs w:val="20"/>
        </w:rPr>
        <w:t xml:space="preserve">of the </w:t>
      </w:r>
      <w:r w:rsidR="0014042D" w:rsidRPr="00FD271A">
        <w:rPr>
          <w:rFonts w:ascii="Calibri" w:hAnsi="Calibri" w:cs="Arial"/>
          <w:sz w:val="20"/>
          <w:szCs w:val="20"/>
        </w:rPr>
        <w:t xml:space="preserve">alteration </w:t>
      </w:r>
      <w:r w:rsidRPr="00FD271A">
        <w:rPr>
          <w:rFonts w:ascii="Calibri" w:hAnsi="Calibri" w:cs="Arial"/>
          <w:sz w:val="20"/>
          <w:szCs w:val="20"/>
        </w:rPr>
        <w:t>will affect the amount of fenestration (also known as glazing) allowed. If limited to 20%, this is calculated as Conditioned Floor Area x 0.20 = total ft</w:t>
      </w:r>
      <w:r w:rsidRPr="00FD271A">
        <w:rPr>
          <w:rFonts w:ascii="Calibri" w:hAnsi="Calibri" w:cs="Arial"/>
          <w:sz w:val="20"/>
          <w:szCs w:val="20"/>
          <w:vertAlign w:val="superscript"/>
        </w:rPr>
        <w:t>2</w:t>
      </w:r>
      <w:r w:rsidRPr="00FD271A">
        <w:rPr>
          <w:rFonts w:ascii="Calibri" w:hAnsi="Calibri" w:cs="Arial"/>
          <w:sz w:val="20"/>
          <w:szCs w:val="20"/>
        </w:rPr>
        <w:t xml:space="preserve"> of fenestration allowed (20%). Fenestration areas are expressed in feet, not inches. When west-facing fenestration is limited (in climate zones 2, 4, and 6-16), it is limited to a maximum of 5%. Additions of 1,000 ft</w:t>
      </w:r>
      <w:r w:rsidRPr="00FD271A">
        <w:rPr>
          <w:rFonts w:ascii="Calibri" w:hAnsi="Calibri" w:cs="Arial"/>
          <w:sz w:val="20"/>
          <w:szCs w:val="20"/>
          <w:vertAlign w:val="superscript"/>
        </w:rPr>
        <w:t>2</w:t>
      </w:r>
      <w:r w:rsidRPr="00FD271A">
        <w:rPr>
          <w:rFonts w:ascii="Calibri" w:hAnsi="Calibri" w:cs="Arial"/>
          <w:sz w:val="20"/>
          <w:szCs w:val="20"/>
        </w:rPr>
        <w:t xml:space="preserve"> or less have alternate requirements. For example, the limit may be 120 ft</w:t>
      </w:r>
      <w:r w:rsidRPr="00FD271A">
        <w:rPr>
          <w:rFonts w:ascii="Calibri" w:hAnsi="Calibri" w:cs="Arial"/>
          <w:sz w:val="20"/>
          <w:szCs w:val="20"/>
          <w:vertAlign w:val="superscript"/>
        </w:rPr>
        <w:t>2</w:t>
      </w:r>
      <w:r w:rsidRPr="00FD271A">
        <w:rPr>
          <w:rFonts w:ascii="Calibri" w:hAnsi="Calibri" w:cs="Arial"/>
          <w:sz w:val="20"/>
          <w:szCs w:val="20"/>
        </w:rPr>
        <w:t xml:space="preserve"> of fenestration or 25%. While west-facing fenestration may be limited, if there is no west fenestration the upper limit remains at 120 ft</w:t>
      </w:r>
      <w:r w:rsidRPr="00FD271A">
        <w:rPr>
          <w:rFonts w:ascii="Calibri" w:hAnsi="Calibri" w:cs="Arial"/>
          <w:sz w:val="20"/>
          <w:szCs w:val="20"/>
          <w:vertAlign w:val="superscript"/>
        </w:rPr>
        <w:t>2</w:t>
      </w:r>
      <w:r w:rsidRPr="00FD271A">
        <w:rPr>
          <w:rFonts w:ascii="Calibri" w:hAnsi="Calibri" w:cs="Arial"/>
          <w:sz w:val="20"/>
          <w:szCs w:val="20"/>
        </w:rPr>
        <w:t xml:space="preserve"> or 25% (or the values shown in columns 2 and 3).</w:t>
      </w:r>
    </w:p>
    <w:p w14:paraId="4886A429" w14:textId="6193434B" w:rsidR="009867E0" w:rsidRPr="00FD271A" w:rsidRDefault="009867E0" w:rsidP="00CE1552">
      <w:pPr>
        <w:pStyle w:val="ListParagraph"/>
        <w:numPr>
          <w:ilvl w:val="0"/>
          <w:numId w:val="4"/>
        </w:numPr>
        <w:spacing w:line="276" w:lineRule="auto"/>
        <w:contextualSpacing/>
        <w:rPr>
          <w:rFonts w:ascii="Calibri" w:hAnsi="Calibri" w:cs="Arial"/>
          <w:sz w:val="20"/>
          <w:szCs w:val="20"/>
        </w:rPr>
      </w:pPr>
      <w:r w:rsidRPr="00FD271A">
        <w:rPr>
          <w:rFonts w:ascii="Calibri" w:hAnsi="Calibri" w:cs="Arial"/>
          <w:sz w:val="20"/>
          <w:szCs w:val="20"/>
        </w:rPr>
        <w:t>Alteration Type</w:t>
      </w:r>
      <w:r w:rsidR="00B75E59">
        <w:rPr>
          <w:rFonts w:ascii="Calibri" w:hAnsi="Calibri" w:cs="Arial"/>
          <w:sz w:val="20"/>
          <w:szCs w:val="20"/>
        </w:rPr>
        <w:t>:</w:t>
      </w:r>
      <w:r w:rsidRPr="00FD271A">
        <w:rPr>
          <w:rFonts w:ascii="Calibri" w:hAnsi="Calibri" w:cs="Arial"/>
          <w:sz w:val="20"/>
          <w:szCs w:val="20"/>
        </w:rPr>
        <w:t xml:space="preserve"> </w:t>
      </w:r>
      <w:r w:rsidR="00851AEB" w:rsidRPr="00FD271A">
        <w:rPr>
          <w:rFonts w:ascii="Calibri" w:hAnsi="Calibri" w:cs="Arial"/>
          <w:sz w:val="20"/>
          <w:szCs w:val="20"/>
        </w:rPr>
        <w:t>Auto-filled with the project scope in A13</w:t>
      </w:r>
      <w:r w:rsidRPr="00FD271A">
        <w:rPr>
          <w:rFonts w:ascii="Calibri" w:hAnsi="Calibri" w:cs="Arial"/>
          <w:sz w:val="20"/>
          <w:szCs w:val="20"/>
        </w:rPr>
        <w:t>:</w:t>
      </w:r>
      <w:r w:rsidR="00154F62" w:rsidRPr="00FD271A">
        <w:rPr>
          <w:rFonts w:ascii="Calibri" w:hAnsi="Calibri" w:cs="Arial"/>
          <w:sz w:val="20"/>
          <w:szCs w:val="20"/>
        </w:rPr>
        <w:t xml:space="preserve"> adding fenestration/glazing, replacing fenestration/glazing, adding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windows, replacing fenestration/glazing ≤ 75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window,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and or replacing fenestration/glazing skylights.</w:t>
      </w:r>
    </w:p>
    <w:p w14:paraId="4886A42A" w14:textId="4DFF73FE" w:rsidR="009867E0" w:rsidRPr="00FD271A" w:rsidRDefault="009867E0" w:rsidP="00CE1552">
      <w:pPr>
        <w:pStyle w:val="ListParagraph"/>
        <w:numPr>
          <w:ilvl w:val="0"/>
          <w:numId w:val="4"/>
        </w:numPr>
        <w:contextualSpacing/>
        <w:rPr>
          <w:rFonts w:ascii="Calibri" w:hAnsi="Calibri" w:cs="Arial"/>
          <w:sz w:val="20"/>
          <w:szCs w:val="20"/>
        </w:rPr>
      </w:pPr>
      <w:r w:rsidRPr="00FD271A">
        <w:rPr>
          <w:rFonts w:ascii="Calibri" w:hAnsi="Calibri" w:cs="Arial"/>
          <w:sz w:val="20"/>
          <w:szCs w:val="20"/>
        </w:rPr>
        <w:t xml:space="preserve">Maximum Allowed </w:t>
      </w:r>
      <w:r w:rsidR="001A39B1" w:rsidRPr="00FD271A">
        <w:rPr>
          <w:rFonts w:ascii="Calibri" w:hAnsi="Calibri" w:cs="Arial"/>
          <w:sz w:val="20"/>
          <w:szCs w:val="20"/>
        </w:rPr>
        <w:t>Fenestration Area for All Orientations (</w:t>
      </w:r>
      <w:r w:rsidRPr="00FD271A">
        <w:rPr>
          <w:rFonts w:ascii="Calibri" w:hAnsi="Calibri" w:cs="Arial"/>
          <w:sz w:val="20"/>
          <w:szCs w:val="20"/>
        </w:rPr>
        <w:t>ft</w:t>
      </w:r>
      <w:r w:rsidRPr="00FD271A">
        <w:rPr>
          <w:rFonts w:ascii="Calibri" w:hAnsi="Calibri" w:cs="Arial"/>
          <w:sz w:val="20"/>
          <w:szCs w:val="20"/>
          <w:vertAlign w:val="superscript"/>
        </w:rPr>
        <w:t>2</w:t>
      </w:r>
      <w:r w:rsidR="001A39B1" w:rsidRPr="00FD271A">
        <w:rPr>
          <w:rFonts w:ascii="Calibri" w:hAnsi="Calibri" w:cs="Arial"/>
          <w:sz w:val="20"/>
          <w:szCs w:val="20"/>
        </w:rPr>
        <w:t>)</w:t>
      </w:r>
      <w:r w:rsidRPr="00FD271A">
        <w:rPr>
          <w:rFonts w:ascii="Calibri" w:hAnsi="Calibri" w:cs="Arial"/>
          <w:sz w:val="20"/>
          <w:szCs w:val="20"/>
        </w:rPr>
        <w:t xml:space="preserve">: </w:t>
      </w:r>
      <w:r w:rsidR="00C1364D" w:rsidRPr="00FD271A">
        <w:rPr>
          <w:rFonts w:ascii="Calibri" w:hAnsi="Calibri" w:cs="Arial"/>
          <w:sz w:val="20"/>
          <w:szCs w:val="20"/>
        </w:rPr>
        <w:t>T</w:t>
      </w:r>
      <w:r w:rsidRPr="00FD271A">
        <w:rPr>
          <w:rFonts w:ascii="Calibri" w:hAnsi="Calibri" w:cs="Arial"/>
          <w:sz w:val="20"/>
          <w:szCs w:val="20"/>
        </w:rPr>
        <w:t>he maximum total fenestration area is 20%. Depending on the type of fenestration and the alteration type, this field may show values such as 75 ft</w:t>
      </w:r>
      <w:r w:rsidRPr="00FD271A">
        <w:rPr>
          <w:rFonts w:ascii="Calibri" w:hAnsi="Calibri" w:cs="Arial"/>
          <w:sz w:val="20"/>
          <w:szCs w:val="20"/>
          <w:vertAlign w:val="superscript"/>
        </w:rPr>
        <w:t>2</w:t>
      </w:r>
      <w:r w:rsidRPr="00FD271A">
        <w:rPr>
          <w:rFonts w:ascii="Calibri" w:hAnsi="Calibri" w:cs="Arial"/>
          <w:sz w:val="20"/>
          <w:szCs w:val="20"/>
        </w:rPr>
        <w:t>.</w:t>
      </w:r>
    </w:p>
    <w:p w14:paraId="4886A42B" w14:textId="0B8C89FC" w:rsidR="001A39B1" w:rsidRPr="00FD271A" w:rsidRDefault="001A39B1" w:rsidP="00CE1552">
      <w:pPr>
        <w:pStyle w:val="ListParagraph"/>
        <w:numPr>
          <w:ilvl w:val="0"/>
          <w:numId w:val="4"/>
        </w:numPr>
        <w:contextualSpacing/>
        <w:rPr>
          <w:rFonts w:ascii="Calibri" w:hAnsi="Calibri" w:cs="Arial"/>
          <w:sz w:val="20"/>
          <w:szCs w:val="20"/>
        </w:rPr>
      </w:pPr>
      <w:r w:rsidRPr="00FD271A">
        <w:rPr>
          <w:rFonts w:ascii="Calibri" w:hAnsi="Calibri" w:cs="Arial"/>
          <w:sz w:val="20"/>
          <w:szCs w:val="20"/>
        </w:rPr>
        <w:t xml:space="preserve">Maximum Allowed West-Facing Fenestration Area Only: Calculated value based on </w:t>
      </w:r>
      <w:r w:rsidR="00B75E59">
        <w:rPr>
          <w:rFonts w:ascii="Calibri" w:hAnsi="Calibri" w:cs="Arial"/>
          <w:sz w:val="20"/>
          <w:szCs w:val="20"/>
        </w:rPr>
        <w:t>C</w:t>
      </w:r>
      <w:r w:rsidRPr="00FD271A">
        <w:rPr>
          <w:rFonts w:ascii="Calibri" w:hAnsi="Calibri" w:cs="Arial"/>
          <w:sz w:val="20"/>
          <w:szCs w:val="20"/>
        </w:rPr>
        <w:t xml:space="preserve">onditioned </w:t>
      </w:r>
      <w:r w:rsidR="00B75E59">
        <w:rPr>
          <w:rFonts w:ascii="Calibri" w:hAnsi="Calibri" w:cs="Arial"/>
          <w:sz w:val="20"/>
          <w:szCs w:val="20"/>
        </w:rPr>
        <w:t>F</w:t>
      </w:r>
      <w:r w:rsidRPr="00FD271A">
        <w:rPr>
          <w:rFonts w:ascii="Calibri" w:hAnsi="Calibri" w:cs="Arial"/>
          <w:sz w:val="20"/>
          <w:szCs w:val="20"/>
        </w:rPr>
        <w:t xml:space="preserve">loor </w:t>
      </w:r>
      <w:r w:rsidR="00B75E59">
        <w:rPr>
          <w:rFonts w:ascii="Calibri" w:hAnsi="Calibri" w:cs="Arial"/>
          <w:sz w:val="20"/>
          <w:szCs w:val="20"/>
        </w:rPr>
        <w:t>A</w:t>
      </w:r>
      <w:r w:rsidRPr="00FD271A">
        <w:rPr>
          <w:rFonts w:ascii="Calibri" w:hAnsi="Calibri" w:cs="Arial"/>
          <w:sz w:val="20"/>
          <w:szCs w:val="20"/>
        </w:rPr>
        <w:t xml:space="preserve">rea </w:t>
      </w:r>
      <w:r w:rsidR="00B75E59">
        <w:rPr>
          <w:rFonts w:ascii="Calibri" w:hAnsi="Calibri" w:cs="Arial"/>
          <w:sz w:val="20"/>
          <w:szCs w:val="20"/>
        </w:rPr>
        <w:t>multiplied by</w:t>
      </w:r>
      <w:r w:rsidR="00B75E59" w:rsidRPr="00FD271A">
        <w:rPr>
          <w:rFonts w:ascii="Calibri" w:hAnsi="Calibri" w:cs="Arial"/>
          <w:sz w:val="20"/>
          <w:szCs w:val="20"/>
        </w:rPr>
        <w:t xml:space="preserve"> </w:t>
      </w:r>
      <w:r w:rsidRPr="00FD271A">
        <w:rPr>
          <w:rFonts w:ascii="Calibri" w:hAnsi="Calibri" w:cs="Arial"/>
          <w:sz w:val="20"/>
          <w:szCs w:val="20"/>
        </w:rPr>
        <w:t>5</w:t>
      </w:r>
      <w:proofErr w:type="gramStart"/>
      <w:r w:rsidR="00B75E59">
        <w:rPr>
          <w:rFonts w:ascii="Calibri" w:hAnsi="Calibri" w:cs="Arial"/>
          <w:sz w:val="20"/>
          <w:szCs w:val="20"/>
        </w:rPr>
        <w:t>%</w:t>
      </w:r>
      <w:r w:rsidRPr="00FD271A">
        <w:rPr>
          <w:rFonts w:ascii="Calibri" w:hAnsi="Calibri" w:cs="Arial"/>
          <w:sz w:val="20"/>
          <w:szCs w:val="20"/>
        </w:rPr>
        <w:t>(</w:t>
      </w:r>
      <w:proofErr w:type="gramEnd"/>
      <w:r w:rsidRPr="00FD271A">
        <w:rPr>
          <w:rFonts w:ascii="Calibri" w:hAnsi="Calibri" w:cs="Arial"/>
          <w:sz w:val="20"/>
          <w:szCs w:val="20"/>
        </w:rPr>
        <w:t>Used in climate zones 2, 4, and 6-16)</w:t>
      </w:r>
    </w:p>
    <w:p w14:paraId="1ACA198A" w14:textId="717107F5" w:rsidR="00154F62" w:rsidRPr="00FD271A" w:rsidRDefault="009867E0" w:rsidP="00E10C40">
      <w:pPr>
        <w:pStyle w:val="ListParagraph"/>
        <w:ind w:left="1440" w:hanging="720"/>
        <w:rPr>
          <w:rFonts w:ascii="Calibri" w:hAnsi="Calibri" w:cs="Arial"/>
          <w:sz w:val="20"/>
          <w:szCs w:val="20"/>
        </w:rPr>
      </w:pPr>
      <w:r w:rsidRPr="00FD271A">
        <w:rPr>
          <w:rFonts w:ascii="Calibri" w:hAnsi="Calibri" w:cs="Arial"/>
          <w:sz w:val="20"/>
          <w:szCs w:val="20"/>
        </w:rPr>
        <w:t>NOTE:</w:t>
      </w:r>
      <w:r w:rsidRPr="00FD271A">
        <w:rPr>
          <w:rFonts w:ascii="Calibri" w:hAnsi="Calibri" w:cs="Arial"/>
          <w:sz w:val="20"/>
          <w:szCs w:val="20"/>
        </w:rPr>
        <w:tab/>
      </w:r>
      <w:r w:rsidR="00154F62" w:rsidRPr="00FD271A">
        <w:rPr>
          <w:rFonts w:ascii="Calibri" w:hAnsi="Calibri" w:cs="Arial"/>
          <w:sz w:val="20"/>
          <w:szCs w:val="20"/>
        </w:rPr>
        <w:t>(1) If adding fenestration/glazing ≤ 16 ft</w:t>
      </w:r>
      <w:r w:rsidR="00154F62" w:rsidRPr="00FD271A">
        <w:rPr>
          <w:rFonts w:ascii="Calibri" w:hAnsi="Calibri" w:cs="Arial"/>
          <w:sz w:val="20"/>
          <w:szCs w:val="20"/>
          <w:vertAlign w:val="superscript"/>
        </w:rPr>
        <w:t>2</w:t>
      </w:r>
      <w:r w:rsidR="00154F62" w:rsidRPr="00FD271A">
        <w:rPr>
          <w:rFonts w:ascii="Calibri" w:hAnsi="Calibri" w:cs="Arial"/>
          <w:sz w:val="20"/>
          <w:szCs w:val="20"/>
        </w:rPr>
        <w:t xml:space="preserve"> skylight, enter NA</w:t>
      </w:r>
    </w:p>
    <w:p w14:paraId="4886A42D" w14:textId="4D3975C4" w:rsidR="009867E0" w:rsidRPr="00FD271A" w:rsidRDefault="00154F62" w:rsidP="00FD271A">
      <w:pPr>
        <w:pStyle w:val="ListParagraph"/>
        <w:ind w:left="1440"/>
        <w:rPr>
          <w:rFonts w:ascii="Calibri" w:hAnsi="Calibri" w:cs="Arial"/>
          <w:sz w:val="20"/>
          <w:szCs w:val="20"/>
        </w:rPr>
      </w:pPr>
      <w:r w:rsidRPr="00FD271A">
        <w:rPr>
          <w:rFonts w:ascii="Calibri" w:hAnsi="Calibri" w:cs="Arial"/>
          <w:sz w:val="20"/>
          <w:szCs w:val="20"/>
        </w:rPr>
        <w:t xml:space="preserve">(2) </w:t>
      </w:r>
      <w:r w:rsidR="009867E0" w:rsidRPr="00FD271A">
        <w:rPr>
          <w:rFonts w:ascii="Calibri" w:hAnsi="Calibri" w:cs="Arial"/>
          <w:sz w:val="20"/>
          <w:szCs w:val="20"/>
        </w:rPr>
        <w:t>West includes any vertical fenestration oriented to within 45 degrees of true west, including 45 degrees south of west. For skylights, west also includes any skylight area facing any direction with a pitch of less than 1:12</w:t>
      </w:r>
    </w:p>
    <w:p w14:paraId="4886A42F" w14:textId="1FF72C1D" w:rsidR="00C1364D" w:rsidRPr="00FD271A" w:rsidRDefault="00C1364D" w:rsidP="00CE1552">
      <w:pPr>
        <w:pStyle w:val="ListParagraph"/>
        <w:numPr>
          <w:ilvl w:val="0"/>
          <w:numId w:val="4"/>
        </w:numPr>
        <w:rPr>
          <w:rFonts w:ascii="Calibri" w:hAnsi="Calibri" w:cs="Arial"/>
          <w:sz w:val="20"/>
          <w:szCs w:val="20"/>
        </w:rPr>
      </w:pPr>
      <w:r w:rsidRPr="00FD271A">
        <w:rPr>
          <w:rFonts w:ascii="Calibri" w:hAnsi="Calibri" w:cs="Arial"/>
          <w:sz w:val="20"/>
          <w:szCs w:val="20"/>
        </w:rPr>
        <w:t xml:space="preserve">Existing Fenestration Area for All Orientations: Enter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the existing fenestration/glazing.</w:t>
      </w:r>
    </w:p>
    <w:p w14:paraId="4886A430" w14:textId="1B4A0286" w:rsidR="009714D3" w:rsidRPr="00FD271A" w:rsidRDefault="009714D3" w:rsidP="009714D3">
      <w:pPr>
        <w:ind w:left="360"/>
        <w:rPr>
          <w:rFonts w:ascii="Calibri" w:hAnsi="Calibri" w:cs="Arial"/>
          <w:sz w:val="20"/>
          <w:szCs w:val="20"/>
        </w:rPr>
      </w:pPr>
      <w:r w:rsidRPr="00FD271A">
        <w:rPr>
          <w:rFonts w:ascii="Calibri" w:hAnsi="Calibri" w:cs="Arial"/>
          <w:sz w:val="20"/>
          <w:szCs w:val="20"/>
        </w:rPr>
        <w:lastRenderedPageBreak/>
        <w:t xml:space="preserve">Existing West-Facing Fenestration Area: Enter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the existing west-facing fenestration/glazing.</w:t>
      </w:r>
      <w:r w:rsidR="00F42CBE" w:rsidRPr="00FD271A">
        <w:rPr>
          <w:rFonts w:ascii="Calibri" w:hAnsi="Calibri" w:cs="Arial"/>
          <w:sz w:val="20"/>
          <w:szCs w:val="20"/>
        </w:rPr>
        <w:t xml:space="preserve"> If project has no existing west-facing fenestration then enter “0”. </w:t>
      </w:r>
    </w:p>
    <w:p w14:paraId="4886A431" w14:textId="5ED8A0A5" w:rsidR="001A39B1" w:rsidRPr="00FD271A" w:rsidRDefault="001A39B1" w:rsidP="00CE1552">
      <w:pPr>
        <w:pStyle w:val="ListParagraph"/>
        <w:numPr>
          <w:ilvl w:val="0"/>
          <w:numId w:val="4"/>
        </w:numPr>
        <w:rPr>
          <w:rFonts w:ascii="Calibri" w:hAnsi="Calibri" w:cs="Arial"/>
          <w:sz w:val="20"/>
          <w:szCs w:val="20"/>
        </w:rPr>
      </w:pPr>
      <w:r w:rsidRPr="00FD271A">
        <w:rPr>
          <w:rFonts w:ascii="Calibri" w:hAnsi="Calibri" w:cs="Arial"/>
          <w:sz w:val="20"/>
          <w:szCs w:val="20"/>
        </w:rPr>
        <w:t xml:space="preserve">Maximum Allowed U-factor: Maximum U-factor from Package A or Table 150.1-A. This field will </w:t>
      </w:r>
      <w:r w:rsidR="00831F0F" w:rsidRPr="00FD271A">
        <w:rPr>
          <w:rFonts w:ascii="Calibri" w:hAnsi="Calibri" w:cs="Arial"/>
          <w:sz w:val="20"/>
          <w:szCs w:val="20"/>
        </w:rPr>
        <w:t xml:space="preserve">almost </w:t>
      </w:r>
      <w:r w:rsidRPr="00FD271A">
        <w:rPr>
          <w:rFonts w:ascii="Calibri" w:hAnsi="Calibri" w:cs="Arial"/>
          <w:sz w:val="20"/>
          <w:szCs w:val="20"/>
        </w:rPr>
        <w:t>always be 0.</w:t>
      </w:r>
      <w:r w:rsidR="005167AC" w:rsidRPr="00FD271A">
        <w:rPr>
          <w:rFonts w:ascii="Calibri" w:hAnsi="Calibri" w:cs="Arial"/>
          <w:sz w:val="20"/>
          <w:szCs w:val="20"/>
        </w:rPr>
        <w:t>3</w:t>
      </w:r>
      <w:r w:rsidR="005167AC">
        <w:rPr>
          <w:rFonts w:ascii="Calibri" w:hAnsi="Calibri" w:cs="Arial"/>
          <w:sz w:val="20"/>
          <w:szCs w:val="20"/>
        </w:rPr>
        <w:t>0</w:t>
      </w:r>
      <w:r w:rsidRPr="00FD271A">
        <w:rPr>
          <w:rFonts w:ascii="Calibri" w:hAnsi="Calibri" w:cs="Arial"/>
          <w:sz w:val="20"/>
          <w:szCs w:val="20"/>
        </w:rPr>
        <w:t>.</w:t>
      </w:r>
      <w:r w:rsidR="00831F0F" w:rsidRPr="00FD271A">
        <w:rPr>
          <w:rFonts w:ascii="Calibri" w:hAnsi="Calibri" w:cs="Arial"/>
          <w:sz w:val="20"/>
          <w:szCs w:val="20"/>
        </w:rPr>
        <w:t xml:space="preserve"> For skylights this will be 0.55.</w:t>
      </w:r>
    </w:p>
    <w:p w14:paraId="4886A432" w14:textId="2FB56B28" w:rsidR="001A39B1" w:rsidRPr="00FD271A" w:rsidRDefault="001A39B1" w:rsidP="00CE1552">
      <w:pPr>
        <w:pStyle w:val="ListParagraph"/>
        <w:numPr>
          <w:ilvl w:val="0"/>
          <w:numId w:val="4"/>
        </w:numPr>
        <w:rPr>
          <w:rFonts w:ascii="Calibri" w:hAnsi="Calibri" w:cs="Arial"/>
          <w:sz w:val="20"/>
          <w:szCs w:val="20"/>
        </w:rPr>
      </w:pPr>
      <w:r w:rsidRPr="00FD271A">
        <w:rPr>
          <w:rFonts w:ascii="Calibri" w:hAnsi="Calibri" w:cs="Arial"/>
          <w:sz w:val="20"/>
          <w:szCs w:val="20"/>
        </w:rPr>
        <w:t xml:space="preserve">Maximum Allowed SHGC: Maximum SHGC from Package A or Table 150.1-A. This field will </w:t>
      </w:r>
      <w:r w:rsidR="00831F0F" w:rsidRPr="00FD271A">
        <w:rPr>
          <w:rFonts w:ascii="Calibri" w:hAnsi="Calibri" w:cs="Arial"/>
          <w:sz w:val="20"/>
          <w:szCs w:val="20"/>
        </w:rPr>
        <w:t xml:space="preserve">almost always be </w:t>
      </w:r>
      <w:r w:rsidRPr="00FD271A">
        <w:rPr>
          <w:rFonts w:ascii="Calibri" w:hAnsi="Calibri" w:cs="Arial"/>
          <w:sz w:val="20"/>
          <w:szCs w:val="20"/>
        </w:rPr>
        <w:t>either 0.</w:t>
      </w:r>
      <w:r w:rsidR="005167AC" w:rsidRPr="00FD271A">
        <w:rPr>
          <w:rFonts w:ascii="Calibri" w:hAnsi="Calibri" w:cs="Arial"/>
          <w:sz w:val="20"/>
          <w:szCs w:val="20"/>
        </w:rPr>
        <w:t>2</w:t>
      </w:r>
      <w:r w:rsidR="005167AC">
        <w:rPr>
          <w:rFonts w:ascii="Calibri" w:hAnsi="Calibri" w:cs="Arial"/>
          <w:sz w:val="20"/>
          <w:szCs w:val="20"/>
        </w:rPr>
        <w:t>3</w:t>
      </w:r>
      <w:r w:rsidR="005167AC" w:rsidRPr="00FD271A">
        <w:rPr>
          <w:rFonts w:ascii="Calibri" w:hAnsi="Calibri" w:cs="Arial"/>
          <w:sz w:val="20"/>
          <w:szCs w:val="20"/>
        </w:rPr>
        <w:t xml:space="preserve"> </w:t>
      </w:r>
      <w:r w:rsidRPr="00FD271A">
        <w:rPr>
          <w:rFonts w:ascii="Calibri" w:hAnsi="Calibri" w:cs="Arial"/>
          <w:sz w:val="20"/>
          <w:szCs w:val="20"/>
        </w:rPr>
        <w:t xml:space="preserve">or N/A, depending on climate zone. N/A means there is no maximum SHGC required in this climate zone. </w:t>
      </w:r>
      <w:r w:rsidR="00831F0F" w:rsidRPr="00FD271A">
        <w:rPr>
          <w:rFonts w:ascii="Calibri" w:hAnsi="Calibri" w:cs="Arial"/>
          <w:sz w:val="20"/>
          <w:szCs w:val="20"/>
        </w:rPr>
        <w:t>For skylights this will be 0.30.</w:t>
      </w:r>
    </w:p>
    <w:p w14:paraId="4886A433" w14:textId="77777777" w:rsidR="009867E0" w:rsidRPr="00FD271A" w:rsidRDefault="009867E0" w:rsidP="00CE1552">
      <w:pPr>
        <w:pStyle w:val="ListParagraph"/>
        <w:numPr>
          <w:ilvl w:val="0"/>
          <w:numId w:val="4"/>
        </w:numPr>
        <w:rPr>
          <w:rFonts w:ascii="Calibri" w:hAnsi="Calibri" w:cs="Arial"/>
          <w:sz w:val="20"/>
          <w:szCs w:val="20"/>
        </w:rPr>
      </w:pPr>
      <w:r w:rsidRPr="00FD271A">
        <w:rPr>
          <w:rFonts w:ascii="Calibri" w:hAnsi="Calibri" w:cs="Arial"/>
          <w:sz w:val="20"/>
          <w:szCs w:val="20"/>
        </w:rPr>
        <w:t>Comments: Note any special location or comment here.</w:t>
      </w:r>
    </w:p>
    <w:p w14:paraId="4886A434" w14:textId="77777777" w:rsidR="009867E0" w:rsidRPr="00FD271A" w:rsidRDefault="009867E0" w:rsidP="009867E0">
      <w:pPr>
        <w:pStyle w:val="ListParagraph"/>
        <w:rPr>
          <w:rFonts w:ascii="Calibri" w:hAnsi="Calibri" w:cs="Arial"/>
          <w:sz w:val="20"/>
          <w:szCs w:val="20"/>
        </w:rPr>
      </w:pPr>
    </w:p>
    <w:p w14:paraId="4886A435" w14:textId="5AE5C32F" w:rsidR="009714D3" w:rsidRPr="00FD271A" w:rsidRDefault="009F6CB9" w:rsidP="009714D3">
      <w:pPr>
        <w:keepNext/>
        <w:rPr>
          <w:rFonts w:ascii="Calibri" w:hAnsi="Calibri" w:cs="Arial"/>
          <w:b/>
          <w:sz w:val="20"/>
          <w:szCs w:val="20"/>
        </w:rPr>
      </w:pPr>
      <w:r>
        <w:rPr>
          <w:rFonts w:ascii="Calibri" w:hAnsi="Calibri" w:cs="Arial"/>
          <w:b/>
          <w:sz w:val="20"/>
          <w:szCs w:val="20"/>
        </w:rPr>
        <w:t>G</w:t>
      </w:r>
      <w:r w:rsidR="009867E0" w:rsidRPr="00FD271A">
        <w:rPr>
          <w:rFonts w:ascii="Calibri" w:hAnsi="Calibri" w:cs="Arial"/>
          <w:b/>
          <w:sz w:val="20"/>
          <w:szCs w:val="20"/>
        </w:rPr>
        <w:t xml:space="preserve">. </w:t>
      </w:r>
      <w:r w:rsidR="00975BB4" w:rsidRPr="00FD271A">
        <w:rPr>
          <w:rFonts w:ascii="Calibri" w:hAnsi="Calibri" w:cs="Arial"/>
          <w:b/>
          <w:sz w:val="20"/>
          <w:szCs w:val="20"/>
        </w:rPr>
        <w:t>Fenestration/Glazing Proposed Areas and Efficiencies</w:t>
      </w:r>
      <w:r w:rsidR="00035CB4" w:rsidRPr="00FD271A">
        <w:rPr>
          <w:rFonts w:ascii="Calibri" w:hAnsi="Calibri" w:cs="Arial"/>
          <w:b/>
          <w:sz w:val="20"/>
          <w:szCs w:val="20"/>
        </w:rPr>
        <w:t xml:space="preserve"> – Add </w:t>
      </w:r>
      <w:r w:rsidR="00035CB4" w:rsidRPr="00FD271A">
        <w:rPr>
          <w:rFonts w:ascii="Calibri" w:hAnsi="Calibri" w:cs="Arial"/>
          <w:sz w:val="20"/>
          <w:szCs w:val="20"/>
        </w:rPr>
        <w:t>(Section 150.2(b)1A)</w:t>
      </w:r>
    </w:p>
    <w:p w14:paraId="4886A436" w14:textId="77777777" w:rsidR="009714D3" w:rsidRPr="00FD271A" w:rsidRDefault="0028770A" w:rsidP="00CE1552">
      <w:pPr>
        <w:pStyle w:val="ListParagraph"/>
        <w:keepNext/>
        <w:numPr>
          <w:ilvl w:val="0"/>
          <w:numId w:val="7"/>
        </w:numPr>
        <w:contextualSpacing/>
        <w:rPr>
          <w:rFonts w:ascii="Calibri" w:hAnsi="Calibri" w:cs="Arial"/>
          <w:sz w:val="20"/>
          <w:szCs w:val="20"/>
        </w:rPr>
      </w:pPr>
      <w:r w:rsidRPr="00FD271A">
        <w:rPr>
          <w:rFonts w:ascii="Calibri" w:hAnsi="Calibri" w:cs="Arial"/>
          <w:sz w:val="20"/>
          <w:szCs w:val="20"/>
        </w:rPr>
        <w:t>Tag/ID: A label (if any) from the plans, such as W1.</w:t>
      </w:r>
    </w:p>
    <w:p w14:paraId="4886A437" w14:textId="72C19212" w:rsidR="009714D3" w:rsidRPr="00FD271A" w:rsidRDefault="009867E0" w:rsidP="00CE1552">
      <w:pPr>
        <w:pStyle w:val="ListParagraph"/>
        <w:keepNext/>
        <w:numPr>
          <w:ilvl w:val="0"/>
          <w:numId w:val="7"/>
        </w:numPr>
        <w:contextualSpacing/>
        <w:rPr>
          <w:rFonts w:ascii="Calibri" w:hAnsi="Calibri" w:cs="Arial"/>
          <w:sz w:val="20"/>
          <w:szCs w:val="20"/>
        </w:rPr>
      </w:pPr>
      <w:r w:rsidRPr="00FD271A">
        <w:rPr>
          <w:rFonts w:ascii="Calibri" w:hAnsi="Calibri" w:cs="Arial"/>
          <w:sz w:val="20"/>
          <w:szCs w:val="20"/>
        </w:rPr>
        <w:t xml:space="preserve">Fenestration Type: </w:t>
      </w:r>
      <w:r w:rsidR="001B6231" w:rsidRPr="00FD271A">
        <w:rPr>
          <w:rFonts w:ascii="Calibri" w:hAnsi="Calibri" w:cs="Arial"/>
          <w:sz w:val="20"/>
          <w:szCs w:val="20"/>
        </w:rPr>
        <w:t xml:space="preserve">Indicate the type of fenestration construction e.g., Fixed Window, Operable Window, </w:t>
      </w:r>
      <w:r w:rsidR="00035CB4" w:rsidRPr="00FD271A">
        <w:rPr>
          <w:rFonts w:ascii="Calibri" w:hAnsi="Calibri" w:cs="Arial"/>
          <w:sz w:val="20"/>
          <w:szCs w:val="20"/>
        </w:rPr>
        <w:t xml:space="preserve">or Skylight. </w:t>
      </w:r>
    </w:p>
    <w:p w14:paraId="4886A439" w14:textId="77777777" w:rsidR="009714D3" w:rsidRPr="00FD271A" w:rsidRDefault="00945952" w:rsidP="00FD271A">
      <w:pPr>
        <w:pStyle w:val="ListParagraph"/>
        <w:keepNext/>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Doors with glazing are counted in one of two ways. A door with 50% or more glazing is counted as the entire door area. A door with less than 50% glazing can be counted as the entire door area or can be calculated as the actual glass area with a 2-inch (0.17 ft</w:t>
      </w:r>
      <w:r w:rsidRPr="00FD271A">
        <w:rPr>
          <w:rFonts w:ascii="Calibri" w:hAnsi="Calibri" w:cs="Arial"/>
          <w:sz w:val="20"/>
          <w:szCs w:val="20"/>
          <w:vertAlign w:val="superscript"/>
        </w:rPr>
        <w:t>2</w:t>
      </w:r>
      <w:r w:rsidRPr="00FD271A">
        <w:rPr>
          <w:rFonts w:ascii="Calibri" w:hAnsi="Calibri" w:cs="Arial"/>
          <w:sz w:val="20"/>
          <w:szCs w:val="20"/>
        </w:rPr>
        <w:t>) frame all around.</w:t>
      </w:r>
    </w:p>
    <w:p w14:paraId="4886A43B" w14:textId="77777777" w:rsidR="00074EB5"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F</w:t>
      </w:r>
      <w:r w:rsidR="00B529B1" w:rsidRPr="00FD271A">
        <w:rPr>
          <w:rFonts w:ascii="Calibri" w:hAnsi="Calibri" w:cs="Arial"/>
          <w:sz w:val="20"/>
          <w:szCs w:val="20"/>
        </w:rPr>
        <w:t>r</w:t>
      </w:r>
      <w:r w:rsidRPr="00FD271A">
        <w:rPr>
          <w:rFonts w:ascii="Calibri" w:hAnsi="Calibri" w:cs="Arial"/>
          <w:sz w:val="20"/>
          <w:szCs w:val="20"/>
        </w:rPr>
        <w:t xml:space="preserve">ame type: </w:t>
      </w:r>
      <w:r w:rsidR="001B6231" w:rsidRPr="00FD271A">
        <w:rPr>
          <w:rFonts w:ascii="Calibri" w:hAnsi="Calibri" w:cs="Arial"/>
          <w:sz w:val="20"/>
          <w:szCs w:val="20"/>
        </w:rPr>
        <w:t>M</w:t>
      </w:r>
      <w:r w:rsidRPr="00FD271A">
        <w:rPr>
          <w:rFonts w:ascii="Calibri" w:hAnsi="Calibri" w:cs="Arial"/>
          <w:sz w:val="20"/>
          <w:szCs w:val="20"/>
        </w:rPr>
        <w:t>etal, metal thermal break, or non</w:t>
      </w:r>
      <w:r w:rsidR="001B6231" w:rsidRPr="00FD271A">
        <w:rPr>
          <w:rFonts w:ascii="Calibri" w:hAnsi="Calibri" w:cs="Arial"/>
          <w:sz w:val="20"/>
          <w:szCs w:val="20"/>
        </w:rPr>
        <w:t>-metal</w:t>
      </w:r>
      <w:r w:rsidRPr="00FD271A">
        <w:rPr>
          <w:rFonts w:ascii="Calibri" w:hAnsi="Calibri" w:cs="Arial"/>
          <w:sz w:val="20"/>
          <w:szCs w:val="20"/>
        </w:rPr>
        <w:t>.</w:t>
      </w:r>
    </w:p>
    <w:p w14:paraId="4886A43C" w14:textId="69897008" w:rsidR="009867E0" w:rsidRPr="00FD271A" w:rsidRDefault="009714D3" w:rsidP="00CE1552">
      <w:pPr>
        <w:pStyle w:val="ListParagraph"/>
        <w:numPr>
          <w:ilvl w:val="0"/>
          <w:numId w:val="7"/>
        </w:numPr>
        <w:contextualSpacing/>
        <w:rPr>
          <w:rFonts w:ascii="Calibri" w:hAnsi="Calibri" w:cs="Arial"/>
          <w:sz w:val="20"/>
          <w:szCs w:val="20"/>
        </w:rPr>
      </w:pPr>
      <w:r w:rsidRPr="00FD271A">
        <w:rPr>
          <w:rFonts w:asciiTheme="minorHAnsi" w:hAnsiTheme="minorHAnsi"/>
          <w:sz w:val="20"/>
          <w:szCs w:val="20"/>
        </w:rPr>
        <w:t>Dynamic Glazing: Indicate if the fenestration has integrated shading devi</w:t>
      </w:r>
      <w:r w:rsidR="00945952" w:rsidRPr="00FD271A">
        <w:rPr>
          <w:rFonts w:asciiTheme="minorHAnsi" w:hAnsiTheme="minorHAnsi"/>
          <w:sz w:val="20"/>
          <w:szCs w:val="20"/>
        </w:rPr>
        <w:t>c</w:t>
      </w:r>
      <w:r w:rsidRPr="00FD271A">
        <w:rPr>
          <w:rFonts w:asciiTheme="minorHAnsi" w:hAnsiTheme="minorHAnsi"/>
          <w:sz w:val="20"/>
          <w:szCs w:val="20"/>
        </w:rPr>
        <w:t>e, chromogenic glazing</w:t>
      </w:r>
      <w:r w:rsidR="00B75E59">
        <w:rPr>
          <w:rFonts w:asciiTheme="minorHAnsi" w:hAnsiTheme="minorHAnsi"/>
          <w:sz w:val="20"/>
          <w:szCs w:val="20"/>
        </w:rPr>
        <w:t>,</w:t>
      </w:r>
      <w:r w:rsidRPr="00FD271A">
        <w:rPr>
          <w:rFonts w:asciiTheme="minorHAnsi" w:hAnsiTheme="minorHAnsi"/>
          <w:sz w:val="20"/>
          <w:szCs w:val="20"/>
        </w:rPr>
        <w:t xml:space="preserve"> or none for no dynamic </w:t>
      </w:r>
      <w:r w:rsidR="00035CB4" w:rsidRPr="00FD271A">
        <w:rPr>
          <w:rFonts w:asciiTheme="minorHAnsi" w:hAnsiTheme="minorHAnsi"/>
          <w:sz w:val="20"/>
          <w:szCs w:val="20"/>
        </w:rPr>
        <w:t>g</w:t>
      </w:r>
      <w:r w:rsidRPr="00FD271A">
        <w:rPr>
          <w:rFonts w:asciiTheme="minorHAnsi" w:hAnsiTheme="minorHAnsi"/>
          <w:sz w:val="20"/>
          <w:szCs w:val="20"/>
        </w:rPr>
        <w:t>lazing.</w:t>
      </w:r>
      <w:r w:rsidR="001D5450" w:rsidRPr="00FD271A">
        <w:rPr>
          <w:rFonts w:ascii="Calibri" w:hAnsi="Calibri" w:cs="Arial"/>
          <w:sz w:val="20"/>
          <w:szCs w:val="20"/>
        </w:rPr>
        <w:t xml:space="preserve"> Chromogenic glazing shall be considered separately from other fenestration types. </w:t>
      </w:r>
    </w:p>
    <w:p w14:paraId="4886A43D" w14:textId="6C61472D" w:rsidR="009867E0"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Orientation (North, East, South, West). In climate zones where the West-facing glazing is limited, list west-facing individually. The definitions in the Energy Standards include these specific details:  </w:t>
      </w:r>
    </w:p>
    <w:p w14:paraId="4886A43E"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North is oriented to within 45 degrees of true north, including 45 degrees east of </w:t>
      </w:r>
      <w:proofErr w:type="gramStart"/>
      <w:r w:rsidRPr="00FD271A">
        <w:rPr>
          <w:rFonts w:ascii="Calibri" w:hAnsi="Calibri" w:cs="Arial"/>
          <w:sz w:val="20"/>
          <w:szCs w:val="20"/>
        </w:rPr>
        <w:t>north;</w:t>
      </w:r>
      <w:proofErr w:type="gramEnd"/>
      <w:r w:rsidRPr="00FD271A">
        <w:rPr>
          <w:rFonts w:ascii="Calibri" w:hAnsi="Calibri" w:cs="Arial"/>
          <w:sz w:val="20"/>
          <w:szCs w:val="20"/>
        </w:rPr>
        <w:t xml:space="preserve"> </w:t>
      </w:r>
    </w:p>
    <w:p w14:paraId="4886A43F"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East is oriented to within 45 degrees of true east, including 45 degrees south of </w:t>
      </w:r>
      <w:proofErr w:type="gramStart"/>
      <w:r w:rsidRPr="00FD271A">
        <w:rPr>
          <w:rFonts w:ascii="Calibri" w:hAnsi="Calibri" w:cs="Arial"/>
          <w:sz w:val="20"/>
          <w:szCs w:val="20"/>
        </w:rPr>
        <w:t>east;</w:t>
      </w:r>
      <w:proofErr w:type="gramEnd"/>
      <w:r w:rsidRPr="00FD271A">
        <w:rPr>
          <w:rFonts w:ascii="Calibri" w:hAnsi="Calibri" w:cs="Arial"/>
          <w:sz w:val="20"/>
          <w:szCs w:val="20"/>
        </w:rPr>
        <w:t xml:space="preserve"> </w:t>
      </w:r>
    </w:p>
    <w:p w14:paraId="4886A440"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South is oriented to within 45 degrees of true south, including 45 degrees west of </w:t>
      </w:r>
      <w:proofErr w:type="gramStart"/>
      <w:r w:rsidRPr="00FD271A">
        <w:rPr>
          <w:rFonts w:ascii="Calibri" w:hAnsi="Calibri" w:cs="Arial"/>
          <w:sz w:val="20"/>
          <w:szCs w:val="20"/>
        </w:rPr>
        <w:t>south;</w:t>
      </w:r>
      <w:proofErr w:type="gramEnd"/>
      <w:r w:rsidRPr="00FD271A">
        <w:rPr>
          <w:rFonts w:ascii="Calibri" w:hAnsi="Calibri" w:cs="Arial"/>
          <w:sz w:val="20"/>
          <w:szCs w:val="20"/>
        </w:rPr>
        <w:t xml:space="preserve"> </w:t>
      </w:r>
    </w:p>
    <w:p w14:paraId="4886A441" w14:textId="77777777" w:rsidR="009867E0" w:rsidRPr="00FD271A" w:rsidRDefault="009867E0" w:rsidP="00CE1552">
      <w:pPr>
        <w:numPr>
          <w:ilvl w:val="0"/>
          <w:numId w:val="12"/>
        </w:numPr>
        <w:rPr>
          <w:rFonts w:ascii="Calibri" w:hAnsi="Calibri" w:cs="Arial"/>
          <w:sz w:val="20"/>
          <w:szCs w:val="20"/>
        </w:rPr>
      </w:pPr>
      <w:r w:rsidRPr="00FD271A">
        <w:rPr>
          <w:rFonts w:ascii="Calibri" w:hAnsi="Calibri" w:cs="Arial"/>
          <w:sz w:val="20"/>
          <w:szCs w:val="20"/>
        </w:rPr>
        <w:t xml:space="preserve">West is oriented to within 45 degrees of true west, including 45 degrees </w:t>
      </w:r>
      <w:r w:rsidR="00645D1F" w:rsidRPr="00FD271A">
        <w:rPr>
          <w:rFonts w:ascii="Calibri" w:hAnsi="Calibri" w:cs="Arial"/>
          <w:sz w:val="20"/>
          <w:szCs w:val="20"/>
        </w:rPr>
        <w:t xml:space="preserve">north </w:t>
      </w:r>
      <w:r w:rsidRPr="00FD271A">
        <w:rPr>
          <w:rFonts w:ascii="Calibri" w:hAnsi="Calibri" w:cs="Arial"/>
          <w:sz w:val="20"/>
          <w:szCs w:val="20"/>
        </w:rPr>
        <w:t xml:space="preserve">of west. </w:t>
      </w:r>
    </w:p>
    <w:p w14:paraId="4886A443" w14:textId="5F36C7D5" w:rsidR="009867E0" w:rsidRPr="00FD271A" w:rsidRDefault="00945952" w:rsidP="00FD271A">
      <w:pPr>
        <w:pStyle w:val="ListParagraph"/>
        <w:ind w:left="1440" w:hanging="720"/>
        <w:contextualSpacing/>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ab/>
      </w:r>
      <w:r w:rsidR="009867E0" w:rsidRPr="00FD271A">
        <w:rPr>
          <w:rFonts w:ascii="Calibri" w:hAnsi="Calibri" w:cs="Arial"/>
          <w:sz w:val="20"/>
          <w:szCs w:val="20"/>
        </w:rPr>
        <w:t>Skylights in a roof pitch greater than 1:12 can be included as facing the same orientation as that portion of the roof angle. If the skylight is in a roof with a pitch less than 1:12, the skylight is assumed to face west.</w:t>
      </w:r>
    </w:p>
    <w:p w14:paraId="4886A445" w14:textId="77777777" w:rsidR="00945952" w:rsidRPr="00FD271A" w:rsidRDefault="0094595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Number of Panes: Indicate the number of panes for each Tag/ID; is it single, double, or triple pane window?</w:t>
      </w:r>
    </w:p>
    <w:p w14:paraId="4886A446" w14:textId="71CA4906" w:rsidR="00945952" w:rsidRPr="00FD271A" w:rsidRDefault="0094595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Proposed Fenestration Area (ft</w:t>
      </w:r>
      <w:r w:rsidR="009714D3" w:rsidRPr="00FD271A">
        <w:rPr>
          <w:rFonts w:ascii="Calibri" w:hAnsi="Calibri" w:cs="Arial"/>
          <w:sz w:val="20"/>
          <w:szCs w:val="20"/>
          <w:vertAlign w:val="superscript"/>
        </w:rPr>
        <w:t>2</w:t>
      </w:r>
      <w:r w:rsidRPr="00FD271A">
        <w:rPr>
          <w:rFonts w:ascii="Calibri" w:hAnsi="Calibri" w:cs="Arial"/>
          <w:sz w:val="20"/>
          <w:szCs w:val="20"/>
        </w:rPr>
        <w:t xml:space="preserve">): Indicate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each exterior fenestration type, excluding west-facing fenestration.</w:t>
      </w:r>
    </w:p>
    <w:p w14:paraId="4886A447" w14:textId="3EBDA32E" w:rsidR="009714D3" w:rsidRPr="00FD271A" w:rsidRDefault="00945952" w:rsidP="00CE1552">
      <w:pPr>
        <w:pStyle w:val="ListParagraph"/>
        <w:numPr>
          <w:ilvl w:val="0"/>
          <w:numId w:val="7"/>
        </w:numPr>
        <w:rPr>
          <w:rFonts w:ascii="Calibri" w:hAnsi="Calibri" w:cs="Arial"/>
          <w:sz w:val="20"/>
          <w:szCs w:val="20"/>
        </w:rPr>
      </w:pPr>
      <w:r w:rsidRPr="00FD271A">
        <w:rPr>
          <w:rFonts w:ascii="Calibri" w:hAnsi="Calibri" w:cs="Arial"/>
          <w:sz w:val="20"/>
          <w:szCs w:val="20"/>
        </w:rPr>
        <w:t>Proposed West Facing Fenestration Area (ft</w:t>
      </w:r>
      <w:r w:rsidR="009714D3" w:rsidRPr="00FD271A">
        <w:rPr>
          <w:rFonts w:ascii="Calibri" w:hAnsi="Calibri" w:cs="Arial"/>
          <w:sz w:val="20"/>
          <w:szCs w:val="20"/>
          <w:vertAlign w:val="superscript"/>
        </w:rPr>
        <w:t>2</w:t>
      </w:r>
      <w:r w:rsidRPr="00FD271A">
        <w:rPr>
          <w:rFonts w:ascii="Calibri" w:hAnsi="Calibri" w:cs="Arial"/>
          <w:sz w:val="20"/>
          <w:szCs w:val="20"/>
        </w:rPr>
        <w:t xml:space="preserve">): In climate zones 2, 4, 6-16, indicate the area (in </w:t>
      </w:r>
      <w:r w:rsidR="00B75E59" w:rsidRPr="00FD271A">
        <w:rPr>
          <w:rFonts w:ascii="Calibri" w:hAnsi="Calibri" w:cs="Arial"/>
          <w:sz w:val="20"/>
          <w:szCs w:val="20"/>
        </w:rPr>
        <w:t>ft</w:t>
      </w:r>
      <w:r w:rsidR="00B75E59" w:rsidRPr="00FD271A">
        <w:rPr>
          <w:rFonts w:ascii="Calibri" w:hAnsi="Calibri" w:cs="Arial"/>
          <w:sz w:val="20"/>
          <w:szCs w:val="20"/>
          <w:vertAlign w:val="superscript"/>
        </w:rPr>
        <w:t>2</w:t>
      </w:r>
      <w:r w:rsidRPr="00FD271A">
        <w:rPr>
          <w:rFonts w:ascii="Calibri" w:hAnsi="Calibri" w:cs="Arial"/>
          <w:sz w:val="20"/>
          <w:szCs w:val="20"/>
        </w:rPr>
        <w:t>) of each exterior west-facing fenestration type separately.</w:t>
      </w:r>
    </w:p>
    <w:p w14:paraId="4886A449" w14:textId="77777777" w:rsidR="0006593F" w:rsidRPr="00FD271A" w:rsidRDefault="00945952">
      <w:pPr>
        <w:pStyle w:val="ListParagraph"/>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Skylights installed in a roof with pitch less than 1:12 are considered to face west.</w:t>
      </w:r>
    </w:p>
    <w:p w14:paraId="0EC93B5F" w14:textId="77777777" w:rsidR="00044BAA" w:rsidRPr="00FD271A" w:rsidRDefault="00154F6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Proposed </w:t>
      </w:r>
      <w:r w:rsidR="009867E0" w:rsidRPr="00FD271A">
        <w:rPr>
          <w:rFonts w:ascii="Calibri" w:hAnsi="Calibri" w:cs="Arial"/>
          <w:sz w:val="20"/>
          <w:szCs w:val="20"/>
        </w:rPr>
        <w:t xml:space="preserve">U-factor: Enter </w:t>
      </w:r>
    </w:p>
    <w:p w14:paraId="24FE21D8" w14:textId="589BD04D" w:rsidR="00044BAA" w:rsidRPr="00FD271A" w:rsidRDefault="009867E0" w:rsidP="00FD271A">
      <w:pPr>
        <w:pStyle w:val="ListParagraph"/>
        <w:ind w:left="1710" w:hanging="270"/>
        <w:contextualSpacing/>
        <w:rPr>
          <w:rFonts w:ascii="Calibri" w:hAnsi="Calibri" w:cs="Arial"/>
          <w:sz w:val="20"/>
          <w:szCs w:val="20"/>
        </w:rPr>
      </w:pPr>
      <w:r w:rsidRPr="00FD271A">
        <w:rPr>
          <w:rFonts w:ascii="Calibri" w:hAnsi="Calibri" w:cs="Arial"/>
          <w:sz w:val="20"/>
          <w:szCs w:val="20"/>
        </w:rPr>
        <w:t>(a) the NFRC U-factor based on the proposed brand and type of fenestration using National Fenestration Rating Council (</w:t>
      </w:r>
      <w:hyperlink r:id="rId17" w:history="1">
        <w:r w:rsidRPr="00FD271A">
          <w:rPr>
            <w:rStyle w:val="Hyperlink"/>
            <w:rFonts w:ascii="Calibri" w:hAnsi="Calibri" w:cs="Arial"/>
            <w:color w:val="auto"/>
            <w:sz w:val="20"/>
            <w:szCs w:val="20"/>
          </w:rPr>
          <w:t>www.nfrc.org</w:t>
        </w:r>
      </w:hyperlink>
      <w:r w:rsidRPr="00FD271A">
        <w:rPr>
          <w:rFonts w:ascii="Calibri" w:hAnsi="Calibri" w:cs="Arial"/>
          <w:sz w:val="20"/>
          <w:szCs w:val="20"/>
        </w:rPr>
        <w:t>) certified values</w:t>
      </w:r>
      <w:r w:rsidR="00B75E59">
        <w:rPr>
          <w:rFonts w:ascii="Calibri" w:hAnsi="Calibri" w:cs="Arial"/>
          <w:sz w:val="20"/>
          <w:szCs w:val="20"/>
        </w:rPr>
        <w:t>;</w:t>
      </w:r>
      <w:r w:rsidRPr="00FD271A">
        <w:rPr>
          <w:rFonts w:ascii="Calibri" w:hAnsi="Calibri" w:cs="Arial"/>
          <w:sz w:val="20"/>
          <w:szCs w:val="20"/>
        </w:rPr>
        <w:t xml:space="preserve"> </w:t>
      </w:r>
      <w:r w:rsidR="00044BAA" w:rsidRPr="00FD271A">
        <w:rPr>
          <w:rFonts w:ascii="Calibri" w:hAnsi="Calibri" w:cs="Arial"/>
          <w:sz w:val="20"/>
          <w:szCs w:val="20"/>
        </w:rPr>
        <w:t>or</w:t>
      </w:r>
    </w:p>
    <w:p w14:paraId="647AF880" w14:textId="6C92FB4D" w:rsidR="004A65D5" w:rsidRPr="00FD271A" w:rsidRDefault="009867E0" w:rsidP="00FD271A">
      <w:pPr>
        <w:pStyle w:val="ListParagraph"/>
        <w:ind w:firstLine="720"/>
        <w:contextualSpacing/>
        <w:rPr>
          <w:rFonts w:ascii="Calibri" w:hAnsi="Calibri" w:cs="Arial"/>
          <w:sz w:val="20"/>
          <w:szCs w:val="20"/>
        </w:rPr>
      </w:pPr>
      <w:r w:rsidRPr="00FD271A">
        <w:rPr>
          <w:rFonts w:ascii="Calibri" w:hAnsi="Calibri" w:cs="Arial"/>
          <w:sz w:val="20"/>
          <w:szCs w:val="20"/>
        </w:rPr>
        <w:t>(b) the default value from Table 110.6-A</w:t>
      </w:r>
      <w:r w:rsidR="00B75E59">
        <w:rPr>
          <w:rFonts w:ascii="Calibri" w:hAnsi="Calibri" w:cs="Arial"/>
          <w:sz w:val="20"/>
          <w:szCs w:val="20"/>
        </w:rPr>
        <w:t>;</w:t>
      </w:r>
      <w:r w:rsidRPr="00FD271A">
        <w:rPr>
          <w:rFonts w:ascii="Calibri" w:hAnsi="Calibri" w:cs="Arial"/>
          <w:sz w:val="20"/>
          <w:szCs w:val="20"/>
        </w:rPr>
        <w:t xml:space="preserve"> or </w:t>
      </w:r>
    </w:p>
    <w:p w14:paraId="6CE1F7A7" w14:textId="5DBFB74D" w:rsidR="004A65D5" w:rsidRPr="00FD271A" w:rsidRDefault="004A65D5" w:rsidP="00FD271A">
      <w:pPr>
        <w:pStyle w:val="ListParagraph"/>
        <w:ind w:firstLine="720"/>
        <w:contextualSpacing/>
        <w:rPr>
          <w:rFonts w:ascii="Calibri" w:hAnsi="Calibri" w:cs="Arial"/>
          <w:sz w:val="20"/>
          <w:szCs w:val="20"/>
        </w:rPr>
      </w:pPr>
      <w:r w:rsidRPr="00FD271A">
        <w:rPr>
          <w:rFonts w:ascii="Calibri" w:hAnsi="Calibri" w:cs="Arial"/>
          <w:sz w:val="20"/>
          <w:szCs w:val="20"/>
        </w:rPr>
        <w:t>(c) the NA6.2 alternate default U-factor (for non-rated site-built fenestration only)</w:t>
      </w:r>
      <w:r w:rsidR="00B75E59">
        <w:rPr>
          <w:rFonts w:ascii="Calibri" w:hAnsi="Calibri" w:cs="Arial"/>
          <w:sz w:val="20"/>
          <w:szCs w:val="20"/>
        </w:rPr>
        <w:t>;</w:t>
      </w:r>
      <w:r w:rsidRPr="00FD271A">
        <w:rPr>
          <w:rFonts w:ascii="Calibri" w:hAnsi="Calibri" w:cs="Arial"/>
          <w:sz w:val="20"/>
          <w:szCs w:val="20"/>
        </w:rPr>
        <w:t xml:space="preserve"> or</w:t>
      </w:r>
    </w:p>
    <w:p w14:paraId="66F77B96" w14:textId="0A2E7750" w:rsidR="00154F62" w:rsidRPr="00FD271A" w:rsidRDefault="009867E0" w:rsidP="00FD271A">
      <w:pPr>
        <w:pStyle w:val="ListParagraph"/>
        <w:ind w:firstLine="720"/>
        <w:contextualSpacing/>
        <w:rPr>
          <w:rFonts w:ascii="Calibri" w:hAnsi="Calibri" w:cs="Arial"/>
          <w:sz w:val="20"/>
          <w:szCs w:val="20"/>
        </w:rPr>
      </w:pPr>
      <w:r w:rsidRPr="00FD271A">
        <w:rPr>
          <w:rFonts w:ascii="Calibri" w:hAnsi="Calibri" w:cs="Arial"/>
          <w:sz w:val="20"/>
          <w:szCs w:val="20"/>
        </w:rPr>
        <w:t>(</w:t>
      </w:r>
      <w:r w:rsidR="004A65D5" w:rsidRPr="00FD271A">
        <w:rPr>
          <w:rFonts w:ascii="Calibri" w:hAnsi="Calibri" w:cs="Arial"/>
          <w:sz w:val="20"/>
          <w:szCs w:val="20"/>
        </w:rPr>
        <w:t>d</w:t>
      </w:r>
      <w:r w:rsidRPr="00FD271A">
        <w:rPr>
          <w:rFonts w:ascii="Calibri" w:hAnsi="Calibri" w:cs="Arial"/>
          <w:sz w:val="20"/>
          <w:szCs w:val="20"/>
        </w:rPr>
        <w:t xml:space="preserve">) </w:t>
      </w:r>
      <w:r w:rsidR="004A65D5" w:rsidRPr="00FD271A">
        <w:rPr>
          <w:rFonts w:ascii="Calibri" w:hAnsi="Calibri" w:cs="Arial"/>
          <w:sz w:val="20"/>
          <w:szCs w:val="20"/>
        </w:rPr>
        <w:t>the Area-weighted Average from CF1R-ENV-02.</w:t>
      </w:r>
      <w:r w:rsidRPr="00FD271A">
        <w:rPr>
          <w:rFonts w:ascii="Calibri" w:hAnsi="Calibri" w:cs="Arial"/>
          <w:sz w:val="20"/>
          <w:szCs w:val="20"/>
        </w:rPr>
        <w:t xml:space="preserve"> </w:t>
      </w:r>
    </w:p>
    <w:p w14:paraId="4886A44B" w14:textId="7CC4BB03" w:rsidR="009867E0" w:rsidRPr="00FD271A" w:rsidRDefault="009867E0" w:rsidP="00FD271A">
      <w:pPr>
        <w:pStyle w:val="ListParagraph"/>
        <w:contextualSpacing/>
        <w:rPr>
          <w:rFonts w:ascii="Calibri" w:hAnsi="Calibri" w:cs="Arial"/>
          <w:sz w:val="20"/>
          <w:szCs w:val="20"/>
        </w:rPr>
      </w:pPr>
      <w:r w:rsidRPr="00FD271A">
        <w:rPr>
          <w:rFonts w:ascii="Calibri" w:hAnsi="Calibri" w:cs="Arial"/>
          <w:sz w:val="20"/>
          <w:szCs w:val="20"/>
        </w:rPr>
        <w:t xml:space="preserve">If any products (other than </w:t>
      </w:r>
      <w:r w:rsidR="00154F62" w:rsidRPr="00FD271A">
        <w:rPr>
          <w:rFonts w:ascii="Calibri" w:hAnsi="Calibri" w:cs="Arial"/>
          <w:sz w:val="20"/>
          <w:szCs w:val="20"/>
        </w:rPr>
        <w:t>skylights</w:t>
      </w:r>
      <w:r w:rsidRPr="00FD271A">
        <w:rPr>
          <w:rFonts w:ascii="Calibri" w:hAnsi="Calibri" w:cs="Arial"/>
          <w:sz w:val="20"/>
          <w:szCs w:val="20"/>
        </w:rPr>
        <w:t>) have a higher U-factor than 0.32, first complete a</w:t>
      </w:r>
      <w:r w:rsidR="004A65D5" w:rsidRPr="00FD271A">
        <w:rPr>
          <w:rFonts w:ascii="Calibri" w:hAnsi="Calibri" w:cs="Arial"/>
          <w:sz w:val="20"/>
          <w:szCs w:val="20"/>
        </w:rPr>
        <w:t xml:space="preserve"> CF1R-</w:t>
      </w:r>
      <w:r w:rsidRPr="00FD271A">
        <w:rPr>
          <w:rFonts w:ascii="Calibri" w:hAnsi="Calibri" w:cs="Arial"/>
          <w:sz w:val="20"/>
          <w:szCs w:val="20"/>
        </w:rPr>
        <w:t xml:space="preserve">ENV-02 to calculate </w:t>
      </w:r>
      <w:r w:rsidR="004A65D5" w:rsidRPr="00FD271A">
        <w:rPr>
          <w:rFonts w:ascii="Calibri" w:hAnsi="Calibri" w:cs="Arial"/>
          <w:sz w:val="20"/>
          <w:szCs w:val="20"/>
        </w:rPr>
        <w:t xml:space="preserve">the </w:t>
      </w:r>
      <w:r w:rsidR="00B75E59">
        <w:rPr>
          <w:rFonts w:ascii="Calibri" w:hAnsi="Calibri" w:cs="Arial"/>
          <w:sz w:val="20"/>
          <w:szCs w:val="20"/>
        </w:rPr>
        <w:t>A</w:t>
      </w:r>
      <w:r w:rsidR="004A65D5" w:rsidRPr="00FD271A">
        <w:rPr>
          <w:rFonts w:ascii="Calibri" w:hAnsi="Calibri" w:cs="Arial"/>
          <w:sz w:val="20"/>
          <w:szCs w:val="20"/>
        </w:rPr>
        <w:t>rea-</w:t>
      </w:r>
      <w:r w:rsidR="00B75E59">
        <w:rPr>
          <w:rFonts w:ascii="Calibri" w:hAnsi="Calibri" w:cs="Arial"/>
          <w:sz w:val="20"/>
          <w:szCs w:val="20"/>
        </w:rPr>
        <w:t>W</w:t>
      </w:r>
      <w:r w:rsidRPr="00FD271A">
        <w:rPr>
          <w:rFonts w:ascii="Calibri" w:hAnsi="Calibri" w:cs="Arial"/>
          <w:sz w:val="20"/>
          <w:szCs w:val="20"/>
        </w:rPr>
        <w:t xml:space="preserve">eighted </w:t>
      </w:r>
      <w:r w:rsidR="00B75E59">
        <w:rPr>
          <w:rFonts w:ascii="Calibri" w:hAnsi="Calibri" w:cs="Arial"/>
          <w:sz w:val="20"/>
          <w:szCs w:val="20"/>
        </w:rPr>
        <w:t>A</w:t>
      </w:r>
      <w:r w:rsidRPr="00FD271A">
        <w:rPr>
          <w:rFonts w:ascii="Calibri" w:hAnsi="Calibri" w:cs="Arial"/>
          <w:sz w:val="20"/>
          <w:szCs w:val="20"/>
        </w:rPr>
        <w:t>verage U-</w:t>
      </w:r>
      <w:proofErr w:type="gramStart"/>
      <w:r w:rsidRPr="00FD271A">
        <w:rPr>
          <w:rFonts w:ascii="Calibri" w:hAnsi="Calibri" w:cs="Arial"/>
          <w:sz w:val="20"/>
          <w:szCs w:val="20"/>
        </w:rPr>
        <w:t>factor</w:t>
      </w:r>
      <w:r w:rsidR="004A65D5" w:rsidRPr="00FD271A">
        <w:rPr>
          <w:rFonts w:ascii="Calibri" w:hAnsi="Calibri" w:cs="Arial"/>
          <w:sz w:val="20"/>
          <w:szCs w:val="20"/>
        </w:rPr>
        <w:t>,</w:t>
      </w:r>
      <w:r w:rsidRPr="00FD271A">
        <w:rPr>
          <w:rFonts w:ascii="Calibri" w:hAnsi="Calibri" w:cs="Arial"/>
          <w:sz w:val="20"/>
          <w:szCs w:val="20"/>
        </w:rPr>
        <w:t xml:space="preserve"> and</w:t>
      </w:r>
      <w:proofErr w:type="gramEnd"/>
      <w:r w:rsidRPr="00FD271A">
        <w:rPr>
          <w:rFonts w:ascii="Calibri" w:hAnsi="Calibri" w:cs="Arial"/>
          <w:sz w:val="20"/>
          <w:szCs w:val="20"/>
        </w:rPr>
        <w:t xml:space="preserve"> attach it to the CF1R</w:t>
      </w:r>
      <w:r w:rsidR="004A65D5" w:rsidRPr="00FD271A">
        <w:rPr>
          <w:rFonts w:ascii="Calibri" w:hAnsi="Calibri" w:cs="Arial"/>
          <w:sz w:val="20"/>
          <w:szCs w:val="20"/>
        </w:rPr>
        <w:t>-ALT-01</w:t>
      </w:r>
      <w:r w:rsidRPr="00FD271A">
        <w:rPr>
          <w:rFonts w:ascii="Calibri" w:hAnsi="Calibri" w:cs="Arial"/>
          <w:sz w:val="20"/>
          <w:szCs w:val="20"/>
        </w:rPr>
        <w:t xml:space="preserve">. </w:t>
      </w:r>
    </w:p>
    <w:p w14:paraId="4886A44D" w14:textId="1EE7E841" w:rsidR="009867E0" w:rsidRPr="00FD271A" w:rsidRDefault="009867E0" w:rsidP="00FD271A">
      <w:pPr>
        <w:tabs>
          <w:tab w:val="left" w:pos="-1170"/>
        </w:tabs>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w:t>
      </w:r>
      <w:r w:rsidR="007F7A2E">
        <w:rPr>
          <w:rFonts w:ascii="Calibri" w:hAnsi="Calibri" w:cs="Arial"/>
          <w:sz w:val="20"/>
          <w:szCs w:val="20"/>
        </w:rPr>
        <w:t>9</w:t>
      </w:r>
      <w:r w:rsidRPr="00FD271A">
        <w:rPr>
          <w:rFonts w:ascii="Calibri" w:hAnsi="Calibri" w:cs="Arial"/>
          <w:sz w:val="20"/>
          <w:szCs w:val="20"/>
        </w:rPr>
        <w:t xml:space="preserve"> and 11. </w:t>
      </w:r>
    </w:p>
    <w:p w14:paraId="4886A44F" w14:textId="02EA943E" w:rsidR="006D4567" w:rsidRPr="00FD271A" w:rsidRDefault="00035CB4"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Source: NFRC, Table 100.6-A and 110.6-B, Equations NA6-1 and NA6-2</w:t>
      </w:r>
      <w:r w:rsidR="004A65D5" w:rsidRPr="00FD271A">
        <w:rPr>
          <w:rFonts w:ascii="Calibri" w:hAnsi="Calibri" w:cs="Arial"/>
          <w:sz w:val="20"/>
          <w:szCs w:val="20"/>
        </w:rPr>
        <w:t>, or Area-</w:t>
      </w:r>
      <w:r w:rsidR="009A14FD">
        <w:rPr>
          <w:rFonts w:ascii="Calibri" w:hAnsi="Calibri" w:cs="Arial"/>
          <w:sz w:val="20"/>
          <w:szCs w:val="20"/>
        </w:rPr>
        <w:t>W</w:t>
      </w:r>
      <w:r w:rsidR="004A65D5" w:rsidRPr="00FD271A">
        <w:rPr>
          <w:rFonts w:ascii="Calibri" w:hAnsi="Calibri" w:cs="Arial"/>
          <w:sz w:val="20"/>
          <w:szCs w:val="20"/>
        </w:rPr>
        <w:t>eighted Average Worksheet (</w:t>
      </w:r>
      <w:r w:rsidR="009A14FD">
        <w:rPr>
          <w:rFonts w:ascii="Calibri" w:hAnsi="Calibri" w:cs="Arial"/>
          <w:sz w:val="20"/>
          <w:szCs w:val="20"/>
        </w:rPr>
        <w:t>CF1R-</w:t>
      </w:r>
      <w:r w:rsidR="004A65D5" w:rsidRPr="00FD271A">
        <w:rPr>
          <w:rFonts w:ascii="Calibri" w:hAnsi="Calibri" w:cs="Arial"/>
          <w:sz w:val="20"/>
          <w:szCs w:val="20"/>
        </w:rPr>
        <w:t>ENV-02)</w:t>
      </w:r>
      <w:r w:rsidRPr="00FD271A">
        <w:rPr>
          <w:rFonts w:ascii="Calibri" w:hAnsi="Calibri" w:cs="Arial"/>
          <w:sz w:val="20"/>
          <w:szCs w:val="20"/>
        </w:rPr>
        <w:t>. The source of the U-factor data for the fenestration product.</w:t>
      </w:r>
    </w:p>
    <w:p w14:paraId="29BCCBF5" w14:textId="77777777" w:rsidR="004A65D5" w:rsidRPr="00FD271A" w:rsidRDefault="00154F62"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Proposed </w:t>
      </w:r>
      <w:r w:rsidR="00945952" w:rsidRPr="00FD271A">
        <w:rPr>
          <w:rFonts w:ascii="Calibri" w:hAnsi="Calibri" w:cs="Arial"/>
          <w:sz w:val="20"/>
          <w:szCs w:val="20"/>
        </w:rPr>
        <w:t xml:space="preserve">SHGC: In climate zones 2, 4, 6-16 enter </w:t>
      </w:r>
    </w:p>
    <w:p w14:paraId="53340471" w14:textId="41C5D2F1" w:rsidR="004A65D5" w:rsidRPr="00FD271A" w:rsidRDefault="00945952"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NFRC-</w:t>
      </w:r>
      <w:r w:rsidR="004A65D5" w:rsidRPr="00FD271A">
        <w:rPr>
          <w:rFonts w:ascii="Calibri" w:hAnsi="Calibri" w:cs="Arial"/>
          <w:sz w:val="20"/>
          <w:szCs w:val="20"/>
        </w:rPr>
        <w:t>SHGC based on the proposed brand and type of fenestration using National Fenestration Rating Council (</w:t>
      </w:r>
      <w:hyperlink r:id="rId18" w:history="1">
        <w:r w:rsidR="004A65D5" w:rsidRPr="00FD271A">
          <w:rPr>
            <w:rStyle w:val="Hyperlink"/>
            <w:rFonts w:ascii="Calibri" w:hAnsi="Calibri" w:cs="Arial"/>
            <w:sz w:val="20"/>
            <w:szCs w:val="20"/>
          </w:rPr>
          <w:t>www.nfrc.com</w:t>
        </w:r>
      </w:hyperlink>
      <w:r w:rsidR="004A65D5" w:rsidRPr="00FD271A">
        <w:rPr>
          <w:rFonts w:ascii="Calibri" w:hAnsi="Calibri" w:cs="Arial"/>
          <w:sz w:val="20"/>
          <w:szCs w:val="20"/>
        </w:rPr>
        <w:t>)  certified values</w:t>
      </w:r>
      <w:r w:rsidR="009A14FD">
        <w:rPr>
          <w:rFonts w:ascii="Calibri" w:hAnsi="Calibri" w:cs="Arial"/>
          <w:sz w:val="20"/>
          <w:szCs w:val="20"/>
        </w:rPr>
        <w:t>;</w:t>
      </w:r>
      <w:r w:rsidRPr="00FD271A">
        <w:rPr>
          <w:rFonts w:ascii="Calibri" w:hAnsi="Calibri" w:cs="Arial"/>
          <w:sz w:val="20"/>
          <w:szCs w:val="20"/>
        </w:rPr>
        <w:t xml:space="preserve"> or </w:t>
      </w:r>
    </w:p>
    <w:p w14:paraId="683863AD" w14:textId="5D3A2C69" w:rsidR="004A65D5" w:rsidRPr="00FD271A" w:rsidRDefault="00945952"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lastRenderedPageBreak/>
        <w:t xml:space="preserve"> </w:t>
      </w:r>
      <w:r w:rsidR="004A65D5" w:rsidRPr="00FD271A">
        <w:rPr>
          <w:rFonts w:ascii="Calibri" w:hAnsi="Calibri" w:cs="Arial"/>
          <w:sz w:val="20"/>
          <w:szCs w:val="20"/>
        </w:rPr>
        <w:t xml:space="preserve">the </w:t>
      </w:r>
      <w:r w:rsidRPr="00FD271A">
        <w:rPr>
          <w:rFonts w:ascii="Calibri" w:hAnsi="Calibri" w:cs="Arial"/>
          <w:sz w:val="20"/>
          <w:szCs w:val="20"/>
        </w:rPr>
        <w:t xml:space="preserve">default </w:t>
      </w:r>
      <w:r w:rsidR="004A65D5" w:rsidRPr="00FD271A">
        <w:rPr>
          <w:rFonts w:ascii="Calibri" w:hAnsi="Calibri" w:cs="Arial"/>
          <w:sz w:val="20"/>
          <w:szCs w:val="20"/>
        </w:rPr>
        <w:t xml:space="preserve">value </w:t>
      </w:r>
      <w:r w:rsidRPr="00FD271A">
        <w:rPr>
          <w:rFonts w:ascii="Calibri" w:hAnsi="Calibri" w:cs="Arial"/>
          <w:sz w:val="20"/>
          <w:szCs w:val="20"/>
        </w:rPr>
        <w:t>Table 110.6-B</w:t>
      </w:r>
      <w:r w:rsidR="009A14FD">
        <w:rPr>
          <w:rFonts w:ascii="Calibri" w:hAnsi="Calibri" w:cs="Arial"/>
          <w:sz w:val="20"/>
          <w:szCs w:val="20"/>
        </w:rPr>
        <w:t>;</w:t>
      </w:r>
      <w:r w:rsidRPr="00FD271A">
        <w:rPr>
          <w:rFonts w:ascii="Calibri" w:hAnsi="Calibri" w:cs="Arial"/>
          <w:sz w:val="20"/>
          <w:szCs w:val="20"/>
        </w:rPr>
        <w:t xml:space="preserve"> or </w:t>
      </w:r>
    </w:p>
    <w:p w14:paraId="1D9B3361" w14:textId="1BC68F37" w:rsidR="004A65D5" w:rsidRPr="00FD271A" w:rsidRDefault="00945952"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NA6.3 alternate default SHGC (for non-rated site-built fenestration only)</w:t>
      </w:r>
      <w:r w:rsidR="009A14FD">
        <w:rPr>
          <w:rFonts w:ascii="Calibri" w:hAnsi="Calibri" w:cs="Arial"/>
          <w:sz w:val="20"/>
          <w:szCs w:val="20"/>
        </w:rPr>
        <w:t>;</w:t>
      </w:r>
      <w:r w:rsidR="004A65D5" w:rsidRPr="00FD271A">
        <w:rPr>
          <w:rFonts w:ascii="Calibri" w:hAnsi="Calibri" w:cs="Arial"/>
          <w:sz w:val="20"/>
          <w:szCs w:val="20"/>
        </w:rPr>
        <w:t xml:space="preserve"> or</w:t>
      </w:r>
    </w:p>
    <w:p w14:paraId="4886A450" w14:textId="43A257BB" w:rsidR="00945952"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Area-weighted Average from CF1R-ENV-02.</w:t>
      </w:r>
    </w:p>
    <w:p w14:paraId="4886A452" w14:textId="32833141" w:rsidR="009714D3" w:rsidRPr="00FD271A" w:rsidRDefault="002243A3" w:rsidP="009714D3">
      <w:pPr>
        <w:ind w:left="720"/>
        <w:contextualSpacing/>
        <w:rPr>
          <w:rFonts w:ascii="Calibri" w:hAnsi="Calibri" w:cs="Arial"/>
          <w:sz w:val="20"/>
          <w:szCs w:val="20"/>
        </w:rPr>
      </w:pPr>
      <w:r w:rsidRPr="00FD271A">
        <w:rPr>
          <w:rFonts w:ascii="Calibri" w:hAnsi="Calibri" w:cs="Arial"/>
          <w:sz w:val="20"/>
          <w:szCs w:val="20"/>
        </w:rPr>
        <w:t xml:space="preserve">If any products (other than </w:t>
      </w:r>
      <w:r w:rsidR="00154F62" w:rsidRPr="00FD271A">
        <w:rPr>
          <w:rFonts w:ascii="Calibri" w:hAnsi="Calibri" w:cs="Arial"/>
          <w:sz w:val="20"/>
          <w:szCs w:val="20"/>
        </w:rPr>
        <w:t>skylights</w:t>
      </w:r>
      <w:r w:rsidRPr="00FD271A">
        <w:rPr>
          <w:rFonts w:ascii="Calibri" w:hAnsi="Calibri" w:cs="Arial"/>
          <w:sz w:val="20"/>
          <w:szCs w:val="20"/>
        </w:rPr>
        <w:t xml:space="preserve">) have a higher SHGC than required by Package A, first complete a form CF1R-ENV-02 to calculate the </w:t>
      </w:r>
      <w:r w:rsidR="009A14FD">
        <w:rPr>
          <w:rFonts w:ascii="Calibri" w:hAnsi="Calibri" w:cs="Arial"/>
          <w:sz w:val="20"/>
          <w:szCs w:val="20"/>
        </w:rPr>
        <w:t>A</w:t>
      </w:r>
      <w:r w:rsidRPr="00FD271A">
        <w:rPr>
          <w:rFonts w:ascii="Calibri" w:hAnsi="Calibri" w:cs="Arial"/>
          <w:sz w:val="20"/>
          <w:szCs w:val="20"/>
        </w:rPr>
        <w:t>rea-</w:t>
      </w:r>
      <w:r w:rsidR="009A14FD">
        <w:rPr>
          <w:rFonts w:ascii="Calibri" w:hAnsi="Calibri" w:cs="Arial"/>
          <w:sz w:val="20"/>
          <w:szCs w:val="20"/>
        </w:rPr>
        <w:t>W</w:t>
      </w:r>
      <w:r w:rsidRPr="00FD271A">
        <w:rPr>
          <w:rFonts w:ascii="Calibri" w:hAnsi="Calibri" w:cs="Arial"/>
          <w:sz w:val="20"/>
          <w:szCs w:val="20"/>
        </w:rPr>
        <w:t xml:space="preserve">eighted </w:t>
      </w:r>
      <w:r w:rsidR="009A14FD">
        <w:rPr>
          <w:rFonts w:ascii="Calibri" w:hAnsi="Calibri" w:cs="Arial"/>
          <w:sz w:val="20"/>
          <w:szCs w:val="20"/>
        </w:rPr>
        <w:t>A</w:t>
      </w:r>
      <w:r w:rsidRPr="00FD271A">
        <w:rPr>
          <w:rFonts w:ascii="Calibri" w:hAnsi="Calibri" w:cs="Arial"/>
          <w:sz w:val="20"/>
          <w:szCs w:val="20"/>
        </w:rPr>
        <w:t>verage SHGC and attach it to the CF1R-ALT-01.</w:t>
      </w:r>
    </w:p>
    <w:p w14:paraId="4886A454" w14:textId="3AE98B5A" w:rsidR="009867E0"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 xml:space="preserve">Source: NFRC, </w:t>
      </w:r>
      <w:r w:rsidR="002243A3" w:rsidRPr="00FD271A">
        <w:rPr>
          <w:rFonts w:ascii="Calibri" w:hAnsi="Calibri" w:cs="Arial"/>
          <w:sz w:val="20"/>
          <w:szCs w:val="20"/>
        </w:rPr>
        <w:t>Table 100.6-A and 110.6-B, Equations NA6-1 and NA6-2</w:t>
      </w:r>
      <w:r w:rsidR="004A65D5" w:rsidRPr="00FD271A">
        <w:rPr>
          <w:rFonts w:ascii="Calibri" w:hAnsi="Calibri" w:cs="Arial"/>
          <w:sz w:val="20"/>
          <w:szCs w:val="20"/>
        </w:rPr>
        <w:t>, or Area-</w:t>
      </w:r>
      <w:r w:rsidR="009A14FD">
        <w:rPr>
          <w:rFonts w:ascii="Calibri" w:hAnsi="Calibri" w:cs="Arial"/>
          <w:sz w:val="20"/>
          <w:szCs w:val="20"/>
        </w:rPr>
        <w:t>W</w:t>
      </w:r>
      <w:r w:rsidR="004A65D5" w:rsidRPr="00FD271A">
        <w:rPr>
          <w:rFonts w:ascii="Calibri" w:hAnsi="Calibri" w:cs="Arial"/>
          <w:sz w:val="20"/>
          <w:szCs w:val="20"/>
        </w:rPr>
        <w:t>eighted Average Worksheet (</w:t>
      </w:r>
      <w:r w:rsidR="009A14FD">
        <w:rPr>
          <w:rFonts w:ascii="Calibri" w:hAnsi="Calibri" w:cs="Arial"/>
          <w:sz w:val="20"/>
          <w:szCs w:val="20"/>
        </w:rPr>
        <w:t>CF1R-</w:t>
      </w:r>
      <w:r w:rsidR="004A65D5" w:rsidRPr="00FD271A">
        <w:rPr>
          <w:rFonts w:ascii="Calibri" w:hAnsi="Calibri" w:cs="Arial"/>
          <w:sz w:val="20"/>
          <w:szCs w:val="20"/>
        </w:rPr>
        <w:t>ENV-02)</w:t>
      </w:r>
      <w:r w:rsidRPr="00FD271A">
        <w:rPr>
          <w:rFonts w:ascii="Calibri" w:hAnsi="Calibri" w:cs="Arial"/>
          <w:sz w:val="20"/>
          <w:szCs w:val="20"/>
        </w:rPr>
        <w:t xml:space="preserve">. The source of the </w:t>
      </w:r>
      <w:r w:rsidR="002243A3" w:rsidRPr="00FD271A">
        <w:rPr>
          <w:rFonts w:ascii="Calibri" w:hAnsi="Calibri" w:cs="Arial"/>
          <w:sz w:val="20"/>
          <w:szCs w:val="20"/>
        </w:rPr>
        <w:t xml:space="preserve">SHGC </w:t>
      </w:r>
      <w:r w:rsidRPr="00FD271A">
        <w:rPr>
          <w:rFonts w:ascii="Calibri" w:hAnsi="Calibri" w:cs="Arial"/>
          <w:sz w:val="20"/>
          <w:szCs w:val="20"/>
        </w:rPr>
        <w:t>data for the fenestration product.</w:t>
      </w:r>
    </w:p>
    <w:p w14:paraId="4886A455" w14:textId="77777777" w:rsidR="009867E0" w:rsidRPr="00FD271A" w:rsidRDefault="009867E0" w:rsidP="00CE1552">
      <w:pPr>
        <w:pStyle w:val="ListParagraph"/>
        <w:numPr>
          <w:ilvl w:val="0"/>
          <w:numId w:val="7"/>
        </w:numPr>
        <w:contextualSpacing/>
        <w:rPr>
          <w:rFonts w:ascii="Calibri" w:hAnsi="Calibri" w:cs="Arial"/>
          <w:sz w:val="20"/>
          <w:szCs w:val="20"/>
        </w:rPr>
      </w:pPr>
      <w:r w:rsidRPr="00FD271A">
        <w:rPr>
          <w:rFonts w:ascii="Calibri" w:hAnsi="Calibri" w:cs="Arial"/>
          <w:sz w:val="20"/>
          <w:szCs w:val="20"/>
        </w:rPr>
        <w:t>Exterior Shading Device: If exterior shading devices are used to meet the SHGC requirement, indicate the type of device (from Table S-1 of CF1R-ENV-03 Solar Heat Gain Coefficient Worksheet) and attach an ENV-03.</w:t>
      </w:r>
    </w:p>
    <w:p w14:paraId="4886A458" w14:textId="663A0B49" w:rsidR="00AD1832" w:rsidRPr="00FD271A" w:rsidRDefault="00AB0A2F" w:rsidP="00FD271A">
      <w:pPr>
        <w:tabs>
          <w:tab w:val="left" w:pos="2160"/>
        </w:tabs>
        <w:ind w:left="1440" w:hanging="720"/>
        <w:rPr>
          <w:rFonts w:ascii="Calibri" w:hAnsi="Calibri" w:cs="Arial"/>
          <w:sz w:val="20"/>
          <w:szCs w:val="20"/>
        </w:rPr>
      </w:pPr>
      <w:r w:rsidRPr="00FD271A">
        <w:rPr>
          <w:rFonts w:ascii="Calibri" w:hAnsi="Calibri" w:cs="Arial"/>
          <w:sz w:val="20"/>
          <w:szCs w:val="20"/>
        </w:rPr>
        <w:t>NOTES:</w:t>
      </w:r>
      <w:r w:rsidR="00154F62" w:rsidRPr="00FD271A">
        <w:rPr>
          <w:rFonts w:ascii="Calibri" w:hAnsi="Calibri" w:cs="Arial"/>
          <w:sz w:val="20"/>
          <w:szCs w:val="20"/>
        </w:rPr>
        <w:t xml:space="preserve">(1) </w:t>
      </w:r>
      <w:r w:rsidRPr="00FD271A">
        <w:rPr>
          <w:rFonts w:ascii="Calibri" w:hAnsi="Calibri" w:cs="Arial"/>
          <w:sz w:val="20"/>
          <w:szCs w:val="20"/>
        </w:rPr>
        <w:t>An exterior shading device is not used for products with an NFRC rated U-factor and SHGC based on a factory integrated shading device.</w:t>
      </w:r>
    </w:p>
    <w:p w14:paraId="4B9EA3B1" w14:textId="172A2B28" w:rsidR="00FE6BBF" w:rsidRPr="00FD271A" w:rsidRDefault="00FE6BBF" w:rsidP="00FD271A">
      <w:pPr>
        <w:tabs>
          <w:tab w:val="left" w:pos="2160"/>
        </w:tabs>
        <w:ind w:left="1350" w:hanging="630"/>
        <w:rPr>
          <w:rFonts w:ascii="Calibri" w:hAnsi="Calibri" w:cs="Arial"/>
          <w:sz w:val="20"/>
          <w:szCs w:val="20"/>
        </w:rPr>
      </w:pPr>
      <w:r w:rsidRPr="00FD271A">
        <w:rPr>
          <w:rFonts w:ascii="Calibri" w:hAnsi="Calibri" w:cs="Arial"/>
          <w:sz w:val="20"/>
          <w:szCs w:val="20"/>
        </w:rPr>
        <w:tab/>
        <w:t xml:space="preserve">(2) Chromogenic glazing shall be considered separately from </w:t>
      </w:r>
      <w:proofErr w:type="gramStart"/>
      <w:r w:rsidRPr="00FD271A">
        <w:rPr>
          <w:rFonts w:ascii="Calibri" w:hAnsi="Calibri" w:cs="Arial"/>
          <w:sz w:val="20"/>
          <w:szCs w:val="20"/>
        </w:rPr>
        <w:t>other</w:t>
      </w:r>
      <w:proofErr w:type="gramEnd"/>
      <w:r w:rsidRPr="00FD271A">
        <w:rPr>
          <w:rFonts w:ascii="Calibri" w:hAnsi="Calibri" w:cs="Arial"/>
          <w:sz w:val="20"/>
          <w:szCs w:val="20"/>
        </w:rPr>
        <w:t xml:space="preserve"> fenestration.</w:t>
      </w:r>
    </w:p>
    <w:p w14:paraId="4886A459" w14:textId="10BBFEC9" w:rsidR="00AD1832" w:rsidRPr="00FD271A" w:rsidRDefault="009B57BF" w:rsidP="00FD271A">
      <w:pPr>
        <w:tabs>
          <w:tab w:val="left" w:pos="1710"/>
          <w:tab w:val="left" w:pos="1800"/>
        </w:tabs>
        <w:ind w:left="1350" w:hanging="630"/>
        <w:contextualSpacing/>
        <w:rPr>
          <w:rFonts w:ascii="Calibri" w:hAnsi="Calibri" w:cs="Arial"/>
          <w:sz w:val="20"/>
          <w:szCs w:val="20"/>
        </w:rPr>
      </w:pPr>
      <w:r>
        <w:rPr>
          <w:rFonts w:ascii="Calibri" w:hAnsi="Calibri" w:cs="Arial"/>
          <w:sz w:val="20"/>
          <w:szCs w:val="20"/>
        </w:rPr>
        <w:tab/>
      </w:r>
      <w:r w:rsidR="00FE6BBF" w:rsidRPr="00FD271A">
        <w:rPr>
          <w:rFonts w:ascii="Calibri" w:hAnsi="Calibri" w:cs="Arial"/>
          <w:sz w:val="20"/>
          <w:szCs w:val="20"/>
        </w:rPr>
        <w:t>(3</w:t>
      </w:r>
      <w:r w:rsidR="00154F62" w:rsidRPr="00FD271A">
        <w:rPr>
          <w:rFonts w:ascii="Calibri" w:hAnsi="Calibri" w:cs="Arial"/>
          <w:sz w:val="20"/>
          <w:szCs w:val="20"/>
        </w:rPr>
        <w:t xml:space="preserve">) </w:t>
      </w:r>
      <w:r w:rsidR="007050CA" w:rsidRPr="00FD271A">
        <w:rPr>
          <w:rFonts w:ascii="Calibri" w:hAnsi="Calibri" w:cs="Arial"/>
          <w:sz w:val="20"/>
          <w:szCs w:val="20"/>
        </w:rPr>
        <w:t>If using an overhang for south-facing glazing, the glazing must be fully shaded at solar noon on August 21 and substantially exposed to direct sunlight at solar noon on December 21 (see Residential Manual, Section 3.5.5).</w:t>
      </w:r>
    </w:p>
    <w:p w14:paraId="4886A45B" w14:textId="333A0744" w:rsidR="00A73B85" w:rsidRPr="00FD271A" w:rsidRDefault="00A73B85" w:rsidP="00CE1552">
      <w:pPr>
        <w:pStyle w:val="ListParagraph"/>
        <w:keepNext/>
        <w:numPr>
          <w:ilvl w:val="0"/>
          <w:numId w:val="7"/>
        </w:numPr>
        <w:contextualSpacing/>
        <w:rPr>
          <w:rFonts w:ascii="Calibri" w:hAnsi="Calibri" w:cs="Arial"/>
          <w:sz w:val="20"/>
          <w:szCs w:val="20"/>
        </w:rPr>
      </w:pPr>
      <w:r w:rsidRPr="00FD271A">
        <w:rPr>
          <w:rFonts w:ascii="Calibri" w:hAnsi="Calibri" w:cs="Arial"/>
          <w:sz w:val="20"/>
          <w:szCs w:val="20"/>
        </w:rPr>
        <w:t xml:space="preserve">Combined SHGC </w:t>
      </w:r>
      <w:r w:rsidR="00035CB4" w:rsidRPr="00FD271A">
        <w:rPr>
          <w:rFonts w:ascii="Calibri" w:hAnsi="Calibri" w:cs="Arial"/>
          <w:sz w:val="20"/>
          <w:szCs w:val="20"/>
        </w:rPr>
        <w:t>f</w:t>
      </w:r>
      <w:r w:rsidRPr="00FD271A">
        <w:rPr>
          <w:rFonts w:ascii="Calibri" w:hAnsi="Calibri" w:cs="Arial"/>
          <w:sz w:val="20"/>
          <w:szCs w:val="20"/>
        </w:rPr>
        <w:t xml:space="preserve">rom CF1R-ENV-03: If exterior shading devices are combined with the SHGC value of the fenestration to meet the prescriptive SHGC requirements (as indicated by a value in </w:t>
      </w:r>
      <w:r w:rsidR="009A14FD">
        <w:rPr>
          <w:rFonts w:ascii="Calibri" w:hAnsi="Calibri" w:cs="Arial"/>
          <w:sz w:val="20"/>
          <w:szCs w:val="20"/>
        </w:rPr>
        <w:t>C</w:t>
      </w:r>
      <w:r w:rsidRPr="00FD271A">
        <w:rPr>
          <w:rFonts w:ascii="Calibri" w:hAnsi="Calibri" w:cs="Arial"/>
          <w:sz w:val="20"/>
          <w:szCs w:val="20"/>
        </w:rPr>
        <w:t xml:space="preserve">olumn </w:t>
      </w:r>
      <w:r w:rsidR="00035CB4" w:rsidRPr="00FD271A">
        <w:rPr>
          <w:rFonts w:ascii="Calibri" w:hAnsi="Calibri" w:cs="Arial"/>
          <w:sz w:val="20"/>
          <w:szCs w:val="20"/>
        </w:rPr>
        <w:t>E. 13</w:t>
      </w:r>
      <w:r w:rsidRPr="00FD271A">
        <w:rPr>
          <w:rFonts w:ascii="Calibri" w:hAnsi="Calibri" w:cs="Arial"/>
          <w:sz w:val="20"/>
          <w:szCs w:val="20"/>
        </w:rPr>
        <w:t xml:space="preserve">), indicate the SHGC calculated on </w:t>
      </w:r>
      <w:r w:rsidR="009A14FD">
        <w:rPr>
          <w:rFonts w:ascii="Calibri" w:hAnsi="Calibri" w:cs="Arial"/>
          <w:sz w:val="20"/>
          <w:szCs w:val="20"/>
        </w:rPr>
        <w:t>compliance document</w:t>
      </w:r>
      <w:r w:rsidR="009A14FD" w:rsidRPr="00FD271A">
        <w:rPr>
          <w:rFonts w:ascii="Calibri" w:hAnsi="Calibri" w:cs="Arial"/>
          <w:sz w:val="20"/>
          <w:szCs w:val="20"/>
        </w:rPr>
        <w:t xml:space="preserve"> </w:t>
      </w:r>
      <w:r w:rsidRPr="00FD271A">
        <w:rPr>
          <w:rFonts w:ascii="Calibri" w:hAnsi="Calibri" w:cs="Arial"/>
          <w:sz w:val="20"/>
          <w:szCs w:val="20"/>
        </w:rPr>
        <w:t xml:space="preserve">CF1R-ENV-03 and attach the </w:t>
      </w:r>
      <w:r w:rsidR="009A14FD">
        <w:rPr>
          <w:rFonts w:ascii="Calibri" w:hAnsi="Calibri" w:cs="Arial"/>
          <w:sz w:val="20"/>
          <w:szCs w:val="20"/>
        </w:rPr>
        <w:t>one</w:t>
      </w:r>
      <w:r w:rsidR="009A14FD" w:rsidRPr="00FD271A">
        <w:rPr>
          <w:rFonts w:ascii="Calibri" w:hAnsi="Calibri" w:cs="Arial"/>
          <w:sz w:val="20"/>
          <w:szCs w:val="20"/>
        </w:rPr>
        <w:t xml:space="preserve"> </w:t>
      </w:r>
      <w:r w:rsidRPr="00FD271A">
        <w:rPr>
          <w:rFonts w:ascii="Calibri" w:hAnsi="Calibri" w:cs="Arial"/>
          <w:sz w:val="20"/>
          <w:szCs w:val="20"/>
        </w:rPr>
        <w:t>for each window with an exterior shading device.</w:t>
      </w:r>
    </w:p>
    <w:p w14:paraId="4886A45C" w14:textId="77777777" w:rsidR="009714D3" w:rsidRPr="00FD271A" w:rsidRDefault="00035CB4" w:rsidP="009714D3">
      <w:pPr>
        <w:ind w:left="360"/>
        <w:rPr>
          <w:rFonts w:ascii="Calibri" w:hAnsi="Calibri" w:cs="Arial"/>
          <w:sz w:val="20"/>
          <w:szCs w:val="20"/>
        </w:rPr>
      </w:pPr>
      <w:r w:rsidRPr="00FD271A">
        <w:rPr>
          <w:rFonts w:ascii="Calibri" w:hAnsi="Calibri" w:cs="Arial"/>
          <w:sz w:val="20"/>
          <w:szCs w:val="20"/>
        </w:rPr>
        <w:t>15.-32.</w:t>
      </w:r>
      <w:r w:rsidR="002243A3" w:rsidRPr="00FD271A">
        <w:rPr>
          <w:rFonts w:ascii="Calibri" w:hAnsi="Calibri" w:cs="Arial"/>
          <w:sz w:val="20"/>
          <w:szCs w:val="20"/>
        </w:rPr>
        <w:t xml:space="preserve"> Automatically completed entries; no user input required.</w:t>
      </w:r>
    </w:p>
    <w:p w14:paraId="4886A45F" w14:textId="77777777" w:rsidR="00126162" w:rsidRPr="00FD271A" w:rsidRDefault="00126162" w:rsidP="009867E0">
      <w:pPr>
        <w:ind w:left="1440" w:hanging="900"/>
        <w:rPr>
          <w:rFonts w:ascii="Calibri" w:hAnsi="Calibri" w:cs="Arial"/>
          <w:sz w:val="20"/>
          <w:szCs w:val="20"/>
        </w:rPr>
      </w:pPr>
    </w:p>
    <w:p w14:paraId="4886A460" w14:textId="3B7DC6A1" w:rsidR="00035CB4" w:rsidRPr="00FD271A" w:rsidRDefault="009F6CB9" w:rsidP="00035CB4">
      <w:pPr>
        <w:rPr>
          <w:rFonts w:asciiTheme="minorHAnsi" w:hAnsiTheme="minorHAnsi"/>
          <w:sz w:val="20"/>
          <w:szCs w:val="20"/>
        </w:rPr>
      </w:pPr>
      <w:r>
        <w:rPr>
          <w:rFonts w:asciiTheme="minorHAnsi" w:hAnsiTheme="minorHAnsi"/>
          <w:b/>
          <w:sz w:val="20"/>
          <w:szCs w:val="20"/>
        </w:rPr>
        <w:t>H</w:t>
      </w:r>
      <w:r w:rsidR="00035CB4" w:rsidRPr="00FD271A">
        <w:rPr>
          <w:rFonts w:asciiTheme="minorHAnsi" w:hAnsiTheme="minorHAnsi"/>
          <w:b/>
          <w:sz w:val="20"/>
          <w:szCs w:val="20"/>
        </w:rPr>
        <w:t xml:space="preserve">. Fenestration/Glazing Proposed Areas and Efficiencies – Replace </w:t>
      </w:r>
      <w:r w:rsidR="00035CB4" w:rsidRPr="00FD271A">
        <w:rPr>
          <w:rFonts w:asciiTheme="minorHAnsi" w:hAnsiTheme="minorHAnsi"/>
          <w:sz w:val="20"/>
          <w:szCs w:val="20"/>
        </w:rPr>
        <w:t>(Section 150.2(b)1B)</w:t>
      </w:r>
    </w:p>
    <w:p w14:paraId="4886A461" w14:textId="77777777" w:rsidR="00035CB4" w:rsidRPr="00FD271A" w:rsidRDefault="00035CB4" w:rsidP="00CE1552">
      <w:pPr>
        <w:pStyle w:val="ListParagraph"/>
        <w:keepNext/>
        <w:numPr>
          <w:ilvl w:val="0"/>
          <w:numId w:val="20"/>
        </w:numPr>
        <w:contextualSpacing/>
        <w:rPr>
          <w:rFonts w:ascii="Calibri" w:hAnsi="Calibri" w:cs="Arial"/>
          <w:sz w:val="20"/>
          <w:szCs w:val="20"/>
        </w:rPr>
      </w:pPr>
      <w:r w:rsidRPr="00FD271A">
        <w:rPr>
          <w:rFonts w:ascii="Calibri" w:hAnsi="Calibri" w:cs="Arial"/>
          <w:sz w:val="20"/>
          <w:szCs w:val="20"/>
        </w:rPr>
        <w:t>Tag/ID: A label (if any) from the plans, such as W1.</w:t>
      </w:r>
    </w:p>
    <w:p w14:paraId="4886A462" w14:textId="2898F81A" w:rsidR="00035CB4" w:rsidRPr="00FD271A" w:rsidRDefault="00035CB4" w:rsidP="00CE1552">
      <w:pPr>
        <w:pStyle w:val="ListParagraph"/>
        <w:keepNext/>
        <w:numPr>
          <w:ilvl w:val="0"/>
          <w:numId w:val="20"/>
        </w:numPr>
        <w:contextualSpacing/>
        <w:rPr>
          <w:rFonts w:ascii="Calibri" w:hAnsi="Calibri" w:cs="Arial"/>
          <w:sz w:val="20"/>
          <w:szCs w:val="20"/>
        </w:rPr>
      </w:pPr>
      <w:r w:rsidRPr="00FD271A">
        <w:rPr>
          <w:rFonts w:ascii="Calibri" w:hAnsi="Calibri" w:cs="Arial"/>
          <w:sz w:val="20"/>
          <w:szCs w:val="20"/>
        </w:rPr>
        <w:t xml:space="preserve">Fenestration Type: Indicate the type of fenestration construction e.g., Fixed Window, Operable Window, </w:t>
      </w:r>
      <w:r w:rsidR="00FE6BBF" w:rsidRPr="00FD271A">
        <w:rPr>
          <w:rFonts w:ascii="Calibri" w:hAnsi="Calibri" w:cs="Arial"/>
          <w:sz w:val="20"/>
          <w:szCs w:val="20"/>
        </w:rPr>
        <w:t xml:space="preserve">or </w:t>
      </w:r>
      <w:r w:rsidRPr="00FD271A">
        <w:rPr>
          <w:rFonts w:ascii="Calibri" w:hAnsi="Calibri" w:cs="Arial"/>
          <w:sz w:val="20"/>
          <w:szCs w:val="20"/>
        </w:rPr>
        <w:t>Skylight.</w:t>
      </w:r>
    </w:p>
    <w:p w14:paraId="4886A463" w14:textId="77777777" w:rsidR="00035CB4" w:rsidRPr="00FD271A" w:rsidRDefault="00035CB4" w:rsidP="00035CB4">
      <w:pPr>
        <w:pStyle w:val="ListParagraph"/>
        <w:keepNext/>
        <w:rPr>
          <w:rFonts w:ascii="Calibri" w:hAnsi="Calibri" w:cs="Arial"/>
          <w:sz w:val="20"/>
          <w:szCs w:val="20"/>
        </w:rPr>
      </w:pPr>
    </w:p>
    <w:p w14:paraId="4886A464" w14:textId="77777777" w:rsidR="00035CB4" w:rsidRPr="00FD271A" w:rsidRDefault="00035CB4" w:rsidP="00FD271A">
      <w:pPr>
        <w:pStyle w:val="ListParagraph"/>
        <w:keepNext/>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Doors with glazing are counted in one of two ways. A door with 50% or more glazing is counted as the entire door area. A door with less than 50% glazing can be counted as the entire door area or can be calculated as the actual glass area with a 2-inch (0.17 ft</w:t>
      </w:r>
      <w:r w:rsidRPr="00FD271A">
        <w:rPr>
          <w:rFonts w:ascii="Calibri" w:hAnsi="Calibri" w:cs="Arial"/>
          <w:sz w:val="20"/>
          <w:szCs w:val="20"/>
          <w:vertAlign w:val="superscript"/>
        </w:rPr>
        <w:t>2</w:t>
      </w:r>
      <w:r w:rsidRPr="00FD271A">
        <w:rPr>
          <w:rFonts w:ascii="Calibri" w:hAnsi="Calibri" w:cs="Arial"/>
          <w:sz w:val="20"/>
          <w:szCs w:val="20"/>
        </w:rPr>
        <w:t>) frame all around.</w:t>
      </w:r>
    </w:p>
    <w:p w14:paraId="4886A465" w14:textId="77777777" w:rsidR="00035CB4" w:rsidRPr="00FD271A" w:rsidRDefault="00035CB4" w:rsidP="00035CB4">
      <w:pPr>
        <w:pStyle w:val="ListParagraph"/>
        <w:contextualSpacing/>
        <w:rPr>
          <w:rFonts w:ascii="Calibri" w:hAnsi="Calibri" w:cs="Arial"/>
          <w:sz w:val="20"/>
          <w:szCs w:val="20"/>
        </w:rPr>
      </w:pPr>
    </w:p>
    <w:p w14:paraId="4886A466" w14:textId="77777777"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t>Frame type: Metal, metal thermal break, or non-metal.</w:t>
      </w:r>
    </w:p>
    <w:p w14:paraId="4886A467" w14:textId="54358B20"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Theme="minorHAnsi" w:hAnsiTheme="minorHAnsi"/>
          <w:sz w:val="20"/>
          <w:szCs w:val="20"/>
        </w:rPr>
        <w:t>Dynamic Glazing: Indicate if the fenestration has integrated shading device, chromogenic glazing</w:t>
      </w:r>
      <w:r w:rsidR="009A14FD">
        <w:rPr>
          <w:rFonts w:asciiTheme="minorHAnsi" w:hAnsiTheme="minorHAnsi"/>
          <w:sz w:val="20"/>
          <w:szCs w:val="20"/>
        </w:rPr>
        <w:t>,</w:t>
      </w:r>
      <w:r w:rsidRPr="00FD271A">
        <w:rPr>
          <w:rFonts w:asciiTheme="minorHAnsi" w:hAnsiTheme="minorHAnsi"/>
          <w:sz w:val="20"/>
          <w:szCs w:val="20"/>
        </w:rPr>
        <w:t xml:space="preserve"> or none for no dynamic Glazing.</w:t>
      </w:r>
      <w:r w:rsidRPr="00FD271A">
        <w:rPr>
          <w:rFonts w:ascii="Calibri" w:hAnsi="Calibri" w:cs="Arial"/>
          <w:sz w:val="20"/>
          <w:szCs w:val="20"/>
        </w:rPr>
        <w:t xml:space="preserve"> Chromogenic glazing shall be considered separately from other fenestration types. </w:t>
      </w:r>
    </w:p>
    <w:p w14:paraId="4886A468" w14:textId="6CC81735"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t xml:space="preserve">Orientation (North, East, South, West). In climate zones where the West-facing glazing is limited, list west-facing individually. The definitions in the Energy Standards include these specific details:  </w:t>
      </w:r>
    </w:p>
    <w:p w14:paraId="4886A469"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North is oriented to within 45 degrees of true north, including 45 degrees east of </w:t>
      </w:r>
      <w:proofErr w:type="gramStart"/>
      <w:r w:rsidRPr="00FD271A">
        <w:rPr>
          <w:rFonts w:ascii="Calibri" w:hAnsi="Calibri" w:cs="Arial"/>
          <w:sz w:val="20"/>
          <w:szCs w:val="20"/>
        </w:rPr>
        <w:t>north;</w:t>
      </w:r>
      <w:proofErr w:type="gramEnd"/>
      <w:r w:rsidRPr="00FD271A">
        <w:rPr>
          <w:rFonts w:ascii="Calibri" w:hAnsi="Calibri" w:cs="Arial"/>
          <w:sz w:val="20"/>
          <w:szCs w:val="20"/>
        </w:rPr>
        <w:t xml:space="preserve"> </w:t>
      </w:r>
    </w:p>
    <w:p w14:paraId="4886A46A"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East is oriented to within 45 degrees of true east, including 45 degrees south of </w:t>
      </w:r>
      <w:proofErr w:type="gramStart"/>
      <w:r w:rsidRPr="00FD271A">
        <w:rPr>
          <w:rFonts w:ascii="Calibri" w:hAnsi="Calibri" w:cs="Arial"/>
          <w:sz w:val="20"/>
          <w:szCs w:val="20"/>
        </w:rPr>
        <w:t>east;</w:t>
      </w:r>
      <w:proofErr w:type="gramEnd"/>
      <w:r w:rsidRPr="00FD271A">
        <w:rPr>
          <w:rFonts w:ascii="Calibri" w:hAnsi="Calibri" w:cs="Arial"/>
          <w:sz w:val="20"/>
          <w:szCs w:val="20"/>
        </w:rPr>
        <w:t xml:space="preserve"> </w:t>
      </w:r>
    </w:p>
    <w:p w14:paraId="4886A46B"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South is oriented to within 45 degrees of true south, including 45 degrees west of </w:t>
      </w:r>
      <w:proofErr w:type="gramStart"/>
      <w:r w:rsidRPr="00FD271A">
        <w:rPr>
          <w:rFonts w:ascii="Calibri" w:hAnsi="Calibri" w:cs="Arial"/>
          <w:sz w:val="20"/>
          <w:szCs w:val="20"/>
        </w:rPr>
        <w:t>south;</w:t>
      </w:r>
      <w:proofErr w:type="gramEnd"/>
      <w:r w:rsidRPr="00FD271A">
        <w:rPr>
          <w:rFonts w:ascii="Calibri" w:hAnsi="Calibri" w:cs="Arial"/>
          <w:sz w:val="20"/>
          <w:szCs w:val="20"/>
        </w:rPr>
        <w:t xml:space="preserve"> </w:t>
      </w:r>
    </w:p>
    <w:p w14:paraId="4886A46C" w14:textId="77777777" w:rsidR="00035CB4" w:rsidRPr="00FD271A" w:rsidRDefault="00035CB4" w:rsidP="00CE1552">
      <w:pPr>
        <w:numPr>
          <w:ilvl w:val="0"/>
          <w:numId w:val="12"/>
        </w:numPr>
        <w:rPr>
          <w:rFonts w:ascii="Calibri" w:hAnsi="Calibri" w:cs="Arial"/>
          <w:sz w:val="20"/>
          <w:szCs w:val="20"/>
        </w:rPr>
      </w:pPr>
      <w:r w:rsidRPr="00FD271A">
        <w:rPr>
          <w:rFonts w:ascii="Calibri" w:hAnsi="Calibri" w:cs="Arial"/>
          <w:sz w:val="20"/>
          <w:szCs w:val="20"/>
        </w:rPr>
        <w:t xml:space="preserve">West is oriented to within 45 degrees of true west, including 45 degrees north of west. </w:t>
      </w:r>
    </w:p>
    <w:p w14:paraId="4886A46D" w14:textId="77777777" w:rsidR="00035CB4" w:rsidRPr="00FD271A" w:rsidRDefault="00035CB4" w:rsidP="00035CB4">
      <w:pPr>
        <w:pStyle w:val="ListParagraph"/>
        <w:contextualSpacing/>
        <w:rPr>
          <w:rFonts w:ascii="Calibri" w:hAnsi="Calibri" w:cs="Arial"/>
          <w:sz w:val="20"/>
          <w:szCs w:val="20"/>
        </w:rPr>
      </w:pPr>
    </w:p>
    <w:p w14:paraId="4886A46E" w14:textId="539D19E2" w:rsidR="00035CB4" w:rsidRPr="00FD271A" w:rsidRDefault="00035CB4" w:rsidP="00FD271A">
      <w:pPr>
        <w:pStyle w:val="ListParagraph"/>
        <w:ind w:left="1440" w:hanging="720"/>
        <w:contextualSpacing/>
        <w:rPr>
          <w:rFonts w:ascii="Calibri" w:hAnsi="Calibri" w:cs="Arial"/>
          <w:sz w:val="20"/>
          <w:szCs w:val="20"/>
        </w:rPr>
      </w:pPr>
      <w:r w:rsidRPr="00FD271A">
        <w:rPr>
          <w:rFonts w:ascii="Calibri" w:hAnsi="Calibri" w:cs="Arial"/>
          <w:sz w:val="20"/>
          <w:szCs w:val="20"/>
        </w:rPr>
        <w:t xml:space="preserve">NOTE: </w:t>
      </w:r>
      <w:r w:rsidR="00E10C40">
        <w:rPr>
          <w:rFonts w:ascii="Calibri" w:hAnsi="Calibri" w:cs="Arial"/>
          <w:sz w:val="20"/>
          <w:szCs w:val="20"/>
        </w:rPr>
        <w:tab/>
      </w:r>
      <w:r w:rsidRPr="00FD271A">
        <w:rPr>
          <w:rFonts w:ascii="Calibri" w:hAnsi="Calibri" w:cs="Arial"/>
          <w:sz w:val="20"/>
          <w:szCs w:val="20"/>
        </w:rPr>
        <w:t>Skylights in a roof pitch greater than 1:12 can be included as facing the same orientation as that portion of the roof angle. If the skylight is in a roof with a pitch less than 1:12, the skylight is assumed to face west.</w:t>
      </w:r>
    </w:p>
    <w:p w14:paraId="4886A46F" w14:textId="77777777" w:rsidR="00035CB4" w:rsidRPr="00FD271A" w:rsidRDefault="00035CB4" w:rsidP="00035CB4">
      <w:pPr>
        <w:pStyle w:val="ListParagraph"/>
        <w:contextualSpacing/>
        <w:rPr>
          <w:rFonts w:ascii="Calibri" w:hAnsi="Calibri" w:cs="Arial"/>
          <w:sz w:val="20"/>
          <w:szCs w:val="20"/>
        </w:rPr>
      </w:pPr>
    </w:p>
    <w:p w14:paraId="4886A470" w14:textId="4CC00690"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Area Removed (ft</w:t>
      </w:r>
      <w:r w:rsidRPr="00FD271A">
        <w:rPr>
          <w:rFonts w:asciiTheme="minorHAnsi" w:hAnsiTheme="minorHAnsi"/>
          <w:sz w:val="20"/>
          <w:szCs w:val="20"/>
          <w:vertAlign w:val="superscript"/>
        </w:rPr>
        <w:t>2</w:t>
      </w:r>
      <w:r w:rsidRPr="00FD271A">
        <w:rPr>
          <w:rFonts w:asciiTheme="minorHAnsi" w:hAnsiTheme="minorHAnsi"/>
          <w:sz w:val="20"/>
          <w:szCs w:val="20"/>
        </w:rPr>
        <w:t xml:space="preserve">): Enter the area, in </w:t>
      </w:r>
      <w:r w:rsidR="009A14FD" w:rsidRPr="00FD271A">
        <w:rPr>
          <w:rFonts w:ascii="Calibri" w:hAnsi="Calibri" w:cs="Arial"/>
          <w:sz w:val="20"/>
          <w:szCs w:val="20"/>
        </w:rPr>
        <w:t>ft</w:t>
      </w:r>
      <w:r w:rsidR="009A14FD" w:rsidRPr="00FD271A">
        <w:rPr>
          <w:rFonts w:ascii="Calibri" w:hAnsi="Calibri" w:cs="Arial"/>
          <w:sz w:val="20"/>
          <w:szCs w:val="20"/>
          <w:vertAlign w:val="superscript"/>
        </w:rPr>
        <w:t>2</w:t>
      </w:r>
      <w:r w:rsidRPr="00FD271A">
        <w:rPr>
          <w:rFonts w:asciiTheme="minorHAnsi" w:hAnsiTheme="minorHAnsi"/>
          <w:sz w:val="20"/>
          <w:szCs w:val="20"/>
        </w:rPr>
        <w:t>, of the fenestration/glazing being removed.</w:t>
      </w:r>
    </w:p>
    <w:p w14:paraId="4886A471" w14:textId="386E2A50"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Area Added (ft</w:t>
      </w:r>
      <w:r w:rsidRPr="00FD271A">
        <w:rPr>
          <w:rFonts w:asciiTheme="minorHAnsi" w:hAnsiTheme="minorHAnsi"/>
          <w:sz w:val="20"/>
          <w:szCs w:val="20"/>
          <w:vertAlign w:val="superscript"/>
        </w:rPr>
        <w:t>2</w:t>
      </w:r>
      <w:r w:rsidRPr="00FD271A">
        <w:rPr>
          <w:rFonts w:asciiTheme="minorHAnsi" w:hAnsiTheme="minorHAnsi"/>
          <w:sz w:val="20"/>
          <w:szCs w:val="20"/>
        </w:rPr>
        <w:t xml:space="preserve">): Enter the area, in </w:t>
      </w:r>
      <w:r w:rsidR="009A14FD" w:rsidRPr="00FD271A">
        <w:rPr>
          <w:rFonts w:ascii="Calibri" w:hAnsi="Calibri" w:cs="Arial"/>
          <w:sz w:val="20"/>
          <w:szCs w:val="20"/>
        </w:rPr>
        <w:t>ft</w:t>
      </w:r>
      <w:r w:rsidR="009A14FD" w:rsidRPr="00FD271A">
        <w:rPr>
          <w:rFonts w:ascii="Calibri" w:hAnsi="Calibri" w:cs="Arial"/>
          <w:sz w:val="20"/>
          <w:szCs w:val="20"/>
          <w:vertAlign w:val="superscript"/>
        </w:rPr>
        <w:t>2</w:t>
      </w:r>
      <w:r w:rsidRPr="00FD271A">
        <w:rPr>
          <w:rFonts w:asciiTheme="minorHAnsi" w:hAnsiTheme="minorHAnsi"/>
          <w:sz w:val="20"/>
          <w:szCs w:val="20"/>
        </w:rPr>
        <w:t>, of the fenestration/glazing being added.</w:t>
      </w:r>
    </w:p>
    <w:p w14:paraId="4886A472" w14:textId="77777777"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Net Added Area (ft</w:t>
      </w:r>
      <w:r w:rsidRPr="00FD271A">
        <w:rPr>
          <w:rFonts w:asciiTheme="minorHAnsi" w:hAnsiTheme="minorHAnsi"/>
          <w:sz w:val="20"/>
          <w:szCs w:val="20"/>
          <w:vertAlign w:val="superscript"/>
        </w:rPr>
        <w:t>2</w:t>
      </w:r>
      <w:r w:rsidRPr="00FD271A">
        <w:rPr>
          <w:rFonts w:asciiTheme="minorHAnsi" w:hAnsiTheme="minorHAnsi"/>
          <w:sz w:val="20"/>
          <w:szCs w:val="20"/>
        </w:rPr>
        <w:t>): The difference between the Area Added and the Area Removed.</w:t>
      </w:r>
    </w:p>
    <w:p w14:paraId="23C7BF48" w14:textId="47C6519B" w:rsidR="004A65D5" w:rsidRPr="00FD271A" w:rsidRDefault="004A65D5"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lastRenderedPageBreak/>
        <w:t xml:space="preserve">Proposed U-factor: Enter </w:t>
      </w:r>
    </w:p>
    <w:p w14:paraId="4101EFB1" w14:textId="2B70E701" w:rsidR="004A65D5" w:rsidRPr="00FD271A" w:rsidRDefault="004A65D5" w:rsidP="004A65D5">
      <w:pPr>
        <w:pStyle w:val="ListParagraph"/>
        <w:ind w:left="1710" w:hanging="270"/>
        <w:contextualSpacing/>
        <w:rPr>
          <w:rFonts w:ascii="Calibri" w:hAnsi="Calibri" w:cs="Arial"/>
          <w:sz w:val="20"/>
          <w:szCs w:val="20"/>
        </w:rPr>
      </w:pPr>
      <w:r w:rsidRPr="00FD271A">
        <w:rPr>
          <w:rFonts w:ascii="Calibri" w:hAnsi="Calibri" w:cs="Arial"/>
          <w:sz w:val="20"/>
          <w:szCs w:val="20"/>
        </w:rPr>
        <w:t>(a) the NFRC U-factor based on the proposed brand and type of fenestration using National Fenestration Rating Council (</w:t>
      </w:r>
      <w:hyperlink r:id="rId19" w:history="1">
        <w:r w:rsidRPr="00FD271A">
          <w:rPr>
            <w:rStyle w:val="Hyperlink"/>
            <w:rFonts w:ascii="Calibri" w:hAnsi="Calibri" w:cs="Arial"/>
            <w:color w:val="auto"/>
            <w:sz w:val="20"/>
            <w:szCs w:val="20"/>
          </w:rPr>
          <w:t>www.nfrc.org</w:t>
        </w:r>
      </w:hyperlink>
      <w:r w:rsidRPr="00FD271A">
        <w:rPr>
          <w:rFonts w:ascii="Calibri" w:hAnsi="Calibri" w:cs="Arial"/>
          <w:sz w:val="20"/>
          <w:szCs w:val="20"/>
        </w:rPr>
        <w:t>) certified values</w:t>
      </w:r>
      <w:r w:rsidR="009A14FD">
        <w:rPr>
          <w:rFonts w:ascii="Calibri" w:hAnsi="Calibri" w:cs="Arial"/>
          <w:sz w:val="20"/>
          <w:szCs w:val="20"/>
        </w:rPr>
        <w:t>;</w:t>
      </w:r>
      <w:r w:rsidRPr="00FD271A">
        <w:rPr>
          <w:rFonts w:ascii="Calibri" w:hAnsi="Calibri" w:cs="Arial"/>
          <w:sz w:val="20"/>
          <w:szCs w:val="20"/>
        </w:rPr>
        <w:t xml:space="preserve"> or</w:t>
      </w:r>
    </w:p>
    <w:p w14:paraId="02553E88" w14:textId="255AE9C8"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(b) the default value from Table 110.6-A</w:t>
      </w:r>
      <w:r w:rsidR="009A14FD">
        <w:rPr>
          <w:rFonts w:ascii="Calibri" w:hAnsi="Calibri" w:cs="Arial"/>
          <w:sz w:val="20"/>
          <w:szCs w:val="20"/>
        </w:rPr>
        <w:t>;</w:t>
      </w:r>
      <w:r w:rsidRPr="00FD271A">
        <w:rPr>
          <w:rFonts w:ascii="Calibri" w:hAnsi="Calibri" w:cs="Arial"/>
          <w:sz w:val="20"/>
          <w:szCs w:val="20"/>
        </w:rPr>
        <w:t xml:space="preserve"> or </w:t>
      </w:r>
    </w:p>
    <w:p w14:paraId="1B4CAA18" w14:textId="2BC75E05"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(c) the NA6.2 alternate default U-factor (for non-rated site-built fenestration only)</w:t>
      </w:r>
      <w:r w:rsidR="009A14FD">
        <w:rPr>
          <w:rFonts w:ascii="Calibri" w:hAnsi="Calibri" w:cs="Arial"/>
          <w:sz w:val="20"/>
          <w:szCs w:val="20"/>
        </w:rPr>
        <w:t>;</w:t>
      </w:r>
      <w:r w:rsidRPr="00FD271A">
        <w:rPr>
          <w:rFonts w:ascii="Calibri" w:hAnsi="Calibri" w:cs="Arial"/>
          <w:sz w:val="20"/>
          <w:szCs w:val="20"/>
        </w:rPr>
        <w:t xml:space="preserve"> or</w:t>
      </w:r>
    </w:p>
    <w:p w14:paraId="67262785" w14:textId="0761D758" w:rsidR="004A65D5" w:rsidRPr="00FD271A" w:rsidRDefault="004A65D5" w:rsidP="004A65D5">
      <w:pPr>
        <w:pStyle w:val="ListParagraph"/>
        <w:ind w:firstLine="720"/>
        <w:contextualSpacing/>
        <w:rPr>
          <w:rFonts w:ascii="Calibri" w:hAnsi="Calibri" w:cs="Arial"/>
          <w:sz w:val="20"/>
          <w:szCs w:val="20"/>
        </w:rPr>
      </w:pPr>
      <w:r w:rsidRPr="00FD271A">
        <w:rPr>
          <w:rFonts w:ascii="Calibri" w:hAnsi="Calibri" w:cs="Arial"/>
          <w:sz w:val="20"/>
          <w:szCs w:val="20"/>
        </w:rPr>
        <w:t>(d) the Area-</w:t>
      </w:r>
      <w:r w:rsidR="009A14FD">
        <w:rPr>
          <w:rFonts w:ascii="Calibri" w:hAnsi="Calibri" w:cs="Arial"/>
          <w:sz w:val="20"/>
          <w:szCs w:val="20"/>
        </w:rPr>
        <w:t>W</w:t>
      </w:r>
      <w:r w:rsidRPr="00FD271A">
        <w:rPr>
          <w:rFonts w:ascii="Calibri" w:hAnsi="Calibri" w:cs="Arial"/>
          <w:sz w:val="20"/>
          <w:szCs w:val="20"/>
        </w:rPr>
        <w:t xml:space="preserve">eighted Average from CF1R-ENV-02. </w:t>
      </w:r>
    </w:p>
    <w:p w14:paraId="20CEEE0E" w14:textId="77777777" w:rsidR="00FE6BBF" w:rsidRPr="00FD271A" w:rsidRDefault="00FE6BBF" w:rsidP="00FD271A">
      <w:pPr>
        <w:pStyle w:val="ListParagraph"/>
        <w:contextualSpacing/>
        <w:rPr>
          <w:rFonts w:ascii="Calibri" w:hAnsi="Calibri" w:cs="Arial"/>
          <w:sz w:val="20"/>
          <w:szCs w:val="20"/>
        </w:rPr>
      </w:pPr>
    </w:p>
    <w:p w14:paraId="4886A473" w14:textId="26EDB171" w:rsidR="00035CB4" w:rsidRPr="00FD271A" w:rsidRDefault="00035CB4" w:rsidP="00FD271A">
      <w:pPr>
        <w:pStyle w:val="ListParagraph"/>
        <w:contextualSpacing/>
        <w:rPr>
          <w:rFonts w:ascii="Calibri" w:hAnsi="Calibri" w:cs="Arial"/>
          <w:sz w:val="20"/>
          <w:szCs w:val="20"/>
        </w:rPr>
      </w:pPr>
      <w:r w:rsidRPr="00FD271A">
        <w:rPr>
          <w:rFonts w:ascii="Calibri" w:hAnsi="Calibri" w:cs="Arial"/>
          <w:sz w:val="20"/>
          <w:szCs w:val="20"/>
        </w:rPr>
        <w:t xml:space="preserve">If any products (other than </w:t>
      </w:r>
      <w:r w:rsidR="00FE6BBF" w:rsidRPr="00FD271A">
        <w:rPr>
          <w:rFonts w:ascii="Calibri" w:hAnsi="Calibri" w:cs="Arial"/>
          <w:sz w:val="20"/>
          <w:szCs w:val="20"/>
        </w:rPr>
        <w:t>skylights</w:t>
      </w:r>
      <w:r w:rsidRPr="00FD271A">
        <w:rPr>
          <w:rFonts w:ascii="Calibri" w:hAnsi="Calibri" w:cs="Arial"/>
          <w:sz w:val="20"/>
          <w:szCs w:val="20"/>
        </w:rPr>
        <w:t xml:space="preserve">) have a higher U-factor than 0.32, first complete a </w:t>
      </w:r>
      <w:r w:rsidR="004A65D5" w:rsidRPr="00FD271A">
        <w:rPr>
          <w:rFonts w:ascii="Calibri" w:hAnsi="Calibri" w:cs="Arial"/>
          <w:sz w:val="20"/>
          <w:szCs w:val="20"/>
        </w:rPr>
        <w:t>CF1R-</w:t>
      </w:r>
      <w:r w:rsidRPr="00FD271A">
        <w:rPr>
          <w:rFonts w:ascii="Calibri" w:hAnsi="Calibri" w:cs="Arial"/>
          <w:sz w:val="20"/>
          <w:szCs w:val="20"/>
        </w:rPr>
        <w:t xml:space="preserve">ENV-02 to calculate </w:t>
      </w:r>
      <w:r w:rsidR="004A65D5" w:rsidRPr="00FD271A">
        <w:rPr>
          <w:rFonts w:ascii="Calibri" w:hAnsi="Calibri" w:cs="Arial"/>
          <w:sz w:val="20"/>
          <w:szCs w:val="20"/>
        </w:rPr>
        <w:t xml:space="preserve">the </w:t>
      </w:r>
      <w:r w:rsidR="009A14FD">
        <w:rPr>
          <w:rFonts w:ascii="Calibri" w:hAnsi="Calibri" w:cs="Arial"/>
          <w:sz w:val="20"/>
          <w:szCs w:val="20"/>
        </w:rPr>
        <w:t>A</w:t>
      </w:r>
      <w:r w:rsidR="004A65D5" w:rsidRPr="00FD271A">
        <w:rPr>
          <w:rFonts w:ascii="Calibri" w:hAnsi="Calibri" w:cs="Arial"/>
          <w:sz w:val="20"/>
          <w:szCs w:val="20"/>
        </w:rPr>
        <w:t>rea-</w:t>
      </w:r>
      <w:r w:rsidR="009A14FD">
        <w:rPr>
          <w:rFonts w:ascii="Calibri" w:hAnsi="Calibri" w:cs="Arial"/>
          <w:sz w:val="20"/>
          <w:szCs w:val="20"/>
        </w:rPr>
        <w:t>W</w:t>
      </w:r>
      <w:r w:rsidRPr="00FD271A">
        <w:rPr>
          <w:rFonts w:ascii="Calibri" w:hAnsi="Calibri" w:cs="Arial"/>
          <w:sz w:val="20"/>
          <w:szCs w:val="20"/>
        </w:rPr>
        <w:t xml:space="preserve">eighted </w:t>
      </w:r>
      <w:r w:rsidR="009A14FD">
        <w:rPr>
          <w:rFonts w:ascii="Calibri" w:hAnsi="Calibri" w:cs="Arial"/>
          <w:sz w:val="20"/>
          <w:szCs w:val="20"/>
        </w:rPr>
        <w:t>A</w:t>
      </w:r>
      <w:r w:rsidRPr="00FD271A">
        <w:rPr>
          <w:rFonts w:ascii="Calibri" w:hAnsi="Calibri" w:cs="Arial"/>
          <w:sz w:val="20"/>
          <w:szCs w:val="20"/>
        </w:rPr>
        <w:t>verage U-factor and attach it to the CF1R</w:t>
      </w:r>
      <w:r w:rsidR="004A65D5" w:rsidRPr="00FD271A">
        <w:rPr>
          <w:rFonts w:ascii="Calibri" w:hAnsi="Calibri" w:cs="Arial"/>
          <w:sz w:val="20"/>
          <w:szCs w:val="20"/>
        </w:rPr>
        <w:t>-ALT-01</w:t>
      </w:r>
      <w:r w:rsidRPr="00FD271A">
        <w:rPr>
          <w:rFonts w:ascii="Calibri" w:hAnsi="Calibri" w:cs="Arial"/>
          <w:sz w:val="20"/>
          <w:szCs w:val="20"/>
        </w:rPr>
        <w:t xml:space="preserve">. </w:t>
      </w:r>
    </w:p>
    <w:p w14:paraId="4886A474" w14:textId="77777777" w:rsidR="00035CB4" w:rsidRPr="00FD271A" w:rsidRDefault="00035CB4" w:rsidP="00035CB4">
      <w:pPr>
        <w:pStyle w:val="ListParagraph"/>
        <w:spacing w:line="276" w:lineRule="auto"/>
        <w:contextualSpacing/>
        <w:rPr>
          <w:rFonts w:ascii="Calibri" w:hAnsi="Calibri" w:cs="Arial"/>
          <w:sz w:val="20"/>
          <w:szCs w:val="20"/>
        </w:rPr>
      </w:pPr>
    </w:p>
    <w:p w14:paraId="4886A475" w14:textId="1A6EC0C8" w:rsidR="00035CB4" w:rsidRPr="00FD271A" w:rsidRDefault="00035CB4" w:rsidP="009A14FD">
      <w:pPr>
        <w:ind w:left="1440" w:hanging="720"/>
        <w:rPr>
          <w:rFonts w:ascii="Calibri" w:hAnsi="Calibri" w:cs="Arial"/>
          <w:sz w:val="20"/>
          <w:szCs w:val="20"/>
        </w:rPr>
      </w:pPr>
      <w:r w:rsidRPr="00FD271A">
        <w:rPr>
          <w:rFonts w:ascii="Calibri" w:hAnsi="Calibri" w:cs="Arial"/>
          <w:sz w:val="20"/>
          <w:szCs w:val="20"/>
        </w:rPr>
        <w:t xml:space="preserve">NOTE: </w:t>
      </w:r>
      <w:r w:rsidRPr="00FD271A">
        <w:rPr>
          <w:rFonts w:ascii="Calibri" w:hAnsi="Calibri" w:cs="Arial"/>
          <w:sz w:val="20"/>
          <w:szCs w:val="20"/>
        </w:rPr>
        <w:tab/>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w:t>
      </w:r>
      <w:r w:rsidR="007F7A2E">
        <w:rPr>
          <w:rFonts w:ascii="Calibri" w:hAnsi="Calibri" w:cs="Arial"/>
          <w:sz w:val="20"/>
          <w:szCs w:val="20"/>
        </w:rPr>
        <w:t>9</w:t>
      </w:r>
      <w:r w:rsidRPr="00FD271A">
        <w:rPr>
          <w:rFonts w:ascii="Calibri" w:hAnsi="Calibri" w:cs="Arial"/>
          <w:sz w:val="20"/>
          <w:szCs w:val="20"/>
        </w:rPr>
        <w:t xml:space="preserve"> and 11. </w:t>
      </w:r>
    </w:p>
    <w:p w14:paraId="622E6B66" w14:textId="77777777" w:rsidR="00975BB4" w:rsidRPr="00FD271A" w:rsidRDefault="00975BB4" w:rsidP="00035CB4">
      <w:pPr>
        <w:tabs>
          <w:tab w:val="left" w:pos="1800"/>
        </w:tabs>
        <w:ind w:left="1800" w:hanging="720"/>
        <w:rPr>
          <w:rFonts w:ascii="Calibri" w:hAnsi="Calibri" w:cs="Arial"/>
          <w:sz w:val="20"/>
          <w:szCs w:val="20"/>
        </w:rPr>
      </w:pPr>
    </w:p>
    <w:p w14:paraId="4886A476" w14:textId="178C49AD"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Source:</w:t>
      </w:r>
      <w:r w:rsidRPr="00FD271A">
        <w:rPr>
          <w:rFonts w:ascii="Calibri" w:hAnsi="Calibri" w:cs="Arial"/>
          <w:sz w:val="20"/>
          <w:szCs w:val="20"/>
        </w:rPr>
        <w:t xml:space="preserve"> NFRC, Table 110.6-A and 110.6-B, Equations NA6-1 and NA6-2</w:t>
      </w:r>
      <w:r w:rsidR="004A65D5" w:rsidRPr="00FD271A">
        <w:rPr>
          <w:rFonts w:ascii="Calibri" w:hAnsi="Calibri" w:cs="Arial"/>
          <w:sz w:val="20"/>
          <w:szCs w:val="20"/>
        </w:rPr>
        <w:t>, or Area-weighted Average Worksheet (ENV-02)</w:t>
      </w:r>
      <w:r w:rsidRPr="00FD271A">
        <w:rPr>
          <w:rFonts w:ascii="Calibri" w:hAnsi="Calibri" w:cs="Arial"/>
          <w:sz w:val="20"/>
          <w:szCs w:val="20"/>
        </w:rPr>
        <w:t>. The source of the U-factor data for the fenestration product.</w:t>
      </w:r>
    </w:p>
    <w:p w14:paraId="24C335E3" w14:textId="77777777" w:rsidR="004A65D5" w:rsidRPr="00FD271A" w:rsidRDefault="004A65D5" w:rsidP="00CE1552">
      <w:pPr>
        <w:pStyle w:val="ListParagraph"/>
        <w:numPr>
          <w:ilvl w:val="0"/>
          <w:numId w:val="20"/>
        </w:numPr>
        <w:contextualSpacing/>
        <w:rPr>
          <w:rFonts w:ascii="Calibri" w:hAnsi="Calibri" w:cs="Arial"/>
          <w:sz w:val="20"/>
          <w:szCs w:val="20"/>
        </w:rPr>
      </w:pPr>
      <w:r w:rsidRPr="00FD271A">
        <w:rPr>
          <w:rFonts w:ascii="Calibri" w:hAnsi="Calibri" w:cs="Arial"/>
          <w:sz w:val="20"/>
          <w:szCs w:val="20"/>
        </w:rPr>
        <w:t xml:space="preserve">Proposed SHGC: In climate zones 2, 4, 6-16 enter </w:t>
      </w:r>
    </w:p>
    <w:p w14:paraId="6FF70886"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NFRC-SHGC based on the proposed brand and type of fenestration using National Fenestration Rating Council (</w:t>
      </w:r>
      <w:hyperlink r:id="rId20" w:history="1">
        <w:r w:rsidRPr="00FD271A">
          <w:rPr>
            <w:rStyle w:val="Hyperlink"/>
            <w:rFonts w:ascii="Calibri" w:hAnsi="Calibri" w:cs="Arial"/>
            <w:sz w:val="20"/>
            <w:szCs w:val="20"/>
          </w:rPr>
          <w:t>www.nfrc.com</w:t>
        </w:r>
      </w:hyperlink>
      <w:r w:rsidRPr="00FD271A">
        <w:rPr>
          <w:rFonts w:ascii="Calibri" w:hAnsi="Calibri" w:cs="Arial"/>
          <w:sz w:val="20"/>
          <w:szCs w:val="20"/>
        </w:rPr>
        <w:t xml:space="preserve">)  certified values, or </w:t>
      </w:r>
    </w:p>
    <w:p w14:paraId="730EEC52"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 xml:space="preserve"> the default value Table 110.6-B, or </w:t>
      </w:r>
    </w:p>
    <w:p w14:paraId="1E8CF85B"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NA6.3 alternate default SHGC (for non-rated site-built fenestration only), or</w:t>
      </w:r>
    </w:p>
    <w:p w14:paraId="21208A8F" w14:textId="77777777" w:rsidR="004A65D5" w:rsidRPr="00FD271A" w:rsidRDefault="004A65D5" w:rsidP="00CE1552">
      <w:pPr>
        <w:pStyle w:val="ListParagraph"/>
        <w:numPr>
          <w:ilvl w:val="0"/>
          <w:numId w:val="24"/>
        </w:numPr>
        <w:contextualSpacing/>
        <w:rPr>
          <w:rFonts w:ascii="Calibri" w:hAnsi="Calibri" w:cs="Arial"/>
          <w:sz w:val="20"/>
          <w:szCs w:val="20"/>
        </w:rPr>
      </w:pPr>
      <w:r w:rsidRPr="00FD271A">
        <w:rPr>
          <w:rFonts w:ascii="Calibri" w:hAnsi="Calibri" w:cs="Arial"/>
          <w:sz w:val="20"/>
          <w:szCs w:val="20"/>
        </w:rPr>
        <w:t>the Area-weighted Average from CF1R-ENV-02.</w:t>
      </w:r>
    </w:p>
    <w:p w14:paraId="4886A478" w14:textId="77777777" w:rsidR="00035CB4" w:rsidRPr="00FD271A" w:rsidRDefault="00035CB4" w:rsidP="00035CB4">
      <w:pPr>
        <w:ind w:left="720"/>
        <w:contextualSpacing/>
        <w:rPr>
          <w:rFonts w:ascii="Calibri" w:hAnsi="Calibri" w:cs="Arial"/>
          <w:sz w:val="20"/>
          <w:szCs w:val="20"/>
        </w:rPr>
      </w:pPr>
    </w:p>
    <w:p w14:paraId="4886A479" w14:textId="09A923FB" w:rsidR="00035CB4" w:rsidRPr="00FD271A" w:rsidRDefault="00035CB4" w:rsidP="00035CB4">
      <w:pPr>
        <w:ind w:left="720"/>
        <w:contextualSpacing/>
        <w:rPr>
          <w:rFonts w:ascii="Calibri" w:hAnsi="Calibri" w:cs="Arial"/>
          <w:sz w:val="20"/>
          <w:szCs w:val="20"/>
        </w:rPr>
      </w:pPr>
      <w:r w:rsidRPr="00FD271A">
        <w:rPr>
          <w:rFonts w:ascii="Calibri" w:hAnsi="Calibri" w:cs="Arial"/>
          <w:sz w:val="20"/>
          <w:szCs w:val="20"/>
        </w:rPr>
        <w:t xml:space="preserve">If any products (other than </w:t>
      </w:r>
      <w:r w:rsidR="00FE6BBF" w:rsidRPr="00FD271A">
        <w:rPr>
          <w:rFonts w:ascii="Calibri" w:hAnsi="Calibri" w:cs="Arial"/>
          <w:sz w:val="20"/>
          <w:szCs w:val="20"/>
        </w:rPr>
        <w:t>skylights</w:t>
      </w:r>
      <w:r w:rsidRPr="00FD271A">
        <w:rPr>
          <w:rFonts w:ascii="Calibri" w:hAnsi="Calibri" w:cs="Arial"/>
          <w:sz w:val="20"/>
          <w:szCs w:val="20"/>
        </w:rPr>
        <w:t>) have a higher SHGC than required by Package A, first complete a form CF1R-ENV-02 to calculate the area-weighted average SHGC and attach it to the CF1R-ALT-01.</w:t>
      </w:r>
    </w:p>
    <w:p w14:paraId="4886A47A" w14:textId="77777777" w:rsidR="00035CB4" w:rsidRPr="00FD271A" w:rsidRDefault="00035CB4" w:rsidP="00035CB4">
      <w:pPr>
        <w:pStyle w:val="ListParagraph"/>
        <w:rPr>
          <w:rFonts w:asciiTheme="minorHAnsi" w:hAnsiTheme="minorHAnsi"/>
          <w:sz w:val="20"/>
          <w:szCs w:val="20"/>
        </w:rPr>
      </w:pPr>
    </w:p>
    <w:p w14:paraId="4886A47B" w14:textId="062A38FC"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Source:</w:t>
      </w:r>
      <w:r w:rsidRPr="00FD271A">
        <w:rPr>
          <w:rFonts w:ascii="Calibri" w:hAnsi="Calibri" w:cs="Arial"/>
          <w:sz w:val="20"/>
          <w:szCs w:val="20"/>
        </w:rPr>
        <w:t xml:space="preserve"> NFRC, Table 110.6-A and 110.6-B, Equations NA6-1 and NA6-2</w:t>
      </w:r>
      <w:r w:rsidR="004A65D5" w:rsidRPr="00FD271A">
        <w:rPr>
          <w:rFonts w:ascii="Calibri" w:hAnsi="Calibri" w:cs="Arial"/>
          <w:sz w:val="20"/>
          <w:szCs w:val="20"/>
        </w:rPr>
        <w:t>, or Area-weighted Average Worksheet (ENV-02)</w:t>
      </w:r>
      <w:r w:rsidRPr="00FD271A">
        <w:rPr>
          <w:rFonts w:ascii="Calibri" w:hAnsi="Calibri" w:cs="Arial"/>
          <w:sz w:val="20"/>
          <w:szCs w:val="20"/>
        </w:rPr>
        <w:t>. The source of the SHGC data for the fenestration product.</w:t>
      </w:r>
    </w:p>
    <w:p w14:paraId="4886A47C" w14:textId="77777777" w:rsidR="00035CB4" w:rsidRPr="00FD271A" w:rsidRDefault="00035CB4" w:rsidP="00CE1552">
      <w:pPr>
        <w:pStyle w:val="ListParagraph"/>
        <w:numPr>
          <w:ilvl w:val="0"/>
          <w:numId w:val="20"/>
        </w:numPr>
        <w:contextualSpacing/>
        <w:rPr>
          <w:rFonts w:ascii="Calibri" w:hAnsi="Calibri" w:cs="Arial"/>
          <w:sz w:val="20"/>
          <w:szCs w:val="20"/>
        </w:rPr>
      </w:pPr>
      <w:r w:rsidRPr="00FD271A">
        <w:rPr>
          <w:rFonts w:asciiTheme="minorHAnsi" w:hAnsiTheme="minorHAnsi"/>
          <w:sz w:val="20"/>
          <w:szCs w:val="20"/>
        </w:rPr>
        <w:t>Exterior Shading Device:</w:t>
      </w:r>
      <w:r w:rsidRPr="00FD271A">
        <w:rPr>
          <w:rFonts w:ascii="Calibri" w:hAnsi="Calibri" w:cs="Arial"/>
          <w:sz w:val="20"/>
          <w:szCs w:val="20"/>
        </w:rPr>
        <w:t xml:space="preserve"> If exterior shading devices are used to meet the SHGC requirement, indicate the type of device (from Table S-1 of CF1R-ENV-03 Solar Heat Gain Coefficient Worksheet) and attach an ENV-03.</w:t>
      </w:r>
    </w:p>
    <w:p w14:paraId="4886A47D" w14:textId="77777777" w:rsidR="00035CB4" w:rsidRPr="00FD271A" w:rsidRDefault="00035CB4" w:rsidP="00035CB4">
      <w:pPr>
        <w:tabs>
          <w:tab w:val="left" w:pos="1800"/>
        </w:tabs>
        <w:ind w:left="1800" w:hanging="720"/>
        <w:rPr>
          <w:rFonts w:ascii="Calibri" w:hAnsi="Calibri" w:cs="Arial"/>
          <w:sz w:val="20"/>
          <w:szCs w:val="20"/>
        </w:rPr>
      </w:pPr>
    </w:p>
    <w:p w14:paraId="4886A47F" w14:textId="3172F7AB" w:rsidR="00035CB4" w:rsidRPr="00FD271A" w:rsidRDefault="00035CB4" w:rsidP="009A14FD">
      <w:pPr>
        <w:ind w:left="1800" w:hanging="1080"/>
        <w:rPr>
          <w:rFonts w:ascii="Calibri" w:hAnsi="Calibri" w:cs="Arial"/>
          <w:sz w:val="20"/>
          <w:szCs w:val="20"/>
        </w:rPr>
      </w:pPr>
      <w:r w:rsidRPr="00FD271A">
        <w:rPr>
          <w:rFonts w:ascii="Calibri" w:hAnsi="Calibri" w:cs="Arial"/>
          <w:sz w:val="20"/>
          <w:szCs w:val="20"/>
        </w:rPr>
        <w:t>NOTES</w:t>
      </w:r>
      <w:proofErr w:type="gramStart"/>
      <w:r w:rsidRPr="00FD271A">
        <w:rPr>
          <w:rFonts w:ascii="Calibri" w:hAnsi="Calibri" w:cs="Arial"/>
          <w:sz w:val="20"/>
          <w:szCs w:val="20"/>
        </w:rPr>
        <w:t xml:space="preserve">: </w:t>
      </w:r>
      <w:r w:rsidR="009A14FD">
        <w:rPr>
          <w:rFonts w:ascii="Calibri" w:hAnsi="Calibri" w:cs="Arial"/>
          <w:sz w:val="20"/>
          <w:szCs w:val="20"/>
        </w:rPr>
        <w:t xml:space="preserve"> </w:t>
      </w:r>
      <w:r w:rsidR="00FE6BBF" w:rsidRPr="00FD271A">
        <w:rPr>
          <w:rFonts w:ascii="Calibri" w:hAnsi="Calibri" w:cs="Arial"/>
          <w:sz w:val="20"/>
          <w:szCs w:val="20"/>
        </w:rPr>
        <w:t>(</w:t>
      </w:r>
      <w:proofErr w:type="gramEnd"/>
      <w:r w:rsidR="00FE6BBF" w:rsidRPr="00FD271A">
        <w:rPr>
          <w:rFonts w:ascii="Calibri" w:hAnsi="Calibri" w:cs="Arial"/>
          <w:sz w:val="20"/>
          <w:szCs w:val="20"/>
        </w:rPr>
        <w:t>1)</w:t>
      </w:r>
      <w:r w:rsidR="00FE6BBF" w:rsidRPr="00FD271A">
        <w:rPr>
          <w:rFonts w:ascii="Calibri" w:hAnsi="Calibri" w:cs="Arial"/>
          <w:sz w:val="20"/>
          <w:szCs w:val="20"/>
        </w:rPr>
        <w:tab/>
      </w:r>
      <w:r w:rsidRPr="00FD271A">
        <w:rPr>
          <w:rFonts w:ascii="Calibri" w:hAnsi="Calibri" w:cs="Arial"/>
          <w:sz w:val="20"/>
          <w:szCs w:val="20"/>
        </w:rPr>
        <w:t>An exterior shading device is not used for products with an NFRC rated U-factor and SHGC based on a factory integrated shading device.</w:t>
      </w:r>
    </w:p>
    <w:p w14:paraId="1A209E67" w14:textId="1CBB1F19" w:rsidR="00FE6BBF" w:rsidRPr="00FD271A" w:rsidRDefault="00FE6BBF" w:rsidP="00CE1552">
      <w:pPr>
        <w:pStyle w:val="ListParagraph"/>
        <w:numPr>
          <w:ilvl w:val="0"/>
          <w:numId w:val="23"/>
        </w:numPr>
        <w:ind w:left="1800"/>
        <w:contextualSpacing/>
        <w:rPr>
          <w:rFonts w:ascii="Calibri" w:hAnsi="Calibri" w:cs="Arial"/>
          <w:sz w:val="20"/>
          <w:szCs w:val="20"/>
        </w:rPr>
      </w:pPr>
      <w:r w:rsidRPr="00FD271A">
        <w:rPr>
          <w:rFonts w:ascii="Calibri" w:hAnsi="Calibri" w:cs="Arial"/>
          <w:sz w:val="20"/>
          <w:szCs w:val="20"/>
        </w:rPr>
        <w:t xml:space="preserve">Chromogenic glazing shall be considered separately from </w:t>
      </w:r>
      <w:proofErr w:type="gramStart"/>
      <w:r w:rsidRPr="00FD271A">
        <w:rPr>
          <w:rFonts w:ascii="Calibri" w:hAnsi="Calibri" w:cs="Arial"/>
          <w:sz w:val="20"/>
          <w:szCs w:val="20"/>
        </w:rPr>
        <w:t>other</w:t>
      </w:r>
      <w:proofErr w:type="gramEnd"/>
      <w:r w:rsidRPr="00FD271A">
        <w:rPr>
          <w:rFonts w:ascii="Calibri" w:hAnsi="Calibri" w:cs="Arial"/>
          <w:sz w:val="20"/>
          <w:szCs w:val="20"/>
        </w:rPr>
        <w:t xml:space="preserve"> fenestration.</w:t>
      </w:r>
    </w:p>
    <w:p w14:paraId="4886A480" w14:textId="551C3B01" w:rsidR="00035CB4" w:rsidRPr="00FD271A" w:rsidRDefault="00035CB4" w:rsidP="00CE1552">
      <w:pPr>
        <w:pStyle w:val="ListParagraph"/>
        <w:numPr>
          <w:ilvl w:val="0"/>
          <w:numId w:val="23"/>
        </w:numPr>
        <w:ind w:left="1800"/>
        <w:contextualSpacing/>
        <w:rPr>
          <w:rFonts w:ascii="Calibri" w:hAnsi="Calibri" w:cs="Arial"/>
          <w:sz w:val="20"/>
          <w:szCs w:val="20"/>
        </w:rPr>
      </w:pPr>
      <w:r w:rsidRPr="00FD271A">
        <w:rPr>
          <w:rFonts w:ascii="Calibri" w:hAnsi="Calibri" w:cs="Arial"/>
          <w:sz w:val="20"/>
          <w:szCs w:val="20"/>
        </w:rPr>
        <w:t>If using an overhang for south-facing glazing, the glazing must be fully shaded at solar noon on August 21 and substantially exposed to direct sunlight at solar noon on December 21 (see Residential Manual, Section 3.5.5).</w:t>
      </w:r>
    </w:p>
    <w:p w14:paraId="4886A481" w14:textId="77777777" w:rsidR="00035CB4" w:rsidRPr="00FD271A" w:rsidRDefault="00035CB4" w:rsidP="00035CB4">
      <w:pPr>
        <w:pStyle w:val="ListParagraph"/>
        <w:rPr>
          <w:rFonts w:asciiTheme="minorHAnsi" w:hAnsiTheme="minorHAnsi"/>
          <w:sz w:val="20"/>
          <w:szCs w:val="20"/>
        </w:rPr>
      </w:pPr>
    </w:p>
    <w:p w14:paraId="4886A482" w14:textId="16B6DC0D" w:rsidR="00035CB4" w:rsidRPr="00FD271A" w:rsidRDefault="00035CB4" w:rsidP="00CE1552">
      <w:pPr>
        <w:pStyle w:val="ListParagraph"/>
        <w:numPr>
          <w:ilvl w:val="0"/>
          <w:numId w:val="20"/>
        </w:numPr>
        <w:rPr>
          <w:rFonts w:asciiTheme="minorHAnsi" w:hAnsiTheme="minorHAnsi"/>
          <w:sz w:val="20"/>
          <w:szCs w:val="20"/>
        </w:rPr>
      </w:pPr>
      <w:r w:rsidRPr="00FD271A">
        <w:rPr>
          <w:rFonts w:asciiTheme="minorHAnsi" w:hAnsiTheme="minorHAnsi"/>
          <w:sz w:val="20"/>
          <w:szCs w:val="20"/>
        </w:rPr>
        <w:t>Combined SHGC from CF1R-ENV-03:</w:t>
      </w:r>
      <w:r w:rsidRPr="00FD271A">
        <w:rPr>
          <w:rFonts w:ascii="Calibri" w:hAnsi="Calibri" w:cs="Arial"/>
          <w:sz w:val="20"/>
          <w:szCs w:val="20"/>
        </w:rPr>
        <w:t xml:space="preserve"> If exterior shading devices are combined with the SHGC value of the fenestration to meet the prescriptive SHGC requirements (as indicated by a value in column </w:t>
      </w:r>
      <w:r w:rsidR="00FE6BBF" w:rsidRPr="00FD271A">
        <w:rPr>
          <w:rFonts w:ascii="Calibri" w:hAnsi="Calibri" w:cs="Arial"/>
          <w:sz w:val="20"/>
          <w:szCs w:val="20"/>
        </w:rPr>
        <w:t>F</w:t>
      </w:r>
      <w:r w:rsidRPr="00FD271A">
        <w:rPr>
          <w:rFonts w:ascii="Calibri" w:hAnsi="Calibri" w:cs="Arial"/>
          <w:sz w:val="20"/>
          <w:szCs w:val="20"/>
        </w:rPr>
        <w:t>. 1</w:t>
      </w:r>
      <w:r w:rsidR="00FE6BBF" w:rsidRPr="00FD271A">
        <w:rPr>
          <w:rFonts w:ascii="Calibri" w:hAnsi="Calibri" w:cs="Arial"/>
          <w:sz w:val="20"/>
          <w:szCs w:val="20"/>
        </w:rPr>
        <w:t>3</w:t>
      </w:r>
      <w:r w:rsidRPr="00FD271A">
        <w:rPr>
          <w:rFonts w:ascii="Calibri" w:hAnsi="Calibri" w:cs="Arial"/>
          <w:sz w:val="20"/>
          <w:szCs w:val="20"/>
        </w:rPr>
        <w:t xml:space="preserve">), indicate the SHGC calculated on </w:t>
      </w:r>
      <w:r w:rsidR="00714937">
        <w:rPr>
          <w:rFonts w:ascii="Calibri" w:hAnsi="Calibri" w:cs="Arial"/>
          <w:sz w:val="20"/>
          <w:szCs w:val="20"/>
        </w:rPr>
        <w:t>compliance document</w:t>
      </w:r>
      <w:r w:rsidR="00714937" w:rsidRPr="00FD271A">
        <w:rPr>
          <w:rFonts w:ascii="Calibri" w:hAnsi="Calibri" w:cs="Arial"/>
          <w:sz w:val="20"/>
          <w:szCs w:val="20"/>
        </w:rPr>
        <w:t xml:space="preserve"> </w:t>
      </w:r>
      <w:r w:rsidRPr="00FD271A">
        <w:rPr>
          <w:rFonts w:ascii="Calibri" w:hAnsi="Calibri" w:cs="Arial"/>
          <w:sz w:val="20"/>
          <w:szCs w:val="20"/>
        </w:rPr>
        <w:t>CF1R-ENV-03 and attach the form for each window with an exterior shading device.</w:t>
      </w:r>
    </w:p>
    <w:p w14:paraId="4886A483" w14:textId="143B30EC" w:rsidR="00035CB4" w:rsidRDefault="00035CB4" w:rsidP="00035CB4">
      <w:pPr>
        <w:ind w:left="360"/>
        <w:rPr>
          <w:rFonts w:ascii="Calibri" w:hAnsi="Calibri" w:cs="Arial"/>
          <w:sz w:val="20"/>
          <w:szCs w:val="20"/>
        </w:rPr>
      </w:pPr>
      <w:r w:rsidRPr="00FD271A">
        <w:rPr>
          <w:rFonts w:asciiTheme="minorHAnsi" w:hAnsiTheme="minorHAnsi"/>
          <w:sz w:val="20"/>
          <w:szCs w:val="20"/>
        </w:rPr>
        <w:t>15.-</w:t>
      </w:r>
      <w:r w:rsidR="00975BB4" w:rsidRPr="00FD271A">
        <w:rPr>
          <w:rFonts w:asciiTheme="minorHAnsi" w:hAnsiTheme="minorHAnsi"/>
          <w:sz w:val="20"/>
          <w:szCs w:val="20"/>
        </w:rPr>
        <w:t>30</w:t>
      </w:r>
      <w:r w:rsidRPr="00FD271A">
        <w:rPr>
          <w:rFonts w:asciiTheme="minorHAnsi" w:hAnsiTheme="minorHAnsi"/>
          <w:sz w:val="20"/>
          <w:szCs w:val="20"/>
        </w:rPr>
        <w:t xml:space="preserve">. </w:t>
      </w:r>
      <w:r w:rsidRPr="00FD271A">
        <w:rPr>
          <w:rFonts w:ascii="Calibri" w:hAnsi="Calibri" w:cs="Arial"/>
          <w:sz w:val="20"/>
          <w:szCs w:val="20"/>
        </w:rPr>
        <w:t>Automatically completed entries; no user input required.</w:t>
      </w:r>
    </w:p>
    <w:p w14:paraId="4886A484" w14:textId="77777777" w:rsidR="00035CB4" w:rsidRPr="00FD271A" w:rsidRDefault="00035CB4" w:rsidP="009867E0">
      <w:pPr>
        <w:rPr>
          <w:sz w:val="20"/>
          <w:szCs w:val="20"/>
        </w:rPr>
      </w:pPr>
    </w:p>
    <w:p w14:paraId="57CCD35C" w14:textId="77777777" w:rsidR="00300464" w:rsidRDefault="00300464" w:rsidP="002F2F37">
      <w:pPr>
        <w:rPr>
          <w:ins w:id="6" w:author="Markstrum, Alexis@Energy" w:date="2021-03-23T08:55:00Z"/>
          <w:rFonts w:ascii="Calibri" w:hAnsi="Calibri" w:cs="Arial"/>
          <w:b/>
          <w:sz w:val="20"/>
          <w:szCs w:val="20"/>
        </w:rPr>
      </w:pPr>
    </w:p>
    <w:p w14:paraId="3971D396" w14:textId="77777777" w:rsidR="00300464" w:rsidRDefault="00300464" w:rsidP="002F2F37">
      <w:pPr>
        <w:rPr>
          <w:ins w:id="7" w:author="Markstrum, Alexis@Energy" w:date="2021-03-23T08:55:00Z"/>
          <w:rFonts w:ascii="Calibri" w:hAnsi="Calibri" w:cs="Arial"/>
          <w:b/>
          <w:sz w:val="20"/>
          <w:szCs w:val="20"/>
        </w:rPr>
      </w:pPr>
    </w:p>
    <w:p w14:paraId="4886A485" w14:textId="3C94F46D" w:rsidR="009867E0" w:rsidRPr="00FD271A" w:rsidRDefault="009F6CB9" w:rsidP="002F2F37">
      <w:pPr>
        <w:rPr>
          <w:rFonts w:ascii="Calibri" w:hAnsi="Calibri" w:cs="Arial"/>
          <w:b/>
          <w:sz w:val="20"/>
          <w:szCs w:val="20"/>
        </w:rPr>
      </w:pPr>
      <w:r>
        <w:rPr>
          <w:rFonts w:ascii="Calibri" w:hAnsi="Calibri" w:cs="Arial"/>
          <w:b/>
          <w:sz w:val="20"/>
          <w:szCs w:val="20"/>
        </w:rPr>
        <w:lastRenderedPageBreak/>
        <w:t>I</w:t>
      </w:r>
      <w:r w:rsidR="009867E0" w:rsidRPr="00FD271A">
        <w:rPr>
          <w:rFonts w:ascii="Calibri" w:hAnsi="Calibri" w:cs="Arial"/>
          <w:b/>
          <w:sz w:val="20"/>
          <w:szCs w:val="20"/>
        </w:rPr>
        <w:t xml:space="preserve">. </w:t>
      </w:r>
      <w:r w:rsidR="00975BB4" w:rsidRPr="00FD271A">
        <w:rPr>
          <w:rFonts w:ascii="Calibri" w:hAnsi="Calibri" w:cs="Arial"/>
          <w:b/>
          <w:sz w:val="20"/>
          <w:szCs w:val="20"/>
        </w:rPr>
        <w:t>Space Conditioning (SC) Systems – Heating/Cooling</w:t>
      </w:r>
      <w:r w:rsidR="000C7699" w:rsidRPr="00FD271A">
        <w:rPr>
          <w:rFonts w:ascii="Calibri" w:hAnsi="Calibri" w:cs="Arial"/>
          <w:b/>
          <w:sz w:val="20"/>
          <w:szCs w:val="20"/>
        </w:rPr>
        <w:t xml:space="preserve"> </w:t>
      </w:r>
      <w:r w:rsidR="000C7699" w:rsidRPr="00FD271A">
        <w:rPr>
          <w:rFonts w:ascii="Calibri" w:hAnsi="Calibri" w:cs="Arial"/>
          <w:sz w:val="20"/>
          <w:szCs w:val="20"/>
        </w:rPr>
        <w:t>(Section 150.2(b))</w:t>
      </w:r>
    </w:p>
    <w:p w14:paraId="4886A486" w14:textId="77777777" w:rsidR="009867E0" w:rsidRPr="00FD271A" w:rsidRDefault="009867E0" w:rsidP="00FD271A">
      <w:pPr>
        <w:rPr>
          <w:rFonts w:ascii="Calibri" w:hAnsi="Calibri" w:cs="Arial"/>
          <w:sz w:val="20"/>
          <w:szCs w:val="20"/>
        </w:rPr>
      </w:pPr>
      <w:r w:rsidRPr="00FD271A">
        <w:rPr>
          <w:rFonts w:ascii="Calibri" w:hAnsi="Calibri" w:cs="Arial"/>
          <w:sz w:val="20"/>
          <w:szCs w:val="20"/>
        </w:rPr>
        <w:t>Requirements of the standards apply to a heating and cooling system alteration based on the type of alteration and the system type (Section 150.2(b)1). A completely new system will meet all mandatory and prescriptive requirements, which vary by climate zone (based on Section 150.2(b)1C). [NOTE: Computer performance compliance can be used to trade-off any requirements that are not mandatory.] When parts of a system are replaced, it may trigger some of the same requirements that apply to new systems and duct alterations.</w:t>
      </w:r>
      <w:r w:rsidR="00E34EEE" w:rsidRPr="00FD271A">
        <w:rPr>
          <w:rFonts w:ascii="Calibri" w:hAnsi="Calibri" w:cs="Arial"/>
          <w:sz w:val="20"/>
          <w:szCs w:val="20"/>
        </w:rPr>
        <w:t xml:space="preserve"> A</w:t>
      </w:r>
      <w:r w:rsidR="000C6C90" w:rsidRPr="00FD271A">
        <w:rPr>
          <w:rFonts w:ascii="Calibri" w:hAnsi="Calibri" w:cs="Arial"/>
          <w:sz w:val="20"/>
          <w:szCs w:val="20"/>
        </w:rPr>
        <w:t xml:space="preserve"> Certificate of Compliance for Alterations to Space Conditioning Systems (</w:t>
      </w:r>
      <w:r w:rsidR="00E34EEE" w:rsidRPr="00FD271A">
        <w:rPr>
          <w:rFonts w:ascii="Calibri" w:hAnsi="Calibri" w:cs="Arial"/>
          <w:sz w:val="20"/>
          <w:szCs w:val="20"/>
        </w:rPr>
        <w:t>CF1R-ALT-02</w:t>
      </w:r>
      <w:r w:rsidR="000C6C90" w:rsidRPr="00FD271A">
        <w:rPr>
          <w:rFonts w:ascii="Calibri" w:hAnsi="Calibri" w:cs="Arial"/>
          <w:sz w:val="20"/>
          <w:szCs w:val="20"/>
        </w:rPr>
        <w:t>)</w:t>
      </w:r>
      <w:r w:rsidR="00E34EEE" w:rsidRPr="00FD271A">
        <w:rPr>
          <w:rFonts w:ascii="Calibri" w:hAnsi="Calibri" w:cs="Arial"/>
          <w:sz w:val="20"/>
          <w:szCs w:val="20"/>
        </w:rPr>
        <w:t xml:space="preserve"> is required for each dwelling unit with a space conditioning system alteration.</w:t>
      </w:r>
    </w:p>
    <w:p w14:paraId="4886A487" w14:textId="77777777" w:rsidR="009714D3" w:rsidRPr="00FD271A" w:rsidRDefault="009D4F6C" w:rsidP="00CE1552">
      <w:pPr>
        <w:pStyle w:val="ListParagraph"/>
        <w:numPr>
          <w:ilvl w:val="0"/>
          <w:numId w:val="16"/>
        </w:numPr>
        <w:rPr>
          <w:rFonts w:asciiTheme="minorHAnsi" w:hAnsiTheme="minorHAnsi" w:cs="Arial"/>
          <w:sz w:val="20"/>
          <w:szCs w:val="20"/>
        </w:rPr>
      </w:pPr>
      <w:r w:rsidRPr="00FD271A">
        <w:rPr>
          <w:rFonts w:asciiTheme="minorHAnsi" w:hAnsiTheme="minorHAnsi" w:cs="Arial"/>
          <w:sz w:val="20"/>
          <w:szCs w:val="20"/>
        </w:rPr>
        <w:t>Dwelling Unit Name: Name of dwelling unit or any other identifying name.</w:t>
      </w:r>
    </w:p>
    <w:p w14:paraId="4886A488" w14:textId="0C3F6A85" w:rsidR="009714D3" w:rsidRPr="00FD271A" w:rsidRDefault="009D4F6C" w:rsidP="00CE1552">
      <w:pPr>
        <w:pStyle w:val="ListParagraph"/>
        <w:numPr>
          <w:ilvl w:val="0"/>
          <w:numId w:val="16"/>
        </w:numPr>
        <w:rPr>
          <w:sz w:val="20"/>
          <w:szCs w:val="20"/>
        </w:rPr>
      </w:pPr>
      <w:r w:rsidRPr="00FD271A">
        <w:rPr>
          <w:rFonts w:asciiTheme="minorHAnsi" w:hAnsiTheme="minorHAnsi" w:cs="Arial"/>
          <w:sz w:val="20"/>
          <w:szCs w:val="20"/>
        </w:rPr>
        <w:t xml:space="preserve">Dwelling Unit </w:t>
      </w:r>
      <w:r w:rsidR="00AF2756" w:rsidRPr="00FD271A">
        <w:rPr>
          <w:rFonts w:asciiTheme="minorHAnsi" w:hAnsiTheme="minorHAnsi" w:cs="Arial"/>
          <w:sz w:val="20"/>
          <w:szCs w:val="20"/>
        </w:rPr>
        <w:t xml:space="preserve">Total </w:t>
      </w:r>
      <w:r w:rsidRPr="00FD271A">
        <w:rPr>
          <w:rFonts w:asciiTheme="minorHAnsi" w:hAnsiTheme="minorHAnsi" w:cs="Arial"/>
          <w:sz w:val="20"/>
          <w:szCs w:val="20"/>
        </w:rPr>
        <w:t>CFA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xml:space="preserve">): Conditioned </w:t>
      </w:r>
      <w:r w:rsidR="00714937">
        <w:rPr>
          <w:rFonts w:asciiTheme="minorHAnsi" w:hAnsiTheme="minorHAnsi" w:cs="Arial"/>
          <w:sz w:val="20"/>
          <w:szCs w:val="20"/>
        </w:rPr>
        <w:t>F</w:t>
      </w:r>
      <w:r w:rsidRPr="00FD271A">
        <w:rPr>
          <w:rFonts w:asciiTheme="minorHAnsi" w:hAnsiTheme="minorHAnsi" w:cs="Arial"/>
          <w:sz w:val="20"/>
          <w:szCs w:val="20"/>
        </w:rPr>
        <w:t xml:space="preserve">loor </w:t>
      </w:r>
      <w:r w:rsidR="00714937">
        <w:rPr>
          <w:rFonts w:asciiTheme="minorHAnsi" w:hAnsiTheme="minorHAnsi" w:cs="Arial"/>
          <w:sz w:val="20"/>
          <w:szCs w:val="20"/>
        </w:rPr>
        <w:t>A</w:t>
      </w:r>
      <w:r w:rsidRPr="00FD271A">
        <w:rPr>
          <w:rFonts w:asciiTheme="minorHAnsi" w:hAnsiTheme="minorHAnsi" w:cs="Arial"/>
          <w:sz w:val="20"/>
          <w:szCs w:val="20"/>
        </w:rPr>
        <w:t>rea in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as measured from the outside of exterior walls of the dwelling unit or building being altered.</w:t>
      </w:r>
    </w:p>
    <w:p w14:paraId="4886A489" w14:textId="77777777" w:rsidR="00126162" w:rsidRPr="00FD271A" w:rsidRDefault="009D4F6C" w:rsidP="00CE1552">
      <w:pPr>
        <w:pStyle w:val="ListParagraph"/>
        <w:numPr>
          <w:ilvl w:val="0"/>
          <w:numId w:val="16"/>
        </w:numPr>
        <w:rPr>
          <w:sz w:val="20"/>
          <w:szCs w:val="20"/>
        </w:rPr>
      </w:pPr>
      <w:r w:rsidRPr="00FD271A">
        <w:rPr>
          <w:rFonts w:asciiTheme="minorHAnsi" w:hAnsiTheme="minorHAnsi" w:cs="Arial"/>
          <w:sz w:val="20"/>
          <w:szCs w:val="20"/>
        </w:rPr>
        <w:t>Comments:</w:t>
      </w:r>
      <w:r w:rsidR="00214399" w:rsidRPr="00FD271A">
        <w:rPr>
          <w:rFonts w:asciiTheme="minorHAnsi" w:hAnsiTheme="minorHAnsi" w:cs="Arial"/>
          <w:sz w:val="20"/>
          <w:szCs w:val="20"/>
        </w:rPr>
        <w:t xml:space="preserve"> </w:t>
      </w:r>
      <w:r w:rsidR="00214399" w:rsidRPr="00FD271A">
        <w:rPr>
          <w:rFonts w:ascii="Calibri" w:hAnsi="Calibri" w:cs="Arial"/>
          <w:sz w:val="20"/>
          <w:szCs w:val="20"/>
        </w:rPr>
        <w:t>Any notes regarding location or unique conditions.</w:t>
      </w:r>
    </w:p>
    <w:p w14:paraId="4886A48A" w14:textId="77777777" w:rsidR="00126162" w:rsidRPr="00FD271A" w:rsidRDefault="00126162" w:rsidP="00126162">
      <w:pPr>
        <w:pStyle w:val="ListParagraph"/>
        <w:rPr>
          <w:sz w:val="20"/>
          <w:szCs w:val="20"/>
        </w:rPr>
      </w:pPr>
    </w:p>
    <w:p w14:paraId="4886A48B" w14:textId="0B0C8A66" w:rsidR="009867E0" w:rsidRPr="00FD271A" w:rsidRDefault="009F6CB9" w:rsidP="009867E0">
      <w:pPr>
        <w:rPr>
          <w:rFonts w:ascii="Calibri" w:hAnsi="Calibri" w:cs="Arial"/>
          <w:b/>
          <w:sz w:val="20"/>
          <w:szCs w:val="20"/>
        </w:rPr>
      </w:pPr>
      <w:r>
        <w:rPr>
          <w:rFonts w:ascii="Calibri" w:hAnsi="Calibri" w:cs="Arial"/>
          <w:b/>
          <w:sz w:val="20"/>
          <w:szCs w:val="20"/>
        </w:rPr>
        <w:t>J</w:t>
      </w:r>
      <w:r w:rsidR="009867E0" w:rsidRPr="00FD271A">
        <w:rPr>
          <w:rFonts w:ascii="Calibri" w:hAnsi="Calibri" w:cs="Arial"/>
          <w:b/>
          <w:sz w:val="20"/>
          <w:szCs w:val="20"/>
        </w:rPr>
        <w:t xml:space="preserve">. </w:t>
      </w:r>
      <w:r w:rsidR="00975BB4" w:rsidRPr="00FD271A">
        <w:rPr>
          <w:rFonts w:ascii="Calibri" w:hAnsi="Calibri" w:cs="Arial"/>
          <w:b/>
          <w:sz w:val="20"/>
          <w:szCs w:val="20"/>
        </w:rPr>
        <w:t>Water Heating Systems</w:t>
      </w:r>
      <w:r w:rsidR="000C7699" w:rsidRPr="00FD271A">
        <w:rPr>
          <w:rFonts w:ascii="Calibri" w:hAnsi="Calibri" w:cs="Arial"/>
          <w:b/>
          <w:sz w:val="20"/>
          <w:szCs w:val="20"/>
        </w:rPr>
        <w:t xml:space="preserve"> </w:t>
      </w:r>
      <w:r w:rsidR="000C7699" w:rsidRPr="00FD271A">
        <w:rPr>
          <w:rFonts w:ascii="Calibri" w:hAnsi="Calibri" w:cs="Arial"/>
          <w:sz w:val="20"/>
          <w:szCs w:val="20"/>
        </w:rPr>
        <w:t>(Section 150.2(b)1</w:t>
      </w:r>
      <w:r w:rsidR="00E36CB5">
        <w:rPr>
          <w:rFonts w:ascii="Calibri" w:hAnsi="Calibri" w:cs="Arial"/>
          <w:sz w:val="20"/>
          <w:szCs w:val="20"/>
        </w:rPr>
        <w:t>H</w:t>
      </w:r>
      <w:r w:rsidR="000C7699" w:rsidRPr="00FD271A">
        <w:rPr>
          <w:rFonts w:ascii="Calibri" w:hAnsi="Calibri" w:cs="Arial"/>
          <w:sz w:val="20"/>
          <w:szCs w:val="20"/>
        </w:rPr>
        <w:t>)</w:t>
      </w:r>
    </w:p>
    <w:p w14:paraId="4886A48C" w14:textId="4A2B173A" w:rsidR="009867E0" w:rsidRPr="00FD271A" w:rsidRDefault="00160A0C" w:rsidP="009867E0">
      <w:pPr>
        <w:rPr>
          <w:rFonts w:ascii="Calibri" w:hAnsi="Calibri" w:cs="Arial"/>
          <w:sz w:val="20"/>
          <w:szCs w:val="20"/>
        </w:rPr>
      </w:pPr>
      <w:r w:rsidRPr="008B7868">
        <w:rPr>
          <w:rFonts w:ascii="Calibri" w:hAnsi="Calibri" w:cs="Arial"/>
          <w:sz w:val="20"/>
          <w:szCs w:val="20"/>
        </w:rPr>
        <w:t>W</w:t>
      </w:r>
      <w:r w:rsidR="009867E0" w:rsidRPr="008B7868">
        <w:rPr>
          <w:rFonts w:ascii="Calibri" w:hAnsi="Calibri" w:cs="Arial"/>
          <w:sz w:val="20"/>
          <w:szCs w:val="20"/>
        </w:rPr>
        <w:t>ater heating compliance for an alteration</w:t>
      </w:r>
      <w:r w:rsidRPr="008B7868">
        <w:rPr>
          <w:rFonts w:ascii="Calibri" w:hAnsi="Calibri" w:cs="Arial"/>
          <w:sz w:val="20"/>
          <w:szCs w:val="20"/>
        </w:rPr>
        <w:t xml:space="preserve"> is described</w:t>
      </w:r>
      <w:r w:rsidR="009867E0" w:rsidRPr="008B7868">
        <w:rPr>
          <w:rFonts w:ascii="Calibri" w:hAnsi="Calibri" w:cs="Arial"/>
          <w:sz w:val="20"/>
          <w:szCs w:val="20"/>
        </w:rPr>
        <w:t xml:space="preserve"> in Section 150.2(b)</w:t>
      </w:r>
      <w:r w:rsidR="00A516B2" w:rsidRPr="008B7868">
        <w:rPr>
          <w:rFonts w:ascii="Calibri" w:hAnsi="Calibri" w:cs="Arial"/>
          <w:sz w:val="20"/>
          <w:szCs w:val="20"/>
        </w:rPr>
        <w:t>1</w:t>
      </w:r>
      <w:r w:rsidR="001905FB">
        <w:rPr>
          <w:rFonts w:ascii="Calibri" w:hAnsi="Calibri" w:cs="Arial"/>
          <w:sz w:val="20"/>
          <w:szCs w:val="20"/>
        </w:rPr>
        <w:t>H</w:t>
      </w:r>
      <w:r w:rsidRPr="008B7868">
        <w:rPr>
          <w:rFonts w:ascii="Calibri" w:hAnsi="Calibri" w:cs="Arial"/>
          <w:sz w:val="20"/>
          <w:szCs w:val="20"/>
        </w:rPr>
        <w:t>.</w:t>
      </w:r>
      <w:r w:rsidR="009867E0" w:rsidRPr="008B7868">
        <w:rPr>
          <w:rFonts w:ascii="Calibri" w:hAnsi="Calibri" w:cs="Arial"/>
          <w:sz w:val="20"/>
          <w:szCs w:val="20"/>
        </w:rPr>
        <w:t xml:space="preserve"> </w:t>
      </w:r>
    </w:p>
    <w:p w14:paraId="4886A48D" w14:textId="5398780C" w:rsidR="009867E0" w:rsidRDefault="009867E0" w:rsidP="00714937">
      <w:pPr>
        <w:ind w:left="360"/>
        <w:rPr>
          <w:rFonts w:ascii="Calibri" w:hAnsi="Calibri" w:cs="Arial"/>
          <w:sz w:val="20"/>
          <w:szCs w:val="20"/>
        </w:rPr>
      </w:pPr>
    </w:p>
    <w:p w14:paraId="74ED63FD" w14:textId="0D6B67F4" w:rsidR="00D11457" w:rsidRDefault="00D11457" w:rsidP="00CE1552">
      <w:pPr>
        <w:numPr>
          <w:ilvl w:val="0"/>
          <w:numId w:val="11"/>
        </w:numPr>
        <w:rPr>
          <w:ins w:id="8" w:author="Markstrum, Alexis@Energy" w:date="2021-03-23T08:57:00Z"/>
          <w:rFonts w:ascii="Calibri" w:hAnsi="Calibri" w:cs="Arial"/>
          <w:sz w:val="18"/>
          <w:szCs w:val="18"/>
        </w:rPr>
      </w:pPr>
      <w:ins w:id="9" w:author="Markstrum, Alexis@Energy" w:date="2021-03-23T08:57:00Z">
        <w:r>
          <w:rPr>
            <w:rFonts w:ascii="Calibri" w:hAnsi="Calibri" w:cs="Arial"/>
            <w:sz w:val="18"/>
            <w:szCs w:val="18"/>
          </w:rPr>
          <w:t xml:space="preserve">Is natural gas connected to the existing water heater: </w:t>
        </w:r>
      </w:ins>
      <w:ins w:id="10" w:author="Markstrum, Alexis@Energy" w:date="2021-03-23T08:58:00Z">
        <w:r>
          <w:rPr>
            <w:rFonts w:ascii="Calibri" w:hAnsi="Calibri" w:cs="Arial"/>
            <w:sz w:val="18"/>
            <w:szCs w:val="18"/>
          </w:rPr>
          <w:t>Yes or No</w:t>
        </w:r>
      </w:ins>
    </w:p>
    <w:p w14:paraId="4CD9A25B" w14:textId="3F3BD1D3" w:rsidR="001905FB" w:rsidRDefault="001905FB" w:rsidP="00CE1552">
      <w:pPr>
        <w:numPr>
          <w:ilvl w:val="0"/>
          <w:numId w:val="11"/>
        </w:numPr>
        <w:rPr>
          <w:rFonts w:ascii="Calibri" w:hAnsi="Calibri" w:cs="Arial"/>
          <w:sz w:val="18"/>
          <w:szCs w:val="18"/>
        </w:rPr>
      </w:pPr>
      <w:r w:rsidRPr="00771690">
        <w:rPr>
          <w:rFonts w:ascii="Calibri" w:hAnsi="Calibri" w:cs="Arial"/>
          <w:sz w:val="18"/>
          <w:szCs w:val="18"/>
        </w:rPr>
        <w:t xml:space="preserve">Water Heating System Identification or Name: Provide a unique name for each unique water heating system type in the building. If the same water heating system type is used in more than one location in the building, it is sufficient to list the unique water heating system type only once.  </w:t>
      </w:r>
    </w:p>
    <w:p w14:paraId="47103CCE" w14:textId="38FBC8BD" w:rsidR="00BE76F8" w:rsidRPr="00BE76F8" w:rsidRDefault="00BE76F8" w:rsidP="00CE1552">
      <w:pPr>
        <w:pStyle w:val="ListParagraph"/>
        <w:numPr>
          <w:ilvl w:val="0"/>
          <w:numId w:val="11"/>
        </w:numPr>
        <w:rPr>
          <w:rFonts w:ascii="Calibri" w:hAnsi="Calibri" w:cs="Arial"/>
          <w:sz w:val="18"/>
          <w:szCs w:val="18"/>
        </w:rPr>
      </w:pPr>
      <w:r w:rsidRPr="00BE76F8">
        <w:rPr>
          <w:rFonts w:ascii="Calibri" w:hAnsi="Calibri" w:cs="Arial"/>
          <w:sz w:val="18"/>
          <w:szCs w:val="18"/>
        </w:rPr>
        <w:t>Water Heating System Type: Domestic Hot Water (DHW), Hydronic, Combined Hydronic, or Central. DHW is for domestic hot water, hydronic is a water heating system used for space heating only; combined hydronic are when the water heater will provide both space conditioning and domestic hot water.</w:t>
      </w:r>
    </w:p>
    <w:p w14:paraId="54366AAE" w14:textId="4C914548" w:rsidR="001905FB" w:rsidRDefault="001905FB" w:rsidP="00CE1552">
      <w:pPr>
        <w:numPr>
          <w:ilvl w:val="0"/>
          <w:numId w:val="11"/>
        </w:numPr>
        <w:rPr>
          <w:ins w:id="11" w:author="Markstrum, Alexis@Energy" w:date="2021-03-24T14:54:00Z"/>
          <w:rFonts w:ascii="Calibri" w:hAnsi="Calibri" w:cs="Arial"/>
          <w:sz w:val="18"/>
          <w:szCs w:val="18"/>
        </w:rPr>
      </w:pPr>
      <w:r w:rsidRPr="00771690">
        <w:rPr>
          <w:rFonts w:ascii="Calibri" w:hAnsi="Calibri" w:cs="Arial"/>
          <w:sz w:val="18"/>
          <w:szCs w:val="18"/>
        </w:rPr>
        <w:t xml:space="preserve">System option: </w:t>
      </w:r>
    </w:p>
    <w:p w14:paraId="11F684D2" w14:textId="77777777" w:rsidR="00857A71" w:rsidRPr="00857A71" w:rsidRDefault="00857A71" w:rsidP="00857A71">
      <w:pPr>
        <w:numPr>
          <w:ilvl w:val="1"/>
          <w:numId w:val="11"/>
        </w:numPr>
        <w:rPr>
          <w:ins w:id="12" w:author="Markstrum, Alexis@Energy" w:date="2021-03-24T14:54:00Z"/>
          <w:rFonts w:ascii="Calibri" w:hAnsi="Calibri" w:cs="Arial"/>
          <w:sz w:val="18"/>
          <w:szCs w:val="18"/>
        </w:rPr>
      </w:pPr>
      <w:ins w:id="13" w:author="Markstrum, Alexis@Energy" w:date="2021-03-24T14:54:00Z">
        <w:r w:rsidRPr="00857A71">
          <w:rPr>
            <w:rFonts w:ascii="Calibri" w:hAnsi="Calibri" w:cs="Arial"/>
            <w:sz w:val="18"/>
            <w:szCs w:val="18"/>
          </w:rPr>
          <w:t>Single Family &amp; Multifamily with Individual Water Heaters</w:t>
        </w:r>
      </w:ins>
    </w:p>
    <w:p w14:paraId="3952241D" w14:textId="77777777" w:rsidR="00857A71" w:rsidRPr="00857A71" w:rsidRDefault="00857A71" w:rsidP="00857A71">
      <w:pPr>
        <w:numPr>
          <w:ilvl w:val="2"/>
          <w:numId w:val="11"/>
        </w:numPr>
        <w:rPr>
          <w:ins w:id="14" w:author="Markstrum, Alexis@Energy" w:date="2021-03-24T14:54:00Z"/>
          <w:rFonts w:ascii="Calibri" w:hAnsi="Calibri" w:cs="Arial"/>
          <w:sz w:val="18"/>
          <w:szCs w:val="18"/>
        </w:rPr>
        <w:pPrChange w:id="15" w:author="Markstrum, Alexis@Energy" w:date="2021-03-24T14:54:00Z">
          <w:pPr>
            <w:numPr>
              <w:ilvl w:val="1"/>
              <w:numId w:val="11"/>
            </w:numPr>
            <w:ind w:left="1440" w:hanging="360"/>
          </w:pPr>
        </w:pPrChange>
      </w:pPr>
      <w:ins w:id="16" w:author="Markstrum, Alexis@Energy" w:date="2021-03-24T14:54:00Z">
        <w:r w:rsidRPr="00857A71">
          <w:rPr>
            <w:rFonts w:ascii="Calibri" w:hAnsi="Calibri" w:cs="Arial"/>
            <w:sz w:val="18"/>
            <w:szCs w:val="18"/>
          </w:rPr>
          <w:t>Gas or propane water heating system.</w:t>
        </w:r>
      </w:ins>
    </w:p>
    <w:p w14:paraId="7BF32F6B" w14:textId="12C321AC" w:rsidR="00857A71" w:rsidRPr="00857A71" w:rsidRDefault="00857A71" w:rsidP="00857A71">
      <w:pPr>
        <w:numPr>
          <w:ilvl w:val="2"/>
          <w:numId w:val="11"/>
        </w:numPr>
        <w:rPr>
          <w:ins w:id="17" w:author="Markstrum, Alexis@Energy" w:date="2021-03-24T14:54:00Z"/>
          <w:rFonts w:ascii="Calibri" w:hAnsi="Calibri" w:cs="Arial"/>
          <w:sz w:val="18"/>
          <w:szCs w:val="18"/>
        </w:rPr>
        <w:pPrChange w:id="18" w:author="Markstrum, Alexis@Energy" w:date="2021-03-24T14:54:00Z">
          <w:pPr>
            <w:numPr>
              <w:ilvl w:val="1"/>
              <w:numId w:val="11"/>
            </w:numPr>
            <w:ind w:left="1440" w:hanging="360"/>
          </w:pPr>
        </w:pPrChange>
      </w:pPr>
      <w:ins w:id="19" w:author="Markstrum, Alexis@Energy" w:date="2021-03-24T14:54:00Z">
        <w:r w:rsidRPr="00857A71">
          <w:rPr>
            <w:rFonts w:ascii="Calibri" w:hAnsi="Calibri" w:cs="Arial"/>
            <w:sz w:val="18"/>
            <w:szCs w:val="18"/>
          </w:rPr>
          <w:t xml:space="preserve">For Climate Zones 1 through 15, a single heat pump water heater, storage tank shall not be located outdoors and placed on </w:t>
        </w:r>
        <w:proofErr w:type="gramStart"/>
        <w:r w:rsidRPr="00857A71">
          <w:rPr>
            <w:rFonts w:ascii="Calibri" w:hAnsi="Calibri" w:cs="Arial"/>
            <w:sz w:val="18"/>
            <w:szCs w:val="18"/>
          </w:rPr>
          <w:t>a</w:t>
        </w:r>
        <w:proofErr w:type="gramEnd"/>
        <w:r w:rsidRPr="00857A71">
          <w:rPr>
            <w:rFonts w:ascii="Calibri" w:hAnsi="Calibri" w:cs="Arial"/>
            <w:sz w:val="18"/>
            <w:szCs w:val="18"/>
          </w:rPr>
          <w:t xml:space="preserve"> incompressible, rigid insulated surface with a</w:t>
        </w:r>
        <w:r>
          <w:rPr>
            <w:rFonts w:ascii="Calibri" w:hAnsi="Calibri" w:cs="Arial"/>
            <w:sz w:val="18"/>
            <w:szCs w:val="18"/>
          </w:rPr>
          <w:t xml:space="preserve"> </w:t>
        </w:r>
        <w:r w:rsidRPr="00857A71">
          <w:rPr>
            <w:rFonts w:ascii="Calibri" w:hAnsi="Calibri" w:cs="Arial"/>
            <w:sz w:val="18"/>
            <w:szCs w:val="18"/>
          </w:rPr>
          <w:t xml:space="preserve">minimum thermal resistance of R-10 </w:t>
        </w:r>
      </w:ins>
    </w:p>
    <w:p w14:paraId="3B6F2630" w14:textId="77777777" w:rsidR="00857A71" w:rsidRPr="00857A71" w:rsidRDefault="00857A71" w:rsidP="00857A71">
      <w:pPr>
        <w:numPr>
          <w:ilvl w:val="2"/>
          <w:numId w:val="11"/>
        </w:numPr>
        <w:rPr>
          <w:ins w:id="20" w:author="Markstrum, Alexis@Energy" w:date="2021-03-24T14:54:00Z"/>
          <w:rFonts w:ascii="Calibri" w:hAnsi="Calibri" w:cs="Arial"/>
          <w:sz w:val="18"/>
          <w:szCs w:val="18"/>
        </w:rPr>
        <w:pPrChange w:id="21" w:author="Markstrum, Alexis@Energy" w:date="2021-03-24T14:54:00Z">
          <w:pPr>
            <w:numPr>
              <w:ilvl w:val="1"/>
              <w:numId w:val="11"/>
            </w:numPr>
            <w:ind w:left="1440" w:hanging="360"/>
          </w:pPr>
        </w:pPrChange>
      </w:pPr>
      <w:ins w:id="22" w:author="Markstrum, Alexis@Energy" w:date="2021-03-24T14:54:00Z">
        <w:r w:rsidRPr="00857A71">
          <w:rPr>
            <w:rFonts w:ascii="Calibri" w:hAnsi="Calibri" w:cs="Arial"/>
            <w:sz w:val="18"/>
            <w:szCs w:val="18"/>
          </w:rPr>
          <w:t xml:space="preserve">For Climate Zones 1 through 15, a single Tier 3 heater (as rated by Northwest Energy Efficiency Alliance (NEEA). </w:t>
        </w:r>
      </w:ins>
    </w:p>
    <w:p w14:paraId="7C1BCBFF" w14:textId="3218E544" w:rsidR="00857A71" w:rsidRPr="00771690" w:rsidRDefault="00857A71" w:rsidP="00857A71">
      <w:pPr>
        <w:numPr>
          <w:ilvl w:val="2"/>
          <w:numId w:val="11"/>
        </w:numPr>
        <w:rPr>
          <w:rFonts w:ascii="Calibri" w:hAnsi="Calibri" w:cs="Arial"/>
          <w:sz w:val="18"/>
          <w:szCs w:val="18"/>
        </w:rPr>
        <w:pPrChange w:id="23" w:author="Markstrum, Alexis@Energy" w:date="2021-03-24T14:54:00Z">
          <w:pPr>
            <w:numPr>
              <w:numId w:val="11"/>
            </w:numPr>
            <w:ind w:left="720" w:hanging="360"/>
          </w:pPr>
        </w:pPrChange>
      </w:pPr>
      <w:ins w:id="24" w:author="Markstrum, Alexis@Energy" w:date="2021-03-24T14:54:00Z">
        <w:r w:rsidRPr="00857A71">
          <w:rPr>
            <w:rFonts w:ascii="Calibri" w:hAnsi="Calibri" w:cs="Arial"/>
            <w:sz w:val="18"/>
            <w:szCs w:val="18"/>
          </w:rPr>
          <w:t>If no natural gas is connected to the existing water heater location, a consumer electric water heater</w:t>
        </w:r>
      </w:ins>
    </w:p>
    <w:p w14:paraId="46A76516" w14:textId="390397A0" w:rsidR="001905FB" w:rsidRPr="00771690" w:rsidDel="00857A71" w:rsidRDefault="001905FB" w:rsidP="001905FB">
      <w:pPr>
        <w:ind w:left="1260" w:hanging="540"/>
        <w:rPr>
          <w:del w:id="25" w:author="Markstrum, Alexis@Energy" w:date="2021-03-24T14:54:00Z"/>
          <w:rFonts w:ascii="Calibri" w:hAnsi="Calibri" w:cs="Arial"/>
          <w:sz w:val="18"/>
          <w:szCs w:val="18"/>
        </w:rPr>
      </w:pPr>
      <w:del w:id="26" w:author="Markstrum, Alexis@Energy" w:date="2021-03-24T14:54:00Z">
        <w:r w:rsidRPr="00771690" w:rsidDel="00857A71">
          <w:rPr>
            <w:rFonts w:ascii="Calibri" w:hAnsi="Calibri" w:cs="Arial"/>
            <w:sz w:val="18"/>
            <w:szCs w:val="18"/>
          </w:rPr>
          <w:delText>(1)</w:delText>
        </w:r>
        <w:r w:rsidRPr="00771690" w:rsidDel="00857A71">
          <w:rPr>
            <w:rFonts w:ascii="Calibri" w:hAnsi="Calibri" w:cs="Arial"/>
            <w:sz w:val="18"/>
            <w:szCs w:val="18"/>
          </w:rPr>
          <w:tab/>
          <w:delText>A single gas or propane instantaneous water heater with an input of 200,000 Btu per hour or less and no storage tank.</w:delText>
        </w:r>
      </w:del>
    </w:p>
    <w:p w14:paraId="1EDDC899" w14:textId="6D95117C" w:rsidR="001905FB" w:rsidRPr="00771690" w:rsidDel="00857A71" w:rsidRDefault="001905FB" w:rsidP="00CE1552">
      <w:pPr>
        <w:pStyle w:val="ListParagraph"/>
        <w:numPr>
          <w:ilvl w:val="2"/>
          <w:numId w:val="31"/>
        </w:numPr>
        <w:ind w:left="1260" w:hanging="540"/>
        <w:rPr>
          <w:del w:id="27" w:author="Markstrum, Alexis@Energy" w:date="2021-03-24T14:54:00Z"/>
          <w:rFonts w:asciiTheme="minorHAnsi" w:hAnsiTheme="minorHAnsi"/>
          <w:sz w:val="18"/>
          <w:szCs w:val="18"/>
        </w:rPr>
      </w:pPr>
      <w:del w:id="28" w:author="Markstrum, Alexis@Energy" w:date="2021-03-24T14:54:00Z">
        <w:r w:rsidRPr="00771690" w:rsidDel="00857A71">
          <w:rPr>
            <w:rFonts w:ascii="Calibri" w:hAnsi="Calibri" w:cs="Arial"/>
            <w:sz w:val="18"/>
            <w:szCs w:val="18"/>
          </w:rPr>
          <w:delText>A single gas or propane storage type water heater with an input of 75,000 Btu per hour or less, rated volume less than or equal to 55 gallons and that meets the requirements of Sections 110.1 and 110.3. The dwelling unit shall have installed fenestration products with a weighted aver U-factor of 0.24 or less and either:</w:delText>
        </w:r>
      </w:del>
    </w:p>
    <w:p w14:paraId="3D6553A0" w14:textId="67A1B87B" w:rsidR="001905FB" w:rsidRPr="00905400" w:rsidDel="00857A71" w:rsidRDefault="001905FB" w:rsidP="00CE1552">
      <w:pPr>
        <w:pStyle w:val="ListParagraph"/>
        <w:numPr>
          <w:ilvl w:val="1"/>
          <w:numId w:val="32"/>
        </w:numPr>
        <w:autoSpaceDE w:val="0"/>
        <w:autoSpaceDN w:val="0"/>
        <w:adjustRightInd w:val="0"/>
        <w:rPr>
          <w:del w:id="29" w:author="Markstrum, Alexis@Energy" w:date="2021-03-24T14:54:00Z"/>
          <w:rFonts w:asciiTheme="minorHAnsi" w:hAnsiTheme="minorHAnsi"/>
          <w:sz w:val="18"/>
          <w:szCs w:val="18"/>
        </w:rPr>
      </w:pPr>
      <w:del w:id="30" w:author="Markstrum, Alexis@Energy" w:date="2021-03-24T14:54:00Z">
        <w:r w:rsidRPr="00905400" w:rsidDel="00857A71">
          <w:rPr>
            <w:rFonts w:asciiTheme="minorHAnsi" w:hAnsiTheme="minorHAnsi"/>
            <w:sz w:val="18"/>
            <w:szCs w:val="18"/>
          </w:rPr>
          <w:delText>A compact hot water distribution system that is field verified as specified in the Reference Appendix RA4.4.16; or</w:delText>
        </w:r>
      </w:del>
    </w:p>
    <w:p w14:paraId="7345E3E2" w14:textId="291E76E4" w:rsidR="001905FB" w:rsidRPr="00905400" w:rsidDel="00857A71" w:rsidRDefault="001905FB" w:rsidP="00CE1552">
      <w:pPr>
        <w:pStyle w:val="ListParagraph"/>
        <w:numPr>
          <w:ilvl w:val="1"/>
          <w:numId w:val="32"/>
        </w:numPr>
        <w:autoSpaceDE w:val="0"/>
        <w:autoSpaceDN w:val="0"/>
        <w:adjustRightInd w:val="0"/>
        <w:rPr>
          <w:del w:id="31" w:author="Markstrum, Alexis@Energy" w:date="2021-03-24T14:54:00Z"/>
          <w:rFonts w:asciiTheme="minorHAnsi" w:hAnsiTheme="minorHAnsi"/>
          <w:sz w:val="18"/>
          <w:szCs w:val="18"/>
        </w:rPr>
      </w:pPr>
      <w:del w:id="32" w:author="Markstrum, Alexis@Energy" w:date="2021-03-24T14:54:00Z">
        <w:r w:rsidRPr="00905400" w:rsidDel="00857A71">
          <w:rPr>
            <w:rFonts w:asciiTheme="minorHAnsi" w:hAnsiTheme="minorHAnsi"/>
            <w:sz w:val="18"/>
            <w:szCs w:val="18"/>
          </w:rPr>
          <w:delText>A drain water heat recovery system that is field verified as specified in the Reference Appendix RA3.6.9.</w:delText>
        </w:r>
      </w:del>
    </w:p>
    <w:p w14:paraId="5B444F3C" w14:textId="03388686" w:rsidR="001905FB" w:rsidRPr="00F50956" w:rsidDel="00857A71" w:rsidRDefault="001905FB" w:rsidP="00CE1552">
      <w:pPr>
        <w:pStyle w:val="ListParagraph"/>
        <w:numPr>
          <w:ilvl w:val="2"/>
          <w:numId w:val="31"/>
        </w:numPr>
        <w:ind w:left="1260" w:hanging="540"/>
        <w:rPr>
          <w:del w:id="33" w:author="Markstrum, Alexis@Energy" w:date="2021-03-24T14:54:00Z"/>
          <w:rFonts w:ascii="Calibri" w:hAnsi="Calibri" w:cs="Arial"/>
          <w:sz w:val="18"/>
          <w:szCs w:val="18"/>
        </w:rPr>
      </w:pPr>
      <w:del w:id="34" w:author="Markstrum, Alexis@Energy" w:date="2021-03-24T14:54:00Z">
        <w:r w:rsidRPr="00F50956" w:rsidDel="00857A71">
          <w:rPr>
            <w:rFonts w:ascii="Calibri" w:hAnsi="Calibri" w:cs="Arial"/>
            <w:sz w:val="18"/>
            <w:szCs w:val="18"/>
          </w:rPr>
          <w:delText>A single gas or propane storage type water heater (small storage or consumer storage) with an input of 75,000 Btu per hour or less, rated volume greater than 55 gallons.</w:delText>
        </w:r>
      </w:del>
    </w:p>
    <w:p w14:paraId="66A08DA2" w14:textId="0D378E06" w:rsidR="001905FB" w:rsidRPr="00F50956" w:rsidDel="00857A71" w:rsidRDefault="001905FB" w:rsidP="00CE1552">
      <w:pPr>
        <w:pStyle w:val="ListParagraph"/>
        <w:numPr>
          <w:ilvl w:val="2"/>
          <w:numId w:val="31"/>
        </w:numPr>
        <w:ind w:left="1260" w:hanging="540"/>
        <w:rPr>
          <w:del w:id="35" w:author="Markstrum, Alexis@Energy" w:date="2021-03-24T14:54:00Z"/>
          <w:rFonts w:ascii="Calibri" w:hAnsi="Calibri" w:cs="Arial"/>
          <w:sz w:val="18"/>
          <w:szCs w:val="18"/>
        </w:rPr>
      </w:pPr>
      <w:del w:id="36" w:author="Markstrum, Alexis@Energy" w:date="2021-03-24T14:54:00Z">
        <w:r w:rsidRPr="00F50956" w:rsidDel="00857A71">
          <w:rPr>
            <w:rFonts w:ascii="Calibri" w:hAnsi="Calibri" w:cs="Arial"/>
            <w:sz w:val="18"/>
            <w:szCs w:val="18"/>
          </w:rPr>
          <w:delText>A heat pump water heater located in the garage or conditioned space, and either:</w:delText>
        </w:r>
      </w:del>
    </w:p>
    <w:p w14:paraId="38665BB7" w14:textId="413DE504" w:rsidR="001905FB" w:rsidRPr="00905400" w:rsidDel="00857A71" w:rsidRDefault="001905FB" w:rsidP="00CE1552">
      <w:pPr>
        <w:pStyle w:val="ListParagraph"/>
        <w:numPr>
          <w:ilvl w:val="1"/>
          <w:numId w:val="32"/>
        </w:numPr>
        <w:autoSpaceDE w:val="0"/>
        <w:autoSpaceDN w:val="0"/>
        <w:adjustRightInd w:val="0"/>
        <w:rPr>
          <w:del w:id="37" w:author="Markstrum, Alexis@Energy" w:date="2021-03-24T14:54:00Z"/>
          <w:rFonts w:asciiTheme="minorHAnsi" w:hAnsiTheme="minorHAnsi"/>
          <w:sz w:val="18"/>
          <w:szCs w:val="18"/>
        </w:rPr>
      </w:pPr>
      <w:del w:id="38" w:author="Markstrum, Alexis@Energy" w:date="2021-03-24T14:54:00Z">
        <w:r w:rsidRPr="00905400" w:rsidDel="00857A71">
          <w:rPr>
            <w:rFonts w:asciiTheme="minorHAnsi" w:hAnsiTheme="minorHAnsi"/>
            <w:sz w:val="18"/>
            <w:szCs w:val="18"/>
          </w:rPr>
          <w:delText>A compact hot water distribution system as specified in the Reference Appendix RA4.4.6, and a drain water heat recovery system that is field verified as specified in the Reference Appendix RA3.6.9; or</w:delText>
        </w:r>
      </w:del>
    </w:p>
    <w:p w14:paraId="49D9497B" w14:textId="2C934808" w:rsidR="001905FB" w:rsidRPr="00F50956" w:rsidDel="00857A71" w:rsidRDefault="001905FB" w:rsidP="00CE1552">
      <w:pPr>
        <w:pStyle w:val="ListParagraph"/>
        <w:numPr>
          <w:ilvl w:val="1"/>
          <w:numId w:val="32"/>
        </w:numPr>
        <w:autoSpaceDE w:val="0"/>
        <w:autoSpaceDN w:val="0"/>
        <w:adjustRightInd w:val="0"/>
        <w:rPr>
          <w:del w:id="39" w:author="Markstrum, Alexis@Energy" w:date="2021-03-24T14:54:00Z"/>
          <w:rFonts w:asciiTheme="minorHAnsi" w:hAnsiTheme="minorHAnsi"/>
          <w:sz w:val="18"/>
          <w:szCs w:val="18"/>
        </w:rPr>
      </w:pPr>
      <w:del w:id="40" w:author="Markstrum, Alexis@Energy" w:date="2021-03-24T14:54:00Z">
        <w:r w:rsidRPr="00905400" w:rsidDel="00857A71">
          <w:rPr>
            <w:rFonts w:asciiTheme="minorHAnsi" w:hAnsiTheme="minorHAnsi"/>
            <w:sz w:val="18"/>
            <w:szCs w:val="18"/>
          </w:rPr>
          <w:delText>In climate zones 2-15, a PV system with 0.3 kWdc capacity larger than the PV requirements; or</w:delText>
        </w:r>
      </w:del>
    </w:p>
    <w:p w14:paraId="2FE4D0E5" w14:textId="78337C6D" w:rsidR="001905FB" w:rsidRPr="00F50956" w:rsidDel="00857A71" w:rsidRDefault="001905FB" w:rsidP="00CE1552">
      <w:pPr>
        <w:pStyle w:val="ListParagraph"/>
        <w:numPr>
          <w:ilvl w:val="1"/>
          <w:numId w:val="32"/>
        </w:numPr>
        <w:autoSpaceDE w:val="0"/>
        <w:autoSpaceDN w:val="0"/>
        <w:adjustRightInd w:val="0"/>
        <w:rPr>
          <w:del w:id="41" w:author="Markstrum, Alexis@Energy" w:date="2021-03-24T14:54:00Z"/>
          <w:rFonts w:asciiTheme="minorHAnsi" w:hAnsiTheme="minorHAnsi"/>
          <w:sz w:val="18"/>
          <w:szCs w:val="18"/>
        </w:rPr>
      </w:pPr>
      <w:del w:id="42" w:author="Markstrum, Alexis@Energy" w:date="2021-03-24T14:54:00Z">
        <w:r w:rsidRPr="00905400" w:rsidDel="00857A71">
          <w:rPr>
            <w:rFonts w:asciiTheme="minorHAnsi" w:hAnsiTheme="minorHAnsi"/>
            <w:sz w:val="18"/>
            <w:szCs w:val="18"/>
          </w:rPr>
          <w:delText>In climate zones 1 or 16, a PV system with 1.1 kWdc capacity larger than the PV requirements.</w:delText>
        </w:r>
      </w:del>
    </w:p>
    <w:p w14:paraId="782EB987" w14:textId="370D9FC6" w:rsidR="001905FB" w:rsidRPr="00F50956" w:rsidDel="00857A71" w:rsidRDefault="001905FB" w:rsidP="00CE1552">
      <w:pPr>
        <w:pStyle w:val="ListParagraph"/>
        <w:numPr>
          <w:ilvl w:val="2"/>
          <w:numId w:val="31"/>
        </w:numPr>
        <w:ind w:left="1260" w:hanging="540"/>
        <w:rPr>
          <w:del w:id="43" w:author="Markstrum, Alexis@Energy" w:date="2021-03-24T14:54:00Z"/>
          <w:rFonts w:ascii="Calibri" w:hAnsi="Calibri" w:cs="Arial"/>
          <w:sz w:val="18"/>
          <w:szCs w:val="18"/>
        </w:rPr>
      </w:pPr>
      <w:del w:id="44" w:author="Markstrum, Alexis@Energy" w:date="2021-03-24T14:54:00Z">
        <w:r w:rsidRPr="00F50956" w:rsidDel="00857A71">
          <w:rPr>
            <w:rFonts w:ascii="Calibri" w:hAnsi="Calibri" w:cs="Arial"/>
            <w:sz w:val="18"/>
            <w:szCs w:val="18"/>
          </w:rPr>
          <w:delText>A single NEEA Tier 3 heat pump water heater located in the garage or conditioned space, and:</w:delText>
        </w:r>
      </w:del>
    </w:p>
    <w:p w14:paraId="3390762A" w14:textId="3E03EE12" w:rsidR="001905FB" w:rsidRPr="00F50956" w:rsidDel="00857A71" w:rsidRDefault="001905FB" w:rsidP="00CE1552">
      <w:pPr>
        <w:pStyle w:val="ListParagraph"/>
        <w:numPr>
          <w:ilvl w:val="0"/>
          <w:numId w:val="33"/>
        </w:numPr>
        <w:autoSpaceDE w:val="0"/>
        <w:autoSpaceDN w:val="0"/>
        <w:adjustRightInd w:val="0"/>
        <w:rPr>
          <w:del w:id="45" w:author="Markstrum, Alexis@Energy" w:date="2021-03-24T14:54:00Z"/>
          <w:rFonts w:asciiTheme="minorHAnsi" w:hAnsiTheme="minorHAnsi"/>
          <w:sz w:val="18"/>
          <w:szCs w:val="18"/>
        </w:rPr>
      </w:pPr>
      <w:del w:id="46" w:author="Markstrum, Alexis@Energy" w:date="2021-03-24T14:54:00Z">
        <w:r w:rsidRPr="00905400" w:rsidDel="00857A71">
          <w:rPr>
            <w:rFonts w:asciiTheme="minorHAnsi" w:hAnsiTheme="minorHAnsi"/>
            <w:sz w:val="18"/>
            <w:szCs w:val="18"/>
          </w:rPr>
          <w:delText>In climate zones 1 or 16, a PV system with 0.3 kWdc capacity larger tha</w:delText>
        </w:r>
        <w:r w:rsidDel="00857A71">
          <w:rPr>
            <w:rFonts w:asciiTheme="minorHAnsi" w:hAnsiTheme="minorHAnsi"/>
            <w:sz w:val="18"/>
            <w:szCs w:val="18"/>
          </w:rPr>
          <w:delText>n the PV requirements</w:delText>
        </w:r>
        <w:r w:rsidRPr="00905400" w:rsidDel="00857A71">
          <w:rPr>
            <w:rFonts w:asciiTheme="minorHAnsi" w:hAnsiTheme="minorHAnsi"/>
            <w:sz w:val="18"/>
            <w:szCs w:val="18"/>
          </w:rPr>
          <w:delText>, and</w:delText>
        </w:r>
      </w:del>
    </w:p>
    <w:p w14:paraId="4812087E" w14:textId="66A02891" w:rsidR="001905FB" w:rsidDel="00857A71" w:rsidRDefault="001905FB" w:rsidP="00CE1552">
      <w:pPr>
        <w:pStyle w:val="ListParagraph"/>
        <w:numPr>
          <w:ilvl w:val="0"/>
          <w:numId w:val="33"/>
        </w:numPr>
        <w:autoSpaceDE w:val="0"/>
        <w:autoSpaceDN w:val="0"/>
        <w:adjustRightInd w:val="0"/>
        <w:rPr>
          <w:del w:id="47" w:author="Markstrum, Alexis@Energy" w:date="2021-03-24T14:54:00Z"/>
          <w:rFonts w:asciiTheme="minorHAnsi" w:hAnsiTheme="minorHAnsi"/>
          <w:sz w:val="18"/>
          <w:szCs w:val="18"/>
        </w:rPr>
      </w:pPr>
      <w:del w:id="48" w:author="Markstrum, Alexis@Energy" w:date="2021-03-24T14:54:00Z">
        <w:r w:rsidRPr="00905400" w:rsidDel="00857A71">
          <w:rPr>
            <w:rFonts w:asciiTheme="minorHAnsi" w:hAnsiTheme="minorHAnsi"/>
            <w:sz w:val="18"/>
            <w:szCs w:val="18"/>
          </w:rPr>
          <w:delText>In climate zones 1 or 16, a compact hot water distribution system as specified in the Reference Appendix RA4.4.6.</w:delText>
        </w:r>
      </w:del>
    </w:p>
    <w:p w14:paraId="2FA068BC" w14:textId="731990A5" w:rsidR="00BE76F8" w:rsidRPr="00BE76F8" w:rsidDel="008F3B97" w:rsidRDefault="00BE76F8" w:rsidP="00BE76F8">
      <w:pPr>
        <w:pStyle w:val="ListParagraph"/>
        <w:numPr>
          <w:ilvl w:val="0"/>
          <w:numId w:val="11"/>
        </w:numPr>
        <w:autoSpaceDE w:val="0"/>
        <w:autoSpaceDN w:val="0"/>
        <w:adjustRightInd w:val="0"/>
        <w:rPr>
          <w:del w:id="49" w:author="Markstrum, Alexis@Energy" w:date="2021-03-24T14:55:00Z"/>
          <w:rFonts w:asciiTheme="minorHAnsi" w:hAnsiTheme="minorHAnsi"/>
          <w:sz w:val="18"/>
          <w:szCs w:val="18"/>
        </w:rPr>
      </w:pPr>
      <w:del w:id="50" w:author="Markstrum, Alexis@Energy" w:date="2021-03-24T14:55:00Z">
        <w:r w:rsidRPr="00BE76F8" w:rsidDel="008F3B97">
          <w:rPr>
            <w:rFonts w:asciiTheme="minorHAnsi" w:hAnsiTheme="minorHAnsi"/>
            <w:sz w:val="18"/>
            <w:szCs w:val="18"/>
          </w:rPr>
          <w:delText xml:space="preserve"># of Dwelling Units: Enter a whole number for how many dwelling units are in the building. </w:delText>
        </w:r>
      </w:del>
    </w:p>
    <w:p w14:paraId="4E14F42C" w14:textId="3EAB4BDD" w:rsidR="00BE76F8" w:rsidRPr="00CE1552" w:rsidDel="008F3B97" w:rsidRDefault="00BE76F8" w:rsidP="00CE1552">
      <w:pPr>
        <w:pStyle w:val="ListParagraph"/>
        <w:numPr>
          <w:ilvl w:val="0"/>
          <w:numId w:val="11"/>
        </w:numPr>
        <w:autoSpaceDE w:val="0"/>
        <w:autoSpaceDN w:val="0"/>
        <w:adjustRightInd w:val="0"/>
        <w:rPr>
          <w:del w:id="51" w:author="Markstrum, Alexis@Energy" w:date="2021-03-24T14:55:00Z"/>
          <w:rFonts w:asciiTheme="minorHAnsi" w:hAnsiTheme="minorHAnsi"/>
          <w:sz w:val="18"/>
          <w:szCs w:val="18"/>
        </w:rPr>
      </w:pPr>
      <w:del w:id="52" w:author="Markstrum, Alexis@Energy" w:date="2021-03-24T14:55:00Z">
        <w:r w:rsidRPr="00BE76F8" w:rsidDel="008F3B97">
          <w:rPr>
            <w:rFonts w:asciiTheme="minorHAnsi" w:hAnsiTheme="minorHAnsi"/>
            <w:sz w:val="18"/>
            <w:szCs w:val="18"/>
          </w:rPr>
          <w:delText># of Recirculation loops: User entry based on number of dwelling units</w:delText>
        </w:r>
      </w:del>
    </w:p>
    <w:p w14:paraId="76DC9E70" w14:textId="25AD5312"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 xml:space="preserve">Water heater Type: </w:t>
      </w:r>
      <w:ins w:id="53" w:author="Markstrum, Alexis@Energy" w:date="2021-03-24T14:55:00Z">
        <w:r w:rsidR="008F3B97">
          <w:rPr>
            <w:rFonts w:ascii="Calibri" w:hAnsi="Calibri" w:cs="Arial"/>
            <w:sz w:val="18"/>
            <w:szCs w:val="18"/>
          </w:rPr>
          <w:t>Consumer instantane</w:t>
        </w:r>
        <w:r w:rsidR="00D4712E">
          <w:rPr>
            <w:rFonts w:ascii="Calibri" w:hAnsi="Calibri" w:cs="Arial"/>
            <w:sz w:val="18"/>
            <w:szCs w:val="18"/>
          </w:rPr>
          <w:t xml:space="preserve">ous, consumer storage, NEEA </w:t>
        </w:r>
      </w:ins>
      <w:ins w:id="54" w:author="Markstrum, Alexis@Energy" w:date="2021-03-24T14:56:00Z">
        <w:r w:rsidR="00D4712E">
          <w:rPr>
            <w:rFonts w:ascii="Calibri" w:hAnsi="Calibri" w:cs="Arial"/>
            <w:sz w:val="18"/>
            <w:szCs w:val="18"/>
          </w:rPr>
          <w:t>Tier 3 heat pump water heater</w:t>
        </w:r>
      </w:ins>
      <w:del w:id="55" w:author="Markstrum, Alexis@Energy" w:date="2021-03-24T14:55:00Z">
        <w:r w:rsidRPr="00771690" w:rsidDel="008F3B97">
          <w:rPr>
            <w:rFonts w:ascii="Calibri" w:hAnsi="Calibri" w:cs="Arial"/>
            <w:sz w:val="18"/>
            <w:szCs w:val="18"/>
          </w:rPr>
          <w:delText>Tankless, storage, heat pump.</w:delText>
        </w:r>
      </w:del>
    </w:p>
    <w:p w14:paraId="08B738A2"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Volume (gal): Tank capacity in gallons. For instantaneous water heaters, enter N/A.</w:t>
      </w:r>
    </w:p>
    <w:p w14:paraId="780461C2" w14:textId="77777777"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Fuel Type: Gas, Propane. heat pump.</w:t>
      </w:r>
    </w:p>
    <w:p w14:paraId="5B27578C" w14:textId="42D752E5" w:rsidR="001905FB" w:rsidRPr="00771690" w:rsidRDefault="001905FB" w:rsidP="00CE1552">
      <w:pPr>
        <w:numPr>
          <w:ilvl w:val="0"/>
          <w:numId w:val="11"/>
        </w:numPr>
        <w:rPr>
          <w:rFonts w:ascii="Calibri" w:hAnsi="Calibri" w:cs="Arial"/>
          <w:sz w:val="18"/>
          <w:szCs w:val="18"/>
        </w:rPr>
      </w:pPr>
      <w:r w:rsidRPr="00771690">
        <w:rPr>
          <w:rFonts w:ascii="Calibri" w:hAnsi="Calibri" w:cs="Arial"/>
          <w:sz w:val="18"/>
          <w:szCs w:val="18"/>
        </w:rPr>
        <w:t>Number of water heaters: No more than 1 per dwelling unit allowed.</w:t>
      </w:r>
    </w:p>
    <w:p w14:paraId="0F566A4F" w14:textId="1C26514E" w:rsidR="001905FB" w:rsidDel="001827DD" w:rsidRDefault="001905FB" w:rsidP="00CE1552">
      <w:pPr>
        <w:numPr>
          <w:ilvl w:val="0"/>
          <w:numId w:val="11"/>
        </w:numPr>
        <w:rPr>
          <w:del w:id="56" w:author="Markstrum, Alexis@Energy" w:date="2021-03-24T14:56:00Z"/>
          <w:rFonts w:ascii="Calibri" w:hAnsi="Calibri" w:cs="Arial"/>
          <w:sz w:val="18"/>
          <w:szCs w:val="18"/>
        </w:rPr>
      </w:pPr>
      <w:del w:id="57" w:author="Markstrum, Alexis@Energy" w:date="2021-03-24T14:56:00Z">
        <w:r w:rsidRPr="00771690" w:rsidDel="001827DD">
          <w:rPr>
            <w:rFonts w:ascii="Calibri" w:hAnsi="Calibri" w:cs="Arial"/>
            <w:sz w:val="18"/>
            <w:szCs w:val="18"/>
          </w:rPr>
          <w:delText xml:space="preserve">Rated Input (Range): Select the maximum input rating </w:delText>
        </w:r>
      </w:del>
    </w:p>
    <w:p w14:paraId="3B84E2A9" w14:textId="1A0FD284" w:rsidR="00BE76F8" w:rsidRPr="00BE76F8" w:rsidDel="001827DD" w:rsidRDefault="00BE76F8" w:rsidP="00CE1552">
      <w:pPr>
        <w:pStyle w:val="ListParagraph"/>
        <w:numPr>
          <w:ilvl w:val="0"/>
          <w:numId w:val="11"/>
        </w:numPr>
        <w:rPr>
          <w:del w:id="58" w:author="Markstrum, Alexis@Energy" w:date="2021-03-24T14:56:00Z"/>
          <w:rFonts w:ascii="Calibri" w:hAnsi="Calibri" w:cs="Arial"/>
          <w:sz w:val="18"/>
          <w:szCs w:val="18"/>
        </w:rPr>
      </w:pPr>
      <w:del w:id="59" w:author="Markstrum, Alexis@Energy" w:date="2021-03-24T14:56:00Z">
        <w:r w:rsidRPr="00BE76F8" w:rsidDel="001827DD">
          <w:rPr>
            <w:rFonts w:ascii="Calibri" w:hAnsi="Calibri" w:cs="Arial"/>
            <w:sz w:val="18"/>
            <w:szCs w:val="18"/>
          </w:rPr>
          <w:delText>Minimum Solar Savings Fraction: Field is auto filled based on which system option was chosen.</w:delText>
        </w:r>
      </w:del>
    </w:p>
    <w:p w14:paraId="02E89F4B" w14:textId="20F83CDA" w:rsidR="001905FB" w:rsidDel="001827DD" w:rsidRDefault="00BE76F8" w:rsidP="00CE1552">
      <w:pPr>
        <w:numPr>
          <w:ilvl w:val="0"/>
          <w:numId w:val="11"/>
        </w:numPr>
        <w:rPr>
          <w:del w:id="60" w:author="Markstrum, Alexis@Energy" w:date="2021-03-24T14:56:00Z"/>
          <w:rFonts w:ascii="Calibri" w:hAnsi="Calibri" w:cs="Arial"/>
          <w:sz w:val="18"/>
          <w:szCs w:val="18"/>
        </w:rPr>
      </w:pPr>
      <w:del w:id="61" w:author="Markstrum, Alexis@Energy" w:date="2021-03-24T14:56:00Z">
        <w:r w:rsidDel="001827DD">
          <w:rPr>
            <w:rFonts w:ascii="Calibri" w:hAnsi="Calibri" w:cs="Arial"/>
            <w:sz w:val="18"/>
            <w:szCs w:val="18"/>
          </w:rPr>
          <w:delText>Additional PV</w:delText>
        </w:r>
        <w:r w:rsidR="001905FB" w:rsidRPr="00771690" w:rsidDel="001827DD">
          <w:rPr>
            <w:rFonts w:ascii="Calibri" w:hAnsi="Calibri" w:cs="Arial"/>
            <w:sz w:val="18"/>
            <w:szCs w:val="18"/>
          </w:rPr>
          <w:delText xml:space="preserve"> Capacity: Auto entered. If the option selected requires added solar capacity, it is entered here.</w:delText>
        </w:r>
      </w:del>
    </w:p>
    <w:p w14:paraId="6D595ED4" w14:textId="21FF77B4" w:rsidR="00BE76F8" w:rsidRPr="00BE76F8" w:rsidDel="001827DD" w:rsidRDefault="00BE76F8" w:rsidP="00CE1552">
      <w:pPr>
        <w:pStyle w:val="ListParagraph"/>
        <w:numPr>
          <w:ilvl w:val="0"/>
          <w:numId w:val="11"/>
        </w:numPr>
        <w:rPr>
          <w:del w:id="62" w:author="Markstrum, Alexis@Energy" w:date="2021-03-24T14:56:00Z"/>
          <w:rFonts w:ascii="Calibri" w:hAnsi="Calibri" w:cs="Arial"/>
          <w:sz w:val="18"/>
          <w:szCs w:val="18"/>
        </w:rPr>
      </w:pPr>
      <w:del w:id="63" w:author="Markstrum, Alexis@Energy" w:date="2021-03-24T14:56:00Z">
        <w:r w:rsidRPr="00BE76F8" w:rsidDel="001827DD">
          <w:rPr>
            <w:rFonts w:ascii="Calibri" w:hAnsi="Calibri" w:cs="Arial"/>
            <w:sz w:val="18"/>
            <w:szCs w:val="18"/>
          </w:rPr>
          <w:delText>Tank Location: List based on which system option was chosen.</w:delText>
        </w:r>
      </w:del>
    </w:p>
    <w:p w14:paraId="2779FDC5" w14:textId="630BBF05" w:rsidR="001905FB" w:rsidRPr="00771690" w:rsidDel="001827DD" w:rsidRDefault="001905FB" w:rsidP="00CE1552">
      <w:pPr>
        <w:numPr>
          <w:ilvl w:val="0"/>
          <w:numId w:val="11"/>
        </w:numPr>
        <w:rPr>
          <w:del w:id="64" w:author="Markstrum, Alexis@Energy" w:date="2021-03-24T14:56:00Z"/>
          <w:rFonts w:ascii="Calibri" w:hAnsi="Calibri" w:cs="Arial"/>
          <w:sz w:val="18"/>
          <w:szCs w:val="18"/>
        </w:rPr>
      </w:pPr>
      <w:del w:id="65" w:author="Markstrum, Alexis@Energy" w:date="2021-03-24T14:56:00Z">
        <w:r w:rsidRPr="00771690" w:rsidDel="001827DD">
          <w:rPr>
            <w:rFonts w:ascii="Calibri" w:hAnsi="Calibri" w:cs="Arial"/>
            <w:sz w:val="18"/>
            <w:szCs w:val="18"/>
          </w:rPr>
          <w:delText>Distribution Type: Pick Standard, Demand Recirculation – Manual Control, Demand Recirculation – Sensor Control.</w:delText>
        </w:r>
      </w:del>
    </w:p>
    <w:p w14:paraId="1B424CAA" w14:textId="21A35B04" w:rsidR="001905FB" w:rsidRPr="00FD271A" w:rsidDel="001827DD" w:rsidRDefault="001905FB" w:rsidP="00714937">
      <w:pPr>
        <w:ind w:left="360"/>
        <w:rPr>
          <w:del w:id="66" w:author="Markstrum, Alexis@Energy" w:date="2021-03-24T14:56:00Z"/>
          <w:rFonts w:ascii="Calibri" w:hAnsi="Calibri" w:cs="Arial"/>
          <w:sz w:val="20"/>
          <w:szCs w:val="20"/>
        </w:rPr>
      </w:pPr>
    </w:p>
    <w:p w14:paraId="56B292AD" w14:textId="6BB26CEC" w:rsidR="009B57BF" w:rsidRDefault="009B57BF" w:rsidP="00312F28">
      <w:pPr>
        <w:rPr>
          <w:rFonts w:ascii="Calibri" w:hAnsi="Calibri" w:cs="Arial"/>
          <w:b/>
          <w:sz w:val="20"/>
          <w:szCs w:val="20"/>
        </w:rPr>
      </w:pPr>
    </w:p>
    <w:p w14:paraId="4886A49E" w14:textId="599F36BE" w:rsidR="00692A89" w:rsidRPr="00FD271A" w:rsidRDefault="009F6CB9" w:rsidP="00692A89">
      <w:pPr>
        <w:rPr>
          <w:rFonts w:ascii="Calibri" w:eastAsia="Calibri" w:hAnsi="Calibri"/>
          <w:b/>
          <w:sz w:val="20"/>
          <w:szCs w:val="20"/>
        </w:rPr>
      </w:pPr>
      <w:r>
        <w:rPr>
          <w:rFonts w:ascii="Calibri" w:hAnsi="Calibri" w:cs="Arial"/>
          <w:b/>
          <w:sz w:val="20"/>
          <w:szCs w:val="20"/>
        </w:rPr>
        <w:t>K</w:t>
      </w:r>
      <w:r w:rsidR="00692A89" w:rsidRPr="00FD271A">
        <w:rPr>
          <w:rFonts w:ascii="Calibri" w:hAnsi="Calibri" w:cs="Arial"/>
          <w:b/>
          <w:sz w:val="20"/>
          <w:szCs w:val="20"/>
        </w:rPr>
        <w:t xml:space="preserve">. </w:t>
      </w:r>
      <w:r w:rsidR="00975BB4" w:rsidRPr="00FD271A">
        <w:rPr>
          <w:rFonts w:ascii="Calibri" w:hAnsi="Calibri" w:cs="Arial"/>
          <w:b/>
          <w:sz w:val="20"/>
          <w:szCs w:val="20"/>
        </w:rPr>
        <w:t>Space Conditioning Systems and Water Heating Systems in Multifamily Dwelling Units</w:t>
      </w:r>
    </w:p>
    <w:p w14:paraId="4886A49F" w14:textId="5416A4D6" w:rsidR="00692A89" w:rsidRPr="00FD271A" w:rsidRDefault="00692A89" w:rsidP="00692A89">
      <w:pPr>
        <w:spacing w:after="240"/>
        <w:rPr>
          <w:rFonts w:ascii="Calibri" w:hAnsi="Calibri" w:cs="Arial"/>
          <w:sz w:val="20"/>
          <w:szCs w:val="20"/>
        </w:rPr>
      </w:pPr>
      <w:r w:rsidRPr="00FD271A">
        <w:rPr>
          <w:rFonts w:ascii="Calibri" w:hAnsi="Calibri" w:cs="Arial"/>
          <w:sz w:val="20"/>
          <w:szCs w:val="20"/>
        </w:rPr>
        <w:t xml:space="preserve">Requirements of the </w:t>
      </w:r>
      <w:r w:rsidR="007F7A2E">
        <w:rPr>
          <w:rFonts w:ascii="Calibri" w:hAnsi="Calibri" w:cs="Arial"/>
          <w:sz w:val="20"/>
          <w:szCs w:val="20"/>
        </w:rPr>
        <w:t>S</w:t>
      </w:r>
      <w:r w:rsidRPr="00FD271A">
        <w:rPr>
          <w:rFonts w:ascii="Calibri" w:hAnsi="Calibri" w:cs="Arial"/>
          <w:sz w:val="20"/>
          <w:szCs w:val="20"/>
        </w:rPr>
        <w:t>tandards apply to a heating and cooling system alteration based on the type of alteration and the system type (Section 150.2(b)1). A completely new system will meet all mandatory and prescriptive requirements, which vary by climate zone (based on Section 150.2(b)1C). [NOTE: Computer performance compliance can be used to trade-off any requirements that are not mandatory.] When parts of a system are replaced, it may trigger some of the same requirements that apply to new systems and duct alterations. A Certificate of Compliance for Alterations to Space Conditioning Systems (CF1R-ALT-02) is required for each dwelling unit with a space conditioning system alteration.</w:t>
      </w:r>
    </w:p>
    <w:p w14:paraId="4886A4A0" w14:textId="77777777" w:rsidR="00AD1832" w:rsidRPr="00FD271A" w:rsidRDefault="00692A89" w:rsidP="00CE1552">
      <w:pPr>
        <w:pStyle w:val="ListParagraph"/>
        <w:numPr>
          <w:ilvl w:val="0"/>
          <w:numId w:val="17"/>
        </w:numPr>
        <w:rPr>
          <w:rFonts w:asciiTheme="minorHAnsi" w:hAnsiTheme="minorHAnsi" w:cs="Arial"/>
          <w:sz w:val="20"/>
          <w:szCs w:val="20"/>
        </w:rPr>
      </w:pPr>
      <w:r w:rsidRPr="00FD271A">
        <w:rPr>
          <w:rFonts w:asciiTheme="minorHAnsi" w:hAnsiTheme="minorHAnsi" w:cs="Arial"/>
          <w:sz w:val="20"/>
          <w:szCs w:val="20"/>
        </w:rPr>
        <w:t>Dwelling Unit Name: Name of dwelling unit or any other identifying name.</w:t>
      </w:r>
    </w:p>
    <w:p w14:paraId="4886A4A1" w14:textId="6BD0EACF" w:rsidR="00AD1832" w:rsidRPr="00FD271A" w:rsidRDefault="00692A89" w:rsidP="00CE1552">
      <w:pPr>
        <w:pStyle w:val="ListParagraph"/>
        <w:numPr>
          <w:ilvl w:val="0"/>
          <w:numId w:val="17"/>
        </w:numPr>
        <w:rPr>
          <w:rFonts w:asciiTheme="minorHAnsi" w:hAnsiTheme="minorHAnsi" w:cs="Arial"/>
          <w:sz w:val="20"/>
          <w:szCs w:val="20"/>
        </w:rPr>
      </w:pPr>
      <w:r w:rsidRPr="00FD271A">
        <w:rPr>
          <w:rFonts w:asciiTheme="minorHAnsi" w:hAnsiTheme="minorHAnsi" w:cs="Arial"/>
          <w:sz w:val="20"/>
          <w:szCs w:val="20"/>
        </w:rPr>
        <w:t xml:space="preserve">Dwelling Unit </w:t>
      </w:r>
      <w:r w:rsidR="00CF679C" w:rsidRPr="00FD271A">
        <w:rPr>
          <w:rFonts w:asciiTheme="minorHAnsi" w:hAnsiTheme="minorHAnsi" w:cs="Arial"/>
          <w:sz w:val="20"/>
          <w:szCs w:val="20"/>
        </w:rPr>
        <w:t xml:space="preserve">Total </w:t>
      </w:r>
      <w:r w:rsidRPr="00FD271A">
        <w:rPr>
          <w:rFonts w:asciiTheme="minorHAnsi" w:hAnsiTheme="minorHAnsi" w:cs="Arial"/>
          <w:sz w:val="20"/>
          <w:szCs w:val="20"/>
        </w:rPr>
        <w:t>CFA (ft</w:t>
      </w:r>
      <w:r w:rsidRPr="00FD271A">
        <w:rPr>
          <w:rFonts w:asciiTheme="minorHAnsi" w:hAnsiTheme="minorHAnsi" w:cs="Arial"/>
          <w:sz w:val="20"/>
          <w:szCs w:val="20"/>
          <w:vertAlign w:val="superscript"/>
        </w:rPr>
        <w:t>2</w:t>
      </w:r>
      <w:r w:rsidRPr="00FD271A">
        <w:rPr>
          <w:rFonts w:asciiTheme="minorHAnsi" w:hAnsiTheme="minorHAnsi" w:cs="Arial"/>
          <w:sz w:val="20"/>
          <w:szCs w:val="20"/>
        </w:rPr>
        <w:t xml:space="preserve">): Conditioned </w:t>
      </w:r>
      <w:r w:rsidR="00714937">
        <w:rPr>
          <w:rFonts w:asciiTheme="minorHAnsi" w:hAnsiTheme="minorHAnsi" w:cs="Arial"/>
          <w:sz w:val="20"/>
          <w:szCs w:val="20"/>
        </w:rPr>
        <w:t>F</w:t>
      </w:r>
      <w:r w:rsidRPr="00FD271A">
        <w:rPr>
          <w:rFonts w:asciiTheme="minorHAnsi" w:hAnsiTheme="minorHAnsi" w:cs="Arial"/>
          <w:sz w:val="20"/>
          <w:szCs w:val="20"/>
        </w:rPr>
        <w:t xml:space="preserve">loor </w:t>
      </w:r>
      <w:r w:rsidR="00714937">
        <w:rPr>
          <w:rFonts w:asciiTheme="minorHAnsi" w:hAnsiTheme="minorHAnsi" w:cs="Arial"/>
          <w:sz w:val="20"/>
          <w:szCs w:val="20"/>
        </w:rPr>
        <w:t>A</w:t>
      </w:r>
      <w:r w:rsidRPr="00FD271A">
        <w:rPr>
          <w:rFonts w:asciiTheme="minorHAnsi" w:hAnsiTheme="minorHAnsi" w:cs="Arial"/>
          <w:sz w:val="20"/>
          <w:szCs w:val="20"/>
        </w:rPr>
        <w:t>rea in ft</w:t>
      </w:r>
      <w:r w:rsidR="009714D3" w:rsidRPr="00FD271A">
        <w:rPr>
          <w:rFonts w:asciiTheme="minorHAnsi" w:hAnsiTheme="minorHAnsi" w:cs="Arial"/>
          <w:sz w:val="20"/>
          <w:szCs w:val="20"/>
          <w:vertAlign w:val="superscript"/>
        </w:rPr>
        <w:t>2</w:t>
      </w:r>
      <w:r w:rsidRPr="00FD271A">
        <w:rPr>
          <w:rFonts w:asciiTheme="minorHAnsi" w:hAnsiTheme="minorHAnsi" w:cs="Arial"/>
          <w:sz w:val="20"/>
          <w:szCs w:val="20"/>
        </w:rPr>
        <w:t>, as measured from the outside of exterior walls of the dwelling unit or building being altered.</w:t>
      </w:r>
    </w:p>
    <w:p w14:paraId="4886A4A2" w14:textId="77777777" w:rsidR="00252DEA" w:rsidRPr="00FD271A" w:rsidRDefault="00252DEA" w:rsidP="00CE1552">
      <w:pPr>
        <w:pStyle w:val="ListParagraph"/>
        <w:numPr>
          <w:ilvl w:val="0"/>
          <w:numId w:val="17"/>
        </w:numPr>
        <w:rPr>
          <w:rFonts w:asciiTheme="minorHAnsi" w:hAnsiTheme="minorHAnsi" w:cs="Arial"/>
          <w:sz w:val="20"/>
          <w:szCs w:val="20"/>
        </w:rPr>
      </w:pPr>
      <w:r w:rsidRPr="00FD271A">
        <w:rPr>
          <w:rFonts w:ascii="Calibri" w:hAnsi="Calibri" w:cs="Arial"/>
          <w:sz w:val="20"/>
          <w:szCs w:val="20"/>
        </w:rPr>
        <w:t xml:space="preserve">Central Water Heating System Identification or Name: </w:t>
      </w:r>
      <w:r w:rsidR="0014042D" w:rsidRPr="00FD271A">
        <w:rPr>
          <w:rFonts w:ascii="Calibri" w:hAnsi="Calibri" w:cs="Arial"/>
          <w:sz w:val="20"/>
          <w:szCs w:val="20"/>
        </w:rPr>
        <w:t>S</w:t>
      </w:r>
      <w:r w:rsidRPr="00FD271A">
        <w:rPr>
          <w:rFonts w:ascii="Calibri" w:hAnsi="Calibri" w:cs="Arial"/>
          <w:sz w:val="20"/>
          <w:szCs w:val="20"/>
        </w:rPr>
        <w:t>elect one of the central DHW system names.</w:t>
      </w:r>
    </w:p>
    <w:p w14:paraId="4886A4A3" w14:textId="41870264" w:rsidR="00692A89" w:rsidRPr="00FD271A" w:rsidRDefault="000F72BA" w:rsidP="00CE1552">
      <w:pPr>
        <w:pStyle w:val="ListParagraph"/>
        <w:numPr>
          <w:ilvl w:val="0"/>
          <w:numId w:val="17"/>
        </w:numPr>
        <w:rPr>
          <w:rFonts w:ascii="Calibri" w:hAnsi="Calibri" w:cs="Arial"/>
          <w:sz w:val="20"/>
          <w:szCs w:val="20"/>
        </w:rPr>
      </w:pPr>
      <w:r w:rsidRPr="00FD271A">
        <w:rPr>
          <w:rFonts w:ascii="Calibri" w:hAnsi="Calibri" w:cs="Arial"/>
          <w:sz w:val="20"/>
          <w:szCs w:val="20"/>
        </w:rPr>
        <w:t xml:space="preserve">Dwelling Unit </w:t>
      </w:r>
      <w:r w:rsidR="00692A89" w:rsidRPr="00FD271A">
        <w:rPr>
          <w:rFonts w:ascii="Calibri" w:hAnsi="Calibri" w:cs="Arial"/>
          <w:sz w:val="20"/>
          <w:szCs w:val="20"/>
        </w:rPr>
        <w:t xml:space="preserve">Water Heating System Identification or Name: Select the applicable water heating system name(s) that were entered in </w:t>
      </w:r>
      <w:r w:rsidR="007F7A2E">
        <w:rPr>
          <w:rFonts w:ascii="Calibri" w:hAnsi="Calibri" w:cs="Arial"/>
          <w:sz w:val="20"/>
          <w:szCs w:val="20"/>
        </w:rPr>
        <w:t>S</w:t>
      </w:r>
      <w:r w:rsidR="00692A89" w:rsidRPr="00FD271A">
        <w:rPr>
          <w:rFonts w:ascii="Calibri" w:hAnsi="Calibri" w:cs="Arial"/>
          <w:sz w:val="20"/>
          <w:szCs w:val="20"/>
        </w:rPr>
        <w:t xml:space="preserve">ection </w:t>
      </w:r>
      <w:r w:rsidR="007F7A2E">
        <w:rPr>
          <w:rFonts w:ascii="Calibri" w:hAnsi="Calibri" w:cs="Arial"/>
          <w:sz w:val="20"/>
          <w:szCs w:val="20"/>
        </w:rPr>
        <w:t>H</w:t>
      </w:r>
      <w:r w:rsidR="00C45E41" w:rsidRPr="00FD271A">
        <w:rPr>
          <w:rFonts w:ascii="Calibri" w:hAnsi="Calibri" w:cs="Arial"/>
          <w:sz w:val="20"/>
          <w:szCs w:val="20"/>
        </w:rPr>
        <w:t xml:space="preserve"> or select </w:t>
      </w:r>
      <w:r w:rsidR="00714937">
        <w:rPr>
          <w:rFonts w:ascii="Calibri" w:hAnsi="Calibri" w:cs="Arial"/>
          <w:sz w:val="20"/>
          <w:szCs w:val="20"/>
        </w:rPr>
        <w:t>N/A</w:t>
      </w:r>
      <w:r w:rsidR="00C45E41" w:rsidRPr="00FD271A">
        <w:rPr>
          <w:rFonts w:ascii="Calibri" w:hAnsi="Calibri" w:cs="Arial"/>
          <w:sz w:val="20"/>
          <w:szCs w:val="20"/>
        </w:rPr>
        <w:t xml:space="preserve"> if no water heating systems are planned to be installed in this dwelling</w:t>
      </w:r>
      <w:r w:rsidR="00692A89" w:rsidRPr="00FD271A">
        <w:rPr>
          <w:rFonts w:ascii="Calibri" w:hAnsi="Calibri" w:cs="Arial"/>
          <w:sz w:val="20"/>
          <w:szCs w:val="20"/>
        </w:rPr>
        <w:t>. If more than one water heating system type is needed in the dwelling unit, enter another row of data for the dwelling unit and select the additional water heating system name.</w:t>
      </w:r>
    </w:p>
    <w:p w14:paraId="4886A4A4" w14:textId="77777777" w:rsidR="00C04075" w:rsidRPr="00FD271A" w:rsidRDefault="0014042D" w:rsidP="00CE1552">
      <w:pPr>
        <w:pStyle w:val="ListParagraph"/>
        <w:numPr>
          <w:ilvl w:val="0"/>
          <w:numId w:val="17"/>
        </w:numPr>
        <w:rPr>
          <w:rFonts w:ascii="Calibri" w:hAnsi="Calibri" w:cs="Arial"/>
          <w:sz w:val="20"/>
          <w:szCs w:val="20"/>
        </w:rPr>
      </w:pPr>
      <w:r w:rsidRPr="00FD271A">
        <w:rPr>
          <w:rFonts w:asciiTheme="minorHAnsi" w:hAnsiTheme="minorHAnsi" w:cs="Arial"/>
          <w:sz w:val="20"/>
          <w:szCs w:val="20"/>
        </w:rPr>
        <w:lastRenderedPageBreak/>
        <w:t xml:space="preserve">Dwelling Unit - </w:t>
      </w:r>
      <w:r w:rsidR="00C04075" w:rsidRPr="00FD271A">
        <w:rPr>
          <w:rFonts w:asciiTheme="minorHAnsi" w:hAnsiTheme="minorHAnsi" w:cs="Arial"/>
          <w:sz w:val="20"/>
          <w:szCs w:val="20"/>
        </w:rPr>
        <w:t xml:space="preserve">Alteration to the Space Conditioning </w:t>
      </w:r>
      <w:proofErr w:type="gramStart"/>
      <w:r w:rsidR="00C04075" w:rsidRPr="00FD271A">
        <w:rPr>
          <w:rFonts w:asciiTheme="minorHAnsi" w:hAnsiTheme="minorHAnsi" w:cs="Arial"/>
          <w:sz w:val="20"/>
          <w:szCs w:val="20"/>
        </w:rPr>
        <w:t>System(</w:t>
      </w:r>
      <w:proofErr w:type="gramEnd"/>
      <w:r w:rsidR="00C04075" w:rsidRPr="00FD271A">
        <w:rPr>
          <w:rFonts w:asciiTheme="minorHAnsi" w:hAnsiTheme="minorHAnsi" w:cs="Arial"/>
          <w:sz w:val="20"/>
          <w:szCs w:val="20"/>
        </w:rPr>
        <w:t>s)?</w:t>
      </w:r>
      <w:r w:rsidRPr="00FD271A">
        <w:rPr>
          <w:rFonts w:asciiTheme="minorHAnsi" w:hAnsiTheme="minorHAnsi" w:cs="Arial"/>
          <w:sz w:val="20"/>
          <w:szCs w:val="20"/>
        </w:rPr>
        <w:t>:</w:t>
      </w:r>
      <w:r w:rsidR="00C04075" w:rsidRPr="00FD271A">
        <w:rPr>
          <w:rFonts w:asciiTheme="minorHAnsi" w:hAnsiTheme="minorHAnsi" w:cs="Arial"/>
          <w:sz w:val="20"/>
          <w:szCs w:val="20"/>
        </w:rPr>
        <w:t xml:space="preserve"> If altering one or more of the Space conditioning systems in the dwelling enter yes, otherwise enter no</w:t>
      </w:r>
    </w:p>
    <w:p w14:paraId="4886A4A5" w14:textId="77777777" w:rsidR="00692A89" w:rsidRPr="00FD271A" w:rsidRDefault="00692A89" w:rsidP="00CE1552">
      <w:pPr>
        <w:pStyle w:val="ListParagraph"/>
        <w:numPr>
          <w:ilvl w:val="0"/>
          <w:numId w:val="17"/>
        </w:numPr>
        <w:rPr>
          <w:rFonts w:asciiTheme="minorHAnsi" w:hAnsiTheme="minorHAnsi" w:cs="Arial"/>
          <w:sz w:val="20"/>
          <w:szCs w:val="20"/>
        </w:rPr>
      </w:pPr>
      <w:r w:rsidRPr="00FD271A">
        <w:rPr>
          <w:rFonts w:asciiTheme="minorHAnsi" w:hAnsiTheme="minorHAnsi" w:cs="Arial"/>
          <w:sz w:val="20"/>
          <w:szCs w:val="20"/>
        </w:rPr>
        <w:t xml:space="preserve">Comments: </w:t>
      </w:r>
      <w:r w:rsidRPr="00FD271A">
        <w:rPr>
          <w:rFonts w:ascii="Calibri" w:hAnsi="Calibri" w:cs="Arial"/>
          <w:sz w:val="20"/>
          <w:szCs w:val="20"/>
        </w:rPr>
        <w:t>Any notes regarding location or unique conditions.</w:t>
      </w:r>
    </w:p>
    <w:p w14:paraId="4886A4A6" w14:textId="77777777" w:rsidR="004D3746" w:rsidRPr="00FD271A" w:rsidRDefault="004D3746" w:rsidP="004D3746">
      <w:pPr>
        <w:pStyle w:val="ListParagraph"/>
        <w:rPr>
          <w:rFonts w:asciiTheme="minorHAnsi" w:hAnsiTheme="minorHAnsi" w:cs="Arial"/>
          <w:sz w:val="20"/>
          <w:szCs w:val="20"/>
        </w:rPr>
      </w:pPr>
    </w:p>
    <w:p w14:paraId="4886A4A7" w14:textId="28808900" w:rsidR="0006593F" w:rsidRPr="00FD271A" w:rsidRDefault="00975BB4">
      <w:pPr>
        <w:keepNext/>
        <w:rPr>
          <w:rFonts w:ascii="Calibri" w:hAnsi="Calibri" w:cs="Arial"/>
          <w:b/>
          <w:sz w:val="20"/>
          <w:szCs w:val="20"/>
        </w:rPr>
      </w:pPr>
      <w:r w:rsidRPr="00FD271A">
        <w:rPr>
          <w:rFonts w:ascii="Calibri" w:hAnsi="Calibri" w:cs="Arial"/>
          <w:b/>
          <w:sz w:val="20"/>
          <w:szCs w:val="20"/>
        </w:rPr>
        <w:t>Signatures</w:t>
      </w:r>
    </w:p>
    <w:p w14:paraId="4886A4A9" w14:textId="77777777" w:rsidR="009714D3" w:rsidRPr="00FD271A" w:rsidRDefault="009867E0" w:rsidP="00CE1552">
      <w:pPr>
        <w:keepNext/>
        <w:numPr>
          <w:ilvl w:val="0"/>
          <w:numId w:val="9"/>
        </w:numPr>
        <w:ind w:left="720"/>
        <w:rPr>
          <w:rFonts w:ascii="Calibri" w:hAnsi="Calibri" w:cs="Arial"/>
          <w:sz w:val="20"/>
          <w:szCs w:val="20"/>
        </w:rPr>
      </w:pPr>
      <w:r w:rsidRPr="00FD271A">
        <w:rPr>
          <w:rFonts w:ascii="Calibri" w:hAnsi="Calibri" w:cs="Arial"/>
          <w:sz w:val="20"/>
          <w:szCs w:val="20"/>
        </w:rPr>
        <w:t xml:space="preserve">The person who prepared the CF1R will sign and complete the fields for their name, company (if applicable), address, phone number, certification information (if applicable), date and signature (may be electronic). </w:t>
      </w:r>
    </w:p>
    <w:p w14:paraId="4886A4AA" w14:textId="77777777" w:rsidR="009714D3" w:rsidRPr="00FD271A" w:rsidRDefault="009867E0" w:rsidP="00CE1552">
      <w:pPr>
        <w:keepNext/>
        <w:numPr>
          <w:ilvl w:val="0"/>
          <w:numId w:val="9"/>
        </w:numPr>
        <w:ind w:left="720"/>
        <w:rPr>
          <w:rFonts w:ascii="Calibri" w:hAnsi="Calibri" w:cs="Arial"/>
          <w:sz w:val="20"/>
          <w:szCs w:val="20"/>
        </w:rPr>
      </w:pPr>
      <w:r w:rsidRPr="00FD271A">
        <w:rPr>
          <w:rFonts w:ascii="Calibri" w:hAnsi="Calibri" w:cs="Arial"/>
          <w:sz w:val="20"/>
          <w:szCs w:val="20"/>
        </w:rPr>
        <w:t xml:space="preserve">The person who is assuming responsibility for the project being built to comply with Title 24, Part 6, will complete the fields for their name, company (if applicable), address, phone number, license number (if applicable), date and signature (may be electronic). </w:t>
      </w:r>
    </w:p>
    <w:p w14:paraId="2B766B20" w14:textId="77777777" w:rsidR="00975BB4" w:rsidRPr="00FD271A" w:rsidRDefault="00975BB4" w:rsidP="009714D3">
      <w:pPr>
        <w:keepNext/>
        <w:ind w:left="360"/>
        <w:rPr>
          <w:rFonts w:ascii="Calibri" w:hAnsi="Calibri" w:cs="Arial"/>
          <w:sz w:val="20"/>
          <w:szCs w:val="20"/>
        </w:rPr>
      </w:pPr>
    </w:p>
    <w:p w14:paraId="4886A4AC" w14:textId="66148776" w:rsidR="009714D3" w:rsidRPr="00FD271A" w:rsidRDefault="00975BB4" w:rsidP="009714D3">
      <w:pPr>
        <w:keepNext/>
        <w:rPr>
          <w:rFonts w:ascii="Calibri" w:hAnsi="Calibri" w:cs="Arial"/>
          <w:b/>
          <w:sz w:val="20"/>
          <w:szCs w:val="20"/>
        </w:rPr>
      </w:pPr>
      <w:r w:rsidRPr="00FD271A">
        <w:rPr>
          <w:rFonts w:ascii="Calibri" w:hAnsi="Calibri" w:cs="Arial"/>
          <w:b/>
          <w:sz w:val="20"/>
          <w:szCs w:val="20"/>
        </w:rPr>
        <w:t>Registration</w:t>
      </w:r>
    </w:p>
    <w:p w14:paraId="4886A4AE" w14:textId="77777777" w:rsidR="009714D3" w:rsidRPr="00FD271A" w:rsidRDefault="009867E0" w:rsidP="00CE1552">
      <w:pPr>
        <w:keepNext/>
        <w:numPr>
          <w:ilvl w:val="0"/>
          <w:numId w:val="10"/>
        </w:numPr>
        <w:spacing w:line="276" w:lineRule="auto"/>
        <w:ind w:left="720"/>
        <w:rPr>
          <w:rFonts w:ascii="Calibri" w:hAnsi="Calibri" w:cs="Arial"/>
          <w:sz w:val="20"/>
          <w:szCs w:val="20"/>
        </w:rPr>
      </w:pPr>
      <w:r w:rsidRPr="00FD271A">
        <w:rPr>
          <w:rFonts w:ascii="Calibri" w:hAnsi="Calibri" w:cs="Arial"/>
          <w:sz w:val="20"/>
          <w:szCs w:val="20"/>
        </w:rPr>
        <w:t>The CF1R must be registered with a HERS provider prior to submitting for a building permit. See Residential Manual Section 2.1.1.</w:t>
      </w:r>
    </w:p>
    <w:p w14:paraId="4886A4AF" w14:textId="77777777" w:rsidR="009867E0" w:rsidRDefault="009867E0"/>
    <w:p w14:paraId="4886A4B0" w14:textId="77777777" w:rsidR="009867E0" w:rsidRDefault="009867E0">
      <w:pPr>
        <w:sectPr w:rsidR="009867E0" w:rsidSect="00126B1A">
          <w:headerReference w:type="even" r:id="rId21"/>
          <w:headerReference w:type="default" r:id="rId22"/>
          <w:footerReference w:type="default" r:id="rId23"/>
          <w:headerReference w:type="first" r:id="rId24"/>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
        <w:gridCol w:w="1532"/>
        <w:gridCol w:w="6237"/>
        <w:gridCol w:w="456"/>
        <w:gridCol w:w="3513"/>
        <w:gridCol w:w="2206"/>
      </w:tblGrid>
      <w:tr w:rsidR="00E1264C" w:rsidRPr="00C24189" w14:paraId="4886A4B2" w14:textId="77777777" w:rsidTr="00471804">
        <w:tc>
          <w:tcPr>
            <w:tcW w:w="14390" w:type="dxa"/>
            <w:gridSpan w:val="6"/>
            <w:shd w:val="clear" w:color="auto" w:fill="auto"/>
          </w:tcPr>
          <w:p w14:paraId="4886A4B1" w14:textId="3C9D9821" w:rsidR="00E1264C" w:rsidRPr="00FD271A" w:rsidRDefault="00E1264C" w:rsidP="00975BB4">
            <w:pPr>
              <w:keepNext/>
              <w:rPr>
                <w:rFonts w:ascii="Calibri" w:hAnsi="Calibri"/>
                <w:sz w:val="20"/>
                <w:szCs w:val="22"/>
              </w:rPr>
            </w:pPr>
            <w:r w:rsidRPr="00FD271A">
              <w:rPr>
                <w:rFonts w:ascii="Calibri" w:eastAsia="Calibri" w:hAnsi="Calibri"/>
                <w:b/>
                <w:sz w:val="20"/>
                <w:szCs w:val="22"/>
              </w:rPr>
              <w:lastRenderedPageBreak/>
              <w:t xml:space="preserve">A. </w:t>
            </w:r>
            <w:r w:rsidR="00975BB4" w:rsidRPr="00FD271A">
              <w:rPr>
                <w:rFonts w:ascii="Calibri" w:eastAsia="Calibri" w:hAnsi="Calibri"/>
                <w:b/>
                <w:sz w:val="20"/>
                <w:szCs w:val="22"/>
              </w:rPr>
              <w:t>General Information</w:t>
            </w:r>
          </w:p>
        </w:tc>
      </w:tr>
      <w:tr w:rsidR="00B3268D" w:rsidRPr="00C24189" w14:paraId="4886A4B9" w14:textId="77777777" w:rsidTr="00471804">
        <w:tc>
          <w:tcPr>
            <w:tcW w:w="446" w:type="dxa"/>
            <w:vAlign w:val="center"/>
          </w:tcPr>
          <w:p w14:paraId="4886A4B3" w14:textId="77777777" w:rsidR="00B3268D" w:rsidRPr="00FD271A" w:rsidRDefault="00127045" w:rsidP="00FD271A">
            <w:pPr>
              <w:jc w:val="center"/>
              <w:rPr>
                <w:rFonts w:ascii="Calibri" w:eastAsia="Calibri" w:hAnsi="Calibri"/>
                <w:sz w:val="18"/>
                <w:szCs w:val="18"/>
              </w:rPr>
            </w:pPr>
            <w:r w:rsidRPr="00FD271A">
              <w:rPr>
                <w:rFonts w:ascii="Calibri" w:eastAsia="Calibri" w:hAnsi="Calibri"/>
                <w:sz w:val="18"/>
                <w:szCs w:val="18"/>
              </w:rPr>
              <w:t>0</w:t>
            </w:r>
            <w:r w:rsidR="00B3268D" w:rsidRPr="00FD271A">
              <w:rPr>
                <w:rFonts w:ascii="Calibri" w:eastAsia="Calibri" w:hAnsi="Calibri"/>
                <w:sz w:val="18"/>
                <w:szCs w:val="18"/>
              </w:rPr>
              <w:t>1</w:t>
            </w:r>
          </w:p>
        </w:tc>
        <w:tc>
          <w:tcPr>
            <w:tcW w:w="1532" w:type="dxa"/>
            <w:shd w:val="clear" w:color="auto" w:fill="auto"/>
          </w:tcPr>
          <w:p w14:paraId="4886A4B4" w14:textId="77777777" w:rsidR="00B3268D" w:rsidRPr="00FD271A" w:rsidRDefault="00B3268D" w:rsidP="006676F9">
            <w:pPr>
              <w:rPr>
                <w:rFonts w:ascii="Calibri" w:hAnsi="Calibri"/>
                <w:sz w:val="18"/>
                <w:szCs w:val="18"/>
              </w:rPr>
            </w:pPr>
            <w:r w:rsidRPr="00FD271A">
              <w:rPr>
                <w:rFonts w:ascii="Calibri" w:eastAsia="Calibri" w:hAnsi="Calibri"/>
                <w:sz w:val="18"/>
                <w:szCs w:val="18"/>
              </w:rPr>
              <w:t>Project Name:</w:t>
            </w:r>
          </w:p>
        </w:tc>
        <w:tc>
          <w:tcPr>
            <w:tcW w:w="6237" w:type="dxa"/>
            <w:shd w:val="clear" w:color="auto" w:fill="auto"/>
          </w:tcPr>
          <w:p w14:paraId="4886A4B5" w14:textId="77777777" w:rsidR="00B3268D" w:rsidRPr="00C24189" w:rsidRDefault="00DF599E" w:rsidP="006676F9">
            <w:pPr>
              <w:rPr>
                <w:rFonts w:ascii="Calibri" w:hAnsi="Calibri"/>
                <w:sz w:val="18"/>
                <w:szCs w:val="18"/>
              </w:rPr>
            </w:pPr>
            <w:r>
              <w:rPr>
                <w:rFonts w:ascii="Calibri" w:hAnsi="Calibri"/>
                <w:sz w:val="18"/>
                <w:szCs w:val="18"/>
              </w:rPr>
              <w:t>&lt;&lt;User Input: Text&gt;&gt;</w:t>
            </w:r>
          </w:p>
        </w:tc>
        <w:tc>
          <w:tcPr>
            <w:tcW w:w="456" w:type="dxa"/>
            <w:vAlign w:val="center"/>
          </w:tcPr>
          <w:p w14:paraId="4886A4B6" w14:textId="77777777" w:rsidR="00B3268D" w:rsidRPr="00FD271A" w:rsidRDefault="00127045" w:rsidP="009C5DEE">
            <w:pPr>
              <w:jc w:val="center"/>
              <w:rPr>
                <w:rFonts w:ascii="Calibri" w:hAnsi="Calibri"/>
                <w:sz w:val="18"/>
                <w:szCs w:val="18"/>
              </w:rPr>
            </w:pPr>
            <w:r w:rsidRPr="00FD271A">
              <w:rPr>
                <w:rFonts w:ascii="Calibri" w:hAnsi="Calibri"/>
                <w:sz w:val="18"/>
                <w:szCs w:val="18"/>
              </w:rPr>
              <w:t>0</w:t>
            </w:r>
            <w:r w:rsidR="00B3268D" w:rsidRPr="00FD271A">
              <w:rPr>
                <w:rFonts w:ascii="Calibri" w:hAnsi="Calibri"/>
                <w:sz w:val="18"/>
                <w:szCs w:val="18"/>
              </w:rPr>
              <w:t>2</w:t>
            </w:r>
          </w:p>
        </w:tc>
        <w:tc>
          <w:tcPr>
            <w:tcW w:w="3513" w:type="dxa"/>
            <w:shd w:val="clear" w:color="auto" w:fill="auto"/>
          </w:tcPr>
          <w:p w14:paraId="4886A4B7" w14:textId="77777777" w:rsidR="00B3268D" w:rsidRPr="00FD271A" w:rsidRDefault="00B3268D" w:rsidP="006676F9">
            <w:pPr>
              <w:rPr>
                <w:rFonts w:ascii="Calibri" w:hAnsi="Calibri"/>
                <w:sz w:val="18"/>
                <w:szCs w:val="18"/>
              </w:rPr>
            </w:pPr>
            <w:r w:rsidRPr="00FD271A">
              <w:rPr>
                <w:rFonts w:ascii="Calibri" w:hAnsi="Calibri"/>
                <w:sz w:val="18"/>
                <w:szCs w:val="18"/>
              </w:rPr>
              <w:t>Date</w:t>
            </w:r>
            <w:r w:rsidR="009C5DEE" w:rsidRPr="00FD271A">
              <w:rPr>
                <w:rFonts w:ascii="Calibri" w:hAnsi="Calibri"/>
                <w:sz w:val="18"/>
                <w:szCs w:val="18"/>
              </w:rPr>
              <w:t xml:space="preserve"> Prepared</w:t>
            </w:r>
            <w:r w:rsidRPr="00FD271A">
              <w:rPr>
                <w:rFonts w:ascii="Calibri" w:hAnsi="Calibri"/>
                <w:sz w:val="18"/>
                <w:szCs w:val="18"/>
              </w:rPr>
              <w:t>:</w:t>
            </w:r>
          </w:p>
        </w:tc>
        <w:tc>
          <w:tcPr>
            <w:tcW w:w="2206" w:type="dxa"/>
            <w:shd w:val="clear" w:color="auto" w:fill="auto"/>
          </w:tcPr>
          <w:p w14:paraId="4886A4B8" w14:textId="77777777" w:rsidR="00B3268D" w:rsidRPr="00C24189" w:rsidRDefault="00DF599E" w:rsidP="001D16B9">
            <w:pPr>
              <w:rPr>
                <w:rFonts w:ascii="Calibri" w:hAnsi="Calibri"/>
                <w:sz w:val="18"/>
                <w:szCs w:val="18"/>
              </w:rPr>
            </w:pPr>
            <w:r>
              <w:rPr>
                <w:rFonts w:ascii="Calibri" w:hAnsi="Calibri"/>
                <w:sz w:val="18"/>
                <w:szCs w:val="18"/>
              </w:rPr>
              <w:t>&lt;&lt;User Input: Date&gt;&gt;</w:t>
            </w:r>
          </w:p>
        </w:tc>
      </w:tr>
      <w:tr w:rsidR="001553C8" w:rsidRPr="00C24189" w14:paraId="4886A4C0" w14:textId="77777777" w:rsidTr="00471804">
        <w:tc>
          <w:tcPr>
            <w:tcW w:w="446" w:type="dxa"/>
            <w:vAlign w:val="center"/>
          </w:tcPr>
          <w:p w14:paraId="4886A4BA" w14:textId="77777777" w:rsidR="001553C8" w:rsidRPr="00FD271A" w:rsidRDefault="001553C8" w:rsidP="00FD271A">
            <w:pPr>
              <w:jc w:val="center"/>
              <w:rPr>
                <w:rFonts w:ascii="Calibri" w:eastAsia="Calibri" w:hAnsi="Calibri"/>
                <w:sz w:val="18"/>
                <w:szCs w:val="18"/>
              </w:rPr>
            </w:pPr>
            <w:r w:rsidRPr="00FD271A">
              <w:rPr>
                <w:rFonts w:ascii="Calibri" w:eastAsia="Calibri" w:hAnsi="Calibri"/>
                <w:sz w:val="18"/>
                <w:szCs w:val="18"/>
              </w:rPr>
              <w:t>03</w:t>
            </w:r>
          </w:p>
        </w:tc>
        <w:tc>
          <w:tcPr>
            <w:tcW w:w="1532" w:type="dxa"/>
            <w:shd w:val="clear" w:color="auto" w:fill="auto"/>
            <w:vAlign w:val="center"/>
          </w:tcPr>
          <w:p w14:paraId="4886A4BB" w14:textId="77777777" w:rsidR="001553C8" w:rsidRPr="00FD271A" w:rsidRDefault="001553C8" w:rsidP="00FD271A">
            <w:pPr>
              <w:rPr>
                <w:rFonts w:ascii="Calibri" w:hAnsi="Calibri"/>
                <w:sz w:val="18"/>
                <w:szCs w:val="18"/>
              </w:rPr>
            </w:pPr>
            <w:r w:rsidRPr="00FD271A">
              <w:rPr>
                <w:rFonts w:ascii="Calibri" w:eastAsia="Calibri" w:hAnsi="Calibri"/>
                <w:sz w:val="18"/>
                <w:szCs w:val="18"/>
              </w:rPr>
              <w:t>Project Location:</w:t>
            </w:r>
          </w:p>
        </w:tc>
        <w:tc>
          <w:tcPr>
            <w:tcW w:w="6237" w:type="dxa"/>
            <w:shd w:val="clear" w:color="auto" w:fill="auto"/>
          </w:tcPr>
          <w:p w14:paraId="4886A4BC" w14:textId="77777777" w:rsidR="001553C8" w:rsidRPr="00C24189" w:rsidRDefault="00DF599E" w:rsidP="001D16B9">
            <w:pPr>
              <w:rPr>
                <w:rFonts w:ascii="Calibri" w:hAnsi="Calibri"/>
                <w:sz w:val="18"/>
                <w:szCs w:val="18"/>
              </w:rPr>
            </w:pPr>
            <w:r>
              <w:rPr>
                <w:rFonts w:ascii="Calibri" w:hAnsi="Calibri"/>
                <w:sz w:val="18"/>
                <w:szCs w:val="18"/>
              </w:rPr>
              <w:t>&lt;&lt;User Input: String&gt;&gt;</w:t>
            </w:r>
          </w:p>
        </w:tc>
        <w:tc>
          <w:tcPr>
            <w:tcW w:w="456" w:type="dxa"/>
            <w:vAlign w:val="center"/>
          </w:tcPr>
          <w:p w14:paraId="4886A4BD" w14:textId="77777777" w:rsidR="001553C8" w:rsidRPr="00FD271A" w:rsidRDefault="001553C8" w:rsidP="009C5DEE">
            <w:pPr>
              <w:jc w:val="center"/>
              <w:rPr>
                <w:rFonts w:ascii="Calibri" w:hAnsi="Calibri"/>
                <w:sz w:val="18"/>
                <w:szCs w:val="18"/>
              </w:rPr>
            </w:pPr>
            <w:r w:rsidRPr="00FD271A">
              <w:rPr>
                <w:rFonts w:ascii="Calibri" w:hAnsi="Calibri"/>
                <w:sz w:val="18"/>
                <w:szCs w:val="18"/>
              </w:rPr>
              <w:t>04</w:t>
            </w:r>
          </w:p>
        </w:tc>
        <w:tc>
          <w:tcPr>
            <w:tcW w:w="3513" w:type="dxa"/>
            <w:shd w:val="clear" w:color="auto" w:fill="auto"/>
            <w:vAlign w:val="center"/>
          </w:tcPr>
          <w:p w14:paraId="4886A4BE" w14:textId="77777777" w:rsidR="001553C8" w:rsidRPr="00FD271A" w:rsidRDefault="001553C8" w:rsidP="00FD271A">
            <w:pPr>
              <w:rPr>
                <w:rFonts w:ascii="Calibri" w:hAnsi="Calibri"/>
                <w:sz w:val="18"/>
                <w:szCs w:val="18"/>
              </w:rPr>
            </w:pPr>
            <w:r w:rsidRPr="00FD271A">
              <w:rPr>
                <w:rFonts w:ascii="Calibri" w:hAnsi="Calibri"/>
                <w:sz w:val="18"/>
                <w:szCs w:val="18"/>
              </w:rPr>
              <w:t>Building Front Orientation (deg or cardinal):</w:t>
            </w:r>
          </w:p>
        </w:tc>
        <w:tc>
          <w:tcPr>
            <w:tcW w:w="2206" w:type="dxa"/>
            <w:shd w:val="clear" w:color="auto" w:fill="auto"/>
          </w:tcPr>
          <w:p w14:paraId="4886A4BF" w14:textId="77777777" w:rsidR="001553C8" w:rsidRPr="00C24189" w:rsidRDefault="00DF599E" w:rsidP="00597405">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r>
      <w:tr w:rsidR="001553C8" w:rsidRPr="00C24189" w14:paraId="4886A4C7" w14:textId="77777777" w:rsidTr="00471804">
        <w:tc>
          <w:tcPr>
            <w:tcW w:w="446" w:type="dxa"/>
            <w:vAlign w:val="center"/>
          </w:tcPr>
          <w:p w14:paraId="4886A4C1" w14:textId="77777777" w:rsidR="001553C8" w:rsidRPr="00FD271A" w:rsidRDefault="001553C8" w:rsidP="00FD271A">
            <w:pPr>
              <w:jc w:val="center"/>
              <w:rPr>
                <w:rFonts w:ascii="Calibri" w:hAnsi="Calibri"/>
                <w:sz w:val="18"/>
                <w:szCs w:val="18"/>
              </w:rPr>
            </w:pPr>
            <w:r w:rsidRPr="00FD271A">
              <w:rPr>
                <w:rFonts w:ascii="Calibri" w:hAnsi="Calibri"/>
                <w:sz w:val="18"/>
                <w:szCs w:val="18"/>
              </w:rPr>
              <w:t>05</w:t>
            </w:r>
          </w:p>
        </w:tc>
        <w:tc>
          <w:tcPr>
            <w:tcW w:w="1532" w:type="dxa"/>
            <w:shd w:val="clear" w:color="auto" w:fill="auto"/>
            <w:vAlign w:val="center"/>
          </w:tcPr>
          <w:p w14:paraId="4886A4C2" w14:textId="77777777" w:rsidR="001553C8" w:rsidRPr="00FD271A" w:rsidRDefault="001553C8" w:rsidP="00FD271A">
            <w:pPr>
              <w:rPr>
                <w:rFonts w:ascii="Calibri" w:hAnsi="Calibri"/>
                <w:sz w:val="18"/>
                <w:szCs w:val="18"/>
              </w:rPr>
            </w:pPr>
            <w:r w:rsidRPr="00FD271A">
              <w:rPr>
                <w:rFonts w:ascii="Calibri" w:hAnsi="Calibri"/>
                <w:sz w:val="18"/>
                <w:szCs w:val="18"/>
              </w:rPr>
              <w:t>CA City:</w:t>
            </w:r>
          </w:p>
        </w:tc>
        <w:tc>
          <w:tcPr>
            <w:tcW w:w="6237" w:type="dxa"/>
            <w:shd w:val="clear" w:color="auto" w:fill="auto"/>
          </w:tcPr>
          <w:p w14:paraId="4886A4C3" w14:textId="77777777" w:rsidR="001553C8" w:rsidRPr="00C24189" w:rsidRDefault="00DF599E" w:rsidP="000E42D4">
            <w:pPr>
              <w:tabs>
                <w:tab w:val="left" w:pos="1194"/>
              </w:tabs>
              <w:rPr>
                <w:rFonts w:ascii="Calibri" w:hAnsi="Calibri"/>
                <w:sz w:val="18"/>
                <w:szCs w:val="18"/>
              </w:rPr>
            </w:pPr>
            <w:r>
              <w:rPr>
                <w:rFonts w:ascii="Calibri" w:hAnsi="Calibri"/>
                <w:sz w:val="18"/>
                <w:szCs w:val="18"/>
              </w:rPr>
              <w:t>&lt;&lt;User Input: String&gt;&gt;</w:t>
            </w:r>
          </w:p>
        </w:tc>
        <w:tc>
          <w:tcPr>
            <w:tcW w:w="456" w:type="dxa"/>
            <w:vAlign w:val="center"/>
          </w:tcPr>
          <w:p w14:paraId="4886A4C4" w14:textId="77777777" w:rsidR="001553C8" w:rsidRPr="00FD271A" w:rsidRDefault="001553C8" w:rsidP="009C5DEE">
            <w:pPr>
              <w:jc w:val="center"/>
              <w:rPr>
                <w:rFonts w:ascii="Calibri" w:hAnsi="Calibri"/>
                <w:sz w:val="18"/>
                <w:szCs w:val="18"/>
              </w:rPr>
            </w:pPr>
            <w:r w:rsidRPr="00FD271A">
              <w:rPr>
                <w:rFonts w:ascii="Calibri" w:hAnsi="Calibri"/>
                <w:sz w:val="18"/>
                <w:szCs w:val="18"/>
              </w:rPr>
              <w:t>06</w:t>
            </w:r>
          </w:p>
        </w:tc>
        <w:tc>
          <w:tcPr>
            <w:tcW w:w="3513" w:type="dxa"/>
            <w:shd w:val="clear" w:color="auto" w:fill="auto"/>
            <w:vAlign w:val="center"/>
          </w:tcPr>
          <w:p w14:paraId="4886A4C5" w14:textId="77777777" w:rsidR="001553C8" w:rsidRPr="00FD271A" w:rsidRDefault="001553C8" w:rsidP="00FD271A">
            <w:pPr>
              <w:rPr>
                <w:rFonts w:ascii="Calibri" w:hAnsi="Calibri"/>
                <w:sz w:val="18"/>
                <w:szCs w:val="18"/>
              </w:rPr>
            </w:pPr>
            <w:r w:rsidRPr="00FD271A">
              <w:rPr>
                <w:rFonts w:ascii="Calibri" w:hAnsi="Calibri"/>
                <w:sz w:val="18"/>
                <w:szCs w:val="18"/>
              </w:rPr>
              <w:t>Number of Altered Dwelling Units:</w:t>
            </w:r>
          </w:p>
        </w:tc>
        <w:tc>
          <w:tcPr>
            <w:tcW w:w="2206" w:type="dxa"/>
            <w:shd w:val="clear" w:color="auto" w:fill="auto"/>
          </w:tcPr>
          <w:p w14:paraId="4886A4C6" w14:textId="77777777" w:rsidR="001553C8" w:rsidRPr="00C24189" w:rsidRDefault="00DF599E" w:rsidP="009D06B6">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r>
      <w:tr w:rsidR="001553C8" w:rsidRPr="00C24189" w14:paraId="4886A4CE" w14:textId="77777777" w:rsidTr="00471804">
        <w:tc>
          <w:tcPr>
            <w:tcW w:w="446" w:type="dxa"/>
            <w:vAlign w:val="center"/>
          </w:tcPr>
          <w:p w14:paraId="4886A4C8" w14:textId="77777777" w:rsidR="001553C8" w:rsidRPr="00FD271A" w:rsidRDefault="001553C8" w:rsidP="00FD271A">
            <w:pPr>
              <w:jc w:val="center"/>
              <w:rPr>
                <w:rFonts w:ascii="Calibri" w:hAnsi="Calibri"/>
                <w:sz w:val="18"/>
                <w:szCs w:val="18"/>
              </w:rPr>
            </w:pPr>
            <w:r w:rsidRPr="00FD271A">
              <w:rPr>
                <w:rFonts w:ascii="Calibri" w:hAnsi="Calibri"/>
                <w:sz w:val="18"/>
                <w:szCs w:val="18"/>
              </w:rPr>
              <w:t>07</w:t>
            </w:r>
          </w:p>
        </w:tc>
        <w:tc>
          <w:tcPr>
            <w:tcW w:w="1532" w:type="dxa"/>
            <w:shd w:val="clear" w:color="auto" w:fill="auto"/>
            <w:vAlign w:val="center"/>
          </w:tcPr>
          <w:p w14:paraId="4886A4C9" w14:textId="77777777" w:rsidR="001553C8" w:rsidRPr="00FD271A" w:rsidRDefault="001553C8" w:rsidP="00FD271A">
            <w:pPr>
              <w:rPr>
                <w:rFonts w:ascii="Calibri" w:hAnsi="Calibri"/>
                <w:sz w:val="18"/>
                <w:szCs w:val="18"/>
              </w:rPr>
            </w:pPr>
            <w:r w:rsidRPr="00FD271A">
              <w:rPr>
                <w:rFonts w:ascii="Calibri" w:hAnsi="Calibri"/>
                <w:sz w:val="18"/>
                <w:szCs w:val="18"/>
              </w:rPr>
              <w:t>Zip Code:</w:t>
            </w:r>
          </w:p>
        </w:tc>
        <w:tc>
          <w:tcPr>
            <w:tcW w:w="6237" w:type="dxa"/>
            <w:shd w:val="clear" w:color="auto" w:fill="auto"/>
          </w:tcPr>
          <w:p w14:paraId="4886A4CA" w14:textId="77777777" w:rsidR="001553C8" w:rsidRPr="00C24189" w:rsidRDefault="00DF599E" w:rsidP="00435562">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Zipcode</w:t>
            </w:r>
            <w:proofErr w:type="spellEnd"/>
            <w:r>
              <w:rPr>
                <w:rFonts w:ascii="Calibri" w:hAnsi="Calibri"/>
                <w:sz w:val="18"/>
                <w:szCs w:val="18"/>
              </w:rPr>
              <w:t>&gt;&gt;</w:t>
            </w:r>
          </w:p>
        </w:tc>
        <w:tc>
          <w:tcPr>
            <w:tcW w:w="456" w:type="dxa"/>
            <w:vAlign w:val="center"/>
          </w:tcPr>
          <w:p w14:paraId="4886A4CB" w14:textId="77777777" w:rsidR="001553C8" w:rsidRPr="00FD271A" w:rsidRDefault="001553C8" w:rsidP="009C5DEE">
            <w:pPr>
              <w:jc w:val="center"/>
              <w:rPr>
                <w:rFonts w:ascii="Calibri" w:hAnsi="Calibri"/>
                <w:sz w:val="18"/>
                <w:szCs w:val="18"/>
              </w:rPr>
            </w:pPr>
            <w:r w:rsidRPr="00FD271A">
              <w:rPr>
                <w:rFonts w:ascii="Calibri" w:hAnsi="Calibri"/>
                <w:sz w:val="18"/>
                <w:szCs w:val="18"/>
              </w:rPr>
              <w:t>08</w:t>
            </w:r>
          </w:p>
        </w:tc>
        <w:tc>
          <w:tcPr>
            <w:tcW w:w="3513" w:type="dxa"/>
            <w:shd w:val="clear" w:color="auto" w:fill="auto"/>
            <w:vAlign w:val="center"/>
          </w:tcPr>
          <w:p w14:paraId="4886A4CC" w14:textId="77777777" w:rsidR="001553C8" w:rsidRPr="00FD271A" w:rsidRDefault="001553C8" w:rsidP="00FD271A">
            <w:pPr>
              <w:rPr>
                <w:rFonts w:ascii="Calibri" w:hAnsi="Calibri"/>
                <w:sz w:val="18"/>
                <w:szCs w:val="18"/>
              </w:rPr>
            </w:pPr>
            <w:r w:rsidRPr="00FD271A">
              <w:rPr>
                <w:rFonts w:ascii="Calibri" w:hAnsi="Calibri"/>
                <w:sz w:val="18"/>
                <w:szCs w:val="18"/>
              </w:rPr>
              <w:t>Fuel Type:</w:t>
            </w:r>
          </w:p>
        </w:tc>
        <w:tc>
          <w:tcPr>
            <w:tcW w:w="2206" w:type="dxa"/>
            <w:shd w:val="clear" w:color="auto" w:fill="auto"/>
          </w:tcPr>
          <w:p w14:paraId="4886A4CD" w14:textId="77777777" w:rsidR="001553C8" w:rsidRPr="00C24189" w:rsidRDefault="00DF599E" w:rsidP="001D16B9">
            <w:pPr>
              <w:rPr>
                <w:rFonts w:ascii="Calibri" w:hAnsi="Calibri"/>
                <w:sz w:val="18"/>
                <w:szCs w:val="18"/>
              </w:rPr>
            </w:pPr>
            <w:r>
              <w:rPr>
                <w:rFonts w:ascii="Calibri" w:hAnsi="Calibri"/>
                <w:sz w:val="18"/>
                <w:szCs w:val="18"/>
              </w:rPr>
              <w:t>&lt;&lt;User selects from list: Electricity, Natural Gas, Propane&gt;&gt;</w:t>
            </w:r>
          </w:p>
        </w:tc>
      </w:tr>
      <w:tr w:rsidR="001553C8" w:rsidRPr="00C24189" w14:paraId="4886A4D5" w14:textId="77777777" w:rsidTr="00471804">
        <w:tc>
          <w:tcPr>
            <w:tcW w:w="446" w:type="dxa"/>
            <w:vAlign w:val="center"/>
          </w:tcPr>
          <w:p w14:paraId="4886A4CF" w14:textId="77777777" w:rsidR="001553C8" w:rsidRPr="00FD271A" w:rsidRDefault="001553C8" w:rsidP="00FD271A">
            <w:pPr>
              <w:jc w:val="center"/>
              <w:rPr>
                <w:rFonts w:ascii="Calibri" w:hAnsi="Calibri"/>
                <w:sz w:val="18"/>
                <w:szCs w:val="18"/>
              </w:rPr>
            </w:pPr>
            <w:r w:rsidRPr="00FD271A">
              <w:rPr>
                <w:rFonts w:ascii="Calibri" w:hAnsi="Calibri"/>
                <w:sz w:val="18"/>
                <w:szCs w:val="18"/>
              </w:rPr>
              <w:t>09</w:t>
            </w:r>
          </w:p>
        </w:tc>
        <w:tc>
          <w:tcPr>
            <w:tcW w:w="1532" w:type="dxa"/>
            <w:shd w:val="clear" w:color="auto" w:fill="auto"/>
            <w:vAlign w:val="center"/>
          </w:tcPr>
          <w:p w14:paraId="4886A4D0" w14:textId="77777777" w:rsidR="001553C8" w:rsidRPr="00FD271A" w:rsidRDefault="001553C8" w:rsidP="00FD271A">
            <w:pPr>
              <w:rPr>
                <w:rFonts w:ascii="Calibri" w:hAnsi="Calibri"/>
                <w:sz w:val="18"/>
                <w:szCs w:val="18"/>
              </w:rPr>
            </w:pPr>
            <w:r w:rsidRPr="00FD271A">
              <w:rPr>
                <w:rFonts w:ascii="Calibri" w:hAnsi="Calibri"/>
                <w:sz w:val="18"/>
                <w:szCs w:val="18"/>
              </w:rPr>
              <w:t>Climate Zone:</w:t>
            </w:r>
          </w:p>
        </w:tc>
        <w:tc>
          <w:tcPr>
            <w:tcW w:w="6237" w:type="dxa"/>
            <w:shd w:val="clear" w:color="auto" w:fill="auto"/>
          </w:tcPr>
          <w:p w14:paraId="4886A4D1" w14:textId="77777777" w:rsidR="001553C8" w:rsidRPr="00C24189" w:rsidRDefault="00DF599E" w:rsidP="00435562">
            <w:pPr>
              <w:rPr>
                <w:rFonts w:ascii="Calibri" w:hAnsi="Calibri"/>
                <w:sz w:val="18"/>
                <w:szCs w:val="18"/>
              </w:rPr>
            </w:pPr>
            <w:r>
              <w:rPr>
                <w:rFonts w:ascii="Calibri" w:hAnsi="Calibri"/>
                <w:sz w:val="18"/>
                <w:szCs w:val="18"/>
              </w:rPr>
              <w:t>&lt;&lt;User selects from list: 1, 2, 3, 4, 5, 6, 7, 8, 9, 10, 11, 12, 13, 14, 15, 16&gt;&gt;</w:t>
            </w:r>
          </w:p>
        </w:tc>
        <w:tc>
          <w:tcPr>
            <w:tcW w:w="456" w:type="dxa"/>
            <w:vAlign w:val="center"/>
          </w:tcPr>
          <w:p w14:paraId="4886A4D2" w14:textId="77777777" w:rsidR="001553C8" w:rsidRPr="00FD271A" w:rsidRDefault="001553C8" w:rsidP="009C5DEE">
            <w:pPr>
              <w:jc w:val="center"/>
              <w:rPr>
                <w:rFonts w:ascii="Calibri" w:hAnsi="Calibri"/>
                <w:sz w:val="18"/>
                <w:szCs w:val="18"/>
              </w:rPr>
            </w:pPr>
            <w:r w:rsidRPr="00FD271A">
              <w:rPr>
                <w:rFonts w:ascii="Calibri" w:hAnsi="Calibri"/>
                <w:sz w:val="18"/>
                <w:szCs w:val="18"/>
              </w:rPr>
              <w:t>10</w:t>
            </w:r>
          </w:p>
        </w:tc>
        <w:tc>
          <w:tcPr>
            <w:tcW w:w="3513" w:type="dxa"/>
            <w:shd w:val="clear" w:color="auto" w:fill="auto"/>
            <w:vAlign w:val="center"/>
          </w:tcPr>
          <w:p w14:paraId="4886A4D3" w14:textId="77777777" w:rsidR="001553C8" w:rsidRPr="00FD271A" w:rsidRDefault="001553C8" w:rsidP="00FD271A">
            <w:pPr>
              <w:rPr>
                <w:rFonts w:ascii="Calibri" w:hAnsi="Calibri"/>
                <w:sz w:val="18"/>
                <w:szCs w:val="18"/>
              </w:rPr>
            </w:pPr>
            <w:r w:rsidRPr="00FD271A">
              <w:rPr>
                <w:rFonts w:ascii="Calibri" w:hAnsi="Calibri"/>
                <w:sz w:val="18"/>
                <w:szCs w:val="18"/>
              </w:rPr>
              <w:t>Total Conditioned Floor Area</w:t>
            </w:r>
            <w:r w:rsidR="006F64AF" w:rsidRPr="00FD271A">
              <w:rPr>
                <w:rFonts w:ascii="Calibri" w:hAnsi="Calibri"/>
                <w:sz w:val="18"/>
                <w:szCs w:val="18"/>
              </w:rPr>
              <w:t xml:space="preserve"> (</w:t>
            </w:r>
            <w:r w:rsidR="00855511" w:rsidRPr="00FD271A">
              <w:rPr>
                <w:rFonts w:ascii="Calibri" w:hAnsi="Calibri"/>
                <w:sz w:val="18"/>
                <w:szCs w:val="18"/>
              </w:rPr>
              <w:t>ft</w:t>
            </w:r>
            <w:r w:rsidR="006F64AF" w:rsidRPr="00FD271A">
              <w:rPr>
                <w:rFonts w:ascii="Calibri" w:hAnsi="Calibri"/>
                <w:sz w:val="18"/>
                <w:szCs w:val="18"/>
                <w:vertAlign w:val="superscript"/>
              </w:rPr>
              <w:t>2</w:t>
            </w:r>
            <w:r w:rsidR="006F64AF" w:rsidRPr="00FD271A">
              <w:rPr>
                <w:rFonts w:ascii="Calibri" w:hAnsi="Calibri"/>
                <w:sz w:val="18"/>
                <w:szCs w:val="18"/>
              </w:rPr>
              <w:t>)</w:t>
            </w:r>
            <w:r w:rsidRPr="00FD271A">
              <w:rPr>
                <w:rFonts w:ascii="Calibri" w:hAnsi="Calibri"/>
                <w:sz w:val="18"/>
                <w:szCs w:val="18"/>
              </w:rPr>
              <w:t>:</w:t>
            </w:r>
          </w:p>
        </w:tc>
        <w:tc>
          <w:tcPr>
            <w:tcW w:w="2206" w:type="dxa"/>
            <w:shd w:val="clear" w:color="auto" w:fill="auto"/>
          </w:tcPr>
          <w:p w14:paraId="4886A4D4" w14:textId="77777777" w:rsidR="001553C8" w:rsidRPr="00C24189" w:rsidRDefault="00DF599E" w:rsidP="001D16B9">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r>
      <w:tr w:rsidR="001553C8" w:rsidRPr="00C24189" w14:paraId="4886A4DE" w14:textId="77777777" w:rsidTr="00471804">
        <w:trPr>
          <w:trHeight w:val="245"/>
        </w:trPr>
        <w:tc>
          <w:tcPr>
            <w:tcW w:w="446" w:type="dxa"/>
            <w:vAlign w:val="center"/>
          </w:tcPr>
          <w:p w14:paraId="4886A4D6" w14:textId="77777777" w:rsidR="001553C8" w:rsidRPr="00FD271A" w:rsidRDefault="001553C8" w:rsidP="00FD271A">
            <w:pPr>
              <w:jc w:val="center"/>
              <w:rPr>
                <w:rFonts w:ascii="Calibri" w:hAnsi="Calibri"/>
                <w:sz w:val="18"/>
                <w:szCs w:val="18"/>
              </w:rPr>
            </w:pPr>
            <w:r w:rsidRPr="00FD271A">
              <w:rPr>
                <w:rFonts w:ascii="Calibri" w:hAnsi="Calibri"/>
                <w:sz w:val="18"/>
                <w:szCs w:val="18"/>
              </w:rPr>
              <w:t>11</w:t>
            </w:r>
          </w:p>
        </w:tc>
        <w:tc>
          <w:tcPr>
            <w:tcW w:w="1532" w:type="dxa"/>
            <w:shd w:val="clear" w:color="auto" w:fill="auto"/>
            <w:vAlign w:val="center"/>
          </w:tcPr>
          <w:p w14:paraId="4886A4D7" w14:textId="4CAA32B5" w:rsidR="001553C8" w:rsidRPr="00FD271A" w:rsidRDefault="001553C8" w:rsidP="00FD271A">
            <w:pPr>
              <w:rPr>
                <w:rFonts w:ascii="Calibri" w:hAnsi="Calibri"/>
                <w:sz w:val="18"/>
                <w:szCs w:val="18"/>
              </w:rPr>
            </w:pPr>
            <w:r w:rsidRPr="00FD271A">
              <w:rPr>
                <w:rFonts w:ascii="Calibri" w:hAnsi="Calibri"/>
                <w:sz w:val="18"/>
                <w:szCs w:val="18"/>
              </w:rPr>
              <w:t>Building Type</w:t>
            </w:r>
            <w:r w:rsidR="009B57BF">
              <w:rPr>
                <w:rFonts w:ascii="Calibri" w:hAnsi="Calibri"/>
                <w:sz w:val="18"/>
                <w:szCs w:val="18"/>
              </w:rPr>
              <w:t>:</w:t>
            </w:r>
          </w:p>
        </w:tc>
        <w:tc>
          <w:tcPr>
            <w:tcW w:w="6237" w:type="dxa"/>
            <w:shd w:val="clear" w:color="auto" w:fill="auto"/>
          </w:tcPr>
          <w:p w14:paraId="4886A4D8" w14:textId="77777777" w:rsidR="00D27E6A" w:rsidRDefault="00D27E6A" w:rsidP="00435562">
            <w:pPr>
              <w:rPr>
                <w:rFonts w:ascii="Calibri" w:hAnsi="Calibri"/>
                <w:sz w:val="18"/>
                <w:szCs w:val="18"/>
              </w:rPr>
            </w:pPr>
            <w:r>
              <w:rPr>
                <w:rFonts w:ascii="Calibri" w:hAnsi="Calibri"/>
                <w:sz w:val="18"/>
                <w:szCs w:val="18"/>
              </w:rPr>
              <w:t xml:space="preserve">&lt;&lt;user select one from list:  </w:t>
            </w:r>
          </w:p>
          <w:p w14:paraId="4886A4D9" w14:textId="77777777" w:rsidR="00D27E6A" w:rsidRDefault="00D27E6A" w:rsidP="00435562">
            <w:pPr>
              <w:rPr>
                <w:rFonts w:ascii="Calibri" w:hAnsi="Calibri"/>
                <w:sz w:val="18"/>
                <w:szCs w:val="18"/>
              </w:rPr>
            </w:pPr>
            <w:r>
              <w:rPr>
                <w:rFonts w:ascii="Calibri" w:hAnsi="Calibri"/>
                <w:sz w:val="18"/>
                <w:szCs w:val="18"/>
              </w:rPr>
              <w:t>*</w:t>
            </w:r>
            <w:r w:rsidRPr="00C24189">
              <w:rPr>
                <w:rFonts w:ascii="Calibri" w:hAnsi="Calibri"/>
                <w:sz w:val="18"/>
                <w:szCs w:val="18"/>
              </w:rPr>
              <w:t xml:space="preserve">Single Family   </w:t>
            </w:r>
          </w:p>
          <w:p w14:paraId="746E9055" w14:textId="77777777" w:rsidR="00BE76F8" w:rsidRDefault="00D27E6A" w:rsidP="00AF4FF3">
            <w:pPr>
              <w:rPr>
                <w:rFonts w:ascii="Calibri" w:hAnsi="Calibri"/>
                <w:sz w:val="18"/>
                <w:szCs w:val="18"/>
              </w:rPr>
            </w:pPr>
            <w:r>
              <w:rPr>
                <w:rFonts w:ascii="Calibri" w:hAnsi="Calibri"/>
                <w:sz w:val="18"/>
                <w:szCs w:val="18"/>
              </w:rPr>
              <w:t>*</w:t>
            </w:r>
            <w:r w:rsidRPr="00C24189">
              <w:rPr>
                <w:rFonts w:ascii="Calibri" w:hAnsi="Calibri"/>
                <w:sz w:val="18"/>
                <w:szCs w:val="18"/>
              </w:rPr>
              <w:t>Multi Family</w:t>
            </w:r>
          </w:p>
          <w:p w14:paraId="4886A4DA" w14:textId="552B2EA1" w:rsidR="001553C8" w:rsidRPr="00C24189" w:rsidRDefault="00BE76F8" w:rsidP="00AF4FF3">
            <w:pPr>
              <w:rPr>
                <w:rFonts w:ascii="Calibri" w:hAnsi="Calibri"/>
                <w:b/>
                <w:sz w:val="18"/>
                <w:szCs w:val="18"/>
              </w:rPr>
            </w:pPr>
            <w:r>
              <w:rPr>
                <w:rFonts w:ascii="Calibri" w:hAnsi="Calibri"/>
                <w:sz w:val="18"/>
                <w:szCs w:val="18"/>
              </w:rPr>
              <w:t>*</w:t>
            </w:r>
            <w:r w:rsidRPr="004A470C">
              <w:rPr>
                <w:rFonts w:ascii="Calibri" w:hAnsi="Calibri"/>
                <w:sz w:val="18"/>
                <w:szCs w:val="14"/>
              </w:rPr>
              <w:t>Multifamily with central water heating</w:t>
            </w:r>
            <w:r>
              <w:rPr>
                <w:rFonts w:ascii="Calibri" w:hAnsi="Calibri"/>
                <w:sz w:val="18"/>
                <w:szCs w:val="18"/>
              </w:rPr>
              <w:t xml:space="preserve"> </w:t>
            </w:r>
            <w:r w:rsidR="00D27E6A">
              <w:rPr>
                <w:rFonts w:ascii="Calibri" w:hAnsi="Calibri"/>
                <w:sz w:val="18"/>
                <w:szCs w:val="18"/>
              </w:rPr>
              <w:t>&gt;&gt;</w:t>
            </w:r>
          </w:p>
        </w:tc>
        <w:tc>
          <w:tcPr>
            <w:tcW w:w="456" w:type="dxa"/>
            <w:vAlign w:val="center"/>
          </w:tcPr>
          <w:p w14:paraId="4886A4DB" w14:textId="77777777" w:rsidR="001553C8" w:rsidRPr="00FD271A" w:rsidRDefault="001553C8" w:rsidP="009C5DEE">
            <w:pPr>
              <w:jc w:val="center"/>
              <w:rPr>
                <w:rFonts w:ascii="Calibri" w:hAnsi="Calibri"/>
                <w:sz w:val="18"/>
                <w:szCs w:val="18"/>
              </w:rPr>
            </w:pPr>
            <w:r w:rsidRPr="00FD271A">
              <w:rPr>
                <w:rFonts w:ascii="Calibri" w:hAnsi="Calibri"/>
                <w:sz w:val="18"/>
                <w:szCs w:val="18"/>
              </w:rPr>
              <w:t>12</w:t>
            </w:r>
          </w:p>
        </w:tc>
        <w:tc>
          <w:tcPr>
            <w:tcW w:w="3513" w:type="dxa"/>
            <w:shd w:val="clear" w:color="auto" w:fill="auto"/>
            <w:vAlign w:val="center"/>
          </w:tcPr>
          <w:p w14:paraId="4886A4DC" w14:textId="77777777" w:rsidR="001553C8" w:rsidRPr="00FD271A" w:rsidRDefault="001553C8" w:rsidP="00FD271A">
            <w:pPr>
              <w:rPr>
                <w:rFonts w:ascii="Calibri" w:hAnsi="Calibri"/>
                <w:sz w:val="18"/>
                <w:szCs w:val="18"/>
              </w:rPr>
            </w:pPr>
            <w:r w:rsidRPr="00FD271A">
              <w:rPr>
                <w:rFonts w:ascii="Calibri" w:hAnsi="Calibri"/>
                <w:sz w:val="18"/>
                <w:szCs w:val="18"/>
              </w:rPr>
              <w:t>Slab Area</w:t>
            </w:r>
            <w:r w:rsidR="009D06B6" w:rsidRPr="00FD271A">
              <w:rPr>
                <w:rFonts w:ascii="Calibri" w:hAnsi="Calibri"/>
                <w:sz w:val="18"/>
                <w:szCs w:val="18"/>
              </w:rPr>
              <w:t xml:space="preserve"> (</w:t>
            </w:r>
            <w:r w:rsidR="00855511" w:rsidRPr="00FD271A">
              <w:rPr>
                <w:rFonts w:ascii="Calibri" w:hAnsi="Calibri"/>
                <w:sz w:val="18"/>
                <w:szCs w:val="18"/>
              </w:rPr>
              <w:t>ft</w:t>
            </w:r>
            <w:r w:rsidR="009D06B6" w:rsidRPr="00FD271A">
              <w:rPr>
                <w:rFonts w:ascii="Calibri" w:hAnsi="Calibri"/>
                <w:sz w:val="18"/>
                <w:szCs w:val="18"/>
                <w:vertAlign w:val="superscript"/>
              </w:rPr>
              <w:t>2</w:t>
            </w:r>
            <w:r w:rsidR="009D06B6" w:rsidRPr="00FD271A">
              <w:rPr>
                <w:rFonts w:ascii="Calibri" w:hAnsi="Calibri"/>
                <w:sz w:val="18"/>
                <w:szCs w:val="18"/>
              </w:rPr>
              <w:t>)</w:t>
            </w:r>
            <w:r w:rsidRPr="00FD271A" w:rsidDel="001553C8">
              <w:rPr>
                <w:rFonts w:ascii="Calibri" w:hAnsi="Calibri"/>
                <w:sz w:val="18"/>
                <w:szCs w:val="18"/>
              </w:rPr>
              <w:t xml:space="preserve"> </w:t>
            </w:r>
          </w:p>
        </w:tc>
        <w:tc>
          <w:tcPr>
            <w:tcW w:w="2206" w:type="dxa"/>
            <w:shd w:val="clear" w:color="auto" w:fill="auto"/>
          </w:tcPr>
          <w:p w14:paraId="4886A4DD" w14:textId="77777777" w:rsidR="001553C8" w:rsidRPr="00C24189" w:rsidRDefault="00DF599E" w:rsidP="001D16B9">
            <w:pP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r>
      <w:tr w:rsidR="001553C8" w:rsidRPr="00C24189" w14:paraId="4886A4FD" w14:textId="77777777" w:rsidTr="00471804">
        <w:tc>
          <w:tcPr>
            <w:tcW w:w="446" w:type="dxa"/>
            <w:vAlign w:val="center"/>
          </w:tcPr>
          <w:p w14:paraId="4886A4DF" w14:textId="77777777" w:rsidR="001553C8" w:rsidRPr="00FD271A" w:rsidRDefault="001553C8" w:rsidP="00FD271A">
            <w:pPr>
              <w:jc w:val="center"/>
              <w:rPr>
                <w:rFonts w:ascii="Calibri" w:hAnsi="Calibri"/>
                <w:sz w:val="18"/>
                <w:szCs w:val="18"/>
              </w:rPr>
            </w:pPr>
            <w:r w:rsidRPr="00FD271A">
              <w:rPr>
                <w:rFonts w:ascii="Calibri" w:hAnsi="Calibri"/>
                <w:sz w:val="18"/>
                <w:szCs w:val="18"/>
              </w:rPr>
              <w:t>13</w:t>
            </w:r>
          </w:p>
        </w:tc>
        <w:tc>
          <w:tcPr>
            <w:tcW w:w="1532" w:type="dxa"/>
            <w:shd w:val="clear" w:color="auto" w:fill="auto"/>
            <w:vAlign w:val="center"/>
          </w:tcPr>
          <w:p w14:paraId="4886A4E0" w14:textId="77777777" w:rsidR="001553C8" w:rsidRPr="00FD271A" w:rsidRDefault="001553C8" w:rsidP="00FD271A">
            <w:pPr>
              <w:rPr>
                <w:rFonts w:ascii="Calibri" w:hAnsi="Calibri"/>
                <w:sz w:val="18"/>
                <w:szCs w:val="18"/>
              </w:rPr>
            </w:pPr>
            <w:r w:rsidRPr="00FD271A">
              <w:rPr>
                <w:rFonts w:ascii="Calibri" w:hAnsi="Calibri"/>
                <w:sz w:val="18"/>
                <w:szCs w:val="18"/>
              </w:rPr>
              <w:t xml:space="preserve">Project </w:t>
            </w:r>
            <w:r w:rsidR="00E66168" w:rsidRPr="00FD271A">
              <w:rPr>
                <w:rFonts w:ascii="Calibri" w:hAnsi="Calibri"/>
                <w:sz w:val="18"/>
                <w:szCs w:val="18"/>
              </w:rPr>
              <w:t>Scope</w:t>
            </w:r>
            <w:r w:rsidRPr="00FD271A">
              <w:rPr>
                <w:rFonts w:ascii="Calibri" w:hAnsi="Calibri"/>
                <w:sz w:val="18"/>
                <w:szCs w:val="18"/>
              </w:rPr>
              <w:t xml:space="preserve">:  </w:t>
            </w:r>
          </w:p>
        </w:tc>
        <w:tc>
          <w:tcPr>
            <w:tcW w:w="6237" w:type="dxa"/>
            <w:shd w:val="clear" w:color="auto" w:fill="auto"/>
            <w:vAlign w:val="center"/>
          </w:tcPr>
          <w:p w14:paraId="4886A4E1" w14:textId="77777777" w:rsidR="006D4567" w:rsidRPr="0029128E" w:rsidRDefault="006D4567" w:rsidP="006D4567">
            <w:pPr>
              <w:rPr>
                <w:rFonts w:ascii="Calibri" w:hAnsi="Calibri"/>
                <w:sz w:val="18"/>
                <w:szCs w:val="18"/>
              </w:rPr>
            </w:pPr>
            <w:r w:rsidRPr="0029128E">
              <w:rPr>
                <w:rFonts w:ascii="Calibri" w:hAnsi="Calibri"/>
                <w:sz w:val="18"/>
                <w:szCs w:val="18"/>
              </w:rPr>
              <w:t>&lt;&lt;</w:t>
            </w:r>
            <w:r w:rsidRPr="0029128E">
              <w:rPr>
                <w:rFonts w:asciiTheme="minorHAnsi" w:hAnsiTheme="minorHAnsi"/>
                <w:sz w:val="18"/>
                <w:szCs w:val="18"/>
              </w:rPr>
              <w:t xml:space="preserve"> user select as many as are applicable from list</w:t>
            </w:r>
            <w:r w:rsidRPr="0029128E">
              <w:rPr>
                <w:rFonts w:ascii="Calibri" w:hAnsi="Calibri"/>
                <w:sz w:val="18"/>
                <w:szCs w:val="18"/>
              </w:rPr>
              <w:t>:</w:t>
            </w:r>
          </w:p>
          <w:p w14:paraId="4886A4E2" w14:textId="6CEA8B80" w:rsidR="006D4567" w:rsidRDefault="006D4567" w:rsidP="006D4567">
            <w:pPr>
              <w:rPr>
                <w:rFonts w:ascii="Calibri" w:hAnsi="Calibri"/>
                <w:sz w:val="18"/>
                <w:szCs w:val="18"/>
              </w:rPr>
            </w:pPr>
            <w:r>
              <w:rPr>
                <w:rFonts w:ascii="Calibri" w:hAnsi="Calibri"/>
                <w:sz w:val="18"/>
                <w:szCs w:val="18"/>
              </w:rPr>
              <w:t>*</w:t>
            </w:r>
            <w:r w:rsidRPr="00C24189">
              <w:rPr>
                <w:rFonts w:ascii="Calibri" w:hAnsi="Calibri"/>
                <w:sz w:val="18"/>
                <w:szCs w:val="18"/>
              </w:rPr>
              <w:t>Insulation</w:t>
            </w:r>
            <w:r>
              <w:rPr>
                <w:rFonts w:ascii="Calibri" w:hAnsi="Calibri"/>
                <w:sz w:val="18"/>
                <w:szCs w:val="18"/>
              </w:rPr>
              <w:t xml:space="preserve"> </w:t>
            </w:r>
            <w:r>
              <w:rPr>
                <w:rFonts w:asciiTheme="minorHAnsi" w:hAnsiTheme="minorHAnsi"/>
                <w:sz w:val="18"/>
                <w:szCs w:val="18"/>
              </w:rPr>
              <w:t>(Show table</w:t>
            </w:r>
            <w:r w:rsidR="001A7B26">
              <w:rPr>
                <w:rFonts w:asciiTheme="minorHAnsi" w:hAnsiTheme="minorHAnsi"/>
                <w:sz w:val="18"/>
                <w:szCs w:val="18"/>
              </w:rPr>
              <w:t>s</w:t>
            </w:r>
            <w:r>
              <w:rPr>
                <w:rFonts w:asciiTheme="minorHAnsi" w:hAnsiTheme="minorHAnsi"/>
                <w:sz w:val="18"/>
                <w:szCs w:val="18"/>
              </w:rPr>
              <w:t xml:space="preserve"> B</w:t>
            </w:r>
            <w:r w:rsidR="001A7B26">
              <w:rPr>
                <w:rFonts w:asciiTheme="minorHAnsi" w:hAnsiTheme="minorHAnsi"/>
                <w:sz w:val="18"/>
                <w:szCs w:val="18"/>
              </w:rPr>
              <w:t>, C &amp; D</w:t>
            </w:r>
            <w:r>
              <w:rPr>
                <w:rFonts w:asciiTheme="minorHAnsi" w:hAnsiTheme="minorHAnsi"/>
                <w:sz w:val="18"/>
                <w:szCs w:val="18"/>
              </w:rPr>
              <w:t>)</w:t>
            </w:r>
            <w:r w:rsidRPr="00C24189">
              <w:rPr>
                <w:rFonts w:ascii="Calibri" w:hAnsi="Calibri"/>
                <w:sz w:val="18"/>
                <w:szCs w:val="18"/>
              </w:rPr>
              <w:t xml:space="preserve">      </w:t>
            </w:r>
          </w:p>
          <w:p w14:paraId="4886A4E3" w14:textId="4C03FA27" w:rsidR="006D4567" w:rsidRPr="00F265EB" w:rsidRDefault="006D4567" w:rsidP="006D4567">
            <w:pPr>
              <w:rPr>
                <w:rFonts w:ascii="Calibri" w:hAnsi="Calibri"/>
                <w:sz w:val="18"/>
                <w:szCs w:val="18"/>
              </w:rPr>
            </w:pPr>
            <w:r>
              <w:rPr>
                <w:rFonts w:ascii="Calibri" w:hAnsi="Calibri"/>
                <w:sz w:val="18"/>
                <w:szCs w:val="18"/>
              </w:rPr>
              <w:t>*</w:t>
            </w:r>
            <w:r w:rsidRPr="00C24189">
              <w:rPr>
                <w:rFonts w:ascii="Calibri" w:hAnsi="Calibri"/>
                <w:sz w:val="18"/>
                <w:szCs w:val="18"/>
              </w:rPr>
              <w:t>Roof Replacement</w:t>
            </w:r>
            <w:r>
              <w:rPr>
                <w:rFonts w:ascii="Calibri" w:hAnsi="Calibri"/>
                <w:sz w:val="18"/>
                <w:szCs w:val="18"/>
              </w:rPr>
              <w:t xml:space="preserve"> &gt;50% </w:t>
            </w:r>
            <w:r>
              <w:rPr>
                <w:rFonts w:asciiTheme="minorHAnsi" w:hAnsiTheme="minorHAnsi"/>
                <w:sz w:val="18"/>
                <w:szCs w:val="18"/>
              </w:rPr>
              <w:t xml:space="preserve">(Show table </w:t>
            </w:r>
            <w:r w:rsidR="001A7B26">
              <w:rPr>
                <w:rFonts w:asciiTheme="minorHAnsi" w:hAnsiTheme="minorHAnsi"/>
                <w:sz w:val="18"/>
                <w:szCs w:val="18"/>
              </w:rPr>
              <w:t>E</w:t>
            </w:r>
            <w:r>
              <w:rPr>
                <w:rFonts w:asciiTheme="minorHAnsi" w:hAnsiTheme="minorHAnsi"/>
                <w:sz w:val="18"/>
                <w:szCs w:val="18"/>
              </w:rPr>
              <w:t xml:space="preserve"> and possibility B)</w:t>
            </w:r>
            <w:r>
              <w:rPr>
                <w:rFonts w:ascii="Calibri" w:hAnsi="Calibri"/>
                <w:sz w:val="18"/>
                <w:szCs w:val="18"/>
              </w:rPr>
              <w:t xml:space="preserve"> </w:t>
            </w:r>
          </w:p>
          <w:p w14:paraId="4886A4E5" w14:textId="70127405" w:rsidR="006D4567" w:rsidRDefault="00467440" w:rsidP="006D4567">
            <w:pPr>
              <w:rPr>
                <w:rFonts w:ascii="Calibri" w:hAnsi="Calibri"/>
                <w:sz w:val="18"/>
                <w:szCs w:val="18"/>
              </w:rPr>
            </w:pPr>
            <w:r>
              <w:rPr>
                <w:rFonts w:ascii="Calibri" w:hAnsi="Calibri"/>
                <w:sz w:val="18"/>
                <w:szCs w:val="18"/>
              </w:rPr>
              <w:t xml:space="preserve">*Kitchen </w:t>
            </w:r>
            <w:r w:rsidR="0038278F">
              <w:rPr>
                <w:rFonts w:ascii="Calibri" w:hAnsi="Calibri"/>
                <w:sz w:val="18"/>
                <w:szCs w:val="18"/>
              </w:rPr>
              <w:t>Range Hood installation (new or replacement)</w:t>
            </w:r>
          </w:p>
          <w:p w14:paraId="1F485BF2" w14:textId="77777777" w:rsidR="00467440" w:rsidRDefault="00467440" w:rsidP="006D4567">
            <w:pPr>
              <w:rPr>
                <w:rFonts w:ascii="Calibri" w:hAnsi="Calibri"/>
                <w:sz w:val="18"/>
                <w:szCs w:val="18"/>
              </w:rPr>
            </w:pPr>
          </w:p>
          <w:p w14:paraId="4886A4EA" w14:textId="679B9F86" w:rsidR="006D4567" w:rsidRDefault="006D4567" w:rsidP="006D4567">
            <w:pPr>
              <w:rPr>
                <w:rFonts w:ascii="Calibri" w:hAnsi="Calibri"/>
                <w:sz w:val="18"/>
                <w:szCs w:val="18"/>
              </w:rPr>
            </w:pPr>
            <w:r>
              <w:rPr>
                <w:rFonts w:ascii="Calibri" w:hAnsi="Calibri"/>
                <w:sz w:val="18"/>
                <w:szCs w:val="18"/>
              </w:rPr>
              <w:t xml:space="preserve">*Space </w:t>
            </w:r>
            <w:r w:rsidRPr="00C24189">
              <w:rPr>
                <w:rFonts w:ascii="Calibri" w:hAnsi="Calibri"/>
                <w:sz w:val="18"/>
                <w:szCs w:val="18"/>
              </w:rPr>
              <w:t>Heating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then display Table </w:t>
            </w:r>
            <w:r w:rsidR="001A7B26">
              <w:rPr>
                <w:rFonts w:asciiTheme="minorHAnsi" w:hAnsiTheme="minorHAnsi"/>
                <w:sz w:val="18"/>
                <w:szCs w:val="18"/>
              </w:rPr>
              <w:t>K</w:t>
            </w:r>
            <w:r>
              <w:rPr>
                <w:rFonts w:asciiTheme="minorHAnsi" w:hAnsiTheme="minorHAnsi"/>
                <w:sz w:val="18"/>
                <w:szCs w:val="18"/>
              </w:rPr>
              <w:t>)</w:t>
            </w:r>
          </w:p>
          <w:p w14:paraId="4886A4EB" w14:textId="5843BF01" w:rsidR="006D4567" w:rsidRDefault="006D4567" w:rsidP="006D4567">
            <w:pPr>
              <w:rPr>
                <w:rFonts w:ascii="Calibri" w:hAnsi="Calibri"/>
                <w:sz w:val="18"/>
                <w:szCs w:val="18"/>
              </w:rPr>
            </w:pPr>
            <w:r>
              <w:rPr>
                <w:rFonts w:ascii="Calibri" w:hAnsi="Calibri"/>
                <w:sz w:val="18"/>
                <w:szCs w:val="18"/>
              </w:rPr>
              <w:t xml:space="preserve">*Space </w:t>
            </w:r>
            <w:r w:rsidRPr="00C24189">
              <w:rPr>
                <w:rFonts w:ascii="Calibri" w:hAnsi="Calibri"/>
                <w:sz w:val="18"/>
                <w:szCs w:val="18"/>
              </w:rPr>
              <w:t>Cooling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then display Table </w:t>
            </w:r>
            <w:r w:rsidR="001A7B26">
              <w:rPr>
                <w:rFonts w:asciiTheme="minorHAnsi" w:hAnsiTheme="minorHAnsi"/>
                <w:sz w:val="18"/>
                <w:szCs w:val="18"/>
              </w:rPr>
              <w:t>K</w:t>
            </w:r>
            <w:r>
              <w:rPr>
                <w:rFonts w:asciiTheme="minorHAnsi" w:hAnsiTheme="minorHAnsi"/>
                <w:sz w:val="18"/>
                <w:szCs w:val="18"/>
              </w:rPr>
              <w:t>)</w:t>
            </w:r>
          </w:p>
          <w:p w14:paraId="4886A4EC" w14:textId="3A0375B6" w:rsidR="006D4567" w:rsidRDefault="006D4567" w:rsidP="006D4567">
            <w:pPr>
              <w:rPr>
                <w:rFonts w:ascii="Calibri" w:hAnsi="Calibri"/>
                <w:sz w:val="18"/>
                <w:szCs w:val="18"/>
              </w:rPr>
            </w:pPr>
            <w:r>
              <w:rPr>
                <w:rFonts w:ascii="Calibri" w:hAnsi="Calibri"/>
                <w:sz w:val="18"/>
                <w:szCs w:val="18"/>
              </w:rPr>
              <w:t xml:space="preserve">*Space Conditioning </w:t>
            </w:r>
            <w:r w:rsidRPr="00C24189">
              <w:rPr>
                <w:rFonts w:ascii="Calibri" w:hAnsi="Calibri"/>
                <w:sz w:val="18"/>
                <w:szCs w:val="18"/>
              </w:rPr>
              <w:t>Duct System</w:t>
            </w:r>
            <w:r>
              <w:rPr>
                <w:rFonts w:ascii="Calibri" w:hAnsi="Calibri"/>
                <w:sz w:val="18"/>
                <w:szCs w:val="18"/>
              </w:rPr>
              <w:t xml:space="preserve"> </w:t>
            </w:r>
            <w:r>
              <w:rPr>
                <w:rFonts w:asciiTheme="minorHAnsi" w:hAnsiTheme="minorHAnsi"/>
                <w:sz w:val="18"/>
                <w:szCs w:val="18"/>
              </w:rPr>
              <w:t xml:space="preserve">(If A11 equals single family then display Table </w:t>
            </w:r>
            <w:r w:rsidR="001A7B26">
              <w:rPr>
                <w:rFonts w:asciiTheme="minorHAnsi" w:hAnsiTheme="minorHAnsi"/>
                <w:sz w:val="18"/>
                <w:szCs w:val="18"/>
              </w:rPr>
              <w:t>I</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then display Table </w:t>
            </w:r>
            <w:r w:rsidR="001A7B26">
              <w:rPr>
                <w:rFonts w:asciiTheme="minorHAnsi" w:hAnsiTheme="minorHAnsi"/>
                <w:sz w:val="18"/>
                <w:szCs w:val="18"/>
              </w:rPr>
              <w:t>K</w:t>
            </w:r>
            <w:r>
              <w:rPr>
                <w:rFonts w:asciiTheme="minorHAnsi" w:hAnsiTheme="minorHAnsi"/>
                <w:sz w:val="18"/>
                <w:szCs w:val="18"/>
              </w:rPr>
              <w:t>)</w:t>
            </w:r>
          </w:p>
          <w:p w14:paraId="4886A4ED" w14:textId="31C7939F" w:rsidR="006D4567" w:rsidRDefault="006D4567" w:rsidP="006D4567">
            <w:pPr>
              <w:rPr>
                <w:rFonts w:ascii="Calibri" w:hAnsi="Calibri"/>
                <w:sz w:val="18"/>
                <w:szCs w:val="18"/>
              </w:rPr>
            </w:pPr>
            <w:r>
              <w:rPr>
                <w:rFonts w:ascii="Calibri" w:hAnsi="Calibri"/>
                <w:sz w:val="18"/>
                <w:szCs w:val="18"/>
              </w:rPr>
              <w:t xml:space="preserve">*Water Heating </w:t>
            </w:r>
            <w:r>
              <w:rPr>
                <w:rFonts w:asciiTheme="minorHAnsi" w:hAnsiTheme="minorHAnsi"/>
                <w:sz w:val="18"/>
                <w:szCs w:val="18"/>
              </w:rPr>
              <w:t xml:space="preserve">(If A11 equals single family then display Table </w:t>
            </w:r>
            <w:r w:rsidR="001A7B26">
              <w:rPr>
                <w:rFonts w:asciiTheme="minorHAnsi" w:hAnsiTheme="minorHAnsi"/>
                <w:sz w:val="18"/>
                <w:szCs w:val="18"/>
              </w:rPr>
              <w:t>J</w:t>
            </w:r>
            <w:r>
              <w:rPr>
                <w:rFonts w:asciiTheme="minorHAnsi" w:hAnsiTheme="minorHAnsi"/>
                <w:sz w:val="18"/>
                <w:szCs w:val="18"/>
              </w:rPr>
              <w:t xml:space="preserve">; else if A11 equals </w:t>
            </w:r>
            <w:r w:rsidR="002E0866">
              <w:rPr>
                <w:rFonts w:asciiTheme="minorHAnsi" w:hAnsiTheme="minorHAnsi"/>
                <w:sz w:val="18"/>
                <w:szCs w:val="18"/>
              </w:rPr>
              <w:t>M</w:t>
            </w:r>
            <w:r>
              <w:rPr>
                <w:rFonts w:asciiTheme="minorHAnsi" w:hAnsiTheme="minorHAnsi"/>
                <w:sz w:val="18"/>
                <w:szCs w:val="18"/>
              </w:rPr>
              <w:t xml:space="preserve">ultifamily </w:t>
            </w:r>
            <w:r w:rsidR="002E0866">
              <w:rPr>
                <w:rFonts w:asciiTheme="minorHAnsi" w:hAnsiTheme="minorHAnsi"/>
                <w:sz w:val="18"/>
                <w:szCs w:val="18"/>
              </w:rPr>
              <w:t xml:space="preserve">or Multifamily with central water heating </w:t>
            </w:r>
            <w:r>
              <w:rPr>
                <w:rFonts w:asciiTheme="minorHAnsi" w:hAnsiTheme="minorHAnsi"/>
                <w:sz w:val="18"/>
                <w:szCs w:val="18"/>
              </w:rPr>
              <w:t xml:space="preserve">display Tables </w:t>
            </w:r>
            <w:r w:rsidR="001A7B26">
              <w:rPr>
                <w:rFonts w:asciiTheme="minorHAnsi" w:hAnsiTheme="minorHAnsi"/>
                <w:sz w:val="18"/>
                <w:szCs w:val="18"/>
              </w:rPr>
              <w:t>J</w:t>
            </w:r>
            <w:r>
              <w:rPr>
                <w:rFonts w:asciiTheme="minorHAnsi" w:hAnsiTheme="minorHAnsi"/>
                <w:sz w:val="18"/>
                <w:szCs w:val="18"/>
              </w:rPr>
              <w:t xml:space="preserve"> &amp; </w:t>
            </w:r>
            <w:r w:rsidR="001A7B26">
              <w:rPr>
                <w:rFonts w:asciiTheme="minorHAnsi" w:hAnsiTheme="minorHAnsi"/>
                <w:sz w:val="18"/>
                <w:szCs w:val="18"/>
              </w:rPr>
              <w:t>K</w:t>
            </w:r>
            <w:r>
              <w:rPr>
                <w:rFonts w:asciiTheme="minorHAnsi" w:hAnsiTheme="minorHAnsi"/>
                <w:sz w:val="18"/>
                <w:szCs w:val="18"/>
              </w:rPr>
              <w:t>))</w:t>
            </w:r>
            <w:r>
              <w:rPr>
                <w:rFonts w:ascii="Calibri" w:hAnsi="Calibri"/>
                <w:sz w:val="18"/>
                <w:szCs w:val="18"/>
              </w:rPr>
              <w:t>&gt;&gt;</w:t>
            </w:r>
          </w:p>
          <w:p w14:paraId="056189FA" w14:textId="77777777" w:rsidR="001553C8" w:rsidRDefault="001553C8" w:rsidP="006D4567">
            <w:pPr>
              <w:rPr>
                <w:rFonts w:ascii="Calibri" w:hAnsi="Calibri"/>
                <w:sz w:val="18"/>
                <w:szCs w:val="18"/>
              </w:rPr>
            </w:pPr>
          </w:p>
          <w:p w14:paraId="1A5C273F" w14:textId="5C5A682A" w:rsidR="00975BB4" w:rsidRDefault="00975BB4" w:rsidP="00975BB4">
            <w:pPr>
              <w:rPr>
                <w:rFonts w:ascii="Calibri" w:hAnsi="Calibri"/>
                <w:sz w:val="18"/>
                <w:szCs w:val="18"/>
              </w:rPr>
            </w:pPr>
            <w:r>
              <w:rPr>
                <w:rFonts w:ascii="Calibri" w:hAnsi="Calibri"/>
                <w:sz w:val="18"/>
                <w:szCs w:val="18"/>
              </w:rPr>
              <w:t>&lt;&lt;User may select 2 from the following:</w:t>
            </w:r>
          </w:p>
          <w:p w14:paraId="65FA95B7" w14:textId="79220785" w:rsidR="00975BB4" w:rsidRDefault="00975BB4" w:rsidP="00975BB4">
            <w:pPr>
              <w:rPr>
                <w:rFonts w:asciiTheme="minorHAnsi" w:hAnsiTheme="minorHAnsi"/>
                <w:sz w:val="18"/>
                <w:szCs w:val="18"/>
              </w:rPr>
            </w:pPr>
            <w:r>
              <w:rPr>
                <w:rFonts w:ascii="Calibri" w:hAnsi="Calibri"/>
                <w:sz w:val="18"/>
                <w:szCs w:val="18"/>
              </w:rPr>
              <w:t xml:space="preserve">*Adding </w:t>
            </w:r>
            <w:r w:rsidRPr="00C24189">
              <w:rPr>
                <w:rFonts w:ascii="Calibri" w:hAnsi="Calibri"/>
                <w:sz w:val="18"/>
                <w:szCs w:val="18"/>
              </w:rPr>
              <w:t>Fenestration/Glazing</w:t>
            </w:r>
            <w:r>
              <w:rPr>
                <w:rFonts w:ascii="Calibri" w:hAnsi="Calibri"/>
                <w:sz w:val="18"/>
                <w:szCs w:val="18"/>
              </w:rPr>
              <w:t xml:space="preserve"> </w:t>
            </w:r>
            <w:r>
              <w:rPr>
                <w:rFonts w:asciiTheme="minorHAnsi" w:hAnsiTheme="minorHAnsi"/>
                <w:sz w:val="18"/>
                <w:szCs w:val="18"/>
              </w:rPr>
              <w:t xml:space="preserve">(Show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G</w:t>
            </w:r>
            <w:r>
              <w:rPr>
                <w:rFonts w:asciiTheme="minorHAnsi" w:hAnsiTheme="minorHAnsi"/>
                <w:sz w:val="18"/>
                <w:szCs w:val="18"/>
              </w:rPr>
              <w:t>, and if selected do not allow user to also select Adding Fenestration/Glazing ≤ 75 ft</w:t>
            </w:r>
            <w:r>
              <w:rPr>
                <w:rFonts w:asciiTheme="minorHAnsi" w:hAnsiTheme="minorHAnsi"/>
                <w:sz w:val="18"/>
                <w:szCs w:val="18"/>
                <w:vertAlign w:val="superscript"/>
              </w:rPr>
              <w:t>2</w:t>
            </w:r>
            <w:r>
              <w:rPr>
                <w:rFonts w:asciiTheme="minorHAnsi" w:hAnsiTheme="minorHAnsi"/>
                <w:sz w:val="18"/>
                <w:szCs w:val="18"/>
              </w:rPr>
              <w:t xml:space="preserve"> Windows)</w:t>
            </w:r>
          </w:p>
          <w:p w14:paraId="29541952" w14:textId="4E2B0B08" w:rsidR="00975BB4" w:rsidRDefault="00975BB4" w:rsidP="00975BB4">
            <w:pPr>
              <w:rPr>
                <w:rFonts w:ascii="Calibri" w:hAnsi="Calibri"/>
                <w:sz w:val="18"/>
                <w:szCs w:val="18"/>
              </w:rPr>
            </w:pPr>
            <w:r>
              <w:rPr>
                <w:rFonts w:ascii="Calibri" w:hAnsi="Calibri"/>
                <w:sz w:val="18"/>
                <w:szCs w:val="18"/>
              </w:rPr>
              <w:t xml:space="preserve">*Adding </w:t>
            </w:r>
            <w:r w:rsidRPr="00C24189">
              <w:rPr>
                <w:rFonts w:ascii="Calibri" w:hAnsi="Calibri"/>
                <w:sz w:val="18"/>
                <w:szCs w:val="18"/>
              </w:rPr>
              <w:t>Fenestration/Glazing</w:t>
            </w:r>
            <w:r>
              <w:rPr>
                <w:rFonts w:ascii="Calibri" w:hAnsi="Calibri"/>
                <w:sz w:val="18"/>
                <w:szCs w:val="18"/>
              </w:rPr>
              <w:t xml:space="preserve"> ≤75 ft</w:t>
            </w:r>
            <w:r w:rsidRPr="009714D3">
              <w:rPr>
                <w:rFonts w:ascii="Calibri" w:hAnsi="Calibri"/>
                <w:sz w:val="18"/>
                <w:szCs w:val="18"/>
                <w:vertAlign w:val="superscript"/>
              </w:rPr>
              <w:t>2</w:t>
            </w:r>
            <w:r>
              <w:rPr>
                <w:rFonts w:ascii="Calibri" w:hAnsi="Calibri"/>
                <w:sz w:val="18"/>
                <w:szCs w:val="18"/>
              </w:rPr>
              <w:t xml:space="preserve"> Windows (Show tables </w:t>
            </w:r>
            <w:r w:rsidR="001A7B26">
              <w:rPr>
                <w:rFonts w:ascii="Calibri" w:hAnsi="Calibri"/>
                <w:sz w:val="18"/>
                <w:szCs w:val="18"/>
              </w:rPr>
              <w:t>F</w:t>
            </w:r>
            <w:r>
              <w:rPr>
                <w:rFonts w:ascii="Calibri" w:hAnsi="Calibri"/>
                <w:sz w:val="18"/>
                <w:szCs w:val="18"/>
              </w:rPr>
              <w:t xml:space="preserve"> and </w:t>
            </w:r>
            <w:r w:rsidR="001A7B26">
              <w:rPr>
                <w:rFonts w:ascii="Calibri" w:hAnsi="Calibri"/>
                <w:sz w:val="18"/>
                <w:szCs w:val="18"/>
              </w:rPr>
              <w:t>G</w:t>
            </w:r>
            <w:r>
              <w:rPr>
                <w:rFonts w:ascii="Calibri" w:hAnsi="Calibri"/>
                <w:sz w:val="18"/>
                <w:szCs w:val="18"/>
              </w:rPr>
              <w:t>, and if selected do not allow user to also select Adding Fenestration/Glazing)</w:t>
            </w:r>
          </w:p>
          <w:p w14:paraId="64A49B88" w14:textId="5F55A2CF" w:rsidR="00975BB4" w:rsidRDefault="00975BB4" w:rsidP="00975BB4">
            <w:pPr>
              <w:rPr>
                <w:rFonts w:asciiTheme="minorHAnsi" w:hAnsiTheme="minorHAnsi"/>
                <w:sz w:val="18"/>
                <w:szCs w:val="18"/>
              </w:rPr>
            </w:pPr>
            <w:r>
              <w:rPr>
                <w:rFonts w:ascii="Calibri" w:hAnsi="Calibri"/>
                <w:sz w:val="18"/>
                <w:szCs w:val="18"/>
              </w:rPr>
              <w:t>*Adding Fenestration/Glazing ≤16 ft</w:t>
            </w:r>
            <w:r w:rsidRPr="009714D3">
              <w:rPr>
                <w:rFonts w:ascii="Calibri" w:hAnsi="Calibri"/>
                <w:sz w:val="18"/>
                <w:szCs w:val="18"/>
                <w:vertAlign w:val="superscript"/>
              </w:rPr>
              <w:t>2</w:t>
            </w:r>
            <w:r>
              <w:rPr>
                <w:rFonts w:ascii="Calibri" w:hAnsi="Calibri"/>
                <w:sz w:val="18"/>
                <w:szCs w:val="18"/>
              </w:rPr>
              <w:t xml:space="preserve"> Skylight </w:t>
            </w:r>
            <w:r>
              <w:rPr>
                <w:rFonts w:asciiTheme="minorHAnsi" w:hAnsiTheme="minorHAnsi"/>
                <w:sz w:val="18"/>
                <w:szCs w:val="18"/>
              </w:rPr>
              <w:t xml:space="preserve">(Show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G</w:t>
            </w:r>
            <w:r>
              <w:rPr>
                <w:rFonts w:asciiTheme="minorHAnsi" w:hAnsiTheme="minorHAnsi"/>
                <w:sz w:val="18"/>
                <w:szCs w:val="18"/>
              </w:rPr>
              <w:t>)&gt;&gt;</w:t>
            </w:r>
          </w:p>
          <w:p w14:paraId="19EF8A9F" w14:textId="77777777" w:rsidR="00975BB4" w:rsidRDefault="00975BB4" w:rsidP="006D4567">
            <w:pPr>
              <w:rPr>
                <w:rFonts w:ascii="Calibri" w:hAnsi="Calibri"/>
                <w:sz w:val="18"/>
                <w:szCs w:val="18"/>
              </w:rPr>
            </w:pPr>
          </w:p>
          <w:p w14:paraId="1359ACCC" w14:textId="77777777" w:rsidR="00975BB4" w:rsidRDefault="00975BB4" w:rsidP="006D4567">
            <w:pPr>
              <w:rPr>
                <w:rFonts w:ascii="Calibri" w:hAnsi="Calibri"/>
                <w:sz w:val="18"/>
                <w:szCs w:val="18"/>
              </w:rPr>
            </w:pPr>
            <w:r>
              <w:rPr>
                <w:rFonts w:ascii="Calibri" w:hAnsi="Calibri"/>
                <w:sz w:val="18"/>
                <w:szCs w:val="18"/>
              </w:rPr>
              <w:t>&lt;&lt;User may select 2 from the following:</w:t>
            </w:r>
          </w:p>
          <w:p w14:paraId="5DA73001" w14:textId="712D40ED" w:rsidR="00975BB4" w:rsidRDefault="00975BB4" w:rsidP="006D4567">
            <w:pPr>
              <w:rPr>
                <w:rFonts w:asciiTheme="minorHAnsi" w:hAnsiTheme="minorHAnsi"/>
                <w:sz w:val="18"/>
                <w:szCs w:val="18"/>
              </w:rPr>
            </w:pPr>
            <w:r>
              <w:rPr>
                <w:rFonts w:asciiTheme="minorHAnsi" w:hAnsiTheme="minorHAnsi"/>
                <w:sz w:val="18"/>
                <w:szCs w:val="18"/>
              </w:rPr>
              <w:t xml:space="preserve">*Replacing Fenestration/Glazing (Show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H</w:t>
            </w:r>
            <w:r>
              <w:rPr>
                <w:rFonts w:asciiTheme="minorHAnsi" w:hAnsiTheme="minorHAnsi"/>
                <w:sz w:val="18"/>
                <w:szCs w:val="18"/>
              </w:rPr>
              <w:t>, and if selected do not allow user to also select Replacing Fenestration/Glazing ≤ 75 ft</w:t>
            </w:r>
            <w:r>
              <w:rPr>
                <w:rFonts w:asciiTheme="minorHAnsi" w:hAnsiTheme="minorHAnsi"/>
                <w:sz w:val="18"/>
                <w:szCs w:val="18"/>
                <w:vertAlign w:val="superscript"/>
              </w:rPr>
              <w:t>2</w:t>
            </w:r>
            <w:r>
              <w:rPr>
                <w:rFonts w:asciiTheme="minorHAnsi" w:hAnsiTheme="minorHAnsi"/>
                <w:sz w:val="18"/>
                <w:szCs w:val="18"/>
              </w:rPr>
              <w:t>)</w:t>
            </w:r>
          </w:p>
          <w:p w14:paraId="71E98029" w14:textId="33C71357" w:rsidR="00975BB4" w:rsidRDefault="00975BB4" w:rsidP="00975BB4">
            <w:pPr>
              <w:rPr>
                <w:rFonts w:ascii="Calibri" w:hAnsi="Calibri"/>
                <w:sz w:val="18"/>
                <w:szCs w:val="18"/>
              </w:rPr>
            </w:pPr>
            <w:r>
              <w:rPr>
                <w:rFonts w:ascii="Calibri" w:hAnsi="Calibri"/>
                <w:sz w:val="18"/>
                <w:szCs w:val="18"/>
              </w:rPr>
              <w:t>*Replacing Fenestration/Glazing ≤ 75 ft</w:t>
            </w:r>
            <w:r w:rsidRPr="009714D3">
              <w:rPr>
                <w:rFonts w:ascii="Calibri" w:hAnsi="Calibri"/>
                <w:sz w:val="18"/>
                <w:szCs w:val="18"/>
                <w:vertAlign w:val="superscript"/>
              </w:rPr>
              <w:t>2</w:t>
            </w:r>
            <w:r>
              <w:rPr>
                <w:rFonts w:ascii="Calibri" w:hAnsi="Calibri"/>
                <w:sz w:val="18"/>
                <w:szCs w:val="18"/>
              </w:rPr>
              <w:t xml:space="preserve"> Windows (Show tables </w:t>
            </w:r>
            <w:r w:rsidR="001A7B26">
              <w:rPr>
                <w:rFonts w:ascii="Calibri" w:hAnsi="Calibri"/>
                <w:sz w:val="18"/>
                <w:szCs w:val="18"/>
              </w:rPr>
              <w:t>F</w:t>
            </w:r>
            <w:r>
              <w:rPr>
                <w:rFonts w:ascii="Calibri" w:hAnsi="Calibri"/>
                <w:sz w:val="18"/>
                <w:szCs w:val="18"/>
              </w:rPr>
              <w:t xml:space="preserve"> and </w:t>
            </w:r>
            <w:r w:rsidR="001A7B26">
              <w:rPr>
                <w:rFonts w:ascii="Calibri" w:hAnsi="Calibri"/>
                <w:sz w:val="18"/>
                <w:szCs w:val="18"/>
              </w:rPr>
              <w:t>H</w:t>
            </w:r>
            <w:r>
              <w:rPr>
                <w:rFonts w:ascii="Calibri" w:hAnsi="Calibri"/>
                <w:sz w:val="18"/>
                <w:szCs w:val="18"/>
              </w:rPr>
              <w:t>, and if selected do not allow user to also select Replacing Fenestration/Glazing)</w:t>
            </w:r>
          </w:p>
          <w:p w14:paraId="66279146" w14:textId="1994BD31" w:rsidR="00975BB4" w:rsidRDefault="00975BB4" w:rsidP="00975BB4">
            <w:pPr>
              <w:rPr>
                <w:rFonts w:ascii="Calibri" w:hAnsi="Calibri"/>
                <w:sz w:val="18"/>
                <w:szCs w:val="18"/>
              </w:rPr>
            </w:pPr>
            <w:r>
              <w:rPr>
                <w:rFonts w:asciiTheme="minorHAnsi" w:hAnsiTheme="minorHAnsi"/>
                <w:sz w:val="18"/>
                <w:szCs w:val="18"/>
              </w:rPr>
              <w:t xml:space="preserve">*Replacing Fenestration/Glazing Skylight (Show tables </w:t>
            </w:r>
            <w:r w:rsidR="001A7B26">
              <w:rPr>
                <w:rFonts w:asciiTheme="minorHAnsi" w:hAnsiTheme="minorHAnsi"/>
                <w:sz w:val="18"/>
                <w:szCs w:val="18"/>
              </w:rPr>
              <w:t>F</w:t>
            </w:r>
            <w:r>
              <w:rPr>
                <w:rFonts w:asciiTheme="minorHAnsi" w:hAnsiTheme="minorHAnsi"/>
                <w:sz w:val="18"/>
                <w:szCs w:val="18"/>
              </w:rPr>
              <w:t xml:space="preserve"> and </w:t>
            </w:r>
            <w:r w:rsidR="001A7B26">
              <w:rPr>
                <w:rFonts w:asciiTheme="minorHAnsi" w:hAnsiTheme="minorHAnsi"/>
                <w:sz w:val="18"/>
                <w:szCs w:val="18"/>
              </w:rPr>
              <w:t>H</w:t>
            </w:r>
            <w:r>
              <w:rPr>
                <w:rFonts w:asciiTheme="minorHAnsi" w:hAnsiTheme="minorHAnsi"/>
                <w:sz w:val="18"/>
                <w:szCs w:val="18"/>
              </w:rPr>
              <w:t>)</w:t>
            </w:r>
          </w:p>
          <w:p w14:paraId="4886A4EE" w14:textId="050D5B0A" w:rsidR="00975BB4" w:rsidRPr="00C24189" w:rsidRDefault="00975BB4" w:rsidP="006D4567">
            <w:pPr>
              <w:rPr>
                <w:rFonts w:ascii="Calibri" w:hAnsi="Calibri"/>
                <w:sz w:val="18"/>
                <w:szCs w:val="18"/>
              </w:rPr>
            </w:pPr>
          </w:p>
        </w:tc>
        <w:tc>
          <w:tcPr>
            <w:tcW w:w="456" w:type="dxa"/>
            <w:vAlign w:val="center"/>
          </w:tcPr>
          <w:p w14:paraId="4886A4EF" w14:textId="77777777" w:rsidR="001553C8" w:rsidRPr="00FD271A" w:rsidRDefault="00E04829" w:rsidP="009C5DEE">
            <w:pPr>
              <w:jc w:val="center"/>
              <w:rPr>
                <w:rFonts w:ascii="Calibri" w:hAnsi="Calibri"/>
                <w:sz w:val="18"/>
                <w:szCs w:val="18"/>
              </w:rPr>
            </w:pPr>
            <w:r w:rsidRPr="00FD271A">
              <w:rPr>
                <w:rFonts w:ascii="Calibri" w:hAnsi="Calibri"/>
                <w:sz w:val="18"/>
                <w:szCs w:val="18"/>
              </w:rPr>
              <w:t>14</w:t>
            </w:r>
          </w:p>
        </w:tc>
        <w:tc>
          <w:tcPr>
            <w:tcW w:w="3513" w:type="dxa"/>
            <w:shd w:val="clear" w:color="auto" w:fill="auto"/>
            <w:vAlign w:val="center"/>
          </w:tcPr>
          <w:p w14:paraId="4886A4F0" w14:textId="33EA2DBC" w:rsidR="001553C8" w:rsidRPr="00FD271A" w:rsidRDefault="00460174" w:rsidP="005C1A6A">
            <w:pPr>
              <w:rPr>
                <w:rFonts w:ascii="Calibri" w:hAnsi="Calibri"/>
                <w:sz w:val="18"/>
                <w:szCs w:val="18"/>
              </w:rPr>
            </w:pPr>
            <w:r w:rsidRPr="00FD271A">
              <w:rPr>
                <w:rFonts w:ascii="Calibri" w:hAnsi="Calibri"/>
                <w:sz w:val="18"/>
                <w:szCs w:val="18"/>
              </w:rPr>
              <w:t>Exceptions to Minimum Aged Solar Reflectance and Minimum Thermal</w:t>
            </w:r>
            <w:r w:rsidR="001206A2" w:rsidRPr="00FD271A">
              <w:rPr>
                <w:rFonts w:ascii="Calibri" w:hAnsi="Calibri"/>
                <w:sz w:val="18"/>
                <w:szCs w:val="18"/>
              </w:rPr>
              <w:t xml:space="preserve"> </w:t>
            </w:r>
            <w:r w:rsidR="005C1A6A">
              <w:rPr>
                <w:rFonts w:ascii="Calibri" w:hAnsi="Calibri"/>
                <w:sz w:val="18"/>
                <w:szCs w:val="18"/>
              </w:rPr>
              <w:t xml:space="preserve">Emittance </w:t>
            </w:r>
            <w:r w:rsidR="001206A2" w:rsidRPr="00FD271A">
              <w:rPr>
                <w:rFonts w:ascii="Calibri" w:hAnsi="Calibri"/>
                <w:sz w:val="18"/>
                <w:szCs w:val="18"/>
              </w:rPr>
              <w:t xml:space="preserve">or SRI </w:t>
            </w:r>
          </w:p>
        </w:tc>
        <w:tc>
          <w:tcPr>
            <w:tcW w:w="2206" w:type="dxa"/>
            <w:shd w:val="clear" w:color="auto" w:fill="auto"/>
            <w:vAlign w:val="bottom"/>
          </w:tcPr>
          <w:p w14:paraId="4886A4F1" w14:textId="7B260F8B" w:rsidR="00AF4FF3" w:rsidRDefault="001206A2" w:rsidP="001206A2">
            <w:pPr>
              <w:rPr>
                <w:rFonts w:ascii="Calibri" w:hAnsi="Calibri"/>
                <w:sz w:val="18"/>
                <w:szCs w:val="18"/>
              </w:rPr>
            </w:pPr>
            <w:r>
              <w:rPr>
                <w:rFonts w:ascii="Calibri" w:hAnsi="Calibri"/>
                <w:sz w:val="18"/>
                <w:szCs w:val="18"/>
              </w:rPr>
              <w:t>&lt;&lt;</w:t>
            </w:r>
            <w:r>
              <w:rPr>
                <w:rFonts w:asciiTheme="minorHAnsi" w:hAnsiTheme="minorHAnsi"/>
                <w:sz w:val="16"/>
                <w:szCs w:val="16"/>
              </w:rPr>
              <w:t xml:space="preserve"> </w:t>
            </w:r>
            <w:r w:rsidR="00AF4FF3">
              <w:rPr>
                <w:rFonts w:ascii="Calibri" w:hAnsi="Calibri"/>
                <w:sz w:val="18"/>
                <w:szCs w:val="18"/>
              </w:rPr>
              <w:t xml:space="preserve">if Climate Zone listed in A09 equals 1-9 or 16 </w:t>
            </w:r>
            <w:r w:rsidR="009672B4">
              <w:rPr>
                <w:rFonts w:ascii="Calibri" w:hAnsi="Calibri"/>
                <w:sz w:val="18"/>
                <w:szCs w:val="18"/>
              </w:rPr>
              <w:t xml:space="preserve">or </w:t>
            </w:r>
            <w:r w:rsidR="00AF4FF3">
              <w:rPr>
                <w:rFonts w:ascii="Calibri" w:hAnsi="Calibri"/>
                <w:sz w:val="18"/>
                <w:szCs w:val="18"/>
              </w:rPr>
              <w:t xml:space="preserve">project scope in A13 doesn’t includes selection </w:t>
            </w:r>
            <w:r w:rsidR="00AF4FF3" w:rsidRPr="00C24189">
              <w:rPr>
                <w:rFonts w:ascii="Calibri" w:hAnsi="Calibri"/>
                <w:sz w:val="18"/>
                <w:szCs w:val="18"/>
              </w:rPr>
              <w:t>Roof Replacement</w:t>
            </w:r>
            <w:r w:rsidR="00AF4FF3">
              <w:rPr>
                <w:rFonts w:ascii="Calibri" w:hAnsi="Calibri"/>
                <w:sz w:val="18"/>
                <w:szCs w:val="18"/>
              </w:rPr>
              <w:t xml:space="preserve"> &gt;50% then equals N/A</w:t>
            </w:r>
          </w:p>
          <w:p w14:paraId="4886A4F2" w14:textId="77777777" w:rsidR="00AF4FF3" w:rsidRDefault="00AF4FF3" w:rsidP="001206A2">
            <w:pPr>
              <w:rPr>
                <w:rFonts w:ascii="Calibri" w:hAnsi="Calibri"/>
                <w:sz w:val="18"/>
                <w:szCs w:val="18"/>
              </w:rPr>
            </w:pPr>
          </w:p>
          <w:p w14:paraId="4886A4F3" w14:textId="584CF577" w:rsidR="001206A2" w:rsidRPr="005525ED" w:rsidRDefault="00AF4FF3" w:rsidP="001206A2">
            <w:pPr>
              <w:rPr>
                <w:rFonts w:ascii="Calibri" w:hAnsi="Calibri"/>
                <w:sz w:val="18"/>
                <w:szCs w:val="18"/>
              </w:rPr>
            </w:pPr>
            <w:r w:rsidRPr="005525ED">
              <w:rPr>
                <w:rFonts w:ascii="Calibri" w:hAnsi="Calibri"/>
                <w:sz w:val="18"/>
                <w:szCs w:val="18"/>
              </w:rPr>
              <w:t xml:space="preserve">Else </w:t>
            </w:r>
            <w:r w:rsidR="005525ED">
              <w:rPr>
                <w:rFonts w:asciiTheme="minorHAnsi" w:hAnsiTheme="minorHAnsi"/>
                <w:sz w:val="18"/>
                <w:szCs w:val="18"/>
              </w:rPr>
              <w:t>user select</w:t>
            </w:r>
            <w:r w:rsidR="001206A2" w:rsidRPr="005525ED">
              <w:rPr>
                <w:rFonts w:asciiTheme="minorHAnsi" w:hAnsiTheme="minorHAnsi"/>
                <w:sz w:val="18"/>
                <w:szCs w:val="18"/>
              </w:rPr>
              <w:t>s one from list</w:t>
            </w:r>
            <w:r w:rsidR="001206A2" w:rsidRPr="005525ED">
              <w:rPr>
                <w:rFonts w:ascii="Calibri" w:hAnsi="Calibri"/>
                <w:sz w:val="18"/>
                <w:szCs w:val="18"/>
              </w:rPr>
              <w:t>:</w:t>
            </w:r>
          </w:p>
          <w:p w14:paraId="4886A4F4" w14:textId="5732C6A7" w:rsidR="00B146B8" w:rsidRPr="00B146B8" w:rsidRDefault="00B146B8" w:rsidP="001206A2">
            <w:pPr>
              <w:rPr>
                <w:rFonts w:asciiTheme="minorHAnsi" w:hAnsiTheme="minorHAnsi"/>
                <w:sz w:val="18"/>
                <w:szCs w:val="18"/>
              </w:rPr>
            </w:pPr>
            <w:r>
              <w:rPr>
                <w:rFonts w:ascii="Calibri" w:hAnsi="Calibri"/>
                <w:sz w:val="18"/>
                <w:szCs w:val="18"/>
              </w:rPr>
              <w:t>*No</w:t>
            </w:r>
            <w:r w:rsidR="007B3087">
              <w:rPr>
                <w:rFonts w:ascii="Calibri" w:hAnsi="Calibri"/>
                <w:sz w:val="18"/>
                <w:szCs w:val="18"/>
              </w:rPr>
              <w:t xml:space="preserve"> Exceptions</w:t>
            </w:r>
          </w:p>
          <w:p w14:paraId="4886A4F5" w14:textId="77777777" w:rsidR="001206A2" w:rsidRPr="00B146B8" w:rsidRDefault="001206A2" w:rsidP="00B146B8">
            <w:pPr>
              <w:autoSpaceDE w:val="0"/>
              <w:autoSpaceDN w:val="0"/>
              <w:adjustRightInd w:val="0"/>
              <w:rPr>
                <w:rFonts w:asciiTheme="minorHAnsi" w:hAnsiTheme="minorHAnsi"/>
                <w:sz w:val="18"/>
                <w:szCs w:val="18"/>
              </w:rPr>
            </w:pPr>
            <w:r w:rsidRPr="00B146B8">
              <w:rPr>
                <w:rFonts w:asciiTheme="minorHAnsi" w:hAnsiTheme="minorHAnsi"/>
                <w:sz w:val="18"/>
                <w:szCs w:val="18"/>
              </w:rPr>
              <w:t>*</w:t>
            </w:r>
            <w:proofErr w:type="gramStart"/>
            <w:r w:rsidR="00175875" w:rsidRPr="00B146B8">
              <w:rPr>
                <w:rFonts w:asciiTheme="minorHAnsi" w:hAnsiTheme="minorHAnsi"/>
                <w:sz w:val="18"/>
                <w:szCs w:val="18"/>
              </w:rPr>
              <w:t>Air-space</w:t>
            </w:r>
            <w:proofErr w:type="gramEnd"/>
            <w:r w:rsidR="00175875" w:rsidRPr="00B146B8">
              <w:rPr>
                <w:rFonts w:asciiTheme="minorHAnsi" w:hAnsiTheme="minorHAnsi"/>
                <w:sz w:val="18"/>
                <w:szCs w:val="18"/>
              </w:rPr>
              <w:t xml:space="preserve"> of 1.0 inch (25 mm) is provided between the top of the roof deck to the</w:t>
            </w:r>
            <w:r w:rsidR="00B146B8">
              <w:rPr>
                <w:rFonts w:asciiTheme="minorHAnsi" w:hAnsiTheme="minorHAnsi"/>
                <w:sz w:val="18"/>
                <w:szCs w:val="18"/>
              </w:rPr>
              <w:t xml:space="preserve"> </w:t>
            </w:r>
            <w:r w:rsidR="00175875" w:rsidRPr="00B146B8">
              <w:rPr>
                <w:rFonts w:asciiTheme="minorHAnsi" w:hAnsiTheme="minorHAnsi"/>
                <w:sz w:val="18"/>
                <w:szCs w:val="18"/>
              </w:rPr>
              <w:t>bottom of the roofing product</w:t>
            </w:r>
            <w:r w:rsidRPr="00B146B8">
              <w:rPr>
                <w:rFonts w:asciiTheme="minorHAnsi" w:hAnsiTheme="minorHAnsi"/>
                <w:sz w:val="18"/>
                <w:szCs w:val="18"/>
              </w:rPr>
              <w:t xml:space="preserve">      </w:t>
            </w:r>
          </w:p>
          <w:p w14:paraId="4886A4F6" w14:textId="77777777" w:rsidR="001206A2" w:rsidRPr="00B146B8" w:rsidRDefault="001206A2" w:rsidP="00B146B8">
            <w:pPr>
              <w:autoSpaceDE w:val="0"/>
              <w:autoSpaceDN w:val="0"/>
              <w:adjustRightInd w:val="0"/>
              <w:rPr>
                <w:rFonts w:asciiTheme="minorHAnsi" w:hAnsiTheme="minorHAnsi"/>
                <w:sz w:val="18"/>
                <w:szCs w:val="18"/>
              </w:rPr>
            </w:pPr>
            <w:r w:rsidRPr="00B146B8">
              <w:rPr>
                <w:rFonts w:asciiTheme="minorHAnsi" w:hAnsiTheme="minorHAnsi"/>
                <w:sz w:val="18"/>
                <w:szCs w:val="18"/>
              </w:rPr>
              <w:t xml:space="preserve">* </w:t>
            </w:r>
            <w:r w:rsidR="00175875" w:rsidRPr="00B146B8">
              <w:rPr>
                <w:rFonts w:asciiTheme="minorHAnsi" w:hAnsiTheme="minorHAnsi"/>
                <w:sz w:val="18"/>
                <w:szCs w:val="18"/>
              </w:rPr>
              <w:t>The installed roofing product has a profile ratio of rise to width of 1 to 5 for 50</w:t>
            </w:r>
            <w:r w:rsidR="00B146B8">
              <w:rPr>
                <w:rFonts w:asciiTheme="minorHAnsi" w:hAnsiTheme="minorHAnsi"/>
                <w:sz w:val="18"/>
                <w:szCs w:val="18"/>
              </w:rPr>
              <w:t xml:space="preserve"> </w:t>
            </w:r>
            <w:r w:rsidR="00175875" w:rsidRPr="00B146B8">
              <w:rPr>
                <w:rFonts w:asciiTheme="minorHAnsi" w:hAnsiTheme="minorHAnsi"/>
                <w:sz w:val="18"/>
                <w:szCs w:val="18"/>
              </w:rPr>
              <w:t>percent or greater of the width of the roofing product</w:t>
            </w:r>
          </w:p>
          <w:p w14:paraId="4886A4F7"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*Existing ducts in the attic are insulated and sealed according to Section 150.1(c)9</w:t>
            </w:r>
          </w:p>
          <w:p w14:paraId="4886A4F8" w14:textId="7A2AB852" w:rsidR="00175875" w:rsidRPr="00B146B8" w:rsidRDefault="00175875" w:rsidP="00175875">
            <w:pPr>
              <w:rPr>
                <w:rFonts w:asciiTheme="minorHAnsi" w:hAnsiTheme="minorHAnsi"/>
                <w:sz w:val="18"/>
                <w:szCs w:val="18"/>
              </w:rPr>
            </w:pPr>
            <w:r w:rsidRPr="00B146B8">
              <w:rPr>
                <w:rFonts w:asciiTheme="minorHAnsi" w:hAnsiTheme="minorHAnsi"/>
                <w:sz w:val="18"/>
                <w:szCs w:val="18"/>
              </w:rPr>
              <w:t>*Buildings with at least R-38 ceiling insulation</w:t>
            </w:r>
            <w:r w:rsidR="00DB7A22">
              <w:rPr>
                <w:rFonts w:asciiTheme="minorHAnsi" w:hAnsiTheme="minorHAnsi"/>
                <w:sz w:val="18"/>
                <w:szCs w:val="18"/>
              </w:rPr>
              <w:t xml:space="preserve"> (Show </w:t>
            </w:r>
            <w:r w:rsidR="003F508D">
              <w:rPr>
                <w:rFonts w:asciiTheme="minorHAnsi" w:hAnsiTheme="minorHAnsi"/>
                <w:sz w:val="18"/>
                <w:szCs w:val="18"/>
              </w:rPr>
              <w:t xml:space="preserve">tables </w:t>
            </w:r>
            <w:r w:rsidR="00DB7A22">
              <w:rPr>
                <w:rFonts w:asciiTheme="minorHAnsi" w:hAnsiTheme="minorHAnsi"/>
                <w:sz w:val="18"/>
                <w:szCs w:val="18"/>
              </w:rPr>
              <w:t xml:space="preserve">B and </w:t>
            </w:r>
            <w:r w:rsidR="009F6CB9">
              <w:rPr>
                <w:rFonts w:asciiTheme="minorHAnsi" w:hAnsiTheme="minorHAnsi"/>
                <w:sz w:val="18"/>
                <w:szCs w:val="18"/>
              </w:rPr>
              <w:t>E</w:t>
            </w:r>
            <w:r w:rsidR="00DB7A22">
              <w:rPr>
                <w:rFonts w:asciiTheme="minorHAnsi" w:hAnsiTheme="minorHAnsi"/>
                <w:sz w:val="18"/>
                <w:szCs w:val="18"/>
              </w:rPr>
              <w:t>)</w:t>
            </w:r>
          </w:p>
          <w:p w14:paraId="4886A4F9" w14:textId="77777777" w:rsidR="00175875" w:rsidRPr="00B146B8" w:rsidRDefault="00175875" w:rsidP="00175875">
            <w:pPr>
              <w:autoSpaceDE w:val="0"/>
              <w:autoSpaceDN w:val="0"/>
              <w:adjustRightInd w:val="0"/>
              <w:rPr>
                <w:rFonts w:asciiTheme="minorHAnsi" w:hAnsiTheme="minorHAnsi"/>
                <w:sz w:val="18"/>
                <w:szCs w:val="18"/>
              </w:rPr>
            </w:pPr>
            <w:r w:rsidRPr="00B146B8">
              <w:rPr>
                <w:rFonts w:asciiTheme="minorHAnsi" w:hAnsiTheme="minorHAnsi"/>
                <w:sz w:val="18"/>
                <w:szCs w:val="18"/>
              </w:rPr>
              <w:t xml:space="preserve">*Buildings with a radiant barrier in the attic meeting </w:t>
            </w:r>
            <w:r w:rsidRPr="00B146B8">
              <w:rPr>
                <w:rFonts w:asciiTheme="minorHAnsi" w:hAnsiTheme="minorHAnsi"/>
                <w:sz w:val="18"/>
                <w:szCs w:val="18"/>
              </w:rPr>
              <w:lastRenderedPageBreak/>
              <w:t>the requirements of Section</w:t>
            </w:r>
          </w:p>
          <w:p w14:paraId="4886A4FA"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150.1(c)2</w:t>
            </w:r>
          </w:p>
          <w:p w14:paraId="4886A4FB" w14:textId="77777777" w:rsidR="00175875" w:rsidRPr="00B146B8" w:rsidRDefault="00175875" w:rsidP="00175875">
            <w:pPr>
              <w:rPr>
                <w:rFonts w:asciiTheme="minorHAnsi" w:hAnsiTheme="minorHAnsi"/>
                <w:sz w:val="18"/>
                <w:szCs w:val="18"/>
              </w:rPr>
            </w:pPr>
            <w:r w:rsidRPr="00B146B8">
              <w:rPr>
                <w:rFonts w:asciiTheme="minorHAnsi" w:hAnsiTheme="minorHAnsi"/>
                <w:sz w:val="18"/>
                <w:szCs w:val="18"/>
              </w:rPr>
              <w:t>*Buildings that have no ducts in the attic</w:t>
            </w:r>
          </w:p>
          <w:p w14:paraId="4886A4FC" w14:textId="53EE127B" w:rsidR="001553C8" w:rsidRPr="00C24189" w:rsidRDefault="00B146B8" w:rsidP="00B146B8">
            <w:pPr>
              <w:rPr>
                <w:rFonts w:ascii="Calibri" w:hAnsi="Calibri"/>
                <w:sz w:val="18"/>
                <w:szCs w:val="18"/>
              </w:rPr>
            </w:pPr>
            <w:r w:rsidRPr="00B146B8">
              <w:rPr>
                <w:rFonts w:asciiTheme="minorHAnsi" w:hAnsiTheme="minorHAnsi"/>
                <w:sz w:val="18"/>
                <w:szCs w:val="18"/>
              </w:rPr>
              <w:t>*R-</w:t>
            </w:r>
            <w:r w:rsidR="00D36716">
              <w:rPr>
                <w:rFonts w:asciiTheme="minorHAnsi" w:hAnsiTheme="minorHAnsi"/>
                <w:sz w:val="18"/>
                <w:szCs w:val="18"/>
              </w:rPr>
              <w:t>2</w:t>
            </w:r>
            <w:r w:rsidRPr="00B146B8">
              <w:rPr>
                <w:rFonts w:asciiTheme="minorHAnsi" w:hAnsiTheme="minorHAnsi"/>
                <w:sz w:val="18"/>
                <w:szCs w:val="18"/>
              </w:rPr>
              <w:t xml:space="preserve"> or greater insulation above the roof deck</w:t>
            </w:r>
            <w:r w:rsidR="00DB7A22">
              <w:rPr>
                <w:rFonts w:asciiTheme="minorHAnsi" w:hAnsiTheme="minorHAnsi"/>
                <w:sz w:val="18"/>
                <w:szCs w:val="18"/>
              </w:rPr>
              <w:t xml:space="preserve"> (Show sections B and </w:t>
            </w:r>
            <w:r w:rsidR="009F6CB9">
              <w:rPr>
                <w:rFonts w:asciiTheme="minorHAnsi" w:hAnsiTheme="minorHAnsi"/>
                <w:sz w:val="18"/>
                <w:szCs w:val="18"/>
              </w:rPr>
              <w:t>E</w:t>
            </w:r>
            <w:r w:rsidR="00DB7A22">
              <w:rPr>
                <w:rFonts w:asciiTheme="minorHAnsi" w:hAnsiTheme="minorHAnsi"/>
                <w:sz w:val="18"/>
                <w:szCs w:val="18"/>
              </w:rPr>
              <w:t>)</w:t>
            </w:r>
            <w:r>
              <w:rPr>
                <w:rFonts w:asciiTheme="minorHAnsi" w:hAnsiTheme="minorHAnsi"/>
                <w:sz w:val="18"/>
                <w:szCs w:val="18"/>
              </w:rPr>
              <w:t>&gt;&gt;</w:t>
            </w:r>
          </w:p>
        </w:tc>
      </w:tr>
      <w:tr w:rsidR="00471804" w:rsidRPr="00C24189" w14:paraId="001009AA" w14:textId="77777777" w:rsidTr="00471804">
        <w:tc>
          <w:tcPr>
            <w:tcW w:w="14390" w:type="dxa"/>
            <w:gridSpan w:val="6"/>
            <w:vAlign w:val="center"/>
          </w:tcPr>
          <w:p w14:paraId="25D5399D" w14:textId="754713B0" w:rsidR="00471804" w:rsidRDefault="00471804" w:rsidP="00C825F8">
            <w:pPr>
              <w:rPr>
                <w:rFonts w:ascii="Calibri" w:hAnsi="Calibri"/>
                <w:sz w:val="18"/>
                <w:szCs w:val="18"/>
              </w:rPr>
            </w:pPr>
            <w:r>
              <w:rPr>
                <w:rFonts w:ascii="Calibri" w:hAnsi="Calibri"/>
                <w:sz w:val="18"/>
                <w:szCs w:val="18"/>
              </w:rPr>
              <w:t>Note</w:t>
            </w:r>
            <w:r w:rsidR="004659B0">
              <w:rPr>
                <w:rFonts w:ascii="Calibri" w:hAnsi="Calibri"/>
                <w:sz w:val="18"/>
                <w:szCs w:val="18"/>
              </w:rPr>
              <w:t>: If *Kitchen Range Hood installation (new or replacement) is selected</w:t>
            </w:r>
            <w:r w:rsidR="003424A1">
              <w:rPr>
                <w:rFonts w:ascii="Calibri" w:hAnsi="Calibri"/>
                <w:sz w:val="18"/>
                <w:szCs w:val="18"/>
              </w:rPr>
              <w:t xml:space="preserve"> in A13</w:t>
            </w:r>
            <w:r w:rsidR="004659B0">
              <w:rPr>
                <w:rFonts w:ascii="Calibri" w:hAnsi="Calibri"/>
                <w:sz w:val="18"/>
                <w:szCs w:val="18"/>
              </w:rPr>
              <w:t>, HERS verification and a CF2R</w:t>
            </w:r>
            <w:r w:rsidR="003424A1">
              <w:rPr>
                <w:rFonts w:ascii="Calibri" w:hAnsi="Calibri"/>
                <w:sz w:val="18"/>
                <w:szCs w:val="18"/>
              </w:rPr>
              <w:t>/3R</w:t>
            </w:r>
            <w:r w:rsidR="004659B0">
              <w:rPr>
                <w:rFonts w:ascii="Calibri" w:hAnsi="Calibri"/>
                <w:sz w:val="18"/>
                <w:szCs w:val="18"/>
              </w:rPr>
              <w:t>-MCH</w:t>
            </w:r>
            <w:r w:rsidR="00737169">
              <w:rPr>
                <w:rFonts w:ascii="Calibri" w:hAnsi="Calibri"/>
                <w:sz w:val="18"/>
                <w:szCs w:val="18"/>
              </w:rPr>
              <w:t>-</w:t>
            </w:r>
            <w:r w:rsidR="004659B0">
              <w:rPr>
                <w:rFonts w:ascii="Calibri" w:hAnsi="Calibri"/>
                <w:sz w:val="18"/>
                <w:szCs w:val="18"/>
              </w:rPr>
              <w:t xml:space="preserve">32 </w:t>
            </w:r>
            <w:r w:rsidR="00C825F8">
              <w:rPr>
                <w:rFonts w:ascii="Calibri" w:hAnsi="Calibri"/>
                <w:sz w:val="18"/>
                <w:szCs w:val="18"/>
              </w:rPr>
              <w:t>is</w:t>
            </w:r>
            <w:r w:rsidR="004659B0">
              <w:rPr>
                <w:rFonts w:ascii="Calibri" w:hAnsi="Calibri"/>
                <w:sz w:val="18"/>
                <w:szCs w:val="18"/>
              </w:rPr>
              <w:t xml:space="preserve"> required. </w:t>
            </w:r>
          </w:p>
        </w:tc>
      </w:tr>
    </w:tbl>
    <w:p w14:paraId="4886A4FE" w14:textId="7246B7D7" w:rsidR="0043745C" w:rsidRPr="00FD271A" w:rsidRDefault="0043745C">
      <w:pPr>
        <w:rPr>
          <w:rFonts w:ascii="Calibri" w:hAnsi="Calibri"/>
          <w:sz w:val="20"/>
          <w:szCs w:val="18"/>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6"/>
        <w:gridCol w:w="1628"/>
        <w:gridCol w:w="996"/>
        <w:gridCol w:w="816"/>
        <w:gridCol w:w="906"/>
        <w:gridCol w:w="1447"/>
        <w:gridCol w:w="1146"/>
        <w:gridCol w:w="846"/>
        <w:gridCol w:w="606"/>
        <w:gridCol w:w="121"/>
        <w:gridCol w:w="606"/>
        <w:gridCol w:w="1086"/>
        <w:gridCol w:w="3280"/>
      </w:tblGrid>
      <w:tr w:rsidR="004A516E" w:rsidRPr="00C24189" w14:paraId="4886A501" w14:textId="77777777" w:rsidTr="00974C44">
        <w:trPr>
          <w:cantSplit/>
          <w:trHeight w:val="312"/>
        </w:trPr>
        <w:tc>
          <w:tcPr>
            <w:tcW w:w="14616" w:type="dxa"/>
            <w:gridSpan w:val="13"/>
            <w:tcBorders>
              <w:top w:val="single" w:sz="4" w:space="0" w:color="auto"/>
              <w:left w:val="single" w:sz="4" w:space="0" w:color="auto"/>
              <w:bottom w:val="single" w:sz="6" w:space="0" w:color="auto"/>
              <w:right w:val="single" w:sz="4" w:space="0" w:color="auto"/>
            </w:tcBorders>
            <w:shd w:val="clear" w:color="auto" w:fill="auto"/>
          </w:tcPr>
          <w:p w14:paraId="4886A4FF" w14:textId="38238683" w:rsidR="004A516E" w:rsidRPr="00FD271A" w:rsidRDefault="005D79B5" w:rsidP="00C96578">
            <w:pPr>
              <w:keepNext/>
              <w:rPr>
                <w:rFonts w:ascii="Calibri" w:eastAsia="Calibri" w:hAnsi="Calibri"/>
                <w:b/>
                <w:sz w:val="20"/>
                <w:szCs w:val="22"/>
              </w:rPr>
            </w:pPr>
            <w:r w:rsidRPr="00FD271A">
              <w:rPr>
                <w:rFonts w:ascii="Calibri" w:eastAsia="Calibri" w:hAnsi="Calibri"/>
                <w:b/>
                <w:sz w:val="20"/>
                <w:szCs w:val="22"/>
              </w:rPr>
              <w:t>B</w:t>
            </w:r>
            <w:r w:rsidR="004B1A3E" w:rsidRPr="00FD271A">
              <w:rPr>
                <w:rFonts w:ascii="Calibri" w:eastAsia="Calibri" w:hAnsi="Calibri"/>
                <w:b/>
                <w:sz w:val="20"/>
                <w:szCs w:val="22"/>
              </w:rPr>
              <w:t xml:space="preserve">. </w:t>
            </w:r>
            <w:r w:rsidR="00975BB4" w:rsidRPr="00FD271A">
              <w:rPr>
                <w:rFonts w:ascii="Calibri" w:eastAsia="Calibri" w:hAnsi="Calibri"/>
                <w:b/>
                <w:sz w:val="20"/>
                <w:szCs w:val="22"/>
              </w:rPr>
              <w:t>Building Insulation Details</w:t>
            </w:r>
            <w:r w:rsidR="000E42D4" w:rsidRPr="00FD271A">
              <w:rPr>
                <w:rFonts w:ascii="Calibri" w:eastAsia="Calibri" w:hAnsi="Calibri"/>
                <w:b/>
                <w:sz w:val="20"/>
                <w:szCs w:val="22"/>
              </w:rPr>
              <w:t xml:space="preserve"> </w:t>
            </w:r>
            <w:r w:rsidR="000E42D4" w:rsidRPr="00FD271A">
              <w:rPr>
                <w:rFonts w:ascii="Calibri" w:eastAsia="Calibri" w:hAnsi="Calibri"/>
                <w:sz w:val="20"/>
                <w:szCs w:val="22"/>
              </w:rPr>
              <w:t>(Section 150.2(b)1)</w:t>
            </w:r>
          </w:p>
          <w:p w14:paraId="4886A500" w14:textId="756FB552" w:rsidR="006D4567" w:rsidRPr="00726B18" w:rsidRDefault="006D4567" w:rsidP="0086134B">
            <w:pPr>
              <w:keepNext/>
              <w:rPr>
                <w:rFonts w:ascii="Calibri" w:hAnsi="Calibri"/>
                <w:sz w:val="18"/>
                <w:szCs w:val="18"/>
              </w:rPr>
            </w:pPr>
            <w:r w:rsidRPr="00726B18">
              <w:rPr>
                <w:rFonts w:ascii="Calibri" w:eastAsia="Calibri" w:hAnsi="Calibri"/>
                <w:sz w:val="18"/>
                <w:szCs w:val="18"/>
              </w:rPr>
              <w:t>&lt;&lt;if A13 = Insulation then display this section; else display standard “This Section Does Not Apply” message&gt;&gt;</w:t>
            </w:r>
          </w:p>
        </w:tc>
      </w:tr>
      <w:tr w:rsidR="00B67EEC" w:rsidRPr="00C24189" w14:paraId="4886A50D" w14:textId="77777777" w:rsidTr="00974C44">
        <w:trPr>
          <w:cantSplit/>
          <w:trHeight w:val="45"/>
        </w:trPr>
        <w:tc>
          <w:tcPr>
            <w:tcW w:w="919" w:type="dxa"/>
            <w:tcBorders>
              <w:top w:val="single" w:sz="6" w:space="0" w:color="auto"/>
              <w:left w:val="single" w:sz="4" w:space="0" w:color="auto"/>
              <w:bottom w:val="single" w:sz="4" w:space="0" w:color="auto"/>
              <w:right w:val="single" w:sz="4" w:space="0" w:color="auto"/>
            </w:tcBorders>
            <w:vAlign w:val="bottom"/>
          </w:tcPr>
          <w:p w14:paraId="4886A502" w14:textId="77777777" w:rsidR="00B67EEC" w:rsidRPr="00C24189" w:rsidRDefault="00C24189" w:rsidP="001C4DE7">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1</w:t>
            </w:r>
          </w:p>
        </w:tc>
        <w:tc>
          <w:tcPr>
            <w:tcW w:w="1655" w:type="dxa"/>
            <w:tcBorders>
              <w:top w:val="single" w:sz="6" w:space="0" w:color="auto"/>
              <w:left w:val="single" w:sz="4" w:space="0" w:color="auto"/>
              <w:bottom w:val="single" w:sz="4" w:space="0" w:color="auto"/>
              <w:right w:val="single" w:sz="4" w:space="0" w:color="auto"/>
            </w:tcBorders>
            <w:vAlign w:val="bottom"/>
          </w:tcPr>
          <w:p w14:paraId="4886A503" w14:textId="77777777" w:rsidR="00B67EEC" w:rsidRPr="00C24189" w:rsidRDefault="00C24189"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2</w:t>
            </w:r>
          </w:p>
        </w:tc>
        <w:tc>
          <w:tcPr>
            <w:tcW w:w="1011" w:type="dxa"/>
            <w:tcBorders>
              <w:top w:val="single" w:sz="6" w:space="0" w:color="auto"/>
              <w:left w:val="single" w:sz="4" w:space="0" w:color="auto"/>
              <w:bottom w:val="single" w:sz="4" w:space="0" w:color="auto"/>
              <w:right w:val="single" w:sz="6" w:space="0" w:color="auto"/>
            </w:tcBorders>
            <w:vAlign w:val="bottom"/>
          </w:tcPr>
          <w:p w14:paraId="4886A504" w14:textId="77777777" w:rsidR="00B67EEC" w:rsidRPr="00C24189" w:rsidRDefault="00C24189" w:rsidP="001D16B9">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3</w:t>
            </w:r>
          </w:p>
        </w:tc>
        <w:tc>
          <w:tcPr>
            <w:tcW w:w="827" w:type="dxa"/>
            <w:tcBorders>
              <w:top w:val="single" w:sz="6" w:space="0" w:color="auto"/>
              <w:left w:val="single" w:sz="6" w:space="0" w:color="auto"/>
              <w:bottom w:val="single" w:sz="4" w:space="0" w:color="auto"/>
              <w:right w:val="single" w:sz="6" w:space="0" w:color="auto"/>
            </w:tcBorders>
            <w:vAlign w:val="bottom"/>
          </w:tcPr>
          <w:p w14:paraId="4886A505" w14:textId="77777777" w:rsidR="00B67EEC" w:rsidRPr="00C24189" w:rsidRDefault="00C24189" w:rsidP="0059577A">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4</w:t>
            </w:r>
          </w:p>
        </w:tc>
        <w:tc>
          <w:tcPr>
            <w:tcW w:w="919" w:type="dxa"/>
            <w:tcBorders>
              <w:top w:val="single" w:sz="6" w:space="0" w:color="auto"/>
              <w:left w:val="single" w:sz="6" w:space="0" w:color="auto"/>
              <w:bottom w:val="single" w:sz="4" w:space="0" w:color="auto"/>
              <w:right w:val="single" w:sz="6" w:space="0" w:color="auto"/>
            </w:tcBorders>
            <w:vAlign w:val="bottom"/>
          </w:tcPr>
          <w:p w14:paraId="4886A506" w14:textId="77777777" w:rsidR="00B67EEC" w:rsidRPr="00C24189" w:rsidRDefault="00C24189" w:rsidP="0059577A">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5</w:t>
            </w:r>
          </w:p>
        </w:tc>
        <w:tc>
          <w:tcPr>
            <w:tcW w:w="2635" w:type="dxa"/>
            <w:gridSpan w:val="2"/>
            <w:tcBorders>
              <w:top w:val="single" w:sz="6" w:space="0" w:color="auto"/>
              <w:left w:val="single" w:sz="6" w:space="0" w:color="auto"/>
              <w:bottom w:val="single" w:sz="4" w:space="0" w:color="auto"/>
              <w:right w:val="single" w:sz="6" w:space="0" w:color="auto"/>
            </w:tcBorders>
          </w:tcPr>
          <w:p w14:paraId="4886A507" w14:textId="77777777" w:rsidR="00B67EEC" w:rsidRPr="00C24189" w:rsidRDefault="00C24189" w:rsidP="00B67EEC">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6</w:t>
            </w:r>
          </w:p>
        </w:tc>
        <w:tc>
          <w:tcPr>
            <w:tcW w:w="858" w:type="dxa"/>
            <w:tcBorders>
              <w:top w:val="single" w:sz="6" w:space="0" w:color="auto"/>
              <w:left w:val="single" w:sz="6" w:space="0" w:color="auto"/>
              <w:bottom w:val="single" w:sz="4" w:space="0" w:color="auto"/>
              <w:right w:val="single" w:sz="6" w:space="0" w:color="auto"/>
            </w:tcBorders>
            <w:vAlign w:val="bottom"/>
          </w:tcPr>
          <w:p w14:paraId="4886A508" w14:textId="77777777" w:rsidR="00B67EEC" w:rsidRPr="00C24189" w:rsidRDefault="00C24189" w:rsidP="00EB5F98">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7</w:t>
            </w:r>
          </w:p>
        </w:tc>
        <w:tc>
          <w:tcPr>
            <w:tcW w:w="613" w:type="dxa"/>
            <w:tcBorders>
              <w:top w:val="single" w:sz="6" w:space="0" w:color="auto"/>
              <w:left w:val="single" w:sz="6" w:space="0" w:color="auto"/>
              <w:bottom w:val="single" w:sz="4" w:space="0" w:color="auto"/>
              <w:right w:val="single" w:sz="4" w:space="0" w:color="auto"/>
            </w:tcBorders>
            <w:vAlign w:val="bottom"/>
          </w:tcPr>
          <w:p w14:paraId="4886A509" w14:textId="77777777" w:rsidR="00B67EEC" w:rsidRPr="00C24189" w:rsidRDefault="00C24189"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8</w:t>
            </w:r>
          </w:p>
        </w:tc>
        <w:tc>
          <w:tcPr>
            <w:tcW w:w="736" w:type="dxa"/>
            <w:gridSpan w:val="2"/>
            <w:tcBorders>
              <w:top w:val="single" w:sz="6" w:space="0" w:color="auto"/>
              <w:left w:val="single" w:sz="6" w:space="0" w:color="auto"/>
              <w:bottom w:val="single" w:sz="4" w:space="0" w:color="auto"/>
              <w:right w:val="single" w:sz="4" w:space="0" w:color="auto"/>
            </w:tcBorders>
            <w:vAlign w:val="bottom"/>
          </w:tcPr>
          <w:p w14:paraId="4886A50A" w14:textId="77777777" w:rsidR="00B67EEC" w:rsidRPr="00C24189" w:rsidRDefault="00C24189"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0</w:t>
            </w:r>
            <w:r w:rsidR="00B67EEC" w:rsidRPr="00C24189">
              <w:rPr>
                <w:rFonts w:ascii="Calibri" w:hAnsi="Calibri"/>
                <w:sz w:val="18"/>
                <w:szCs w:val="18"/>
              </w:rPr>
              <w:t>9</w:t>
            </w:r>
          </w:p>
        </w:tc>
        <w:tc>
          <w:tcPr>
            <w:tcW w:w="1103" w:type="dxa"/>
            <w:tcBorders>
              <w:top w:val="single" w:sz="6" w:space="0" w:color="auto"/>
              <w:left w:val="single" w:sz="6" w:space="0" w:color="auto"/>
              <w:bottom w:val="single" w:sz="4" w:space="0" w:color="auto"/>
              <w:right w:val="single" w:sz="4" w:space="0" w:color="auto"/>
            </w:tcBorders>
            <w:vAlign w:val="bottom"/>
          </w:tcPr>
          <w:p w14:paraId="4886A50B"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10</w:t>
            </w:r>
          </w:p>
        </w:tc>
        <w:tc>
          <w:tcPr>
            <w:tcW w:w="3340" w:type="dxa"/>
            <w:tcBorders>
              <w:top w:val="single" w:sz="6" w:space="0" w:color="auto"/>
              <w:bottom w:val="single" w:sz="4" w:space="0" w:color="auto"/>
              <w:right w:val="single" w:sz="4" w:space="0" w:color="auto"/>
            </w:tcBorders>
            <w:vAlign w:val="bottom"/>
          </w:tcPr>
          <w:p w14:paraId="4886A50C" w14:textId="77777777" w:rsidR="00B67EEC" w:rsidRPr="00C24189" w:rsidRDefault="00B67EEC" w:rsidP="00B67EEC">
            <w:pPr>
              <w:tabs>
                <w:tab w:val="left" w:pos="540"/>
                <w:tab w:val="left" w:pos="900"/>
                <w:tab w:val="left" w:pos="3420"/>
              </w:tabs>
              <w:jc w:val="center"/>
              <w:rPr>
                <w:rFonts w:ascii="Calibri" w:hAnsi="Calibri"/>
                <w:sz w:val="18"/>
                <w:szCs w:val="18"/>
              </w:rPr>
            </w:pPr>
            <w:r w:rsidRPr="00C24189">
              <w:rPr>
                <w:rFonts w:ascii="Calibri" w:hAnsi="Calibri"/>
                <w:sz w:val="18"/>
                <w:szCs w:val="18"/>
              </w:rPr>
              <w:t>11</w:t>
            </w:r>
          </w:p>
        </w:tc>
      </w:tr>
      <w:tr w:rsidR="00B67EEC" w:rsidRPr="00C24189" w14:paraId="4886A517" w14:textId="77777777" w:rsidTr="00974C44">
        <w:trPr>
          <w:cantSplit/>
          <w:trHeight w:val="330"/>
        </w:trPr>
        <w:tc>
          <w:tcPr>
            <w:tcW w:w="919" w:type="dxa"/>
            <w:vMerge w:val="restart"/>
            <w:tcBorders>
              <w:top w:val="single" w:sz="4" w:space="0" w:color="auto"/>
              <w:left w:val="single" w:sz="4" w:space="0" w:color="auto"/>
              <w:right w:val="single" w:sz="4" w:space="0" w:color="auto"/>
            </w:tcBorders>
            <w:vAlign w:val="bottom"/>
          </w:tcPr>
          <w:p w14:paraId="4886A50E"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Tag/ID</w:t>
            </w:r>
          </w:p>
        </w:tc>
        <w:tc>
          <w:tcPr>
            <w:tcW w:w="1655" w:type="dxa"/>
            <w:vMerge w:val="restart"/>
            <w:tcBorders>
              <w:top w:val="single" w:sz="4" w:space="0" w:color="auto"/>
              <w:left w:val="single" w:sz="4" w:space="0" w:color="auto"/>
              <w:right w:val="single" w:sz="4" w:space="0" w:color="auto"/>
            </w:tcBorders>
            <w:vAlign w:val="bottom"/>
          </w:tcPr>
          <w:p w14:paraId="4886A50F" w14:textId="77777777" w:rsidR="00B67EEC" w:rsidRPr="00C24189" w:rsidRDefault="00B67EEC"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Assembly Type</w:t>
            </w:r>
          </w:p>
        </w:tc>
        <w:tc>
          <w:tcPr>
            <w:tcW w:w="1011" w:type="dxa"/>
            <w:vMerge w:val="restart"/>
            <w:tcBorders>
              <w:top w:val="single" w:sz="4" w:space="0" w:color="auto"/>
              <w:left w:val="single" w:sz="4" w:space="0" w:color="auto"/>
              <w:right w:val="single" w:sz="6" w:space="0" w:color="auto"/>
            </w:tcBorders>
            <w:vAlign w:val="bottom"/>
          </w:tcPr>
          <w:p w14:paraId="4886A510" w14:textId="77777777" w:rsidR="00B67EEC" w:rsidRPr="00C24189" w:rsidRDefault="00B67EEC" w:rsidP="00426D47">
            <w:pPr>
              <w:tabs>
                <w:tab w:val="left" w:pos="540"/>
                <w:tab w:val="left" w:pos="900"/>
                <w:tab w:val="left" w:pos="3420"/>
              </w:tabs>
              <w:jc w:val="center"/>
              <w:rPr>
                <w:rFonts w:ascii="Calibri" w:hAnsi="Calibri"/>
                <w:sz w:val="18"/>
                <w:szCs w:val="18"/>
              </w:rPr>
            </w:pPr>
            <w:r w:rsidRPr="00C24189">
              <w:rPr>
                <w:rFonts w:ascii="Calibri" w:hAnsi="Calibri"/>
                <w:sz w:val="18"/>
                <w:szCs w:val="18"/>
              </w:rPr>
              <w:t>Frame Type</w:t>
            </w:r>
          </w:p>
        </w:tc>
        <w:tc>
          <w:tcPr>
            <w:tcW w:w="827" w:type="dxa"/>
            <w:vMerge w:val="restart"/>
            <w:tcBorders>
              <w:top w:val="single" w:sz="4" w:space="0" w:color="auto"/>
              <w:left w:val="single" w:sz="6" w:space="0" w:color="auto"/>
              <w:right w:val="single" w:sz="6" w:space="0" w:color="auto"/>
            </w:tcBorders>
            <w:vAlign w:val="bottom"/>
          </w:tcPr>
          <w:p w14:paraId="4886A511"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Frame Depth</w:t>
            </w:r>
          </w:p>
          <w:p w14:paraId="4886A512"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(inches)</w:t>
            </w:r>
          </w:p>
        </w:tc>
        <w:tc>
          <w:tcPr>
            <w:tcW w:w="919" w:type="dxa"/>
            <w:vMerge w:val="restart"/>
            <w:tcBorders>
              <w:top w:val="single" w:sz="4" w:space="0" w:color="auto"/>
              <w:left w:val="single" w:sz="6" w:space="0" w:color="auto"/>
              <w:right w:val="single" w:sz="6" w:space="0" w:color="auto"/>
            </w:tcBorders>
            <w:vAlign w:val="bottom"/>
          </w:tcPr>
          <w:p w14:paraId="4886A513" w14:textId="77777777" w:rsidR="00B67EEC" w:rsidRPr="00C24189" w:rsidRDefault="00B67EEC" w:rsidP="00D94ABF">
            <w:pPr>
              <w:tabs>
                <w:tab w:val="left" w:pos="540"/>
                <w:tab w:val="left" w:pos="900"/>
                <w:tab w:val="left" w:pos="3420"/>
              </w:tabs>
              <w:jc w:val="center"/>
              <w:rPr>
                <w:rFonts w:ascii="Calibri" w:hAnsi="Calibri"/>
                <w:sz w:val="18"/>
                <w:szCs w:val="18"/>
              </w:rPr>
            </w:pPr>
            <w:r w:rsidRPr="00C24189">
              <w:rPr>
                <w:rFonts w:ascii="Calibri" w:hAnsi="Calibri"/>
                <w:sz w:val="18"/>
                <w:szCs w:val="18"/>
              </w:rPr>
              <w:t>Frame Spacing (inches)</w:t>
            </w:r>
          </w:p>
        </w:tc>
        <w:tc>
          <w:tcPr>
            <w:tcW w:w="4842" w:type="dxa"/>
            <w:gridSpan w:val="6"/>
            <w:tcBorders>
              <w:top w:val="single" w:sz="4" w:space="0" w:color="auto"/>
              <w:left w:val="single" w:sz="6" w:space="0" w:color="auto"/>
              <w:bottom w:val="single" w:sz="4" w:space="0" w:color="auto"/>
              <w:right w:val="single" w:sz="4" w:space="0" w:color="auto"/>
            </w:tcBorders>
            <w:vAlign w:val="bottom"/>
          </w:tcPr>
          <w:p w14:paraId="4886A514" w14:textId="77777777" w:rsidR="00B67EEC" w:rsidRPr="00C24189" w:rsidRDefault="00B67EEC" w:rsidP="000912FB">
            <w:pPr>
              <w:tabs>
                <w:tab w:val="left" w:pos="540"/>
                <w:tab w:val="left" w:pos="900"/>
                <w:tab w:val="left" w:pos="3420"/>
              </w:tabs>
              <w:jc w:val="center"/>
              <w:rPr>
                <w:rFonts w:ascii="Calibri" w:hAnsi="Calibri"/>
                <w:b/>
                <w:sz w:val="18"/>
                <w:szCs w:val="18"/>
              </w:rPr>
            </w:pPr>
            <w:r w:rsidRPr="00C24189">
              <w:rPr>
                <w:rFonts w:ascii="Calibri" w:hAnsi="Calibri"/>
                <w:b/>
                <w:sz w:val="18"/>
                <w:szCs w:val="18"/>
              </w:rPr>
              <w:t>P</w:t>
            </w:r>
            <w:r w:rsidR="000912FB" w:rsidRPr="00C24189">
              <w:rPr>
                <w:rFonts w:ascii="Calibri" w:hAnsi="Calibri"/>
                <w:b/>
                <w:sz w:val="18"/>
                <w:szCs w:val="18"/>
              </w:rPr>
              <w:t>roposed</w:t>
            </w:r>
          </w:p>
        </w:tc>
        <w:tc>
          <w:tcPr>
            <w:tcW w:w="1103" w:type="dxa"/>
            <w:tcBorders>
              <w:top w:val="single" w:sz="4" w:space="0" w:color="auto"/>
              <w:left w:val="single" w:sz="6" w:space="0" w:color="auto"/>
              <w:right w:val="single" w:sz="4" w:space="0" w:color="auto"/>
            </w:tcBorders>
            <w:vAlign w:val="bottom"/>
          </w:tcPr>
          <w:p w14:paraId="4886A515" w14:textId="77777777" w:rsidR="00B67EEC" w:rsidRPr="00C24189" w:rsidRDefault="00B67EEC" w:rsidP="00B67EEC">
            <w:pPr>
              <w:tabs>
                <w:tab w:val="left" w:pos="540"/>
                <w:tab w:val="left" w:pos="900"/>
                <w:tab w:val="left" w:pos="3420"/>
              </w:tabs>
              <w:jc w:val="center"/>
              <w:rPr>
                <w:rFonts w:ascii="Calibri" w:hAnsi="Calibri"/>
                <w:b/>
                <w:sz w:val="18"/>
                <w:szCs w:val="18"/>
              </w:rPr>
            </w:pPr>
            <w:r w:rsidRPr="00C24189">
              <w:rPr>
                <w:rFonts w:ascii="Calibri" w:hAnsi="Calibri"/>
                <w:b/>
                <w:sz w:val="18"/>
                <w:szCs w:val="18"/>
              </w:rPr>
              <w:t>Required</w:t>
            </w:r>
          </w:p>
        </w:tc>
        <w:tc>
          <w:tcPr>
            <w:tcW w:w="3340" w:type="dxa"/>
            <w:vMerge w:val="restart"/>
            <w:tcBorders>
              <w:top w:val="single" w:sz="4" w:space="0" w:color="auto"/>
              <w:right w:val="single" w:sz="4" w:space="0" w:color="auto"/>
            </w:tcBorders>
            <w:vAlign w:val="bottom"/>
          </w:tcPr>
          <w:p w14:paraId="4886A516" w14:textId="77777777" w:rsidR="00B67EEC" w:rsidRPr="00C24189" w:rsidRDefault="00B67EEC" w:rsidP="000C4332">
            <w:pPr>
              <w:tabs>
                <w:tab w:val="left" w:pos="540"/>
                <w:tab w:val="left" w:pos="900"/>
                <w:tab w:val="left" w:pos="3420"/>
              </w:tabs>
              <w:jc w:val="center"/>
              <w:rPr>
                <w:rFonts w:ascii="Calibri" w:hAnsi="Calibri"/>
                <w:sz w:val="18"/>
                <w:szCs w:val="18"/>
              </w:rPr>
            </w:pPr>
            <w:r w:rsidRPr="00C24189">
              <w:rPr>
                <w:rFonts w:ascii="Calibri" w:hAnsi="Calibri"/>
                <w:sz w:val="18"/>
                <w:szCs w:val="18"/>
              </w:rPr>
              <w:t>Comments</w:t>
            </w:r>
          </w:p>
        </w:tc>
      </w:tr>
      <w:tr w:rsidR="00B67EEC" w:rsidRPr="00C24189" w14:paraId="4886A524" w14:textId="77777777" w:rsidTr="00974C44">
        <w:trPr>
          <w:cantSplit/>
          <w:trHeight w:val="330"/>
        </w:trPr>
        <w:tc>
          <w:tcPr>
            <w:tcW w:w="919" w:type="dxa"/>
            <w:vMerge/>
            <w:tcBorders>
              <w:left w:val="single" w:sz="4" w:space="0" w:color="auto"/>
              <w:right w:val="single" w:sz="4" w:space="0" w:color="auto"/>
            </w:tcBorders>
            <w:vAlign w:val="bottom"/>
          </w:tcPr>
          <w:p w14:paraId="4886A518"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655" w:type="dxa"/>
            <w:vMerge/>
            <w:tcBorders>
              <w:left w:val="single" w:sz="4" w:space="0" w:color="auto"/>
              <w:right w:val="single" w:sz="4" w:space="0" w:color="auto"/>
            </w:tcBorders>
            <w:vAlign w:val="bottom"/>
          </w:tcPr>
          <w:p w14:paraId="4886A519" w14:textId="77777777" w:rsidR="00B67EEC" w:rsidRPr="00C24189" w:rsidRDefault="00B67EEC" w:rsidP="000C4332">
            <w:pPr>
              <w:tabs>
                <w:tab w:val="left" w:pos="540"/>
                <w:tab w:val="left" w:pos="900"/>
                <w:tab w:val="left" w:pos="3420"/>
              </w:tabs>
              <w:jc w:val="center"/>
              <w:rPr>
                <w:rFonts w:ascii="Calibri" w:hAnsi="Calibri"/>
                <w:sz w:val="18"/>
                <w:szCs w:val="18"/>
              </w:rPr>
            </w:pPr>
          </w:p>
        </w:tc>
        <w:tc>
          <w:tcPr>
            <w:tcW w:w="1011" w:type="dxa"/>
            <w:vMerge/>
            <w:tcBorders>
              <w:left w:val="single" w:sz="4" w:space="0" w:color="auto"/>
              <w:right w:val="single" w:sz="6" w:space="0" w:color="auto"/>
            </w:tcBorders>
            <w:vAlign w:val="bottom"/>
          </w:tcPr>
          <w:p w14:paraId="4886A51A" w14:textId="77777777" w:rsidR="00B67EEC" w:rsidRPr="00C24189" w:rsidRDefault="00B67EEC" w:rsidP="00426D47">
            <w:pPr>
              <w:tabs>
                <w:tab w:val="left" w:pos="540"/>
                <w:tab w:val="left" w:pos="900"/>
                <w:tab w:val="left" w:pos="3420"/>
              </w:tabs>
              <w:jc w:val="center"/>
              <w:rPr>
                <w:rFonts w:ascii="Calibri" w:hAnsi="Calibri"/>
                <w:sz w:val="18"/>
                <w:szCs w:val="18"/>
              </w:rPr>
            </w:pPr>
          </w:p>
        </w:tc>
        <w:tc>
          <w:tcPr>
            <w:tcW w:w="827" w:type="dxa"/>
            <w:vMerge/>
            <w:tcBorders>
              <w:left w:val="single" w:sz="6" w:space="0" w:color="auto"/>
              <w:right w:val="single" w:sz="6" w:space="0" w:color="auto"/>
            </w:tcBorders>
            <w:vAlign w:val="bottom"/>
          </w:tcPr>
          <w:p w14:paraId="4886A51B"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919" w:type="dxa"/>
            <w:vMerge/>
            <w:tcBorders>
              <w:left w:val="single" w:sz="6" w:space="0" w:color="auto"/>
              <w:right w:val="single" w:sz="6" w:space="0" w:color="auto"/>
            </w:tcBorders>
            <w:vAlign w:val="bottom"/>
          </w:tcPr>
          <w:p w14:paraId="4886A51C"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471" w:type="dxa"/>
            <w:vMerge w:val="restart"/>
            <w:tcBorders>
              <w:top w:val="single" w:sz="4" w:space="0" w:color="auto"/>
              <w:left w:val="single" w:sz="6" w:space="0" w:color="auto"/>
              <w:right w:val="single" w:sz="6" w:space="0" w:color="auto"/>
            </w:tcBorders>
            <w:vAlign w:val="bottom"/>
          </w:tcPr>
          <w:p w14:paraId="4886A51D" w14:textId="77777777" w:rsidR="00B67EEC" w:rsidRPr="00C24189" w:rsidRDefault="00B67EEC" w:rsidP="00BB082C">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Cavity </w:t>
            </w:r>
            <w:r w:rsidRPr="00C24189">
              <w:rPr>
                <w:rFonts w:ascii="Calibri" w:hAnsi="Calibri"/>
                <w:sz w:val="18"/>
                <w:szCs w:val="18"/>
              </w:rPr>
              <w:br/>
              <w:t>R-value</w:t>
            </w:r>
          </w:p>
        </w:tc>
        <w:tc>
          <w:tcPr>
            <w:tcW w:w="1164" w:type="dxa"/>
            <w:vMerge w:val="restart"/>
            <w:tcBorders>
              <w:left w:val="single" w:sz="6" w:space="0" w:color="auto"/>
              <w:right w:val="single" w:sz="6" w:space="0" w:color="auto"/>
            </w:tcBorders>
            <w:vAlign w:val="bottom"/>
          </w:tcPr>
          <w:p w14:paraId="4886A51E"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 xml:space="preserve">Continuous Insulation </w:t>
            </w:r>
          </w:p>
          <w:p w14:paraId="4886A51F"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R-value</w:t>
            </w:r>
          </w:p>
        </w:tc>
        <w:tc>
          <w:tcPr>
            <w:tcW w:w="858" w:type="dxa"/>
            <w:vMerge w:val="restart"/>
            <w:tcBorders>
              <w:left w:val="single" w:sz="6" w:space="0" w:color="auto"/>
              <w:right w:val="single" w:sz="6" w:space="0" w:color="auto"/>
            </w:tcBorders>
            <w:vAlign w:val="bottom"/>
          </w:tcPr>
          <w:p w14:paraId="4886A520" w14:textId="77777777" w:rsidR="00B67EEC" w:rsidRPr="00C24189" w:rsidRDefault="00B67EEC" w:rsidP="00B117B8">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p>
        </w:tc>
        <w:tc>
          <w:tcPr>
            <w:tcW w:w="1349" w:type="dxa"/>
            <w:gridSpan w:val="3"/>
            <w:tcBorders>
              <w:left w:val="single" w:sz="6" w:space="0" w:color="auto"/>
              <w:bottom w:val="single" w:sz="4" w:space="0" w:color="auto"/>
              <w:right w:val="single" w:sz="4" w:space="0" w:color="auto"/>
            </w:tcBorders>
            <w:vAlign w:val="bottom"/>
          </w:tcPr>
          <w:p w14:paraId="4886A521"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Appendix JA4</w:t>
            </w:r>
            <w:r w:rsidR="000912FB" w:rsidRPr="00C24189">
              <w:rPr>
                <w:rFonts w:ascii="Calibri" w:hAnsi="Calibri"/>
                <w:sz w:val="18"/>
                <w:szCs w:val="18"/>
              </w:rPr>
              <w:t xml:space="preserve"> Reference</w:t>
            </w:r>
          </w:p>
        </w:tc>
        <w:tc>
          <w:tcPr>
            <w:tcW w:w="1103" w:type="dxa"/>
            <w:vMerge w:val="restart"/>
            <w:tcBorders>
              <w:left w:val="single" w:sz="6" w:space="0" w:color="auto"/>
              <w:right w:val="single" w:sz="4" w:space="0" w:color="auto"/>
            </w:tcBorders>
            <w:vAlign w:val="bottom"/>
          </w:tcPr>
          <w:p w14:paraId="4886A522" w14:textId="0EF9DAE1" w:rsidR="00B67EEC" w:rsidRPr="00C24189" w:rsidRDefault="00B67EEC" w:rsidP="00CE65B7">
            <w:pPr>
              <w:tabs>
                <w:tab w:val="left" w:pos="540"/>
                <w:tab w:val="left" w:pos="900"/>
                <w:tab w:val="left" w:pos="3420"/>
              </w:tabs>
              <w:jc w:val="center"/>
              <w:rPr>
                <w:rFonts w:ascii="Calibri" w:hAnsi="Calibri"/>
                <w:sz w:val="18"/>
                <w:szCs w:val="18"/>
              </w:rPr>
            </w:pPr>
            <w:r w:rsidRPr="00C24189">
              <w:rPr>
                <w:rFonts w:ascii="Calibri" w:hAnsi="Calibri"/>
                <w:sz w:val="18"/>
                <w:szCs w:val="18"/>
              </w:rPr>
              <w:t>U-Factor</w:t>
            </w:r>
            <w:r w:rsidR="00DD6F94">
              <w:rPr>
                <w:rFonts w:ascii="Calibri" w:hAnsi="Calibri"/>
                <w:sz w:val="18"/>
                <w:szCs w:val="18"/>
              </w:rPr>
              <w:t xml:space="preserve"> </w:t>
            </w:r>
            <w:r w:rsidR="00CE65B7">
              <w:rPr>
                <w:rFonts w:ascii="Calibri" w:hAnsi="Calibri"/>
                <w:sz w:val="18"/>
                <w:szCs w:val="18"/>
              </w:rPr>
              <w:t>or R-value</w:t>
            </w:r>
          </w:p>
        </w:tc>
        <w:tc>
          <w:tcPr>
            <w:tcW w:w="3340" w:type="dxa"/>
            <w:vMerge/>
            <w:tcBorders>
              <w:right w:val="single" w:sz="4" w:space="0" w:color="auto"/>
            </w:tcBorders>
            <w:vAlign w:val="bottom"/>
          </w:tcPr>
          <w:p w14:paraId="4886A523" w14:textId="77777777" w:rsidR="00B67EEC" w:rsidRPr="00C24189" w:rsidRDefault="00B67EEC" w:rsidP="000C4332">
            <w:pPr>
              <w:tabs>
                <w:tab w:val="left" w:pos="540"/>
                <w:tab w:val="left" w:pos="900"/>
                <w:tab w:val="left" w:pos="3420"/>
              </w:tabs>
              <w:jc w:val="center"/>
              <w:rPr>
                <w:rFonts w:ascii="Calibri" w:hAnsi="Calibri"/>
                <w:sz w:val="18"/>
                <w:szCs w:val="18"/>
              </w:rPr>
            </w:pPr>
          </w:p>
        </w:tc>
      </w:tr>
      <w:tr w:rsidR="00B67EEC" w:rsidRPr="00C24189" w14:paraId="4886A531" w14:textId="77777777" w:rsidTr="00974C44">
        <w:trPr>
          <w:cantSplit/>
          <w:trHeight w:val="330"/>
        </w:trPr>
        <w:tc>
          <w:tcPr>
            <w:tcW w:w="919" w:type="dxa"/>
            <w:vMerge/>
            <w:tcBorders>
              <w:left w:val="single" w:sz="4" w:space="0" w:color="auto"/>
              <w:bottom w:val="single" w:sz="4" w:space="0" w:color="auto"/>
              <w:right w:val="single" w:sz="4" w:space="0" w:color="auto"/>
            </w:tcBorders>
            <w:vAlign w:val="bottom"/>
          </w:tcPr>
          <w:p w14:paraId="4886A525"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655" w:type="dxa"/>
            <w:vMerge/>
            <w:tcBorders>
              <w:left w:val="single" w:sz="4" w:space="0" w:color="auto"/>
              <w:bottom w:val="single" w:sz="4" w:space="0" w:color="auto"/>
              <w:right w:val="single" w:sz="4" w:space="0" w:color="auto"/>
            </w:tcBorders>
            <w:vAlign w:val="bottom"/>
          </w:tcPr>
          <w:p w14:paraId="4886A526" w14:textId="77777777" w:rsidR="00B67EEC" w:rsidRPr="00C24189" w:rsidRDefault="00B67EEC" w:rsidP="000C4332">
            <w:pPr>
              <w:tabs>
                <w:tab w:val="left" w:pos="540"/>
                <w:tab w:val="left" w:pos="900"/>
                <w:tab w:val="left" w:pos="3420"/>
              </w:tabs>
              <w:jc w:val="center"/>
              <w:rPr>
                <w:rFonts w:ascii="Calibri" w:hAnsi="Calibri"/>
                <w:sz w:val="18"/>
                <w:szCs w:val="18"/>
              </w:rPr>
            </w:pPr>
          </w:p>
        </w:tc>
        <w:tc>
          <w:tcPr>
            <w:tcW w:w="1011" w:type="dxa"/>
            <w:vMerge/>
            <w:tcBorders>
              <w:left w:val="single" w:sz="4" w:space="0" w:color="auto"/>
              <w:bottom w:val="single" w:sz="4" w:space="0" w:color="auto"/>
              <w:right w:val="single" w:sz="6" w:space="0" w:color="auto"/>
            </w:tcBorders>
            <w:vAlign w:val="bottom"/>
          </w:tcPr>
          <w:p w14:paraId="4886A527" w14:textId="77777777" w:rsidR="00B67EEC" w:rsidRPr="00C24189" w:rsidRDefault="00B67EEC" w:rsidP="00426D47">
            <w:pPr>
              <w:tabs>
                <w:tab w:val="left" w:pos="540"/>
                <w:tab w:val="left" w:pos="900"/>
                <w:tab w:val="left" w:pos="3420"/>
              </w:tabs>
              <w:jc w:val="center"/>
              <w:rPr>
                <w:rFonts w:ascii="Calibri" w:hAnsi="Calibri"/>
                <w:sz w:val="18"/>
                <w:szCs w:val="18"/>
              </w:rPr>
            </w:pPr>
          </w:p>
        </w:tc>
        <w:tc>
          <w:tcPr>
            <w:tcW w:w="827" w:type="dxa"/>
            <w:vMerge/>
            <w:tcBorders>
              <w:left w:val="single" w:sz="6" w:space="0" w:color="auto"/>
              <w:bottom w:val="single" w:sz="4" w:space="0" w:color="auto"/>
              <w:right w:val="single" w:sz="6" w:space="0" w:color="auto"/>
            </w:tcBorders>
            <w:vAlign w:val="bottom"/>
          </w:tcPr>
          <w:p w14:paraId="4886A528"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919" w:type="dxa"/>
            <w:vMerge/>
            <w:tcBorders>
              <w:left w:val="single" w:sz="6" w:space="0" w:color="auto"/>
              <w:bottom w:val="single" w:sz="4" w:space="0" w:color="auto"/>
              <w:right w:val="single" w:sz="6" w:space="0" w:color="auto"/>
            </w:tcBorders>
            <w:vAlign w:val="bottom"/>
          </w:tcPr>
          <w:p w14:paraId="4886A529" w14:textId="77777777" w:rsidR="00B67EEC" w:rsidRPr="00C24189" w:rsidRDefault="00B67EEC" w:rsidP="00D94ABF">
            <w:pPr>
              <w:tabs>
                <w:tab w:val="left" w:pos="540"/>
                <w:tab w:val="left" w:pos="900"/>
                <w:tab w:val="left" w:pos="3420"/>
              </w:tabs>
              <w:jc w:val="center"/>
              <w:rPr>
                <w:rFonts w:ascii="Calibri" w:hAnsi="Calibri"/>
                <w:sz w:val="18"/>
                <w:szCs w:val="18"/>
              </w:rPr>
            </w:pPr>
          </w:p>
        </w:tc>
        <w:tc>
          <w:tcPr>
            <w:tcW w:w="1471" w:type="dxa"/>
            <w:vMerge/>
            <w:tcBorders>
              <w:left w:val="single" w:sz="6" w:space="0" w:color="auto"/>
              <w:bottom w:val="single" w:sz="4" w:space="0" w:color="auto"/>
              <w:right w:val="single" w:sz="6" w:space="0" w:color="auto"/>
            </w:tcBorders>
            <w:vAlign w:val="bottom"/>
          </w:tcPr>
          <w:p w14:paraId="4886A52A" w14:textId="77777777" w:rsidR="00B67EEC" w:rsidRPr="00C24189" w:rsidRDefault="00B67EEC" w:rsidP="00BB082C">
            <w:pPr>
              <w:tabs>
                <w:tab w:val="left" w:pos="540"/>
                <w:tab w:val="left" w:pos="900"/>
                <w:tab w:val="left" w:pos="3420"/>
              </w:tabs>
              <w:jc w:val="center"/>
              <w:rPr>
                <w:rFonts w:ascii="Calibri" w:hAnsi="Calibri"/>
                <w:sz w:val="18"/>
                <w:szCs w:val="18"/>
              </w:rPr>
            </w:pPr>
          </w:p>
        </w:tc>
        <w:tc>
          <w:tcPr>
            <w:tcW w:w="1164" w:type="dxa"/>
            <w:vMerge/>
            <w:tcBorders>
              <w:left w:val="single" w:sz="6" w:space="0" w:color="auto"/>
              <w:bottom w:val="single" w:sz="4" w:space="0" w:color="auto"/>
              <w:right w:val="single" w:sz="6" w:space="0" w:color="auto"/>
            </w:tcBorders>
            <w:vAlign w:val="bottom"/>
          </w:tcPr>
          <w:p w14:paraId="4886A52B" w14:textId="77777777" w:rsidR="00B67EEC" w:rsidRPr="00C24189" w:rsidRDefault="00B67EEC" w:rsidP="00B117B8">
            <w:pPr>
              <w:tabs>
                <w:tab w:val="left" w:pos="540"/>
                <w:tab w:val="left" w:pos="900"/>
                <w:tab w:val="left" w:pos="3420"/>
              </w:tabs>
              <w:jc w:val="center"/>
              <w:rPr>
                <w:rFonts w:ascii="Calibri" w:hAnsi="Calibri"/>
                <w:sz w:val="18"/>
                <w:szCs w:val="18"/>
              </w:rPr>
            </w:pPr>
          </w:p>
        </w:tc>
        <w:tc>
          <w:tcPr>
            <w:tcW w:w="858" w:type="dxa"/>
            <w:vMerge/>
            <w:tcBorders>
              <w:left w:val="single" w:sz="6" w:space="0" w:color="auto"/>
              <w:bottom w:val="single" w:sz="4" w:space="0" w:color="auto"/>
              <w:right w:val="single" w:sz="6" w:space="0" w:color="auto"/>
            </w:tcBorders>
            <w:vAlign w:val="bottom"/>
          </w:tcPr>
          <w:p w14:paraId="4886A52C" w14:textId="77777777" w:rsidR="00B67EEC" w:rsidRPr="00C24189" w:rsidRDefault="00B67EEC" w:rsidP="00B117B8">
            <w:pPr>
              <w:tabs>
                <w:tab w:val="left" w:pos="540"/>
                <w:tab w:val="left" w:pos="900"/>
                <w:tab w:val="left" w:pos="3420"/>
              </w:tabs>
              <w:jc w:val="center"/>
              <w:rPr>
                <w:rFonts w:ascii="Calibri" w:hAnsi="Calibri"/>
                <w:sz w:val="18"/>
                <w:szCs w:val="18"/>
              </w:rPr>
            </w:pPr>
          </w:p>
        </w:tc>
        <w:tc>
          <w:tcPr>
            <w:tcW w:w="736" w:type="dxa"/>
            <w:gridSpan w:val="2"/>
            <w:tcBorders>
              <w:left w:val="single" w:sz="6" w:space="0" w:color="auto"/>
              <w:bottom w:val="single" w:sz="4" w:space="0" w:color="auto"/>
              <w:right w:val="single" w:sz="4" w:space="0" w:color="auto"/>
            </w:tcBorders>
            <w:vAlign w:val="bottom"/>
          </w:tcPr>
          <w:p w14:paraId="4886A52D"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Table</w:t>
            </w:r>
          </w:p>
        </w:tc>
        <w:tc>
          <w:tcPr>
            <w:tcW w:w="613" w:type="dxa"/>
            <w:tcBorders>
              <w:left w:val="single" w:sz="6" w:space="0" w:color="auto"/>
              <w:bottom w:val="single" w:sz="4" w:space="0" w:color="auto"/>
              <w:right w:val="single" w:sz="4" w:space="0" w:color="auto"/>
            </w:tcBorders>
            <w:vAlign w:val="bottom"/>
          </w:tcPr>
          <w:p w14:paraId="4886A52E" w14:textId="77777777" w:rsidR="00B67EEC" w:rsidRPr="00C24189" w:rsidRDefault="00B67EEC" w:rsidP="005D79B5">
            <w:pPr>
              <w:tabs>
                <w:tab w:val="left" w:pos="540"/>
                <w:tab w:val="left" w:pos="900"/>
                <w:tab w:val="left" w:pos="3420"/>
              </w:tabs>
              <w:jc w:val="center"/>
              <w:rPr>
                <w:rFonts w:ascii="Calibri" w:hAnsi="Calibri"/>
                <w:sz w:val="18"/>
                <w:szCs w:val="18"/>
              </w:rPr>
            </w:pPr>
            <w:r w:rsidRPr="00C24189">
              <w:rPr>
                <w:rFonts w:ascii="Calibri" w:hAnsi="Calibri"/>
                <w:sz w:val="18"/>
                <w:szCs w:val="18"/>
              </w:rPr>
              <w:t>Cell</w:t>
            </w:r>
          </w:p>
        </w:tc>
        <w:tc>
          <w:tcPr>
            <w:tcW w:w="1103" w:type="dxa"/>
            <w:vMerge/>
            <w:tcBorders>
              <w:left w:val="single" w:sz="6" w:space="0" w:color="auto"/>
              <w:bottom w:val="single" w:sz="4" w:space="0" w:color="auto"/>
              <w:right w:val="single" w:sz="4" w:space="0" w:color="auto"/>
            </w:tcBorders>
            <w:vAlign w:val="bottom"/>
          </w:tcPr>
          <w:p w14:paraId="4886A52F" w14:textId="77777777" w:rsidR="00B67EEC" w:rsidRPr="00C24189" w:rsidRDefault="00B67EEC" w:rsidP="005D79B5">
            <w:pPr>
              <w:tabs>
                <w:tab w:val="left" w:pos="540"/>
                <w:tab w:val="left" w:pos="900"/>
                <w:tab w:val="left" w:pos="3420"/>
              </w:tabs>
              <w:jc w:val="center"/>
              <w:rPr>
                <w:rFonts w:ascii="Calibri" w:hAnsi="Calibri"/>
                <w:sz w:val="18"/>
                <w:szCs w:val="18"/>
              </w:rPr>
            </w:pPr>
          </w:p>
        </w:tc>
        <w:tc>
          <w:tcPr>
            <w:tcW w:w="3340" w:type="dxa"/>
            <w:vMerge/>
            <w:tcBorders>
              <w:bottom w:val="single" w:sz="4" w:space="0" w:color="auto"/>
              <w:right w:val="single" w:sz="4" w:space="0" w:color="auto"/>
            </w:tcBorders>
            <w:vAlign w:val="bottom"/>
          </w:tcPr>
          <w:p w14:paraId="4886A530" w14:textId="77777777" w:rsidR="00B67EEC" w:rsidRPr="00C24189" w:rsidRDefault="00B67EEC" w:rsidP="000C4332">
            <w:pPr>
              <w:tabs>
                <w:tab w:val="left" w:pos="540"/>
                <w:tab w:val="left" w:pos="900"/>
                <w:tab w:val="left" w:pos="3420"/>
              </w:tabs>
              <w:jc w:val="center"/>
              <w:rPr>
                <w:rFonts w:ascii="Calibri" w:hAnsi="Calibri"/>
                <w:sz w:val="18"/>
                <w:szCs w:val="18"/>
              </w:rPr>
            </w:pPr>
          </w:p>
        </w:tc>
      </w:tr>
      <w:tr w:rsidR="00A224BB" w:rsidRPr="00C24189" w14:paraId="4886A53E" w14:textId="77777777" w:rsidTr="00974C44">
        <w:trPr>
          <w:cantSplit/>
          <w:trHeight w:val="144"/>
        </w:trPr>
        <w:tc>
          <w:tcPr>
            <w:tcW w:w="919" w:type="dxa"/>
            <w:tcBorders>
              <w:top w:val="single" w:sz="4" w:space="0" w:color="auto"/>
              <w:left w:val="single" w:sz="4" w:space="0" w:color="auto"/>
              <w:bottom w:val="single" w:sz="4" w:space="0" w:color="auto"/>
              <w:right w:val="single" w:sz="4" w:space="0" w:color="auto"/>
            </w:tcBorders>
            <w:vAlign w:val="bottom"/>
          </w:tcPr>
          <w:p w14:paraId="4886A532"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1655" w:type="dxa"/>
            <w:tcBorders>
              <w:top w:val="single" w:sz="4" w:space="0" w:color="auto"/>
              <w:left w:val="single" w:sz="4" w:space="0" w:color="auto"/>
              <w:bottom w:val="single" w:sz="4" w:space="0" w:color="auto"/>
              <w:right w:val="single" w:sz="4" w:space="0" w:color="auto"/>
            </w:tcBorders>
            <w:vAlign w:val="bottom"/>
          </w:tcPr>
          <w:p w14:paraId="4886A533"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&lt;&lt;User selects from list: Ceiling, Floor, Roof, Wall&gt;&gt;</w:t>
            </w:r>
          </w:p>
        </w:tc>
        <w:tc>
          <w:tcPr>
            <w:tcW w:w="1011" w:type="dxa"/>
            <w:tcBorders>
              <w:top w:val="single" w:sz="4" w:space="0" w:color="auto"/>
              <w:left w:val="single" w:sz="4" w:space="0" w:color="auto"/>
              <w:bottom w:val="single" w:sz="4" w:space="0" w:color="auto"/>
              <w:right w:val="single" w:sz="6" w:space="0" w:color="auto"/>
            </w:tcBorders>
            <w:vAlign w:val="bottom"/>
          </w:tcPr>
          <w:p w14:paraId="4886A534"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w:t>
            </w:r>
            <w:proofErr w:type="gramStart"/>
            <w:r w:rsidR="00A224BB">
              <w:rPr>
                <w:rFonts w:ascii="Calibri" w:hAnsi="Calibri"/>
                <w:sz w:val="18"/>
                <w:szCs w:val="18"/>
              </w:rPr>
              <w:t>User  selects</w:t>
            </w:r>
            <w:proofErr w:type="gramEnd"/>
            <w:r w:rsidR="00A224BB">
              <w:rPr>
                <w:rFonts w:ascii="Calibri" w:hAnsi="Calibri"/>
                <w:sz w:val="18"/>
                <w:szCs w:val="18"/>
              </w:rPr>
              <w:t xml:space="preserve"> from Wood or Metal</w:t>
            </w:r>
            <w:r>
              <w:rPr>
                <w:rFonts w:ascii="Calibri" w:hAnsi="Calibri"/>
                <w:sz w:val="18"/>
                <w:szCs w:val="18"/>
              </w:rPr>
              <w:t>&gt;&gt;</w:t>
            </w:r>
          </w:p>
        </w:tc>
        <w:tc>
          <w:tcPr>
            <w:tcW w:w="827" w:type="dxa"/>
            <w:tcBorders>
              <w:top w:val="single" w:sz="4" w:space="0" w:color="auto"/>
              <w:left w:val="single" w:sz="6" w:space="0" w:color="auto"/>
              <w:bottom w:val="single" w:sz="4" w:space="0" w:color="auto"/>
              <w:right w:val="single" w:sz="6" w:space="0" w:color="auto"/>
            </w:tcBorders>
            <w:vAlign w:val="bottom"/>
          </w:tcPr>
          <w:p w14:paraId="4886A535"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&lt;&lt;</w:t>
            </w:r>
            <w:r w:rsidR="00A224BB">
              <w:rPr>
                <w:rFonts w:ascii="Calibri" w:hAnsi="Calibri"/>
                <w:sz w:val="18"/>
                <w:szCs w:val="18"/>
              </w:rPr>
              <w:t>User selects from 2x4, 2x6, 2x8, 2x10, 2x12 or 2x14</w:t>
            </w:r>
            <w:r>
              <w:rPr>
                <w:rFonts w:ascii="Calibri" w:hAnsi="Calibri"/>
                <w:sz w:val="18"/>
                <w:szCs w:val="18"/>
              </w:rPr>
              <w:t>&gt;&gt;</w:t>
            </w:r>
          </w:p>
        </w:tc>
        <w:tc>
          <w:tcPr>
            <w:tcW w:w="919" w:type="dxa"/>
            <w:tcBorders>
              <w:top w:val="single" w:sz="4" w:space="0" w:color="auto"/>
              <w:left w:val="single" w:sz="6" w:space="0" w:color="auto"/>
              <w:bottom w:val="single" w:sz="4" w:space="0" w:color="auto"/>
              <w:right w:val="single" w:sz="6" w:space="0" w:color="auto"/>
            </w:tcBorders>
            <w:vAlign w:val="bottom"/>
          </w:tcPr>
          <w:p w14:paraId="4886A536" w14:textId="77777777" w:rsidR="00A224BB" w:rsidRPr="00C24189" w:rsidRDefault="00A224BB" w:rsidP="00DF599E">
            <w:pPr>
              <w:tabs>
                <w:tab w:val="left" w:pos="540"/>
                <w:tab w:val="left" w:pos="900"/>
                <w:tab w:val="left" w:pos="3420"/>
              </w:tabs>
              <w:jc w:val="center"/>
              <w:rPr>
                <w:rFonts w:ascii="Calibri" w:hAnsi="Calibri"/>
                <w:sz w:val="18"/>
                <w:szCs w:val="18"/>
              </w:rPr>
            </w:pPr>
            <w:r>
              <w:rPr>
                <w:rFonts w:ascii="Calibri" w:hAnsi="Calibri"/>
                <w:sz w:val="18"/>
                <w:szCs w:val="18"/>
              </w:rPr>
              <w:t>&gt;&gt; user selects from list: 16 inches on center</w:t>
            </w:r>
            <w:r w:rsidR="00DF599E">
              <w:rPr>
                <w:rFonts w:ascii="Calibri" w:hAnsi="Calibri"/>
                <w:sz w:val="18"/>
                <w:szCs w:val="18"/>
              </w:rPr>
              <w:t>,</w:t>
            </w:r>
            <w:r>
              <w:rPr>
                <w:rFonts w:ascii="Calibri" w:hAnsi="Calibri"/>
                <w:sz w:val="18"/>
                <w:szCs w:val="18"/>
              </w:rPr>
              <w:t xml:space="preserve"> 24 inches </w:t>
            </w:r>
            <w:r w:rsidR="00DF599E">
              <w:rPr>
                <w:rFonts w:ascii="Calibri" w:hAnsi="Calibri"/>
                <w:sz w:val="18"/>
                <w:szCs w:val="18"/>
              </w:rPr>
              <w:t xml:space="preserve">on </w:t>
            </w:r>
            <w:r>
              <w:rPr>
                <w:rFonts w:ascii="Calibri" w:hAnsi="Calibri"/>
                <w:sz w:val="18"/>
                <w:szCs w:val="18"/>
              </w:rPr>
              <w:t>center</w:t>
            </w:r>
            <w:r w:rsidR="00DF599E">
              <w:rPr>
                <w:rFonts w:ascii="Calibri" w:hAnsi="Calibri"/>
                <w:sz w:val="18"/>
                <w:szCs w:val="18"/>
              </w:rPr>
              <w:t>, 48 inches on center</w:t>
            </w:r>
          </w:p>
        </w:tc>
        <w:tc>
          <w:tcPr>
            <w:tcW w:w="1471" w:type="dxa"/>
            <w:tcBorders>
              <w:top w:val="single" w:sz="4" w:space="0" w:color="auto"/>
              <w:left w:val="single" w:sz="6" w:space="0" w:color="auto"/>
              <w:bottom w:val="single" w:sz="4" w:space="0" w:color="auto"/>
              <w:right w:val="single" w:sz="6" w:space="0" w:color="auto"/>
            </w:tcBorders>
            <w:vAlign w:val="bottom"/>
          </w:tcPr>
          <w:p w14:paraId="4886A537" w14:textId="77777777" w:rsidR="00A224BB" w:rsidRPr="00C24189" w:rsidRDefault="00DF599E" w:rsidP="00BF06B8">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164" w:type="dxa"/>
            <w:tcBorders>
              <w:top w:val="single" w:sz="4" w:space="0" w:color="auto"/>
              <w:left w:val="single" w:sz="6" w:space="0" w:color="auto"/>
              <w:bottom w:val="single" w:sz="4" w:space="0" w:color="auto"/>
              <w:right w:val="single" w:sz="6" w:space="0" w:color="auto"/>
            </w:tcBorders>
            <w:vAlign w:val="bottom"/>
          </w:tcPr>
          <w:p w14:paraId="4886A538"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858" w:type="dxa"/>
            <w:tcBorders>
              <w:top w:val="single" w:sz="4" w:space="0" w:color="auto"/>
              <w:left w:val="single" w:sz="6" w:space="0" w:color="auto"/>
              <w:bottom w:val="single" w:sz="4" w:space="0" w:color="auto"/>
              <w:right w:val="single" w:sz="6" w:space="0" w:color="auto"/>
            </w:tcBorders>
            <w:vAlign w:val="bottom"/>
          </w:tcPr>
          <w:p w14:paraId="4886A539" w14:textId="77777777" w:rsidR="00A224BB" w:rsidRPr="00C24189" w:rsidRDefault="00DF599E" w:rsidP="000C4332">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736" w:type="dxa"/>
            <w:gridSpan w:val="2"/>
            <w:tcBorders>
              <w:top w:val="single" w:sz="4" w:space="0" w:color="auto"/>
              <w:left w:val="single" w:sz="6" w:space="0" w:color="auto"/>
              <w:bottom w:val="single" w:sz="4" w:space="0" w:color="auto"/>
              <w:right w:val="single" w:sz="4" w:space="0" w:color="auto"/>
            </w:tcBorders>
            <w:vAlign w:val="bottom"/>
          </w:tcPr>
          <w:p w14:paraId="4886A53A"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JA_TableID</w:t>
            </w:r>
            <w:proofErr w:type="spellEnd"/>
            <w:r>
              <w:rPr>
                <w:rFonts w:ascii="Calibri" w:hAnsi="Calibri"/>
                <w:sz w:val="18"/>
                <w:szCs w:val="18"/>
              </w:rPr>
              <w:t>&gt;&gt;</w:t>
            </w:r>
          </w:p>
        </w:tc>
        <w:tc>
          <w:tcPr>
            <w:tcW w:w="613" w:type="dxa"/>
            <w:tcBorders>
              <w:top w:val="single" w:sz="4" w:space="0" w:color="auto"/>
              <w:left w:val="single" w:sz="6" w:space="0" w:color="auto"/>
              <w:bottom w:val="single" w:sz="4" w:space="0" w:color="auto"/>
              <w:right w:val="single" w:sz="4" w:space="0" w:color="auto"/>
            </w:tcBorders>
            <w:vAlign w:val="bottom"/>
          </w:tcPr>
          <w:p w14:paraId="4886A53B"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JA_TableCell</w:t>
            </w:r>
            <w:proofErr w:type="spellEnd"/>
            <w:r>
              <w:rPr>
                <w:rFonts w:ascii="Calibri" w:hAnsi="Calibri"/>
                <w:sz w:val="18"/>
                <w:szCs w:val="18"/>
              </w:rPr>
              <w:t>&gt;&gt;</w:t>
            </w:r>
          </w:p>
        </w:tc>
        <w:tc>
          <w:tcPr>
            <w:tcW w:w="1103" w:type="dxa"/>
            <w:tcBorders>
              <w:top w:val="single" w:sz="4" w:space="0" w:color="auto"/>
              <w:left w:val="single" w:sz="6" w:space="0" w:color="auto"/>
              <w:bottom w:val="single" w:sz="4" w:space="0" w:color="auto"/>
              <w:right w:val="single" w:sz="4" w:space="0" w:color="auto"/>
            </w:tcBorders>
            <w:vAlign w:val="bottom"/>
          </w:tcPr>
          <w:p w14:paraId="4886A53C" w14:textId="77777777" w:rsidR="00A224BB" w:rsidRPr="00C24189" w:rsidRDefault="00DF599E" w:rsidP="00E91275">
            <w:pPr>
              <w:tabs>
                <w:tab w:val="left" w:pos="540"/>
                <w:tab w:val="left" w:pos="900"/>
                <w:tab w:val="left" w:pos="3420"/>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3340" w:type="dxa"/>
            <w:tcBorders>
              <w:top w:val="single" w:sz="4" w:space="0" w:color="auto"/>
              <w:bottom w:val="single" w:sz="4" w:space="0" w:color="auto"/>
              <w:right w:val="single" w:sz="4" w:space="0" w:color="auto"/>
            </w:tcBorders>
            <w:vAlign w:val="bottom"/>
          </w:tcPr>
          <w:p w14:paraId="4886A53D" w14:textId="77777777" w:rsidR="00A224BB" w:rsidRPr="00C24189" w:rsidRDefault="00DF599E" w:rsidP="00B67EEC">
            <w:pPr>
              <w:tabs>
                <w:tab w:val="left" w:pos="540"/>
                <w:tab w:val="left" w:pos="900"/>
                <w:tab w:val="left" w:pos="3420"/>
              </w:tabs>
              <w:rPr>
                <w:rFonts w:ascii="Calibri" w:hAnsi="Calibri"/>
                <w:sz w:val="18"/>
                <w:szCs w:val="18"/>
              </w:rPr>
            </w:pPr>
            <w:r>
              <w:rPr>
                <w:rFonts w:ascii="Calibri" w:hAnsi="Calibri"/>
                <w:sz w:val="18"/>
                <w:szCs w:val="18"/>
              </w:rPr>
              <w:t>&lt;&lt;User Input: Text&gt;&gt;</w:t>
            </w:r>
          </w:p>
        </w:tc>
      </w:tr>
      <w:tr w:rsidR="00A224BB" w:rsidRPr="00C24189" w14:paraId="4886A54B" w14:textId="77777777" w:rsidTr="00974C44">
        <w:trPr>
          <w:cantSplit/>
          <w:trHeight w:val="144"/>
        </w:trPr>
        <w:tc>
          <w:tcPr>
            <w:tcW w:w="919" w:type="dxa"/>
            <w:tcBorders>
              <w:top w:val="single" w:sz="4" w:space="0" w:color="auto"/>
              <w:left w:val="single" w:sz="4" w:space="0" w:color="auto"/>
              <w:bottom w:val="single" w:sz="4" w:space="0" w:color="auto"/>
              <w:right w:val="single" w:sz="4" w:space="0" w:color="auto"/>
            </w:tcBorders>
            <w:vAlign w:val="bottom"/>
          </w:tcPr>
          <w:p w14:paraId="4886A53F"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655" w:type="dxa"/>
            <w:tcBorders>
              <w:top w:val="single" w:sz="4" w:space="0" w:color="auto"/>
              <w:left w:val="single" w:sz="4" w:space="0" w:color="auto"/>
              <w:bottom w:val="single" w:sz="4" w:space="0" w:color="auto"/>
              <w:right w:val="single" w:sz="4" w:space="0" w:color="auto"/>
            </w:tcBorders>
            <w:vAlign w:val="bottom"/>
          </w:tcPr>
          <w:p w14:paraId="4886A540"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011" w:type="dxa"/>
            <w:tcBorders>
              <w:top w:val="single" w:sz="4" w:space="0" w:color="auto"/>
              <w:left w:val="single" w:sz="4" w:space="0" w:color="auto"/>
              <w:bottom w:val="single" w:sz="4" w:space="0" w:color="auto"/>
              <w:right w:val="single" w:sz="6" w:space="0" w:color="auto"/>
            </w:tcBorders>
            <w:vAlign w:val="bottom"/>
          </w:tcPr>
          <w:p w14:paraId="4886A541"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827" w:type="dxa"/>
            <w:tcBorders>
              <w:top w:val="single" w:sz="4" w:space="0" w:color="auto"/>
              <w:left w:val="single" w:sz="6" w:space="0" w:color="auto"/>
              <w:bottom w:val="single" w:sz="4" w:space="0" w:color="auto"/>
              <w:right w:val="single" w:sz="6" w:space="0" w:color="auto"/>
            </w:tcBorders>
            <w:vAlign w:val="bottom"/>
          </w:tcPr>
          <w:p w14:paraId="4886A542"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919" w:type="dxa"/>
            <w:tcBorders>
              <w:top w:val="single" w:sz="4" w:space="0" w:color="auto"/>
              <w:left w:val="single" w:sz="6" w:space="0" w:color="auto"/>
              <w:bottom w:val="single" w:sz="4" w:space="0" w:color="auto"/>
              <w:right w:val="single" w:sz="6" w:space="0" w:color="auto"/>
            </w:tcBorders>
            <w:vAlign w:val="bottom"/>
          </w:tcPr>
          <w:p w14:paraId="4886A543"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471" w:type="dxa"/>
            <w:tcBorders>
              <w:top w:val="single" w:sz="4" w:space="0" w:color="auto"/>
              <w:left w:val="single" w:sz="6" w:space="0" w:color="auto"/>
              <w:bottom w:val="single" w:sz="4" w:space="0" w:color="auto"/>
              <w:right w:val="single" w:sz="6" w:space="0" w:color="auto"/>
            </w:tcBorders>
          </w:tcPr>
          <w:p w14:paraId="4886A544"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164" w:type="dxa"/>
            <w:tcBorders>
              <w:top w:val="single" w:sz="4" w:space="0" w:color="auto"/>
              <w:left w:val="single" w:sz="6" w:space="0" w:color="auto"/>
              <w:bottom w:val="single" w:sz="4" w:space="0" w:color="auto"/>
              <w:right w:val="single" w:sz="6" w:space="0" w:color="auto"/>
            </w:tcBorders>
            <w:vAlign w:val="bottom"/>
          </w:tcPr>
          <w:p w14:paraId="4886A545"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858" w:type="dxa"/>
            <w:tcBorders>
              <w:top w:val="single" w:sz="4" w:space="0" w:color="auto"/>
              <w:left w:val="single" w:sz="6" w:space="0" w:color="auto"/>
              <w:bottom w:val="single" w:sz="4" w:space="0" w:color="auto"/>
              <w:right w:val="single" w:sz="6" w:space="0" w:color="auto"/>
            </w:tcBorders>
            <w:vAlign w:val="bottom"/>
          </w:tcPr>
          <w:p w14:paraId="4886A546"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736" w:type="dxa"/>
            <w:gridSpan w:val="2"/>
            <w:tcBorders>
              <w:top w:val="single" w:sz="4" w:space="0" w:color="auto"/>
              <w:left w:val="single" w:sz="6" w:space="0" w:color="auto"/>
              <w:bottom w:val="single" w:sz="4" w:space="0" w:color="auto"/>
              <w:right w:val="single" w:sz="4" w:space="0" w:color="auto"/>
            </w:tcBorders>
            <w:vAlign w:val="bottom"/>
          </w:tcPr>
          <w:p w14:paraId="4886A547"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613" w:type="dxa"/>
            <w:tcBorders>
              <w:top w:val="single" w:sz="4" w:space="0" w:color="auto"/>
              <w:left w:val="single" w:sz="6" w:space="0" w:color="auto"/>
              <w:bottom w:val="single" w:sz="4" w:space="0" w:color="auto"/>
              <w:right w:val="single" w:sz="4" w:space="0" w:color="auto"/>
            </w:tcBorders>
            <w:vAlign w:val="bottom"/>
          </w:tcPr>
          <w:p w14:paraId="4886A548"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1103" w:type="dxa"/>
            <w:tcBorders>
              <w:top w:val="single" w:sz="4" w:space="0" w:color="auto"/>
              <w:left w:val="single" w:sz="6" w:space="0" w:color="auto"/>
              <w:bottom w:val="single" w:sz="4" w:space="0" w:color="auto"/>
              <w:right w:val="single" w:sz="4" w:space="0" w:color="auto"/>
            </w:tcBorders>
            <w:vAlign w:val="bottom"/>
          </w:tcPr>
          <w:p w14:paraId="4886A549" w14:textId="77777777" w:rsidR="00A224BB" w:rsidRPr="00C24189" w:rsidRDefault="00A224BB" w:rsidP="000C4332">
            <w:pPr>
              <w:tabs>
                <w:tab w:val="left" w:pos="540"/>
                <w:tab w:val="left" w:pos="900"/>
                <w:tab w:val="left" w:pos="3420"/>
              </w:tabs>
              <w:jc w:val="center"/>
              <w:rPr>
                <w:rFonts w:ascii="Calibri" w:hAnsi="Calibri"/>
                <w:sz w:val="18"/>
                <w:szCs w:val="18"/>
              </w:rPr>
            </w:pPr>
          </w:p>
        </w:tc>
        <w:tc>
          <w:tcPr>
            <w:tcW w:w="3340" w:type="dxa"/>
            <w:tcBorders>
              <w:top w:val="single" w:sz="4" w:space="0" w:color="auto"/>
              <w:bottom w:val="single" w:sz="4" w:space="0" w:color="auto"/>
              <w:right w:val="single" w:sz="4" w:space="0" w:color="auto"/>
            </w:tcBorders>
            <w:vAlign w:val="bottom"/>
          </w:tcPr>
          <w:p w14:paraId="4886A54A" w14:textId="77777777" w:rsidR="00A224BB" w:rsidRPr="00C24189" w:rsidRDefault="00A224BB" w:rsidP="000C4332">
            <w:pPr>
              <w:tabs>
                <w:tab w:val="left" w:pos="540"/>
                <w:tab w:val="left" w:pos="900"/>
                <w:tab w:val="left" w:pos="3420"/>
              </w:tabs>
              <w:jc w:val="center"/>
              <w:rPr>
                <w:rFonts w:ascii="Calibri" w:hAnsi="Calibri"/>
                <w:sz w:val="18"/>
                <w:szCs w:val="18"/>
              </w:rPr>
            </w:pPr>
          </w:p>
        </w:tc>
      </w:tr>
      <w:tr w:rsidR="00090CEF" w:rsidRPr="00C24189" w14:paraId="2DD3C955" w14:textId="77777777" w:rsidTr="00C43C43">
        <w:trPr>
          <w:cantSplit/>
          <w:trHeight w:val="144"/>
        </w:trPr>
        <w:tc>
          <w:tcPr>
            <w:tcW w:w="14616" w:type="dxa"/>
            <w:gridSpan w:val="13"/>
            <w:tcBorders>
              <w:top w:val="single" w:sz="4" w:space="0" w:color="auto"/>
              <w:left w:val="single" w:sz="4" w:space="0" w:color="auto"/>
              <w:bottom w:val="single" w:sz="4" w:space="0" w:color="auto"/>
              <w:right w:val="single" w:sz="4" w:space="0" w:color="auto"/>
            </w:tcBorders>
            <w:vAlign w:val="bottom"/>
          </w:tcPr>
          <w:p w14:paraId="68BEDFE1" w14:textId="77777777" w:rsidR="00090CEF" w:rsidRPr="00D871B3" w:rsidRDefault="00090CEF" w:rsidP="00090CEF">
            <w:pPr>
              <w:keepNext/>
              <w:tabs>
                <w:tab w:val="left" w:pos="540"/>
                <w:tab w:val="left" w:pos="900"/>
                <w:tab w:val="left" w:pos="3420"/>
              </w:tabs>
              <w:rPr>
                <w:rFonts w:ascii="Calibri" w:hAnsi="Calibri"/>
                <w:b/>
                <w:sz w:val="18"/>
                <w:szCs w:val="18"/>
              </w:rPr>
            </w:pPr>
            <w:r w:rsidRPr="00D871B3">
              <w:rPr>
                <w:rFonts w:ascii="Calibri" w:hAnsi="Calibri"/>
                <w:b/>
                <w:sz w:val="18"/>
                <w:szCs w:val="18"/>
              </w:rPr>
              <w:t>Note:</w:t>
            </w:r>
          </w:p>
          <w:p w14:paraId="521FECFF" w14:textId="7D9F99AB" w:rsidR="00090CEF" w:rsidRPr="00D871B3" w:rsidRDefault="00090CEF" w:rsidP="00CE1552">
            <w:pPr>
              <w:pStyle w:val="ListParagraph"/>
              <w:numPr>
                <w:ilvl w:val="0"/>
                <w:numId w:val="26"/>
              </w:numPr>
              <w:tabs>
                <w:tab w:val="left" w:pos="540"/>
                <w:tab w:val="left" w:pos="900"/>
                <w:tab w:val="left" w:pos="3420"/>
              </w:tabs>
              <w:rPr>
                <w:rFonts w:ascii="Calibri" w:hAnsi="Calibri"/>
                <w:sz w:val="18"/>
                <w:szCs w:val="18"/>
              </w:rPr>
            </w:pPr>
            <w:r w:rsidRPr="00D871B3">
              <w:rPr>
                <w:rFonts w:ascii="Calibri" w:hAnsi="Calibri"/>
                <w:sz w:val="18"/>
                <w:szCs w:val="18"/>
              </w:rPr>
              <w:t>Where insulation is installed above the roofing membrane or above the layer used to seal the roof from water penetration the insulation shall have a maximum water absorption of 0.3 percent by volume when tested according to ASTM Standard C272.</w:t>
            </w:r>
          </w:p>
        </w:tc>
      </w:tr>
    </w:tbl>
    <w:p w14:paraId="4886A54C" w14:textId="77777777" w:rsidR="001C2BCE" w:rsidRDefault="001C2BCE"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Style w:val="TableGrid"/>
        <w:tblW w:w="0" w:type="auto"/>
        <w:tblLayout w:type="fixed"/>
        <w:tblLook w:val="04A0" w:firstRow="1" w:lastRow="0" w:firstColumn="1" w:lastColumn="0" w:noHBand="0" w:noVBand="1"/>
      </w:tblPr>
      <w:tblGrid>
        <w:gridCol w:w="1368"/>
        <w:gridCol w:w="1530"/>
        <w:gridCol w:w="1530"/>
        <w:gridCol w:w="1170"/>
        <w:gridCol w:w="1080"/>
        <w:gridCol w:w="1080"/>
        <w:gridCol w:w="1080"/>
        <w:gridCol w:w="675"/>
        <w:gridCol w:w="675"/>
        <w:gridCol w:w="1080"/>
        <w:gridCol w:w="3348"/>
      </w:tblGrid>
      <w:tr w:rsidR="00A324FD" w:rsidRPr="00512B6C" w14:paraId="4C5ADBDD" w14:textId="77777777" w:rsidTr="004D63EB">
        <w:tc>
          <w:tcPr>
            <w:tcW w:w="14616" w:type="dxa"/>
            <w:gridSpan w:val="11"/>
          </w:tcPr>
          <w:p w14:paraId="145B0EE7" w14:textId="5076FFB2" w:rsidR="00A324FD" w:rsidRDefault="004D63EB"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b/>
                <w:sz w:val="20"/>
                <w:szCs w:val="20"/>
              </w:rPr>
            </w:pPr>
            <w:r>
              <w:rPr>
                <w:rFonts w:ascii="Calibri" w:hAnsi="Calibri"/>
                <w:b/>
                <w:sz w:val="20"/>
                <w:szCs w:val="20"/>
              </w:rPr>
              <w:lastRenderedPageBreak/>
              <w:t xml:space="preserve">C. </w:t>
            </w:r>
            <w:r w:rsidR="00A324FD">
              <w:rPr>
                <w:rFonts w:ascii="Calibri" w:hAnsi="Calibri"/>
                <w:b/>
                <w:sz w:val="20"/>
                <w:szCs w:val="20"/>
              </w:rPr>
              <w:t xml:space="preserve">Building Insulation Details – </w:t>
            </w:r>
            <w:proofErr w:type="spellStart"/>
            <w:r w:rsidR="00A324FD">
              <w:rPr>
                <w:rFonts w:ascii="Calibri" w:hAnsi="Calibri"/>
                <w:b/>
                <w:sz w:val="20"/>
                <w:szCs w:val="20"/>
              </w:rPr>
              <w:t>Nonframed</w:t>
            </w:r>
            <w:proofErr w:type="spellEnd"/>
          </w:p>
          <w:p w14:paraId="78A0D010" w14:textId="0822CD26" w:rsidR="009F6CB9" w:rsidRPr="0086134B" w:rsidRDefault="009F6CB9" w:rsidP="0086134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b/>
                <w:sz w:val="18"/>
                <w:szCs w:val="18"/>
              </w:rPr>
            </w:pPr>
            <w:r w:rsidRPr="0086134B">
              <w:rPr>
                <w:rFonts w:ascii="Calibri" w:eastAsia="Calibri" w:hAnsi="Calibri"/>
                <w:sz w:val="18"/>
                <w:szCs w:val="18"/>
              </w:rPr>
              <w:t>&lt;&lt;if A13 = Insulation then display this section; else display standard “This Section Does Not Apply” message&gt;&gt;</w:t>
            </w:r>
          </w:p>
        </w:tc>
      </w:tr>
      <w:tr w:rsidR="00A324FD" w:rsidRPr="00512B6C" w14:paraId="34E2AE57" w14:textId="77777777" w:rsidTr="004D63EB">
        <w:tc>
          <w:tcPr>
            <w:tcW w:w="1368" w:type="dxa"/>
            <w:vAlign w:val="center"/>
          </w:tcPr>
          <w:p w14:paraId="54B19642"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01</w:t>
            </w:r>
          </w:p>
        </w:tc>
        <w:tc>
          <w:tcPr>
            <w:tcW w:w="1530" w:type="dxa"/>
            <w:vAlign w:val="center"/>
          </w:tcPr>
          <w:p w14:paraId="3BDE4E2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02</w:t>
            </w:r>
          </w:p>
        </w:tc>
        <w:tc>
          <w:tcPr>
            <w:tcW w:w="1530" w:type="dxa"/>
            <w:vAlign w:val="center"/>
          </w:tcPr>
          <w:p w14:paraId="5A69D2E9"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03</w:t>
            </w:r>
          </w:p>
        </w:tc>
        <w:tc>
          <w:tcPr>
            <w:tcW w:w="1170" w:type="dxa"/>
            <w:vAlign w:val="center"/>
          </w:tcPr>
          <w:p w14:paraId="28CD2830"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04</w:t>
            </w:r>
          </w:p>
        </w:tc>
        <w:tc>
          <w:tcPr>
            <w:tcW w:w="1080" w:type="dxa"/>
            <w:vAlign w:val="center"/>
          </w:tcPr>
          <w:p w14:paraId="618B705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05</w:t>
            </w:r>
          </w:p>
        </w:tc>
        <w:tc>
          <w:tcPr>
            <w:tcW w:w="1080" w:type="dxa"/>
            <w:vAlign w:val="center"/>
          </w:tcPr>
          <w:p w14:paraId="3D6258B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06</w:t>
            </w:r>
          </w:p>
        </w:tc>
        <w:tc>
          <w:tcPr>
            <w:tcW w:w="1080" w:type="dxa"/>
            <w:vAlign w:val="center"/>
          </w:tcPr>
          <w:p w14:paraId="00F2D993"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07</w:t>
            </w:r>
          </w:p>
        </w:tc>
        <w:tc>
          <w:tcPr>
            <w:tcW w:w="675" w:type="dxa"/>
            <w:vAlign w:val="center"/>
          </w:tcPr>
          <w:p w14:paraId="7F91957F"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08</w:t>
            </w:r>
          </w:p>
        </w:tc>
        <w:tc>
          <w:tcPr>
            <w:tcW w:w="675" w:type="dxa"/>
            <w:vAlign w:val="center"/>
          </w:tcPr>
          <w:p w14:paraId="0F2112B7"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09</w:t>
            </w:r>
          </w:p>
        </w:tc>
        <w:tc>
          <w:tcPr>
            <w:tcW w:w="1080" w:type="dxa"/>
            <w:vAlign w:val="center"/>
          </w:tcPr>
          <w:p w14:paraId="02D7B2CD"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10</w:t>
            </w:r>
          </w:p>
        </w:tc>
        <w:tc>
          <w:tcPr>
            <w:tcW w:w="3348" w:type="dxa"/>
            <w:vAlign w:val="center"/>
          </w:tcPr>
          <w:p w14:paraId="27F31E6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11</w:t>
            </w:r>
          </w:p>
        </w:tc>
      </w:tr>
      <w:tr w:rsidR="00A324FD" w:rsidRPr="009F2808" w14:paraId="65FBCCCF" w14:textId="77777777" w:rsidTr="004D63EB">
        <w:trPr>
          <w:trHeight w:val="299"/>
        </w:trPr>
        <w:tc>
          <w:tcPr>
            <w:tcW w:w="1368" w:type="dxa"/>
            <w:vMerge w:val="restart"/>
            <w:vAlign w:val="center"/>
          </w:tcPr>
          <w:p w14:paraId="77470450"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Tag/ID</w:t>
            </w:r>
          </w:p>
        </w:tc>
        <w:tc>
          <w:tcPr>
            <w:tcW w:w="1530" w:type="dxa"/>
            <w:vMerge w:val="restart"/>
            <w:vAlign w:val="center"/>
          </w:tcPr>
          <w:p w14:paraId="7A7D608D"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Type</w:t>
            </w:r>
          </w:p>
        </w:tc>
        <w:tc>
          <w:tcPr>
            <w:tcW w:w="1530" w:type="dxa"/>
            <w:vMerge w:val="restart"/>
            <w:vAlign w:val="center"/>
          </w:tcPr>
          <w:p w14:paraId="36EE0C3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Assembly Materials</w:t>
            </w:r>
          </w:p>
        </w:tc>
        <w:tc>
          <w:tcPr>
            <w:tcW w:w="1170" w:type="dxa"/>
            <w:vMerge w:val="restart"/>
            <w:vAlign w:val="center"/>
          </w:tcPr>
          <w:p w14:paraId="655771B8"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Thickness (inches)</w:t>
            </w:r>
          </w:p>
        </w:tc>
        <w:tc>
          <w:tcPr>
            <w:tcW w:w="4590" w:type="dxa"/>
            <w:gridSpan w:val="5"/>
            <w:vAlign w:val="center"/>
          </w:tcPr>
          <w:p w14:paraId="66B29494"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Proposed</w:t>
            </w:r>
          </w:p>
        </w:tc>
        <w:tc>
          <w:tcPr>
            <w:tcW w:w="1080" w:type="dxa"/>
            <w:vAlign w:val="center"/>
          </w:tcPr>
          <w:p w14:paraId="6BFAF1D1"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b/>
                <w:sz w:val="18"/>
                <w:szCs w:val="20"/>
              </w:rPr>
            </w:pPr>
            <w:r>
              <w:rPr>
                <w:rFonts w:ascii="Calibri" w:hAnsi="Calibri"/>
                <w:b/>
                <w:sz w:val="18"/>
                <w:szCs w:val="20"/>
              </w:rPr>
              <w:t>Required</w:t>
            </w:r>
          </w:p>
        </w:tc>
        <w:tc>
          <w:tcPr>
            <w:tcW w:w="3348" w:type="dxa"/>
            <w:vMerge w:val="restart"/>
            <w:vAlign w:val="center"/>
          </w:tcPr>
          <w:p w14:paraId="151BC907"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Comments</w:t>
            </w:r>
          </w:p>
        </w:tc>
      </w:tr>
      <w:tr w:rsidR="00A324FD" w:rsidRPr="00512B6C" w14:paraId="29256822" w14:textId="77777777" w:rsidTr="004D63EB">
        <w:trPr>
          <w:trHeight w:val="299"/>
        </w:trPr>
        <w:tc>
          <w:tcPr>
            <w:tcW w:w="1368" w:type="dxa"/>
            <w:vMerge/>
            <w:vAlign w:val="center"/>
          </w:tcPr>
          <w:p w14:paraId="07ED150B"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2D4CF36E"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7C2391C8"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7B9CA927"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restart"/>
            <w:vAlign w:val="center"/>
          </w:tcPr>
          <w:p w14:paraId="441234FA"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Core Insulation R-value</w:t>
            </w:r>
          </w:p>
        </w:tc>
        <w:tc>
          <w:tcPr>
            <w:tcW w:w="1080" w:type="dxa"/>
            <w:vMerge w:val="restart"/>
            <w:vAlign w:val="center"/>
          </w:tcPr>
          <w:p w14:paraId="098745BF"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Continuous Insulation R-value</w:t>
            </w:r>
          </w:p>
        </w:tc>
        <w:tc>
          <w:tcPr>
            <w:tcW w:w="1080" w:type="dxa"/>
            <w:vMerge w:val="restart"/>
            <w:vAlign w:val="center"/>
          </w:tcPr>
          <w:p w14:paraId="258B6B95"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U-factor</w:t>
            </w:r>
          </w:p>
        </w:tc>
        <w:tc>
          <w:tcPr>
            <w:tcW w:w="1350" w:type="dxa"/>
            <w:gridSpan w:val="2"/>
            <w:vAlign w:val="center"/>
          </w:tcPr>
          <w:p w14:paraId="70AAF9A2"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Appendix JA4 Reference</w:t>
            </w:r>
          </w:p>
        </w:tc>
        <w:tc>
          <w:tcPr>
            <w:tcW w:w="1080" w:type="dxa"/>
            <w:vAlign w:val="center"/>
          </w:tcPr>
          <w:p w14:paraId="6A37B921"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Required</w:t>
            </w:r>
          </w:p>
        </w:tc>
        <w:tc>
          <w:tcPr>
            <w:tcW w:w="3348" w:type="dxa"/>
            <w:vMerge/>
            <w:vAlign w:val="center"/>
          </w:tcPr>
          <w:p w14:paraId="76C61BCC" w14:textId="77777777" w:rsidR="00A324FD" w:rsidRPr="00512B6C"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9F2808" w14:paraId="3476628B" w14:textId="77777777" w:rsidTr="004D63EB">
        <w:trPr>
          <w:trHeight w:val="299"/>
        </w:trPr>
        <w:tc>
          <w:tcPr>
            <w:tcW w:w="1368" w:type="dxa"/>
            <w:vMerge/>
            <w:vAlign w:val="center"/>
          </w:tcPr>
          <w:p w14:paraId="1B189FF8"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1ABDA8BD"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530" w:type="dxa"/>
            <w:vMerge/>
            <w:vAlign w:val="center"/>
          </w:tcPr>
          <w:p w14:paraId="78FF249C"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170" w:type="dxa"/>
            <w:vMerge/>
            <w:vAlign w:val="center"/>
          </w:tcPr>
          <w:p w14:paraId="6F2C7F96"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927948E"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1E7AD73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1080" w:type="dxa"/>
            <w:vMerge/>
            <w:vAlign w:val="center"/>
          </w:tcPr>
          <w:p w14:paraId="699E30D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c>
          <w:tcPr>
            <w:tcW w:w="675" w:type="dxa"/>
            <w:vAlign w:val="center"/>
          </w:tcPr>
          <w:p w14:paraId="74C4913A"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Table</w:t>
            </w:r>
          </w:p>
        </w:tc>
        <w:tc>
          <w:tcPr>
            <w:tcW w:w="675" w:type="dxa"/>
            <w:vAlign w:val="center"/>
          </w:tcPr>
          <w:p w14:paraId="34045834"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Cell</w:t>
            </w:r>
          </w:p>
        </w:tc>
        <w:tc>
          <w:tcPr>
            <w:tcW w:w="1080" w:type="dxa"/>
            <w:vAlign w:val="center"/>
          </w:tcPr>
          <w:p w14:paraId="25B89F94" w14:textId="408FAF02" w:rsidR="00A324FD" w:rsidRPr="009F2808" w:rsidRDefault="00A324FD" w:rsidP="007F32B6">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U-factor </w:t>
            </w:r>
            <w:r w:rsidR="007F32B6">
              <w:rPr>
                <w:rFonts w:ascii="Calibri" w:hAnsi="Calibri"/>
                <w:sz w:val="18"/>
                <w:szCs w:val="20"/>
              </w:rPr>
              <w:t>or R-value</w:t>
            </w:r>
          </w:p>
        </w:tc>
        <w:tc>
          <w:tcPr>
            <w:tcW w:w="3348" w:type="dxa"/>
            <w:vMerge/>
            <w:vAlign w:val="center"/>
          </w:tcPr>
          <w:p w14:paraId="36CEBEB1" w14:textId="77777777" w:rsidR="00A324FD" w:rsidRPr="009F2808"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p>
        </w:tc>
      </w:tr>
      <w:tr w:rsidR="00A324FD" w:rsidRPr="007D30D1" w14:paraId="180C7817" w14:textId="77777777" w:rsidTr="00A324FD">
        <w:tc>
          <w:tcPr>
            <w:tcW w:w="1368" w:type="dxa"/>
            <w:vAlign w:val="bottom"/>
          </w:tcPr>
          <w:p w14:paraId="3CAF4AF5" w14:textId="77777777" w:rsidR="00A324FD" w:rsidRPr="007D30D1" w:rsidRDefault="00A324FD" w:rsidP="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sidRPr="007D30D1">
              <w:rPr>
                <w:rFonts w:ascii="Calibri" w:hAnsi="Calibri"/>
                <w:sz w:val="18"/>
                <w:szCs w:val="20"/>
              </w:rPr>
              <w:t xml:space="preserve">&lt;&lt;user input: </w:t>
            </w:r>
            <w:proofErr w:type="spellStart"/>
            <w:r w:rsidRPr="007D30D1">
              <w:rPr>
                <w:rFonts w:ascii="Calibri" w:hAnsi="Calibri"/>
                <w:sz w:val="18"/>
                <w:szCs w:val="20"/>
              </w:rPr>
              <w:t>ObjectNamePermissive</w:t>
            </w:r>
            <w:proofErr w:type="spellEnd"/>
            <w:r w:rsidRPr="007D30D1">
              <w:rPr>
                <w:rFonts w:ascii="Calibri" w:hAnsi="Calibri"/>
                <w:sz w:val="18"/>
                <w:szCs w:val="20"/>
              </w:rPr>
              <w:t>&gt;&gt;</w:t>
            </w:r>
          </w:p>
        </w:tc>
        <w:tc>
          <w:tcPr>
            <w:tcW w:w="1530" w:type="dxa"/>
            <w:vAlign w:val="bottom"/>
          </w:tcPr>
          <w:p w14:paraId="2BDB7864" w14:textId="77777777" w:rsidR="00A324FD" w:rsidRPr="007D30D1" w:rsidRDefault="00A324FD" w:rsidP="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selects from list: Roof, Wall&gt;&gt;</w:t>
            </w:r>
          </w:p>
        </w:tc>
        <w:tc>
          <w:tcPr>
            <w:tcW w:w="1530" w:type="dxa"/>
            <w:vAlign w:val="bottom"/>
          </w:tcPr>
          <w:p w14:paraId="1DA65093" w14:textId="1009BB5D" w:rsidR="00A324FD" w:rsidRPr="007D30D1"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selects from list: </w:t>
            </w:r>
            <w:r w:rsidR="00473CA1">
              <w:rPr>
                <w:rFonts w:ascii="Calibri" w:hAnsi="Calibri"/>
                <w:sz w:val="18"/>
                <w:szCs w:val="20"/>
              </w:rPr>
              <w:t>*</w:t>
            </w:r>
            <w:r>
              <w:rPr>
                <w:rFonts w:ascii="Calibri" w:hAnsi="Calibri"/>
                <w:sz w:val="18"/>
                <w:szCs w:val="20"/>
              </w:rPr>
              <w:t xml:space="preserve">SIP OSB, </w:t>
            </w:r>
            <w:r w:rsidR="00473CA1">
              <w:rPr>
                <w:rFonts w:ascii="Calibri" w:hAnsi="Calibri"/>
                <w:sz w:val="18"/>
                <w:szCs w:val="20"/>
              </w:rPr>
              <w:t>*</w:t>
            </w:r>
            <w:r>
              <w:rPr>
                <w:rFonts w:ascii="Calibri" w:hAnsi="Calibri"/>
                <w:sz w:val="18"/>
                <w:szCs w:val="20"/>
              </w:rPr>
              <w:t xml:space="preserve">SIP 2x, </w:t>
            </w:r>
            <w:r w:rsidR="00473CA1">
              <w:rPr>
                <w:rFonts w:ascii="Calibri" w:hAnsi="Calibri"/>
                <w:sz w:val="18"/>
                <w:szCs w:val="20"/>
              </w:rPr>
              <w:t>*</w:t>
            </w:r>
            <w:r>
              <w:rPr>
                <w:rFonts w:ascii="Calibri" w:hAnsi="Calibri"/>
                <w:sz w:val="18"/>
                <w:szCs w:val="20"/>
              </w:rPr>
              <w:t xml:space="preserve">SIP 4x, </w:t>
            </w:r>
            <w:r w:rsidR="00473CA1">
              <w:rPr>
                <w:rFonts w:ascii="Calibri" w:hAnsi="Calibri"/>
                <w:sz w:val="18"/>
                <w:szCs w:val="20"/>
              </w:rPr>
              <w:t>*</w:t>
            </w:r>
            <w:r>
              <w:rPr>
                <w:rFonts w:ascii="Calibri" w:hAnsi="Calibri"/>
                <w:sz w:val="18"/>
                <w:szCs w:val="20"/>
              </w:rPr>
              <w:t>SIP I-joist</w:t>
            </w:r>
            <w:r w:rsidR="00473CA1">
              <w:rPr>
                <w:rFonts w:ascii="Calibri" w:hAnsi="Calibri"/>
                <w:sz w:val="18"/>
                <w:szCs w:val="18"/>
              </w:rPr>
              <w:t>, *Metal Panel Walls, *Log Home Walls, *Straw Bale Walls, *Insulating Concrete Form</w:t>
            </w:r>
            <w:r w:rsidR="00473CA1">
              <w:rPr>
                <w:rFonts w:ascii="Calibri" w:hAnsi="Calibri"/>
                <w:sz w:val="18"/>
                <w:szCs w:val="20"/>
              </w:rPr>
              <w:t xml:space="preserve"> </w:t>
            </w:r>
            <w:r>
              <w:rPr>
                <w:rFonts w:ascii="Calibri" w:hAnsi="Calibri"/>
                <w:sz w:val="18"/>
                <w:szCs w:val="20"/>
              </w:rPr>
              <w:t>&gt;&gt;</w:t>
            </w:r>
          </w:p>
        </w:tc>
        <w:tc>
          <w:tcPr>
            <w:tcW w:w="1170" w:type="dxa"/>
            <w:vAlign w:val="bottom"/>
          </w:tcPr>
          <w:p w14:paraId="106DCC61" w14:textId="77777777" w:rsidR="00A324FD" w:rsidRPr="007D30D1" w:rsidRDefault="00A324FD" w:rsidP="005B199E">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DecimalNonnegative</w:t>
            </w:r>
            <w:proofErr w:type="spellEnd"/>
            <w:r>
              <w:rPr>
                <w:rFonts w:ascii="Calibri" w:hAnsi="Calibri"/>
                <w:sz w:val="18"/>
                <w:szCs w:val="20"/>
              </w:rPr>
              <w:t>&gt;&gt;</w:t>
            </w:r>
          </w:p>
        </w:tc>
        <w:tc>
          <w:tcPr>
            <w:tcW w:w="1080" w:type="dxa"/>
            <w:vAlign w:val="bottom"/>
          </w:tcPr>
          <w:p w14:paraId="5F4668D2"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DecimalNonnegative</w:t>
            </w:r>
            <w:proofErr w:type="spellEnd"/>
            <w:r>
              <w:rPr>
                <w:rFonts w:ascii="Calibri" w:hAnsi="Calibri"/>
                <w:sz w:val="18"/>
                <w:szCs w:val="20"/>
              </w:rPr>
              <w:t>&gt;&gt;&gt;</w:t>
            </w:r>
          </w:p>
        </w:tc>
        <w:tc>
          <w:tcPr>
            <w:tcW w:w="1080" w:type="dxa"/>
            <w:vAlign w:val="bottom"/>
          </w:tcPr>
          <w:p w14:paraId="2B303A59"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DecimalNonnegative</w:t>
            </w:r>
            <w:proofErr w:type="spellEnd"/>
            <w:r>
              <w:rPr>
                <w:rFonts w:ascii="Calibri" w:hAnsi="Calibri"/>
                <w:sz w:val="18"/>
                <w:szCs w:val="20"/>
              </w:rPr>
              <w:t>&gt;&gt;</w:t>
            </w:r>
          </w:p>
        </w:tc>
        <w:tc>
          <w:tcPr>
            <w:tcW w:w="1080" w:type="dxa"/>
            <w:vAlign w:val="bottom"/>
          </w:tcPr>
          <w:p w14:paraId="743B3E0C"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DecimalNonnegative</w:t>
            </w:r>
            <w:proofErr w:type="spellEnd"/>
            <w:r>
              <w:rPr>
                <w:rFonts w:ascii="Calibri" w:hAnsi="Calibri"/>
                <w:sz w:val="18"/>
                <w:szCs w:val="20"/>
              </w:rPr>
              <w:t>&gt;&gt;</w:t>
            </w:r>
          </w:p>
        </w:tc>
        <w:tc>
          <w:tcPr>
            <w:tcW w:w="675" w:type="dxa"/>
            <w:vAlign w:val="bottom"/>
          </w:tcPr>
          <w:p w14:paraId="1FC84AC5"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JA_TableID</w:t>
            </w:r>
            <w:proofErr w:type="spellEnd"/>
            <w:r>
              <w:rPr>
                <w:rFonts w:ascii="Calibri" w:hAnsi="Calibri"/>
                <w:sz w:val="18"/>
                <w:szCs w:val="20"/>
              </w:rPr>
              <w:t>&gt;&gt;</w:t>
            </w:r>
          </w:p>
        </w:tc>
        <w:tc>
          <w:tcPr>
            <w:tcW w:w="675" w:type="dxa"/>
            <w:vAlign w:val="bottom"/>
          </w:tcPr>
          <w:p w14:paraId="61E93D82" w14:textId="77777777" w:rsidR="00A324FD" w:rsidRPr="007D30D1" w:rsidRDefault="00A324FD" w:rsidP="00126B1A">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JA_TableCell</w:t>
            </w:r>
            <w:proofErr w:type="spellEnd"/>
            <w:r>
              <w:rPr>
                <w:rFonts w:ascii="Calibri" w:hAnsi="Calibri"/>
                <w:sz w:val="18"/>
                <w:szCs w:val="20"/>
              </w:rPr>
              <w:t>&gt;&gt;</w:t>
            </w:r>
          </w:p>
        </w:tc>
        <w:tc>
          <w:tcPr>
            <w:tcW w:w="1080" w:type="dxa"/>
            <w:vAlign w:val="bottom"/>
          </w:tcPr>
          <w:p w14:paraId="4BE98B2D" w14:textId="77777777" w:rsidR="00A324FD" w:rsidRPr="007D30D1" w:rsidRDefault="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 xml:space="preserve">&lt;&lt;user input: </w:t>
            </w:r>
            <w:proofErr w:type="spellStart"/>
            <w:r>
              <w:rPr>
                <w:rFonts w:ascii="Calibri" w:hAnsi="Calibri"/>
                <w:sz w:val="18"/>
                <w:szCs w:val="20"/>
              </w:rPr>
              <w:t>DecimalNonnegative</w:t>
            </w:r>
            <w:proofErr w:type="spellEnd"/>
            <w:r>
              <w:rPr>
                <w:rFonts w:ascii="Calibri" w:hAnsi="Calibri"/>
                <w:sz w:val="18"/>
                <w:szCs w:val="20"/>
              </w:rPr>
              <w:t>&gt;&gt;</w:t>
            </w:r>
          </w:p>
        </w:tc>
        <w:tc>
          <w:tcPr>
            <w:tcW w:w="3348" w:type="dxa"/>
            <w:vAlign w:val="bottom"/>
          </w:tcPr>
          <w:p w14:paraId="598D2D37" w14:textId="77777777" w:rsidR="00A324FD" w:rsidRPr="007D30D1" w:rsidRDefault="00A324FD">
            <w:pPr>
              <w:keepNext/>
              <w:keepLines/>
              <w:tabs>
                <w:tab w:val="left" w:pos="1368"/>
                <w:tab w:val="left" w:pos="2988"/>
                <w:tab w:val="left" w:pos="3978"/>
                <w:tab w:val="left" w:pos="5508"/>
                <w:tab w:val="left" w:pos="6948"/>
                <w:tab w:val="left" w:pos="7938"/>
                <w:tab w:val="left" w:pos="9108"/>
                <w:tab w:val="left" w:pos="10098"/>
                <w:tab w:val="left" w:pos="11178"/>
              </w:tabs>
              <w:jc w:val="center"/>
              <w:rPr>
                <w:rFonts w:ascii="Calibri" w:hAnsi="Calibri"/>
                <w:sz w:val="18"/>
                <w:szCs w:val="20"/>
              </w:rPr>
            </w:pPr>
            <w:r>
              <w:rPr>
                <w:rFonts w:ascii="Calibri" w:hAnsi="Calibri"/>
                <w:sz w:val="18"/>
                <w:szCs w:val="20"/>
              </w:rPr>
              <w:t>&lt;&lt;user input: Text&gt;&gt;</w:t>
            </w:r>
          </w:p>
        </w:tc>
      </w:tr>
      <w:tr w:rsidR="00A324FD" w14:paraId="432FB9ED" w14:textId="77777777" w:rsidTr="004D63EB">
        <w:tc>
          <w:tcPr>
            <w:tcW w:w="1368" w:type="dxa"/>
          </w:tcPr>
          <w:p w14:paraId="3167CD6B"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76404B26"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530" w:type="dxa"/>
          </w:tcPr>
          <w:p w14:paraId="1B8FE35F"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170" w:type="dxa"/>
          </w:tcPr>
          <w:p w14:paraId="7A128302"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3338D93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26F1E5A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29031261"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75E4D240"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675" w:type="dxa"/>
          </w:tcPr>
          <w:p w14:paraId="6662D83C"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1080" w:type="dxa"/>
          </w:tcPr>
          <w:p w14:paraId="790E60B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c>
          <w:tcPr>
            <w:tcW w:w="3348" w:type="dxa"/>
          </w:tcPr>
          <w:p w14:paraId="37A15467" w14:textId="77777777" w:rsidR="00A324FD" w:rsidRDefault="00A324FD" w:rsidP="004D63EB">
            <w:pPr>
              <w:keepNext/>
              <w:keepLines/>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c>
      </w:tr>
    </w:tbl>
    <w:p w14:paraId="4886A54D" w14:textId="77777777" w:rsidR="0063570D" w:rsidRDefault="0063570D"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25" w:type="pct"/>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14462"/>
      </w:tblGrid>
      <w:tr w:rsidR="00C86939" w:rsidRPr="00C86939" w14:paraId="3DE46A64" w14:textId="77777777" w:rsidTr="00FF5F60">
        <w:trPr>
          <w:trHeight w:val="288"/>
        </w:trPr>
        <w:tc>
          <w:tcPr>
            <w:tcW w:w="14462" w:type="dxa"/>
          </w:tcPr>
          <w:p w14:paraId="5B0B5DE9" w14:textId="77777777" w:rsidR="00C86939" w:rsidRDefault="00C86939" w:rsidP="00C86939">
            <w:pPr>
              <w:keepNext/>
              <w:rPr>
                <w:rFonts w:asciiTheme="minorHAnsi" w:eastAsia="Calibri" w:hAnsiTheme="minorHAnsi"/>
                <w:b/>
                <w:sz w:val="20"/>
                <w:szCs w:val="18"/>
              </w:rPr>
            </w:pPr>
            <w:r w:rsidRPr="00FF5F60">
              <w:rPr>
                <w:rFonts w:asciiTheme="minorHAnsi" w:eastAsia="Calibri" w:hAnsiTheme="minorHAnsi"/>
                <w:b/>
                <w:sz w:val="20"/>
                <w:szCs w:val="18"/>
              </w:rPr>
              <w:t>D. Opaq</w:t>
            </w:r>
            <w:r>
              <w:rPr>
                <w:rFonts w:asciiTheme="minorHAnsi" w:eastAsia="Calibri" w:hAnsiTheme="minorHAnsi"/>
                <w:b/>
                <w:sz w:val="20"/>
                <w:szCs w:val="18"/>
              </w:rPr>
              <w:t>ue Surface Details – Mass Walls</w:t>
            </w:r>
          </w:p>
          <w:p w14:paraId="66FE1E7C" w14:textId="03F5C0AD" w:rsidR="00D4230C" w:rsidRPr="00FF5F60" w:rsidRDefault="00D4230C" w:rsidP="0086134B">
            <w:pPr>
              <w:keepNext/>
              <w:rPr>
                <w:rFonts w:asciiTheme="minorHAnsi" w:eastAsia="Calibri" w:hAnsiTheme="minorHAnsi"/>
                <w:b/>
                <w:sz w:val="18"/>
                <w:szCs w:val="18"/>
              </w:rPr>
            </w:pPr>
            <w:r w:rsidRPr="0086134B">
              <w:rPr>
                <w:rFonts w:ascii="Calibri" w:eastAsia="Calibri" w:hAnsi="Calibri"/>
                <w:sz w:val="18"/>
                <w:szCs w:val="18"/>
              </w:rPr>
              <w:t>&lt;&lt;if A13 = Insulation then display this section; else display standard “This Section Does Not Apply” message&gt;&gt;</w:t>
            </w:r>
          </w:p>
        </w:tc>
      </w:tr>
    </w:tbl>
    <w:tbl>
      <w:tblPr>
        <w:tblStyle w:val="TableGrid"/>
        <w:tblW w:w="14433" w:type="dxa"/>
        <w:tblLayout w:type="fixed"/>
        <w:tblLook w:val="04A0" w:firstRow="1" w:lastRow="0" w:firstColumn="1" w:lastColumn="0" w:noHBand="0" w:noVBand="1"/>
      </w:tblPr>
      <w:tblGrid>
        <w:gridCol w:w="1096"/>
        <w:gridCol w:w="818"/>
        <w:gridCol w:w="933"/>
        <w:gridCol w:w="1027"/>
        <w:gridCol w:w="727"/>
        <w:gridCol w:w="703"/>
        <w:gridCol w:w="902"/>
        <w:gridCol w:w="1003"/>
        <w:gridCol w:w="902"/>
        <w:gridCol w:w="995"/>
        <w:gridCol w:w="711"/>
        <w:gridCol w:w="804"/>
        <w:gridCol w:w="902"/>
        <w:gridCol w:w="1003"/>
        <w:gridCol w:w="902"/>
        <w:gridCol w:w="998"/>
        <w:gridCol w:w="7"/>
      </w:tblGrid>
      <w:tr w:rsidR="00C86939" w:rsidRPr="00C86939" w14:paraId="08A8A92E" w14:textId="77777777" w:rsidTr="00C86939">
        <w:trPr>
          <w:gridAfter w:val="1"/>
          <w:wAfter w:w="7" w:type="dxa"/>
          <w:trHeight w:val="201"/>
        </w:trPr>
        <w:tc>
          <w:tcPr>
            <w:tcW w:w="1097" w:type="dxa"/>
            <w:vAlign w:val="bottom"/>
          </w:tcPr>
          <w:p w14:paraId="7ED25504"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01</w:t>
            </w:r>
          </w:p>
        </w:tc>
        <w:tc>
          <w:tcPr>
            <w:tcW w:w="819" w:type="dxa"/>
            <w:vAlign w:val="bottom"/>
          </w:tcPr>
          <w:p w14:paraId="661480B9"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02</w:t>
            </w:r>
          </w:p>
        </w:tc>
        <w:tc>
          <w:tcPr>
            <w:tcW w:w="934" w:type="dxa"/>
            <w:vAlign w:val="bottom"/>
          </w:tcPr>
          <w:p w14:paraId="3B9B263A"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03</w:t>
            </w:r>
          </w:p>
        </w:tc>
        <w:tc>
          <w:tcPr>
            <w:tcW w:w="1028" w:type="dxa"/>
            <w:vAlign w:val="bottom"/>
          </w:tcPr>
          <w:p w14:paraId="4A1663EC"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04</w:t>
            </w:r>
          </w:p>
        </w:tc>
        <w:tc>
          <w:tcPr>
            <w:tcW w:w="728" w:type="dxa"/>
            <w:vAlign w:val="bottom"/>
          </w:tcPr>
          <w:p w14:paraId="5804414E"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05</w:t>
            </w:r>
          </w:p>
        </w:tc>
        <w:tc>
          <w:tcPr>
            <w:tcW w:w="702" w:type="dxa"/>
            <w:vAlign w:val="bottom"/>
          </w:tcPr>
          <w:p w14:paraId="364A2EBE"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06</w:t>
            </w:r>
          </w:p>
        </w:tc>
        <w:tc>
          <w:tcPr>
            <w:tcW w:w="902" w:type="dxa"/>
            <w:vAlign w:val="bottom"/>
          </w:tcPr>
          <w:p w14:paraId="56F00DF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07</w:t>
            </w:r>
          </w:p>
        </w:tc>
        <w:tc>
          <w:tcPr>
            <w:tcW w:w="1003" w:type="dxa"/>
            <w:vAlign w:val="bottom"/>
          </w:tcPr>
          <w:p w14:paraId="52544F29"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08</w:t>
            </w:r>
          </w:p>
        </w:tc>
        <w:tc>
          <w:tcPr>
            <w:tcW w:w="902" w:type="dxa"/>
            <w:vAlign w:val="bottom"/>
          </w:tcPr>
          <w:p w14:paraId="076DCBF6"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09</w:t>
            </w:r>
          </w:p>
        </w:tc>
        <w:tc>
          <w:tcPr>
            <w:tcW w:w="994" w:type="dxa"/>
            <w:vAlign w:val="bottom"/>
          </w:tcPr>
          <w:p w14:paraId="1A365DB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10</w:t>
            </w:r>
          </w:p>
        </w:tc>
        <w:tc>
          <w:tcPr>
            <w:tcW w:w="711" w:type="dxa"/>
          </w:tcPr>
          <w:p w14:paraId="32B5AB37"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11</w:t>
            </w:r>
          </w:p>
        </w:tc>
        <w:tc>
          <w:tcPr>
            <w:tcW w:w="802" w:type="dxa"/>
          </w:tcPr>
          <w:p w14:paraId="7E763B3D"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12</w:t>
            </w:r>
          </w:p>
        </w:tc>
        <w:tc>
          <w:tcPr>
            <w:tcW w:w="902" w:type="dxa"/>
            <w:vAlign w:val="bottom"/>
          </w:tcPr>
          <w:p w14:paraId="18CB805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13</w:t>
            </w:r>
          </w:p>
        </w:tc>
        <w:tc>
          <w:tcPr>
            <w:tcW w:w="1003" w:type="dxa"/>
            <w:vAlign w:val="bottom"/>
          </w:tcPr>
          <w:p w14:paraId="52070961"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14</w:t>
            </w:r>
          </w:p>
        </w:tc>
        <w:tc>
          <w:tcPr>
            <w:tcW w:w="902" w:type="dxa"/>
            <w:vAlign w:val="bottom"/>
          </w:tcPr>
          <w:p w14:paraId="72FFB988"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15</w:t>
            </w:r>
          </w:p>
        </w:tc>
        <w:tc>
          <w:tcPr>
            <w:tcW w:w="997" w:type="dxa"/>
            <w:vAlign w:val="bottom"/>
          </w:tcPr>
          <w:p w14:paraId="577D9ACE"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16</w:t>
            </w:r>
          </w:p>
        </w:tc>
      </w:tr>
      <w:tr w:rsidR="00C86939" w:rsidRPr="00C86939" w14:paraId="0571C90A" w14:textId="77777777" w:rsidTr="00FF5F60">
        <w:trPr>
          <w:trHeight w:val="216"/>
        </w:trPr>
        <w:tc>
          <w:tcPr>
            <w:tcW w:w="1097" w:type="dxa"/>
            <w:vMerge w:val="restart"/>
            <w:vAlign w:val="bottom"/>
          </w:tcPr>
          <w:p w14:paraId="496F031B"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Tag/ID</w:t>
            </w:r>
          </w:p>
        </w:tc>
        <w:tc>
          <w:tcPr>
            <w:tcW w:w="819" w:type="dxa"/>
            <w:vMerge w:val="restart"/>
            <w:vAlign w:val="bottom"/>
          </w:tcPr>
          <w:p w14:paraId="42D701E5" w14:textId="77777777" w:rsidR="00C86939" w:rsidRPr="00FF5F60" w:rsidRDefault="00C86939" w:rsidP="0029128E">
            <w:pPr>
              <w:jc w:val="center"/>
              <w:rPr>
                <w:rFonts w:asciiTheme="minorHAnsi" w:hAnsiTheme="minorHAnsi"/>
                <w:sz w:val="18"/>
                <w:szCs w:val="18"/>
              </w:rPr>
            </w:pPr>
            <w:r w:rsidRPr="00FF5F60">
              <w:rPr>
                <w:rFonts w:asciiTheme="minorHAnsi" w:hAnsiTheme="minorHAnsi"/>
                <w:sz w:val="18"/>
                <w:szCs w:val="18"/>
              </w:rPr>
              <w:t>Above or Below Grade?</w:t>
            </w:r>
          </w:p>
        </w:tc>
        <w:tc>
          <w:tcPr>
            <w:tcW w:w="8710" w:type="dxa"/>
            <w:gridSpan w:val="10"/>
            <w:vAlign w:val="bottom"/>
          </w:tcPr>
          <w:p w14:paraId="4D7074EC" w14:textId="77777777" w:rsidR="00C86939" w:rsidRPr="00FF5F60" w:rsidRDefault="00C86939" w:rsidP="0029128E">
            <w:pPr>
              <w:jc w:val="center"/>
              <w:rPr>
                <w:rFonts w:asciiTheme="minorHAnsi" w:hAnsiTheme="minorHAnsi"/>
                <w:b/>
                <w:sz w:val="18"/>
                <w:szCs w:val="18"/>
              </w:rPr>
            </w:pPr>
            <w:r w:rsidRPr="00FF5F60">
              <w:rPr>
                <w:rFonts w:asciiTheme="minorHAnsi" w:hAnsiTheme="minorHAnsi"/>
                <w:b/>
                <w:sz w:val="18"/>
                <w:szCs w:val="18"/>
              </w:rPr>
              <w:t>Proposed</w:t>
            </w:r>
          </w:p>
        </w:tc>
        <w:tc>
          <w:tcPr>
            <w:tcW w:w="3806" w:type="dxa"/>
            <w:gridSpan w:val="5"/>
            <w:vAlign w:val="bottom"/>
          </w:tcPr>
          <w:p w14:paraId="6E426D8E" w14:textId="77777777" w:rsidR="00C86939" w:rsidRPr="00FF5F60" w:rsidRDefault="00C86939" w:rsidP="0029128E">
            <w:pPr>
              <w:jc w:val="center"/>
              <w:rPr>
                <w:rFonts w:asciiTheme="minorHAnsi" w:hAnsiTheme="minorHAnsi"/>
                <w:b/>
                <w:sz w:val="18"/>
                <w:szCs w:val="18"/>
              </w:rPr>
            </w:pPr>
            <w:r w:rsidRPr="00FF5F60">
              <w:rPr>
                <w:rFonts w:asciiTheme="minorHAnsi" w:hAnsiTheme="minorHAnsi"/>
                <w:b/>
                <w:sz w:val="18"/>
                <w:szCs w:val="18"/>
              </w:rPr>
              <w:t>Required</w:t>
            </w:r>
          </w:p>
        </w:tc>
      </w:tr>
      <w:tr w:rsidR="00C86939" w:rsidRPr="00C86939" w14:paraId="5DF3BB0A" w14:textId="77777777" w:rsidTr="00FF5F60">
        <w:trPr>
          <w:gridAfter w:val="1"/>
          <w:wAfter w:w="4" w:type="dxa"/>
          <w:trHeight w:val="340"/>
        </w:trPr>
        <w:tc>
          <w:tcPr>
            <w:tcW w:w="1097" w:type="dxa"/>
            <w:vMerge/>
            <w:vAlign w:val="bottom"/>
          </w:tcPr>
          <w:p w14:paraId="793A4033" w14:textId="77777777" w:rsidR="00C86939" w:rsidRPr="00CE1552" w:rsidRDefault="00C86939" w:rsidP="0029128E">
            <w:pPr>
              <w:jc w:val="center"/>
              <w:rPr>
                <w:rFonts w:asciiTheme="minorHAnsi" w:hAnsiTheme="minorHAnsi"/>
                <w:sz w:val="18"/>
                <w:szCs w:val="18"/>
              </w:rPr>
            </w:pPr>
          </w:p>
        </w:tc>
        <w:tc>
          <w:tcPr>
            <w:tcW w:w="819" w:type="dxa"/>
            <w:vMerge/>
            <w:vAlign w:val="bottom"/>
          </w:tcPr>
          <w:p w14:paraId="4ABDCDE0" w14:textId="77777777" w:rsidR="00C86939" w:rsidRPr="00CE1552" w:rsidRDefault="00C86939" w:rsidP="0029128E">
            <w:pPr>
              <w:jc w:val="center"/>
              <w:rPr>
                <w:rFonts w:asciiTheme="minorHAnsi" w:hAnsiTheme="minorHAnsi"/>
                <w:sz w:val="18"/>
                <w:szCs w:val="18"/>
              </w:rPr>
            </w:pPr>
          </w:p>
        </w:tc>
        <w:tc>
          <w:tcPr>
            <w:tcW w:w="934" w:type="dxa"/>
            <w:vMerge w:val="restart"/>
            <w:vAlign w:val="bottom"/>
          </w:tcPr>
          <w:p w14:paraId="6E8FF332"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Mass Type</w:t>
            </w:r>
          </w:p>
        </w:tc>
        <w:tc>
          <w:tcPr>
            <w:tcW w:w="1028" w:type="dxa"/>
            <w:vMerge w:val="restart"/>
            <w:vAlign w:val="bottom"/>
          </w:tcPr>
          <w:p w14:paraId="2371C9CA"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Mass Thickness (inches)</w:t>
            </w:r>
          </w:p>
        </w:tc>
        <w:tc>
          <w:tcPr>
            <w:tcW w:w="1431" w:type="dxa"/>
            <w:gridSpan w:val="2"/>
            <w:vAlign w:val="bottom"/>
          </w:tcPr>
          <w:p w14:paraId="5F571157"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905" w:type="dxa"/>
            <w:gridSpan w:val="2"/>
            <w:vAlign w:val="bottom"/>
          </w:tcPr>
          <w:p w14:paraId="2A4110F8"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897" w:type="dxa"/>
            <w:gridSpan w:val="2"/>
            <w:vAlign w:val="bottom"/>
          </w:tcPr>
          <w:p w14:paraId="1D34D62F"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Interior Insulation</w:t>
            </w:r>
          </w:p>
        </w:tc>
        <w:tc>
          <w:tcPr>
            <w:tcW w:w="1513" w:type="dxa"/>
            <w:gridSpan w:val="2"/>
          </w:tcPr>
          <w:p w14:paraId="0F09859F"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Appendix JA4 Reference</w:t>
            </w:r>
          </w:p>
        </w:tc>
        <w:tc>
          <w:tcPr>
            <w:tcW w:w="1905" w:type="dxa"/>
            <w:gridSpan w:val="2"/>
            <w:vAlign w:val="bottom"/>
          </w:tcPr>
          <w:p w14:paraId="7B57CF3E"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Exterior Insulation</w:t>
            </w:r>
          </w:p>
        </w:tc>
        <w:tc>
          <w:tcPr>
            <w:tcW w:w="1900" w:type="dxa"/>
            <w:gridSpan w:val="2"/>
            <w:vAlign w:val="bottom"/>
          </w:tcPr>
          <w:p w14:paraId="72B67D59"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Interior Insulation</w:t>
            </w:r>
          </w:p>
        </w:tc>
      </w:tr>
      <w:tr w:rsidR="00C86939" w:rsidRPr="00C86939" w14:paraId="6E018EF8" w14:textId="77777777" w:rsidTr="00C86939">
        <w:trPr>
          <w:gridAfter w:val="1"/>
          <w:wAfter w:w="7" w:type="dxa"/>
          <w:trHeight w:val="340"/>
        </w:trPr>
        <w:tc>
          <w:tcPr>
            <w:tcW w:w="1097" w:type="dxa"/>
            <w:vMerge/>
            <w:vAlign w:val="bottom"/>
          </w:tcPr>
          <w:p w14:paraId="6A5B4446" w14:textId="77777777" w:rsidR="00C86939" w:rsidRPr="00CE1552" w:rsidRDefault="00C86939" w:rsidP="0029128E">
            <w:pPr>
              <w:jc w:val="center"/>
              <w:rPr>
                <w:rFonts w:asciiTheme="minorHAnsi" w:hAnsiTheme="minorHAnsi"/>
                <w:sz w:val="18"/>
                <w:szCs w:val="18"/>
              </w:rPr>
            </w:pPr>
          </w:p>
        </w:tc>
        <w:tc>
          <w:tcPr>
            <w:tcW w:w="819" w:type="dxa"/>
            <w:vMerge/>
            <w:vAlign w:val="bottom"/>
          </w:tcPr>
          <w:p w14:paraId="4A5722DF" w14:textId="77777777" w:rsidR="00C86939" w:rsidRPr="00CE1552" w:rsidRDefault="00C86939" w:rsidP="0029128E">
            <w:pPr>
              <w:jc w:val="center"/>
              <w:rPr>
                <w:rFonts w:asciiTheme="minorHAnsi" w:hAnsiTheme="minorHAnsi"/>
                <w:sz w:val="18"/>
                <w:szCs w:val="18"/>
              </w:rPr>
            </w:pPr>
          </w:p>
        </w:tc>
        <w:tc>
          <w:tcPr>
            <w:tcW w:w="934" w:type="dxa"/>
            <w:vMerge/>
            <w:vAlign w:val="bottom"/>
          </w:tcPr>
          <w:p w14:paraId="0BE19F01" w14:textId="77777777" w:rsidR="00C86939" w:rsidRPr="00CE1552" w:rsidRDefault="00C86939" w:rsidP="0029128E">
            <w:pPr>
              <w:jc w:val="center"/>
              <w:rPr>
                <w:rFonts w:asciiTheme="minorHAnsi" w:hAnsiTheme="minorHAnsi"/>
                <w:sz w:val="18"/>
                <w:szCs w:val="18"/>
              </w:rPr>
            </w:pPr>
          </w:p>
        </w:tc>
        <w:tc>
          <w:tcPr>
            <w:tcW w:w="1028" w:type="dxa"/>
            <w:vMerge/>
            <w:vAlign w:val="bottom"/>
          </w:tcPr>
          <w:p w14:paraId="699DA29B" w14:textId="77777777" w:rsidR="00C86939" w:rsidRPr="00CE1552" w:rsidRDefault="00C86939" w:rsidP="0029128E">
            <w:pPr>
              <w:jc w:val="center"/>
              <w:rPr>
                <w:rFonts w:asciiTheme="minorHAnsi" w:hAnsiTheme="minorHAnsi"/>
                <w:sz w:val="18"/>
                <w:szCs w:val="18"/>
              </w:rPr>
            </w:pPr>
          </w:p>
        </w:tc>
        <w:tc>
          <w:tcPr>
            <w:tcW w:w="728" w:type="dxa"/>
            <w:vAlign w:val="bottom"/>
          </w:tcPr>
          <w:p w14:paraId="5F740BD1"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Table</w:t>
            </w:r>
          </w:p>
        </w:tc>
        <w:tc>
          <w:tcPr>
            <w:tcW w:w="702" w:type="dxa"/>
            <w:vAlign w:val="bottom"/>
          </w:tcPr>
          <w:p w14:paraId="01F64645"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Cell</w:t>
            </w:r>
          </w:p>
        </w:tc>
        <w:tc>
          <w:tcPr>
            <w:tcW w:w="902" w:type="dxa"/>
            <w:vAlign w:val="bottom"/>
          </w:tcPr>
          <w:p w14:paraId="5FF26369"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1003" w:type="dxa"/>
            <w:vAlign w:val="bottom"/>
          </w:tcPr>
          <w:p w14:paraId="70DCA2A3"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c>
          <w:tcPr>
            <w:tcW w:w="902" w:type="dxa"/>
            <w:vAlign w:val="bottom"/>
          </w:tcPr>
          <w:p w14:paraId="5B5842D8"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994" w:type="dxa"/>
            <w:vAlign w:val="bottom"/>
          </w:tcPr>
          <w:p w14:paraId="64094D94"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c>
          <w:tcPr>
            <w:tcW w:w="711" w:type="dxa"/>
            <w:vAlign w:val="bottom"/>
          </w:tcPr>
          <w:p w14:paraId="53F2234C"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Table</w:t>
            </w:r>
          </w:p>
        </w:tc>
        <w:tc>
          <w:tcPr>
            <w:tcW w:w="802" w:type="dxa"/>
            <w:vAlign w:val="bottom"/>
          </w:tcPr>
          <w:p w14:paraId="0B40F01B"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Cell</w:t>
            </w:r>
          </w:p>
        </w:tc>
        <w:tc>
          <w:tcPr>
            <w:tcW w:w="902" w:type="dxa"/>
            <w:vAlign w:val="bottom"/>
          </w:tcPr>
          <w:p w14:paraId="5547F8F3"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1003" w:type="dxa"/>
            <w:vAlign w:val="bottom"/>
          </w:tcPr>
          <w:p w14:paraId="45266482"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c>
          <w:tcPr>
            <w:tcW w:w="902" w:type="dxa"/>
            <w:vAlign w:val="bottom"/>
          </w:tcPr>
          <w:p w14:paraId="6CEAAE15"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R-value</w:t>
            </w:r>
          </w:p>
        </w:tc>
        <w:tc>
          <w:tcPr>
            <w:tcW w:w="997" w:type="dxa"/>
            <w:vAlign w:val="bottom"/>
          </w:tcPr>
          <w:p w14:paraId="02255A30" w14:textId="77777777" w:rsidR="00C86939" w:rsidRPr="00CE1552" w:rsidRDefault="00C86939" w:rsidP="0029128E">
            <w:pPr>
              <w:jc w:val="center"/>
              <w:rPr>
                <w:rFonts w:asciiTheme="minorHAnsi" w:hAnsiTheme="minorHAnsi"/>
                <w:sz w:val="18"/>
                <w:szCs w:val="18"/>
              </w:rPr>
            </w:pPr>
            <w:r w:rsidRPr="00CE1552">
              <w:rPr>
                <w:rFonts w:asciiTheme="minorHAnsi" w:hAnsiTheme="minorHAnsi"/>
                <w:sz w:val="18"/>
                <w:szCs w:val="18"/>
              </w:rPr>
              <w:t>U-factor</w:t>
            </w:r>
          </w:p>
        </w:tc>
      </w:tr>
      <w:tr w:rsidR="00C86939" w:rsidRPr="00C86939" w14:paraId="75CBF9C0" w14:textId="77777777" w:rsidTr="00FF5F60">
        <w:trPr>
          <w:gridAfter w:val="1"/>
          <w:wAfter w:w="7" w:type="dxa"/>
          <w:trHeight w:val="782"/>
        </w:trPr>
        <w:tc>
          <w:tcPr>
            <w:tcW w:w="1097" w:type="dxa"/>
          </w:tcPr>
          <w:p w14:paraId="4CD6AE64" w14:textId="77777777" w:rsidR="00C86939" w:rsidRPr="00FF5F60" w:rsidRDefault="00C86939" w:rsidP="0029128E">
            <w:pPr>
              <w:rPr>
                <w:rFonts w:asciiTheme="minorHAnsi" w:hAnsiTheme="minorHAnsi"/>
                <w:sz w:val="18"/>
                <w:szCs w:val="18"/>
              </w:rPr>
            </w:pPr>
            <w:r w:rsidRPr="00FF5F60">
              <w:rPr>
                <w:rFonts w:asciiTheme="minorHAnsi" w:hAnsiTheme="minorHAnsi"/>
                <w:sz w:val="18"/>
                <w:szCs w:val="18"/>
              </w:rPr>
              <w:t xml:space="preserve">&lt;&lt;User input: </w:t>
            </w:r>
            <w:proofErr w:type="spellStart"/>
            <w:r w:rsidRPr="00FF5F60">
              <w:rPr>
                <w:rFonts w:asciiTheme="minorHAnsi" w:hAnsiTheme="minorHAnsi"/>
                <w:sz w:val="18"/>
                <w:szCs w:val="18"/>
              </w:rPr>
              <w:t>ObjectNamePermissive</w:t>
            </w:r>
            <w:proofErr w:type="spellEnd"/>
            <w:r w:rsidRPr="00FF5F60">
              <w:rPr>
                <w:rFonts w:asciiTheme="minorHAnsi" w:hAnsiTheme="minorHAnsi"/>
                <w:sz w:val="18"/>
                <w:szCs w:val="18"/>
              </w:rPr>
              <w:t>&gt;&gt;</w:t>
            </w:r>
          </w:p>
        </w:tc>
        <w:tc>
          <w:tcPr>
            <w:tcW w:w="819" w:type="dxa"/>
          </w:tcPr>
          <w:p w14:paraId="62ED0B44" w14:textId="77777777" w:rsidR="00C86939" w:rsidRPr="00FF5F60" w:rsidRDefault="00C86939" w:rsidP="0029128E">
            <w:pPr>
              <w:rPr>
                <w:rFonts w:asciiTheme="minorHAnsi" w:hAnsiTheme="minorHAnsi"/>
                <w:sz w:val="18"/>
                <w:szCs w:val="18"/>
              </w:rPr>
            </w:pPr>
            <w:r w:rsidRPr="00FF5F60">
              <w:rPr>
                <w:rFonts w:asciiTheme="minorHAnsi" w:hAnsiTheme="minorHAnsi"/>
                <w:sz w:val="18"/>
                <w:szCs w:val="18"/>
              </w:rPr>
              <w:t>&lt;&lt;User select from list: *Above Grade; or *Below Grade&gt;&gt;</w:t>
            </w:r>
          </w:p>
        </w:tc>
        <w:tc>
          <w:tcPr>
            <w:tcW w:w="934" w:type="dxa"/>
          </w:tcPr>
          <w:p w14:paraId="3AD620D8" w14:textId="77777777" w:rsidR="00C86939" w:rsidRPr="00FF5F60" w:rsidRDefault="00C86939" w:rsidP="0029128E">
            <w:pPr>
              <w:rPr>
                <w:rFonts w:asciiTheme="minorHAnsi" w:hAnsiTheme="minorHAnsi"/>
                <w:sz w:val="18"/>
                <w:szCs w:val="18"/>
              </w:rPr>
            </w:pPr>
            <w:r w:rsidRPr="00FF5F60">
              <w:rPr>
                <w:rFonts w:asciiTheme="minorHAnsi" w:hAnsiTheme="minorHAnsi"/>
                <w:sz w:val="18"/>
                <w:szCs w:val="18"/>
              </w:rPr>
              <w:t>&lt;&lt;User selects from list:</w:t>
            </w:r>
          </w:p>
          <w:p w14:paraId="43B6E2F3" w14:textId="38FD7CD5" w:rsidR="00C86939" w:rsidRPr="00CE2E84" w:rsidRDefault="00C86939" w:rsidP="00473CA1">
            <w:pPr>
              <w:rPr>
                <w:rFonts w:asciiTheme="minorHAnsi" w:hAnsiTheme="minorHAnsi"/>
                <w:sz w:val="18"/>
                <w:szCs w:val="18"/>
              </w:rPr>
            </w:pPr>
            <w:r w:rsidRPr="00FF5F60">
              <w:rPr>
                <w:rFonts w:asciiTheme="minorHAnsi" w:hAnsiTheme="minorHAnsi"/>
                <w:sz w:val="18"/>
                <w:szCs w:val="18"/>
              </w:rPr>
              <w:t xml:space="preserve">*Clay Brick, *Clay Hollow Unit, *CMU Light Weight, *CMU Medium Weight, *CMU </w:t>
            </w:r>
            <w:r w:rsidR="00473CA1" w:rsidRPr="00473CA1">
              <w:rPr>
                <w:rFonts w:asciiTheme="minorHAnsi" w:hAnsiTheme="minorHAnsi"/>
                <w:sz w:val="18"/>
                <w:szCs w:val="18"/>
              </w:rPr>
              <w:t xml:space="preserve">Normal </w:t>
            </w:r>
            <w:r w:rsidR="00473CA1" w:rsidRPr="00473CA1">
              <w:rPr>
                <w:rFonts w:asciiTheme="minorHAnsi" w:hAnsiTheme="minorHAnsi"/>
                <w:sz w:val="18"/>
                <w:szCs w:val="18"/>
              </w:rPr>
              <w:lastRenderedPageBreak/>
              <w:t>Weight, *Concrete</w:t>
            </w:r>
          </w:p>
        </w:tc>
        <w:tc>
          <w:tcPr>
            <w:tcW w:w="1028" w:type="dxa"/>
          </w:tcPr>
          <w:p w14:paraId="5A2D4E01"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&gt;&gt;</w:t>
            </w:r>
          </w:p>
        </w:tc>
        <w:tc>
          <w:tcPr>
            <w:tcW w:w="728" w:type="dxa"/>
          </w:tcPr>
          <w:p w14:paraId="17167261"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 xml:space="preserve">&lt;&lt;User input: </w:t>
            </w:r>
            <w:proofErr w:type="spellStart"/>
            <w:r w:rsidRPr="00CE2E84">
              <w:rPr>
                <w:rFonts w:asciiTheme="minorHAnsi" w:hAnsiTheme="minorHAnsi"/>
                <w:sz w:val="18"/>
                <w:szCs w:val="18"/>
              </w:rPr>
              <w:t>JA_TableID</w:t>
            </w:r>
            <w:proofErr w:type="spellEnd"/>
            <w:r w:rsidRPr="00CE2E84">
              <w:rPr>
                <w:rFonts w:asciiTheme="minorHAnsi" w:hAnsiTheme="minorHAnsi"/>
                <w:sz w:val="18"/>
                <w:szCs w:val="18"/>
              </w:rPr>
              <w:t>&gt;&gt;</w:t>
            </w:r>
          </w:p>
        </w:tc>
        <w:tc>
          <w:tcPr>
            <w:tcW w:w="702" w:type="dxa"/>
          </w:tcPr>
          <w:p w14:paraId="532EA9EF"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 xml:space="preserve">&lt;&lt;User input: </w:t>
            </w:r>
            <w:proofErr w:type="spellStart"/>
            <w:r w:rsidRPr="00CE2E84">
              <w:rPr>
                <w:rFonts w:asciiTheme="minorHAnsi" w:hAnsiTheme="minorHAnsi"/>
                <w:sz w:val="18"/>
                <w:szCs w:val="18"/>
              </w:rPr>
              <w:t>JA_TableCell</w:t>
            </w:r>
            <w:proofErr w:type="spellEnd"/>
            <w:r w:rsidRPr="00CE2E84">
              <w:rPr>
                <w:rFonts w:asciiTheme="minorHAnsi" w:hAnsiTheme="minorHAnsi"/>
                <w:sz w:val="18"/>
                <w:szCs w:val="18"/>
              </w:rPr>
              <w:t>&gt;&gt;</w:t>
            </w:r>
          </w:p>
        </w:tc>
        <w:tc>
          <w:tcPr>
            <w:tcW w:w="902" w:type="dxa"/>
          </w:tcPr>
          <w:p w14:paraId="403A2697"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The same descriptor should </w:t>
            </w:r>
            <w:r w:rsidRPr="00CE2E84">
              <w:rPr>
                <w:rFonts w:asciiTheme="minorHAnsi" w:hAnsiTheme="minorHAnsi"/>
                <w:sz w:val="18"/>
                <w:szCs w:val="18"/>
              </w:rPr>
              <w:lastRenderedPageBreak/>
              <w:t>be used throughout this table&gt;&gt;</w:t>
            </w:r>
          </w:p>
        </w:tc>
        <w:tc>
          <w:tcPr>
            <w:tcW w:w="1003" w:type="dxa"/>
          </w:tcPr>
          <w:p w14:paraId="11E756DC"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Note: Either R-value or U-factor is required, not both. The same descriptor should be used throughou</w:t>
            </w:r>
            <w:r w:rsidRPr="00CE2E84">
              <w:rPr>
                <w:rFonts w:asciiTheme="minorHAnsi" w:hAnsiTheme="minorHAnsi"/>
                <w:sz w:val="18"/>
                <w:szCs w:val="18"/>
              </w:rPr>
              <w:lastRenderedPageBreak/>
              <w:t>t this table&gt;&gt;</w:t>
            </w:r>
          </w:p>
        </w:tc>
        <w:tc>
          <w:tcPr>
            <w:tcW w:w="902" w:type="dxa"/>
          </w:tcPr>
          <w:p w14:paraId="72FBEDE4"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The same descriptor should </w:t>
            </w:r>
            <w:r w:rsidRPr="00CE2E84">
              <w:rPr>
                <w:rFonts w:asciiTheme="minorHAnsi" w:hAnsiTheme="minorHAnsi"/>
                <w:sz w:val="18"/>
                <w:szCs w:val="18"/>
              </w:rPr>
              <w:lastRenderedPageBreak/>
              <w:t>be used throughout this table&gt;&gt;</w:t>
            </w:r>
          </w:p>
        </w:tc>
        <w:tc>
          <w:tcPr>
            <w:tcW w:w="994" w:type="dxa"/>
          </w:tcPr>
          <w:p w14:paraId="45E237F8"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Note: Either R-value or U-factor is required, not both. The same descriptor should be used throughou</w:t>
            </w:r>
            <w:r w:rsidRPr="00CE2E84">
              <w:rPr>
                <w:rFonts w:asciiTheme="minorHAnsi" w:hAnsiTheme="minorHAnsi"/>
                <w:sz w:val="18"/>
                <w:szCs w:val="18"/>
              </w:rPr>
              <w:lastRenderedPageBreak/>
              <w:t>t this table&gt;&gt;</w:t>
            </w:r>
          </w:p>
        </w:tc>
        <w:tc>
          <w:tcPr>
            <w:tcW w:w="711" w:type="dxa"/>
          </w:tcPr>
          <w:p w14:paraId="1289ED8D"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JA_TableID</w:t>
            </w:r>
            <w:proofErr w:type="spellEnd"/>
            <w:r w:rsidRPr="00CE2E84">
              <w:rPr>
                <w:rFonts w:asciiTheme="minorHAnsi" w:hAnsiTheme="minorHAnsi"/>
                <w:sz w:val="18"/>
                <w:szCs w:val="18"/>
              </w:rPr>
              <w:t>&gt;&gt;</w:t>
            </w:r>
          </w:p>
        </w:tc>
        <w:tc>
          <w:tcPr>
            <w:tcW w:w="802" w:type="dxa"/>
          </w:tcPr>
          <w:p w14:paraId="506B0680"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 xml:space="preserve">&lt;&lt;User input: </w:t>
            </w:r>
            <w:proofErr w:type="spellStart"/>
            <w:r w:rsidRPr="00CE2E84">
              <w:rPr>
                <w:rFonts w:asciiTheme="minorHAnsi" w:hAnsiTheme="minorHAnsi"/>
                <w:sz w:val="18"/>
                <w:szCs w:val="18"/>
              </w:rPr>
              <w:t>JA_TableCell</w:t>
            </w:r>
            <w:proofErr w:type="spellEnd"/>
            <w:r w:rsidRPr="00CE2E84">
              <w:rPr>
                <w:rFonts w:asciiTheme="minorHAnsi" w:hAnsiTheme="minorHAnsi"/>
                <w:sz w:val="18"/>
                <w:szCs w:val="18"/>
              </w:rPr>
              <w:t>&gt;&gt;</w:t>
            </w:r>
          </w:p>
        </w:tc>
        <w:tc>
          <w:tcPr>
            <w:tcW w:w="902" w:type="dxa"/>
          </w:tcPr>
          <w:p w14:paraId="34E532E5"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The same descriptor should </w:t>
            </w:r>
            <w:r w:rsidRPr="00CE2E84">
              <w:rPr>
                <w:rFonts w:asciiTheme="minorHAnsi" w:hAnsiTheme="minorHAnsi"/>
                <w:sz w:val="18"/>
                <w:szCs w:val="18"/>
              </w:rPr>
              <w:lastRenderedPageBreak/>
              <w:t>be used throughout this table&gt;&gt;</w:t>
            </w:r>
          </w:p>
        </w:tc>
        <w:tc>
          <w:tcPr>
            <w:tcW w:w="1003" w:type="dxa"/>
          </w:tcPr>
          <w:p w14:paraId="57DE3F3A"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Note: Either R-value or U-factor is required, not both. The same descriptor should be used throughou</w:t>
            </w:r>
            <w:r w:rsidRPr="00CE2E84">
              <w:rPr>
                <w:rFonts w:asciiTheme="minorHAnsi" w:hAnsiTheme="minorHAnsi"/>
                <w:sz w:val="18"/>
                <w:szCs w:val="18"/>
              </w:rPr>
              <w:lastRenderedPageBreak/>
              <w:t>t this table&gt;&gt;</w:t>
            </w:r>
          </w:p>
        </w:tc>
        <w:tc>
          <w:tcPr>
            <w:tcW w:w="902" w:type="dxa"/>
          </w:tcPr>
          <w:p w14:paraId="042C6B37"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xml:space="preserve">; Note: Either R-value or U-factor is required, not both. The same descriptor should </w:t>
            </w:r>
            <w:r w:rsidRPr="00CE2E84">
              <w:rPr>
                <w:rFonts w:asciiTheme="minorHAnsi" w:hAnsiTheme="minorHAnsi"/>
                <w:sz w:val="18"/>
                <w:szCs w:val="18"/>
              </w:rPr>
              <w:lastRenderedPageBreak/>
              <w:t>be used throughout this table&gt;&gt;</w:t>
            </w:r>
          </w:p>
        </w:tc>
        <w:tc>
          <w:tcPr>
            <w:tcW w:w="997" w:type="dxa"/>
          </w:tcPr>
          <w:p w14:paraId="3719D9F9" w14:textId="77777777" w:rsidR="00C86939" w:rsidRPr="00CE2E84" w:rsidRDefault="00C86939" w:rsidP="0029128E">
            <w:pPr>
              <w:rPr>
                <w:rFonts w:asciiTheme="minorHAnsi" w:hAnsiTheme="minorHAnsi"/>
                <w:sz w:val="18"/>
                <w:szCs w:val="18"/>
              </w:rPr>
            </w:pPr>
            <w:r w:rsidRPr="00CE2E84">
              <w:rPr>
                <w:rFonts w:asciiTheme="minorHAnsi" w:hAnsiTheme="minorHAnsi"/>
                <w:sz w:val="18"/>
                <w:szCs w:val="18"/>
              </w:rPr>
              <w:lastRenderedPageBreak/>
              <w:t xml:space="preserve">&lt;&lt;User input: </w:t>
            </w:r>
            <w:proofErr w:type="spellStart"/>
            <w:r w:rsidRPr="00CE2E84">
              <w:rPr>
                <w:rFonts w:asciiTheme="minorHAnsi" w:hAnsiTheme="minorHAnsi"/>
                <w:sz w:val="18"/>
                <w:szCs w:val="18"/>
              </w:rPr>
              <w:t>DecimalNonnegative</w:t>
            </w:r>
            <w:proofErr w:type="spellEnd"/>
            <w:r w:rsidRPr="00CE2E84">
              <w:rPr>
                <w:rFonts w:asciiTheme="minorHAnsi" w:hAnsiTheme="minorHAnsi"/>
                <w:sz w:val="18"/>
                <w:szCs w:val="18"/>
              </w:rPr>
              <w:t>; Note: Either R-value or U-factor is required, not both. The same descriptor should be used throughou</w:t>
            </w:r>
            <w:r w:rsidRPr="00CE2E84">
              <w:rPr>
                <w:rFonts w:asciiTheme="minorHAnsi" w:hAnsiTheme="minorHAnsi"/>
                <w:sz w:val="18"/>
                <w:szCs w:val="18"/>
              </w:rPr>
              <w:lastRenderedPageBreak/>
              <w:t>t this table&gt;&gt;</w:t>
            </w:r>
          </w:p>
        </w:tc>
      </w:tr>
      <w:tr w:rsidR="00C86939" w:rsidRPr="00C86939" w14:paraId="6223282E" w14:textId="77777777" w:rsidTr="00C86939">
        <w:trPr>
          <w:gridAfter w:val="1"/>
          <w:wAfter w:w="7" w:type="dxa"/>
          <w:trHeight w:val="185"/>
        </w:trPr>
        <w:tc>
          <w:tcPr>
            <w:tcW w:w="1097" w:type="dxa"/>
          </w:tcPr>
          <w:p w14:paraId="2D3921DA" w14:textId="77777777" w:rsidR="00C86939" w:rsidRPr="00CE1552" w:rsidRDefault="00C86939" w:rsidP="0029128E">
            <w:pPr>
              <w:rPr>
                <w:rFonts w:asciiTheme="minorHAnsi" w:hAnsiTheme="minorHAnsi"/>
                <w:sz w:val="18"/>
                <w:szCs w:val="18"/>
              </w:rPr>
            </w:pPr>
          </w:p>
        </w:tc>
        <w:tc>
          <w:tcPr>
            <w:tcW w:w="819" w:type="dxa"/>
          </w:tcPr>
          <w:p w14:paraId="03D47FA4" w14:textId="77777777" w:rsidR="00C86939" w:rsidRPr="00CE1552" w:rsidRDefault="00C86939" w:rsidP="0029128E">
            <w:pPr>
              <w:rPr>
                <w:rFonts w:asciiTheme="minorHAnsi" w:hAnsiTheme="minorHAnsi"/>
                <w:sz w:val="18"/>
                <w:szCs w:val="18"/>
              </w:rPr>
            </w:pPr>
          </w:p>
        </w:tc>
        <w:tc>
          <w:tcPr>
            <w:tcW w:w="934" w:type="dxa"/>
          </w:tcPr>
          <w:p w14:paraId="0A316915" w14:textId="77777777" w:rsidR="00C86939" w:rsidRPr="00CE1552" w:rsidRDefault="00C86939" w:rsidP="0029128E">
            <w:pPr>
              <w:rPr>
                <w:rFonts w:asciiTheme="minorHAnsi" w:hAnsiTheme="minorHAnsi"/>
                <w:sz w:val="18"/>
                <w:szCs w:val="18"/>
              </w:rPr>
            </w:pPr>
          </w:p>
        </w:tc>
        <w:tc>
          <w:tcPr>
            <w:tcW w:w="1028" w:type="dxa"/>
          </w:tcPr>
          <w:p w14:paraId="24990E71" w14:textId="77777777" w:rsidR="00C86939" w:rsidRPr="00CE1552" w:rsidRDefault="00C86939" w:rsidP="0029128E">
            <w:pPr>
              <w:rPr>
                <w:rFonts w:asciiTheme="minorHAnsi" w:hAnsiTheme="minorHAnsi"/>
                <w:sz w:val="18"/>
                <w:szCs w:val="18"/>
              </w:rPr>
            </w:pPr>
          </w:p>
        </w:tc>
        <w:tc>
          <w:tcPr>
            <w:tcW w:w="728" w:type="dxa"/>
          </w:tcPr>
          <w:p w14:paraId="1ECBC74A" w14:textId="77777777" w:rsidR="00C86939" w:rsidRPr="00CE1552" w:rsidRDefault="00C86939" w:rsidP="0029128E">
            <w:pPr>
              <w:rPr>
                <w:rFonts w:asciiTheme="minorHAnsi" w:hAnsiTheme="minorHAnsi"/>
                <w:sz w:val="18"/>
                <w:szCs w:val="18"/>
              </w:rPr>
            </w:pPr>
          </w:p>
        </w:tc>
        <w:tc>
          <w:tcPr>
            <w:tcW w:w="702" w:type="dxa"/>
          </w:tcPr>
          <w:p w14:paraId="0AA92B3E" w14:textId="77777777" w:rsidR="00C86939" w:rsidRPr="00CE1552" w:rsidRDefault="00C86939" w:rsidP="0029128E">
            <w:pPr>
              <w:rPr>
                <w:rFonts w:asciiTheme="minorHAnsi" w:hAnsiTheme="minorHAnsi"/>
                <w:sz w:val="18"/>
                <w:szCs w:val="18"/>
              </w:rPr>
            </w:pPr>
          </w:p>
        </w:tc>
        <w:tc>
          <w:tcPr>
            <w:tcW w:w="902" w:type="dxa"/>
          </w:tcPr>
          <w:p w14:paraId="16EC9655" w14:textId="77777777" w:rsidR="00C86939" w:rsidRPr="00CE1552" w:rsidRDefault="00C86939" w:rsidP="0029128E">
            <w:pPr>
              <w:rPr>
                <w:rFonts w:asciiTheme="minorHAnsi" w:hAnsiTheme="minorHAnsi"/>
                <w:sz w:val="18"/>
                <w:szCs w:val="18"/>
              </w:rPr>
            </w:pPr>
          </w:p>
        </w:tc>
        <w:tc>
          <w:tcPr>
            <w:tcW w:w="1003" w:type="dxa"/>
          </w:tcPr>
          <w:p w14:paraId="0D50062F" w14:textId="77777777" w:rsidR="00C86939" w:rsidRPr="00CE1552" w:rsidRDefault="00C86939" w:rsidP="0029128E">
            <w:pPr>
              <w:rPr>
                <w:rFonts w:asciiTheme="minorHAnsi" w:hAnsiTheme="minorHAnsi"/>
                <w:sz w:val="18"/>
                <w:szCs w:val="18"/>
              </w:rPr>
            </w:pPr>
          </w:p>
        </w:tc>
        <w:tc>
          <w:tcPr>
            <w:tcW w:w="902" w:type="dxa"/>
          </w:tcPr>
          <w:p w14:paraId="520A019B" w14:textId="77777777" w:rsidR="00C86939" w:rsidRPr="00CE1552" w:rsidRDefault="00C86939" w:rsidP="0029128E">
            <w:pPr>
              <w:rPr>
                <w:rFonts w:asciiTheme="minorHAnsi" w:hAnsiTheme="minorHAnsi"/>
                <w:sz w:val="18"/>
                <w:szCs w:val="18"/>
              </w:rPr>
            </w:pPr>
          </w:p>
        </w:tc>
        <w:tc>
          <w:tcPr>
            <w:tcW w:w="994" w:type="dxa"/>
          </w:tcPr>
          <w:p w14:paraId="64EC6A8D" w14:textId="77777777" w:rsidR="00C86939" w:rsidRPr="00CE1552" w:rsidRDefault="00C86939" w:rsidP="0029128E">
            <w:pPr>
              <w:rPr>
                <w:rFonts w:asciiTheme="minorHAnsi" w:hAnsiTheme="minorHAnsi"/>
                <w:sz w:val="18"/>
                <w:szCs w:val="18"/>
              </w:rPr>
            </w:pPr>
          </w:p>
        </w:tc>
        <w:tc>
          <w:tcPr>
            <w:tcW w:w="711" w:type="dxa"/>
          </w:tcPr>
          <w:p w14:paraId="5CC09BDB" w14:textId="77777777" w:rsidR="00C86939" w:rsidRPr="00CE1552" w:rsidRDefault="00C86939" w:rsidP="0029128E">
            <w:pPr>
              <w:rPr>
                <w:rFonts w:asciiTheme="minorHAnsi" w:hAnsiTheme="minorHAnsi"/>
                <w:sz w:val="18"/>
                <w:szCs w:val="18"/>
              </w:rPr>
            </w:pPr>
          </w:p>
        </w:tc>
        <w:tc>
          <w:tcPr>
            <w:tcW w:w="802" w:type="dxa"/>
          </w:tcPr>
          <w:p w14:paraId="64280B54" w14:textId="77777777" w:rsidR="00C86939" w:rsidRPr="00CE1552" w:rsidRDefault="00C86939" w:rsidP="0029128E">
            <w:pPr>
              <w:rPr>
                <w:rFonts w:asciiTheme="minorHAnsi" w:hAnsiTheme="minorHAnsi"/>
                <w:sz w:val="18"/>
                <w:szCs w:val="18"/>
              </w:rPr>
            </w:pPr>
          </w:p>
        </w:tc>
        <w:tc>
          <w:tcPr>
            <w:tcW w:w="902" w:type="dxa"/>
          </w:tcPr>
          <w:p w14:paraId="6F478F7F" w14:textId="77777777" w:rsidR="00C86939" w:rsidRPr="00CE1552" w:rsidRDefault="00C86939" w:rsidP="0029128E">
            <w:pPr>
              <w:rPr>
                <w:rFonts w:asciiTheme="minorHAnsi" w:hAnsiTheme="minorHAnsi"/>
                <w:sz w:val="18"/>
                <w:szCs w:val="18"/>
              </w:rPr>
            </w:pPr>
          </w:p>
        </w:tc>
        <w:tc>
          <w:tcPr>
            <w:tcW w:w="1003" w:type="dxa"/>
          </w:tcPr>
          <w:p w14:paraId="2758F040" w14:textId="77777777" w:rsidR="00C86939" w:rsidRPr="00CE1552" w:rsidRDefault="00C86939" w:rsidP="0029128E">
            <w:pPr>
              <w:rPr>
                <w:rFonts w:asciiTheme="minorHAnsi" w:hAnsiTheme="minorHAnsi"/>
                <w:sz w:val="18"/>
                <w:szCs w:val="18"/>
              </w:rPr>
            </w:pPr>
          </w:p>
        </w:tc>
        <w:tc>
          <w:tcPr>
            <w:tcW w:w="902" w:type="dxa"/>
          </w:tcPr>
          <w:p w14:paraId="1A059D7F" w14:textId="77777777" w:rsidR="00C86939" w:rsidRPr="00CE1552" w:rsidRDefault="00C86939" w:rsidP="0029128E">
            <w:pPr>
              <w:rPr>
                <w:rFonts w:asciiTheme="minorHAnsi" w:hAnsiTheme="minorHAnsi"/>
                <w:sz w:val="18"/>
                <w:szCs w:val="18"/>
              </w:rPr>
            </w:pPr>
          </w:p>
        </w:tc>
        <w:tc>
          <w:tcPr>
            <w:tcW w:w="997" w:type="dxa"/>
          </w:tcPr>
          <w:p w14:paraId="6477C73C" w14:textId="77777777" w:rsidR="00C86939" w:rsidRPr="00CE1552" w:rsidRDefault="00C86939" w:rsidP="0029128E">
            <w:pPr>
              <w:rPr>
                <w:rFonts w:asciiTheme="minorHAnsi" w:hAnsiTheme="minorHAnsi"/>
                <w:sz w:val="18"/>
                <w:szCs w:val="18"/>
              </w:rPr>
            </w:pPr>
          </w:p>
        </w:tc>
      </w:tr>
      <w:tr w:rsidR="00C86939" w:rsidRPr="00C86939" w14:paraId="3AF4B1C4" w14:textId="77777777" w:rsidTr="00CE1552">
        <w:trPr>
          <w:trHeight w:val="288"/>
        </w:trPr>
        <w:tc>
          <w:tcPr>
            <w:tcW w:w="14433" w:type="dxa"/>
            <w:gridSpan w:val="17"/>
          </w:tcPr>
          <w:p w14:paraId="79C94F50" w14:textId="77777777" w:rsidR="00C86939" w:rsidRPr="00CE1552" w:rsidRDefault="00C86939" w:rsidP="0029128E">
            <w:pPr>
              <w:rPr>
                <w:rFonts w:asciiTheme="minorHAnsi" w:hAnsiTheme="minorHAnsi"/>
                <w:sz w:val="18"/>
                <w:szCs w:val="18"/>
              </w:rPr>
            </w:pPr>
            <w:r w:rsidRPr="00CE2E84">
              <w:rPr>
                <w:rFonts w:asciiTheme="minorHAnsi" w:hAnsiTheme="minorHAnsi"/>
                <w:b/>
                <w:sz w:val="18"/>
                <w:szCs w:val="18"/>
              </w:rPr>
              <w:t>Note</w:t>
            </w:r>
            <w:r w:rsidRPr="00CE2E84">
              <w:rPr>
                <w:rFonts w:asciiTheme="minorHAnsi" w:hAnsiTheme="minorHAnsi"/>
                <w:sz w:val="18"/>
                <w:szCs w:val="18"/>
              </w:rPr>
              <w:t>: When insulation is added to the outside of a mass wall and/or when the inside is furred and insulated, the performance data may be adjusted using Equation 4-4 in the Joint Appendices.</w:t>
            </w:r>
          </w:p>
        </w:tc>
      </w:tr>
    </w:tbl>
    <w:p w14:paraId="1D5595AD" w14:textId="77777777" w:rsidR="00C86939" w:rsidRDefault="00C86939"/>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1061"/>
        <w:gridCol w:w="621"/>
        <w:gridCol w:w="1093"/>
        <w:gridCol w:w="796"/>
        <w:gridCol w:w="1035"/>
        <w:gridCol w:w="975"/>
        <w:gridCol w:w="1063"/>
        <w:gridCol w:w="1063"/>
        <w:gridCol w:w="975"/>
        <w:gridCol w:w="975"/>
        <w:gridCol w:w="1099"/>
        <w:gridCol w:w="1115"/>
        <w:gridCol w:w="908"/>
        <w:gridCol w:w="67"/>
        <w:gridCol w:w="976"/>
      </w:tblGrid>
      <w:tr w:rsidR="00BB003A" w14:paraId="4886A557" w14:textId="77777777" w:rsidTr="00CE1552">
        <w:trPr>
          <w:trHeight w:val="388"/>
        </w:trPr>
        <w:tc>
          <w:tcPr>
            <w:tcW w:w="14462" w:type="dxa"/>
            <w:gridSpan w:val="16"/>
            <w:tcBorders>
              <w:top w:val="single" w:sz="4" w:space="0" w:color="auto"/>
              <w:left w:val="single" w:sz="4" w:space="0" w:color="auto"/>
              <w:bottom w:val="single" w:sz="4" w:space="0" w:color="auto"/>
              <w:right w:val="single" w:sz="4" w:space="0" w:color="auto"/>
            </w:tcBorders>
          </w:tcPr>
          <w:p w14:paraId="4886A555" w14:textId="64E15A13" w:rsidR="006D4567" w:rsidRPr="00FD271A" w:rsidRDefault="005B199E" w:rsidP="00CC2306">
            <w:pPr>
              <w:keepNext/>
              <w:rPr>
                <w:rFonts w:ascii="Calibri" w:eastAsia="Calibri" w:hAnsi="Calibri"/>
                <w:b/>
                <w:sz w:val="20"/>
                <w:szCs w:val="22"/>
              </w:rPr>
            </w:pPr>
            <w:r>
              <w:rPr>
                <w:rFonts w:ascii="Calibri" w:eastAsia="Calibri" w:hAnsi="Calibri"/>
                <w:b/>
                <w:sz w:val="20"/>
                <w:szCs w:val="22"/>
              </w:rPr>
              <w:t>E</w:t>
            </w:r>
            <w:r w:rsidR="00BB003A" w:rsidRPr="00FD271A">
              <w:rPr>
                <w:rFonts w:ascii="Calibri" w:eastAsia="Calibri" w:hAnsi="Calibri"/>
                <w:b/>
                <w:sz w:val="20"/>
                <w:szCs w:val="22"/>
              </w:rPr>
              <w:t xml:space="preserve">. </w:t>
            </w:r>
            <w:r w:rsidR="00F135D3" w:rsidRPr="00FD271A">
              <w:rPr>
                <w:rFonts w:ascii="Calibri" w:eastAsia="Calibri" w:hAnsi="Calibri"/>
                <w:b/>
                <w:sz w:val="20"/>
                <w:szCs w:val="22"/>
              </w:rPr>
              <w:t>Roof Replacement</w:t>
            </w:r>
            <w:r w:rsidR="00BB003A" w:rsidRPr="00FD271A">
              <w:rPr>
                <w:rFonts w:ascii="Calibri" w:eastAsia="Calibri" w:hAnsi="Calibri"/>
                <w:b/>
                <w:sz w:val="20"/>
                <w:szCs w:val="22"/>
              </w:rPr>
              <w:t xml:space="preserve"> </w:t>
            </w:r>
            <w:r w:rsidR="00BB003A" w:rsidRPr="00FD271A">
              <w:rPr>
                <w:rFonts w:ascii="Calibri" w:eastAsia="Calibri" w:hAnsi="Calibri"/>
                <w:sz w:val="20"/>
                <w:szCs w:val="22"/>
              </w:rPr>
              <w:t>(Section 150.2(b)1H)</w:t>
            </w:r>
            <w:r w:rsidR="00BB003A" w:rsidRPr="00FD271A">
              <w:rPr>
                <w:rFonts w:ascii="Calibri" w:eastAsia="Calibri" w:hAnsi="Calibri"/>
                <w:b/>
                <w:sz w:val="20"/>
                <w:szCs w:val="22"/>
              </w:rPr>
              <w:t xml:space="preserve">  </w:t>
            </w:r>
          </w:p>
          <w:p w14:paraId="4886A556" w14:textId="77777777" w:rsidR="009714D3" w:rsidRPr="00974C44" w:rsidRDefault="00BB003A">
            <w:pPr>
              <w:keepNext/>
              <w:rPr>
                <w:rFonts w:ascii="Calibri" w:eastAsia="Calibri" w:hAnsi="Calibri"/>
                <w:b/>
                <w:sz w:val="20"/>
                <w:szCs w:val="20"/>
              </w:rPr>
            </w:pPr>
            <w:r w:rsidRPr="00974C44">
              <w:rPr>
                <w:rFonts w:ascii="Calibri" w:eastAsia="Calibri" w:hAnsi="Calibri"/>
                <w:sz w:val="20"/>
                <w:szCs w:val="20"/>
              </w:rPr>
              <w:t>&lt;&lt;if A13 is</w:t>
            </w:r>
            <w:r w:rsidRPr="00974C44">
              <w:rPr>
                <w:rFonts w:ascii="Calibri" w:hAnsi="Calibri"/>
                <w:sz w:val="20"/>
                <w:szCs w:val="20"/>
              </w:rPr>
              <w:t xml:space="preserve"> Roof Replacement</w:t>
            </w:r>
            <w:r w:rsidR="006D4567" w:rsidRPr="00974C44">
              <w:rPr>
                <w:rFonts w:ascii="Calibri" w:hAnsi="Calibri"/>
                <w:sz w:val="20"/>
                <w:szCs w:val="20"/>
              </w:rPr>
              <w:t xml:space="preserve">&gt; </w:t>
            </w:r>
            <w:r w:rsidRPr="00974C44">
              <w:rPr>
                <w:rFonts w:ascii="Calibri" w:hAnsi="Calibri"/>
                <w:sz w:val="20"/>
                <w:szCs w:val="20"/>
              </w:rPr>
              <w:t>50% th</w:t>
            </w:r>
            <w:r w:rsidR="006D4567" w:rsidRPr="00974C44">
              <w:rPr>
                <w:rFonts w:ascii="Calibri" w:hAnsi="Calibri"/>
                <w:sz w:val="20"/>
                <w:szCs w:val="20"/>
              </w:rPr>
              <w:t>en display this section; else display section header and standard “This Section Does Not Apply” message&gt;</w:t>
            </w:r>
            <w:r w:rsidRPr="00974C44">
              <w:rPr>
                <w:rFonts w:ascii="Calibri" w:hAnsi="Calibri"/>
                <w:sz w:val="20"/>
                <w:szCs w:val="20"/>
              </w:rPr>
              <w:t>&gt;</w:t>
            </w:r>
          </w:p>
        </w:tc>
      </w:tr>
      <w:tr w:rsidR="00BB003A" w14:paraId="4886A566" w14:textId="77777777" w:rsidTr="00CE1552">
        <w:trPr>
          <w:trHeight w:val="260"/>
        </w:trPr>
        <w:tc>
          <w:tcPr>
            <w:tcW w:w="640" w:type="dxa"/>
            <w:tcBorders>
              <w:left w:val="single" w:sz="4" w:space="0" w:color="auto"/>
              <w:right w:val="single" w:sz="4" w:space="0" w:color="auto"/>
            </w:tcBorders>
            <w:shd w:val="clear" w:color="auto" w:fill="auto"/>
            <w:vAlign w:val="bottom"/>
          </w:tcPr>
          <w:p w14:paraId="4886A558"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1</w:t>
            </w:r>
          </w:p>
        </w:tc>
        <w:tc>
          <w:tcPr>
            <w:tcW w:w="1061" w:type="dxa"/>
            <w:tcBorders>
              <w:left w:val="single" w:sz="4" w:space="0" w:color="auto"/>
            </w:tcBorders>
            <w:shd w:val="clear" w:color="auto" w:fill="auto"/>
            <w:vAlign w:val="bottom"/>
          </w:tcPr>
          <w:p w14:paraId="4886A559"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02</w:t>
            </w:r>
          </w:p>
        </w:tc>
        <w:tc>
          <w:tcPr>
            <w:tcW w:w="621" w:type="dxa"/>
            <w:shd w:val="clear" w:color="auto" w:fill="auto"/>
            <w:vAlign w:val="bottom"/>
          </w:tcPr>
          <w:p w14:paraId="4886A55A"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3</w:t>
            </w:r>
          </w:p>
        </w:tc>
        <w:tc>
          <w:tcPr>
            <w:tcW w:w="1093" w:type="dxa"/>
            <w:shd w:val="clear" w:color="auto" w:fill="auto"/>
            <w:vAlign w:val="bottom"/>
          </w:tcPr>
          <w:p w14:paraId="4886A55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4</w:t>
            </w:r>
          </w:p>
        </w:tc>
        <w:tc>
          <w:tcPr>
            <w:tcW w:w="796" w:type="dxa"/>
            <w:shd w:val="clear" w:color="auto" w:fill="auto"/>
            <w:vAlign w:val="bottom"/>
          </w:tcPr>
          <w:p w14:paraId="4886A55C"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5</w:t>
            </w:r>
          </w:p>
        </w:tc>
        <w:tc>
          <w:tcPr>
            <w:tcW w:w="1035" w:type="dxa"/>
            <w:shd w:val="clear" w:color="auto" w:fill="auto"/>
            <w:vAlign w:val="bottom"/>
          </w:tcPr>
          <w:p w14:paraId="4886A55D"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6</w:t>
            </w:r>
          </w:p>
        </w:tc>
        <w:tc>
          <w:tcPr>
            <w:tcW w:w="975" w:type="dxa"/>
            <w:shd w:val="clear" w:color="auto" w:fill="auto"/>
            <w:vAlign w:val="bottom"/>
          </w:tcPr>
          <w:p w14:paraId="4886A55E"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7</w:t>
            </w:r>
          </w:p>
        </w:tc>
        <w:tc>
          <w:tcPr>
            <w:tcW w:w="1063" w:type="dxa"/>
            <w:shd w:val="clear" w:color="auto" w:fill="auto"/>
            <w:vAlign w:val="bottom"/>
          </w:tcPr>
          <w:p w14:paraId="4886A55F"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0</w:t>
            </w:r>
            <w:r>
              <w:rPr>
                <w:rFonts w:ascii="Calibri" w:hAnsi="Calibri"/>
                <w:b w:val="0"/>
                <w:noProof/>
                <w:color w:val="auto"/>
                <w:sz w:val="18"/>
                <w:szCs w:val="18"/>
              </w:rPr>
              <w:t>8</w:t>
            </w:r>
          </w:p>
        </w:tc>
        <w:tc>
          <w:tcPr>
            <w:tcW w:w="1063" w:type="dxa"/>
            <w:shd w:val="clear" w:color="auto" w:fill="auto"/>
            <w:vAlign w:val="bottom"/>
          </w:tcPr>
          <w:p w14:paraId="4886A560"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09</w:t>
            </w:r>
          </w:p>
        </w:tc>
        <w:tc>
          <w:tcPr>
            <w:tcW w:w="975" w:type="dxa"/>
            <w:shd w:val="clear" w:color="auto" w:fill="auto"/>
            <w:vAlign w:val="bottom"/>
          </w:tcPr>
          <w:p w14:paraId="4886A561"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10</w:t>
            </w:r>
          </w:p>
        </w:tc>
        <w:tc>
          <w:tcPr>
            <w:tcW w:w="975" w:type="dxa"/>
            <w:shd w:val="clear" w:color="auto" w:fill="auto"/>
            <w:vAlign w:val="bottom"/>
          </w:tcPr>
          <w:p w14:paraId="4886A562"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11</w:t>
            </w:r>
          </w:p>
        </w:tc>
        <w:tc>
          <w:tcPr>
            <w:tcW w:w="2214" w:type="dxa"/>
            <w:gridSpan w:val="2"/>
            <w:shd w:val="clear" w:color="auto" w:fill="auto"/>
            <w:vAlign w:val="bottom"/>
          </w:tcPr>
          <w:p w14:paraId="4886A563" w14:textId="77777777" w:rsidR="00BB003A" w:rsidRPr="00C24189" w:rsidDel="006E1E4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2</w:t>
            </w:r>
          </w:p>
        </w:tc>
        <w:tc>
          <w:tcPr>
            <w:tcW w:w="908" w:type="dxa"/>
            <w:shd w:val="clear" w:color="auto" w:fill="auto"/>
            <w:vAlign w:val="bottom"/>
          </w:tcPr>
          <w:p w14:paraId="4886A564"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3</w:t>
            </w:r>
          </w:p>
        </w:tc>
        <w:tc>
          <w:tcPr>
            <w:tcW w:w="1043" w:type="dxa"/>
            <w:gridSpan w:val="2"/>
            <w:tcBorders>
              <w:right w:val="single" w:sz="4" w:space="0" w:color="auto"/>
            </w:tcBorders>
            <w:shd w:val="clear" w:color="auto" w:fill="auto"/>
            <w:vAlign w:val="bottom"/>
          </w:tcPr>
          <w:p w14:paraId="4886A565"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1</w:t>
            </w:r>
            <w:r>
              <w:rPr>
                <w:rFonts w:ascii="Calibri" w:hAnsi="Calibri"/>
                <w:b w:val="0"/>
                <w:noProof/>
                <w:color w:val="auto"/>
                <w:sz w:val="18"/>
                <w:szCs w:val="18"/>
              </w:rPr>
              <w:t>4</w:t>
            </w:r>
          </w:p>
        </w:tc>
      </w:tr>
      <w:tr w:rsidR="00BB003A" w:rsidRPr="00C24189" w14:paraId="4886A570" w14:textId="77777777" w:rsidTr="00CE1552">
        <w:trPr>
          <w:trHeight w:val="251"/>
        </w:trPr>
        <w:tc>
          <w:tcPr>
            <w:tcW w:w="640" w:type="dxa"/>
            <w:vMerge w:val="restart"/>
            <w:tcBorders>
              <w:left w:val="single" w:sz="4" w:space="0" w:color="auto"/>
              <w:bottom w:val="single" w:sz="4" w:space="0" w:color="auto"/>
              <w:right w:val="single" w:sz="4" w:space="0" w:color="auto"/>
            </w:tcBorders>
            <w:shd w:val="clear" w:color="auto" w:fill="auto"/>
            <w:vAlign w:val="bottom"/>
          </w:tcPr>
          <w:p w14:paraId="4886A567"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sz w:val="18"/>
                <w:szCs w:val="18"/>
              </w:rPr>
              <w:t>Tag/</w:t>
            </w:r>
            <w:r>
              <w:rPr>
                <w:rFonts w:ascii="Calibri" w:hAnsi="Calibri"/>
                <w:sz w:val="18"/>
                <w:szCs w:val="18"/>
              </w:rPr>
              <w:t xml:space="preserve"> </w:t>
            </w:r>
            <w:r w:rsidRPr="00C24189">
              <w:rPr>
                <w:rFonts w:ascii="Calibri" w:hAnsi="Calibri"/>
                <w:sz w:val="18"/>
                <w:szCs w:val="18"/>
              </w:rPr>
              <w:t>ID</w:t>
            </w:r>
          </w:p>
        </w:tc>
        <w:tc>
          <w:tcPr>
            <w:tcW w:w="1061" w:type="dxa"/>
            <w:vMerge w:val="restart"/>
            <w:tcBorders>
              <w:left w:val="single" w:sz="4" w:space="0" w:color="auto"/>
              <w:bottom w:val="single" w:sz="4" w:space="0" w:color="auto"/>
            </w:tcBorders>
            <w:shd w:val="clear" w:color="auto" w:fill="auto"/>
            <w:vAlign w:val="bottom"/>
          </w:tcPr>
          <w:p w14:paraId="4886A568" w14:textId="77777777" w:rsidR="00BB003A" w:rsidRDefault="00BB003A" w:rsidP="00CC2306">
            <w:pPr>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Method of Compliance</w:t>
            </w:r>
          </w:p>
        </w:tc>
        <w:tc>
          <w:tcPr>
            <w:tcW w:w="621" w:type="dxa"/>
            <w:vMerge w:val="restart"/>
            <w:tcBorders>
              <w:bottom w:val="single" w:sz="4" w:space="0" w:color="auto"/>
            </w:tcBorders>
            <w:shd w:val="clear" w:color="auto" w:fill="auto"/>
            <w:vAlign w:val="bottom"/>
          </w:tcPr>
          <w:p w14:paraId="4886A569"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Roof Pitch</w:t>
            </w:r>
          </w:p>
        </w:tc>
        <w:tc>
          <w:tcPr>
            <w:tcW w:w="1093" w:type="dxa"/>
            <w:vMerge w:val="restart"/>
            <w:tcBorders>
              <w:bottom w:val="single" w:sz="4" w:space="0" w:color="auto"/>
            </w:tcBorders>
            <w:shd w:val="clear" w:color="auto" w:fill="auto"/>
            <w:vAlign w:val="bottom"/>
          </w:tcPr>
          <w:p w14:paraId="4886A56A"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r w:rsidRPr="00C24189">
              <w:rPr>
                <w:rFonts w:ascii="Calibri" w:hAnsi="Calibri"/>
                <w:noProof/>
                <w:sz w:val="18"/>
                <w:szCs w:val="18"/>
              </w:rPr>
              <w:t>Exception</w:t>
            </w:r>
          </w:p>
        </w:tc>
        <w:tc>
          <w:tcPr>
            <w:tcW w:w="796" w:type="dxa"/>
            <w:vMerge w:val="restart"/>
            <w:tcBorders>
              <w:bottom w:val="single" w:sz="4" w:space="0" w:color="auto"/>
            </w:tcBorders>
            <w:shd w:val="clear" w:color="auto" w:fill="auto"/>
            <w:vAlign w:val="bottom"/>
          </w:tcPr>
          <w:p w14:paraId="4886A56B"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CRRC Product ID Number</w:t>
            </w:r>
          </w:p>
        </w:tc>
        <w:tc>
          <w:tcPr>
            <w:tcW w:w="1035" w:type="dxa"/>
            <w:vMerge w:val="restart"/>
            <w:tcBorders>
              <w:bottom w:val="single" w:sz="4" w:space="0" w:color="auto"/>
            </w:tcBorders>
            <w:shd w:val="clear" w:color="auto" w:fill="auto"/>
            <w:vAlign w:val="bottom"/>
          </w:tcPr>
          <w:p w14:paraId="4886A56C"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Product Type</w:t>
            </w:r>
          </w:p>
        </w:tc>
        <w:tc>
          <w:tcPr>
            <w:tcW w:w="975" w:type="dxa"/>
            <w:vMerge w:val="restart"/>
            <w:tcBorders>
              <w:bottom w:val="single" w:sz="4" w:space="0" w:color="auto"/>
            </w:tcBorders>
            <w:shd w:val="clear" w:color="auto" w:fill="auto"/>
            <w:vAlign w:val="bottom"/>
          </w:tcPr>
          <w:p w14:paraId="4886A56D" w14:textId="77777777" w:rsidR="00BB003A" w:rsidRPr="00C24189" w:rsidRDefault="00BB003A" w:rsidP="00CC2306">
            <w:pPr>
              <w:pStyle w:val="Heading7"/>
              <w:tabs>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R-value Deck Insulation</w:t>
            </w:r>
          </w:p>
        </w:tc>
        <w:tc>
          <w:tcPr>
            <w:tcW w:w="4076" w:type="dxa"/>
            <w:gridSpan w:val="4"/>
            <w:tcBorders>
              <w:bottom w:val="single" w:sz="4" w:space="0" w:color="auto"/>
            </w:tcBorders>
            <w:shd w:val="clear" w:color="auto" w:fill="auto"/>
            <w:vAlign w:val="bottom"/>
          </w:tcPr>
          <w:p w14:paraId="4886A56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Proposed</w:t>
            </w:r>
          </w:p>
        </w:tc>
        <w:tc>
          <w:tcPr>
            <w:tcW w:w="4165" w:type="dxa"/>
            <w:gridSpan w:val="5"/>
            <w:tcBorders>
              <w:bottom w:val="single" w:sz="4" w:space="0" w:color="auto"/>
              <w:right w:val="single" w:sz="4" w:space="0" w:color="auto"/>
            </w:tcBorders>
            <w:vAlign w:val="bottom"/>
          </w:tcPr>
          <w:p w14:paraId="4886A56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noProof/>
                <w:color w:val="auto"/>
                <w:sz w:val="18"/>
                <w:szCs w:val="18"/>
              </w:rPr>
            </w:pPr>
            <w:r w:rsidRPr="00C24189">
              <w:rPr>
                <w:rFonts w:ascii="Calibri" w:hAnsi="Calibri"/>
                <w:noProof/>
                <w:color w:val="auto"/>
                <w:sz w:val="18"/>
                <w:szCs w:val="18"/>
              </w:rPr>
              <w:t>Minimum Required</w:t>
            </w:r>
          </w:p>
        </w:tc>
      </w:tr>
      <w:tr w:rsidR="00BB003A" w:rsidRPr="00C24189" w14:paraId="4886A580" w14:textId="77777777" w:rsidTr="00CE1552">
        <w:trPr>
          <w:trHeight w:val="765"/>
        </w:trPr>
        <w:tc>
          <w:tcPr>
            <w:tcW w:w="640" w:type="dxa"/>
            <w:vMerge/>
            <w:tcBorders>
              <w:left w:val="single" w:sz="4" w:space="0" w:color="auto"/>
              <w:bottom w:val="single" w:sz="4" w:space="0" w:color="auto"/>
              <w:right w:val="single" w:sz="4" w:space="0" w:color="auto"/>
            </w:tcBorders>
            <w:shd w:val="clear" w:color="auto" w:fill="auto"/>
            <w:vAlign w:val="bottom"/>
          </w:tcPr>
          <w:p w14:paraId="4886A571"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61" w:type="dxa"/>
            <w:vMerge/>
            <w:tcBorders>
              <w:left w:val="single" w:sz="4" w:space="0" w:color="auto"/>
              <w:bottom w:val="single" w:sz="4" w:space="0" w:color="auto"/>
            </w:tcBorders>
            <w:shd w:val="clear" w:color="auto" w:fill="auto"/>
            <w:vAlign w:val="bottom"/>
          </w:tcPr>
          <w:p w14:paraId="4886A572"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621" w:type="dxa"/>
            <w:vMerge/>
            <w:tcBorders>
              <w:bottom w:val="single" w:sz="4" w:space="0" w:color="auto"/>
            </w:tcBorders>
            <w:shd w:val="clear" w:color="auto" w:fill="auto"/>
            <w:vAlign w:val="bottom"/>
          </w:tcPr>
          <w:p w14:paraId="4886A573"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1093" w:type="dxa"/>
            <w:vMerge/>
            <w:tcBorders>
              <w:bottom w:val="single" w:sz="4" w:space="0" w:color="auto"/>
            </w:tcBorders>
            <w:shd w:val="clear" w:color="auto" w:fill="auto"/>
            <w:vAlign w:val="bottom"/>
          </w:tcPr>
          <w:p w14:paraId="4886A574" w14:textId="77777777" w:rsidR="00BB003A" w:rsidRPr="00C24189" w:rsidRDefault="00BB003A" w:rsidP="00CC2306">
            <w:pPr>
              <w:tabs>
                <w:tab w:val="left" w:pos="7200"/>
                <w:tab w:val="left" w:pos="9990"/>
                <w:tab w:val="left" w:pos="10980"/>
                <w:tab w:val="right" w:pos="11430"/>
              </w:tabs>
              <w:jc w:val="center"/>
              <w:rPr>
                <w:rFonts w:ascii="Calibri" w:hAnsi="Calibri"/>
                <w:noProof/>
                <w:sz w:val="18"/>
                <w:szCs w:val="18"/>
              </w:rPr>
            </w:pPr>
          </w:p>
        </w:tc>
        <w:tc>
          <w:tcPr>
            <w:tcW w:w="796" w:type="dxa"/>
            <w:vMerge/>
            <w:tcBorders>
              <w:bottom w:val="single" w:sz="4" w:space="0" w:color="auto"/>
            </w:tcBorders>
            <w:shd w:val="clear" w:color="auto" w:fill="auto"/>
            <w:vAlign w:val="bottom"/>
          </w:tcPr>
          <w:p w14:paraId="4886A575"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p>
        </w:tc>
        <w:tc>
          <w:tcPr>
            <w:tcW w:w="1035" w:type="dxa"/>
            <w:vMerge/>
            <w:tcBorders>
              <w:bottom w:val="single" w:sz="4" w:space="0" w:color="auto"/>
            </w:tcBorders>
            <w:shd w:val="clear" w:color="auto" w:fill="auto"/>
            <w:vAlign w:val="bottom"/>
          </w:tcPr>
          <w:p w14:paraId="4886A576"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975" w:type="dxa"/>
            <w:vMerge/>
            <w:tcBorders>
              <w:bottom w:val="single" w:sz="4" w:space="0" w:color="auto"/>
            </w:tcBorders>
            <w:shd w:val="clear" w:color="auto" w:fill="auto"/>
            <w:vAlign w:val="bottom"/>
          </w:tcPr>
          <w:p w14:paraId="4886A577"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p>
        </w:tc>
        <w:tc>
          <w:tcPr>
            <w:tcW w:w="1063" w:type="dxa"/>
            <w:tcBorders>
              <w:bottom w:val="single" w:sz="4" w:space="0" w:color="auto"/>
            </w:tcBorders>
            <w:shd w:val="clear" w:color="auto" w:fill="auto"/>
            <w:vAlign w:val="bottom"/>
          </w:tcPr>
          <w:p w14:paraId="4886A578"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Initial Solar Reflectance</w:t>
            </w:r>
          </w:p>
        </w:tc>
        <w:tc>
          <w:tcPr>
            <w:tcW w:w="1063" w:type="dxa"/>
            <w:tcBorders>
              <w:bottom w:val="single" w:sz="4" w:space="0" w:color="auto"/>
            </w:tcBorders>
            <w:shd w:val="clear" w:color="auto" w:fill="auto"/>
            <w:vAlign w:val="bottom"/>
          </w:tcPr>
          <w:p w14:paraId="4886A579"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Aged Solar Reflectance</w:t>
            </w:r>
          </w:p>
        </w:tc>
        <w:tc>
          <w:tcPr>
            <w:tcW w:w="975" w:type="dxa"/>
            <w:tcBorders>
              <w:bottom w:val="single" w:sz="4" w:space="0" w:color="auto"/>
            </w:tcBorders>
            <w:shd w:val="clear" w:color="auto" w:fill="auto"/>
            <w:vAlign w:val="bottom"/>
          </w:tcPr>
          <w:p w14:paraId="4886A57A"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Thermal Emittance</w:t>
            </w:r>
          </w:p>
        </w:tc>
        <w:tc>
          <w:tcPr>
            <w:tcW w:w="975" w:type="dxa"/>
            <w:tcBorders>
              <w:bottom w:val="single" w:sz="4" w:space="0" w:color="auto"/>
            </w:tcBorders>
            <w:shd w:val="clear" w:color="auto" w:fill="auto"/>
            <w:vAlign w:val="bottom"/>
          </w:tcPr>
          <w:p w14:paraId="4886A57B" w14:textId="77777777" w:rsidR="00BB003A"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c>
          <w:tcPr>
            <w:tcW w:w="1099" w:type="dxa"/>
            <w:tcBorders>
              <w:bottom w:val="single" w:sz="4" w:space="0" w:color="auto"/>
            </w:tcBorders>
            <w:shd w:val="clear" w:color="auto" w:fill="auto"/>
            <w:vAlign w:val="bottom"/>
          </w:tcPr>
          <w:p w14:paraId="4886A57C"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Aged Solar Reflectance</w:t>
            </w:r>
            <w:r>
              <w:rPr>
                <w:rFonts w:ascii="Calibri" w:hAnsi="Calibri"/>
                <w:b w:val="0"/>
                <w:noProof/>
                <w:color w:val="auto"/>
                <w:sz w:val="18"/>
                <w:szCs w:val="18"/>
              </w:rPr>
              <w:t xml:space="preserve"> (Max)</w:t>
            </w:r>
          </w:p>
        </w:tc>
        <w:tc>
          <w:tcPr>
            <w:tcW w:w="1115" w:type="dxa"/>
            <w:tcBorders>
              <w:bottom w:val="single" w:sz="4" w:space="0" w:color="auto"/>
            </w:tcBorders>
            <w:vAlign w:val="bottom"/>
          </w:tcPr>
          <w:p w14:paraId="4886A57D"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Pr>
                <w:rFonts w:ascii="Calibri" w:hAnsi="Calibri"/>
                <w:b w:val="0"/>
                <w:noProof/>
                <w:color w:val="auto"/>
                <w:sz w:val="18"/>
                <w:szCs w:val="18"/>
              </w:rPr>
              <w:t>Aged Solar Reflectance (Min)</w:t>
            </w:r>
          </w:p>
        </w:tc>
        <w:tc>
          <w:tcPr>
            <w:tcW w:w="975" w:type="dxa"/>
            <w:gridSpan w:val="2"/>
            <w:tcBorders>
              <w:bottom w:val="single" w:sz="4" w:space="0" w:color="auto"/>
            </w:tcBorders>
            <w:shd w:val="clear" w:color="auto" w:fill="auto"/>
            <w:vAlign w:val="bottom"/>
          </w:tcPr>
          <w:p w14:paraId="4886A57E"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bCs/>
                <w:color w:val="auto"/>
                <w:sz w:val="18"/>
                <w:szCs w:val="18"/>
              </w:rPr>
            </w:pPr>
            <w:r w:rsidRPr="00C24189">
              <w:rPr>
                <w:rFonts w:ascii="Calibri" w:hAnsi="Calibri"/>
                <w:b w:val="0"/>
                <w:noProof/>
                <w:color w:val="auto"/>
                <w:sz w:val="18"/>
                <w:szCs w:val="18"/>
              </w:rPr>
              <w:t>Thermal Emittance</w:t>
            </w:r>
          </w:p>
        </w:tc>
        <w:tc>
          <w:tcPr>
            <w:tcW w:w="976" w:type="dxa"/>
            <w:tcBorders>
              <w:bottom w:val="single" w:sz="4" w:space="0" w:color="auto"/>
              <w:right w:val="single" w:sz="4" w:space="0" w:color="auto"/>
            </w:tcBorders>
            <w:shd w:val="clear" w:color="auto" w:fill="auto"/>
            <w:vAlign w:val="bottom"/>
          </w:tcPr>
          <w:p w14:paraId="4886A57F" w14:textId="77777777" w:rsidR="00BB003A" w:rsidRPr="00C24189" w:rsidRDefault="00BB003A" w:rsidP="00CC2306">
            <w:pPr>
              <w:pStyle w:val="Heading7"/>
              <w:tabs>
                <w:tab w:val="clear" w:pos="10980"/>
                <w:tab w:val="clear" w:pos="11430"/>
                <w:tab w:val="left" w:pos="180"/>
                <w:tab w:val="left" w:pos="5310"/>
                <w:tab w:val="left" w:pos="8100"/>
              </w:tabs>
              <w:jc w:val="center"/>
              <w:rPr>
                <w:rFonts w:ascii="Calibri" w:hAnsi="Calibri"/>
                <w:b w:val="0"/>
                <w:noProof/>
                <w:color w:val="auto"/>
                <w:sz w:val="18"/>
                <w:szCs w:val="18"/>
              </w:rPr>
            </w:pPr>
            <w:r w:rsidRPr="00C24189">
              <w:rPr>
                <w:rFonts w:ascii="Calibri" w:hAnsi="Calibri"/>
                <w:b w:val="0"/>
                <w:noProof/>
                <w:color w:val="auto"/>
                <w:sz w:val="18"/>
                <w:szCs w:val="18"/>
              </w:rPr>
              <w:t>SRI</w:t>
            </w:r>
            <w:r>
              <w:rPr>
                <w:rFonts w:ascii="Calibri" w:hAnsi="Calibri"/>
                <w:b w:val="0"/>
                <w:noProof/>
                <w:color w:val="auto"/>
                <w:sz w:val="18"/>
                <w:szCs w:val="18"/>
              </w:rPr>
              <w:t xml:space="preserve"> (Optional)</w:t>
            </w:r>
          </w:p>
        </w:tc>
      </w:tr>
      <w:tr w:rsidR="00BB003A" w14:paraId="4886A5EE" w14:textId="77777777" w:rsidTr="00CE1552">
        <w:trPr>
          <w:trHeight w:val="240"/>
        </w:trPr>
        <w:tc>
          <w:tcPr>
            <w:tcW w:w="640" w:type="dxa"/>
            <w:tcBorders>
              <w:left w:val="single" w:sz="4" w:space="0" w:color="auto"/>
              <w:bottom w:val="single" w:sz="4" w:space="0" w:color="auto"/>
              <w:right w:val="single" w:sz="4" w:space="0" w:color="auto"/>
            </w:tcBorders>
            <w:shd w:val="clear" w:color="auto" w:fill="auto"/>
            <w:vAlign w:val="bottom"/>
          </w:tcPr>
          <w:p w14:paraId="4886A581"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 xml:space="preserve">&lt;&lt;User Input: </w:t>
            </w:r>
            <w:proofErr w:type="spellStart"/>
            <w:r>
              <w:rPr>
                <w:rFonts w:asciiTheme="minorHAnsi" w:hAnsiTheme="minorHAnsi"/>
                <w:sz w:val="18"/>
                <w:szCs w:val="18"/>
              </w:rPr>
              <w:t>ObjectNamePermissive</w:t>
            </w:r>
            <w:proofErr w:type="spellEnd"/>
            <w:r>
              <w:rPr>
                <w:rFonts w:asciiTheme="minorHAnsi" w:hAnsiTheme="minorHAnsi"/>
                <w:sz w:val="18"/>
                <w:szCs w:val="18"/>
              </w:rPr>
              <w:t>&gt;&gt;</w:t>
            </w:r>
          </w:p>
        </w:tc>
        <w:tc>
          <w:tcPr>
            <w:tcW w:w="1061" w:type="dxa"/>
            <w:tcBorders>
              <w:left w:val="single" w:sz="4" w:space="0" w:color="auto"/>
              <w:bottom w:val="single" w:sz="4" w:space="0" w:color="auto"/>
            </w:tcBorders>
            <w:shd w:val="clear" w:color="auto" w:fill="auto"/>
            <w:vAlign w:val="bottom"/>
          </w:tcPr>
          <w:p w14:paraId="4886A582" w14:textId="33903F36"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sidRPr="00EA3C79">
              <w:rPr>
                <w:rFonts w:asciiTheme="minorHAnsi" w:hAnsiTheme="minorHAnsi"/>
                <w:sz w:val="18"/>
                <w:szCs w:val="18"/>
              </w:rPr>
              <w:t xml:space="preserve">&lt;&lt;User selects from </w:t>
            </w:r>
            <w:r>
              <w:rPr>
                <w:rFonts w:asciiTheme="minorHAnsi" w:hAnsiTheme="minorHAnsi"/>
                <w:sz w:val="18"/>
                <w:szCs w:val="18"/>
              </w:rPr>
              <w:t>dropdown</w:t>
            </w:r>
            <w:r w:rsidRPr="00EA3C79">
              <w:rPr>
                <w:rFonts w:asciiTheme="minorHAnsi" w:hAnsiTheme="minorHAnsi"/>
                <w:sz w:val="18"/>
                <w:szCs w:val="18"/>
              </w:rPr>
              <w:t xml:space="preserve">, </w:t>
            </w:r>
            <w:r w:rsidR="00386287">
              <w:rPr>
                <w:rFonts w:asciiTheme="minorHAnsi" w:hAnsiTheme="minorHAnsi"/>
                <w:sz w:val="18"/>
                <w:szCs w:val="18"/>
              </w:rPr>
              <w:t xml:space="preserve">Not in an applicable climate zone, </w:t>
            </w:r>
            <w:r w:rsidRPr="00EA3C79">
              <w:rPr>
                <w:rFonts w:asciiTheme="minorHAnsi" w:hAnsiTheme="minorHAnsi"/>
                <w:sz w:val="18"/>
                <w:szCs w:val="18"/>
              </w:rPr>
              <w:t>Aged Solar Reflectance and Thermal Emittance</w:t>
            </w:r>
            <w:r>
              <w:rPr>
                <w:rFonts w:asciiTheme="minorHAnsi" w:hAnsiTheme="minorHAnsi"/>
                <w:sz w:val="18"/>
                <w:szCs w:val="18"/>
              </w:rPr>
              <w:t xml:space="preserve">, Initial </w:t>
            </w:r>
            <w:r w:rsidRPr="00EA3C79">
              <w:rPr>
                <w:rFonts w:asciiTheme="minorHAnsi" w:hAnsiTheme="minorHAnsi"/>
                <w:sz w:val="18"/>
                <w:szCs w:val="18"/>
              </w:rPr>
              <w:t>Solar Reflectance and Thermal Emittance</w:t>
            </w:r>
            <w:r>
              <w:rPr>
                <w:rFonts w:asciiTheme="minorHAnsi" w:hAnsiTheme="minorHAnsi"/>
                <w:sz w:val="18"/>
                <w:szCs w:val="18"/>
              </w:rPr>
              <w:t xml:space="preserve">, </w:t>
            </w:r>
            <w:proofErr w:type="gramStart"/>
            <w:r w:rsidRPr="00EA3C79">
              <w:rPr>
                <w:rFonts w:asciiTheme="minorHAnsi" w:hAnsiTheme="minorHAnsi"/>
                <w:sz w:val="18"/>
                <w:szCs w:val="18"/>
              </w:rPr>
              <w:t>SRI</w:t>
            </w:r>
            <w:proofErr w:type="gramEnd"/>
            <w:r>
              <w:rPr>
                <w:rFonts w:asciiTheme="minorHAnsi" w:hAnsiTheme="minorHAnsi"/>
                <w:noProof/>
                <w:sz w:val="18"/>
                <w:szCs w:val="18"/>
              </w:rPr>
              <w:t xml:space="preserve"> or Exception</w:t>
            </w:r>
            <w:r w:rsidRPr="00EA3C79">
              <w:rPr>
                <w:rFonts w:asciiTheme="minorHAnsi" w:hAnsiTheme="minorHAnsi"/>
                <w:noProof/>
                <w:sz w:val="18"/>
                <w:szCs w:val="18"/>
              </w:rPr>
              <w:t>&gt;&gt;</w:t>
            </w:r>
          </w:p>
        </w:tc>
        <w:tc>
          <w:tcPr>
            <w:tcW w:w="621" w:type="dxa"/>
            <w:tcBorders>
              <w:bottom w:val="single" w:sz="4" w:space="0" w:color="auto"/>
            </w:tcBorders>
            <w:shd w:val="clear" w:color="auto" w:fill="auto"/>
            <w:tcMar>
              <w:left w:w="29" w:type="dxa"/>
              <w:right w:w="29" w:type="dxa"/>
            </w:tcMar>
            <w:vAlign w:val="bottom"/>
          </w:tcPr>
          <w:p w14:paraId="4886A583" w14:textId="0B5B8A0B" w:rsidR="00BB003A" w:rsidRDefault="00BB003A" w:rsidP="002F4ABC">
            <w:pPr>
              <w:tabs>
                <w:tab w:val="left" w:pos="7200"/>
                <w:tab w:val="left" w:pos="9990"/>
                <w:tab w:val="left" w:pos="10980"/>
                <w:tab w:val="right" w:pos="11430"/>
              </w:tabs>
              <w:spacing w:line="200" w:lineRule="exact"/>
              <w:jc w:val="center"/>
              <w:rPr>
                <w:rFonts w:asciiTheme="minorHAnsi" w:eastAsiaTheme="majorEastAsia" w:hAnsiTheme="minorHAnsi" w:cstheme="majorBidi"/>
                <w:b/>
                <w:bCs/>
                <w:color w:val="4F81BD" w:themeColor="accent1"/>
                <w:sz w:val="18"/>
                <w:szCs w:val="18"/>
              </w:rPr>
            </w:pPr>
            <w:r w:rsidRPr="00EA3C79">
              <w:rPr>
                <w:rFonts w:asciiTheme="minorHAnsi" w:hAnsiTheme="minorHAnsi"/>
                <w:noProof/>
                <w:sz w:val="18"/>
                <w:szCs w:val="18"/>
              </w:rPr>
              <w:t>&lt;&lt;</w:t>
            </w:r>
            <w:r w:rsidRPr="00EA3C79">
              <w:rPr>
                <w:rFonts w:asciiTheme="minorHAnsi" w:hAnsiTheme="minorHAnsi"/>
                <w:sz w:val="18"/>
                <w:szCs w:val="18"/>
              </w:rPr>
              <w:t xml:space="preserve"> User selects from </w:t>
            </w:r>
            <w:r>
              <w:rPr>
                <w:rFonts w:asciiTheme="minorHAnsi" w:hAnsiTheme="minorHAnsi"/>
                <w:sz w:val="18"/>
                <w:szCs w:val="18"/>
              </w:rPr>
              <w:t xml:space="preserve">drop-down: </w:t>
            </w:r>
            <w:r w:rsidR="002F4ABC">
              <w:rPr>
                <w:rFonts w:asciiTheme="minorHAnsi" w:hAnsiTheme="minorHAnsi"/>
                <w:noProof/>
                <w:sz w:val="18"/>
                <w:szCs w:val="18"/>
              </w:rPr>
              <w:t xml:space="preserve">less than </w:t>
            </w:r>
            <w:r w:rsidRPr="00EA3C79">
              <w:rPr>
                <w:rFonts w:asciiTheme="minorHAnsi" w:hAnsiTheme="minorHAnsi"/>
                <w:noProof/>
                <w:sz w:val="18"/>
                <w:szCs w:val="18"/>
              </w:rPr>
              <w:t xml:space="preserve">2:12 or </w:t>
            </w:r>
            <w:r w:rsidR="002F4ABC">
              <w:rPr>
                <w:rFonts w:asciiTheme="minorHAnsi" w:hAnsiTheme="minorHAnsi"/>
                <w:noProof/>
                <w:sz w:val="18"/>
                <w:szCs w:val="18"/>
              </w:rPr>
              <w:t xml:space="preserve">greater than or equal to </w:t>
            </w:r>
            <w:r w:rsidRPr="00EA3C79">
              <w:rPr>
                <w:rFonts w:asciiTheme="minorHAnsi" w:hAnsiTheme="minorHAnsi"/>
                <w:noProof/>
                <w:sz w:val="18"/>
                <w:szCs w:val="18"/>
              </w:rPr>
              <w:t>2:12</w:t>
            </w:r>
            <w:r>
              <w:rPr>
                <w:rFonts w:asciiTheme="minorHAnsi" w:hAnsiTheme="minorHAnsi"/>
                <w:noProof/>
                <w:sz w:val="18"/>
                <w:szCs w:val="18"/>
              </w:rPr>
              <w:t xml:space="preserve"> &gt;&gt;</w:t>
            </w:r>
            <w:r w:rsidRPr="00EA3C79">
              <w:rPr>
                <w:rFonts w:asciiTheme="minorHAnsi" w:hAnsiTheme="minorHAnsi"/>
                <w:sz w:val="18"/>
                <w:szCs w:val="18"/>
              </w:rPr>
              <w:t xml:space="preserve"> </w:t>
            </w:r>
          </w:p>
        </w:tc>
        <w:tc>
          <w:tcPr>
            <w:tcW w:w="1093" w:type="dxa"/>
            <w:tcBorders>
              <w:bottom w:val="single" w:sz="4" w:space="0" w:color="auto"/>
            </w:tcBorders>
            <w:shd w:val="clear" w:color="auto" w:fill="auto"/>
            <w:tcMar>
              <w:left w:w="58" w:type="dxa"/>
              <w:right w:w="58" w:type="dxa"/>
            </w:tcMar>
            <w:vAlign w:val="bottom"/>
          </w:tcPr>
          <w:p w14:paraId="4886A584" w14:textId="041C1BDA" w:rsidR="00BB003A" w:rsidRDefault="00BB003A" w:rsidP="00CC2306">
            <w:pPr>
              <w:jc w:val="center"/>
              <w:rPr>
                <w:rFonts w:asciiTheme="minorHAnsi" w:hAnsiTheme="minorHAnsi" w:cs="Arial"/>
                <w:sz w:val="18"/>
                <w:szCs w:val="18"/>
              </w:rPr>
            </w:pPr>
            <w:r w:rsidRPr="00EA3C79">
              <w:rPr>
                <w:rFonts w:asciiTheme="minorHAnsi" w:hAnsiTheme="minorHAnsi"/>
                <w:noProof/>
                <w:sz w:val="18"/>
                <w:szCs w:val="18"/>
              </w:rPr>
              <w:t>&lt;&lt;</w:t>
            </w:r>
            <w:r w:rsidRPr="00EA3C79">
              <w:rPr>
                <w:rFonts w:asciiTheme="minorHAnsi" w:hAnsiTheme="minorHAnsi"/>
                <w:sz w:val="18"/>
                <w:szCs w:val="18"/>
              </w:rPr>
              <w:t xml:space="preserve"> User selects from </w:t>
            </w:r>
            <w:r>
              <w:rPr>
                <w:rFonts w:asciiTheme="minorHAnsi" w:hAnsiTheme="minorHAnsi"/>
                <w:sz w:val="18"/>
                <w:szCs w:val="18"/>
              </w:rPr>
              <w:t>dropdown,</w:t>
            </w:r>
            <w:r w:rsidRPr="00EA3C79">
              <w:rPr>
                <w:rFonts w:asciiTheme="minorHAnsi" w:hAnsiTheme="minorHAnsi"/>
                <w:noProof/>
                <w:sz w:val="18"/>
                <w:szCs w:val="18"/>
              </w:rPr>
              <w:t xml:space="preserve"> If cell</w:t>
            </w:r>
            <w:r>
              <w:rPr>
                <w:rFonts w:asciiTheme="minorHAnsi" w:hAnsiTheme="minorHAnsi"/>
                <w:noProof/>
                <w:sz w:val="18"/>
                <w:szCs w:val="18"/>
              </w:rPr>
              <w:t xml:space="preserve"> 02 equals </w:t>
            </w:r>
            <w:r w:rsidR="00D76861">
              <w:rPr>
                <w:rFonts w:asciiTheme="minorHAnsi" w:hAnsiTheme="minorHAnsi"/>
                <w:noProof/>
                <w:sz w:val="18"/>
                <w:szCs w:val="18"/>
              </w:rPr>
              <w:t xml:space="preserve">Exception </w:t>
            </w:r>
            <w:r>
              <w:rPr>
                <w:rFonts w:asciiTheme="minorHAnsi" w:hAnsiTheme="minorHAnsi"/>
                <w:noProof/>
                <w:sz w:val="18"/>
                <w:szCs w:val="18"/>
              </w:rPr>
              <w:t>and cell</w:t>
            </w:r>
            <w:r w:rsidRPr="00EA3C79">
              <w:rPr>
                <w:rFonts w:asciiTheme="minorHAnsi" w:hAnsiTheme="minorHAnsi"/>
                <w:noProof/>
                <w:sz w:val="18"/>
                <w:szCs w:val="18"/>
              </w:rPr>
              <w:t xml:space="preserve"> 0</w:t>
            </w:r>
            <w:r>
              <w:rPr>
                <w:rFonts w:asciiTheme="minorHAnsi" w:hAnsiTheme="minorHAnsi"/>
                <w:noProof/>
                <w:sz w:val="18"/>
                <w:szCs w:val="18"/>
              </w:rPr>
              <w:t>3</w:t>
            </w:r>
            <w:r w:rsidRPr="00EA3C79">
              <w:rPr>
                <w:rFonts w:asciiTheme="minorHAnsi" w:hAnsiTheme="minorHAnsi"/>
                <w:noProof/>
                <w:sz w:val="18"/>
                <w:szCs w:val="18"/>
              </w:rPr>
              <w:t xml:space="preserve"> is </w:t>
            </w:r>
            <w:r w:rsidR="002F4ABC">
              <w:rPr>
                <w:rFonts w:asciiTheme="minorHAnsi" w:hAnsiTheme="minorHAnsi"/>
                <w:noProof/>
                <w:sz w:val="18"/>
                <w:szCs w:val="18"/>
              </w:rPr>
              <w:t xml:space="preserve">greater than or equal to </w:t>
            </w:r>
            <w:r w:rsidRPr="00EA3C79">
              <w:rPr>
                <w:rFonts w:asciiTheme="minorHAnsi" w:hAnsiTheme="minorHAnsi"/>
                <w:noProof/>
                <w:sz w:val="18"/>
                <w:szCs w:val="18"/>
              </w:rPr>
              <w:t>2:12 th</w:t>
            </w:r>
            <w:r>
              <w:rPr>
                <w:rFonts w:asciiTheme="minorHAnsi" w:hAnsiTheme="minorHAnsi"/>
                <w:noProof/>
                <w:sz w:val="18"/>
                <w:szCs w:val="18"/>
              </w:rPr>
              <w:t>e</w:t>
            </w:r>
            <w:r w:rsidRPr="00EA3C79">
              <w:rPr>
                <w:rFonts w:asciiTheme="minorHAnsi" w:hAnsiTheme="minorHAnsi"/>
                <w:noProof/>
                <w:sz w:val="18"/>
                <w:szCs w:val="18"/>
              </w:rPr>
              <w:t>n</w:t>
            </w:r>
            <w:r>
              <w:rPr>
                <w:rFonts w:asciiTheme="minorHAnsi" w:hAnsiTheme="minorHAnsi"/>
                <w:noProof/>
                <w:sz w:val="18"/>
                <w:szCs w:val="18"/>
              </w:rPr>
              <w:t xml:space="preserve"> choices are:</w:t>
            </w:r>
            <w:r>
              <w:rPr>
                <w:rFonts w:asciiTheme="minorHAnsi" w:hAnsiTheme="minorHAnsi" w:cs="Arial"/>
                <w:sz w:val="18"/>
                <w:szCs w:val="18"/>
              </w:rPr>
              <w:t xml:space="preserve"> </w:t>
            </w:r>
            <w:r w:rsidRPr="00EA3C79">
              <w:rPr>
                <w:rFonts w:asciiTheme="minorHAnsi" w:hAnsiTheme="minorHAnsi" w:cs="Arial"/>
                <w:sz w:val="18"/>
                <w:szCs w:val="18"/>
              </w:rPr>
              <w:t xml:space="preserve">Mass roof </w:t>
            </w:r>
            <w:r>
              <w:rPr>
                <w:rFonts w:asciiTheme="minorHAnsi" w:hAnsiTheme="minorHAnsi" w:cs="Arial"/>
                <w:sz w:val="18"/>
                <w:szCs w:val="18"/>
              </w:rPr>
              <w:t xml:space="preserve">≥ </w:t>
            </w:r>
            <w:r w:rsidRPr="00EA3C79">
              <w:rPr>
                <w:rFonts w:asciiTheme="minorHAnsi" w:hAnsiTheme="minorHAnsi" w:cs="Arial"/>
                <w:sz w:val="18"/>
                <w:szCs w:val="18"/>
              </w:rPr>
              <w:t xml:space="preserve">25 </w:t>
            </w:r>
            <w:proofErr w:type="spellStart"/>
            <w:r w:rsidRPr="00EA3C79">
              <w:rPr>
                <w:rFonts w:asciiTheme="minorHAnsi" w:hAnsiTheme="minorHAnsi" w:cs="Arial"/>
                <w:sz w:val="18"/>
                <w:szCs w:val="18"/>
              </w:rPr>
              <w:t>lbs</w:t>
            </w:r>
            <w:proofErr w:type="spellEnd"/>
            <w:r w:rsidRPr="00EA3C79">
              <w:rPr>
                <w:rFonts w:asciiTheme="minorHAnsi" w:hAnsiTheme="minorHAnsi" w:cs="Arial"/>
                <w:sz w:val="18"/>
                <w:szCs w:val="18"/>
              </w:rPr>
              <w:t>/ft</w:t>
            </w:r>
            <w:r>
              <w:rPr>
                <w:rFonts w:asciiTheme="minorHAnsi" w:hAnsiTheme="minorHAnsi" w:cs="Arial"/>
                <w:sz w:val="18"/>
                <w:szCs w:val="18"/>
              </w:rPr>
              <w:t xml:space="preserve">2, </w:t>
            </w:r>
            <w:r w:rsidRPr="00EA3C79">
              <w:rPr>
                <w:rFonts w:asciiTheme="minorHAnsi" w:hAnsiTheme="minorHAnsi" w:cs="Arial"/>
                <w:sz w:val="18"/>
                <w:szCs w:val="18"/>
              </w:rPr>
              <w:t>Air space 1” from top of roof deck to bottom of roofing</w:t>
            </w:r>
            <w:r>
              <w:rPr>
                <w:rFonts w:asciiTheme="minorHAnsi" w:hAnsiTheme="minorHAnsi" w:cs="Arial"/>
                <w:sz w:val="18"/>
                <w:szCs w:val="18"/>
              </w:rPr>
              <w:t>,</w:t>
            </w:r>
            <w:r w:rsidRPr="00EA3C79">
              <w:rPr>
                <w:rFonts w:asciiTheme="minorHAnsi" w:hAnsiTheme="minorHAnsi"/>
                <w:noProof/>
                <w:sz w:val="18"/>
                <w:szCs w:val="18"/>
              </w:rPr>
              <w:t xml:space="preserve"> </w:t>
            </w:r>
            <w:r w:rsidRPr="00EA3C79">
              <w:rPr>
                <w:rFonts w:asciiTheme="minorHAnsi" w:hAnsiTheme="minorHAnsi" w:cs="Arial"/>
                <w:sz w:val="18"/>
                <w:szCs w:val="18"/>
              </w:rPr>
              <w:t>Roofing product has a profile ratio of rise to width of 1 to 5</w:t>
            </w:r>
            <w:r>
              <w:rPr>
                <w:rFonts w:asciiTheme="minorHAnsi" w:hAnsiTheme="minorHAnsi" w:cs="Arial"/>
                <w:sz w:val="18"/>
                <w:szCs w:val="18"/>
              </w:rPr>
              <w:t>,</w:t>
            </w:r>
            <w:r w:rsidRPr="00EA3C79">
              <w:rPr>
                <w:rFonts w:asciiTheme="minorHAnsi" w:hAnsiTheme="minorHAnsi"/>
                <w:noProof/>
                <w:sz w:val="18"/>
                <w:szCs w:val="18"/>
              </w:rPr>
              <w:t xml:space="preserve"> </w:t>
            </w:r>
            <w:r w:rsidRPr="00EA3C79">
              <w:rPr>
                <w:rFonts w:asciiTheme="minorHAnsi" w:hAnsiTheme="minorHAnsi" w:cs="Arial"/>
                <w:sz w:val="18"/>
                <w:szCs w:val="18"/>
              </w:rPr>
              <w:t>Ducts already meet Section 150.1(c)</w:t>
            </w:r>
            <w:r>
              <w:rPr>
                <w:rFonts w:asciiTheme="minorHAnsi" w:hAnsiTheme="minorHAnsi" w:cs="Arial"/>
                <w:sz w:val="18"/>
                <w:szCs w:val="18"/>
              </w:rPr>
              <w:t>,</w:t>
            </w:r>
            <w:r w:rsidRPr="00EA3C79">
              <w:rPr>
                <w:rFonts w:asciiTheme="minorHAnsi" w:hAnsiTheme="minorHAnsi" w:cs="Arial"/>
                <w:sz w:val="18"/>
                <w:szCs w:val="18"/>
              </w:rPr>
              <w:t xml:space="preserve"> Roof has R-38 </w:t>
            </w:r>
            <w:r w:rsidRPr="00EA3C79">
              <w:rPr>
                <w:rFonts w:asciiTheme="minorHAnsi" w:hAnsiTheme="minorHAnsi" w:cs="Arial"/>
                <w:sz w:val="18"/>
                <w:szCs w:val="18"/>
              </w:rPr>
              <w:lastRenderedPageBreak/>
              <w:t>insulation</w:t>
            </w:r>
            <w:r>
              <w:rPr>
                <w:rFonts w:asciiTheme="minorHAnsi" w:hAnsiTheme="minorHAnsi" w:cs="Arial"/>
                <w:sz w:val="18"/>
                <w:szCs w:val="18"/>
              </w:rPr>
              <w:t>,</w:t>
            </w:r>
            <w:r w:rsidRPr="00EA3C79">
              <w:rPr>
                <w:rFonts w:asciiTheme="minorHAnsi" w:hAnsiTheme="minorHAnsi" w:cs="Arial"/>
                <w:sz w:val="18"/>
                <w:szCs w:val="18"/>
              </w:rPr>
              <w:t xml:space="preserve"> Roof has a radiant barrier</w:t>
            </w:r>
            <w:r>
              <w:rPr>
                <w:rFonts w:asciiTheme="minorHAnsi" w:hAnsiTheme="minorHAnsi" w:cs="Arial"/>
                <w:sz w:val="18"/>
                <w:szCs w:val="18"/>
              </w:rPr>
              <w:t xml:space="preserve"> meeting </w:t>
            </w:r>
            <w:r w:rsidRPr="00EA3C79">
              <w:rPr>
                <w:rFonts w:asciiTheme="minorHAnsi" w:hAnsiTheme="minorHAnsi" w:cs="Arial"/>
                <w:sz w:val="18"/>
                <w:szCs w:val="18"/>
              </w:rPr>
              <w:t>150.1(c)</w:t>
            </w:r>
            <w:r>
              <w:rPr>
                <w:rFonts w:asciiTheme="minorHAnsi" w:hAnsiTheme="minorHAnsi" w:cs="Arial"/>
                <w:sz w:val="18"/>
                <w:szCs w:val="18"/>
              </w:rPr>
              <w:t xml:space="preserve">2, </w:t>
            </w:r>
            <w:r w:rsidRPr="00EA3C79">
              <w:rPr>
                <w:rFonts w:asciiTheme="minorHAnsi" w:hAnsiTheme="minorHAnsi" w:cs="Arial"/>
                <w:sz w:val="18"/>
                <w:szCs w:val="18"/>
              </w:rPr>
              <w:t>No ducts are installed in the attic</w:t>
            </w:r>
            <w:r>
              <w:rPr>
                <w:rFonts w:asciiTheme="minorHAnsi" w:hAnsiTheme="minorHAnsi" w:cs="Arial"/>
                <w:sz w:val="18"/>
                <w:szCs w:val="18"/>
              </w:rPr>
              <w:t xml:space="preserve">, </w:t>
            </w:r>
            <w:r w:rsidRPr="00EA3C79">
              <w:rPr>
                <w:rFonts w:asciiTheme="minorHAnsi" w:hAnsiTheme="minorHAnsi" w:cs="Arial"/>
                <w:sz w:val="18"/>
                <w:szCs w:val="18"/>
              </w:rPr>
              <w:t>R-</w:t>
            </w:r>
            <w:r w:rsidR="00C43C43">
              <w:rPr>
                <w:rFonts w:asciiTheme="minorHAnsi" w:hAnsiTheme="minorHAnsi" w:cs="Arial"/>
                <w:sz w:val="18"/>
                <w:szCs w:val="18"/>
              </w:rPr>
              <w:t>2</w:t>
            </w:r>
            <w:r w:rsidRPr="00EA3C79">
              <w:rPr>
                <w:rFonts w:asciiTheme="minorHAnsi" w:hAnsiTheme="minorHAnsi" w:cs="Arial"/>
                <w:sz w:val="18"/>
                <w:szCs w:val="18"/>
              </w:rPr>
              <w:t xml:space="preserve"> insulation above the roof deck</w:t>
            </w:r>
            <w:r>
              <w:rPr>
                <w:rFonts w:asciiTheme="minorHAnsi" w:hAnsiTheme="minorHAnsi" w:cs="Arial"/>
                <w:sz w:val="18"/>
                <w:szCs w:val="18"/>
              </w:rPr>
              <w:t xml:space="preserve">; </w:t>
            </w:r>
          </w:p>
          <w:p w14:paraId="4886A585" w14:textId="77777777" w:rsidR="00BB003A" w:rsidRDefault="00BB003A" w:rsidP="00CC2306">
            <w:pPr>
              <w:jc w:val="center"/>
              <w:rPr>
                <w:rFonts w:asciiTheme="minorHAnsi" w:hAnsiTheme="minorHAnsi" w:cs="Arial"/>
                <w:sz w:val="18"/>
                <w:szCs w:val="18"/>
              </w:rPr>
            </w:pPr>
          </w:p>
          <w:p w14:paraId="4886A586" w14:textId="5537156C" w:rsidR="00BB003A" w:rsidRDefault="00BB003A" w:rsidP="00CC2306">
            <w:pPr>
              <w:jc w:val="center"/>
              <w:rPr>
                <w:rFonts w:asciiTheme="minorHAnsi" w:hAnsiTheme="minorHAnsi" w:cs="Arial"/>
                <w:sz w:val="18"/>
                <w:szCs w:val="18"/>
              </w:rPr>
            </w:pPr>
            <w:r>
              <w:rPr>
                <w:rFonts w:asciiTheme="minorHAnsi" w:hAnsiTheme="minorHAnsi" w:cs="Arial"/>
                <w:sz w:val="18"/>
                <w:szCs w:val="18"/>
              </w:rPr>
              <w:t xml:space="preserve">Else if cell 02 equals </w:t>
            </w:r>
            <w:r w:rsidR="00D76861">
              <w:rPr>
                <w:rFonts w:asciiTheme="minorHAnsi" w:hAnsiTheme="minorHAnsi" w:cs="Arial"/>
                <w:sz w:val="18"/>
                <w:szCs w:val="18"/>
              </w:rPr>
              <w:t xml:space="preserve">Exception </w:t>
            </w:r>
            <w:r>
              <w:rPr>
                <w:rFonts w:asciiTheme="minorHAnsi" w:hAnsiTheme="minorHAnsi" w:cs="Arial"/>
                <w:sz w:val="18"/>
                <w:szCs w:val="18"/>
              </w:rPr>
              <w:t xml:space="preserve">and </w:t>
            </w:r>
            <w:r w:rsidRPr="00EA3C79">
              <w:rPr>
                <w:rFonts w:asciiTheme="minorHAnsi" w:hAnsiTheme="minorHAnsi" w:cs="Arial"/>
                <w:sz w:val="18"/>
                <w:szCs w:val="18"/>
              </w:rPr>
              <w:t>cell 0</w:t>
            </w:r>
            <w:r>
              <w:rPr>
                <w:rFonts w:asciiTheme="minorHAnsi" w:hAnsiTheme="minorHAnsi" w:cs="Arial"/>
                <w:sz w:val="18"/>
                <w:szCs w:val="18"/>
              </w:rPr>
              <w:t>3</w:t>
            </w:r>
            <w:r w:rsidRPr="00EA3C79">
              <w:rPr>
                <w:rFonts w:asciiTheme="minorHAnsi" w:hAnsiTheme="minorHAnsi" w:cs="Arial"/>
                <w:sz w:val="18"/>
                <w:szCs w:val="18"/>
              </w:rPr>
              <w:t xml:space="preserve"> is </w:t>
            </w:r>
            <w:r w:rsidR="002F4ABC">
              <w:rPr>
                <w:rFonts w:asciiTheme="minorHAnsi" w:hAnsiTheme="minorHAnsi"/>
                <w:noProof/>
                <w:sz w:val="18"/>
                <w:szCs w:val="18"/>
              </w:rPr>
              <w:t xml:space="preserve">less than </w:t>
            </w:r>
            <w:r w:rsidRPr="00EA3C79">
              <w:rPr>
                <w:rFonts w:asciiTheme="minorHAnsi" w:hAnsiTheme="minorHAnsi"/>
                <w:noProof/>
                <w:sz w:val="18"/>
                <w:szCs w:val="18"/>
              </w:rPr>
              <w:t>2:12 th</w:t>
            </w:r>
            <w:r>
              <w:rPr>
                <w:rFonts w:asciiTheme="minorHAnsi" w:hAnsiTheme="minorHAnsi"/>
                <w:noProof/>
                <w:sz w:val="18"/>
                <w:szCs w:val="18"/>
              </w:rPr>
              <w:t>e</w:t>
            </w:r>
            <w:r w:rsidRPr="00EA3C79">
              <w:rPr>
                <w:rFonts w:asciiTheme="minorHAnsi" w:hAnsiTheme="minorHAnsi"/>
                <w:noProof/>
                <w:sz w:val="18"/>
                <w:szCs w:val="18"/>
              </w:rPr>
              <w:t>n</w:t>
            </w:r>
            <w:r>
              <w:rPr>
                <w:rFonts w:asciiTheme="minorHAnsi" w:hAnsiTheme="minorHAnsi"/>
                <w:noProof/>
                <w:sz w:val="18"/>
                <w:szCs w:val="18"/>
              </w:rPr>
              <w:t xml:space="preserve"> choices are: </w:t>
            </w:r>
            <w:r w:rsidRPr="00EA3C79">
              <w:rPr>
                <w:rFonts w:asciiTheme="minorHAnsi" w:hAnsiTheme="minorHAnsi" w:cs="Arial"/>
                <w:sz w:val="18"/>
                <w:szCs w:val="18"/>
              </w:rPr>
              <w:t xml:space="preserve">Mass roof </w:t>
            </w:r>
            <w:r>
              <w:rPr>
                <w:rFonts w:asciiTheme="minorHAnsi" w:hAnsiTheme="minorHAnsi" w:cs="Arial"/>
                <w:sz w:val="18"/>
                <w:szCs w:val="18"/>
              </w:rPr>
              <w:t xml:space="preserve">≥ </w:t>
            </w:r>
            <w:r w:rsidRPr="00EA3C79">
              <w:rPr>
                <w:rFonts w:asciiTheme="minorHAnsi" w:hAnsiTheme="minorHAnsi" w:cs="Arial"/>
                <w:sz w:val="18"/>
                <w:szCs w:val="18"/>
              </w:rPr>
              <w:t xml:space="preserve">25 </w:t>
            </w:r>
            <w:proofErr w:type="spellStart"/>
            <w:r w:rsidRPr="00EA3C79">
              <w:rPr>
                <w:rFonts w:asciiTheme="minorHAnsi" w:hAnsiTheme="minorHAnsi" w:cs="Arial"/>
                <w:sz w:val="18"/>
                <w:szCs w:val="18"/>
              </w:rPr>
              <w:t>lbs</w:t>
            </w:r>
            <w:proofErr w:type="spellEnd"/>
            <w:r w:rsidRPr="00EA3C79">
              <w:rPr>
                <w:rFonts w:asciiTheme="minorHAnsi" w:hAnsiTheme="minorHAnsi" w:cs="Arial"/>
                <w:sz w:val="18"/>
                <w:szCs w:val="18"/>
              </w:rPr>
              <w:t>/ft</w:t>
            </w:r>
            <w:r>
              <w:rPr>
                <w:rFonts w:asciiTheme="minorHAnsi" w:hAnsiTheme="minorHAnsi" w:cs="Arial"/>
                <w:sz w:val="18"/>
                <w:szCs w:val="18"/>
              </w:rPr>
              <w:t>2</w:t>
            </w:r>
            <w:r w:rsidRPr="00EA3C79">
              <w:rPr>
                <w:rFonts w:asciiTheme="minorHAnsi" w:hAnsiTheme="minorHAnsi" w:cs="Arial"/>
                <w:sz w:val="18"/>
                <w:szCs w:val="18"/>
              </w:rPr>
              <w:t xml:space="preserve">, </w:t>
            </w:r>
            <w:proofErr w:type="gramStart"/>
            <w:r w:rsidRPr="00EA3C79">
              <w:rPr>
                <w:rFonts w:asciiTheme="minorHAnsi" w:hAnsiTheme="minorHAnsi" w:cs="Arial"/>
                <w:sz w:val="18"/>
                <w:szCs w:val="18"/>
              </w:rPr>
              <w:t>No</w:t>
            </w:r>
            <w:proofErr w:type="gramEnd"/>
            <w:r w:rsidRPr="00EA3C79">
              <w:rPr>
                <w:rFonts w:asciiTheme="minorHAnsi" w:hAnsiTheme="minorHAnsi" w:cs="Arial"/>
                <w:sz w:val="18"/>
                <w:szCs w:val="18"/>
              </w:rPr>
              <w:t xml:space="preserve"> ducts are installed in the attic</w:t>
            </w:r>
            <w:r>
              <w:rPr>
                <w:rFonts w:asciiTheme="minorHAnsi" w:hAnsiTheme="minorHAnsi" w:cs="Arial"/>
                <w:sz w:val="18"/>
                <w:szCs w:val="18"/>
              </w:rPr>
              <w:t xml:space="preserve">, </w:t>
            </w:r>
            <w:r w:rsidRPr="00EA3C79">
              <w:rPr>
                <w:rFonts w:asciiTheme="minorHAnsi" w:hAnsiTheme="minorHAnsi" w:cs="Arial"/>
                <w:sz w:val="18"/>
                <w:szCs w:val="18"/>
              </w:rPr>
              <w:t xml:space="preserve">or </w:t>
            </w:r>
            <w:r>
              <w:rPr>
                <w:rFonts w:asciiTheme="minorHAnsi" w:hAnsiTheme="minorHAnsi" w:cs="Arial"/>
                <w:sz w:val="18"/>
                <w:szCs w:val="18"/>
              </w:rPr>
              <w:t>r</w:t>
            </w:r>
            <w:r w:rsidRPr="00EA3C79">
              <w:rPr>
                <w:rFonts w:asciiTheme="minorHAnsi" w:hAnsiTheme="minorHAnsi" w:cs="Arial"/>
                <w:sz w:val="18"/>
                <w:szCs w:val="18"/>
              </w:rPr>
              <w:t>oof deck installation</w:t>
            </w:r>
            <w:r>
              <w:rPr>
                <w:rFonts w:asciiTheme="minorHAnsi" w:hAnsiTheme="minorHAnsi" w:cs="Arial"/>
                <w:sz w:val="18"/>
                <w:szCs w:val="18"/>
              </w:rPr>
              <w:t>;</w:t>
            </w:r>
          </w:p>
          <w:p w14:paraId="4886A588" w14:textId="77777777" w:rsidR="00BB003A" w:rsidRPr="00EA3C79" w:rsidRDefault="00BB003A" w:rsidP="00CC2306">
            <w:pPr>
              <w:jc w:val="center"/>
              <w:rPr>
                <w:rFonts w:asciiTheme="minorHAnsi" w:hAnsiTheme="minorHAnsi"/>
                <w:noProof/>
                <w:sz w:val="22"/>
                <w:szCs w:val="22"/>
              </w:rPr>
            </w:pPr>
            <w:r>
              <w:rPr>
                <w:rFonts w:asciiTheme="minorHAnsi" w:hAnsiTheme="minorHAnsi" w:cs="Arial"/>
                <w:sz w:val="18"/>
                <w:szCs w:val="18"/>
              </w:rPr>
              <w:t>E</w:t>
            </w:r>
            <w:r w:rsidRPr="00EA3C79">
              <w:rPr>
                <w:rFonts w:asciiTheme="minorHAnsi" w:hAnsiTheme="minorHAnsi" w:cs="Arial"/>
                <w:sz w:val="18"/>
                <w:szCs w:val="18"/>
              </w:rPr>
              <w:t>lse NA</w:t>
            </w:r>
            <w:r>
              <w:rPr>
                <w:rFonts w:asciiTheme="minorHAnsi" w:hAnsiTheme="minorHAnsi" w:cs="Arial"/>
                <w:sz w:val="18"/>
                <w:szCs w:val="18"/>
              </w:rPr>
              <w:t>&gt;&gt;</w:t>
            </w:r>
          </w:p>
        </w:tc>
        <w:tc>
          <w:tcPr>
            <w:tcW w:w="796" w:type="dxa"/>
            <w:tcBorders>
              <w:bottom w:val="single" w:sz="4" w:space="0" w:color="auto"/>
            </w:tcBorders>
            <w:shd w:val="clear" w:color="auto" w:fill="auto"/>
            <w:vAlign w:val="bottom"/>
          </w:tcPr>
          <w:p w14:paraId="17EEEC4B" w14:textId="3D3DBE88" w:rsidR="006C1DA5" w:rsidRDefault="006C1DA5" w:rsidP="00CC2306">
            <w:pPr>
              <w:pStyle w:val="Heading7"/>
              <w:tabs>
                <w:tab w:val="clear" w:pos="10980"/>
                <w:tab w:val="clear" w:pos="11430"/>
                <w:tab w:val="left" w:pos="180"/>
                <w:tab w:val="left" w:pos="5310"/>
                <w:tab w:val="left" w:pos="8100"/>
              </w:tabs>
              <w:jc w:val="center"/>
              <w:rPr>
                <w:rFonts w:asciiTheme="minorHAnsi" w:hAnsiTheme="minorHAnsi"/>
                <w:b w:val="0"/>
                <w:sz w:val="18"/>
              </w:rPr>
            </w:pPr>
            <w:r>
              <w:rPr>
                <w:rFonts w:asciiTheme="minorHAnsi" w:hAnsiTheme="minorHAnsi"/>
                <w:b w:val="0"/>
                <w:sz w:val="18"/>
              </w:rPr>
              <w:lastRenderedPageBreak/>
              <w:t xml:space="preserve">&lt;&lt;if </w:t>
            </w:r>
            <w:r w:rsidR="009F6CB9">
              <w:rPr>
                <w:rFonts w:asciiTheme="minorHAnsi" w:hAnsiTheme="minorHAnsi"/>
                <w:b w:val="0"/>
                <w:sz w:val="18"/>
              </w:rPr>
              <w:t>E</w:t>
            </w:r>
            <w:r>
              <w:rPr>
                <w:rFonts w:asciiTheme="minorHAnsi" w:hAnsiTheme="minorHAnsi"/>
                <w:b w:val="0"/>
                <w:sz w:val="18"/>
              </w:rPr>
              <w:t xml:space="preserve">03 = </w:t>
            </w:r>
            <w:r w:rsidR="002F4ABC">
              <w:rPr>
                <w:rFonts w:asciiTheme="minorHAnsi" w:hAnsiTheme="minorHAnsi"/>
                <w:b w:val="0"/>
                <w:sz w:val="18"/>
              </w:rPr>
              <w:t xml:space="preserve">greater than or equal to </w:t>
            </w:r>
            <w:r>
              <w:rPr>
                <w:rFonts w:asciiTheme="minorHAnsi" w:hAnsiTheme="minorHAnsi"/>
                <w:b w:val="0"/>
                <w:sz w:val="18"/>
              </w:rPr>
              <w:t xml:space="preserve">2:12 and </w:t>
            </w:r>
            <w:r w:rsidR="009F6CB9">
              <w:rPr>
                <w:rFonts w:asciiTheme="minorHAnsi" w:hAnsiTheme="minorHAnsi"/>
                <w:b w:val="0"/>
                <w:sz w:val="18"/>
              </w:rPr>
              <w:t>E</w:t>
            </w:r>
            <w:r>
              <w:rPr>
                <w:rFonts w:asciiTheme="minorHAnsi" w:hAnsiTheme="minorHAnsi"/>
                <w:b w:val="0"/>
                <w:sz w:val="18"/>
              </w:rPr>
              <w:t xml:space="preserve">02 = exception, then report </w:t>
            </w:r>
            <w:proofErr w:type="gramStart"/>
            <w:r>
              <w:rPr>
                <w:rFonts w:asciiTheme="minorHAnsi" w:hAnsiTheme="minorHAnsi"/>
                <w:b w:val="0"/>
                <w:sz w:val="18"/>
              </w:rPr>
              <w:t>NA;</w:t>
            </w:r>
            <w:proofErr w:type="gramEnd"/>
          </w:p>
          <w:p w14:paraId="242CBB1B" w14:textId="04C32946" w:rsidR="006C1DA5" w:rsidRDefault="006C1DA5" w:rsidP="00CC2306">
            <w:pPr>
              <w:pStyle w:val="Heading7"/>
              <w:tabs>
                <w:tab w:val="clear" w:pos="10980"/>
                <w:tab w:val="clear" w:pos="11430"/>
                <w:tab w:val="left" w:pos="180"/>
                <w:tab w:val="left" w:pos="5310"/>
                <w:tab w:val="left" w:pos="8100"/>
              </w:tabs>
              <w:jc w:val="center"/>
              <w:rPr>
                <w:rFonts w:asciiTheme="minorHAnsi" w:hAnsiTheme="minorHAnsi"/>
                <w:b w:val="0"/>
                <w:sz w:val="18"/>
              </w:rPr>
            </w:pPr>
            <w:r>
              <w:rPr>
                <w:rFonts w:asciiTheme="minorHAnsi" w:hAnsiTheme="minorHAnsi"/>
                <w:b w:val="0"/>
                <w:sz w:val="18"/>
              </w:rPr>
              <w:t xml:space="preserve">Else if </w:t>
            </w:r>
            <w:r w:rsidR="009F6CB9">
              <w:rPr>
                <w:rFonts w:asciiTheme="minorHAnsi" w:hAnsiTheme="minorHAnsi"/>
                <w:b w:val="0"/>
                <w:sz w:val="18"/>
              </w:rPr>
              <w:t>E</w:t>
            </w:r>
            <w:r>
              <w:rPr>
                <w:rFonts w:asciiTheme="minorHAnsi" w:hAnsiTheme="minorHAnsi"/>
                <w:b w:val="0"/>
                <w:sz w:val="18"/>
              </w:rPr>
              <w:t xml:space="preserve">03 = </w:t>
            </w:r>
            <w:r w:rsidR="002F4ABC">
              <w:rPr>
                <w:rFonts w:asciiTheme="minorHAnsi" w:hAnsiTheme="minorHAnsi"/>
                <w:b w:val="0"/>
                <w:sz w:val="18"/>
              </w:rPr>
              <w:t xml:space="preserve">less than </w:t>
            </w:r>
            <w:r>
              <w:rPr>
                <w:rFonts w:asciiTheme="minorHAnsi" w:hAnsiTheme="minorHAnsi"/>
                <w:b w:val="0"/>
                <w:sz w:val="18"/>
              </w:rPr>
              <w:t xml:space="preserve">2:12, </w:t>
            </w:r>
            <w:r w:rsidR="009F6CB9">
              <w:rPr>
                <w:rFonts w:asciiTheme="minorHAnsi" w:hAnsiTheme="minorHAnsi"/>
                <w:b w:val="0"/>
                <w:sz w:val="18"/>
              </w:rPr>
              <w:t>E</w:t>
            </w:r>
            <w:r>
              <w:rPr>
                <w:rFonts w:asciiTheme="minorHAnsi" w:hAnsiTheme="minorHAnsi"/>
                <w:b w:val="0"/>
                <w:sz w:val="18"/>
              </w:rPr>
              <w:t xml:space="preserve">02 = exception and </w:t>
            </w:r>
            <w:r w:rsidR="009F6CB9">
              <w:rPr>
                <w:rFonts w:asciiTheme="minorHAnsi" w:hAnsiTheme="minorHAnsi"/>
                <w:b w:val="0"/>
                <w:sz w:val="18"/>
              </w:rPr>
              <w:t>E</w:t>
            </w:r>
            <w:r>
              <w:rPr>
                <w:rFonts w:asciiTheme="minorHAnsi" w:hAnsiTheme="minorHAnsi"/>
                <w:b w:val="0"/>
                <w:sz w:val="18"/>
              </w:rPr>
              <w:t xml:space="preserve">04 ≠ roof deck installation, then </w:t>
            </w:r>
            <w:r>
              <w:rPr>
                <w:rFonts w:asciiTheme="minorHAnsi" w:hAnsiTheme="minorHAnsi"/>
                <w:b w:val="0"/>
                <w:sz w:val="18"/>
              </w:rPr>
              <w:lastRenderedPageBreak/>
              <w:t xml:space="preserve">report </w:t>
            </w:r>
            <w:proofErr w:type="gramStart"/>
            <w:r>
              <w:rPr>
                <w:rFonts w:asciiTheme="minorHAnsi" w:hAnsiTheme="minorHAnsi"/>
                <w:b w:val="0"/>
                <w:sz w:val="18"/>
              </w:rPr>
              <w:t>NA;</w:t>
            </w:r>
            <w:proofErr w:type="gramEnd"/>
          </w:p>
          <w:p w14:paraId="4886A58C" w14:textId="6C093531" w:rsidR="007F08DC" w:rsidRPr="00C45947" w:rsidRDefault="006C1DA5" w:rsidP="00FD271A">
            <w:r w:rsidRPr="00C45947">
              <w:rPr>
                <w:rFonts w:asciiTheme="minorHAnsi" w:hAnsiTheme="minorHAnsi"/>
                <w:sz w:val="18"/>
              </w:rPr>
              <w:t>Else user input value from the CRRC Directory&gt;&gt;</w:t>
            </w:r>
          </w:p>
        </w:tc>
        <w:tc>
          <w:tcPr>
            <w:tcW w:w="1035" w:type="dxa"/>
            <w:tcBorders>
              <w:bottom w:val="single" w:sz="4" w:space="0" w:color="auto"/>
            </w:tcBorders>
            <w:shd w:val="clear" w:color="auto" w:fill="auto"/>
            <w:vAlign w:val="bottom"/>
          </w:tcPr>
          <w:p w14:paraId="4886A58D" w14:textId="4E1308F1" w:rsidR="00BB003A" w:rsidRDefault="00BB003A" w:rsidP="00CC2306">
            <w:pPr>
              <w:keepNext/>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noProof/>
                <w:sz w:val="18"/>
                <w:szCs w:val="18"/>
              </w:rPr>
              <w:lastRenderedPageBreak/>
              <w:t>&lt;&lt;</w:t>
            </w:r>
            <w:r w:rsidRPr="005803B3">
              <w:rPr>
                <w:rFonts w:asciiTheme="minorHAnsi" w:hAnsiTheme="minorHAnsi"/>
                <w:sz w:val="18"/>
                <w:szCs w:val="18"/>
              </w:rPr>
              <w:t>if cell 0</w:t>
            </w:r>
            <w:r>
              <w:rPr>
                <w:rFonts w:asciiTheme="minorHAnsi" w:hAnsiTheme="minorHAnsi"/>
                <w:sz w:val="18"/>
                <w:szCs w:val="18"/>
              </w:rPr>
              <w:t>2</w:t>
            </w:r>
            <w:r w:rsidRPr="005803B3">
              <w:rPr>
                <w:rFonts w:asciiTheme="minorHAnsi" w:hAnsiTheme="minorHAnsi"/>
                <w:sz w:val="18"/>
                <w:szCs w:val="18"/>
              </w:rPr>
              <w:t xml:space="preserve"> equals exception</w:t>
            </w:r>
            <w:r>
              <w:rPr>
                <w:rFonts w:asciiTheme="minorHAnsi" w:hAnsiTheme="minorHAnsi"/>
                <w:sz w:val="18"/>
                <w:szCs w:val="18"/>
              </w:rPr>
              <w:t>,</w:t>
            </w:r>
            <w:r w:rsidRPr="004D2A38">
              <w:rPr>
                <w:rFonts w:asciiTheme="minorHAnsi" w:hAnsiTheme="minorHAnsi"/>
                <w:sz w:val="18"/>
                <w:szCs w:val="18"/>
              </w:rPr>
              <w:t xml:space="preserve"> cell 0</w:t>
            </w:r>
            <w:r>
              <w:rPr>
                <w:rFonts w:asciiTheme="minorHAnsi" w:hAnsiTheme="minorHAnsi"/>
                <w:sz w:val="18"/>
                <w:szCs w:val="18"/>
              </w:rPr>
              <w:t>3</w:t>
            </w:r>
            <w:r w:rsidRPr="004D2A38">
              <w:rPr>
                <w:rFonts w:asciiTheme="minorHAnsi" w:hAnsiTheme="minorHAnsi"/>
                <w:sz w:val="18"/>
                <w:szCs w:val="18"/>
              </w:rPr>
              <w:t xml:space="preserve"> equals </w:t>
            </w:r>
            <w:r w:rsidR="002F4ABC">
              <w:rPr>
                <w:rFonts w:asciiTheme="minorHAnsi" w:hAnsiTheme="minorHAnsi"/>
                <w:noProof/>
                <w:sz w:val="18"/>
                <w:szCs w:val="18"/>
              </w:rPr>
              <w:t xml:space="preserve">less than </w:t>
            </w:r>
            <w:r w:rsidRPr="001F2A51">
              <w:rPr>
                <w:rFonts w:asciiTheme="minorHAnsi" w:hAnsiTheme="minorHAnsi"/>
                <w:noProof/>
                <w:sz w:val="18"/>
                <w:szCs w:val="18"/>
              </w:rPr>
              <w:t>2:12</w:t>
            </w:r>
            <w:r w:rsidRPr="005803B3">
              <w:rPr>
                <w:rFonts w:asciiTheme="minorHAnsi" w:hAnsiTheme="minorHAnsi"/>
                <w:sz w:val="18"/>
                <w:szCs w:val="18"/>
              </w:rPr>
              <w:t xml:space="preserve"> </w:t>
            </w:r>
            <w:r w:rsidRPr="004D2A38">
              <w:rPr>
                <w:rFonts w:asciiTheme="minorHAnsi" w:hAnsiTheme="minorHAnsi"/>
                <w:sz w:val="18"/>
                <w:szCs w:val="18"/>
              </w:rPr>
              <w:t>and cell 0</w:t>
            </w:r>
            <w:r>
              <w:rPr>
                <w:rFonts w:asciiTheme="minorHAnsi" w:hAnsiTheme="minorHAnsi"/>
                <w:sz w:val="18"/>
                <w:szCs w:val="18"/>
              </w:rPr>
              <w:t>4</w:t>
            </w:r>
            <w:r w:rsidRPr="004D2A38">
              <w:rPr>
                <w:rFonts w:asciiTheme="minorHAnsi" w:hAnsiTheme="minorHAnsi"/>
                <w:sz w:val="18"/>
                <w:szCs w:val="18"/>
              </w:rPr>
              <w:t xml:space="preserve"> does not equal r</w:t>
            </w:r>
            <w:r>
              <w:rPr>
                <w:rFonts w:asciiTheme="minorHAnsi" w:hAnsiTheme="minorHAnsi" w:cs="Arial"/>
                <w:sz w:val="18"/>
                <w:szCs w:val="18"/>
              </w:rPr>
              <w:t>oof deck installation</w:t>
            </w:r>
            <w:r w:rsidRPr="005803B3">
              <w:rPr>
                <w:rFonts w:asciiTheme="minorHAnsi" w:hAnsiTheme="minorHAnsi"/>
                <w:sz w:val="18"/>
                <w:szCs w:val="18"/>
              </w:rPr>
              <w:t xml:space="preserve"> return </w:t>
            </w:r>
            <w:proofErr w:type="gramStart"/>
            <w:r w:rsidRPr="005803B3">
              <w:rPr>
                <w:rFonts w:asciiTheme="minorHAnsi" w:hAnsiTheme="minorHAnsi"/>
                <w:sz w:val="18"/>
                <w:szCs w:val="18"/>
              </w:rPr>
              <w:t>NA</w:t>
            </w:r>
            <w:r>
              <w:rPr>
                <w:rFonts w:asciiTheme="minorHAnsi" w:hAnsiTheme="minorHAnsi"/>
                <w:sz w:val="18"/>
                <w:szCs w:val="18"/>
              </w:rPr>
              <w:t>;</w:t>
            </w:r>
            <w:proofErr w:type="gramEnd"/>
          </w:p>
          <w:p w14:paraId="4886A58E" w14:textId="77777777" w:rsidR="00BB003A" w:rsidRDefault="00BB003A" w:rsidP="00CC2306">
            <w:pPr>
              <w:keepNext/>
              <w:tabs>
                <w:tab w:val="left" w:pos="7200"/>
                <w:tab w:val="left" w:pos="9990"/>
                <w:tab w:val="left" w:pos="10980"/>
                <w:tab w:val="right" w:pos="11430"/>
              </w:tabs>
              <w:spacing w:line="200" w:lineRule="exact"/>
              <w:jc w:val="center"/>
              <w:rPr>
                <w:rFonts w:asciiTheme="minorHAnsi" w:hAnsiTheme="minorHAnsi"/>
                <w:sz w:val="18"/>
                <w:szCs w:val="18"/>
              </w:rPr>
            </w:pPr>
          </w:p>
          <w:p w14:paraId="4886A58F"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4D2A38">
              <w:rPr>
                <w:rFonts w:asciiTheme="minorHAnsi" w:hAnsiTheme="minorHAnsi"/>
                <w:sz w:val="18"/>
                <w:szCs w:val="18"/>
              </w:rPr>
              <w:t>E</w:t>
            </w:r>
            <w:r w:rsidRPr="005803B3">
              <w:rPr>
                <w:rFonts w:asciiTheme="minorHAnsi" w:hAnsiTheme="minorHAnsi"/>
                <w:sz w:val="18"/>
                <w:szCs w:val="18"/>
              </w:rPr>
              <w:t xml:space="preserve">lse </w:t>
            </w:r>
            <w:r>
              <w:rPr>
                <w:rFonts w:asciiTheme="minorHAnsi" w:hAnsiTheme="minorHAnsi"/>
                <w:sz w:val="18"/>
                <w:szCs w:val="18"/>
              </w:rPr>
              <w:t>u</w:t>
            </w:r>
            <w:r w:rsidRPr="00EA3C79">
              <w:rPr>
                <w:rFonts w:asciiTheme="minorHAnsi" w:hAnsiTheme="minorHAnsi"/>
                <w:noProof/>
                <w:sz w:val="18"/>
                <w:szCs w:val="18"/>
              </w:rPr>
              <w:t xml:space="preserve">ser selects from </w:t>
            </w:r>
            <w:r>
              <w:rPr>
                <w:rFonts w:asciiTheme="minorHAnsi" w:hAnsiTheme="minorHAnsi"/>
                <w:noProof/>
                <w:sz w:val="18"/>
                <w:szCs w:val="18"/>
              </w:rPr>
              <w:t>dropdown</w:t>
            </w:r>
            <w:r w:rsidRPr="00EA3C79">
              <w:rPr>
                <w:rFonts w:asciiTheme="minorHAnsi" w:hAnsiTheme="minorHAnsi"/>
                <w:noProof/>
                <w:sz w:val="18"/>
                <w:szCs w:val="18"/>
              </w:rPr>
              <w:t>: Asphalt Shingles</w:t>
            </w:r>
            <w:r>
              <w:rPr>
                <w:rFonts w:asciiTheme="minorHAnsi" w:hAnsiTheme="minorHAnsi"/>
                <w:noProof/>
                <w:sz w:val="18"/>
                <w:szCs w:val="18"/>
              </w:rPr>
              <w:t>,</w:t>
            </w:r>
          </w:p>
          <w:p w14:paraId="4886A590"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Built-up Roofing</w:t>
            </w:r>
            <w:r>
              <w:rPr>
                <w:rFonts w:asciiTheme="minorHAnsi" w:hAnsiTheme="minorHAnsi"/>
                <w:noProof/>
                <w:sz w:val="18"/>
                <w:szCs w:val="18"/>
              </w:rPr>
              <w:t>,</w:t>
            </w:r>
          </w:p>
          <w:p w14:paraId="4886A591"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noProof/>
                <w:sz w:val="18"/>
                <w:szCs w:val="18"/>
              </w:rPr>
              <w:t>Concrete/</w:t>
            </w:r>
            <w:r w:rsidRPr="00EA3C79">
              <w:rPr>
                <w:rFonts w:asciiTheme="minorHAnsi" w:hAnsiTheme="minorHAnsi"/>
                <w:noProof/>
                <w:sz w:val="18"/>
                <w:szCs w:val="18"/>
              </w:rPr>
              <w:t xml:space="preserve">Clay Roof </w:t>
            </w:r>
            <w:r w:rsidRPr="00EA3C79">
              <w:rPr>
                <w:rFonts w:asciiTheme="minorHAnsi" w:hAnsiTheme="minorHAnsi"/>
                <w:noProof/>
                <w:sz w:val="18"/>
                <w:szCs w:val="18"/>
              </w:rPr>
              <w:lastRenderedPageBreak/>
              <w:t>Tiles</w:t>
            </w:r>
            <w:r>
              <w:rPr>
                <w:rFonts w:asciiTheme="minorHAnsi" w:hAnsiTheme="minorHAnsi"/>
                <w:noProof/>
                <w:sz w:val="18"/>
                <w:szCs w:val="18"/>
              </w:rPr>
              <w:t>, Slate,</w:t>
            </w:r>
          </w:p>
          <w:p w14:paraId="4886A592"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Factory Applied Coating</w:t>
            </w:r>
            <w:r>
              <w:rPr>
                <w:rFonts w:asciiTheme="minorHAnsi" w:hAnsiTheme="minorHAnsi"/>
                <w:noProof/>
                <w:sz w:val="18"/>
                <w:szCs w:val="18"/>
              </w:rPr>
              <w:t>,</w:t>
            </w:r>
          </w:p>
          <w:p w14:paraId="4886A593"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Field Applied Coating</w:t>
            </w:r>
            <w:r>
              <w:rPr>
                <w:rFonts w:asciiTheme="minorHAnsi" w:hAnsiTheme="minorHAnsi"/>
                <w:noProof/>
                <w:sz w:val="18"/>
                <w:szCs w:val="18"/>
              </w:rPr>
              <w:t>,</w:t>
            </w:r>
          </w:p>
          <w:p w14:paraId="4886A594"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Metal Roof</w:t>
            </w:r>
            <w:r>
              <w:rPr>
                <w:rFonts w:asciiTheme="minorHAnsi" w:hAnsiTheme="minorHAnsi"/>
                <w:noProof/>
                <w:sz w:val="18"/>
                <w:szCs w:val="18"/>
              </w:rPr>
              <w:t>,</w:t>
            </w:r>
          </w:p>
          <w:p w14:paraId="4886A595"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Modified Bitumin Sheet</w:t>
            </w:r>
            <w:r>
              <w:rPr>
                <w:rFonts w:asciiTheme="minorHAnsi" w:hAnsiTheme="minorHAnsi"/>
                <w:noProof/>
                <w:sz w:val="18"/>
                <w:szCs w:val="18"/>
              </w:rPr>
              <w:t>,</w:t>
            </w:r>
          </w:p>
          <w:p w14:paraId="4886A596"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Roof Pavers</w:t>
            </w:r>
            <w:r>
              <w:rPr>
                <w:rFonts w:asciiTheme="minorHAnsi" w:hAnsiTheme="minorHAnsi"/>
                <w:noProof/>
                <w:sz w:val="18"/>
                <w:szCs w:val="18"/>
              </w:rPr>
              <w:t>,</w:t>
            </w:r>
          </w:p>
          <w:p w14:paraId="4886A597"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Single Ply Thermoplastic</w:t>
            </w:r>
            <w:r>
              <w:rPr>
                <w:rFonts w:asciiTheme="minorHAnsi" w:hAnsiTheme="minorHAnsi"/>
                <w:noProof/>
                <w:sz w:val="18"/>
                <w:szCs w:val="18"/>
              </w:rPr>
              <w:t>,</w:t>
            </w:r>
          </w:p>
          <w:p w14:paraId="4886A598"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Single Ply Thermoset</w:t>
            </w:r>
            <w:r>
              <w:rPr>
                <w:rFonts w:asciiTheme="minorHAnsi" w:hAnsiTheme="minorHAnsi"/>
                <w:noProof/>
                <w:sz w:val="18"/>
                <w:szCs w:val="18"/>
              </w:rPr>
              <w:t>,</w:t>
            </w:r>
          </w:p>
          <w:p w14:paraId="4886A599"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Metal Shakes Shingles</w:t>
            </w:r>
            <w:r>
              <w:rPr>
                <w:rFonts w:asciiTheme="minorHAnsi" w:hAnsiTheme="minorHAnsi"/>
                <w:noProof/>
                <w:sz w:val="18"/>
                <w:szCs w:val="18"/>
              </w:rPr>
              <w:t>,</w:t>
            </w:r>
          </w:p>
          <w:p w14:paraId="4886A59A"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Fluid Applied Membrane</w:t>
            </w:r>
            <w:r>
              <w:rPr>
                <w:rFonts w:asciiTheme="minorHAnsi" w:hAnsiTheme="minorHAnsi"/>
                <w:noProof/>
                <w:sz w:val="18"/>
                <w:szCs w:val="18"/>
              </w:rPr>
              <w:t>,</w:t>
            </w:r>
          </w:p>
          <w:p w14:paraId="4886A59B"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Polymer Composite Steep Slope</w:t>
            </w:r>
            <w:r>
              <w:rPr>
                <w:rFonts w:asciiTheme="minorHAnsi" w:hAnsiTheme="minorHAnsi"/>
                <w:noProof/>
                <w:sz w:val="18"/>
                <w:szCs w:val="18"/>
              </w:rPr>
              <w:t>,</w:t>
            </w:r>
            <w:r w:rsidRPr="00EA3C79">
              <w:rPr>
                <w:rFonts w:asciiTheme="minorHAnsi" w:hAnsiTheme="minorHAnsi"/>
                <w:noProof/>
                <w:sz w:val="18"/>
                <w:szCs w:val="18"/>
              </w:rPr>
              <w:t xml:space="preserve">  </w:t>
            </w:r>
          </w:p>
          <w:p w14:paraId="4886A59C" w14:textId="77777777" w:rsidR="00BB003A" w:rsidRPr="00EA3C79" w:rsidRDefault="00BB003A" w:rsidP="00CC2306">
            <w:pPr>
              <w:keepNext/>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Spray Polyurethane Foam</w:t>
            </w:r>
            <w:r>
              <w:rPr>
                <w:rFonts w:asciiTheme="minorHAnsi" w:hAnsiTheme="minorHAnsi"/>
                <w:noProof/>
                <w:sz w:val="18"/>
                <w:szCs w:val="18"/>
              </w:rPr>
              <w:t>,</w:t>
            </w:r>
          </w:p>
          <w:p w14:paraId="4886A59D" w14:textId="77777777" w:rsidR="00BB003A" w:rsidRPr="00EA3C79"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Stone Aggregate Ballast</w:t>
            </w:r>
            <w:r>
              <w:rPr>
                <w:rFonts w:asciiTheme="minorHAnsi" w:hAnsiTheme="minorHAnsi"/>
                <w:noProof/>
                <w:sz w:val="18"/>
                <w:szCs w:val="18"/>
              </w:rPr>
              <w:t>&gt;&gt;</w:t>
            </w:r>
          </w:p>
        </w:tc>
        <w:tc>
          <w:tcPr>
            <w:tcW w:w="975" w:type="dxa"/>
            <w:tcBorders>
              <w:bottom w:val="single" w:sz="4" w:space="0" w:color="auto"/>
            </w:tcBorders>
            <w:shd w:val="clear" w:color="auto" w:fill="auto"/>
            <w:tcMar>
              <w:left w:w="58" w:type="dxa"/>
              <w:right w:w="58" w:type="dxa"/>
            </w:tcMar>
            <w:vAlign w:val="bottom"/>
          </w:tcPr>
          <w:p w14:paraId="4886A59E" w14:textId="4B4AED53"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lastRenderedPageBreak/>
              <w:t>&lt;&lt;</w:t>
            </w:r>
            <w:r>
              <w:rPr>
                <w:rFonts w:asciiTheme="minorHAnsi" w:hAnsiTheme="minorHAnsi"/>
                <w:noProof/>
                <w:sz w:val="18"/>
                <w:szCs w:val="18"/>
              </w:rPr>
              <w:t xml:space="preserve">if cell 03 equals </w:t>
            </w:r>
            <w:r w:rsidR="002F4ABC">
              <w:rPr>
                <w:rFonts w:asciiTheme="minorHAnsi" w:hAnsiTheme="minorHAnsi"/>
                <w:noProof/>
                <w:sz w:val="18"/>
                <w:szCs w:val="18"/>
              </w:rPr>
              <w:t xml:space="preserve">less than </w:t>
            </w:r>
            <w:r w:rsidRPr="00EA3C79">
              <w:rPr>
                <w:rFonts w:asciiTheme="minorHAnsi" w:hAnsiTheme="minorHAnsi"/>
                <w:noProof/>
                <w:sz w:val="18"/>
                <w:szCs w:val="18"/>
              </w:rPr>
              <w:t>2:12</w:t>
            </w:r>
            <w:r>
              <w:rPr>
                <w:rFonts w:asciiTheme="minorHAnsi" w:hAnsiTheme="minorHAnsi"/>
                <w:noProof/>
                <w:sz w:val="18"/>
                <w:szCs w:val="18"/>
              </w:rPr>
              <w:t xml:space="preserve"> and cell 04 equals </w:t>
            </w:r>
            <w:r w:rsidRPr="00EA3C79">
              <w:rPr>
                <w:rFonts w:asciiTheme="minorHAnsi" w:hAnsiTheme="minorHAnsi" w:cs="Arial"/>
                <w:sz w:val="18"/>
                <w:szCs w:val="18"/>
              </w:rPr>
              <w:t>insulation above the roof deck</w:t>
            </w:r>
            <w:r w:rsidRPr="00EA3C79">
              <w:rPr>
                <w:rFonts w:asciiTheme="minorHAnsi" w:hAnsiTheme="minorHAnsi"/>
                <w:noProof/>
                <w:sz w:val="18"/>
                <w:szCs w:val="18"/>
              </w:rPr>
              <w:t xml:space="preserve"> user selects from </w:t>
            </w:r>
            <w:r>
              <w:rPr>
                <w:rFonts w:asciiTheme="minorHAnsi" w:hAnsiTheme="minorHAnsi"/>
                <w:noProof/>
                <w:sz w:val="18"/>
                <w:szCs w:val="18"/>
              </w:rPr>
              <w:t xml:space="preserve">dropdown: </w:t>
            </w:r>
            <w:r w:rsidRPr="00EA3C79">
              <w:rPr>
                <w:rFonts w:asciiTheme="minorHAnsi" w:hAnsiTheme="minorHAnsi"/>
                <w:noProof/>
                <w:sz w:val="18"/>
                <w:szCs w:val="18"/>
              </w:rPr>
              <w:t>R-2,</w:t>
            </w:r>
          </w:p>
          <w:p w14:paraId="4886A59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R-4, R-6, R-8, R-12, R-16,</w:t>
            </w:r>
          </w:p>
          <w:p w14:paraId="4886A5A0"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R-20,</w:t>
            </w:r>
          </w:p>
          <w:p w14:paraId="4886A5A1"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sidRPr="00EA3C79">
              <w:rPr>
                <w:rFonts w:asciiTheme="minorHAnsi" w:hAnsiTheme="minorHAnsi"/>
                <w:noProof/>
                <w:sz w:val="18"/>
                <w:szCs w:val="18"/>
              </w:rPr>
              <w:t>R-24</w:t>
            </w:r>
            <w:r>
              <w:rPr>
                <w:rFonts w:asciiTheme="minorHAnsi" w:hAnsiTheme="minorHAnsi"/>
                <w:noProof/>
                <w:sz w:val="18"/>
                <w:szCs w:val="18"/>
              </w:rPr>
              <w:t>;</w:t>
            </w:r>
          </w:p>
          <w:p w14:paraId="4886A5A2"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p>
          <w:p w14:paraId="4886A5A3"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noProof/>
                <w:sz w:val="18"/>
                <w:szCs w:val="18"/>
              </w:rPr>
              <w:t>Else N/A</w:t>
            </w:r>
            <w:r w:rsidRPr="00EA3C79">
              <w:rPr>
                <w:rFonts w:asciiTheme="minorHAnsi" w:hAnsiTheme="minorHAnsi"/>
                <w:noProof/>
                <w:sz w:val="18"/>
                <w:szCs w:val="18"/>
              </w:rPr>
              <w:t>&gt;&gt;</w:t>
            </w:r>
          </w:p>
        </w:tc>
        <w:tc>
          <w:tcPr>
            <w:tcW w:w="1063" w:type="dxa"/>
            <w:tcBorders>
              <w:bottom w:val="single" w:sz="4" w:space="0" w:color="auto"/>
            </w:tcBorders>
            <w:shd w:val="clear" w:color="auto" w:fill="auto"/>
            <w:vAlign w:val="bottom"/>
          </w:tcPr>
          <w:p w14:paraId="4886A5A4"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sidRPr="00EA3C79">
              <w:rPr>
                <w:rFonts w:asciiTheme="minorHAnsi" w:hAnsiTheme="minorHAnsi"/>
                <w:sz w:val="18"/>
                <w:szCs w:val="18"/>
              </w:rPr>
              <w:t>&lt;&lt;</w:t>
            </w:r>
            <w:r w:rsidRPr="005803B3">
              <w:rPr>
                <w:rFonts w:asciiTheme="minorHAnsi" w:hAnsiTheme="minorHAnsi"/>
                <w:sz w:val="18"/>
                <w:szCs w:val="18"/>
              </w:rPr>
              <w:t>if cell 0</w:t>
            </w:r>
            <w:r>
              <w:rPr>
                <w:rFonts w:asciiTheme="minorHAnsi" w:hAnsiTheme="minorHAnsi"/>
                <w:sz w:val="18"/>
                <w:szCs w:val="18"/>
              </w:rPr>
              <w:t>2</w:t>
            </w:r>
            <w:r w:rsidRPr="005803B3">
              <w:rPr>
                <w:rFonts w:asciiTheme="minorHAnsi" w:hAnsiTheme="minorHAnsi"/>
                <w:sz w:val="18"/>
                <w:szCs w:val="18"/>
              </w:rPr>
              <w:t xml:space="preserve"> equals</w:t>
            </w:r>
            <w:r w:rsidRPr="00EA3C79">
              <w:rPr>
                <w:rFonts w:asciiTheme="minorHAnsi" w:hAnsiTheme="minorHAnsi"/>
                <w:sz w:val="18"/>
                <w:szCs w:val="18"/>
              </w:rPr>
              <w:t xml:space="preserve"> </w:t>
            </w:r>
            <w:r>
              <w:rPr>
                <w:rFonts w:asciiTheme="minorHAnsi" w:hAnsiTheme="minorHAnsi"/>
                <w:sz w:val="18"/>
                <w:szCs w:val="18"/>
              </w:rPr>
              <w:t xml:space="preserve">Initial </w:t>
            </w:r>
            <w:r w:rsidRPr="00EA3C79">
              <w:rPr>
                <w:rFonts w:asciiTheme="minorHAnsi" w:hAnsiTheme="minorHAnsi"/>
                <w:sz w:val="18"/>
                <w:szCs w:val="18"/>
              </w:rPr>
              <w:t>Solar</w:t>
            </w:r>
            <w:r>
              <w:rPr>
                <w:rFonts w:asciiTheme="minorHAnsi" w:hAnsiTheme="minorHAnsi"/>
                <w:sz w:val="18"/>
                <w:szCs w:val="18"/>
              </w:rPr>
              <w:t xml:space="preserve"> </w:t>
            </w:r>
            <w:r w:rsidRPr="00EA3C79">
              <w:rPr>
                <w:rFonts w:asciiTheme="minorHAnsi" w:hAnsiTheme="minorHAnsi"/>
                <w:sz w:val="18"/>
                <w:szCs w:val="18"/>
              </w:rPr>
              <w:t>Reflectance and Thermal Emittance</w:t>
            </w:r>
            <w:r>
              <w:rPr>
                <w:rFonts w:asciiTheme="minorHAnsi" w:hAnsiTheme="minorHAnsi"/>
                <w:sz w:val="18"/>
                <w:szCs w:val="18"/>
              </w:rPr>
              <w:t xml:space="preserve"> U</w:t>
            </w:r>
            <w:r w:rsidRPr="00EA3C79">
              <w:rPr>
                <w:rFonts w:asciiTheme="minorHAnsi" w:hAnsiTheme="minorHAnsi"/>
                <w:sz w:val="18"/>
                <w:szCs w:val="18"/>
              </w:rPr>
              <w:t xml:space="preserve">ser input </w:t>
            </w:r>
            <w:r>
              <w:rPr>
                <w:rFonts w:asciiTheme="minorHAnsi" w:hAnsiTheme="minorHAnsi"/>
                <w:sz w:val="18"/>
                <w:szCs w:val="18"/>
              </w:rPr>
              <w:t>value f</w:t>
            </w:r>
            <w:r w:rsidRPr="00EA3C79">
              <w:rPr>
                <w:rFonts w:asciiTheme="minorHAnsi" w:hAnsiTheme="minorHAnsi"/>
                <w:sz w:val="18"/>
                <w:szCs w:val="18"/>
              </w:rPr>
              <w:t>rom the CRRC</w:t>
            </w:r>
            <w:r>
              <w:rPr>
                <w:rFonts w:asciiTheme="minorHAnsi" w:hAnsiTheme="minorHAnsi"/>
                <w:sz w:val="18"/>
                <w:szCs w:val="18"/>
              </w:rPr>
              <w:t xml:space="preserve"> </w:t>
            </w:r>
            <w:proofErr w:type="gramStart"/>
            <w:r>
              <w:rPr>
                <w:rFonts w:asciiTheme="minorHAnsi" w:hAnsiTheme="minorHAnsi"/>
                <w:sz w:val="18"/>
                <w:szCs w:val="18"/>
              </w:rPr>
              <w:t>Directory;</w:t>
            </w:r>
            <w:proofErr w:type="gramEnd"/>
            <w:r>
              <w:rPr>
                <w:rFonts w:asciiTheme="minorHAnsi" w:hAnsiTheme="minorHAnsi"/>
                <w:sz w:val="18"/>
                <w:szCs w:val="18"/>
              </w:rPr>
              <w:t xml:space="preserve"> </w:t>
            </w:r>
          </w:p>
          <w:p w14:paraId="4886A5A5"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6" w14:textId="147F78F3"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w:t>
            </w:r>
            <w:r w:rsidRPr="00EA3C79">
              <w:rPr>
                <w:rFonts w:asciiTheme="minorHAnsi" w:hAnsiTheme="minorHAnsi"/>
                <w:sz w:val="18"/>
                <w:szCs w:val="18"/>
              </w:rPr>
              <w:t xml:space="preserve"> </w:t>
            </w:r>
            <w:proofErr w:type="spellStart"/>
            <w:r>
              <w:rPr>
                <w:rFonts w:asciiTheme="minorHAnsi" w:hAnsiTheme="minorHAnsi"/>
                <w:sz w:val="18"/>
                <w:szCs w:val="18"/>
              </w:rPr>
              <w:t>Execption</w:t>
            </w:r>
            <w:proofErr w:type="spellEnd"/>
            <w:r w:rsidRPr="004D2A38">
              <w:rPr>
                <w:rFonts w:asciiTheme="minorHAnsi" w:hAnsiTheme="minorHAnsi"/>
                <w:sz w:val="18"/>
                <w:szCs w:val="18"/>
              </w:rPr>
              <w:t>, cell 0</w:t>
            </w:r>
            <w:r>
              <w:rPr>
                <w:rFonts w:asciiTheme="minorHAnsi" w:hAnsiTheme="minorHAnsi"/>
                <w:sz w:val="18"/>
                <w:szCs w:val="18"/>
              </w:rPr>
              <w:t xml:space="preserve">3 </w:t>
            </w:r>
            <w:r w:rsidRPr="004D2A38">
              <w:rPr>
                <w:rFonts w:asciiTheme="minorHAnsi" w:hAnsiTheme="minorHAnsi"/>
                <w:sz w:val="18"/>
                <w:szCs w:val="18"/>
              </w:rPr>
              <w:t xml:space="preserve">equals </w:t>
            </w:r>
            <w:r w:rsidR="002F4ABC">
              <w:rPr>
                <w:rFonts w:asciiTheme="minorHAnsi" w:hAnsiTheme="minorHAnsi"/>
                <w:noProof/>
                <w:sz w:val="18"/>
                <w:szCs w:val="18"/>
              </w:rPr>
              <w:t xml:space="preserve">less than </w:t>
            </w:r>
            <w:r w:rsidRPr="001F2A51">
              <w:rPr>
                <w:rFonts w:asciiTheme="minorHAnsi" w:hAnsiTheme="minorHAnsi"/>
                <w:noProof/>
                <w:sz w:val="18"/>
                <w:szCs w:val="18"/>
              </w:rPr>
              <w:t>2:12</w:t>
            </w:r>
            <w:r w:rsidRPr="004D2A38">
              <w:rPr>
                <w:rFonts w:asciiTheme="minorHAnsi" w:hAnsiTheme="minorHAnsi"/>
                <w:sz w:val="18"/>
                <w:szCs w:val="18"/>
              </w:rPr>
              <w:t xml:space="preserve"> and</w:t>
            </w:r>
            <w:r>
              <w:rPr>
                <w:rFonts w:asciiTheme="minorHAnsi" w:hAnsiTheme="minorHAnsi"/>
                <w:sz w:val="18"/>
                <w:szCs w:val="18"/>
              </w:rPr>
              <w:t xml:space="preserve"> cell 04 equals </w:t>
            </w:r>
            <w:r w:rsidRPr="004D2A38">
              <w:rPr>
                <w:rFonts w:asciiTheme="minorHAnsi" w:hAnsiTheme="minorHAnsi"/>
                <w:sz w:val="18"/>
                <w:szCs w:val="18"/>
              </w:rPr>
              <w:t>r</w:t>
            </w:r>
            <w:r w:rsidRPr="00466190">
              <w:rPr>
                <w:rFonts w:asciiTheme="minorHAnsi" w:hAnsiTheme="minorHAnsi" w:cs="Arial"/>
                <w:sz w:val="18"/>
                <w:szCs w:val="18"/>
              </w:rPr>
              <w:t>oof deck installation</w:t>
            </w:r>
            <w:r>
              <w:rPr>
                <w:rFonts w:asciiTheme="minorHAnsi" w:hAnsiTheme="minorHAnsi"/>
                <w:sz w:val="18"/>
                <w:szCs w:val="18"/>
              </w:rPr>
              <w:t xml:space="preserve"> U</w:t>
            </w:r>
            <w:r w:rsidRPr="00EA3C79">
              <w:rPr>
                <w:rFonts w:asciiTheme="minorHAnsi" w:hAnsiTheme="minorHAnsi"/>
                <w:sz w:val="18"/>
                <w:szCs w:val="18"/>
              </w:rPr>
              <w:t>ser input</w:t>
            </w:r>
            <w:r>
              <w:rPr>
                <w:rFonts w:asciiTheme="minorHAnsi" w:hAnsiTheme="minorHAnsi"/>
                <w:sz w:val="18"/>
                <w:szCs w:val="18"/>
              </w:rPr>
              <w:t xml:space="preserve"> value</w:t>
            </w:r>
            <w:r w:rsidRPr="00EA3C79">
              <w:rPr>
                <w:rFonts w:asciiTheme="minorHAnsi" w:hAnsiTheme="minorHAnsi"/>
                <w:sz w:val="18"/>
                <w:szCs w:val="18"/>
              </w:rPr>
              <w:t xml:space="preserve"> </w:t>
            </w:r>
            <w:r>
              <w:rPr>
                <w:rFonts w:asciiTheme="minorHAnsi" w:hAnsiTheme="minorHAnsi"/>
                <w:sz w:val="18"/>
                <w:szCs w:val="18"/>
              </w:rPr>
              <w:t>f</w:t>
            </w:r>
            <w:r w:rsidRPr="00EA3C79">
              <w:rPr>
                <w:rFonts w:asciiTheme="minorHAnsi" w:hAnsiTheme="minorHAnsi"/>
                <w:sz w:val="18"/>
                <w:szCs w:val="18"/>
              </w:rPr>
              <w:t>rom the CRRC</w:t>
            </w:r>
            <w:r>
              <w:rPr>
                <w:rFonts w:asciiTheme="minorHAnsi" w:hAnsiTheme="minorHAnsi"/>
                <w:sz w:val="18"/>
                <w:szCs w:val="18"/>
              </w:rPr>
              <w:t xml:space="preserve"> </w:t>
            </w:r>
            <w:proofErr w:type="gramStart"/>
            <w:r>
              <w:rPr>
                <w:rFonts w:asciiTheme="minorHAnsi" w:hAnsiTheme="minorHAnsi"/>
                <w:sz w:val="18"/>
                <w:szCs w:val="18"/>
              </w:rPr>
              <w:t>Directory;</w:t>
            </w:r>
            <w:proofErr w:type="gramEnd"/>
          </w:p>
          <w:p w14:paraId="4886A5A7"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8"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sz w:val="18"/>
                <w:szCs w:val="18"/>
              </w:rPr>
              <w:t>Else N/A</w:t>
            </w:r>
            <w:r w:rsidRPr="00EA3C79">
              <w:rPr>
                <w:rFonts w:asciiTheme="minorHAnsi" w:hAnsiTheme="minorHAnsi"/>
                <w:sz w:val="18"/>
                <w:szCs w:val="18"/>
              </w:rPr>
              <w:t>&gt;&gt;</w:t>
            </w:r>
          </w:p>
        </w:tc>
        <w:tc>
          <w:tcPr>
            <w:tcW w:w="1063" w:type="dxa"/>
            <w:tcBorders>
              <w:bottom w:val="single" w:sz="4" w:space="0" w:color="auto"/>
            </w:tcBorders>
            <w:shd w:val="clear" w:color="auto" w:fill="auto"/>
            <w:vAlign w:val="bottom"/>
          </w:tcPr>
          <w:p w14:paraId="3AE3D345" w14:textId="77777777" w:rsidR="00386287"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&lt;</w:t>
            </w:r>
            <w:r w:rsidRPr="00EA3C79">
              <w:rPr>
                <w:rFonts w:asciiTheme="minorHAnsi" w:hAnsiTheme="minorHAnsi"/>
                <w:sz w:val="18"/>
                <w:szCs w:val="18"/>
              </w:rPr>
              <w:t>&lt;</w:t>
            </w:r>
            <w:r w:rsidR="00386287">
              <w:rPr>
                <w:rFonts w:asciiTheme="minorHAnsi" w:hAnsiTheme="minorHAnsi"/>
                <w:sz w:val="18"/>
                <w:szCs w:val="18"/>
              </w:rPr>
              <w:t xml:space="preserve">if cell 02 = ‘Not in an applicable climate zone’ or ‘SRI’ return </w:t>
            </w:r>
            <w:proofErr w:type="gramStart"/>
            <w:r w:rsidR="00386287">
              <w:rPr>
                <w:rFonts w:asciiTheme="minorHAnsi" w:hAnsiTheme="minorHAnsi"/>
                <w:sz w:val="18"/>
                <w:szCs w:val="18"/>
              </w:rPr>
              <w:t>NA;</w:t>
            </w:r>
            <w:proofErr w:type="gramEnd"/>
          </w:p>
          <w:p w14:paraId="4886A5A9" w14:textId="794FB60D" w:rsidR="00BB003A" w:rsidRDefault="00386287" w:rsidP="00CC2306">
            <w:pPr>
              <w:tabs>
                <w:tab w:val="left" w:pos="7200"/>
                <w:tab w:val="left" w:pos="9990"/>
                <w:tab w:val="left" w:pos="10980"/>
                <w:tab w:val="right" w:pos="11430"/>
              </w:tabs>
              <w:spacing w:line="200" w:lineRule="exact"/>
              <w:jc w:val="center"/>
              <w:rPr>
                <w:rFonts w:asciiTheme="minorHAnsi" w:hAnsiTheme="minorHAnsi"/>
                <w:sz w:val="18"/>
                <w:szCs w:val="18"/>
              </w:rPr>
            </w:pPr>
            <w:r>
              <w:rPr>
                <w:rFonts w:asciiTheme="minorHAnsi" w:hAnsiTheme="minorHAnsi"/>
                <w:sz w:val="18"/>
                <w:szCs w:val="18"/>
              </w:rPr>
              <w:t xml:space="preserve">Else </w:t>
            </w:r>
            <w:r w:rsidR="00BB003A" w:rsidRPr="005803B3">
              <w:rPr>
                <w:rFonts w:asciiTheme="minorHAnsi" w:hAnsiTheme="minorHAnsi"/>
                <w:sz w:val="18"/>
                <w:szCs w:val="18"/>
              </w:rPr>
              <w:t>if cell 0</w:t>
            </w:r>
            <w:r w:rsidR="00BB003A">
              <w:rPr>
                <w:rFonts w:asciiTheme="minorHAnsi" w:hAnsiTheme="minorHAnsi"/>
                <w:sz w:val="18"/>
                <w:szCs w:val="18"/>
              </w:rPr>
              <w:t>2</w:t>
            </w:r>
            <w:r w:rsidR="00BB003A" w:rsidRPr="005803B3">
              <w:rPr>
                <w:rFonts w:asciiTheme="minorHAnsi" w:hAnsiTheme="minorHAnsi"/>
                <w:sz w:val="18"/>
                <w:szCs w:val="18"/>
              </w:rPr>
              <w:t xml:space="preserve"> equals exception</w:t>
            </w:r>
            <w:r w:rsidR="00BB003A" w:rsidRPr="004D2A38">
              <w:rPr>
                <w:rFonts w:asciiTheme="minorHAnsi" w:hAnsiTheme="minorHAnsi"/>
                <w:sz w:val="18"/>
                <w:szCs w:val="18"/>
              </w:rPr>
              <w:t>, cell 0</w:t>
            </w:r>
            <w:r w:rsidR="00BB003A">
              <w:rPr>
                <w:rFonts w:asciiTheme="minorHAnsi" w:hAnsiTheme="minorHAnsi"/>
                <w:sz w:val="18"/>
                <w:szCs w:val="18"/>
              </w:rPr>
              <w:t>3</w:t>
            </w:r>
            <w:r w:rsidR="00BB003A" w:rsidRPr="004D2A38">
              <w:rPr>
                <w:rFonts w:asciiTheme="minorHAnsi" w:hAnsiTheme="minorHAnsi"/>
                <w:sz w:val="18"/>
                <w:szCs w:val="18"/>
              </w:rPr>
              <w:t xml:space="preserve"> equals </w:t>
            </w:r>
            <w:r w:rsidR="002F4ABC">
              <w:rPr>
                <w:rFonts w:asciiTheme="minorHAnsi" w:hAnsiTheme="minorHAnsi"/>
                <w:noProof/>
                <w:sz w:val="18"/>
                <w:szCs w:val="18"/>
              </w:rPr>
              <w:t xml:space="preserve">less than </w:t>
            </w:r>
            <w:r w:rsidR="00BB003A">
              <w:rPr>
                <w:rFonts w:asciiTheme="minorHAnsi" w:hAnsiTheme="minorHAnsi"/>
                <w:noProof/>
                <w:sz w:val="18"/>
                <w:szCs w:val="18"/>
              </w:rPr>
              <w:t>2:12</w:t>
            </w:r>
            <w:r w:rsidR="00BB003A" w:rsidRPr="004D2A38">
              <w:rPr>
                <w:rFonts w:asciiTheme="minorHAnsi" w:hAnsiTheme="minorHAnsi"/>
                <w:sz w:val="18"/>
                <w:szCs w:val="18"/>
              </w:rPr>
              <w:t xml:space="preserve"> and cell 0</w:t>
            </w:r>
            <w:r w:rsidR="00BB003A">
              <w:rPr>
                <w:rFonts w:asciiTheme="minorHAnsi" w:hAnsiTheme="minorHAnsi"/>
                <w:sz w:val="18"/>
                <w:szCs w:val="18"/>
              </w:rPr>
              <w:t>4</w:t>
            </w:r>
            <w:r w:rsidR="00BB003A" w:rsidRPr="004D2A38">
              <w:rPr>
                <w:rFonts w:asciiTheme="minorHAnsi" w:hAnsiTheme="minorHAnsi"/>
                <w:sz w:val="18"/>
                <w:szCs w:val="18"/>
              </w:rPr>
              <w:t xml:space="preserve"> does not equal r</w:t>
            </w:r>
            <w:r w:rsidR="00BB003A">
              <w:rPr>
                <w:rFonts w:asciiTheme="minorHAnsi" w:hAnsiTheme="minorHAnsi" w:cs="Arial"/>
                <w:sz w:val="18"/>
                <w:szCs w:val="18"/>
              </w:rPr>
              <w:t>oof deck installation</w:t>
            </w:r>
            <w:r w:rsidR="00BB003A" w:rsidRPr="004D2A38">
              <w:rPr>
                <w:rFonts w:asciiTheme="minorHAnsi" w:hAnsiTheme="minorHAnsi"/>
                <w:sz w:val="18"/>
                <w:szCs w:val="18"/>
              </w:rPr>
              <w:t xml:space="preserve"> return </w:t>
            </w:r>
            <w:proofErr w:type="gramStart"/>
            <w:r w:rsidR="00BB003A" w:rsidRPr="004D2A38">
              <w:rPr>
                <w:rFonts w:asciiTheme="minorHAnsi" w:hAnsiTheme="minorHAnsi"/>
                <w:sz w:val="18"/>
                <w:szCs w:val="18"/>
              </w:rPr>
              <w:t>NA</w:t>
            </w:r>
            <w:r w:rsidR="00BB003A">
              <w:rPr>
                <w:rFonts w:asciiTheme="minorHAnsi" w:hAnsiTheme="minorHAnsi"/>
                <w:sz w:val="18"/>
                <w:szCs w:val="18"/>
              </w:rPr>
              <w:t>;</w:t>
            </w:r>
            <w:proofErr w:type="gramEnd"/>
          </w:p>
          <w:p w14:paraId="4886A5AC"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D"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r w:rsidRPr="004D2A38">
              <w:rPr>
                <w:rFonts w:asciiTheme="minorHAnsi" w:hAnsiTheme="minorHAnsi"/>
                <w:sz w:val="18"/>
                <w:szCs w:val="18"/>
              </w:rPr>
              <w:t>Elseif</w:t>
            </w:r>
            <w:r>
              <w:rPr>
                <w:rFonts w:asciiTheme="minorHAnsi" w:hAnsiTheme="minorHAnsi"/>
                <w:b/>
                <w:sz w:val="18"/>
                <w:szCs w:val="18"/>
              </w:rPr>
              <w:t xml:space="preserve">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w:t>
            </w:r>
            <w:r>
              <w:rPr>
                <w:rFonts w:asciiTheme="minorHAnsi" w:hAnsiTheme="minorHAnsi"/>
                <w:sz w:val="18"/>
                <w:szCs w:val="18"/>
              </w:rPr>
              <w:t xml:space="preserve"> Initial </w:t>
            </w:r>
            <w:r w:rsidRPr="00EA3C79">
              <w:rPr>
                <w:rFonts w:asciiTheme="minorHAnsi" w:hAnsiTheme="minorHAnsi"/>
                <w:sz w:val="18"/>
                <w:szCs w:val="18"/>
              </w:rPr>
              <w:t>Solar Reflectance and Thermal Emittance</w:t>
            </w:r>
            <w:r>
              <w:rPr>
                <w:rFonts w:asciiTheme="minorHAnsi" w:hAnsiTheme="minorHAnsi"/>
                <w:sz w:val="18"/>
                <w:szCs w:val="18"/>
              </w:rPr>
              <w:t xml:space="preserve"> </w:t>
            </w:r>
            <w:r w:rsidRPr="00EA3C79">
              <w:rPr>
                <w:rFonts w:asciiTheme="minorHAnsi" w:hAnsiTheme="minorHAnsi"/>
                <w:sz w:val="18"/>
                <w:szCs w:val="18"/>
              </w:rPr>
              <w:t>user input</w:t>
            </w:r>
            <w:r>
              <w:rPr>
                <w:rFonts w:asciiTheme="minorHAnsi" w:hAnsiTheme="minorHAnsi"/>
                <w:sz w:val="18"/>
                <w:szCs w:val="18"/>
              </w:rPr>
              <w:t xml:space="preserve"> calculated value using equation </w:t>
            </w:r>
            <w:r>
              <w:rPr>
                <w:rFonts w:asciiTheme="minorHAnsi" w:hAnsiTheme="minorHAnsi"/>
                <w:sz w:val="18"/>
                <w:szCs w:val="18"/>
              </w:rPr>
              <w:lastRenderedPageBreak/>
              <w:t>from 110.8(</w:t>
            </w:r>
            <w:proofErr w:type="spellStart"/>
            <w:r>
              <w:rPr>
                <w:rFonts w:asciiTheme="minorHAnsi" w:hAnsiTheme="minorHAnsi"/>
                <w:sz w:val="18"/>
                <w:szCs w:val="18"/>
              </w:rPr>
              <w:t>i</w:t>
            </w:r>
            <w:proofErr w:type="spellEnd"/>
            <w:r>
              <w:rPr>
                <w:rFonts w:asciiTheme="minorHAnsi" w:hAnsiTheme="minorHAnsi"/>
                <w:sz w:val="18"/>
                <w:szCs w:val="18"/>
              </w:rPr>
              <w:t>)</w:t>
            </w:r>
            <w:proofErr w:type="gramStart"/>
            <w:r>
              <w:rPr>
                <w:rFonts w:asciiTheme="minorHAnsi" w:hAnsiTheme="minorHAnsi"/>
                <w:sz w:val="18"/>
                <w:szCs w:val="18"/>
              </w:rPr>
              <w:t>2;</w:t>
            </w:r>
            <w:proofErr w:type="gramEnd"/>
          </w:p>
          <w:p w14:paraId="4886A5AE"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sz w:val="18"/>
                <w:szCs w:val="18"/>
              </w:rPr>
            </w:pPr>
          </w:p>
          <w:p w14:paraId="4886A5AF" w14:textId="77777777" w:rsidR="00BB003A" w:rsidRDefault="00BB003A" w:rsidP="00CC2306">
            <w:pPr>
              <w:tabs>
                <w:tab w:val="left" w:pos="7200"/>
                <w:tab w:val="left" w:pos="9990"/>
                <w:tab w:val="left" w:pos="10980"/>
                <w:tab w:val="right" w:pos="11430"/>
              </w:tabs>
              <w:spacing w:line="200" w:lineRule="exact"/>
              <w:jc w:val="center"/>
              <w:rPr>
                <w:rFonts w:asciiTheme="minorHAnsi" w:hAnsiTheme="minorHAnsi"/>
                <w:noProof/>
                <w:sz w:val="18"/>
                <w:szCs w:val="18"/>
              </w:rPr>
            </w:pPr>
            <w:r>
              <w:rPr>
                <w:rFonts w:asciiTheme="minorHAnsi" w:hAnsiTheme="minorHAnsi"/>
                <w:sz w:val="18"/>
                <w:szCs w:val="18"/>
              </w:rPr>
              <w:t>Else user input value from CRCC Directory</w:t>
            </w:r>
            <w:r w:rsidRPr="00EA3C79">
              <w:rPr>
                <w:rFonts w:asciiTheme="minorHAnsi" w:hAnsiTheme="minorHAnsi"/>
                <w:sz w:val="18"/>
                <w:szCs w:val="18"/>
              </w:rPr>
              <w:t>&gt;&gt;</w:t>
            </w:r>
          </w:p>
        </w:tc>
        <w:tc>
          <w:tcPr>
            <w:tcW w:w="975" w:type="dxa"/>
            <w:tcBorders>
              <w:bottom w:val="single" w:sz="4" w:space="0" w:color="auto"/>
            </w:tcBorders>
            <w:shd w:val="clear" w:color="auto" w:fill="auto"/>
            <w:tcMar>
              <w:left w:w="29" w:type="dxa"/>
              <w:right w:w="29" w:type="dxa"/>
            </w:tcMar>
            <w:vAlign w:val="bottom"/>
          </w:tcPr>
          <w:p w14:paraId="47D389A0" w14:textId="77777777" w:rsidR="00386287" w:rsidRDefault="00BB003A" w:rsidP="00CC2306">
            <w:pPr>
              <w:keepNext/>
              <w:keepLines/>
              <w:spacing w:before="200"/>
              <w:jc w:val="center"/>
              <w:outlineLvl w:val="1"/>
              <w:rPr>
                <w:rFonts w:asciiTheme="minorHAnsi" w:hAnsiTheme="minorHAnsi"/>
                <w:sz w:val="18"/>
                <w:szCs w:val="18"/>
              </w:rPr>
            </w:pPr>
            <w:r w:rsidRPr="004D2A38">
              <w:rPr>
                <w:rFonts w:asciiTheme="minorHAnsi" w:hAnsiTheme="minorHAnsi"/>
                <w:sz w:val="18"/>
                <w:szCs w:val="18"/>
              </w:rPr>
              <w:lastRenderedPageBreak/>
              <w:t>&lt;&lt;</w:t>
            </w:r>
            <w:r w:rsidR="00386287">
              <w:rPr>
                <w:rFonts w:asciiTheme="minorHAnsi" w:hAnsiTheme="minorHAnsi"/>
                <w:sz w:val="18"/>
                <w:szCs w:val="18"/>
              </w:rPr>
              <w:t xml:space="preserve">if cell 02 = ‘Not in an applicable climate zone’ then result = </w:t>
            </w:r>
            <w:proofErr w:type="gramStart"/>
            <w:r w:rsidR="00386287">
              <w:rPr>
                <w:rFonts w:asciiTheme="minorHAnsi" w:hAnsiTheme="minorHAnsi"/>
                <w:sz w:val="18"/>
                <w:szCs w:val="18"/>
              </w:rPr>
              <w:t>NA;</w:t>
            </w:r>
            <w:proofErr w:type="gramEnd"/>
          </w:p>
          <w:p w14:paraId="4886A5B0" w14:textId="0207FE46" w:rsidR="00BB003A" w:rsidRPr="004D2A38" w:rsidRDefault="00BB003A" w:rsidP="00CC2306">
            <w:pPr>
              <w:keepNext/>
              <w:keepLines/>
              <w:spacing w:before="200"/>
              <w:jc w:val="center"/>
              <w:outlineLvl w:val="1"/>
              <w:rPr>
                <w:rFonts w:asciiTheme="minorHAnsi" w:hAnsiTheme="minorHAnsi"/>
                <w:sz w:val="18"/>
                <w:szCs w:val="18"/>
              </w:rPr>
            </w:pPr>
            <w:r>
              <w:rPr>
                <w:rFonts w:asciiTheme="minorHAnsi" w:hAnsiTheme="minorHAnsi"/>
                <w:sz w:val="18"/>
                <w:szCs w:val="18"/>
              </w:rPr>
              <w:t xml:space="preserve"> if cell 02 equals exception, cell 03 equals </w:t>
            </w:r>
            <w:r w:rsidR="002F4ABC">
              <w:rPr>
                <w:rFonts w:asciiTheme="minorHAnsi" w:hAnsiTheme="minorHAnsi"/>
                <w:noProof/>
                <w:sz w:val="18"/>
                <w:szCs w:val="18"/>
              </w:rPr>
              <w:t xml:space="preserve">less than </w:t>
            </w:r>
            <w:r>
              <w:rPr>
                <w:rFonts w:asciiTheme="minorHAnsi" w:hAnsiTheme="minorHAnsi"/>
                <w:noProof/>
                <w:sz w:val="18"/>
                <w:szCs w:val="18"/>
              </w:rPr>
              <w:t>2:12</w:t>
            </w:r>
            <w:r>
              <w:rPr>
                <w:rFonts w:asciiTheme="minorHAnsi" w:hAnsiTheme="minorHAnsi"/>
                <w:sz w:val="18"/>
                <w:szCs w:val="18"/>
              </w:rPr>
              <w:t xml:space="preserve"> and cell 04 does not equal r</w:t>
            </w:r>
            <w:r>
              <w:rPr>
                <w:rFonts w:asciiTheme="minorHAnsi" w:hAnsiTheme="minorHAnsi" w:cs="Arial"/>
                <w:sz w:val="18"/>
                <w:szCs w:val="18"/>
              </w:rPr>
              <w:t>oof deck installation</w:t>
            </w:r>
            <w:r>
              <w:rPr>
                <w:rFonts w:asciiTheme="minorHAnsi" w:hAnsiTheme="minorHAnsi"/>
                <w:sz w:val="18"/>
                <w:szCs w:val="18"/>
              </w:rPr>
              <w:t xml:space="preserve"> return NA,</w:t>
            </w:r>
          </w:p>
          <w:p w14:paraId="4886A5B1" w14:textId="77777777" w:rsidR="00BB003A" w:rsidRPr="004D2A38" w:rsidRDefault="00BB003A" w:rsidP="00CC2306">
            <w:pPr>
              <w:jc w:val="center"/>
              <w:rPr>
                <w:rFonts w:asciiTheme="minorHAnsi" w:hAnsiTheme="minorHAnsi"/>
                <w:sz w:val="18"/>
                <w:szCs w:val="18"/>
              </w:rPr>
            </w:pPr>
          </w:p>
          <w:p w14:paraId="4886A5B2" w14:textId="77777777" w:rsidR="00BB003A" w:rsidRDefault="00BB003A" w:rsidP="00CC2306">
            <w:pPr>
              <w:jc w:val="center"/>
              <w:rPr>
                <w:rFonts w:asciiTheme="minorHAnsi" w:hAnsiTheme="minorHAnsi"/>
                <w:noProof/>
                <w:sz w:val="18"/>
                <w:szCs w:val="18"/>
              </w:rPr>
            </w:pPr>
            <w:r w:rsidRPr="004D2A38">
              <w:rPr>
                <w:rFonts w:asciiTheme="minorHAnsi" w:hAnsiTheme="minorHAnsi"/>
                <w:sz w:val="18"/>
                <w:szCs w:val="18"/>
              </w:rPr>
              <w:t>E</w:t>
            </w:r>
            <w:r>
              <w:rPr>
                <w:rFonts w:asciiTheme="minorHAnsi" w:hAnsiTheme="minorHAnsi"/>
                <w:sz w:val="18"/>
                <w:szCs w:val="18"/>
              </w:rPr>
              <w:t>lse user input value from CRRC Directory</w:t>
            </w:r>
            <w:r w:rsidRPr="004D2A38">
              <w:rPr>
                <w:rFonts w:asciiTheme="minorHAnsi" w:hAnsiTheme="minorHAnsi"/>
                <w:sz w:val="18"/>
                <w:szCs w:val="18"/>
              </w:rPr>
              <w:t>&gt;&gt;</w:t>
            </w:r>
          </w:p>
        </w:tc>
        <w:tc>
          <w:tcPr>
            <w:tcW w:w="975" w:type="dxa"/>
            <w:tcBorders>
              <w:bottom w:val="single" w:sz="4" w:space="0" w:color="auto"/>
            </w:tcBorders>
            <w:shd w:val="clear" w:color="auto" w:fill="auto"/>
            <w:tcMar>
              <w:left w:w="86" w:type="dxa"/>
              <w:right w:w="86" w:type="dxa"/>
            </w:tcMar>
            <w:vAlign w:val="bottom"/>
          </w:tcPr>
          <w:p w14:paraId="4886A5B5" w14:textId="55913E54" w:rsidR="00BB003A" w:rsidRPr="00416A02" w:rsidRDefault="00BB003A" w:rsidP="00386287">
            <w:pPr>
              <w:rPr>
                <w:rFonts w:asciiTheme="minorHAnsi" w:hAnsiTheme="minorHAnsi"/>
                <w:sz w:val="18"/>
                <w:szCs w:val="18"/>
              </w:rPr>
            </w:pPr>
            <w:r w:rsidRPr="00416A02">
              <w:rPr>
                <w:rFonts w:asciiTheme="minorHAnsi" w:hAnsiTheme="minorHAnsi"/>
                <w:sz w:val="18"/>
                <w:szCs w:val="18"/>
              </w:rPr>
              <w:t>&lt;&lt; if cell 02 equals SRI, user input value from CRRC Directory</w:t>
            </w:r>
            <w:r w:rsidR="00386287">
              <w:rPr>
                <w:rFonts w:asciiTheme="minorHAnsi" w:hAnsiTheme="minorHAnsi"/>
                <w:sz w:val="18"/>
                <w:szCs w:val="18"/>
              </w:rPr>
              <w:t xml:space="preserve"> or</w:t>
            </w:r>
            <w:r w:rsidRPr="00416A02">
              <w:rPr>
                <w:rFonts w:asciiTheme="minorHAnsi" w:hAnsiTheme="minorHAnsi"/>
                <w:sz w:val="18"/>
                <w:szCs w:val="18"/>
              </w:rPr>
              <w:t xml:space="preserve"> the SRI worksheet</w:t>
            </w:r>
          </w:p>
          <w:p w14:paraId="4886A5B6" w14:textId="77777777" w:rsidR="00BB003A" w:rsidRPr="00416A02" w:rsidRDefault="00BB003A" w:rsidP="00CC2306">
            <w:pPr>
              <w:rPr>
                <w:rFonts w:asciiTheme="minorHAnsi" w:hAnsiTheme="minorHAnsi"/>
                <w:sz w:val="18"/>
                <w:szCs w:val="18"/>
              </w:rPr>
            </w:pPr>
          </w:p>
          <w:p w14:paraId="4886A5B7" w14:textId="77777777" w:rsidR="00BB003A" w:rsidRDefault="00BB003A" w:rsidP="00CC2306">
            <w:pPr>
              <w:rPr>
                <w:rFonts w:asciiTheme="minorHAnsi" w:hAnsiTheme="minorHAnsi"/>
                <w:noProof/>
                <w:sz w:val="18"/>
                <w:szCs w:val="18"/>
              </w:rPr>
            </w:pPr>
            <w:r w:rsidRPr="00416A02">
              <w:rPr>
                <w:rFonts w:asciiTheme="minorHAnsi" w:hAnsiTheme="minorHAnsi"/>
                <w:sz w:val="18"/>
                <w:szCs w:val="18"/>
              </w:rPr>
              <w:t xml:space="preserve"> Else NA&gt;&gt;</w:t>
            </w:r>
          </w:p>
        </w:tc>
        <w:tc>
          <w:tcPr>
            <w:tcW w:w="1099" w:type="dxa"/>
            <w:tcBorders>
              <w:bottom w:val="single" w:sz="4" w:space="0" w:color="auto"/>
            </w:tcBorders>
            <w:shd w:val="clear" w:color="auto" w:fill="auto"/>
            <w:tcMar>
              <w:left w:w="58" w:type="dxa"/>
              <w:right w:w="58" w:type="dxa"/>
            </w:tcMar>
            <w:vAlign w:val="bottom"/>
          </w:tcPr>
          <w:p w14:paraId="4886A5B8" w14:textId="07B26620" w:rsidR="00BB003A" w:rsidRDefault="00BB003A" w:rsidP="00CC2306">
            <w:pPr>
              <w:rPr>
                <w:sz w:val="18"/>
                <w:szCs w:val="18"/>
              </w:rPr>
            </w:pPr>
            <w:r w:rsidRPr="00C10900">
              <w:rPr>
                <w:sz w:val="18"/>
                <w:szCs w:val="18"/>
              </w:rPr>
              <w:t xml:space="preserve">&lt;&lt;if cell 02 equals exception, cell 03 equals </w:t>
            </w:r>
            <w:r w:rsidR="002F4ABC">
              <w:rPr>
                <w:sz w:val="18"/>
                <w:szCs w:val="18"/>
              </w:rPr>
              <w:t xml:space="preserve">less than </w:t>
            </w:r>
            <w:r w:rsidRPr="00C10900">
              <w:rPr>
                <w:sz w:val="18"/>
                <w:szCs w:val="18"/>
              </w:rPr>
              <w:t xml:space="preserve">2:12, cell 04 equals roof deck insulation and cell 07 equals R-2 return </w:t>
            </w:r>
            <w:proofErr w:type="gramStart"/>
            <w:r w:rsidRPr="00C10900">
              <w:rPr>
                <w:sz w:val="18"/>
                <w:szCs w:val="18"/>
              </w:rPr>
              <w:t>0.62;</w:t>
            </w:r>
            <w:proofErr w:type="gramEnd"/>
          </w:p>
          <w:p w14:paraId="4886A5B9" w14:textId="77777777" w:rsidR="00BB003A" w:rsidRPr="00C10900" w:rsidRDefault="00BB003A" w:rsidP="00CC2306">
            <w:pPr>
              <w:rPr>
                <w:sz w:val="18"/>
                <w:szCs w:val="18"/>
              </w:rPr>
            </w:pPr>
          </w:p>
          <w:p w14:paraId="4886A5BA" w14:textId="620490EC" w:rsidR="00BB003A" w:rsidRDefault="00BB003A" w:rsidP="00CC2306">
            <w:pPr>
              <w:rPr>
                <w:sz w:val="18"/>
                <w:szCs w:val="18"/>
              </w:rPr>
            </w:pPr>
            <w:r w:rsidRPr="00C10900">
              <w:rPr>
                <w:sz w:val="18"/>
                <w:szCs w:val="18"/>
              </w:rPr>
              <w:t xml:space="preserve">Else if cell </w:t>
            </w:r>
            <w:r w:rsidRPr="00C10900">
              <w:rPr>
                <w:rFonts w:asciiTheme="minorHAnsi" w:hAnsiTheme="minorHAnsi"/>
                <w:sz w:val="18"/>
                <w:szCs w:val="18"/>
              </w:rPr>
              <w:t xml:space="preserve">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R-4</w:t>
            </w:r>
            <w:r w:rsidRPr="00C10900">
              <w:rPr>
                <w:rFonts w:asciiTheme="minorHAnsi" w:hAnsiTheme="minorHAnsi"/>
                <w:sz w:val="18"/>
                <w:szCs w:val="18"/>
              </w:rPr>
              <w:t xml:space="preserve"> return</w:t>
            </w:r>
            <w:r w:rsidRPr="00C10900">
              <w:rPr>
                <w:sz w:val="18"/>
                <w:szCs w:val="18"/>
              </w:rPr>
              <w:t xml:space="preserve"> </w:t>
            </w:r>
            <w:proofErr w:type="gramStart"/>
            <w:r w:rsidRPr="00C10900">
              <w:rPr>
                <w:sz w:val="18"/>
                <w:szCs w:val="18"/>
              </w:rPr>
              <w:t>0.59;</w:t>
            </w:r>
            <w:proofErr w:type="gramEnd"/>
          </w:p>
          <w:p w14:paraId="4886A5BB" w14:textId="77777777" w:rsidR="00BB003A" w:rsidRPr="00C10900" w:rsidRDefault="00BB003A" w:rsidP="00CC2306">
            <w:pPr>
              <w:rPr>
                <w:sz w:val="18"/>
                <w:szCs w:val="18"/>
              </w:rPr>
            </w:pPr>
          </w:p>
          <w:p w14:paraId="4886A5BC" w14:textId="6438A083" w:rsidR="00BB003A" w:rsidRDefault="00BB003A" w:rsidP="00CC2306">
            <w:pPr>
              <w:rPr>
                <w:sz w:val="18"/>
                <w:szCs w:val="18"/>
              </w:rPr>
            </w:pPr>
            <w:r w:rsidRPr="00C10900">
              <w:rPr>
                <w:rFonts w:asciiTheme="minorHAnsi" w:hAnsiTheme="minorHAnsi"/>
                <w:sz w:val="18"/>
                <w:szCs w:val="18"/>
              </w:rPr>
              <w:t xml:space="preserve">Elseif cell 02 equals </w:t>
            </w:r>
            <w:r w:rsidRPr="00C10900">
              <w:rPr>
                <w:rFonts w:asciiTheme="minorHAnsi" w:hAnsiTheme="minorHAnsi"/>
                <w:sz w:val="18"/>
                <w:szCs w:val="18"/>
              </w:rPr>
              <w:lastRenderedPageBreak/>
              <w:t xml:space="preserve">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R-6</w:t>
            </w:r>
            <w:r w:rsidRPr="00C10900">
              <w:rPr>
                <w:rFonts w:asciiTheme="minorHAnsi" w:hAnsiTheme="minorHAnsi"/>
                <w:sz w:val="18"/>
                <w:szCs w:val="18"/>
              </w:rPr>
              <w:t xml:space="preserve"> return</w:t>
            </w:r>
            <w:r w:rsidRPr="00C10900">
              <w:rPr>
                <w:sz w:val="18"/>
                <w:szCs w:val="18"/>
              </w:rPr>
              <w:t xml:space="preserve"> </w:t>
            </w:r>
            <w:proofErr w:type="gramStart"/>
            <w:r w:rsidRPr="00C10900">
              <w:rPr>
                <w:sz w:val="18"/>
                <w:szCs w:val="18"/>
              </w:rPr>
              <w:t>0.54;</w:t>
            </w:r>
            <w:proofErr w:type="gramEnd"/>
          </w:p>
          <w:p w14:paraId="4886A5BD" w14:textId="77777777" w:rsidR="00BB003A" w:rsidRPr="00C10900" w:rsidRDefault="00BB003A" w:rsidP="00CC2306">
            <w:pPr>
              <w:rPr>
                <w:sz w:val="18"/>
                <w:szCs w:val="18"/>
              </w:rPr>
            </w:pPr>
          </w:p>
          <w:p w14:paraId="4886A5BE" w14:textId="6B72BCFF"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R-8</w:t>
            </w:r>
            <w:r w:rsidRPr="00C10900">
              <w:rPr>
                <w:rFonts w:asciiTheme="minorHAnsi" w:hAnsiTheme="minorHAnsi"/>
                <w:sz w:val="18"/>
                <w:szCs w:val="18"/>
              </w:rPr>
              <w:t xml:space="preserve"> return</w:t>
            </w:r>
            <w:r w:rsidRPr="00C10900">
              <w:rPr>
                <w:sz w:val="18"/>
                <w:szCs w:val="18"/>
              </w:rPr>
              <w:t xml:space="preserve"> </w:t>
            </w:r>
            <w:proofErr w:type="gramStart"/>
            <w:r w:rsidRPr="00C10900">
              <w:rPr>
                <w:sz w:val="18"/>
                <w:szCs w:val="18"/>
              </w:rPr>
              <w:t>0.49;</w:t>
            </w:r>
            <w:proofErr w:type="gramEnd"/>
          </w:p>
          <w:p w14:paraId="4886A5BF" w14:textId="77777777" w:rsidR="00BB003A" w:rsidRPr="00C10900" w:rsidRDefault="00BB003A" w:rsidP="00CC2306">
            <w:pPr>
              <w:rPr>
                <w:sz w:val="18"/>
                <w:szCs w:val="18"/>
              </w:rPr>
            </w:pPr>
          </w:p>
          <w:p w14:paraId="4886A5C0" w14:textId="2BC962B2"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R-12</w:t>
            </w:r>
            <w:r w:rsidRPr="00C10900">
              <w:rPr>
                <w:rFonts w:asciiTheme="minorHAnsi" w:hAnsiTheme="minorHAnsi"/>
                <w:sz w:val="18"/>
                <w:szCs w:val="18"/>
              </w:rPr>
              <w:t xml:space="preserve"> return</w:t>
            </w:r>
            <w:r w:rsidRPr="00C10900">
              <w:rPr>
                <w:sz w:val="18"/>
                <w:szCs w:val="18"/>
              </w:rPr>
              <w:t xml:space="preserve"> </w:t>
            </w:r>
            <w:proofErr w:type="gramStart"/>
            <w:r w:rsidRPr="00C10900">
              <w:rPr>
                <w:sz w:val="18"/>
                <w:szCs w:val="18"/>
              </w:rPr>
              <w:t>0.44;</w:t>
            </w:r>
            <w:proofErr w:type="gramEnd"/>
          </w:p>
          <w:p w14:paraId="4886A5C1" w14:textId="77777777" w:rsidR="00BB003A" w:rsidRPr="00C10900" w:rsidRDefault="00BB003A" w:rsidP="00CC2306">
            <w:pPr>
              <w:rPr>
                <w:sz w:val="18"/>
                <w:szCs w:val="18"/>
              </w:rPr>
            </w:pPr>
          </w:p>
          <w:p w14:paraId="4886A5C2" w14:textId="67DC1B68"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w:t>
            </w:r>
            <w:r w:rsidR="002F4ABC">
              <w:rPr>
                <w:rFonts w:asciiTheme="minorHAnsi" w:hAnsiTheme="minorHAnsi"/>
                <w:noProof/>
                <w:sz w:val="18"/>
                <w:szCs w:val="18"/>
              </w:rPr>
              <w:lastRenderedPageBreak/>
              <w:t xml:space="preserve">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R-16</w:t>
            </w:r>
            <w:r w:rsidRPr="00C10900">
              <w:rPr>
                <w:rFonts w:asciiTheme="minorHAnsi" w:hAnsiTheme="minorHAnsi"/>
                <w:sz w:val="18"/>
                <w:szCs w:val="18"/>
              </w:rPr>
              <w:t xml:space="preserve"> return</w:t>
            </w:r>
            <w:r w:rsidRPr="00C10900">
              <w:rPr>
                <w:sz w:val="18"/>
                <w:szCs w:val="18"/>
              </w:rPr>
              <w:t xml:space="preserve"> </w:t>
            </w:r>
            <w:proofErr w:type="gramStart"/>
            <w:r w:rsidRPr="00C10900">
              <w:rPr>
                <w:sz w:val="18"/>
                <w:szCs w:val="18"/>
              </w:rPr>
              <w:t>0.39;</w:t>
            </w:r>
            <w:proofErr w:type="gramEnd"/>
          </w:p>
          <w:p w14:paraId="4886A5C3" w14:textId="77777777" w:rsidR="00BB003A" w:rsidRPr="00C10900" w:rsidRDefault="00BB003A" w:rsidP="00CC2306">
            <w:pPr>
              <w:rPr>
                <w:sz w:val="18"/>
                <w:szCs w:val="18"/>
              </w:rPr>
            </w:pPr>
          </w:p>
          <w:p w14:paraId="4886A5C4" w14:textId="02144F55"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R-20</w:t>
            </w:r>
            <w:r w:rsidRPr="00C10900">
              <w:rPr>
                <w:rFonts w:asciiTheme="minorHAnsi" w:hAnsiTheme="minorHAnsi"/>
                <w:sz w:val="18"/>
                <w:szCs w:val="18"/>
              </w:rPr>
              <w:t xml:space="preserve"> return</w:t>
            </w:r>
            <w:r w:rsidRPr="00C10900">
              <w:rPr>
                <w:sz w:val="18"/>
                <w:szCs w:val="18"/>
              </w:rPr>
              <w:t xml:space="preserve"> </w:t>
            </w:r>
            <w:proofErr w:type="gramStart"/>
            <w:r w:rsidRPr="00C10900">
              <w:rPr>
                <w:sz w:val="18"/>
                <w:szCs w:val="18"/>
              </w:rPr>
              <w:t>0.34;</w:t>
            </w:r>
            <w:proofErr w:type="gramEnd"/>
          </w:p>
          <w:p w14:paraId="4886A5C5" w14:textId="77777777" w:rsidR="00BB003A" w:rsidRPr="00C10900" w:rsidRDefault="00BB003A" w:rsidP="00CC2306">
            <w:pPr>
              <w:rPr>
                <w:sz w:val="18"/>
                <w:szCs w:val="18"/>
              </w:rPr>
            </w:pPr>
          </w:p>
          <w:p w14:paraId="4886A5C6" w14:textId="60342E98"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R-24</w:t>
            </w:r>
            <w:r w:rsidRPr="00C10900">
              <w:rPr>
                <w:rFonts w:asciiTheme="minorHAnsi" w:hAnsiTheme="minorHAnsi"/>
                <w:sz w:val="18"/>
                <w:szCs w:val="18"/>
              </w:rPr>
              <w:t xml:space="preserve"> return</w:t>
            </w:r>
            <w:r w:rsidRPr="00C10900">
              <w:rPr>
                <w:sz w:val="18"/>
                <w:szCs w:val="18"/>
              </w:rPr>
              <w:t xml:space="preserve"> </w:t>
            </w:r>
            <w:proofErr w:type="gramStart"/>
            <w:r w:rsidRPr="00C10900">
              <w:rPr>
                <w:sz w:val="18"/>
                <w:szCs w:val="18"/>
              </w:rPr>
              <w:t>0.29</w:t>
            </w:r>
            <w:r>
              <w:rPr>
                <w:sz w:val="18"/>
                <w:szCs w:val="18"/>
              </w:rPr>
              <w:t>;</w:t>
            </w:r>
            <w:proofErr w:type="gramEnd"/>
          </w:p>
          <w:p w14:paraId="4886A5C7" w14:textId="77777777" w:rsidR="00BB003A" w:rsidRPr="00C10900" w:rsidRDefault="00BB003A" w:rsidP="00CC2306">
            <w:pPr>
              <w:rPr>
                <w:sz w:val="18"/>
                <w:szCs w:val="18"/>
              </w:rPr>
            </w:pPr>
          </w:p>
          <w:p w14:paraId="4886A5C8" w14:textId="77777777" w:rsidR="00BB003A" w:rsidRPr="00C10900" w:rsidRDefault="00BB003A" w:rsidP="00CC2306">
            <w:pPr>
              <w:rPr>
                <w:sz w:val="18"/>
              </w:rPr>
            </w:pPr>
            <w:r w:rsidRPr="00C10900">
              <w:rPr>
                <w:sz w:val="18"/>
              </w:rPr>
              <w:t>Else return NA&gt;&gt;</w:t>
            </w:r>
          </w:p>
          <w:p w14:paraId="4886A5C9" w14:textId="77777777" w:rsidR="00BB003A" w:rsidRDefault="00BB003A" w:rsidP="00CC2306">
            <w:pPr>
              <w:jc w:val="center"/>
              <w:rPr>
                <w:rFonts w:asciiTheme="minorHAnsi" w:hAnsiTheme="minorHAnsi"/>
                <w:noProof/>
                <w:sz w:val="18"/>
                <w:szCs w:val="18"/>
              </w:rPr>
            </w:pPr>
          </w:p>
        </w:tc>
        <w:tc>
          <w:tcPr>
            <w:tcW w:w="1115" w:type="dxa"/>
            <w:tcBorders>
              <w:bottom w:val="single" w:sz="4" w:space="0" w:color="auto"/>
            </w:tcBorders>
          </w:tcPr>
          <w:p w14:paraId="4886A5CA" w14:textId="4CEC5855" w:rsidR="00BB003A" w:rsidRDefault="00BB003A" w:rsidP="00CC2306">
            <w:pPr>
              <w:rPr>
                <w:sz w:val="18"/>
                <w:szCs w:val="18"/>
              </w:rPr>
            </w:pPr>
            <w:r w:rsidRPr="00C10900">
              <w:rPr>
                <w:sz w:val="18"/>
                <w:szCs w:val="18"/>
              </w:rPr>
              <w:lastRenderedPageBreak/>
              <w:t xml:space="preserve">&lt;&lt;if cell 02 equals exception, cell 03 equals </w:t>
            </w:r>
            <w:r w:rsidR="002F4ABC">
              <w:rPr>
                <w:sz w:val="18"/>
                <w:szCs w:val="18"/>
              </w:rPr>
              <w:t xml:space="preserve">less than </w:t>
            </w:r>
            <w:r w:rsidRPr="00C10900">
              <w:rPr>
                <w:sz w:val="18"/>
                <w:szCs w:val="18"/>
              </w:rPr>
              <w:t xml:space="preserve">2:12, cell 04 equals roof deck insulation and </w:t>
            </w:r>
            <w:r>
              <w:rPr>
                <w:sz w:val="18"/>
                <w:szCs w:val="18"/>
              </w:rPr>
              <w:t xml:space="preserve">cell 07 equals R-2 return </w:t>
            </w:r>
            <w:proofErr w:type="gramStart"/>
            <w:r>
              <w:rPr>
                <w:sz w:val="18"/>
                <w:szCs w:val="18"/>
              </w:rPr>
              <w:t>0.60</w:t>
            </w:r>
            <w:r w:rsidRPr="00C10900">
              <w:rPr>
                <w:sz w:val="18"/>
                <w:szCs w:val="18"/>
              </w:rPr>
              <w:t>;</w:t>
            </w:r>
            <w:proofErr w:type="gramEnd"/>
          </w:p>
          <w:p w14:paraId="4886A5CB" w14:textId="77777777" w:rsidR="00BB003A" w:rsidRPr="00C10900" w:rsidRDefault="00BB003A" w:rsidP="00CC2306">
            <w:pPr>
              <w:rPr>
                <w:sz w:val="18"/>
                <w:szCs w:val="18"/>
              </w:rPr>
            </w:pPr>
          </w:p>
          <w:p w14:paraId="4886A5CC" w14:textId="2205A0ED" w:rsidR="00BB003A" w:rsidRDefault="00BB003A" w:rsidP="00CC2306">
            <w:pPr>
              <w:rPr>
                <w:sz w:val="18"/>
                <w:szCs w:val="18"/>
              </w:rPr>
            </w:pPr>
            <w:r w:rsidRPr="00C10900">
              <w:rPr>
                <w:sz w:val="18"/>
                <w:szCs w:val="18"/>
              </w:rPr>
              <w:t xml:space="preserve">Else if cell </w:t>
            </w:r>
            <w:r w:rsidRPr="00C10900">
              <w:rPr>
                <w:rFonts w:asciiTheme="minorHAnsi" w:hAnsiTheme="minorHAnsi"/>
                <w:sz w:val="18"/>
                <w:szCs w:val="18"/>
              </w:rPr>
              <w:t xml:space="preserve">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R-4</w:t>
            </w:r>
            <w:r w:rsidRPr="00C10900">
              <w:rPr>
                <w:rFonts w:asciiTheme="minorHAnsi" w:hAnsiTheme="minorHAnsi"/>
                <w:sz w:val="18"/>
                <w:szCs w:val="18"/>
              </w:rPr>
              <w:t xml:space="preserve"> return</w:t>
            </w:r>
            <w:r>
              <w:rPr>
                <w:sz w:val="18"/>
                <w:szCs w:val="18"/>
              </w:rPr>
              <w:t xml:space="preserve"> </w:t>
            </w:r>
            <w:proofErr w:type="gramStart"/>
            <w:r>
              <w:rPr>
                <w:sz w:val="18"/>
                <w:szCs w:val="18"/>
              </w:rPr>
              <w:t>0.55</w:t>
            </w:r>
            <w:r w:rsidRPr="00C10900">
              <w:rPr>
                <w:sz w:val="18"/>
                <w:szCs w:val="18"/>
              </w:rPr>
              <w:t>;</w:t>
            </w:r>
            <w:proofErr w:type="gramEnd"/>
          </w:p>
          <w:p w14:paraId="4886A5CD" w14:textId="77777777" w:rsidR="00BB003A" w:rsidRPr="00C10900" w:rsidRDefault="00BB003A" w:rsidP="00CC2306">
            <w:pPr>
              <w:rPr>
                <w:sz w:val="18"/>
                <w:szCs w:val="18"/>
              </w:rPr>
            </w:pPr>
          </w:p>
          <w:p w14:paraId="4886A5CE" w14:textId="4CFB7B17" w:rsidR="00BB003A" w:rsidRDefault="00BB003A" w:rsidP="00CC2306">
            <w:pPr>
              <w:rPr>
                <w:sz w:val="18"/>
                <w:szCs w:val="18"/>
              </w:rPr>
            </w:pPr>
            <w:r w:rsidRPr="00C10900">
              <w:rPr>
                <w:rFonts w:asciiTheme="minorHAnsi" w:hAnsiTheme="minorHAnsi"/>
                <w:sz w:val="18"/>
                <w:szCs w:val="18"/>
              </w:rPr>
              <w:t xml:space="preserve">Elseif cell 02 equals </w:t>
            </w:r>
            <w:r w:rsidRPr="00C10900">
              <w:rPr>
                <w:rFonts w:asciiTheme="minorHAnsi" w:hAnsiTheme="minorHAnsi"/>
                <w:sz w:val="18"/>
                <w:szCs w:val="18"/>
              </w:rPr>
              <w:lastRenderedPageBreak/>
              <w:t xml:space="preserve">exception, cell 03 equals </w:t>
            </w:r>
            <w:r w:rsidR="002F4ABC">
              <w:rPr>
                <w:rFonts w:asciiTheme="minorHAnsi" w:hAnsiTheme="minorHAnsi"/>
                <w:noProof/>
                <w:sz w:val="18"/>
                <w:szCs w:val="18"/>
              </w:rPr>
              <w:t xml:space="preserve">less tan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R-6</w:t>
            </w:r>
            <w:r w:rsidRPr="00C10900">
              <w:rPr>
                <w:rFonts w:asciiTheme="minorHAnsi" w:hAnsiTheme="minorHAnsi"/>
                <w:sz w:val="18"/>
                <w:szCs w:val="18"/>
              </w:rPr>
              <w:t xml:space="preserve"> return</w:t>
            </w:r>
            <w:r>
              <w:rPr>
                <w:sz w:val="18"/>
                <w:szCs w:val="18"/>
              </w:rPr>
              <w:t xml:space="preserve"> </w:t>
            </w:r>
            <w:proofErr w:type="gramStart"/>
            <w:r>
              <w:rPr>
                <w:sz w:val="18"/>
                <w:szCs w:val="18"/>
              </w:rPr>
              <w:t>0.50</w:t>
            </w:r>
            <w:r w:rsidRPr="00C10900">
              <w:rPr>
                <w:sz w:val="18"/>
                <w:szCs w:val="18"/>
              </w:rPr>
              <w:t>;</w:t>
            </w:r>
            <w:proofErr w:type="gramEnd"/>
          </w:p>
          <w:p w14:paraId="4886A5CF" w14:textId="77777777" w:rsidR="00BB003A" w:rsidRPr="00C10900" w:rsidRDefault="00BB003A" w:rsidP="00CC2306">
            <w:pPr>
              <w:rPr>
                <w:sz w:val="18"/>
                <w:szCs w:val="18"/>
              </w:rPr>
            </w:pPr>
          </w:p>
          <w:p w14:paraId="4886A5D0" w14:textId="66ADF6C6"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R-8</w:t>
            </w:r>
            <w:r w:rsidRPr="00C10900">
              <w:rPr>
                <w:rFonts w:asciiTheme="minorHAnsi" w:hAnsiTheme="minorHAnsi"/>
                <w:sz w:val="18"/>
                <w:szCs w:val="18"/>
              </w:rPr>
              <w:t xml:space="preserve"> return</w:t>
            </w:r>
            <w:r>
              <w:rPr>
                <w:sz w:val="18"/>
                <w:szCs w:val="18"/>
              </w:rPr>
              <w:t xml:space="preserve"> </w:t>
            </w:r>
            <w:proofErr w:type="gramStart"/>
            <w:r>
              <w:rPr>
                <w:sz w:val="18"/>
                <w:szCs w:val="18"/>
              </w:rPr>
              <w:t>0.45</w:t>
            </w:r>
            <w:r w:rsidRPr="00C10900">
              <w:rPr>
                <w:sz w:val="18"/>
                <w:szCs w:val="18"/>
              </w:rPr>
              <w:t>;</w:t>
            </w:r>
            <w:proofErr w:type="gramEnd"/>
          </w:p>
          <w:p w14:paraId="4886A5D1" w14:textId="77777777" w:rsidR="00BB003A" w:rsidRPr="00C10900" w:rsidRDefault="00BB003A" w:rsidP="00CC2306">
            <w:pPr>
              <w:rPr>
                <w:sz w:val="18"/>
                <w:szCs w:val="18"/>
              </w:rPr>
            </w:pPr>
          </w:p>
          <w:p w14:paraId="4886A5D2" w14:textId="3AE0E677"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R-12</w:t>
            </w:r>
            <w:r w:rsidRPr="00C10900">
              <w:rPr>
                <w:rFonts w:asciiTheme="minorHAnsi" w:hAnsiTheme="minorHAnsi"/>
                <w:sz w:val="18"/>
                <w:szCs w:val="18"/>
              </w:rPr>
              <w:t xml:space="preserve"> return</w:t>
            </w:r>
            <w:r>
              <w:rPr>
                <w:sz w:val="18"/>
                <w:szCs w:val="18"/>
              </w:rPr>
              <w:t xml:space="preserve"> </w:t>
            </w:r>
            <w:proofErr w:type="gramStart"/>
            <w:r>
              <w:rPr>
                <w:sz w:val="18"/>
                <w:szCs w:val="18"/>
              </w:rPr>
              <w:t>0.40</w:t>
            </w:r>
            <w:r w:rsidRPr="00C10900">
              <w:rPr>
                <w:sz w:val="18"/>
                <w:szCs w:val="18"/>
              </w:rPr>
              <w:t>;</w:t>
            </w:r>
            <w:proofErr w:type="gramEnd"/>
          </w:p>
          <w:p w14:paraId="4886A5D3" w14:textId="77777777" w:rsidR="00BB003A" w:rsidRPr="00C10900" w:rsidRDefault="00BB003A" w:rsidP="00CC2306">
            <w:pPr>
              <w:rPr>
                <w:sz w:val="18"/>
                <w:szCs w:val="18"/>
              </w:rPr>
            </w:pPr>
          </w:p>
          <w:p w14:paraId="4886A5D4" w14:textId="60F64995"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w:t>
            </w:r>
            <w:r w:rsidR="002F4ABC">
              <w:rPr>
                <w:rFonts w:asciiTheme="minorHAnsi" w:hAnsiTheme="minorHAnsi"/>
                <w:noProof/>
                <w:sz w:val="18"/>
                <w:szCs w:val="18"/>
              </w:rPr>
              <w:lastRenderedPageBreak/>
              <w:t xml:space="preserve">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R-16</w:t>
            </w:r>
            <w:r w:rsidRPr="00C10900">
              <w:rPr>
                <w:rFonts w:asciiTheme="minorHAnsi" w:hAnsiTheme="minorHAnsi"/>
                <w:sz w:val="18"/>
                <w:szCs w:val="18"/>
              </w:rPr>
              <w:t xml:space="preserve"> return</w:t>
            </w:r>
            <w:r>
              <w:rPr>
                <w:sz w:val="18"/>
                <w:szCs w:val="18"/>
              </w:rPr>
              <w:t xml:space="preserve"> </w:t>
            </w:r>
            <w:proofErr w:type="gramStart"/>
            <w:r>
              <w:rPr>
                <w:sz w:val="18"/>
                <w:szCs w:val="18"/>
              </w:rPr>
              <w:t>0.35</w:t>
            </w:r>
            <w:r w:rsidRPr="00C10900">
              <w:rPr>
                <w:sz w:val="18"/>
                <w:szCs w:val="18"/>
              </w:rPr>
              <w:t>;</w:t>
            </w:r>
            <w:proofErr w:type="gramEnd"/>
          </w:p>
          <w:p w14:paraId="4886A5D5" w14:textId="77777777" w:rsidR="00BB003A" w:rsidRPr="00C10900" w:rsidRDefault="00BB003A" w:rsidP="00CC2306">
            <w:pPr>
              <w:rPr>
                <w:sz w:val="18"/>
                <w:szCs w:val="18"/>
              </w:rPr>
            </w:pPr>
          </w:p>
          <w:p w14:paraId="4886A5D6" w14:textId="6371B79D" w:rsidR="00BB003A" w:rsidRDefault="00BB003A" w:rsidP="00CC2306">
            <w:pPr>
              <w:rPr>
                <w:sz w:val="18"/>
                <w:szCs w:val="18"/>
              </w:rPr>
            </w:pPr>
            <w:r w:rsidRPr="00C10900">
              <w:rPr>
                <w:rFonts w:asciiTheme="minorHAnsi" w:hAnsiTheme="minorHAnsi"/>
                <w:sz w:val="18"/>
                <w:szCs w:val="18"/>
              </w:rPr>
              <w:t xml:space="preserve">Elseif cell 02 equals exception, cell 03 equals </w:t>
            </w:r>
            <w:r w:rsidR="002F4ABC">
              <w:rPr>
                <w:rFonts w:asciiTheme="minorHAnsi" w:hAnsiTheme="minorHAnsi"/>
                <w:noProof/>
                <w:sz w:val="18"/>
                <w:szCs w:val="18"/>
              </w:rPr>
              <w:t xml:space="preserve">less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R-20</w:t>
            </w:r>
            <w:r w:rsidRPr="00C10900">
              <w:rPr>
                <w:rFonts w:asciiTheme="minorHAnsi" w:hAnsiTheme="minorHAnsi"/>
                <w:sz w:val="18"/>
                <w:szCs w:val="18"/>
              </w:rPr>
              <w:t xml:space="preserve"> return</w:t>
            </w:r>
            <w:r>
              <w:rPr>
                <w:sz w:val="18"/>
                <w:szCs w:val="18"/>
              </w:rPr>
              <w:t xml:space="preserve"> </w:t>
            </w:r>
            <w:proofErr w:type="gramStart"/>
            <w:r>
              <w:rPr>
                <w:sz w:val="18"/>
                <w:szCs w:val="18"/>
              </w:rPr>
              <w:t>0.30</w:t>
            </w:r>
            <w:r w:rsidRPr="00C10900">
              <w:rPr>
                <w:sz w:val="18"/>
                <w:szCs w:val="18"/>
              </w:rPr>
              <w:t>;</w:t>
            </w:r>
            <w:proofErr w:type="gramEnd"/>
          </w:p>
          <w:p w14:paraId="4886A5D7" w14:textId="77777777" w:rsidR="00BB003A" w:rsidRPr="00C10900" w:rsidRDefault="00BB003A" w:rsidP="00CC2306">
            <w:pPr>
              <w:rPr>
                <w:sz w:val="18"/>
                <w:szCs w:val="18"/>
              </w:rPr>
            </w:pPr>
          </w:p>
          <w:p w14:paraId="4886A5D8" w14:textId="1C9DDDC0" w:rsidR="00BB003A" w:rsidRDefault="00BB003A" w:rsidP="00CC2306">
            <w:pPr>
              <w:rPr>
                <w:sz w:val="18"/>
                <w:szCs w:val="18"/>
              </w:rPr>
            </w:pPr>
            <w:r w:rsidRPr="00C10900">
              <w:rPr>
                <w:rFonts w:asciiTheme="minorHAnsi" w:hAnsiTheme="minorHAnsi"/>
                <w:sz w:val="18"/>
                <w:szCs w:val="18"/>
              </w:rPr>
              <w:t xml:space="preserve">Elseif cell 02 equals exception, cell 03 </w:t>
            </w:r>
            <w:proofErr w:type="gramStart"/>
            <w:r w:rsidRPr="00C10900">
              <w:rPr>
                <w:rFonts w:asciiTheme="minorHAnsi" w:hAnsiTheme="minorHAnsi"/>
                <w:sz w:val="18"/>
                <w:szCs w:val="18"/>
              </w:rPr>
              <w:t xml:space="preserve">equals </w:t>
            </w:r>
            <w:r w:rsidR="002F4ABC">
              <w:rPr>
                <w:rFonts w:asciiTheme="minorHAnsi" w:hAnsiTheme="minorHAnsi"/>
                <w:noProof/>
                <w:sz w:val="18"/>
                <w:szCs w:val="18"/>
              </w:rPr>
              <w:t xml:space="preserve"> less</w:t>
            </w:r>
            <w:proofErr w:type="gramEnd"/>
            <w:r w:rsidR="002F4ABC">
              <w:rPr>
                <w:rFonts w:asciiTheme="minorHAnsi" w:hAnsiTheme="minorHAnsi"/>
                <w:noProof/>
                <w:sz w:val="18"/>
                <w:szCs w:val="18"/>
              </w:rPr>
              <w:t xml:space="preserve"> than </w:t>
            </w:r>
            <w:r w:rsidRPr="00C10900">
              <w:rPr>
                <w:rFonts w:asciiTheme="minorHAnsi" w:hAnsiTheme="minorHAnsi"/>
                <w:noProof/>
                <w:sz w:val="18"/>
                <w:szCs w:val="18"/>
              </w:rPr>
              <w:t xml:space="preserve">2:12, </w:t>
            </w:r>
            <w:r w:rsidRPr="00C10900">
              <w:rPr>
                <w:rFonts w:asciiTheme="minorHAnsi" w:hAnsiTheme="minorHAnsi"/>
                <w:sz w:val="18"/>
                <w:szCs w:val="18"/>
              </w:rPr>
              <w:t>cell 04 equals r</w:t>
            </w:r>
            <w:r w:rsidRPr="00C10900">
              <w:rPr>
                <w:rFonts w:asciiTheme="minorHAnsi" w:hAnsiTheme="minorHAnsi" w:cs="Arial"/>
                <w:sz w:val="18"/>
                <w:szCs w:val="18"/>
              </w:rPr>
              <w:t xml:space="preserve">oof deck </w:t>
            </w:r>
            <w:r>
              <w:rPr>
                <w:rFonts w:asciiTheme="minorHAnsi" w:hAnsiTheme="minorHAnsi" w:cs="Arial"/>
                <w:sz w:val="18"/>
                <w:szCs w:val="18"/>
              </w:rPr>
              <w:t>insulation</w:t>
            </w:r>
            <w:r w:rsidRPr="00C10900">
              <w:rPr>
                <w:rFonts w:asciiTheme="minorHAnsi" w:hAnsiTheme="minorHAnsi" w:cs="Arial"/>
                <w:sz w:val="18"/>
                <w:szCs w:val="18"/>
              </w:rPr>
              <w:t xml:space="preserve"> and cell 07 equals R-24</w:t>
            </w:r>
            <w:r w:rsidRPr="00C10900">
              <w:rPr>
                <w:rFonts w:asciiTheme="minorHAnsi" w:hAnsiTheme="minorHAnsi"/>
                <w:sz w:val="18"/>
                <w:szCs w:val="18"/>
              </w:rPr>
              <w:t xml:space="preserve"> return</w:t>
            </w:r>
            <w:r>
              <w:rPr>
                <w:sz w:val="18"/>
                <w:szCs w:val="18"/>
              </w:rPr>
              <w:t xml:space="preserve"> 0.25;</w:t>
            </w:r>
          </w:p>
          <w:p w14:paraId="4886A5D9" w14:textId="77777777" w:rsidR="00BB003A" w:rsidRDefault="00BB003A" w:rsidP="00CC2306">
            <w:pPr>
              <w:rPr>
                <w:sz w:val="18"/>
                <w:szCs w:val="18"/>
              </w:rPr>
            </w:pPr>
          </w:p>
          <w:p w14:paraId="4886A5DA" w14:textId="6F50CED0" w:rsidR="00BB003A" w:rsidRDefault="00BB003A" w:rsidP="00CC2306">
            <w:pP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sidRPr="00EA3C79">
              <w:rPr>
                <w:rFonts w:asciiTheme="minorHAnsi" w:hAnsiTheme="minorHAnsi"/>
                <w:sz w:val="18"/>
                <w:szCs w:val="18"/>
              </w:rPr>
              <w:t xml:space="preserve">Aged Solar Reflectance </w:t>
            </w:r>
            <w:r>
              <w:rPr>
                <w:rFonts w:asciiTheme="minorHAnsi" w:hAnsiTheme="minorHAnsi"/>
                <w:sz w:val="18"/>
                <w:szCs w:val="18"/>
              </w:rPr>
              <w:t>a</w:t>
            </w:r>
            <w:r w:rsidRPr="00EA3C79">
              <w:rPr>
                <w:rFonts w:asciiTheme="minorHAnsi" w:hAnsiTheme="minorHAnsi"/>
                <w:sz w:val="18"/>
                <w:szCs w:val="18"/>
              </w:rPr>
              <w:t>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w:t>
            </w:r>
            <w:r w:rsidRPr="001F2A51">
              <w:rPr>
                <w:rFonts w:asciiTheme="minorHAnsi" w:hAnsiTheme="minorHAnsi"/>
                <w:sz w:val="18"/>
                <w:szCs w:val="18"/>
              </w:rPr>
              <w:lastRenderedPageBreak/>
              <w:t xml:space="preserve">equals </w:t>
            </w:r>
            <w:r w:rsidR="002F4ABC">
              <w:rPr>
                <w:rFonts w:asciiTheme="minorHAnsi" w:hAnsiTheme="minorHAnsi"/>
                <w:sz w:val="18"/>
                <w:szCs w:val="18"/>
              </w:rPr>
              <w:t xml:space="preserve">less than </w:t>
            </w:r>
            <w:r w:rsidRPr="001F2A51">
              <w:rPr>
                <w:rFonts w:asciiTheme="minorHAnsi" w:hAnsiTheme="minorHAnsi"/>
                <w:noProof/>
                <w:sz w:val="18"/>
                <w:szCs w:val="18"/>
              </w:rPr>
              <w:t>2:12</w:t>
            </w:r>
            <w:r>
              <w:rPr>
                <w:rFonts w:asciiTheme="minorHAnsi" w:hAnsiTheme="minorHAnsi"/>
                <w:noProof/>
                <w:sz w:val="18"/>
                <w:szCs w:val="18"/>
              </w:rPr>
              <w:t xml:space="preserve"> and </w:t>
            </w:r>
            <w:r w:rsidRPr="004E3B72">
              <w:rPr>
                <w:rFonts w:asciiTheme="minorHAnsi" w:hAnsiTheme="minorHAnsi"/>
                <w:sz w:val="18"/>
                <w:szCs w:val="18"/>
              </w:rPr>
              <w:t xml:space="preserve">cell A09 equals </w:t>
            </w:r>
            <w:r>
              <w:rPr>
                <w:rFonts w:asciiTheme="minorHAnsi" w:hAnsiTheme="minorHAnsi"/>
                <w:sz w:val="18"/>
                <w:szCs w:val="18"/>
              </w:rPr>
              <w:t xml:space="preserve">13 or </w:t>
            </w:r>
            <w:r w:rsidRPr="004E3B72">
              <w:rPr>
                <w:rFonts w:asciiTheme="minorHAnsi" w:hAnsiTheme="minorHAnsi"/>
                <w:sz w:val="18"/>
                <w:szCs w:val="18"/>
              </w:rPr>
              <w:t xml:space="preserve">15 return </w:t>
            </w:r>
            <w:proofErr w:type="gramStart"/>
            <w:r w:rsidRPr="004E3B72">
              <w:rPr>
                <w:rFonts w:asciiTheme="minorHAnsi" w:hAnsiTheme="minorHAnsi"/>
                <w:sz w:val="18"/>
                <w:szCs w:val="18"/>
              </w:rPr>
              <w:t>0.</w:t>
            </w:r>
            <w:r>
              <w:rPr>
                <w:rFonts w:asciiTheme="minorHAnsi" w:hAnsiTheme="minorHAnsi"/>
                <w:sz w:val="18"/>
                <w:szCs w:val="18"/>
              </w:rPr>
              <w:t>63</w:t>
            </w:r>
            <w:r w:rsidRPr="004E3B72">
              <w:rPr>
                <w:rFonts w:asciiTheme="minorHAnsi" w:hAnsiTheme="minorHAnsi"/>
                <w:sz w:val="18"/>
                <w:szCs w:val="18"/>
              </w:rPr>
              <w:t>;</w:t>
            </w:r>
            <w:proofErr w:type="gramEnd"/>
          </w:p>
          <w:p w14:paraId="4886A5DB" w14:textId="77777777" w:rsidR="00BB003A" w:rsidRDefault="00BB003A" w:rsidP="00CC2306">
            <w:pPr>
              <w:rPr>
                <w:rFonts w:asciiTheme="minorHAnsi" w:hAnsiTheme="minorHAnsi"/>
                <w:sz w:val="18"/>
                <w:szCs w:val="18"/>
              </w:rPr>
            </w:pPr>
          </w:p>
          <w:p w14:paraId="4886A5DC" w14:textId="0A1AE705" w:rsidR="00BB003A" w:rsidRDefault="00BB003A" w:rsidP="00CC2306">
            <w:pP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Initial</w:t>
            </w:r>
            <w:r w:rsidRPr="00EA3C79">
              <w:rPr>
                <w:rFonts w:asciiTheme="minorHAnsi" w:hAnsiTheme="minorHAnsi"/>
                <w:sz w:val="18"/>
                <w:szCs w:val="18"/>
              </w:rPr>
              <w:t xml:space="preserve"> Solar Reflectance and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less than </w:t>
            </w:r>
            <w:r w:rsidRPr="001F2A51">
              <w:rPr>
                <w:rFonts w:asciiTheme="minorHAnsi" w:hAnsiTheme="minorHAnsi"/>
                <w:noProof/>
                <w:sz w:val="18"/>
                <w:szCs w:val="18"/>
              </w:rPr>
              <w:t>2:12</w:t>
            </w:r>
            <w:r>
              <w:rPr>
                <w:rFonts w:asciiTheme="minorHAnsi" w:hAnsiTheme="minorHAnsi"/>
                <w:noProof/>
                <w:sz w:val="18"/>
                <w:szCs w:val="18"/>
              </w:rPr>
              <w:t xml:space="preserve"> and </w:t>
            </w:r>
            <w:r w:rsidRPr="00553C1A">
              <w:rPr>
                <w:rFonts w:asciiTheme="minorHAnsi" w:hAnsiTheme="minorHAnsi"/>
                <w:sz w:val="18"/>
                <w:szCs w:val="18"/>
              </w:rPr>
              <w:t xml:space="preserve">cell A09 equals </w:t>
            </w:r>
            <w:r>
              <w:rPr>
                <w:rFonts w:asciiTheme="minorHAnsi" w:hAnsiTheme="minorHAnsi"/>
                <w:sz w:val="18"/>
                <w:szCs w:val="18"/>
              </w:rPr>
              <w:t xml:space="preserve">13 or </w:t>
            </w:r>
            <w:r w:rsidRPr="00553C1A">
              <w:rPr>
                <w:rFonts w:asciiTheme="minorHAnsi" w:hAnsiTheme="minorHAnsi"/>
                <w:sz w:val="18"/>
                <w:szCs w:val="18"/>
              </w:rPr>
              <w:t xml:space="preserve">15 return </w:t>
            </w:r>
            <w:proofErr w:type="gramStart"/>
            <w:r w:rsidRPr="00553C1A">
              <w:rPr>
                <w:rFonts w:asciiTheme="minorHAnsi" w:hAnsiTheme="minorHAnsi"/>
                <w:sz w:val="18"/>
                <w:szCs w:val="18"/>
              </w:rPr>
              <w:t>0.</w:t>
            </w:r>
            <w:r>
              <w:rPr>
                <w:rFonts w:asciiTheme="minorHAnsi" w:hAnsiTheme="minorHAnsi"/>
                <w:sz w:val="18"/>
                <w:szCs w:val="18"/>
              </w:rPr>
              <w:t>63</w:t>
            </w:r>
            <w:r w:rsidRPr="00553C1A">
              <w:rPr>
                <w:rFonts w:asciiTheme="minorHAnsi" w:hAnsiTheme="minorHAnsi"/>
                <w:sz w:val="18"/>
                <w:szCs w:val="18"/>
              </w:rPr>
              <w:t>;</w:t>
            </w:r>
            <w:proofErr w:type="gramEnd"/>
          </w:p>
          <w:p w14:paraId="4886A5DD" w14:textId="77777777" w:rsidR="00BB003A" w:rsidRDefault="00BB003A" w:rsidP="00CC2306">
            <w:pPr>
              <w:rPr>
                <w:rFonts w:asciiTheme="minorHAnsi" w:hAnsiTheme="minorHAnsi"/>
                <w:sz w:val="18"/>
                <w:szCs w:val="18"/>
              </w:rPr>
            </w:pPr>
          </w:p>
          <w:p w14:paraId="4886A5DE" w14:textId="451D5C32" w:rsidR="00BB003A" w:rsidRDefault="00BB003A" w:rsidP="00CC2306">
            <w:pPr>
              <w:rPr>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sidRPr="00EA3C79">
              <w:rPr>
                <w:rFonts w:asciiTheme="minorHAnsi" w:hAnsiTheme="minorHAnsi"/>
                <w:sz w:val="18"/>
                <w:szCs w:val="18"/>
              </w:rPr>
              <w:t xml:space="preserve">Aged Solar Reflectance </w:t>
            </w:r>
            <w:r>
              <w:rPr>
                <w:rFonts w:asciiTheme="minorHAnsi" w:hAnsiTheme="minorHAnsi"/>
                <w:sz w:val="18"/>
                <w:szCs w:val="18"/>
              </w:rPr>
              <w:t>a</w:t>
            </w:r>
            <w:r w:rsidRPr="00EA3C79">
              <w:rPr>
                <w:rFonts w:asciiTheme="minorHAnsi" w:hAnsiTheme="minorHAnsi"/>
                <w:sz w:val="18"/>
                <w:szCs w:val="18"/>
              </w:rPr>
              <w:t>nd 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greater than or equal to </w:t>
            </w:r>
            <w:r w:rsidRPr="001F2A51">
              <w:rPr>
                <w:rFonts w:asciiTheme="minorHAnsi" w:hAnsiTheme="minorHAnsi"/>
                <w:noProof/>
                <w:sz w:val="18"/>
                <w:szCs w:val="18"/>
              </w:rPr>
              <w:t>2:12</w:t>
            </w:r>
            <w:r>
              <w:rPr>
                <w:rFonts w:asciiTheme="minorHAnsi" w:hAnsiTheme="minorHAnsi"/>
                <w:noProof/>
                <w:sz w:val="18"/>
                <w:szCs w:val="18"/>
              </w:rPr>
              <w:t xml:space="preserve"> and </w:t>
            </w:r>
            <w:r w:rsidRPr="00553C1A">
              <w:rPr>
                <w:rFonts w:asciiTheme="minorHAnsi" w:hAnsiTheme="minorHAnsi"/>
                <w:sz w:val="18"/>
                <w:szCs w:val="18"/>
              </w:rPr>
              <w:t xml:space="preserve">cell A09 equals </w:t>
            </w:r>
            <w:r>
              <w:rPr>
                <w:rFonts w:asciiTheme="minorHAnsi" w:hAnsiTheme="minorHAnsi"/>
                <w:sz w:val="18"/>
                <w:szCs w:val="18"/>
              </w:rPr>
              <w:t>10-</w:t>
            </w:r>
            <w:r w:rsidRPr="00553C1A">
              <w:rPr>
                <w:rFonts w:asciiTheme="minorHAnsi" w:hAnsiTheme="minorHAnsi"/>
                <w:sz w:val="18"/>
                <w:szCs w:val="18"/>
              </w:rPr>
              <w:t xml:space="preserve">15 return </w:t>
            </w:r>
            <w:proofErr w:type="gramStart"/>
            <w:r w:rsidRPr="00553C1A">
              <w:rPr>
                <w:rFonts w:asciiTheme="minorHAnsi" w:hAnsiTheme="minorHAnsi"/>
                <w:sz w:val="18"/>
                <w:szCs w:val="18"/>
              </w:rPr>
              <w:t>0.</w:t>
            </w:r>
            <w:r>
              <w:rPr>
                <w:rFonts w:asciiTheme="minorHAnsi" w:hAnsiTheme="minorHAnsi"/>
                <w:sz w:val="18"/>
                <w:szCs w:val="18"/>
              </w:rPr>
              <w:t>20</w:t>
            </w:r>
            <w:r>
              <w:rPr>
                <w:sz w:val="18"/>
                <w:szCs w:val="18"/>
              </w:rPr>
              <w:t>;</w:t>
            </w:r>
            <w:proofErr w:type="gramEnd"/>
          </w:p>
          <w:p w14:paraId="4886A5DF" w14:textId="77777777" w:rsidR="00BB003A" w:rsidRDefault="00BB003A" w:rsidP="00CC2306">
            <w:pPr>
              <w:rPr>
                <w:rFonts w:asciiTheme="minorHAnsi" w:hAnsiTheme="minorHAnsi"/>
                <w:sz w:val="18"/>
                <w:szCs w:val="18"/>
              </w:rPr>
            </w:pPr>
          </w:p>
          <w:p w14:paraId="4886A5E0" w14:textId="1266B88B" w:rsidR="00BB003A" w:rsidRDefault="00BB003A" w:rsidP="00CC2306">
            <w:pPr>
              <w:rPr>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Initial </w:t>
            </w:r>
            <w:r w:rsidRPr="00EA3C79">
              <w:rPr>
                <w:rFonts w:asciiTheme="minorHAnsi" w:hAnsiTheme="minorHAnsi"/>
                <w:sz w:val="18"/>
                <w:szCs w:val="18"/>
              </w:rPr>
              <w:t xml:space="preserve">Solar Reflectance </w:t>
            </w:r>
            <w:r>
              <w:rPr>
                <w:rFonts w:asciiTheme="minorHAnsi" w:hAnsiTheme="minorHAnsi"/>
                <w:sz w:val="18"/>
                <w:szCs w:val="18"/>
              </w:rPr>
              <w:t>a</w:t>
            </w:r>
            <w:r w:rsidRPr="00EA3C79">
              <w:rPr>
                <w:rFonts w:asciiTheme="minorHAnsi" w:hAnsiTheme="minorHAnsi"/>
                <w:sz w:val="18"/>
                <w:szCs w:val="18"/>
              </w:rPr>
              <w:t xml:space="preserve">nd </w:t>
            </w:r>
            <w:r w:rsidRPr="00EA3C79">
              <w:rPr>
                <w:rFonts w:asciiTheme="minorHAnsi" w:hAnsiTheme="minorHAnsi"/>
                <w:sz w:val="18"/>
                <w:szCs w:val="18"/>
              </w:rPr>
              <w:lastRenderedPageBreak/>
              <w:t>Thermal Emittance</w:t>
            </w:r>
            <w:r>
              <w:rPr>
                <w:rFonts w:asciiTheme="minorHAnsi" w:hAnsiTheme="minorHAnsi"/>
                <w:sz w:val="18"/>
                <w:szCs w:val="18"/>
              </w:rPr>
              <w:t xml:space="preserve"> and </w:t>
            </w:r>
            <w:r w:rsidRPr="001F2A51">
              <w:rPr>
                <w:rFonts w:asciiTheme="minorHAnsi" w:hAnsiTheme="minorHAnsi"/>
                <w:sz w:val="18"/>
                <w:szCs w:val="18"/>
              </w:rPr>
              <w:t>cell 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greater than or equal to </w:t>
            </w:r>
            <w:r w:rsidRPr="001F2A51">
              <w:rPr>
                <w:rFonts w:asciiTheme="minorHAnsi" w:hAnsiTheme="minorHAnsi"/>
                <w:noProof/>
                <w:sz w:val="18"/>
                <w:szCs w:val="18"/>
              </w:rPr>
              <w:t>2:12</w:t>
            </w:r>
            <w:r>
              <w:rPr>
                <w:noProof/>
                <w:sz w:val="18"/>
                <w:szCs w:val="18"/>
              </w:rPr>
              <w:t xml:space="preserve"> </w:t>
            </w:r>
            <w:r>
              <w:rPr>
                <w:rFonts w:asciiTheme="minorHAnsi" w:hAnsiTheme="minorHAnsi"/>
                <w:noProof/>
                <w:sz w:val="18"/>
                <w:szCs w:val="18"/>
              </w:rPr>
              <w:t xml:space="preserve">and </w:t>
            </w:r>
            <w:r w:rsidRPr="00553C1A">
              <w:rPr>
                <w:rFonts w:asciiTheme="minorHAnsi" w:hAnsiTheme="minorHAnsi"/>
                <w:sz w:val="18"/>
                <w:szCs w:val="18"/>
              </w:rPr>
              <w:t xml:space="preserve">cell A09 equals </w:t>
            </w:r>
            <w:r>
              <w:rPr>
                <w:rFonts w:asciiTheme="minorHAnsi" w:hAnsiTheme="minorHAnsi"/>
                <w:sz w:val="18"/>
                <w:szCs w:val="18"/>
              </w:rPr>
              <w:t>10-</w:t>
            </w:r>
            <w:r w:rsidRPr="00553C1A">
              <w:rPr>
                <w:rFonts w:asciiTheme="minorHAnsi" w:hAnsiTheme="minorHAnsi"/>
                <w:sz w:val="18"/>
                <w:szCs w:val="18"/>
              </w:rPr>
              <w:t xml:space="preserve">15 return </w:t>
            </w:r>
            <w:proofErr w:type="gramStart"/>
            <w:r w:rsidRPr="00553C1A">
              <w:rPr>
                <w:rFonts w:asciiTheme="minorHAnsi" w:hAnsiTheme="minorHAnsi"/>
                <w:sz w:val="18"/>
                <w:szCs w:val="18"/>
              </w:rPr>
              <w:t>0.</w:t>
            </w:r>
            <w:r>
              <w:rPr>
                <w:rFonts w:asciiTheme="minorHAnsi" w:hAnsiTheme="minorHAnsi"/>
                <w:sz w:val="18"/>
                <w:szCs w:val="18"/>
              </w:rPr>
              <w:t>20</w:t>
            </w:r>
            <w:r>
              <w:rPr>
                <w:sz w:val="18"/>
                <w:szCs w:val="18"/>
              </w:rPr>
              <w:t>;</w:t>
            </w:r>
            <w:proofErr w:type="gramEnd"/>
          </w:p>
          <w:p w14:paraId="4886A5E1" w14:textId="77777777" w:rsidR="00BB003A" w:rsidRPr="00C10900" w:rsidRDefault="00BB003A" w:rsidP="00CC2306">
            <w:pPr>
              <w:rPr>
                <w:sz w:val="18"/>
                <w:szCs w:val="18"/>
              </w:rPr>
            </w:pPr>
          </w:p>
          <w:p w14:paraId="4886A5E2" w14:textId="77777777" w:rsidR="00BB003A" w:rsidRPr="00C10900" w:rsidRDefault="00BB003A" w:rsidP="00CC2306">
            <w:pPr>
              <w:rPr>
                <w:sz w:val="18"/>
              </w:rPr>
            </w:pPr>
            <w:r w:rsidRPr="00C10900">
              <w:rPr>
                <w:sz w:val="18"/>
              </w:rPr>
              <w:t>Else return NA&gt;&gt;</w:t>
            </w:r>
          </w:p>
          <w:p w14:paraId="4886A5E3" w14:textId="77777777" w:rsidR="00BB003A" w:rsidRPr="00EA3C79" w:rsidRDefault="00BB003A" w:rsidP="00CC2306">
            <w:pPr>
              <w:jc w:val="center"/>
              <w:rPr>
                <w:rFonts w:asciiTheme="minorHAnsi" w:hAnsiTheme="minorHAnsi"/>
                <w:sz w:val="18"/>
                <w:szCs w:val="18"/>
              </w:rPr>
            </w:pPr>
          </w:p>
        </w:tc>
        <w:tc>
          <w:tcPr>
            <w:tcW w:w="975" w:type="dxa"/>
            <w:gridSpan w:val="2"/>
            <w:tcBorders>
              <w:bottom w:val="single" w:sz="4" w:space="0" w:color="auto"/>
            </w:tcBorders>
            <w:shd w:val="clear" w:color="auto" w:fill="auto"/>
            <w:tcMar>
              <w:left w:w="43" w:type="dxa"/>
              <w:right w:w="43" w:type="dxa"/>
            </w:tcMar>
            <w:vAlign w:val="center"/>
          </w:tcPr>
          <w:p w14:paraId="4886A5E4" w14:textId="77777777" w:rsidR="00BB003A" w:rsidRDefault="00BB003A" w:rsidP="00CC2306">
            <w:pPr>
              <w:jc w:val="center"/>
              <w:rPr>
                <w:rFonts w:asciiTheme="minorHAnsi" w:hAnsiTheme="minorHAnsi"/>
                <w:b/>
                <w:sz w:val="18"/>
                <w:szCs w:val="18"/>
              </w:rPr>
            </w:pPr>
            <w:r w:rsidRPr="00EA3C79">
              <w:rPr>
                <w:rFonts w:asciiTheme="minorHAnsi" w:hAnsiTheme="minorHAnsi"/>
                <w:sz w:val="18"/>
                <w:szCs w:val="18"/>
              </w:rPr>
              <w:lastRenderedPageBreak/>
              <w:t>&lt;&lt;</w:t>
            </w:r>
            <w:r w:rsidRPr="005803B3">
              <w:rPr>
                <w:rFonts w:asciiTheme="minorHAnsi" w:hAnsiTheme="minorHAnsi"/>
                <w:sz w:val="18"/>
                <w:szCs w:val="18"/>
              </w:rPr>
              <w:t xml:space="preserve"> if cell 0</w:t>
            </w:r>
            <w:r>
              <w:rPr>
                <w:rFonts w:asciiTheme="minorHAnsi" w:hAnsiTheme="minorHAnsi"/>
                <w:sz w:val="18"/>
                <w:szCs w:val="18"/>
              </w:rPr>
              <w:t>2</w:t>
            </w:r>
            <w:r w:rsidRPr="005803B3">
              <w:rPr>
                <w:rFonts w:asciiTheme="minorHAnsi" w:hAnsiTheme="minorHAnsi"/>
                <w:sz w:val="18"/>
                <w:szCs w:val="18"/>
              </w:rPr>
              <w:t xml:space="preserve"> equals exception </w:t>
            </w:r>
            <w:r w:rsidRPr="00466190">
              <w:rPr>
                <w:rFonts w:asciiTheme="minorHAnsi" w:hAnsiTheme="minorHAnsi"/>
                <w:sz w:val="18"/>
                <w:szCs w:val="18"/>
              </w:rPr>
              <w:t>and cell 0</w:t>
            </w:r>
            <w:r>
              <w:rPr>
                <w:rFonts w:asciiTheme="minorHAnsi" w:hAnsiTheme="minorHAnsi"/>
                <w:sz w:val="18"/>
                <w:szCs w:val="18"/>
              </w:rPr>
              <w:t>4</w:t>
            </w:r>
            <w:r w:rsidRPr="00466190">
              <w:rPr>
                <w:rFonts w:asciiTheme="minorHAnsi" w:hAnsiTheme="minorHAnsi"/>
                <w:sz w:val="18"/>
                <w:szCs w:val="18"/>
              </w:rPr>
              <w:t xml:space="preserve"> does not equal r</w:t>
            </w:r>
            <w:r w:rsidRPr="00466190">
              <w:rPr>
                <w:rFonts w:asciiTheme="minorHAnsi" w:hAnsiTheme="minorHAnsi" w:cs="Arial"/>
                <w:sz w:val="18"/>
                <w:szCs w:val="18"/>
              </w:rPr>
              <w:t>oof deck installation</w:t>
            </w:r>
            <w:r w:rsidRPr="005803B3">
              <w:rPr>
                <w:rFonts w:asciiTheme="minorHAnsi" w:hAnsiTheme="minorHAnsi"/>
                <w:sz w:val="18"/>
                <w:szCs w:val="18"/>
              </w:rPr>
              <w:t xml:space="preserve"> return </w:t>
            </w:r>
            <w:proofErr w:type="gramStart"/>
            <w:r w:rsidRPr="005803B3">
              <w:rPr>
                <w:rFonts w:asciiTheme="minorHAnsi" w:hAnsiTheme="minorHAnsi"/>
                <w:sz w:val="18"/>
                <w:szCs w:val="18"/>
              </w:rPr>
              <w:t>NA</w:t>
            </w:r>
            <w:r>
              <w:rPr>
                <w:rFonts w:asciiTheme="minorHAnsi" w:hAnsiTheme="minorHAnsi"/>
                <w:sz w:val="18"/>
                <w:szCs w:val="18"/>
              </w:rPr>
              <w:t>;</w:t>
            </w:r>
            <w:proofErr w:type="gramEnd"/>
          </w:p>
          <w:p w14:paraId="4886A5E5" w14:textId="77777777" w:rsidR="00BB003A" w:rsidRDefault="00BB003A" w:rsidP="00CC2306">
            <w:pPr>
              <w:jc w:val="center"/>
              <w:rPr>
                <w:rFonts w:asciiTheme="minorHAnsi" w:hAnsiTheme="minorHAnsi"/>
                <w:sz w:val="18"/>
                <w:szCs w:val="18"/>
              </w:rPr>
            </w:pPr>
          </w:p>
          <w:p w14:paraId="4886A5E6" w14:textId="31D86AEE" w:rsidR="00BB003A" w:rsidRDefault="00BB003A" w:rsidP="00CC2306">
            <w:pPr>
              <w:jc w:val="center"/>
              <w:rPr>
                <w:rFonts w:asciiTheme="minorHAnsi" w:hAnsiTheme="minorHAnsi"/>
                <w:sz w:val="18"/>
                <w:szCs w:val="18"/>
              </w:rPr>
            </w:pPr>
            <w:r>
              <w:rPr>
                <w:rFonts w:asciiTheme="minorHAnsi" w:hAnsiTheme="minorHAnsi"/>
                <w:sz w:val="18"/>
                <w:szCs w:val="18"/>
              </w:rPr>
              <w:t xml:space="preserve">Elseif cell 02 equals </w:t>
            </w:r>
            <w:r w:rsidR="00386287">
              <w:rPr>
                <w:rFonts w:asciiTheme="minorHAnsi" w:hAnsiTheme="minorHAnsi"/>
                <w:sz w:val="18"/>
                <w:szCs w:val="18"/>
              </w:rPr>
              <w:t>‘Not in an applicable climate zone’ or ‘</w:t>
            </w:r>
            <w:r>
              <w:rPr>
                <w:rFonts w:asciiTheme="minorHAnsi" w:hAnsiTheme="minorHAnsi"/>
                <w:sz w:val="18"/>
                <w:szCs w:val="18"/>
              </w:rPr>
              <w:t>SRI</w:t>
            </w:r>
            <w:r w:rsidR="00386287">
              <w:rPr>
                <w:rFonts w:asciiTheme="minorHAnsi" w:hAnsiTheme="minorHAnsi"/>
                <w:sz w:val="18"/>
                <w:szCs w:val="18"/>
              </w:rPr>
              <w:t>’</w:t>
            </w:r>
            <w:r>
              <w:rPr>
                <w:rFonts w:asciiTheme="minorHAnsi" w:hAnsiTheme="minorHAnsi"/>
                <w:sz w:val="18"/>
                <w:szCs w:val="18"/>
              </w:rPr>
              <w:t xml:space="preserve"> return </w:t>
            </w:r>
            <w:proofErr w:type="gramStart"/>
            <w:r>
              <w:rPr>
                <w:rFonts w:asciiTheme="minorHAnsi" w:hAnsiTheme="minorHAnsi"/>
                <w:sz w:val="18"/>
                <w:szCs w:val="18"/>
              </w:rPr>
              <w:t>NA;</w:t>
            </w:r>
            <w:proofErr w:type="gramEnd"/>
          </w:p>
          <w:p w14:paraId="4886A5E7" w14:textId="77777777" w:rsidR="00BB003A" w:rsidRDefault="00BB003A" w:rsidP="00CC2306">
            <w:pPr>
              <w:jc w:val="center"/>
              <w:rPr>
                <w:rFonts w:asciiTheme="minorHAnsi" w:hAnsiTheme="minorHAnsi"/>
                <w:sz w:val="18"/>
                <w:szCs w:val="18"/>
              </w:rPr>
            </w:pPr>
          </w:p>
          <w:p w14:paraId="4886A5E8" w14:textId="77777777" w:rsidR="00BB003A" w:rsidRDefault="00BB003A" w:rsidP="00CC2306">
            <w:pPr>
              <w:jc w:val="center"/>
              <w:rPr>
                <w:rFonts w:asciiTheme="minorHAnsi" w:hAnsiTheme="minorHAnsi"/>
                <w:noProof/>
                <w:sz w:val="18"/>
                <w:szCs w:val="18"/>
              </w:rPr>
            </w:pPr>
            <w:r>
              <w:rPr>
                <w:rFonts w:asciiTheme="minorHAnsi" w:hAnsiTheme="minorHAnsi"/>
                <w:sz w:val="18"/>
                <w:szCs w:val="18"/>
              </w:rPr>
              <w:t>Else return 0.75&gt;&gt;</w:t>
            </w:r>
          </w:p>
        </w:tc>
        <w:tc>
          <w:tcPr>
            <w:tcW w:w="976" w:type="dxa"/>
            <w:tcBorders>
              <w:bottom w:val="single" w:sz="4" w:space="0" w:color="auto"/>
              <w:right w:val="single" w:sz="4" w:space="0" w:color="auto"/>
            </w:tcBorders>
            <w:shd w:val="clear" w:color="auto" w:fill="auto"/>
            <w:vAlign w:val="center"/>
          </w:tcPr>
          <w:p w14:paraId="4886A5E9" w14:textId="09C25FD3" w:rsidR="00BB003A" w:rsidRDefault="00BB003A" w:rsidP="00CC2306">
            <w:pPr>
              <w:jc w:val="center"/>
              <w:rPr>
                <w:rFonts w:asciiTheme="minorHAnsi" w:hAnsiTheme="minorHAnsi"/>
                <w:sz w:val="18"/>
                <w:szCs w:val="18"/>
              </w:rPr>
            </w:pPr>
            <w:r w:rsidRPr="00EA3C79">
              <w:rPr>
                <w:rFonts w:asciiTheme="minorHAnsi" w:hAnsiTheme="minorHAnsi"/>
                <w:sz w:val="18"/>
                <w:szCs w:val="18"/>
              </w:rPr>
              <w:t>&lt;&lt;</w:t>
            </w:r>
            <w:r w:rsidRPr="005803B3">
              <w:rPr>
                <w:rFonts w:asciiTheme="minorHAnsi" w:hAnsiTheme="minorHAnsi"/>
                <w:sz w:val="18"/>
                <w:szCs w:val="18"/>
              </w:rPr>
              <w:t xml:space="preserve"> if 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SRI, cell </w:t>
            </w:r>
            <w:r w:rsidRPr="001F2A51">
              <w:rPr>
                <w:rFonts w:asciiTheme="minorHAnsi" w:hAnsiTheme="minorHAnsi"/>
                <w:sz w:val="18"/>
                <w:szCs w:val="18"/>
              </w:rPr>
              <w:t>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noProof/>
                <w:sz w:val="18"/>
                <w:szCs w:val="18"/>
              </w:rPr>
              <w:t xml:space="preserve">less than </w:t>
            </w:r>
            <w:r w:rsidRPr="001F2A51">
              <w:rPr>
                <w:rFonts w:asciiTheme="minorHAnsi" w:hAnsiTheme="minorHAnsi"/>
                <w:noProof/>
                <w:sz w:val="18"/>
                <w:szCs w:val="18"/>
              </w:rPr>
              <w:t>2:12</w:t>
            </w:r>
            <w:r w:rsidRPr="005803B3">
              <w:rPr>
                <w:rFonts w:asciiTheme="minorHAnsi" w:hAnsiTheme="minorHAnsi"/>
                <w:sz w:val="18"/>
                <w:szCs w:val="18"/>
              </w:rPr>
              <w:t xml:space="preserve"> </w:t>
            </w:r>
            <w:r w:rsidRPr="00466190">
              <w:rPr>
                <w:rFonts w:asciiTheme="minorHAnsi" w:hAnsiTheme="minorHAnsi"/>
                <w:sz w:val="18"/>
                <w:szCs w:val="18"/>
              </w:rPr>
              <w:t xml:space="preserve">and cell </w:t>
            </w:r>
            <w:r>
              <w:rPr>
                <w:rFonts w:asciiTheme="minorHAnsi" w:hAnsiTheme="minorHAnsi"/>
                <w:sz w:val="18"/>
                <w:szCs w:val="18"/>
              </w:rPr>
              <w:t>A09 equals 13 or 15</w:t>
            </w:r>
            <w:r w:rsidRPr="005803B3">
              <w:rPr>
                <w:rFonts w:asciiTheme="minorHAnsi" w:hAnsiTheme="minorHAnsi"/>
                <w:sz w:val="18"/>
                <w:szCs w:val="18"/>
              </w:rPr>
              <w:t xml:space="preserve"> </w:t>
            </w:r>
            <w:r>
              <w:rPr>
                <w:rFonts w:asciiTheme="minorHAnsi" w:hAnsiTheme="minorHAnsi"/>
                <w:sz w:val="18"/>
                <w:szCs w:val="18"/>
              </w:rPr>
              <w:t>r</w:t>
            </w:r>
            <w:r w:rsidRPr="005803B3">
              <w:rPr>
                <w:rFonts w:asciiTheme="minorHAnsi" w:hAnsiTheme="minorHAnsi"/>
                <w:sz w:val="18"/>
                <w:szCs w:val="18"/>
              </w:rPr>
              <w:t xml:space="preserve">eturn </w:t>
            </w:r>
            <w:proofErr w:type="gramStart"/>
            <w:r>
              <w:rPr>
                <w:rFonts w:asciiTheme="minorHAnsi" w:hAnsiTheme="minorHAnsi"/>
                <w:sz w:val="18"/>
                <w:szCs w:val="18"/>
              </w:rPr>
              <w:t>75;</w:t>
            </w:r>
            <w:proofErr w:type="gramEnd"/>
          </w:p>
          <w:p w14:paraId="4886A5EA" w14:textId="77777777" w:rsidR="00BB003A" w:rsidRDefault="00BB003A" w:rsidP="00CC2306">
            <w:pPr>
              <w:jc w:val="center"/>
              <w:rPr>
                <w:rFonts w:asciiTheme="minorHAnsi" w:hAnsiTheme="minorHAnsi"/>
                <w:sz w:val="18"/>
                <w:szCs w:val="18"/>
              </w:rPr>
            </w:pPr>
          </w:p>
          <w:p w14:paraId="4886A5EB" w14:textId="00E2E564" w:rsidR="00BB003A" w:rsidRDefault="00BB003A" w:rsidP="00CC2306">
            <w:pPr>
              <w:jc w:val="center"/>
              <w:rPr>
                <w:rFonts w:asciiTheme="minorHAnsi" w:hAnsiTheme="minorHAnsi"/>
                <w:sz w:val="18"/>
                <w:szCs w:val="18"/>
              </w:rPr>
            </w:pPr>
            <w:r>
              <w:rPr>
                <w:rFonts w:asciiTheme="minorHAnsi" w:hAnsiTheme="minorHAnsi"/>
                <w:sz w:val="18"/>
                <w:szCs w:val="18"/>
              </w:rPr>
              <w:t xml:space="preserve">Elseif </w:t>
            </w:r>
            <w:r w:rsidRPr="005803B3">
              <w:rPr>
                <w:rFonts w:asciiTheme="minorHAnsi" w:hAnsiTheme="minorHAnsi"/>
                <w:sz w:val="18"/>
                <w:szCs w:val="18"/>
              </w:rPr>
              <w:t>cell 0</w:t>
            </w:r>
            <w:r>
              <w:rPr>
                <w:rFonts w:asciiTheme="minorHAnsi" w:hAnsiTheme="minorHAnsi"/>
                <w:sz w:val="18"/>
                <w:szCs w:val="18"/>
              </w:rPr>
              <w:t>2</w:t>
            </w:r>
            <w:r w:rsidRPr="005803B3">
              <w:rPr>
                <w:rFonts w:asciiTheme="minorHAnsi" w:hAnsiTheme="minorHAnsi"/>
                <w:sz w:val="18"/>
                <w:szCs w:val="18"/>
              </w:rPr>
              <w:t xml:space="preserve"> equals </w:t>
            </w:r>
            <w:r>
              <w:rPr>
                <w:rFonts w:asciiTheme="minorHAnsi" w:hAnsiTheme="minorHAnsi"/>
                <w:sz w:val="18"/>
                <w:szCs w:val="18"/>
              </w:rPr>
              <w:t xml:space="preserve">SRI, cell </w:t>
            </w:r>
            <w:r w:rsidRPr="001F2A51">
              <w:rPr>
                <w:rFonts w:asciiTheme="minorHAnsi" w:hAnsiTheme="minorHAnsi"/>
                <w:sz w:val="18"/>
                <w:szCs w:val="18"/>
              </w:rPr>
              <w:t>0</w:t>
            </w:r>
            <w:r>
              <w:rPr>
                <w:rFonts w:asciiTheme="minorHAnsi" w:hAnsiTheme="minorHAnsi"/>
                <w:sz w:val="18"/>
                <w:szCs w:val="18"/>
              </w:rPr>
              <w:t>3</w:t>
            </w:r>
            <w:r w:rsidRPr="001F2A51">
              <w:rPr>
                <w:rFonts w:asciiTheme="minorHAnsi" w:hAnsiTheme="minorHAnsi"/>
                <w:sz w:val="18"/>
                <w:szCs w:val="18"/>
              </w:rPr>
              <w:t xml:space="preserve"> equals </w:t>
            </w:r>
            <w:r w:rsidR="002F4ABC">
              <w:rPr>
                <w:rFonts w:asciiTheme="minorHAnsi" w:hAnsiTheme="minorHAnsi"/>
                <w:sz w:val="18"/>
                <w:szCs w:val="18"/>
              </w:rPr>
              <w:t xml:space="preserve">greater than or equal to </w:t>
            </w:r>
            <w:r w:rsidRPr="001F2A51">
              <w:rPr>
                <w:rFonts w:asciiTheme="minorHAnsi" w:hAnsiTheme="minorHAnsi"/>
                <w:noProof/>
                <w:sz w:val="18"/>
                <w:szCs w:val="18"/>
              </w:rPr>
              <w:t>2:12</w:t>
            </w:r>
            <w:r w:rsidRPr="005803B3">
              <w:rPr>
                <w:rFonts w:asciiTheme="minorHAnsi" w:hAnsiTheme="minorHAnsi"/>
                <w:sz w:val="18"/>
                <w:szCs w:val="18"/>
              </w:rPr>
              <w:t xml:space="preserve"> </w:t>
            </w:r>
            <w:r w:rsidRPr="00466190">
              <w:rPr>
                <w:rFonts w:asciiTheme="minorHAnsi" w:hAnsiTheme="minorHAnsi"/>
                <w:sz w:val="18"/>
                <w:szCs w:val="18"/>
              </w:rPr>
              <w:t xml:space="preserve">and cell </w:t>
            </w:r>
            <w:r>
              <w:rPr>
                <w:rFonts w:asciiTheme="minorHAnsi" w:hAnsiTheme="minorHAnsi"/>
                <w:sz w:val="18"/>
                <w:szCs w:val="18"/>
              </w:rPr>
              <w:t>A09 equals 10-15</w:t>
            </w:r>
            <w:r w:rsidRPr="005803B3">
              <w:rPr>
                <w:rFonts w:asciiTheme="minorHAnsi" w:hAnsiTheme="minorHAnsi"/>
                <w:sz w:val="18"/>
                <w:szCs w:val="18"/>
              </w:rPr>
              <w:t xml:space="preserve"> </w:t>
            </w:r>
            <w:r>
              <w:rPr>
                <w:rFonts w:asciiTheme="minorHAnsi" w:hAnsiTheme="minorHAnsi"/>
                <w:sz w:val="18"/>
                <w:szCs w:val="18"/>
              </w:rPr>
              <w:t>r</w:t>
            </w:r>
            <w:r w:rsidRPr="005803B3">
              <w:rPr>
                <w:rFonts w:asciiTheme="minorHAnsi" w:hAnsiTheme="minorHAnsi"/>
                <w:sz w:val="18"/>
                <w:szCs w:val="18"/>
              </w:rPr>
              <w:t xml:space="preserve">eturn </w:t>
            </w:r>
            <w:proofErr w:type="gramStart"/>
            <w:r>
              <w:rPr>
                <w:rFonts w:asciiTheme="minorHAnsi" w:hAnsiTheme="minorHAnsi"/>
                <w:sz w:val="18"/>
                <w:szCs w:val="18"/>
              </w:rPr>
              <w:t>16;</w:t>
            </w:r>
            <w:proofErr w:type="gramEnd"/>
          </w:p>
          <w:p w14:paraId="4886A5EC" w14:textId="77777777" w:rsidR="00BB003A" w:rsidRDefault="00BB003A" w:rsidP="00CC2306">
            <w:pPr>
              <w:jc w:val="center"/>
              <w:rPr>
                <w:rFonts w:asciiTheme="minorHAnsi" w:hAnsiTheme="minorHAnsi"/>
                <w:sz w:val="18"/>
                <w:szCs w:val="18"/>
              </w:rPr>
            </w:pPr>
          </w:p>
          <w:p w14:paraId="4886A5ED" w14:textId="77777777" w:rsidR="00BB003A" w:rsidRDefault="00BB003A" w:rsidP="00CC2306">
            <w:pPr>
              <w:jc w:val="center"/>
              <w:rPr>
                <w:rFonts w:asciiTheme="minorHAnsi" w:hAnsiTheme="minorHAnsi"/>
                <w:noProof/>
                <w:sz w:val="18"/>
                <w:szCs w:val="18"/>
              </w:rPr>
            </w:pPr>
            <w:r>
              <w:rPr>
                <w:rFonts w:asciiTheme="minorHAnsi" w:hAnsiTheme="minorHAnsi"/>
                <w:sz w:val="18"/>
                <w:szCs w:val="18"/>
              </w:rPr>
              <w:t>Else return NA&gt;&gt;</w:t>
            </w:r>
          </w:p>
        </w:tc>
      </w:tr>
      <w:tr w:rsidR="00F135D3" w14:paraId="4886A5F4" w14:textId="77777777" w:rsidTr="00CE1552">
        <w:trPr>
          <w:trHeight w:val="719"/>
        </w:trPr>
        <w:tc>
          <w:tcPr>
            <w:tcW w:w="14462" w:type="dxa"/>
            <w:gridSpan w:val="16"/>
          </w:tcPr>
          <w:p w14:paraId="4886A5F0" w14:textId="19539B11" w:rsidR="00F135D3" w:rsidRPr="00FD271A" w:rsidRDefault="00090CEF" w:rsidP="00CC2306">
            <w:pPr>
              <w:pStyle w:val="Heading7"/>
              <w:tabs>
                <w:tab w:val="clear" w:pos="10980"/>
                <w:tab w:val="clear" w:pos="11430"/>
                <w:tab w:val="left" w:pos="180"/>
                <w:tab w:val="left" w:pos="5310"/>
                <w:tab w:val="left" w:pos="8100"/>
              </w:tabs>
              <w:rPr>
                <w:rFonts w:ascii="Calibri" w:hAnsi="Calibri"/>
                <w:noProof/>
                <w:color w:val="auto"/>
                <w:sz w:val="20"/>
                <w:szCs w:val="18"/>
              </w:rPr>
            </w:pPr>
            <w:r w:rsidRPr="00FD271A">
              <w:rPr>
                <w:rFonts w:ascii="Calibri" w:hAnsi="Calibri"/>
                <w:noProof/>
                <w:color w:val="auto"/>
                <w:sz w:val="20"/>
                <w:szCs w:val="18"/>
              </w:rPr>
              <w:lastRenderedPageBreak/>
              <w:t>N</w:t>
            </w:r>
            <w:r>
              <w:rPr>
                <w:rFonts w:ascii="Calibri" w:hAnsi="Calibri"/>
                <w:noProof/>
                <w:color w:val="auto"/>
                <w:sz w:val="20"/>
                <w:szCs w:val="18"/>
              </w:rPr>
              <w:t>otes:</w:t>
            </w:r>
          </w:p>
          <w:p w14:paraId="4886A5F1" w14:textId="77777777" w:rsidR="00F135D3" w:rsidRPr="00FD271A" w:rsidRDefault="00F135D3" w:rsidP="00CE1552">
            <w:pPr>
              <w:numPr>
                <w:ilvl w:val="0"/>
                <w:numId w:val="1"/>
              </w:numPr>
              <w:tabs>
                <w:tab w:val="left" w:pos="810"/>
                <w:tab w:val="left" w:pos="2700"/>
                <w:tab w:val="left" w:pos="3420"/>
                <w:tab w:val="left" w:pos="3780"/>
                <w:tab w:val="left" w:pos="5760"/>
                <w:tab w:val="left" w:pos="7212"/>
              </w:tabs>
              <w:rPr>
                <w:rFonts w:ascii="Calibri" w:hAnsi="Calibri"/>
                <w:noProof/>
                <w:sz w:val="20"/>
                <w:szCs w:val="18"/>
              </w:rPr>
            </w:pPr>
            <w:r w:rsidRPr="00FD271A">
              <w:rPr>
                <w:rFonts w:ascii="Calibri" w:hAnsi="Calibri"/>
                <w:noProof/>
                <w:sz w:val="20"/>
                <w:szCs w:val="18"/>
              </w:rPr>
              <w:t xml:space="preserve">Roof area covered by building integrated photovoltaic panels and solar thermal panels are exempt from the above Cool Roof requirements. </w:t>
            </w:r>
          </w:p>
          <w:p w14:paraId="4886A5F3" w14:textId="384A8E24" w:rsidR="00F135D3" w:rsidRPr="00FD271A" w:rsidRDefault="00F135D3" w:rsidP="00CE1552">
            <w:pPr>
              <w:numPr>
                <w:ilvl w:val="0"/>
                <w:numId w:val="1"/>
              </w:numPr>
              <w:tabs>
                <w:tab w:val="left" w:pos="810"/>
                <w:tab w:val="left" w:pos="2700"/>
                <w:tab w:val="left" w:pos="3420"/>
                <w:tab w:val="left" w:pos="3780"/>
                <w:tab w:val="left" w:pos="5760"/>
                <w:tab w:val="left" w:pos="7212"/>
              </w:tabs>
              <w:jc w:val="both"/>
              <w:rPr>
                <w:rFonts w:ascii="Calibri" w:hAnsi="Calibri"/>
                <w:sz w:val="18"/>
                <w:szCs w:val="18"/>
              </w:rPr>
            </w:pPr>
            <w:r w:rsidRPr="00FD271A">
              <w:rPr>
                <w:rFonts w:ascii="Calibri" w:hAnsi="Calibri"/>
                <w:noProof/>
                <w:sz w:val="20"/>
                <w:szCs w:val="18"/>
              </w:rPr>
              <w:t>Liquid field applied coatings must comply with installation criteria from section 110.8(i)4.</w:t>
            </w:r>
          </w:p>
        </w:tc>
      </w:tr>
    </w:tbl>
    <w:p w14:paraId="4886A5F5" w14:textId="77777777" w:rsidR="007B3087" w:rsidRDefault="007B3087"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1379"/>
        <w:gridCol w:w="1263"/>
        <w:gridCol w:w="1291"/>
        <w:gridCol w:w="1234"/>
        <w:gridCol w:w="1289"/>
        <w:gridCol w:w="1141"/>
        <w:gridCol w:w="1093"/>
        <w:gridCol w:w="1046"/>
        <w:gridCol w:w="3585"/>
      </w:tblGrid>
      <w:tr w:rsidR="006D4567" w:rsidRPr="00111E44" w14:paraId="4886A5F8" w14:textId="77777777" w:rsidTr="00FD271A">
        <w:trPr>
          <w:cantSplit/>
          <w:trHeight w:val="318"/>
        </w:trPr>
        <w:tc>
          <w:tcPr>
            <w:tcW w:w="14620" w:type="dxa"/>
            <w:gridSpan w:val="10"/>
          </w:tcPr>
          <w:p w14:paraId="4886A5F6" w14:textId="0496512E" w:rsidR="006D4567" w:rsidRPr="00FD271A" w:rsidRDefault="005B199E" w:rsidP="006D4567">
            <w:pPr>
              <w:keepNext/>
              <w:rPr>
                <w:rFonts w:ascii="Calibri" w:eastAsia="Calibri" w:hAnsi="Calibri"/>
                <w:b/>
                <w:sz w:val="20"/>
                <w:szCs w:val="22"/>
              </w:rPr>
            </w:pPr>
            <w:r>
              <w:rPr>
                <w:rFonts w:ascii="Calibri" w:eastAsia="Calibri" w:hAnsi="Calibri"/>
                <w:b/>
                <w:sz w:val="20"/>
                <w:szCs w:val="22"/>
              </w:rPr>
              <w:lastRenderedPageBreak/>
              <w:t>F</w:t>
            </w:r>
            <w:r w:rsidR="006D4567" w:rsidRPr="00FD271A">
              <w:rPr>
                <w:rFonts w:ascii="Calibri" w:eastAsia="Calibri" w:hAnsi="Calibri"/>
                <w:b/>
                <w:sz w:val="20"/>
                <w:szCs w:val="22"/>
              </w:rPr>
              <w:t xml:space="preserve">. </w:t>
            </w:r>
            <w:r w:rsidR="00F135D3" w:rsidRPr="00FD271A">
              <w:rPr>
                <w:rFonts w:ascii="Calibri" w:eastAsia="Calibri" w:hAnsi="Calibri"/>
                <w:b/>
                <w:sz w:val="20"/>
                <w:szCs w:val="22"/>
              </w:rPr>
              <w:t xml:space="preserve">Fenestration/Glazing Allowed </w:t>
            </w:r>
            <w:r w:rsidR="004A65D5" w:rsidRPr="00FD271A">
              <w:rPr>
                <w:rFonts w:ascii="Calibri" w:eastAsia="Calibri" w:hAnsi="Calibri"/>
                <w:b/>
                <w:sz w:val="20"/>
                <w:szCs w:val="22"/>
              </w:rPr>
              <w:t xml:space="preserve">Areas and Efficiencies </w:t>
            </w:r>
            <w:r w:rsidR="006D4567" w:rsidRPr="00FD271A">
              <w:rPr>
                <w:rFonts w:ascii="Calibri" w:eastAsia="Calibri" w:hAnsi="Calibri"/>
                <w:sz w:val="20"/>
                <w:szCs w:val="22"/>
              </w:rPr>
              <w:t>(Section 150.2(b)1)</w:t>
            </w:r>
          </w:p>
          <w:p w14:paraId="4886A5F7" w14:textId="00C49339" w:rsidR="006D4567" w:rsidRPr="00111E44" w:rsidRDefault="006D4567" w:rsidP="006D4567">
            <w:pPr>
              <w:keepNext/>
              <w:rPr>
                <w:rFonts w:ascii="Calibri" w:eastAsia="Calibri" w:hAnsi="Calibri"/>
                <w:sz w:val="22"/>
                <w:szCs w:val="22"/>
              </w:rPr>
            </w:pPr>
            <w:r w:rsidRPr="00974C44">
              <w:rPr>
                <w:rFonts w:ascii="Calibri" w:eastAsia="Calibri" w:hAnsi="Calibri"/>
                <w:sz w:val="20"/>
                <w:szCs w:val="22"/>
              </w:rPr>
              <w:t>&lt;&lt;if A13 = Add Fen./Glazing, Replace Fen./Glazing, Add Fen./Glazing ≤ 75 ft2 Windows, Replace Fen./Glazing ≤ 75 ft2 Windows, Add Fen./Glazing ≤ 16 ft2 Skylights, Replace Fen./Glazing Skylight then display this section; else display section header and standard “This Section Does Not Apply” message&gt;&gt;</w:t>
            </w:r>
          </w:p>
        </w:tc>
      </w:tr>
      <w:tr w:rsidR="00036620" w14:paraId="4886A600" w14:textId="77777777" w:rsidTr="00FD271A">
        <w:trPr>
          <w:cantSplit/>
          <w:trHeight w:val="301"/>
        </w:trPr>
        <w:tc>
          <w:tcPr>
            <w:tcW w:w="1086" w:type="dxa"/>
            <w:vAlign w:val="center"/>
          </w:tcPr>
          <w:p w14:paraId="4886A5F9"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401" w:type="dxa"/>
            <w:vAlign w:val="center"/>
          </w:tcPr>
          <w:p w14:paraId="4886A5FA"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02</w:t>
            </w:r>
          </w:p>
        </w:tc>
        <w:tc>
          <w:tcPr>
            <w:tcW w:w="1283" w:type="dxa"/>
            <w:vAlign w:val="center"/>
          </w:tcPr>
          <w:p w14:paraId="4886A5FB"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03</w:t>
            </w:r>
          </w:p>
        </w:tc>
        <w:tc>
          <w:tcPr>
            <w:tcW w:w="2564" w:type="dxa"/>
            <w:gridSpan w:val="2"/>
            <w:vAlign w:val="center"/>
          </w:tcPr>
          <w:p w14:paraId="4886A5FC"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2466" w:type="dxa"/>
            <w:gridSpan w:val="2"/>
            <w:vAlign w:val="center"/>
          </w:tcPr>
          <w:p w14:paraId="4886A5FD"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2170" w:type="dxa"/>
            <w:gridSpan w:val="2"/>
            <w:vAlign w:val="center"/>
          </w:tcPr>
          <w:p w14:paraId="4886A5FE"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06</w:t>
            </w:r>
          </w:p>
        </w:tc>
        <w:tc>
          <w:tcPr>
            <w:tcW w:w="3649" w:type="dxa"/>
            <w:vAlign w:val="center"/>
          </w:tcPr>
          <w:p w14:paraId="4886A5FF"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07</w:t>
            </w:r>
          </w:p>
        </w:tc>
      </w:tr>
      <w:tr w:rsidR="00036620" w14:paraId="4886A615" w14:textId="77777777" w:rsidTr="00036620">
        <w:trPr>
          <w:cantSplit/>
          <w:trHeight w:val="301"/>
        </w:trPr>
        <w:tc>
          <w:tcPr>
            <w:tcW w:w="1086" w:type="dxa"/>
            <w:vAlign w:val="bottom"/>
          </w:tcPr>
          <w:p w14:paraId="4886A601" w14:textId="77777777" w:rsidR="00036620" w:rsidRPr="00C24189" w:rsidRDefault="00036620">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Alteration Type</w:t>
            </w:r>
          </w:p>
        </w:tc>
        <w:tc>
          <w:tcPr>
            <w:tcW w:w="1401" w:type="dxa"/>
            <w:vAlign w:val="bottom"/>
          </w:tcPr>
          <w:p w14:paraId="4886A602" w14:textId="77777777" w:rsidR="00036620" w:rsidRPr="00844F83" w:rsidRDefault="00036620">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844F83">
              <w:rPr>
                <w:rFonts w:asciiTheme="minorHAnsi" w:hAnsiTheme="minorHAnsi"/>
                <w:sz w:val="18"/>
                <w:szCs w:val="18"/>
              </w:rPr>
              <w:t>Maximum Allowed</w:t>
            </w:r>
          </w:p>
          <w:p w14:paraId="4886A603" w14:textId="77777777" w:rsidR="00036620" w:rsidRPr="00844F83" w:rsidRDefault="00036620">
            <w:pPr>
              <w:tabs>
                <w:tab w:val="left" w:pos="2160"/>
                <w:tab w:val="left" w:pos="2700"/>
                <w:tab w:val="left" w:pos="3420"/>
                <w:tab w:val="left" w:pos="3780"/>
                <w:tab w:val="left" w:pos="5760"/>
                <w:tab w:val="left" w:pos="7212"/>
              </w:tabs>
              <w:jc w:val="center"/>
              <w:rPr>
                <w:rFonts w:asciiTheme="minorHAnsi" w:hAnsiTheme="minorHAnsi"/>
                <w:sz w:val="18"/>
                <w:szCs w:val="18"/>
              </w:rPr>
            </w:pPr>
            <w:r w:rsidRPr="00844F83">
              <w:rPr>
                <w:rFonts w:asciiTheme="minorHAnsi" w:hAnsiTheme="minorHAnsi"/>
                <w:sz w:val="18"/>
                <w:szCs w:val="18"/>
              </w:rPr>
              <w:t xml:space="preserve">Fenestration Area </w:t>
            </w:r>
            <w:proofErr w:type="gramStart"/>
            <w:r w:rsidRPr="00844F83">
              <w:rPr>
                <w:rFonts w:asciiTheme="minorHAnsi" w:hAnsiTheme="minorHAnsi"/>
                <w:sz w:val="18"/>
                <w:szCs w:val="18"/>
              </w:rPr>
              <w:t>For</w:t>
            </w:r>
            <w:proofErr w:type="gramEnd"/>
            <w:r w:rsidRPr="00844F83">
              <w:rPr>
                <w:rFonts w:asciiTheme="minorHAnsi" w:hAnsiTheme="minorHAnsi"/>
                <w:sz w:val="18"/>
                <w:szCs w:val="18"/>
              </w:rPr>
              <w:t xml:space="preserve"> All Orientations </w:t>
            </w:r>
            <w:r>
              <w:rPr>
                <w:rFonts w:asciiTheme="minorHAnsi" w:hAnsiTheme="minorHAnsi"/>
                <w:sz w:val="18"/>
                <w:szCs w:val="18"/>
              </w:rPr>
              <w:t>(</w:t>
            </w:r>
            <w:r w:rsidRPr="00844F83">
              <w:rPr>
                <w:rFonts w:asciiTheme="minorHAnsi" w:hAnsiTheme="minorHAnsi"/>
                <w:sz w:val="18"/>
                <w:szCs w:val="18"/>
              </w:rPr>
              <w:t>ft</w:t>
            </w:r>
            <w:r w:rsidRPr="00AE11F1">
              <w:rPr>
                <w:rFonts w:asciiTheme="minorHAnsi" w:hAnsiTheme="minorHAnsi"/>
                <w:sz w:val="18"/>
                <w:szCs w:val="18"/>
                <w:vertAlign w:val="superscript"/>
              </w:rPr>
              <w:t>2</w:t>
            </w:r>
            <w:r>
              <w:rPr>
                <w:rFonts w:asciiTheme="minorHAnsi" w:hAnsiTheme="minorHAnsi"/>
                <w:sz w:val="18"/>
                <w:szCs w:val="18"/>
              </w:rPr>
              <w:t>) (Windows)</w:t>
            </w:r>
          </w:p>
        </w:tc>
        <w:tc>
          <w:tcPr>
            <w:tcW w:w="1283" w:type="dxa"/>
            <w:vAlign w:val="bottom"/>
          </w:tcPr>
          <w:p w14:paraId="4886A606" w14:textId="77777777" w:rsidR="00036620" w:rsidRPr="00841E4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West-Facing Fenestration Area Only (ft</w:t>
            </w:r>
            <w:r w:rsidRPr="00AE11F1">
              <w:rPr>
                <w:rFonts w:ascii="Calibri" w:hAnsi="Calibri"/>
                <w:sz w:val="18"/>
                <w:szCs w:val="18"/>
                <w:vertAlign w:val="superscript"/>
              </w:rPr>
              <w:t>2</w:t>
            </w:r>
            <w:r>
              <w:rPr>
                <w:rFonts w:ascii="Calibri" w:hAnsi="Calibri"/>
                <w:sz w:val="18"/>
                <w:szCs w:val="18"/>
              </w:rPr>
              <w:t>)</w:t>
            </w:r>
          </w:p>
        </w:tc>
        <w:tc>
          <w:tcPr>
            <w:tcW w:w="1311" w:type="dxa"/>
            <w:vAlign w:val="bottom"/>
          </w:tcPr>
          <w:p w14:paraId="4886A607"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Existing Fenestration Area for All Orientations (ft</w:t>
            </w:r>
            <w:r w:rsidRPr="00AE11F1">
              <w:rPr>
                <w:rFonts w:ascii="Calibri" w:hAnsi="Calibri"/>
                <w:sz w:val="18"/>
                <w:szCs w:val="18"/>
                <w:vertAlign w:val="superscript"/>
              </w:rPr>
              <w:t>2</w:t>
            </w:r>
            <w:r>
              <w:rPr>
                <w:rFonts w:ascii="Calibri" w:hAnsi="Calibri"/>
                <w:sz w:val="18"/>
                <w:szCs w:val="18"/>
              </w:rPr>
              <w:t>)</w:t>
            </w:r>
          </w:p>
        </w:tc>
        <w:tc>
          <w:tcPr>
            <w:tcW w:w="1253" w:type="dxa"/>
            <w:vAlign w:val="bottom"/>
          </w:tcPr>
          <w:p w14:paraId="4886A608"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Existing West-Facing Fenestration Area</w:t>
            </w:r>
          </w:p>
          <w:p w14:paraId="4886A609"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1309" w:type="dxa"/>
            <w:vAlign w:val="bottom"/>
          </w:tcPr>
          <w:p w14:paraId="4886A60A"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Maximum Allowed</w:t>
            </w:r>
          </w:p>
          <w:p w14:paraId="4886A60B"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U-factor</w:t>
            </w:r>
          </w:p>
          <w:p w14:paraId="4886A60C" w14:textId="77777777" w:rsidR="00036620" w:rsidRPr="00C24189" w:rsidDel="003E5204"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(Windows)</w:t>
            </w:r>
          </w:p>
        </w:tc>
        <w:tc>
          <w:tcPr>
            <w:tcW w:w="1158" w:type="dxa"/>
            <w:vAlign w:val="bottom"/>
          </w:tcPr>
          <w:p w14:paraId="4886A60D"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w:t>
            </w:r>
          </w:p>
          <w:p w14:paraId="4886A60E"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U-factor</w:t>
            </w:r>
          </w:p>
          <w:p w14:paraId="4886A60F" w14:textId="77777777" w:rsidR="00036620" w:rsidRPr="00CD19E1"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(Skylights)</w:t>
            </w:r>
          </w:p>
        </w:tc>
        <w:tc>
          <w:tcPr>
            <w:tcW w:w="1109" w:type="dxa"/>
            <w:vAlign w:val="bottom"/>
          </w:tcPr>
          <w:p w14:paraId="4886A610"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Maximum</w:t>
            </w:r>
            <w:r>
              <w:rPr>
                <w:rFonts w:ascii="Calibri" w:hAnsi="Calibri"/>
                <w:sz w:val="18"/>
                <w:szCs w:val="18"/>
              </w:rPr>
              <w:t xml:space="preserve"> </w:t>
            </w:r>
            <w:r w:rsidRPr="00CD19E1">
              <w:rPr>
                <w:rFonts w:ascii="Calibri" w:hAnsi="Calibri"/>
                <w:sz w:val="18"/>
                <w:szCs w:val="18"/>
              </w:rPr>
              <w:t xml:space="preserve">Allowed </w:t>
            </w:r>
            <w:r w:rsidRPr="00CF4C56">
              <w:rPr>
                <w:rFonts w:ascii="Calibri" w:hAnsi="Calibri"/>
                <w:sz w:val="18"/>
                <w:szCs w:val="18"/>
              </w:rPr>
              <w:t>SHGC</w:t>
            </w:r>
          </w:p>
          <w:p w14:paraId="4886A611" w14:textId="77777777" w:rsidR="00036620" w:rsidRPr="00C24189" w:rsidDel="003E5204"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(Windows)</w:t>
            </w:r>
          </w:p>
        </w:tc>
        <w:tc>
          <w:tcPr>
            <w:tcW w:w="1061" w:type="dxa"/>
            <w:vAlign w:val="bottom"/>
          </w:tcPr>
          <w:p w14:paraId="4886A612" w14:textId="77777777" w:rsidR="00036620"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SHGC</w:t>
            </w:r>
          </w:p>
          <w:p w14:paraId="4886A613" w14:textId="77777777" w:rsidR="00036620" w:rsidRPr="00C24189" w:rsidRDefault="00036620">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(Skylights)</w:t>
            </w:r>
          </w:p>
        </w:tc>
        <w:tc>
          <w:tcPr>
            <w:tcW w:w="3649" w:type="dxa"/>
            <w:vAlign w:val="bottom"/>
          </w:tcPr>
          <w:p w14:paraId="4886A614" w14:textId="77777777" w:rsidR="00036620" w:rsidRDefault="00036620">
            <w:pPr>
              <w:tabs>
                <w:tab w:val="left" w:pos="2160"/>
                <w:tab w:val="left" w:pos="2700"/>
                <w:tab w:val="left" w:pos="3420"/>
                <w:tab w:val="left" w:pos="3780"/>
                <w:tab w:val="left" w:pos="5760"/>
                <w:tab w:val="left" w:pos="7212"/>
              </w:tabs>
              <w:jc w:val="center"/>
              <w:rPr>
                <w:rFonts w:ascii="Calibri" w:hAnsi="Calibri"/>
                <w:sz w:val="20"/>
                <w:szCs w:val="20"/>
              </w:rPr>
            </w:pPr>
            <w:r w:rsidRPr="00C24189">
              <w:rPr>
                <w:rFonts w:ascii="Calibri" w:hAnsi="Calibri"/>
                <w:sz w:val="18"/>
                <w:szCs w:val="18"/>
              </w:rPr>
              <w:t>Comments</w:t>
            </w:r>
          </w:p>
        </w:tc>
      </w:tr>
      <w:tr w:rsidR="00036620" w:rsidRPr="00C24189" w14:paraId="4886A63A" w14:textId="77777777" w:rsidTr="00036620">
        <w:trPr>
          <w:cantSplit/>
          <w:trHeight w:val="301"/>
        </w:trPr>
        <w:tc>
          <w:tcPr>
            <w:tcW w:w="1086" w:type="dxa"/>
            <w:vAlign w:val="center"/>
          </w:tcPr>
          <w:p w14:paraId="24AC35EE" w14:textId="77777777" w:rsidR="00036620" w:rsidRDefault="00036620"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EA8">
              <w:rPr>
                <w:rFonts w:ascii="Calibri" w:hAnsi="Calibri"/>
                <w:sz w:val="18"/>
                <w:szCs w:val="18"/>
              </w:rPr>
              <w:t xml:space="preserve">This value is </w:t>
            </w:r>
            <w:proofErr w:type="gramStart"/>
            <w:r w:rsidRPr="00CD1EA8">
              <w:rPr>
                <w:rFonts w:ascii="Calibri" w:hAnsi="Calibri"/>
                <w:sz w:val="18"/>
                <w:szCs w:val="18"/>
              </w:rPr>
              <w:t>auto-filled</w:t>
            </w:r>
            <w:proofErr w:type="gramEnd"/>
            <w:r w:rsidRPr="00CD1EA8">
              <w:rPr>
                <w:rFonts w:ascii="Calibri" w:hAnsi="Calibri"/>
                <w:sz w:val="18"/>
                <w:szCs w:val="18"/>
              </w:rPr>
              <w:t xml:space="preserve"> with the Project Scope in section A</w:t>
            </w:r>
            <w:r>
              <w:rPr>
                <w:rFonts w:ascii="Calibri" w:hAnsi="Calibri"/>
                <w:sz w:val="18"/>
                <w:szCs w:val="18"/>
              </w:rPr>
              <w:t xml:space="preserve">13: </w:t>
            </w:r>
          </w:p>
          <w:p w14:paraId="272B7DB8"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hAnsi="Calibri"/>
                <w:sz w:val="18"/>
                <w:szCs w:val="18"/>
              </w:rPr>
              <w:t>*</w:t>
            </w:r>
            <w:r w:rsidRPr="002C1C7A">
              <w:rPr>
                <w:rFonts w:ascii="Calibri" w:eastAsia="Calibri" w:hAnsi="Calibri"/>
                <w:sz w:val="18"/>
                <w:szCs w:val="22"/>
              </w:rPr>
              <w:t xml:space="preserve">Add </w:t>
            </w:r>
            <w:proofErr w:type="gramStart"/>
            <w:r w:rsidRPr="002C1C7A">
              <w:rPr>
                <w:rFonts w:ascii="Calibri" w:eastAsia="Calibri" w:hAnsi="Calibri"/>
                <w:sz w:val="18"/>
                <w:szCs w:val="22"/>
              </w:rPr>
              <w:t>Fen./</w:t>
            </w:r>
            <w:proofErr w:type="gramEnd"/>
            <w:r w:rsidRPr="002C1C7A">
              <w:rPr>
                <w:rFonts w:ascii="Calibri" w:eastAsia="Calibri" w:hAnsi="Calibri"/>
                <w:sz w:val="18"/>
                <w:szCs w:val="22"/>
              </w:rPr>
              <w:t>Glazing,</w:t>
            </w:r>
          </w:p>
          <w:p w14:paraId="4A82B5C3"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 xml:space="preserve">Replace </w:t>
            </w:r>
            <w:proofErr w:type="gramStart"/>
            <w:r w:rsidRPr="002C1C7A">
              <w:rPr>
                <w:rFonts w:ascii="Calibri" w:eastAsia="Calibri" w:hAnsi="Calibri"/>
                <w:sz w:val="18"/>
                <w:szCs w:val="22"/>
              </w:rPr>
              <w:t>Fen./</w:t>
            </w:r>
            <w:proofErr w:type="gramEnd"/>
            <w:r w:rsidRPr="002C1C7A">
              <w:rPr>
                <w:rFonts w:ascii="Calibri" w:eastAsia="Calibri" w:hAnsi="Calibri"/>
                <w:sz w:val="18"/>
                <w:szCs w:val="22"/>
              </w:rPr>
              <w:t xml:space="preserve">Glazing, </w:t>
            </w:r>
          </w:p>
          <w:p w14:paraId="1383E358"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 xml:space="preserve">Add </w:t>
            </w:r>
            <w:proofErr w:type="gramStart"/>
            <w:r w:rsidRPr="002C1C7A">
              <w:rPr>
                <w:rFonts w:ascii="Calibri" w:eastAsia="Calibri" w:hAnsi="Calibri"/>
                <w:sz w:val="18"/>
                <w:szCs w:val="22"/>
              </w:rPr>
              <w:t>Fen./</w:t>
            </w:r>
            <w:proofErr w:type="gramEnd"/>
            <w:r w:rsidRPr="002C1C7A">
              <w:rPr>
                <w:rFonts w:ascii="Calibri" w:eastAsia="Calibri" w:hAnsi="Calibri"/>
                <w:sz w:val="18"/>
                <w:szCs w:val="22"/>
              </w:rPr>
              <w:t>Glazing ≤ 75 ft2 Windows,</w:t>
            </w:r>
          </w:p>
          <w:p w14:paraId="45B550DB" w14:textId="77777777" w:rsidR="00036620" w:rsidRDefault="00036620" w:rsidP="00F135D3">
            <w:pPr>
              <w:keepNext/>
              <w:tabs>
                <w:tab w:val="left" w:pos="2160"/>
                <w:tab w:val="left" w:pos="2700"/>
                <w:tab w:val="left" w:pos="3420"/>
                <w:tab w:val="left" w:pos="3780"/>
                <w:tab w:val="left" w:pos="5760"/>
                <w:tab w:val="left" w:pos="7212"/>
              </w:tabs>
              <w:rPr>
                <w:rFonts w:ascii="Calibri" w:eastAsia="Calibri" w:hAnsi="Calibri"/>
                <w:sz w:val="18"/>
              </w:rPr>
            </w:pPr>
            <w:r>
              <w:rPr>
                <w:rFonts w:ascii="Calibri" w:eastAsia="Calibri" w:hAnsi="Calibri"/>
                <w:sz w:val="18"/>
                <w:szCs w:val="22"/>
              </w:rPr>
              <w:t>*</w:t>
            </w:r>
            <w:r w:rsidRPr="002C1C7A">
              <w:rPr>
                <w:rFonts w:ascii="Calibri" w:eastAsia="Calibri" w:hAnsi="Calibri"/>
                <w:sz w:val="18"/>
                <w:szCs w:val="22"/>
              </w:rPr>
              <w:t xml:space="preserve">Replace </w:t>
            </w:r>
            <w:proofErr w:type="gramStart"/>
            <w:r w:rsidRPr="002C1C7A">
              <w:rPr>
                <w:rFonts w:ascii="Calibri" w:eastAsia="Calibri" w:hAnsi="Calibri"/>
                <w:sz w:val="18"/>
                <w:szCs w:val="22"/>
              </w:rPr>
              <w:t>Fen./</w:t>
            </w:r>
            <w:proofErr w:type="gramEnd"/>
            <w:r w:rsidRPr="002C1C7A">
              <w:rPr>
                <w:rFonts w:ascii="Calibri" w:eastAsia="Calibri" w:hAnsi="Calibri"/>
                <w:sz w:val="18"/>
                <w:szCs w:val="22"/>
              </w:rPr>
              <w:t>Glazing ≤ 75 ft2 Windows,</w:t>
            </w:r>
          </w:p>
          <w:p w14:paraId="4886A616" w14:textId="06D7C861" w:rsidR="00036620" w:rsidRPr="00CD1EA8" w:rsidRDefault="00036620" w:rsidP="00F135D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eastAsia="Calibri" w:hAnsi="Calibri"/>
                <w:sz w:val="18"/>
                <w:szCs w:val="22"/>
              </w:rPr>
              <w:t>*</w:t>
            </w:r>
            <w:r w:rsidRPr="002C1C7A">
              <w:rPr>
                <w:rFonts w:ascii="Calibri" w:eastAsia="Calibri" w:hAnsi="Calibri"/>
                <w:sz w:val="18"/>
                <w:szCs w:val="22"/>
              </w:rPr>
              <w:t xml:space="preserve">Replacing Fenestration/Glazing Skylight, </w:t>
            </w:r>
            <w:r>
              <w:rPr>
                <w:rFonts w:ascii="Calibri" w:eastAsia="Calibri" w:hAnsi="Calibri"/>
                <w:sz w:val="18"/>
                <w:szCs w:val="22"/>
              </w:rPr>
              <w:t>*</w:t>
            </w:r>
            <w:r w:rsidRPr="002C1C7A">
              <w:rPr>
                <w:rFonts w:ascii="Calibri" w:eastAsia="Calibri" w:hAnsi="Calibri"/>
                <w:sz w:val="18"/>
                <w:szCs w:val="22"/>
              </w:rPr>
              <w:t>Adding Fenestration/Glazing ≤ 16ft2 skylight</w:t>
            </w:r>
            <w:r>
              <w:rPr>
                <w:rFonts w:ascii="Calibri" w:hAnsi="Calibri"/>
                <w:sz w:val="18"/>
                <w:szCs w:val="18"/>
              </w:rPr>
              <w:t xml:space="preserve"> &gt;&gt;</w:t>
            </w:r>
          </w:p>
        </w:tc>
        <w:tc>
          <w:tcPr>
            <w:tcW w:w="1401" w:type="dxa"/>
            <w:vAlign w:val="center"/>
          </w:tcPr>
          <w:p w14:paraId="4886A617"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&lt;&lt;</w:t>
            </w:r>
            <w:r w:rsidRPr="00844F83">
              <w:rPr>
                <w:rFonts w:asciiTheme="minorHAnsi" w:hAnsiTheme="minorHAnsi"/>
                <w:sz w:val="18"/>
                <w:szCs w:val="18"/>
              </w:rPr>
              <w:t>Calculated value:</w:t>
            </w:r>
          </w:p>
          <w:p w14:paraId="2809475E" w14:textId="15B503B1"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if </w:t>
            </w:r>
            <w:r w:rsidR="00B258C4">
              <w:rPr>
                <w:rFonts w:asciiTheme="minorHAnsi" w:hAnsiTheme="minorHAnsi"/>
                <w:sz w:val="18"/>
                <w:szCs w:val="18"/>
              </w:rPr>
              <w:t>F</w:t>
            </w:r>
            <w:r>
              <w:rPr>
                <w:rFonts w:asciiTheme="minorHAnsi" w:hAnsiTheme="minorHAnsi"/>
                <w:sz w:val="18"/>
                <w:szCs w:val="18"/>
              </w:rPr>
              <w:t>01 contains Add Fenestration/Glazing then value equals (A10 x 0.20</w:t>
            </w:r>
            <w:proofErr w:type="gramStart"/>
            <w:r>
              <w:rPr>
                <w:rFonts w:asciiTheme="minorHAnsi" w:hAnsiTheme="minorHAnsi"/>
                <w:sz w:val="18"/>
                <w:szCs w:val="18"/>
              </w:rPr>
              <w:t>);</w:t>
            </w:r>
            <w:proofErr w:type="gramEnd"/>
            <w:r>
              <w:rPr>
                <w:rFonts w:asciiTheme="minorHAnsi" w:hAnsiTheme="minorHAnsi"/>
                <w:sz w:val="18"/>
                <w:szCs w:val="18"/>
              </w:rPr>
              <w:t xml:space="preserve"> </w:t>
            </w:r>
          </w:p>
          <w:p w14:paraId="355D0B41" w14:textId="77777777"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1B" w14:textId="4D85988D" w:rsidR="00036620" w:rsidRPr="00844F83"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else report NA&gt;&gt;</w:t>
            </w:r>
          </w:p>
        </w:tc>
        <w:tc>
          <w:tcPr>
            <w:tcW w:w="1283" w:type="dxa"/>
            <w:vAlign w:val="center"/>
          </w:tcPr>
          <w:p w14:paraId="4886A61F" w14:textId="77777777" w:rsidR="00036620" w:rsidRPr="00416A02"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&lt;&lt;</w:t>
            </w:r>
            <w:r w:rsidRPr="00416A02">
              <w:rPr>
                <w:rFonts w:asciiTheme="minorHAnsi" w:hAnsiTheme="minorHAnsi"/>
                <w:sz w:val="18"/>
                <w:szCs w:val="18"/>
              </w:rPr>
              <w:t>Calculated value:</w:t>
            </w:r>
          </w:p>
          <w:p w14:paraId="78C80D62" w14:textId="5C5B56B2" w:rsidR="00036620"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if </w:t>
            </w:r>
            <w:r w:rsidR="00B258C4">
              <w:rPr>
                <w:rFonts w:asciiTheme="minorHAnsi" w:hAnsiTheme="minorHAnsi"/>
                <w:sz w:val="18"/>
                <w:szCs w:val="18"/>
              </w:rPr>
              <w:t>F</w:t>
            </w:r>
            <w:r>
              <w:rPr>
                <w:rFonts w:asciiTheme="minorHAnsi" w:hAnsiTheme="minorHAnsi"/>
                <w:sz w:val="18"/>
                <w:szCs w:val="18"/>
              </w:rPr>
              <w:t>01 contains Add Fenestration/Glazing then value equals (A10 x 0.05</w:t>
            </w:r>
            <w:proofErr w:type="gramStart"/>
            <w:r>
              <w:rPr>
                <w:rFonts w:asciiTheme="minorHAnsi" w:hAnsiTheme="minorHAnsi"/>
                <w:sz w:val="18"/>
                <w:szCs w:val="18"/>
              </w:rPr>
              <w:t>);</w:t>
            </w:r>
            <w:proofErr w:type="gramEnd"/>
          </w:p>
          <w:p w14:paraId="4880C85C" w14:textId="77777777" w:rsidR="005F1ECC" w:rsidRDefault="005F1ECC"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22" w14:textId="341B3880" w:rsidR="005F1ECC" w:rsidRPr="00C24189" w:rsidRDefault="005F1ECC"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Else report NA&gt;&gt;</w:t>
            </w:r>
          </w:p>
        </w:tc>
        <w:tc>
          <w:tcPr>
            <w:tcW w:w="1311" w:type="dxa"/>
          </w:tcPr>
          <w:p w14:paraId="4886A623"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 xml:space="preserve">&lt;&lt;User input: </w:t>
            </w:r>
            <w:proofErr w:type="spellStart"/>
            <w:r>
              <w:rPr>
                <w:rFonts w:ascii="Calibri" w:hAnsi="Calibri"/>
                <w:sz w:val="20"/>
                <w:szCs w:val="20"/>
              </w:rPr>
              <w:t>IntegerNonnegative</w:t>
            </w:r>
            <w:proofErr w:type="spellEnd"/>
            <w:r>
              <w:rPr>
                <w:rFonts w:ascii="Calibri" w:hAnsi="Calibri"/>
                <w:sz w:val="20"/>
                <w:szCs w:val="20"/>
              </w:rPr>
              <w:t>&gt;&gt;</w:t>
            </w:r>
          </w:p>
        </w:tc>
        <w:tc>
          <w:tcPr>
            <w:tcW w:w="1253" w:type="dxa"/>
          </w:tcPr>
          <w:p w14:paraId="4886A624"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 xml:space="preserve">&lt;&lt;User input: </w:t>
            </w:r>
            <w:proofErr w:type="spellStart"/>
            <w:r>
              <w:rPr>
                <w:rFonts w:ascii="Calibri" w:hAnsi="Calibri"/>
                <w:sz w:val="20"/>
                <w:szCs w:val="20"/>
              </w:rPr>
              <w:t>IntegerNonnegatigve</w:t>
            </w:r>
            <w:proofErr w:type="spellEnd"/>
            <w:r>
              <w:rPr>
                <w:rFonts w:ascii="Calibri" w:hAnsi="Calibri"/>
                <w:sz w:val="20"/>
                <w:szCs w:val="20"/>
              </w:rPr>
              <w:t>&gt;&gt;</w:t>
            </w:r>
          </w:p>
        </w:tc>
        <w:tc>
          <w:tcPr>
            <w:tcW w:w="1309" w:type="dxa"/>
            <w:vAlign w:val="center"/>
          </w:tcPr>
          <w:p w14:paraId="4886A628" w14:textId="3719C9C0" w:rsidR="00036620" w:rsidRDefault="00036620"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&lt;&lt;</w:t>
            </w:r>
            <w:r>
              <w:rPr>
                <w:rFonts w:ascii="Calibri" w:hAnsi="Calibri"/>
                <w:sz w:val="18"/>
                <w:szCs w:val="18"/>
              </w:rPr>
              <w:t xml:space="preserve">If </w:t>
            </w:r>
            <w:r w:rsidR="00B258C4">
              <w:rPr>
                <w:rFonts w:ascii="Calibri" w:hAnsi="Calibri"/>
                <w:sz w:val="18"/>
                <w:szCs w:val="18"/>
              </w:rPr>
              <w:t>F</w:t>
            </w:r>
            <w:r>
              <w:rPr>
                <w:rFonts w:ascii="Calibri" w:hAnsi="Calibri"/>
                <w:sz w:val="18"/>
                <w:szCs w:val="18"/>
              </w:rPr>
              <w:t xml:space="preserve">01 contains Replace Fenestration/Glazing ≤ 75 ft2 Windows then the value equals </w:t>
            </w:r>
            <w:proofErr w:type="gramStart"/>
            <w:r>
              <w:rPr>
                <w:rFonts w:ascii="Calibri" w:hAnsi="Calibri"/>
                <w:sz w:val="18"/>
                <w:szCs w:val="18"/>
              </w:rPr>
              <w:t>0.40;</w:t>
            </w:r>
            <w:proofErr w:type="gramEnd"/>
          </w:p>
          <w:p w14:paraId="4886A629"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18"/>
                <w:szCs w:val="18"/>
              </w:rPr>
            </w:pPr>
          </w:p>
          <w:p w14:paraId="4886A62A" w14:textId="1B86E899" w:rsidR="00036620" w:rsidRDefault="001904C6"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 xml:space="preserve">Else report </w:t>
            </w:r>
            <w:r w:rsidR="00036620">
              <w:rPr>
                <w:rFonts w:ascii="Calibri" w:hAnsi="Calibri"/>
                <w:sz w:val="18"/>
                <w:szCs w:val="18"/>
              </w:rPr>
              <w:t>0.3</w:t>
            </w:r>
            <w:r w:rsidR="006637C6">
              <w:rPr>
                <w:rFonts w:ascii="Calibri" w:hAnsi="Calibri"/>
                <w:sz w:val="18"/>
                <w:szCs w:val="18"/>
              </w:rPr>
              <w:t>0</w:t>
            </w:r>
            <w:r w:rsidR="004A65D5" w:rsidDel="004A65D5">
              <w:rPr>
                <w:rFonts w:ascii="Calibri" w:hAnsi="Calibri"/>
                <w:sz w:val="18"/>
                <w:szCs w:val="18"/>
              </w:rPr>
              <w:t xml:space="preserve"> </w:t>
            </w:r>
            <w:r w:rsidR="00036620">
              <w:rPr>
                <w:rFonts w:ascii="Calibri" w:hAnsi="Calibri"/>
                <w:sz w:val="18"/>
                <w:szCs w:val="18"/>
              </w:rPr>
              <w:t>&gt;&gt;</w:t>
            </w:r>
          </w:p>
        </w:tc>
        <w:tc>
          <w:tcPr>
            <w:tcW w:w="1158" w:type="dxa"/>
          </w:tcPr>
          <w:p w14:paraId="4886A62B" w14:textId="735D917B"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 xml:space="preserve">&lt;&lt;if </w:t>
            </w:r>
            <w:r w:rsidR="00B258C4">
              <w:rPr>
                <w:rFonts w:asciiTheme="minorHAnsi" w:hAnsiTheme="minorHAnsi"/>
                <w:sz w:val="18"/>
                <w:szCs w:val="18"/>
              </w:rPr>
              <w:t>F</w:t>
            </w:r>
            <w:r>
              <w:rPr>
                <w:rFonts w:asciiTheme="minorHAnsi" w:hAnsiTheme="minorHAnsi"/>
                <w:sz w:val="18"/>
                <w:szCs w:val="18"/>
              </w:rPr>
              <w:t xml:space="preserve">01 contains Add Fenestration/Glazing ≤ 16ft2 Skylight, or Replace Fenestration/Glazing Skylight then value equals </w:t>
            </w:r>
            <w:proofErr w:type="gramStart"/>
            <w:r>
              <w:rPr>
                <w:rFonts w:asciiTheme="minorHAnsi" w:hAnsiTheme="minorHAnsi"/>
                <w:sz w:val="18"/>
                <w:szCs w:val="18"/>
              </w:rPr>
              <w:t>0.55;</w:t>
            </w:r>
            <w:proofErr w:type="gramEnd"/>
          </w:p>
          <w:p w14:paraId="4886A62C"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p w14:paraId="4886A62D" w14:textId="21960310" w:rsidR="00036620" w:rsidRPr="00844F83" w:rsidRDefault="00036620" w:rsidP="006637C6">
            <w:pPr>
              <w:tabs>
                <w:tab w:val="left" w:pos="2160"/>
                <w:tab w:val="left" w:pos="2700"/>
                <w:tab w:val="left" w:pos="3420"/>
                <w:tab w:val="left" w:pos="3780"/>
                <w:tab w:val="left" w:pos="5760"/>
                <w:tab w:val="left" w:pos="7212"/>
              </w:tabs>
              <w:jc w:val="center"/>
              <w:rPr>
                <w:rFonts w:asciiTheme="minorHAnsi" w:hAnsiTheme="minorHAnsi"/>
                <w:sz w:val="18"/>
                <w:szCs w:val="18"/>
              </w:rPr>
            </w:pPr>
            <w:r>
              <w:rPr>
                <w:rFonts w:asciiTheme="minorHAnsi" w:hAnsiTheme="minorHAnsi"/>
                <w:sz w:val="18"/>
                <w:szCs w:val="18"/>
              </w:rPr>
              <w:t>Else report 0.3</w:t>
            </w:r>
            <w:r w:rsidR="006637C6">
              <w:rPr>
                <w:rFonts w:asciiTheme="minorHAnsi" w:hAnsiTheme="minorHAnsi"/>
                <w:sz w:val="18"/>
                <w:szCs w:val="18"/>
              </w:rPr>
              <w:t>0</w:t>
            </w:r>
            <w:r>
              <w:rPr>
                <w:rFonts w:asciiTheme="minorHAnsi" w:hAnsiTheme="minorHAnsi"/>
                <w:sz w:val="18"/>
                <w:szCs w:val="18"/>
              </w:rPr>
              <w:t>&gt;&gt;</w:t>
            </w:r>
          </w:p>
        </w:tc>
        <w:tc>
          <w:tcPr>
            <w:tcW w:w="1109" w:type="dxa"/>
            <w:tcMar>
              <w:left w:w="86" w:type="dxa"/>
              <w:right w:w="86" w:type="dxa"/>
            </w:tcMar>
            <w:vAlign w:val="center"/>
          </w:tcPr>
          <w:p w14:paraId="73794363" w14:textId="130034C0" w:rsidR="00036620" w:rsidRDefault="00036620" w:rsidP="005F1ECC">
            <w:pPr>
              <w:tabs>
                <w:tab w:val="left" w:pos="2160"/>
                <w:tab w:val="left" w:pos="2700"/>
                <w:tab w:val="left" w:pos="3420"/>
                <w:tab w:val="left" w:pos="3780"/>
                <w:tab w:val="left" w:pos="5760"/>
                <w:tab w:val="left" w:pos="7212"/>
              </w:tabs>
              <w:jc w:val="center"/>
              <w:rPr>
                <w:rFonts w:ascii="Calibri" w:hAnsi="Calibri"/>
                <w:sz w:val="18"/>
                <w:szCs w:val="18"/>
              </w:rPr>
            </w:pPr>
            <w:r>
              <w:rPr>
                <w:rFonts w:asciiTheme="minorHAnsi" w:hAnsiTheme="minorHAnsi"/>
                <w:sz w:val="18"/>
                <w:szCs w:val="18"/>
              </w:rPr>
              <w:t>&lt;&lt;</w:t>
            </w:r>
            <w:r w:rsidR="005F1ECC">
              <w:rPr>
                <w:rFonts w:ascii="Calibri" w:hAnsi="Calibri"/>
                <w:sz w:val="18"/>
                <w:szCs w:val="18"/>
              </w:rPr>
              <w:t>if A09 = 1, 3</w:t>
            </w:r>
            <w:r w:rsidR="006637C6">
              <w:rPr>
                <w:rFonts w:ascii="Calibri" w:hAnsi="Calibri"/>
                <w:sz w:val="18"/>
                <w:szCs w:val="18"/>
              </w:rPr>
              <w:t>, 5</w:t>
            </w:r>
            <w:r w:rsidR="005F1ECC">
              <w:rPr>
                <w:rFonts w:ascii="Calibri" w:hAnsi="Calibri"/>
                <w:sz w:val="18"/>
                <w:szCs w:val="18"/>
              </w:rPr>
              <w:t xml:space="preserve"> or </w:t>
            </w:r>
            <w:r w:rsidR="006637C6">
              <w:rPr>
                <w:rFonts w:ascii="Calibri" w:hAnsi="Calibri"/>
                <w:sz w:val="18"/>
                <w:szCs w:val="18"/>
              </w:rPr>
              <w:t>16</w:t>
            </w:r>
            <w:r w:rsidR="005F1ECC">
              <w:rPr>
                <w:rFonts w:ascii="Calibri" w:hAnsi="Calibri"/>
                <w:sz w:val="18"/>
                <w:szCs w:val="18"/>
              </w:rPr>
              <w:t xml:space="preserve">, then result equals </w:t>
            </w:r>
            <w:proofErr w:type="gramStart"/>
            <w:r w:rsidR="005F1ECC">
              <w:rPr>
                <w:rFonts w:ascii="Calibri" w:hAnsi="Calibri"/>
                <w:sz w:val="18"/>
                <w:szCs w:val="18"/>
              </w:rPr>
              <w:t>NA</w:t>
            </w:r>
            <w:r w:rsidR="007402FB">
              <w:rPr>
                <w:rFonts w:ascii="Calibri" w:hAnsi="Calibri"/>
                <w:sz w:val="18"/>
                <w:szCs w:val="18"/>
              </w:rPr>
              <w:t>;</w:t>
            </w:r>
            <w:proofErr w:type="gramEnd"/>
          </w:p>
          <w:p w14:paraId="4259020A" w14:textId="77777777"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p>
          <w:p w14:paraId="203AB351" w14:textId="67A30781"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F</w:t>
            </w:r>
            <w:r>
              <w:rPr>
                <w:rFonts w:ascii="Calibri" w:hAnsi="Calibri"/>
                <w:sz w:val="18"/>
                <w:szCs w:val="18"/>
              </w:rPr>
              <w:t>01 contains Replace Fenestration/Glazing ≤ 75 ft</w:t>
            </w:r>
            <w:r>
              <w:rPr>
                <w:rFonts w:ascii="Calibri" w:hAnsi="Calibri"/>
                <w:sz w:val="18"/>
                <w:szCs w:val="18"/>
                <w:vertAlign w:val="superscript"/>
              </w:rPr>
              <w:t>2</w:t>
            </w:r>
            <w:r>
              <w:rPr>
                <w:rFonts w:ascii="Calibri" w:hAnsi="Calibri"/>
                <w:sz w:val="18"/>
                <w:szCs w:val="18"/>
              </w:rPr>
              <w:t xml:space="preserve"> Windows, then value equals </w:t>
            </w:r>
            <w:proofErr w:type="gramStart"/>
            <w:r>
              <w:rPr>
                <w:rFonts w:ascii="Calibri" w:hAnsi="Calibri"/>
                <w:sz w:val="18"/>
                <w:szCs w:val="18"/>
              </w:rPr>
              <w:t>0.35;</w:t>
            </w:r>
            <w:proofErr w:type="gramEnd"/>
          </w:p>
          <w:p w14:paraId="57CE8F34" w14:textId="77777777" w:rsidR="007402FB" w:rsidRDefault="007402FB" w:rsidP="005F1ECC">
            <w:pPr>
              <w:tabs>
                <w:tab w:val="left" w:pos="2160"/>
                <w:tab w:val="left" w:pos="2700"/>
                <w:tab w:val="left" w:pos="3420"/>
                <w:tab w:val="left" w:pos="3780"/>
                <w:tab w:val="left" w:pos="5760"/>
                <w:tab w:val="left" w:pos="7212"/>
              </w:tabs>
              <w:jc w:val="center"/>
              <w:rPr>
                <w:rFonts w:ascii="Calibri" w:hAnsi="Calibri"/>
                <w:sz w:val="18"/>
                <w:szCs w:val="18"/>
              </w:rPr>
            </w:pPr>
          </w:p>
          <w:p w14:paraId="4886A635" w14:textId="09F460DD" w:rsidR="007402FB" w:rsidRPr="007402FB" w:rsidRDefault="007402FB"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18"/>
                <w:szCs w:val="18"/>
              </w:rPr>
              <w:t>Else report 0.2</w:t>
            </w:r>
            <w:r w:rsidR="006637C6">
              <w:rPr>
                <w:rFonts w:ascii="Calibri" w:hAnsi="Calibri"/>
                <w:sz w:val="18"/>
                <w:szCs w:val="18"/>
              </w:rPr>
              <w:t>3</w:t>
            </w:r>
            <w:r>
              <w:rPr>
                <w:rFonts w:ascii="Calibri" w:hAnsi="Calibri"/>
                <w:sz w:val="18"/>
                <w:szCs w:val="18"/>
              </w:rPr>
              <w:t>&gt;&gt;</w:t>
            </w:r>
          </w:p>
        </w:tc>
        <w:tc>
          <w:tcPr>
            <w:tcW w:w="1061" w:type="dxa"/>
          </w:tcPr>
          <w:p w14:paraId="4886A636" w14:textId="7463C863"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 xml:space="preserve">&lt;&lt;if </w:t>
            </w:r>
            <w:r w:rsidR="00B258C4">
              <w:rPr>
                <w:rFonts w:ascii="Calibri" w:hAnsi="Calibri"/>
                <w:sz w:val="20"/>
                <w:szCs w:val="20"/>
              </w:rPr>
              <w:t>F</w:t>
            </w:r>
            <w:r>
              <w:rPr>
                <w:rFonts w:ascii="Calibri" w:hAnsi="Calibri"/>
                <w:sz w:val="20"/>
                <w:szCs w:val="20"/>
              </w:rPr>
              <w:t xml:space="preserve">01 contains Add Fenestration/Glazing ≤ 16ft2 skylight, or Replace Fenestration/Glazing Skylight, then value equals </w:t>
            </w:r>
            <w:proofErr w:type="gramStart"/>
            <w:r>
              <w:rPr>
                <w:rFonts w:ascii="Calibri" w:hAnsi="Calibri"/>
                <w:sz w:val="20"/>
                <w:szCs w:val="20"/>
              </w:rPr>
              <w:t>0.30;</w:t>
            </w:r>
            <w:proofErr w:type="gramEnd"/>
          </w:p>
          <w:p w14:paraId="4886A637"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p w14:paraId="4886A638" w14:textId="7F34B577" w:rsidR="00036620" w:rsidRDefault="00036620" w:rsidP="006637C6">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Else report 0.2</w:t>
            </w:r>
            <w:r w:rsidR="006637C6">
              <w:rPr>
                <w:rFonts w:ascii="Calibri" w:hAnsi="Calibri"/>
                <w:sz w:val="20"/>
                <w:szCs w:val="20"/>
              </w:rPr>
              <w:t>3</w:t>
            </w:r>
            <w:r>
              <w:rPr>
                <w:rFonts w:ascii="Calibri" w:hAnsi="Calibri"/>
                <w:sz w:val="20"/>
                <w:szCs w:val="20"/>
              </w:rPr>
              <w:t>&gt;&gt;</w:t>
            </w:r>
          </w:p>
        </w:tc>
        <w:tc>
          <w:tcPr>
            <w:tcW w:w="3649" w:type="dxa"/>
            <w:vAlign w:val="bottom"/>
          </w:tcPr>
          <w:p w14:paraId="4886A639" w14:textId="77777777" w:rsidR="00036620" w:rsidRPr="00C24189"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&lt;&lt;User Input: Text&gt;&gt;</w:t>
            </w:r>
          </w:p>
        </w:tc>
      </w:tr>
      <w:tr w:rsidR="00036620" w14:paraId="4886A646" w14:textId="77777777" w:rsidTr="00036620">
        <w:trPr>
          <w:cantSplit/>
          <w:trHeight w:val="301"/>
        </w:trPr>
        <w:tc>
          <w:tcPr>
            <w:tcW w:w="1086" w:type="dxa"/>
            <w:vAlign w:val="center"/>
          </w:tcPr>
          <w:p w14:paraId="4886A63B" w14:textId="06FDF5E2" w:rsidR="00036620" w:rsidRPr="00CD1EA8" w:rsidRDefault="00036620" w:rsidP="006D4567">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401" w:type="dxa"/>
            <w:vAlign w:val="center"/>
          </w:tcPr>
          <w:p w14:paraId="4886A63C"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83" w:type="dxa"/>
            <w:vAlign w:val="center"/>
          </w:tcPr>
          <w:p w14:paraId="4886A63E" w14:textId="77777777" w:rsidR="00036620" w:rsidRPr="00416A02"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11" w:type="dxa"/>
          </w:tcPr>
          <w:p w14:paraId="4886A63F"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253" w:type="dxa"/>
          </w:tcPr>
          <w:p w14:paraId="4886A640"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309" w:type="dxa"/>
            <w:vAlign w:val="center"/>
          </w:tcPr>
          <w:p w14:paraId="4886A641"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158" w:type="dxa"/>
          </w:tcPr>
          <w:p w14:paraId="4886A642" w14:textId="77777777" w:rsidR="00036620"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109" w:type="dxa"/>
            <w:tcMar>
              <w:left w:w="86" w:type="dxa"/>
              <w:right w:w="86" w:type="dxa"/>
            </w:tcMar>
            <w:vAlign w:val="center"/>
          </w:tcPr>
          <w:p w14:paraId="4886A643" w14:textId="77777777" w:rsidR="00036620" w:rsidRPr="00844F83" w:rsidRDefault="00036620" w:rsidP="006D4567">
            <w:pPr>
              <w:tabs>
                <w:tab w:val="left" w:pos="2160"/>
                <w:tab w:val="left" w:pos="2700"/>
                <w:tab w:val="left" w:pos="3420"/>
                <w:tab w:val="left" w:pos="3780"/>
                <w:tab w:val="left" w:pos="5760"/>
                <w:tab w:val="left" w:pos="7212"/>
              </w:tabs>
              <w:jc w:val="center"/>
              <w:rPr>
                <w:rFonts w:asciiTheme="minorHAnsi" w:hAnsiTheme="minorHAnsi"/>
                <w:sz w:val="18"/>
                <w:szCs w:val="18"/>
              </w:rPr>
            </w:pPr>
          </w:p>
        </w:tc>
        <w:tc>
          <w:tcPr>
            <w:tcW w:w="1061" w:type="dxa"/>
          </w:tcPr>
          <w:p w14:paraId="4886A644"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tc>
        <w:tc>
          <w:tcPr>
            <w:tcW w:w="3649" w:type="dxa"/>
            <w:vAlign w:val="bottom"/>
          </w:tcPr>
          <w:p w14:paraId="4886A645" w14:textId="77777777" w:rsidR="00036620" w:rsidRDefault="00036620" w:rsidP="006D4567">
            <w:pPr>
              <w:tabs>
                <w:tab w:val="left" w:pos="2160"/>
                <w:tab w:val="left" w:pos="2700"/>
                <w:tab w:val="left" w:pos="3420"/>
                <w:tab w:val="left" w:pos="3780"/>
                <w:tab w:val="left" w:pos="5760"/>
                <w:tab w:val="left" w:pos="7212"/>
              </w:tabs>
              <w:jc w:val="center"/>
              <w:rPr>
                <w:rFonts w:ascii="Calibri" w:hAnsi="Calibri"/>
                <w:sz w:val="20"/>
                <w:szCs w:val="20"/>
              </w:rPr>
            </w:pPr>
          </w:p>
        </w:tc>
      </w:tr>
    </w:tbl>
    <w:p w14:paraId="4886A648" w14:textId="77777777" w:rsidR="00BE5A31" w:rsidRDefault="00BE5A31">
      <w:pPr>
        <w:rPr>
          <w:rFonts w:ascii="Calibri" w:hAnsi="Calibri"/>
        </w:rPr>
      </w:pPr>
      <w:r>
        <w:rPr>
          <w:rFonts w:ascii="Calibri" w:hAnsi="Calibri"/>
        </w:rPr>
        <w:br w:type="page"/>
      </w:r>
    </w:p>
    <w:tbl>
      <w:tblPr>
        <w:tblW w:w="4995"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75"/>
        <w:gridCol w:w="1290"/>
        <w:gridCol w:w="1002"/>
        <w:gridCol w:w="1000"/>
        <w:gridCol w:w="1000"/>
        <w:gridCol w:w="298"/>
        <w:gridCol w:w="702"/>
        <w:gridCol w:w="1000"/>
        <w:gridCol w:w="1000"/>
        <w:gridCol w:w="954"/>
        <w:gridCol w:w="1024"/>
        <w:gridCol w:w="990"/>
        <w:gridCol w:w="990"/>
        <w:gridCol w:w="900"/>
        <w:gridCol w:w="1151"/>
      </w:tblGrid>
      <w:tr w:rsidR="006D4567" w:rsidRPr="006044DF" w14:paraId="4886A64B" w14:textId="77777777" w:rsidTr="00120047">
        <w:trPr>
          <w:trHeight w:val="692"/>
        </w:trPr>
        <w:tc>
          <w:tcPr>
            <w:tcW w:w="14376" w:type="dxa"/>
            <w:gridSpan w:val="15"/>
          </w:tcPr>
          <w:p w14:paraId="4886A649" w14:textId="330B66B7" w:rsidR="006D4567" w:rsidRPr="00974C44" w:rsidRDefault="005B199E" w:rsidP="006D4567">
            <w:pPr>
              <w:keepNext/>
              <w:rPr>
                <w:rFonts w:ascii="Calibri" w:eastAsia="Calibri" w:hAnsi="Calibri"/>
                <w:b/>
                <w:sz w:val="20"/>
                <w:szCs w:val="22"/>
              </w:rPr>
            </w:pPr>
            <w:r>
              <w:rPr>
                <w:rFonts w:ascii="Calibri" w:eastAsia="Calibri" w:hAnsi="Calibri"/>
                <w:b/>
                <w:sz w:val="20"/>
                <w:szCs w:val="22"/>
              </w:rPr>
              <w:lastRenderedPageBreak/>
              <w:t>G</w:t>
            </w:r>
            <w:r w:rsidR="006D4567" w:rsidRPr="00FD271A">
              <w:rPr>
                <w:rFonts w:ascii="Calibri" w:eastAsia="Calibri" w:hAnsi="Calibri"/>
                <w:b/>
                <w:sz w:val="20"/>
                <w:szCs w:val="22"/>
              </w:rPr>
              <w:t xml:space="preserve">. </w:t>
            </w:r>
            <w:r w:rsidR="008D6F78" w:rsidRPr="00FD271A">
              <w:rPr>
                <w:rFonts w:ascii="Calibri" w:eastAsia="Calibri" w:hAnsi="Calibri"/>
                <w:b/>
                <w:sz w:val="20"/>
                <w:szCs w:val="22"/>
              </w:rPr>
              <w:t>Fenestration Proposed Areas and Efficiencies</w:t>
            </w:r>
            <w:r w:rsidR="006D4567" w:rsidRPr="00FD271A">
              <w:rPr>
                <w:rFonts w:ascii="Calibri" w:eastAsia="Calibri" w:hAnsi="Calibri"/>
                <w:b/>
                <w:sz w:val="20"/>
                <w:szCs w:val="22"/>
              </w:rPr>
              <w:t xml:space="preserve"> – Add </w:t>
            </w:r>
            <w:r w:rsidR="006D4567" w:rsidRPr="00FD271A">
              <w:rPr>
                <w:rFonts w:ascii="Calibri" w:eastAsia="Calibri" w:hAnsi="Calibri"/>
                <w:sz w:val="20"/>
                <w:szCs w:val="22"/>
              </w:rPr>
              <w:t>(Section 150.2(b)1A)</w:t>
            </w:r>
          </w:p>
          <w:p w14:paraId="4C1C76D9" w14:textId="77777777" w:rsidR="006D4567" w:rsidRDefault="009714D3" w:rsidP="006D4567">
            <w:pPr>
              <w:keepNext/>
              <w:rPr>
                <w:rFonts w:ascii="Calibri" w:eastAsia="Calibri" w:hAnsi="Calibri"/>
                <w:sz w:val="20"/>
                <w:szCs w:val="22"/>
              </w:rPr>
            </w:pPr>
            <w:r w:rsidRPr="00974C44">
              <w:rPr>
                <w:rFonts w:ascii="Calibri" w:eastAsia="Calibri" w:hAnsi="Calibri"/>
                <w:sz w:val="20"/>
                <w:szCs w:val="22"/>
              </w:rPr>
              <w:t>&lt;&lt;if A13 = Add Fenestration/Glazing, Add Fenestration/Glazing ≤ 75 ft2, or Add Fenestration/Glazing ≤ 16 ft2 then display this section; else display section header and the standard “This section does not apply” message&gt;&gt;</w:t>
            </w:r>
          </w:p>
          <w:p w14:paraId="4886A64A" w14:textId="2F877ACF" w:rsidR="00450287" w:rsidRPr="006D4567" w:rsidRDefault="00450287" w:rsidP="006D4567">
            <w:pPr>
              <w:keepNext/>
              <w:rPr>
                <w:rFonts w:ascii="Calibri" w:eastAsia="Calibri" w:hAnsi="Calibri"/>
                <w:sz w:val="22"/>
                <w:szCs w:val="22"/>
              </w:rPr>
            </w:pPr>
            <w:r>
              <w:rPr>
                <w:rFonts w:ascii="Calibri" w:eastAsia="Calibri" w:hAnsi="Calibri"/>
                <w:sz w:val="20"/>
                <w:szCs w:val="22"/>
              </w:rPr>
              <w:t>Note: Doors with greater than or equal to 25 percent glazed area are considered glazed doors and are treated as fenestration products.</w:t>
            </w:r>
          </w:p>
        </w:tc>
      </w:tr>
      <w:tr w:rsidR="00C8031A" w:rsidRPr="00F3441B" w14:paraId="4886A65A" w14:textId="77777777" w:rsidTr="00120047">
        <w:trPr>
          <w:trHeight w:val="354"/>
        </w:trPr>
        <w:tc>
          <w:tcPr>
            <w:tcW w:w="1075" w:type="dxa"/>
            <w:vAlign w:val="center"/>
          </w:tcPr>
          <w:p w14:paraId="4886A64C"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290" w:type="dxa"/>
            <w:vAlign w:val="center"/>
          </w:tcPr>
          <w:p w14:paraId="4886A64D"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1002" w:type="dxa"/>
            <w:vAlign w:val="center"/>
          </w:tcPr>
          <w:p w14:paraId="4886A64E"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1000" w:type="dxa"/>
            <w:vAlign w:val="center"/>
          </w:tcPr>
          <w:p w14:paraId="4886A64F"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000" w:type="dxa"/>
            <w:vAlign w:val="center"/>
          </w:tcPr>
          <w:p w14:paraId="4886A650"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1000" w:type="dxa"/>
            <w:gridSpan w:val="2"/>
            <w:vAlign w:val="center"/>
          </w:tcPr>
          <w:p w14:paraId="4886A651"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1000" w:type="dxa"/>
            <w:vAlign w:val="center"/>
          </w:tcPr>
          <w:p w14:paraId="4886A652"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1000" w:type="dxa"/>
            <w:vAlign w:val="center"/>
          </w:tcPr>
          <w:p w14:paraId="4886A653"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954" w:type="dxa"/>
            <w:vAlign w:val="center"/>
          </w:tcPr>
          <w:p w14:paraId="4886A654"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1024" w:type="dxa"/>
            <w:vAlign w:val="center"/>
          </w:tcPr>
          <w:p w14:paraId="4886A655" w14:textId="77777777" w:rsidR="006D4567" w:rsidRDefault="006D4567" w:rsidP="002D172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90" w:type="dxa"/>
            <w:vAlign w:val="center"/>
          </w:tcPr>
          <w:p w14:paraId="4886A656"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990" w:type="dxa"/>
            <w:vAlign w:val="center"/>
          </w:tcPr>
          <w:p w14:paraId="4886A657"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900" w:type="dxa"/>
            <w:vAlign w:val="center"/>
          </w:tcPr>
          <w:p w14:paraId="4886A658" w14:textId="77777777" w:rsidR="006D4567"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151" w:type="dxa"/>
            <w:vAlign w:val="center"/>
          </w:tcPr>
          <w:p w14:paraId="4886A659"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C8031A" w:rsidRPr="00F3441B" w14:paraId="4886A66E" w14:textId="77777777" w:rsidTr="00120047">
        <w:trPr>
          <w:trHeight w:val="354"/>
        </w:trPr>
        <w:tc>
          <w:tcPr>
            <w:tcW w:w="1075" w:type="dxa"/>
            <w:vAlign w:val="bottom"/>
          </w:tcPr>
          <w:p w14:paraId="679B5489" w14:textId="77777777" w:rsidR="00F135D3"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w:t>
            </w:r>
          </w:p>
          <w:p w14:paraId="4886A65B" w14:textId="4D06F485"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ID</w:t>
            </w:r>
          </w:p>
        </w:tc>
        <w:tc>
          <w:tcPr>
            <w:tcW w:w="1290" w:type="dxa"/>
            <w:vAlign w:val="bottom"/>
          </w:tcPr>
          <w:p w14:paraId="4886A65C"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1002" w:type="dxa"/>
            <w:vAlign w:val="bottom"/>
          </w:tcPr>
          <w:p w14:paraId="4886A65D" w14:textId="77777777" w:rsidR="006D4567" w:rsidRPr="00F3441B" w:rsidRDefault="006D4567">
            <w:pPr>
              <w:keepNext/>
              <w:jc w:val="center"/>
              <w:rPr>
                <w:rFonts w:ascii="Calibri" w:hAnsi="Calibri"/>
                <w:sz w:val="18"/>
                <w:szCs w:val="18"/>
              </w:rPr>
            </w:pPr>
            <w:r>
              <w:rPr>
                <w:rFonts w:asciiTheme="minorHAnsi" w:hAnsiTheme="minorHAnsi"/>
                <w:sz w:val="18"/>
                <w:szCs w:val="18"/>
              </w:rPr>
              <w:t>Frame Type</w:t>
            </w:r>
          </w:p>
        </w:tc>
        <w:tc>
          <w:tcPr>
            <w:tcW w:w="1000" w:type="dxa"/>
            <w:vAlign w:val="bottom"/>
          </w:tcPr>
          <w:p w14:paraId="4886A65E" w14:textId="77777777" w:rsidR="006D4567" w:rsidRPr="00F3441B" w:rsidRDefault="006D4567">
            <w:pPr>
              <w:keepNext/>
              <w:jc w:val="center"/>
              <w:rPr>
                <w:rFonts w:ascii="Calibri" w:hAnsi="Calibri"/>
                <w:sz w:val="18"/>
                <w:szCs w:val="18"/>
              </w:rPr>
            </w:pPr>
            <w:r w:rsidRPr="00F3441B">
              <w:rPr>
                <w:rFonts w:asciiTheme="minorHAnsi" w:hAnsiTheme="minorHAnsi"/>
                <w:sz w:val="18"/>
                <w:szCs w:val="18"/>
              </w:rPr>
              <w:t>Dynamic Glazing</w:t>
            </w:r>
          </w:p>
        </w:tc>
        <w:tc>
          <w:tcPr>
            <w:tcW w:w="1000" w:type="dxa"/>
            <w:tcMar>
              <w:left w:w="58" w:type="dxa"/>
              <w:right w:w="58" w:type="dxa"/>
            </w:tcMar>
            <w:vAlign w:val="bottom"/>
          </w:tcPr>
          <w:p w14:paraId="4886A65F" w14:textId="77777777" w:rsidR="006D4567" w:rsidRPr="00F3441B" w:rsidRDefault="006D4567">
            <w:pPr>
              <w:keepNext/>
              <w:jc w:val="center"/>
              <w:rPr>
                <w:rFonts w:asciiTheme="minorHAnsi" w:hAnsiTheme="minorHAnsi"/>
                <w:sz w:val="18"/>
                <w:szCs w:val="18"/>
              </w:rPr>
            </w:pPr>
            <w:r w:rsidRPr="00F3441B">
              <w:rPr>
                <w:rFonts w:asciiTheme="minorHAnsi" w:hAnsiTheme="minorHAnsi"/>
                <w:sz w:val="18"/>
                <w:szCs w:val="18"/>
              </w:rPr>
              <w:t>Orientation</w:t>
            </w:r>
          </w:p>
          <w:p w14:paraId="4886A661" w14:textId="21CB807E"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N, S, W, E</w:t>
            </w:r>
          </w:p>
        </w:tc>
        <w:tc>
          <w:tcPr>
            <w:tcW w:w="1000" w:type="dxa"/>
            <w:gridSpan w:val="2"/>
            <w:vAlign w:val="bottom"/>
          </w:tcPr>
          <w:p w14:paraId="4886A662" w14:textId="77777777" w:rsidR="006D4567" w:rsidRPr="00F3441B" w:rsidRDefault="006D456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4886A663"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1000" w:type="dxa"/>
            <w:tcMar>
              <w:left w:w="29" w:type="dxa"/>
              <w:right w:w="29" w:type="dxa"/>
            </w:tcMar>
            <w:vAlign w:val="bottom"/>
          </w:tcPr>
          <w:p w14:paraId="4886A664"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Fenestration Area </w:t>
            </w:r>
            <w:r>
              <w:rPr>
                <w:rFonts w:ascii="Calibri" w:hAnsi="Calibri"/>
                <w:sz w:val="18"/>
                <w:szCs w:val="18"/>
              </w:rPr>
              <w:t>N, S, E (</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1000" w:type="dxa"/>
            <w:tcMar>
              <w:left w:w="29" w:type="dxa"/>
              <w:right w:w="29" w:type="dxa"/>
            </w:tcMar>
            <w:vAlign w:val="bottom"/>
          </w:tcPr>
          <w:p w14:paraId="4886A665"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54" w:type="dxa"/>
            <w:vAlign w:val="bottom"/>
          </w:tcPr>
          <w:p w14:paraId="083C6E8E"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p>
          <w:p w14:paraId="1169F5C9"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666"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1024" w:type="dxa"/>
            <w:vAlign w:val="bottom"/>
          </w:tcPr>
          <w:p w14:paraId="4886A667" w14:textId="1A7B7FBE" w:rsidR="006D4567"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6D4567">
              <w:rPr>
                <w:rFonts w:ascii="Calibri" w:hAnsi="Calibri"/>
                <w:sz w:val="18"/>
                <w:szCs w:val="18"/>
              </w:rPr>
              <w:t>Source</w:t>
            </w:r>
          </w:p>
        </w:tc>
        <w:tc>
          <w:tcPr>
            <w:tcW w:w="990" w:type="dxa"/>
            <w:vAlign w:val="bottom"/>
          </w:tcPr>
          <w:p w14:paraId="073FB18D"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p>
          <w:p w14:paraId="318B2DB0" w14:textId="77777777" w:rsidR="00C8031A" w:rsidRDefault="00C8031A">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4886A668"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990" w:type="dxa"/>
            <w:vAlign w:val="bottom"/>
          </w:tcPr>
          <w:p w14:paraId="4886A669" w14:textId="76F0AF04" w:rsidR="006D4567" w:rsidRPr="00F3441B" w:rsidRDefault="00541BFD">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6D4567" w:rsidRPr="00F3441B">
              <w:rPr>
                <w:rFonts w:ascii="Calibri" w:hAnsi="Calibri"/>
                <w:sz w:val="18"/>
                <w:szCs w:val="18"/>
              </w:rPr>
              <w:t>Source</w:t>
            </w:r>
          </w:p>
        </w:tc>
        <w:tc>
          <w:tcPr>
            <w:tcW w:w="900" w:type="dxa"/>
            <w:vAlign w:val="bottom"/>
          </w:tcPr>
          <w:p w14:paraId="4886A66A"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4886A66B"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4886A66C"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151" w:type="dxa"/>
            <w:vAlign w:val="bottom"/>
          </w:tcPr>
          <w:p w14:paraId="4886A66D" w14:textId="77777777" w:rsidR="006D4567" w:rsidRPr="00F3441B" w:rsidRDefault="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C8031A" w:rsidRPr="00F3441B" w14:paraId="4886A684" w14:textId="77777777" w:rsidTr="00120047">
        <w:trPr>
          <w:trHeight w:val="292"/>
        </w:trPr>
        <w:tc>
          <w:tcPr>
            <w:tcW w:w="1075" w:type="dxa"/>
            <w:tcMar>
              <w:left w:w="58" w:type="dxa"/>
              <w:right w:w="58" w:type="dxa"/>
            </w:tcMar>
          </w:tcPr>
          <w:p w14:paraId="4886A66F" w14:textId="43648D02" w:rsidR="006D4567" w:rsidRPr="00F3441B" w:rsidRDefault="006D4567" w:rsidP="006D4567">
            <w:pPr>
              <w:keepNext/>
              <w:tabs>
                <w:tab w:val="left" w:pos="5760"/>
                <w:tab w:val="left" w:pos="7212"/>
              </w:tabs>
              <w:jc w:val="center"/>
              <w:rPr>
                <w:rFonts w:ascii="Calibri" w:hAnsi="Calibri"/>
                <w:sz w:val="18"/>
                <w:szCs w:val="18"/>
              </w:rPr>
            </w:pPr>
            <w:r>
              <w:rPr>
                <w:rFonts w:ascii="Calibri" w:hAnsi="Calibri"/>
                <w:sz w:val="18"/>
                <w:szCs w:val="18"/>
              </w:rPr>
              <w:lastRenderedPageBreak/>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1290" w:type="dxa"/>
          </w:tcPr>
          <w:p w14:paraId="4886A671" w14:textId="3404B536" w:rsidR="00536B6F" w:rsidRPr="00C91E1B" w:rsidRDefault="006D4567" w:rsidP="0046500F">
            <w:pPr>
              <w:keepNext/>
              <w:tabs>
                <w:tab w:val="left" w:pos="5760"/>
                <w:tab w:val="left" w:pos="7212"/>
              </w:tabs>
              <w:jc w:val="center"/>
              <w:rPr>
                <w:rFonts w:ascii="Calibri" w:hAnsi="Calibri" w:cs="Arial"/>
                <w:sz w:val="18"/>
                <w:szCs w:val="18"/>
              </w:rPr>
            </w:pPr>
            <w:r w:rsidRPr="00C91E1B">
              <w:rPr>
                <w:rFonts w:ascii="Calibri" w:hAnsi="Calibri" w:cs="Arial"/>
                <w:sz w:val="18"/>
                <w:szCs w:val="18"/>
              </w:rPr>
              <w:t>&lt;&lt;</w:t>
            </w:r>
            <w:r w:rsidR="00536B6F" w:rsidRPr="00C91E1B" w:rsidDel="00536B6F">
              <w:rPr>
                <w:rFonts w:ascii="Calibri" w:hAnsi="Calibri" w:cs="Arial"/>
                <w:sz w:val="18"/>
                <w:szCs w:val="18"/>
              </w:rPr>
              <w:t xml:space="preserve"> </w:t>
            </w:r>
            <w:r w:rsidR="00536B6F" w:rsidRPr="00C91E1B">
              <w:rPr>
                <w:rFonts w:ascii="Calibri" w:hAnsi="Calibri" w:cs="Arial"/>
                <w:sz w:val="18"/>
                <w:szCs w:val="18"/>
              </w:rPr>
              <w:t>User selects from list:</w:t>
            </w:r>
          </w:p>
          <w:p w14:paraId="4886A673" w14:textId="39D620ED" w:rsidR="006D4567" w:rsidRPr="00F3441B" w:rsidRDefault="000A7B31" w:rsidP="0046500F">
            <w:pPr>
              <w:keepNext/>
              <w:tabs>
                <w:tab w:val="left" w:pos="5760"/>
                <w:tab w:val="left" w:pos="7212"/>
              </w:tabs>
              <w:jc w:val="center"/>
              <w:rPr>
                <w:rFonts w:ascii="Calibri" w:hAnsi="Calibri"/>
                <w:sz w:val="18"/>
                <w:szCs w:val="18"/>
              </w:rPr>
            </w:pPr>
            <w:r>
              <w:rPr>
                <w:rFonts w:ascii="Calibri" w:hAnsi="Calibri" w:cs="Arial"/>
                <w:sz w:val="18"/>
                <w:szCs w:val="18"/>
              </w:rPr>
              <w:t>Fixed Window, Operable Window, and Skylight</w:t>
            </w:r>
            <w:r w:rsidR="006D4567" w:rsidRPr="00C91E1B">
              <w:rPr>
                <w:rFonts w:ascii="Calibri" w:hAnsi="Calibri" w:cs="Arial"/>
                <w:sz w:val="18"/>
                <w:szCs w:val="18"/>
              </w:rPr>
              <w:t>&gt;&gt;</w:t>
            </w:r>
          </w:p>
        </w:tc>
        <w:tc>
          <w:tcPr>
            <w:tcW w:w="1002" w:type="dxa"/>
            <w:tcMar>
              <w:left w:w="29" w:type="dxa"/>
              <w:right w:w="29" w:type="dxa"/>
            </w:tcMar>
          </w:tcPr>
          <w:p w14:paraId="4886A674"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B45BC4">
              <w:rPr>
                <w:rFonts w:ascii="Calibri" w:hAnsi="Calibri"/>
                <w:sz w:val="18"/>
                <w:szCs w:val="18"/>
              </w:rPr>
              <w:t xml:space="preserve">&gt;&gt; User selects from list: Metal, Metal Thermal </w:t>
            </w:r>
            <w:proofErr w:type="gramStart"/>
            <w:r w:rsidRPr="00B45BC4">
              <w:rPr>
                <w:rFonts w:ascii="Calibri" w:hAnsi="Calibri"/>
                <w:sz w:val="18"/>
                <w:szCs w:val="18"/>
              </w:rPr>
              <w:t>Break</w:t>
            </w:r>
            <w:proofErr w:type="gramEnd"/>
            <w:r w:rsidRPr="00B45BC4">
              <w:rPr>
                <w:rFonts w:ascii="Calibri" w:hAnsi="Calibri"/>
                <w:sz w:val="18"/>
                <w:szCs w:val="18"/>
              </w:rPr>
              <w:t xml:space="preserve"> or non</w:t>
            </w:r>
            <w:r>
              <w:rPr>
                <w:rFonts w:ascii="Calibri" w:hAnsi="Calibri"/>
                <w:sz w:val="18"/>
                <w:szCs w:val="18"/>
              </w:rPr>
              <w:t>-metal</w:t>
            </w:r>
          </w:p>
        </w:tc>
        <w:tc>
          <w:tcPr>
            <w:tcW w:w="1000" w:type="dxa"/>
            <w:tcMar>
              <w:left w:w="14" w:type="dxa"/>
              <w:right w:w="14" w:type="dxa"/>
            </w:tcMar>
          </w:tcPr>
          <w:p w14:paraId="4886A675" w14:textId="77777777" w:rsidR="006D4567" w:rsidRPr="00F3441B"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NONE, Chromogenic Glazing, Integrated Shading devi</w:t>
            </w:r>
            <w:r>
              <w:rPr>
                <w:rFonts w:ascii="Calibri" w:hAnsi="Calibri"/>
                <w:sz w:val="18"/>
                <w:szCs w:val="18"/>
              </w:rPr>
              <w:t>c</w:t>
            </w:r>
            <w:r w:rsidRPr="00F3441B">
              <w:rPr>
                <w:rFonts w:ascii="Calibri" w:hAnsi="Calibri"/>
                <w:sz w:val="18"/>
                <w:szCs w:val="18"/>
              </w:rPr>
              <w:t>e</w:t>
            </w:r>
          </w:p>
        </w:tc>
        <w:tc>
          <w:tcPr>
            <w:tcW w:w="1000" w:type="dxa"/>
          </w:tcPr>
          <w:p w14:paraId="4886A676" w14:textId="77777777"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North, East, South and West</w:t>
            </w:r>
          </w:p>
        </w:tc>
        <w:tc>
          <w:tcPr>
            <w:tcW w:w="1000" w:type="dxa"/>
            <w:gridSpan w:val="2"/>
          </w:tcPr>
          <w:p w14:paraId="4886A677" w14:textId="77777777"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&gt;&gt; User selects from list</w:t>
            </w:r>
            <w:r>
              <w:rPr>
                <w:rFonts w:ascii="Calibri" w:hAnsi="Calibri"/>
                <w:sz w:val="18"/>
                <w:szCs w:val="18"/>
              </w:rPr>
              <w:t>:</w:t>
            </w:r>
            <w:r w:rsidRPr="00F3441B">
              <w:rPr>
                <w:rFonts w:ascii="Calibri" w:hAnsi="Calibri"/>
                <w:sz w:val="18"/>
                <w:szCs w:val="18"/>
              </w:rPr>
              <w:t xml:space="preserve"> Single</w:t>
            </w:r>
            <w:r>
              <w:rPr>
                <w:rFonts w:ascii="Calibri" w:hAnsi="Calibri"/>
                <w:sz w:val="18"/>
                <w:szCs w:val="18"/>
              </w:rPr>
              <w:t xml:space="preserve"> pane</w:t>
            </w:r>
            <w:r w:rsidRPr="00F3441B">
              <w:rPr>
                <w:rFonts w:ascii="Calibri" w:hAnsi="Calibri"/>
                <w:sz w:val="18"/>
                <w:szCs w:val="18"/>
              </w:rPr>
              <w:t>, Double</w:t>
            </w:r>
            <w:r>
              <w:rPr>
                <w:rFonts w:ascii="Calibri" w:hAnsi="Calibri"/>
                <w:sz w:val="18"/>
                <w:szCs w:val="18"/>
              </w:rPr>
              <w:t xml:space="preserve"> </w:t>
            </w:r>
            <w:proofErr w:type="gramStart"/>
            <w:r>
              <w:rPr>
                <w:rFonts w:ascii="Calibri" w:hAnsi="Calibri"/>
                <w:sz w:val="18"/>
                <w:szCs w:val="18"/>
              </w:rPr>
              <w:t>pane</w:t>
            </w:r>
            <w:proofErr w:type="gramEnd"/>
            <w:r w:rsidRPr="00F3441B">
              <w:rPr>
                <w:rFonts w:ascii="Calibri" w:hAnsi="Calibri"/>
                <w:sz w:val="18"/>
                <w:szCs w:val="18"/>
              </w:rPr>
              <w:t xml:space="preserve"> and Triple</w:t>
            </w:r>
            <w:r>
              <w:rPr>
                <w:rFonts w:ascii="Calibri" w:hAnsi="Calibri"/>
                <w:sz w:val="18"/>
                <w:szCs w:val="18"/>
              </w:rPr>
              <w:t xml:space="preserve"> pane&gt;&gt;</w:t>
            </w:r>
          </w:p>
        </w:tc>
        <w:tc>
          <w:tcPr>
            <w:tcW w:w="1000" w:type="dxa"/>
          </w:tcPr>
          <w:p w14:paraId="4886A678" w14:textId="0AFDE3DD"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 xml:space="preserve">&gt;&gt; If </w:t>
            </w:r>
            <w:r w:rsidR="00B258C4">
              <w:rPr>
                <w:rFonts w:ascii="Calibri" w:hAnsi="Calibri"/>
                <w:sz w:val="18"/>
                <w:szCs w:val="18"/>
              </w:rPr>
              <w:t>G</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North, </w:t>
            </w:r>
            <w:proofErr w:type="gramStart"/>
            <w:r w:rsidRPr="00F3441B">
              <w:rPr>
                <w:rFonts w:ascii="Calibri" w:hAnsi="Calibri"/>
                <w:sz w:val="18"/>
                <w:szCs w:val="18"/>
              </w:rPr>
              <w:t>East</w:t>
            </w:r>
            <w:proofErr w:type="gramEnd"/>
            <w:r w:rsidRPr="00F3441B">
              <w:rPr>
                <w:rFonts w:ascii="Calibri" w:hAnsi="Calibri"/>
                <w:sz w:val="18"/>
                <w:szCs w:val="18"/>
              </w:rPr>
              <w:t xml:space="preserve"> or South, then enter user defined number in this column</w:t>
            </w:r>
            <w:r w:rsidR="00E85CA2">
              <w:rPr>
                <w:rFonts w:ascii="Calibri" w:hAnsi="Calibri"/>
                <w:sz w:val="18"/>
                <w:szCs w:val="18"/>
              </w:rPr>
              <w:t xml:space="preserve">; else if </w:t>
            </w:r>
            <w:r w:rsidR="00B258C4">
              <w:rPr>
                <w:rFonts w:ascii="Calibri" w:hAnsi="Calibri"/>
                <w:sz w:val="18"/>
                <w:szCs w:val="18"/>
              </w:rPr>
              <w:t>G</w:t>
            </w:r>
            <w:r w:rsidR="00E85CA2">
              <w:rPr>
                <w:rFonts w:ascii="Calibri" w:hAnsi="Calibri"/>
                <w:sz w:val="18"/>
                <w:szCs w:val="18"/>
              </w:rPr>
              <w:t>05 equals West then value equals NA</w:t>
            </w:r>
            <w:r>
              <w:rPr>
                <w:rFonts w:ascii="Calibri" w:hAnsi="Calibri"/>
                <w:sz w:val="18"/>
                <w:szCs w:val="18"/>
              </w:rPr>
              <w:t xml:space="preserve"> &gt;&gt;</w:t>
            </w:r>
          </w:p>
        </w:tc>
        <w:tc>
          <w:tcPr>
            <w:tcW w:w="1000" w:type="dxa"/>
          </w:tcPr>
          <w:p w14:paraId="4886A679" w14:textId="34B24A4F" w:rsidR="006D4567" w:rsidRPr="00F3441B" w:rsidRDefault="006D4567" w:rsidP="006D4567">
            <w:pPr>
              <w:keepNext/>
              <w:tabs>
                <w:tab w:val="left" w:pos="3420"/>
                <w:tab w:val="left" w:pos="7212"/>
              </w:tabs>
              <w:jc w:val="center"/>
              <w:rPr>
                <w:rFonts w:ascii="Calibri" w:hAnsi="Calibri"/>
                <w:sz w:val="18"/>
                <w:szCs w:val="18"/>
              </w:rPr>
            </w:pPr>
            <w:r w:rsidRPr="00F3441B">
              <w:rPr>
                <w:rFonts w:ascii="Calibri" w:hAnsi="Calibri"/>
                <w:sz w:val="18"/>
                <w:szCs w:val="18"/>
              </w:rPr>
              <w:t xml:space="preserve">&gt;&gt; If </w:t>
            </w:r>
            <w:r w:rsidR="00B258C4">
              <w:rPr>
                <w:rFonts w:ascii="Calibri" w:hAnsi="Calibri"/>
                <w:sz w:val="18"/>
                <w:szCs w:val="18"/>
              </w:rPr>
              <w:t>G</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West, then enter user defined number in this column</w:t>
            </w:r>
            <w:r w:rsidR="00E85CA2">
              <w:rPr>
                <w:rFonts w:ascii="Calibri" w:hAnsi="Calibri"/>
                <w:sz w:val="18"/>
                <w:szCs w:val="18"/>
              </w:rPr>
              <w:t xml:space="preserve">; else if </w:t>
            </w:r>
            <w:r w:rsidR="00B258C4">
              <w:rPr>
                <w:rFonts w:ascii="Calibri" w:hAnsi="Calibri"/>
                <w:sz w:val="18"/>
                <w:szCs w:val="18"/>
              </w:rPr>
              <w:t>G</w:t>
            </w:r>
            <w:r w:rsidR="00E85CA2">
              <w:rPr>
                <w:rFonts w:ascii="Calibri" w:hAnsi="Calibri"/>
                <w:sz w:val="18"/>
                <w:szCs w:val="18"/>
              </w:rPr>
              <w:t>05 equals North, East, or South then value equals NA&gt;&gt;</w:t>
            </w:r>
          </w:p>
        </w:tc>
        <w:tc>
          <w:tcPr>
            <w:tcW w:w="954" w:type="dxa"/>
          </w:tcPr>
          <w:p w14:paraId="4886A67A" w14:textId="77777777" w:rsidR="006D4567" w:rsidRPr="00F3441B" w:rsidRDefault="006D4567" w:rsidP="006D4567">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024" w:type="dxa"/>
          </w:tcPr>
          <w:p w14:paraId="4886A67B" w14:textId="170D27AF" w:rsidR="006D4567" w:rsidRDefault="006D4567" w:rsidP="006D4567">
            <w:pPr>
              <w:keepNext/>
              <w:jc w:val="center"/>
              <w:rPr>
                <w:rFonts w:ascii="Calibri" w:hAnsi="Calibri" w:cs="Tahoma"/>
                <w:sz w:val="18"/>
                <w:szCs w:val="18"/>
              </w:rPr>
            </w:pPr>
            <w:r w:rsidRPr="00F3441B">
              <w:rPr>
                <w:rFonts w:ascii="Calibri" w:hAnsi="Calibri"/>
                <w:sz w:val="18"/>
                <w:szCs w:val="18"/>
              </w:rPr>
              <w:t xml:space="preserve">&gt;&gt; 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67C" w14:textId="7F13663C" w:rsidR="006D4567" w:rsidRDefault="006D4567" w:rsidP="006D4567">
            <w:pPr>
              <w:keepNext/>
              <w:jc w:val="center"/>
              <w:rPr>
                <w:rFonts w:ascii="Calibri" w:hAnsi="Calibri"/>
                <w:sz w:val="18"/>
                <w:szCs w:val="18"/>
              </w:rPr>
            </w:pPr>
            <w:r>
              <w:rPr>
                <w:rFonts w:ascii="Calibri" w:hAnsi="Calibri"/>
                <w:sz w:val="18"/>
                <w:szCs w:val="18"/>
              </w:rPr>
              <w:t>And      NA6-2</w:t>
            </w:r>
            <w:r w:rsidR="00420164">
              <w:rPr>
                <w:rFonts w:ascii="Calibri" w:hAnsi="Calibri"/>
                <w:sz w:val="18"/>
                <w:szCs w:val="18"/>
              </w:rPr>
              <w:t>, or Area-weighted Average Worksheet (ENV-02)&gt;&gt;</w:t>
            </w:r>
          </w:p>
        </w:tc>
        <w:tc>
          <w:tcPr>
            <w:tcW w:w="990" w:type="dxa"/>
          </w:tcPr>
          <w:p w14:paraId="4886A67D" w14:textId="77777777" w:rsidR="006D4567" w:rsidRPr="00F3441B" w:rsidRDefault="006D4567" w:rsidP="006D4567">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990" w:type="dxa"/>
          </w:tcPr>
          <w:p w14:paraId="4886A67E" w14:textId="6EB82A1B" w:rsidR="006D4567" w:rsidRDefault="006D4567" w:rsidP="006D4567">
            <w:pPr>
              <w:keepNext/>
              <w:jc w:val="center"/>
              <w:rPr>
                <w:rFonts w:ascii="Calibri" w:hAnsi="Calibri" w:cs="Tahoma"/>
                <w:sz w:val="18"/>
                <w:szCs w:val="18"/>
              </w:rPr>
            </w:pPr>
            <w:r w:rsidRPr="00F3441B">
              <w:rPr>
                <w:rFonts w:ascii="Calibri" w:hAnsi="Calibri"/>
                <w:sz w:val="18"/>
                <w:szCs w:val="18"/>
              </w:rPr>
              <w:t xml:space="preserve">&gt;&gt; 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67F" w14:textId="4E11058E" w:rsidR="006D4567" w:rsidRDefault="006D4567" w:rsidP="006D4567">
            <w:pPr>
              <w:keepNext/>
              <w:jc w:val="center"/>
              <w:rPr>
                <w:rFonts w:ascii="Calibri" w:hAnsi="Calibri" w:cs="Tahoma"/>
                <w:sz w:val="18"/>
                <w:szCs w:val="18"/>
              </w:rPr>
            </w:pPr>
            <w:r>
              <w:rPr>
                <w:rFonts w:ascii="Calibri" w:hAnsi="Calibri"/>
                <w:sz w:val="18"/>
                <w:szCs w:val="18"/>
              </w:rPr>
              <w:t>And      NA6-2</w:t>
            </w:r>
            <w:r w:rsidR="00420164">
              <w:rPr>
                <w:rFonts w:ascii="Calibri" w:hAnsi="Calibri"/>
                <w:sz w:val="18"/>
                <w:szCs w:val="18"/>
              </w:rPr>
              <w:t>, or Area-weighted Average Worksheet (ENV-02)&gt;&gt;</w:t>
            </w:r>
          </w:p>
        </w:tc>
        <w:tc>
          <w:tcPr>
            <w:tcW w:w="900" w:type="dxa"/>
          </w:tcPr>
          <w:p w14:paraId="4886A680" w14:textId="77777777" w:rsidR="006D4567" w:rsidRPr="00F3441B" w:rsidRDefault="006D4567" w:rsidP="006D4567">
            <w:pPr>
              <w:keepNext/>
              <w:jc w:val="center"/>
              <w:rPr>
                <w:rFonts w:ascii="Calibri" w:hAnsi="Calibri"/>
                <w:sz w:val="18"/>
                <w:szCs w:val="18"/>
              </w:rPr>
            </w:pPr>
            <w:r>
              <w:rPr>
                <w:rFonts w:ascii="Calibri" w:hAnsi="Calibri"/>
                <w:sz w:val="18"/>
                <w:szCs w:val="18"/>
              </w:rPr>
              <w:t xml:space="preserve">&gt;&gt; User selects from list: Drop Arm Awnings, Louvered Sun Screen, Low Sun Angle Louvered Sun Screen, None, Operable Awnings, South-facing Overhang, Retractable </w:t>
            </w:r>
            <w:proofErr w:type="gramStart"/>
            <w:r>
              <w:rPr>
                <w:rFonts w:ascii="Calibri" w:hAnsi="Calibri"/>
                <w:sz w:val="18"/>
                <w:szCs w:val="18"/>
              </w:rPr>
              <w:t>Awnings,  Roll</w:t>
            </w:r>
            <w:proofErr w:type="gramEnd"/>
            <w:r>
              <w:rPr>
                <w:rFonts w:ascii="Calibri" w:hAnsi="Calibri"/>
                <w:sz w:val="18"/>
                <w:szCs w:val="18"/>
              </w:rPr>
              <w:t xml:space="preserve"> Down Blinds Or Slats, Standard Bug Screen, Sun Screen, Vertical Roller Or Shades</w:t>
            </w:r>
          </w:p>
        </w:tc>
        <w:tc>
          <w:tcPr>
            <w:tcW w:w="1151" w:type="dxa"/>
          </w:tcPr>
          <w:p w14:paraId="4886A681" w14:textId="526D5A19" w:rsidR="006D4567" w:rsidRPr="00F3441B"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sidR="00B62788">
              <w:rPr>
                <w:rFonts w:ascii="Calibri" w:hAnsi="Calibri"/>
                <w:sz w:val="18"/>
                <w:szCs w:val="18"/>
              </w:rPr>
              <w:t xml:space="preserve">13 </w:t>
            </w:r>
            <w:r>
              <w:rPr>
                <w:rFonts w:ascii="Calibri" w:hAnsi="Calibri"/>
                <w:sz w:val="18"/>
                <w:szCs w:val="18"/>
              </w:rPr>
              <w:t>equal to None</w:t>
            </w:r>
            <w:r w:rsidR="00C8031A">
              <w:rPr>
                <w:rFonts w:ascii="Calibri" w:hAnsi="Calibri"/>
                <w:sz w:val="18"/>
                <w:szCs w:val="18"/>
              </w:rPr>
              <w:t xml:space="preserve">, or </w:t>
            </w:r>
            <w:r w:rsidR="00B258C4">
              <w:rPr>
                <w:rFonts w:ascii="Calibri" w:hAnsi="Calibri"/>
                <w:sz w:val="18"/>
                <w:szCs w:val="18"/>
              </w:rPr>
              <w:t>G</w:t>
            </w:r>
            <w:r w:rsidR="00C8031A">
              <w:rPr>
                <w:rFonts w:ascii="Calibri" w:hAnsi="Calibri"/>
                <w:sz w:val="18"/>
                <w:szCs w:val="18"/>
              </w:rPr>
              <w:t>04 contains Chromogenic glazing,</w:t>
            </w:r>
            <w:r>
              <w:rPr>
                <w:rFonts w:ascii="Calibri" w:hAnsi="Calibri"/>
                <w:sz w:val="18"/>
                <w:szCs w:val="18"/>
              </w:rPr>
              <w:t xml:space="preserve"> then report N/</w:t>
            </w:r>
            <w:proofErr w:type="gramStart"/>
            <w:r>
              <w:rPr>
                <w:rFonts w:ascii="Calibri" w:hAnsi="Calibri"/>
                <w:sz w:val="18"/>
                <w:szCs w:val="18"/>
              </w:rPr>
              <w:t>A;</w:t>
            </w:r>
            <w:proofErr w:type="gramEnd"/>
          </w:p>
          <w:p w14:paraId="4886A682" w14:textId="77777777" w:rsidR="006D4567" w:rsidRPr="00F3441B" w:rsidRDefault="006D4567" w:rsidP="006D4567">
            <w:pPr>
              <w:keepNext/>
              <w:jc w:val="center"/>
              <w:rPr>
                <w:rFonts w:ascii="Calibri" w:hAnsi="Calibri"/>
                <w:sz w:val="18"/>
                <w:szCs w:val="18"/>
              </w:rPr>
            </w:pPr>
          </w:p>
          <w:p w14:paraId="4886A683" w14:textId="77777777" w:rsidR="006D4567" w:rsidRPr="00F3441B" w:rsidRDefault="006D4567" w:rsidP="006D4567">
            <w:pPr>
              <w:keepNext/>
              <w:jc w:val="center"/>
              <w:rPr>
                <w:rFonts w:ascii="Calibri" w:hAnsi="Calibri"/>
                <w:sz w:val="18"/>
                <w:szCs w:val="18"/>
              </w:rPr>
            </w:pPr>
            <w:r>
              <w:rPr>
                <w:rFonts w:ascii="Calibri" w:hAnsi="Calibri"/>
                <w:sz w:val="18"/>
                <w:szCs w:val="18"/>
              </w:rPr>
              <w:t>Else report value from CF1R-ENV-03</w:t>
            </w:r>
          </w:p>
        </w:tc>
      </w:tr>
      <w:tr w:rsidR="006D4567" w:rsidRPr="009B3A0C" w14:paraId="4886A688" w14:textId="77777777" w:rsidTr="00120047">
        <w:trPr>
          <w:trHeight w:val="292"/>
        </w:trPr>
        <w:tc>
          <w:tcPr>
            <w:tcW w:w="1075" w:type="dxa"/>
            <w:vAlign w:val="center"/>
          </w:tcPr>
          <w:p w14:paraId="4886A685"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4590" w:type="dxa"/>
            <w:gridSpan w:val="5"/>
            <w:vAlign w:val="center"/>
          </w:tcPr>
          <w:p w14:paraId="4886A686" w14:textId="77777777" w:rsidR="006D4567" w:rsidRDefault="006D4567" w:rsidP="008D6F78">
            <w:pPr>
              <w:keepNext/>
              <w:rPr>
                <w:rFonts w:ascii="Calibri" w:hAnsi="Calibri"/>
                <w:sz w:val="18"/>
                <w:szCs w:val="18"/>
              </w:rPr>
            </w:pPr>
            <w:r>
              <w:rPr>
                <w:rFonts w:ascii="Calibri" w:hAnsi="Calibri"/>
                <w:sz w:val="18"/>
                <w:szCs w:val="18"/>
              </w:rPr>
              <w:t xml:space="preserve">Existing + </w:t>
            </w:r>
            <w:r w:rsidRPr="009B3A0C">
              <w:rPr>
                <w:rFonts w:ascii="Calibri" w:hAnsi="Calibri"/>
                <w:sz w:val="18"/>
                <w:szCs w:val="18"/>
              </w:rPr>
              <w:t>Proposed Fenestration Area</w:t>
            </w:r>
          </w:p>
        </w:tc>
        <w:tc>
          <w:tcPr>
            <w:tcW w:w="8711" w:type="dxa"/>
            <w:gridSpan w:val="9"/>
            <w:vAlign w:val="center"/>
          </w:tcPr>
          <w:p w14:paraId="2EE8485B" w14:textId="77777777" w:rsidR="007402FB" w:rsidRDefault="006D4567" w:rsidP="007402FB">
            <w:pPr>
              <w:keepNext/>
              <w:jc w:val="center"/>
              <w:rPr>
                <w:rFonts w:ascii="Calibri" w:hAnsi="Calibri"/>
                <w:sz w:val="18"/>
                <w:szCs w:val="18"/>
              </w:rPr>
            </w:pPr>
            <w:r>
              <w:rPr>
                <w:rFonts w:ascii="Calibri" w:hAnsi="Calibri"/>
                <w:sz w:val="18"/>
                <w:szCs w:val="18"/>
              </w:rPr>
              <w:t>&lt;&lt;Calculate</w:t>
            </w:r>
            <w:r w:rsidR="007402FB">
              <w:rPr>
                <w:rFonts w:ascii="Calibri" w:hAnsi="Calibri"/>
                <w:sz w:val="18"/>
                <w:szCs w:val="18"/>
              </w:rPr>
              <w:t xml:space="preserve">d value: if A13 does NOT contain Add Fenestration/Glazing then report </w:t>
            </w:r>
            <w:proofErr w:type="gramStart"/>
            <w:r w:rsidR="007402FB">
              <w:rPr>
                <w:rFonts w:ascii="Calibri" w:hAnsi="Calibri"/>
                <w:sz w:val="18"/>
                <w:szCs w:val="18"/>
              </w:rPr>
              <w:t>NA;</w:t>
            </w:r>
            <w:proofErr w:type="gramEnd"/>
          </w:p>
          <w:p w14:paraId="4886A687" w14:textId="350076DF" w:rsidR="006D4567" w:rsidRPr="009B3A0C" w:rsidRDefault="007402FB" w:rsidP="007402FB">
            <w:pPr>
              <w:keepNext/>
              <w:jc w:val="center"/>
              <w:rPr>
                <w:rFonts w:ascii="Calibri" w:hAnsi="Calibri"/>
                <w:sz w:val="18"/>
                <w:szCs w:val="18"/>
              </w:rPr>
            </w:pPr>
            <w:r>
              <w:rPr>
                <w:rFonts w:ascii="Calibri" w:hAnsi="Calibri"/>
                <w:sz w:val="18"/>
                <w:szCs w:val="18"/>
              </w:rPr>
              <w:t>Else [</w:t>
            </w:r>
            <w:r w:rsidR="00B258C4">
              <w:rPr>
                <w:rFonts w:ascii="Calibri" w:hAnsi="Calibri"/>
                <w:sz w:val="18"/>
                <w:szCs w:val="18"/>
              </w:rPr>
              <w:t>F</w:t>
            </w:r>
            <w:r>
              <w:rPr>
                <w:rFonts w:ascii="Calibri" w:hAnsi="Calibri"/>
                <w:sz w:val="18"/>
                <w:szCs w:val="18"/>
              </w:rPr>
              <w:t xml:space="preserve">04a + (sum of </w:t>
            </w:r>
            <w:r w:rsidR="00B258C4">
              <w:rPr>
                <w:rFonts w:ascii="Calibri" w:hAnsi="Calibri"/>
                <w:sz w:val="18"/>
                <w:szCs w:val="18"/>
              </w:rPr>
              <w:t>G</w:t>
            </w:r>
            <w:r>
              <w:rPr>
                <w:rFonts w:ascii="Calibri" w:hAnsi="Calibri"/>
                <w:sz w:val="18"/>
                <w:szCs w:val="18"/>
              </w:rPr>
              <w:t xml:space="preserve">07) + (sum of </w:t>
            </w:r>
            <w:r w:rsidR="00B258C4">
              <w:rPr>
                <w:rFonts w:ascii="Calibri" w:hAnsi="Calibri"/>
                <w:sz w:val="18"/>
                <w:szCs w:val="18"/>
              </w:rPr>
              <w:t>G</w:t>
            </w:r>
            <w:r>
              <w:rPr>
                <w:rFonts w:ascii="Calibri" w:hAnsi="Calibri"/>
                <w:sz w:val="18"/>
                <w:szCs w:val="18"/>
              </w:rPr>
              <w:t>08)]&gt;&gt;</w:t>
            </w:r>
          </w:p>
        </w:tc>
      </w:tr>
      <w:tr w:rsidR="006D4567" w:rsidRPr="009B3A0C" w14:paraId="4886A68C" w14:textId="77777777" w:rsidTr="00120047">
        <w:trPr>
          <w:trHeight w:val="292"/>
        </w:trPr>
        <w:tc>
          <w:tcPr>
            <w:tcW w:w="1075" w:type="dxa"/>
            <w:vAlign w:val="center"/>
          </w:tcPr>
          <w:p w14:paraId="4886A689" w14:textId="202C9564"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4590" w:type="dxa"/>
            <w:gridSpan w:val="5"/>
            <w:vAlign w:val="center"/>
          </w:tcPr>
          <w:p w14:paraId="4886A68A" w14:textId="77777777" w:rsidR="006D4567" w:rsidRDefault="006D4567" w:rsidP="008D6F78">
            <w:pPr>
              <w:keepNext/>
              <w:rPr>
                <w:rFonts w:ascii="Calibri" w:hAnsi="Calibri"/>
                <w:sz w:val="18"/>
                <w:szCs w:val="18"/>
              </w:rPr>
            </w:pPr>
            <w:r w:rsidRPr="009B3A0C">
              <w:rPr>
                <w:rFonts w:ascii="Calibri" w:hAnsi="Calibri"/>
                <w:sz w:val="18"/>
                <w:szCs w:val="18"/>
              </w:rPr>
              <w:t>Maximum Allowed Fenestration Area</w:t>
            </w:r>
          </w:p>
        </w:tc>
        <w:tc>
          <w:tcPr>
            <w:tcW w:w="8711" w:type="dxa"/>
            <w:gridSpan w:val="9"/>
            <w:vAlign w:val="center"/>
          </w:tcPr>
          <w:p w14:paraId="4886A68B" w14:textId="6DDD088D" w:rsidR="006D4567" w:rsidRPr="009B3A0C" w:rsidRDefault="006D4567" w:rsidP="006D4567">
            <w:pPr>
              <w:keepNext/>
              <w:jc w:val="center"/>
              <w:rPr>
                <w:rFonts w:ascii="Calibri" w:hAnsi="Calibri"/>
                <w:sz w:val="18"/>
                <w:szCs w:val="18"/>
              </w:rPr>
            </w:pPr>
            <w:r>
              <w:rPr>
                <w:rFonts w:ascii="Calibri" w:hAnsi="Calibri"/>
                <w:sz w:val="18"/>
                <w:szCs w:val="18"/>
              </w:rPr>
              <w:t xml:space="preserve">&lt;&lt;Report Value from </w:t>
            </w:r>
            <w:r w:rsidR="00B258C4">
              <w:rPr>
                <w:rFonts w:ascii="Calibri" w:hAnsi="Calibri"/>
                <w:sz w:val="18"/>
                <w:szCs w:val="18"/>
              </w:rPr>
              <w:t>F</w:t>
            </w:r>
            <w:r>
              <w:rPr>
                <w:rFonts w:ascii="Calibri" w:hAnsi="Calibri"/>
                <w:sz w:val="18"/>
                <w:szCs w:val="18"/>
              </w:rPr>
              <w:t>02&gt;&gt;</w:t>
            </w:r>
          </w:p>
        </w:tc>
      </w:tr>
      <w:tr w:rsidR="006D4567" w14:paraId="4886A692" w14:textId="77777777" w:rsidTr="00120047">
        <w:trPr>
          <w:trHeight w:val="292"/>
        </w:trPr>
        <w:tc>
          <w:tcPr>
            <w:tcW w:w="1075" w:type="dxa"/>
            <w:vAlign w:val="center"/>
          </w:tcPr>
          <w:p w14:paraId="4886A68D"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4590" w:type="dxa"/>
            <w:gridSpan w:val="5"/>
            <w:vAlign w:val="center"/>
          </w:tcPr>
          <w:p w14:paraId="4886A68E"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8711" w:type="dxa"/>
            <w:gridSpan w:val="9"/>
          </w:tcPr>
          <w:p w14:paraId="2F468DD9" w14:textId="28BA0485" w:rsidR="008D6F78" w:rsidRDefault="00120047" w:rsidP="00FD271A">
            <w:pPr>
              <w:keepNext/>
              <w:jc w:val="center"/>
              <w:rPr>
                <w:rFonts w:ascii="Calibri" w:hAnsi="Calibri"/>
                <w:sz w:val="18"/>
                <w:szCs w:val="18"/>
              </w:rPr>
            </w:pPr>
            <w:r>
              <w:rPr>
                <w:rFonts w:ascii="Calibri" w:hAnsi="Calibri"/>
                <w:sz w:val="18"/>
                <w:szCs w:val="18"/>
              </w:rPr>
              <w:t>&lt;&lt;</w:t>
            </w:r>
            <w:r w:rsidR="008D6F78">
              <w:rPr>
                <w:rFonts w:ascii="Calibri" w:hAnsi="Calibri"/>
                <w:sz w:val="18"/>
                <w:szCs w:val="18"/>
              </w:rPr>
              <w:t xml:space="preserve">If </w:t>
            </w:r>
            <w:r w:rsidR="00B258C4">
              <w:rPr>
                <w:rFonts w:ascii="Calibri" w:hAnsi="Calibri"/>
                <w:sz w:val="18"/>
                <w:szCs w:val="18"/>
              </w:rPr>
              <w:t>G</w:t>
            </w:r>
            <w:r w:rsidR="008D6F78">
              <w:rPr>
                <w:rFonts w:ascii="Calibri" w:hAnsi="Calibri"/>
                <w:sz w:val="18"/>
                <w:szCs w:val="18"/>
              </w:rPr>
              <w:t xml:space="preserve">15 contains NA then value equals </w:t>
            </w:r>
            <w:proofErr w:type="gramStart"/>
            <w:r w:rsidR="008D6F78">
              <w:rPr>
                <w:rFonts w:ascii="Calibri" w:hAnsi="Calibri"/>
                <w:sz w:val="18"/>
                <w:szCs w:val="18"/>
              </w:rPr>
              <w:t>NA;</w:t>
            </w:r>
            <w:proofErr w:type="gramEnd"/>
          </w:p>
          <w:p w14:paraId="4886A690" w14:textId="5EB6693C" w:rsidR="006D4567" w:rsidRDefault="006D4567" w:rsidP="00FD271A">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15 is equal to or less than </w:t>
            </w:r>
            <w:r w:rsidR="00B258C4">
              <w:rPr>
                <w:rFonts w:ascii="Calibri" w:hAnsi="Calibri"/>
                <w:sz w:val="18"/>
                <w:szCs w:val="18"/>
              </w:rPr>
              <w:t>G</w:t>
            </w:r>
            <w:r>
              <w:rPr>
                <w:rFonts w:ascii="Calibri" w:hAnsi="Calibri"/>
                <w:sz w:val="18"/>
                <w:szCs w:val="18"/>
              </w:rPr>
              <w:t>16</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1</w:t>
            </w:r>
            <w:r w:rsidR="008D6F78">
              <w:rPr>
                <w:rFonts w:ascii="Calibri" w:hAnsi="Calibri"/>
                <w:sz w:val="18"/>
                <w:szCs w:val="18"/>
              </w:rPr>
              <w:t>6</w:t>
            </w:r>
            <w:r>
              <w:rPr>
                <w:rFonts w:ascii="Calibri" w:hAnsi="Calibri"/>
                <w:sz w:val="18"/>
                <w:szCs w:val="18"/>
              </w:rPr>
              <w:t xml:space="preserve"> equals NA</w:t>
            </w:r>
            <w:r w:rsidR="008D6F78">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t>
            </w:r>
            <w:r w:rsidRPr="009B3A0C">
              <w:rPr>
                <w:rFonts w:ascii="Calibri" w:hAnsi="Calibri"/>
                <w:sz w:val="18"/>
                <w:szCs w:val="18"/>
              </w:rPr>
              <w:t xml:space="preserve">Fenestration </w:t>
            </w:r>
            <w:proofErr w:type="gramStart"/>
            <w:r w:rsidRPr="009B3A0C">
              <w:rPr>
                <w:rFonts w:ascii="Calibri" w:hAnsi="Calibri"/>
                <w:sz w:val="18"/>
                <w:szCs w:val="18"/>
              </w:rPr>
              <w:t>Area</w:t>
            </w:r>
            <w:r w:rsidR="00FE088D">
              <w:rPr>
                <w:rFonts w:ascii="Calibri" w:hAnsi="Calibri"/>
                <w:sz w:val="18"/>
                <w:szCs w:val="18"/>
              </w:rPr>
              <w:t>;</w:t>
            </w:r>
            <w:proofErr w:type="gramEnd"/>
          </w:p>
          <w:p w14:paraId="4886A691" w14:textId="4D445790" w:rsidR="006D4567" w:rsidRDefault="006D4567" w:rsidP="00FD271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Total Proposed Fenestration Area</w:t>
            </w:r>
            <w:r>
              <w:rPr>
                <w:rFonts w:ascii="Calibri" w:hAnsi="Calibri"/>
                <w:sz w:val="18"/>
                <w:szCs w:val="18"/>
              </w:rPr>
              <w:t xml:space="preserve"> Exceeds Allowable, </w:t>
            </w:r>
            <w:r w:rsidRPr="00FA4A46">
              <w:rPr>
                <w:rFonts w:ascii="Calibri" w:hAnsi="Calibri"/>
                <w:b/>
                <w:sz w:val="18"/>
                <w:szCs w:val="18"/>
              </w:rPr>
              <w:t>Do Not Proceed</w:t>
            </w:r>
            <w:r w:rsidR="008D6F78">
              <w:rPr>
                <w:rFonts w:ascii="Calibri" w:hAnsi="Calibri"/>
                <w:sz w:val="18"/>
                <w:szCs w:val="18"/>
              </w:rPr>
              <w:t>&gt;&gt;</w:t>
            </w:r>
          </w:p>
        </w:tc>
      </w:tr>
      <w:tr w:rsidR="006D4567" w:rsidRPr="009B3A0C" w14:paraId="4886A696" w14:textId="77777777" w:rsidTr="00120047">
        <w:trPr>
          <w:trHeight w:val="292"/>
        </w:trPr>
        <w:tc>
          <w:tcPr>
            <w:tcW w:w="1075" w:type="dxa"/>
            <w:vAlign w:val="center"/>
          </w:tcPr>
          <w:p w14:paraId="4886A693"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4590" w:type="dxa"/>
            <w:gridSpan w:val="5"/>
            <w:vAlign w:val="center"/>
          </w:tcPr>
          <w:p w14:paraId="4886A694" w14:textId="77777777" w:rsidR="006D4567" w:rsidRDefault="006D4567" w:rsidP="008D6F78">
            <w:pPr>
              <w:keepNext/>
              <w:rPr>
                <w:rFonts w:ascii="Calibri" w:hAnsi="Calibri"/>
                <w:sz w:val="18"/>
                <w:szCs w:val="18"/>
              </w:rPr>
            </w:pPr>
            <w:r>
              <w:rPr>
                <w:rFonts w:ascii="Calibri" w:hAnsi="Calibri"/>
                <w:sz w:val="18"/>
                <w:szCs w:val="18"/>
              </w:rPr>
              <w:t>Existing + Proposed West-Facing Fenestration Area</w:t>
            </w:r>
          </w:p>
        </w:tc>
        <w:tc>
          <w:tcPr>
            <w:tcW w:w="8711" w:type="dxa"/>
            <w:gridSpan w:val="9"/>
            <w:vAlign w:val="bottom"/>
          </w:tcPr>
          <w:p w14:paraId="6EFB7F71" w14:textId="77777777" w:rsidR="00FE088D" w:rsidRDefault="006D4567" w:rsidP="00B258C4">
            <w:pPr>
              <w:keepNext/>
              <w:jc w:val="center"/>
              <w:rPr>
                <w:rFonts w:ascii="Calibri" w:hAnsi="Calibri"/>
                <w:sz w:val="18"/>
                <w:szCs w:val="18"/>
              </w:rPr>
            </w:pPr>
            <w:r>
              <w:rPr>
                <w:rFonts w:ascii="Calibri" w:hAnsi="Calibri"/>
                <w:sz w:val="18"/>
                <w:szCs w:val="18"/>
              </w:rPr>
              <w:t>&lt;&lt;Calculate</w:t>
            </w:r>
            <w:r w:rsidR="007402FB">
              <w:rPr>
                <w:rFonts w:ascii="Calibri" w:hAnsi="Calibri"/>
                <w:sz w:val="18"/>
                <w:szCs w:val="18"/>
              </w:rPr>
              <w:t xml:space="preserve">d value: if A13 does NOT contains Add Fenestration/Glazing then report </w:t>
            </w:r>
            <w:proofErr w:type="gramStart"/>
            <w:r w:rsidR="007402FB">
              <w:rPr>
                <w:rFonts w:ascii="Calibri" w:hAnsi="Calibri"/>
                <w:sz w:val="18"/>
                <w:szCs w:val="18"/>
              </w:rPr>
              <w:t>NA;</w:t>
            </w:r>
            <w:proofErr w:type="gramEnd"/>
            <w:r w:rsidR="007402FB">
              <w:rPr>
                <w:rFonts w:ascii="Calibri" w:hAnsi="Calibri"/>
                <w:sz w:val="18"/>
                <w:szCs w:val="18"/>
              </w:rPr>
              <w:t xml:space="preserve"> </w:t>
            </w:r>
          </w:p>
          <w:p w14:paraId="4886A695" w14:textId="374F0EE7" w:rsidR="006D4567" w:rsidRPr="009B3A0C" w:rsidRDefault="007402FB" w:rsidP="00B258C4">
            <w:pPr>
              <w:keepNext/>
              <w:jc w:val="center"/>
              <w:rPr>
                <w:rFonts w:ascii="Calibri" w:hAnsi="Calibri"/>
                <w:sz w:val="18"/>
                <w:szCs w:val="18"/>
              </w:rPr>
            </w:pPr>
            <w:r>
              <w:rPr>
                <w:rFonts w:ascii="Calibri" w:hAnsi="Calibri"/>
                <w:sz w:val="18"/>
                <w:szCs w:val="18"/>
              </w:rPr>
              <w:t>else [</w:t>
            </w:r>
            <w:r w:rsidR="00B258C4">
              <w:rPr>
                <w:rFonts w:ascii="Calibri" w:hAnsi="Calibri"/>
                <w:sz w:val="18"/>
                <w:szCs w:val="18"/>
              </w:rPr>
              <w:t>F</w:t>
            </w:r>
            <w:r>
              <w:rPr>
                <w:rFonts w:ascii="Calibri" w:hAnsi="Calibri"/>
                <w:sz w:val="18"/>
                <w:szCs w:val="18"/>
              </w:rPr>
              <w:t xml:space="preserve">04a + (sum of </w:t>
            </w:r>
            <w:r w:rsidR="00B258C4">
              <w:rPr>
                <w:rFonts w:ascii="Calibri" w:hAnsi="Calibri"/>
                <w:sz w:val="18"/>
                <w:szCs w:val="18"/>
              </w:rPr>
              <w:t>G</w:t>
            </w:r>
            <w:r>
              <w:rPr>
                <w:rFonts w:ascii="Calibri" w:hAnsi="Calibri"/>
                <w:sz w:val="18"/>
                <w:szCs w:val="18"/>
              </w:rPr>
              <w:t>08)]&gt;&gt;</w:t>
            </w:r>
          </w:p>
        </w:tc>
      </w:tr>
      <w:tr w:rsidR="006D4567" w:rsidRPr="009B3A0C" w14:paraId="4886A69A" w14:textId="77777777" w:rsidTr="00120047">
        <w:trPr>
          <w:trHeight w:val="292"/>
        </w:trPr>
        <w:tc>
          <w:tcPr>
            <w:tcW w:w="1075" w:type="dxa"/>
            <w:vAlign w:val="center"/>
          </w:tcPr>
          <w:p w14:paraId="4886A697"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lastRenderedPageBreak/>
              <w:t>19</w:t>
            </w:r>
          </w:p>
        </w:tc>
        <w:tc>
          <w:tcPr>
            <w:tcW w:w="4590" w:type="dxa"/>
            <w:gridSpan w:val="5"/>
            <w:vAlign w:val="center"/>
          </w:tcPr>
          <w:p w14:paraId="4886A698" w14:textId="77777777" w:rsidR="006D4567" w:rsidRDefault="006D4567" w:rsidP="008D6F78">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8711" w:type="dxa"/>
            <w:gridSpan w:val="9"/>
            <w:vAlign w:val="bottom"/>
          </w:tcPr>
          <w:p w14:paraId="4886A699" w14:textId="2139A6B3" w:rsidR="006D4567" w:rsidRPr="009B3A0C" w:rsidRDefault="006D4567" w:rsidP="00B258C4">
            <w:pPr>
              <w:keepNext/>
              <w:jc w:val="center"/>
              <w:rPr>
                <w:rFonts w:ascii="Calibri" w:hAnsi="Calibri"/>
                <w:sz w:val="18"/>
                <w:szCs w:val="18"/>
              </w:rPr>
            </w:pPr>
            <w:r>
              <w:rPr>
                <w:rFonts w:ascii="Calibri" w:hAnsi="Calibri"/>
                <w:sz w:val="18"/>
                <w:szCs w:val="18"/>
              </w:rPr>
              <w:t xml:space="preserve">&lt;&lt;Report Value from </w:t>
            </w:r>
            <w:r w:rsidR="00B258C4">
              <w:rPr>
                <w:rFonts w:ascii="Calibri" w:hAnsi="Calibri"/>
                <w:sz w:val="18"/>
                <w:szCs w:val="18"/>
              </w:rPr>
              <w:t>F</w:t>
            </w:r>
            <w:r>
              <w:rPr>
                <w:rFonts w:ascii="Calibri" w:hAnsi="Calibri"/>
                <w:sz w:val="18"/>
                <w:szCs w:val="18"/>
              </w:rPr>
              <w:t>03&gt;&gt;</w:t>
            </w:r>
          </w:p>
        </w:tc>
      </w:tr>
      <w:tr w:rsidR="006D4567" w14:paraId="4886A6A0" w14:textId="77777777" w:rsidTr="00120047">
        <w:trPr>
          <w:trHeight w:val="292"/>
        </w:trPr>
        <w:tc>
          <w:tcPr>
            <w:tcW w:w="1075" w:type="dxa"/>
            <w:vAlign w:val="center"/>
          </w:tcPr>
          <w:p w14:paraId="4886A69B"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4590" w:type="dxa"/>
            <w:gridSpan w:val="5"/>
            <w:vAlign w:val="center"/>
          </w:tcPr>
          <w:p w14:paraId="4886A69C"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8711" w:type="dxa"/>
            <w:gridSpan w:val="9"/>
          </w:tcPr>
          <w:p w14:paraId="1287A0BB" w14:textId="3BBCEBE2" w:rsidR="008D6F78" w:rsidRDefault="006D4567" w:rsidP="00FD271A">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If </w:t>
            </w:r>
            <w:r w:rsidR="00B258C4">
              <w:rPr>
                <w:rFonts w:ascii="Calibri" w:hAnsi="Calibri"/>
                <w:sz w:val="18"/>
                <w:szCs w:val="18"/>
              </w:rPr>
              <w:t>G</w:t>
            </w:r>
            <w:r w:rsidR="008D6F78">
              <w:rPr>
                <w:rFonts w:ascii="Calibri" w:hAnsi="Calibri"/>
                <w:sz w:val="18"/>
                <w:szCs w:val="18"/>
              </w:rPr>
              <w:t xml:space="preserve">18 contains NA then value equals </w:t>
            </w:r>
            <w:proofErr w:type="gramStart"/>
            <w:r w:rsidR="008D6F78">
              <w:rPr>
                <w:rFonts w:ascii="Calibri" w:hAnsi="Calibri"/>
                <w:sz w:val="18"/>
                <w:szCs w:val="18"/>
              </w:rPr>
              <w:t>NA;</w:t>
            </w:r>
            <w:proofErr w:type="gramEnd"/>
          </w:p>
          <w:p w14:paraId="4886A69E" w14:textId="2577595F" w:rsidR="006D4567" w:rsidRDefault="006D4567" w:rsidP="00FD271A">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18 is equal to or less than </w:t>
            </w:r>
            <w:r w:rsidR="00B258C4">
              <w:rPr>
                <w:rFonts w:ascii="Calibri" w:hAnsi="Calibri"/>
                <w:sz w:val="18"/>
                <w:szCs w:val="18"/>
              </w:rPr>
              <w:t>G</w:t>
            </w:r>
            <w:r>
              <w:rPr>
                <w:rFonts w:ascii="Calibri" w:hAnsi="Calibri"/>
                <w:sz w:val="18"/>
                <w:szCs w:val="18"/>
              </w:rPr>
              <w:t>19</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1</w:t>
            </w:r>
            <w:r w:rsidR="008D6F78">
              <w:rPr>
                <w:rFonts w:ascii="Calibri" w:hAnsi="Calibri"/>
                <w:sz w:val="18"/>
                <w:szCs w:val="18"/>
              </w:rPr>
              <w:t>9</w:t>
            </w:r>
            <w:r>
              <w:rPr>
                <w:rFonts w:ascii="Calibri" w:hAnsi="Calibri"/>
                <w:sz w:val="18"/>
                <w:szCs w:val="18"/>
              </w:rPr>
              <w:t xml:space="preserve"> equals N/A</w:t>
            </w:r>
            <w:r w:rsidR="008D6F78">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West-facing </w:t>
            </w:r>
            <w:r w:rsidRPr="009B3A0C">
              <w:rPr>
                <w:rFonts w:ascii="Calibri" w:hAnsi="Calibri"/>
                <w:sz w:val="18"/>
                <w:szCs w:val="18"/>
              </w:rPr>
              <w:t xml:space="preserve">Fenestration </w:t>
            </w:r>
            <w:proofErr w:type="gramStart"/>
            <w:r w:rsidRPr="009B3A0C">
              <w:rPr>
                <w:rFonts w:ascii="Calibri" w:hAnsi="Calibri"/>
                <w:sz w:val="18"/>
                <w:szCs w:val="18"/>
              </w:rPr>
              <w:t>Area</w:t>
            </w:r>
            <w:r w:rsidR="00FE088D">
              <w:rPr>
                <w:rFonts w:ascii="Calibri" w:hAnsi="Calibri"/>
                <w:sz w:val="18"/>
                <w:szCs w:val="18"/>
              </w:rPr>
              <w:t>;</w:t>
            </w:r>
            <w:proofErr w:type="gramEnd"/>
          </w:p>
          <w:p w14:paraId="4886A69F" w14:textId="18A02019" w:rsidR="006D4567" w:rsidRDefault="006D4567" w:rsidP="00FD271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 xml:space="preserve">Total Proposed </w:t>
            </w:r>
            <w:r>
              <w:rPr>
                <w:rFonts w:ascii="Calibri" w:hAnsi="Calibri"/>
                <w:sz w:val="18"/>
                <w:szCs w:val="18"/>
              </w:rPr>
              <w:t xml:space="preserve">West-facing </w:t>
            </w:r>
            <w:r w:rsidRPr="009B3A0C">
              <w:rPr>
                <w:rFonts w:ascii="Calibri" w:hAnsi="Calibri"/>
                <w:sz w:val="18"/>
                <w:szCs w:val="18"/>
              </w:rPr>
              <w:t>Fenestration Area</w:t>
            </w:r>
            <w:r>
              <w:rPr>
                <w:rFonts w:ascii="Calibri" w:hAnsi="Calibri"/>
                <w:sz w:val="18"/>
                <w:szCs w:val="18"/>
              </w:rPr>
              <w:t xml:space="preserve"> Exceeds Allowable, </w:t>
            </w:r>
            <w:r w:rsidRPr="00FA4A46">
              <w:rPr>
                <w:rFonts w:ascii="Calibri" w:hAnsi="Calibri"/>
                <w:b/>
                <w:sz w:val="18"/>
                <w:szCs w:val="18"/>
              </w:rPr>
              <w:t>Do Not Proceed</w:t>
            </w:r>
            <w:r w:rsidR="008D6F78">
              <w:rPr>
                <w:rFonts w:ascii="Calibri" w:hAnsi="Calibri"/>
                <w:b/>
                <w:sz w:val="18"/>
                <w:szCs w:val="18"/>
              </w:rPr>
              <w:t>&gt;&gt;</w:t>
            </w:r>
          </w:p>
        </w:tc>
      </w:tr>
      <w:tr w:rsidR="006D4567" w:rsidRPr="009B3A0C" w14:paraId="4886A6A8" w14:textId="77777777" w:rsidTr="00120047">
        <w:trPr>
          <w:trHeight w:val="292"/>
        </w:trPr>
        <w:tc>
          <w:tcPr>
            <w:tcW w:w="1075" w:type="dxa"/>
            <w:vAlign w:val="center"/>
          </w:tcPr>
          <w:p w14:paraId="4886A6A1"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4590" w:type="dxa"/>
            <w:gridSpan w:val="5"/>
            <w:vAlign w:val="center"/>
          </w:tcPr>
          <w:p w14:paraId="4886A6A2" w14:textId="77777777" w:rsidR="006D4567" w:rsidRDefault="006D4567" w:rsidP="008D6F78">
            <w:pPr>
              <w:keepNext/>
              <w:rPr>
                <w:rFonts w:ascii="Calibri" w:hAnsi="Calibri"/>
                <w:sz w:val="18"/>
                <w:szCs w:val="18"/>
              </w:rPr>
            </w:pPr>
            <w:r>
              <w:rPr>
                <w:rFonts w:ascii="Calibri" w:hAnsi="Calibri"/>
                <w:sz w:val="18"/>
                <w:szCs w:val="18"/>
              </w:rPr>
              <w:t>Proposed Fenestration U-factor (Windows)</w:t>
            </w:r>
          </w:p>
        </w:tc>
        <w:tc>
          <w:tcPr>
            <w:tcW w:w="8711" w:type="dxa"/>
            <w:gridSpan w:val="9"/>
            <w:vAlign w:val="center"/>
          </w:tcPr>
          <w:p w14:paraId="4886A6A3" w14:textId="2422A11D" w:rsidR="006D4567"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Pr>
                <w:rFonts w:ascii="Calibri" w:hAnsi="Calibri"/>
                <w:sz w:val="18"/>
                <w:szCs w:val="18"/>
              </w:rPr>
              <w:t xml:space="preserve">02 = fixed window or operable window and if all associated values listed in column </w:t>
            </w:r>
            <w:r w:rsidR="00B258C4">
              <w:rPr>
                <w:rFonts w:ascii="Calibri" w:hAnsi="Calibri"/>
                <w:sz w:val="18"/>
                <w:szCs w:val="18"/>
              </w:rPr>
              <w:t>G</w:t>
            </w:r>
            <w:r>
              <w:rPr>
                <w:rFonts w:ascii="Calibri" w:hAnsi="Calibri"/>
                <w:sz w:val="18"/>
                <w:szCs w:val="18"/>
              </w:rPr>
              <w:t>09 are less than or equal to 0.3</w:t>
            </w:r>
            <w:r w:rsidR="001951CF">
              <w:rPr>
                <w:rFonts w:ascii="Calibri" w:hAnsi="Calibri"/>
                <w:sz w:val="18"/>
                <w:szCs w:val="18"/>
              </w:rPr>
              <w:t>0</w:t>
            </w:r>
            <w:r>
              <w:rPr>
                <w:rFonts w:ascii="Calibri" w:hAnsi="Calibri"/>
                <w:sz w:val="18"/>
                <w:szCs w:val="18"/>
              </w:rPr>
              <w:t xml:space="preserve"> then enter the </w:t>
            </w:r>
            <w:r w:rsidR="008D6F78">
              <w:rPr>
                <w:rFonts w:ascii="Calibri" w:hAnsi="Calibri"/>
                <w:sz w:val="18"/>
                <w:szCs w:val="18"/>
              </w:rPr>
              <w:t xml:space="preserve">single </w:t>
            </w:r>
            <w:r>
              <w:rPr>
                <w:rFonts w:ascii="Calibri" w:hAnsi="Calibri"/>
                <w:sz w:val="18"/>
                <w:szCs w:val="18"/>
              </w:rPr>
              <w:t xml:space="preserve">largest value from </w:t>
            </w:r>
            <w:proofErr w:type="gramStart"/>
            <w:r>
              <w:rPr>
                <w:rFonts w:ascii="Calibri" w:hAnsi="Calibri"/>
                <w:sz w:val="18"/>
                <w:szCs w:val="18"/>
              </w:rPr>
              <w:t>list;</w:t>
            </w:r>
            <w:proofErr w:type="gramEnd"/>
          </w:p>
          <w:p w14:paraId="4886A6A5" w14:textId="223BC909" w:rsidR="006D4567" w:rsidRDefault="006D456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02 does not equal fixed window or operable </w:t>
            </w:r>
            <w:proofErr w:type="gramStart"/>
            <w:r>
              <w:rPr>
                <w:rFonts w:ascii="Calibri" w:hAnsi="Calibri"/>
                <w:sz w:val="18"/>
                <w:szCs w:val="18"/>
              </w:rPr>
              <w:t>window</w:t>
            </w:r>
            <w:proofErr w:type="gramEnd"/>
            <w:r>
              <w:rPr>
                <w:rFonts w:ascii="Calibri" w:hAnsi="Calibri"/>
                <w:sz w:val="18"/>
                <w:szCs w:val="18"/>
              </w:rPr>
              <w:t xml:space="preserve"> then value is NA;</w:t>
            </w:r>
          </w:p>
          <w:p w14:paraId="337E88CA" w14:textId="4EA0CE2E" w:rsidR="008D6F78" w:rsidRDefault="006D4567">
            <w:pPr>
              <w:keepNext/>
              <w:jc w:val="center"/>
              <w:rPr>
                <w:rFonts w:ascii="Calibri" w:hAnsi="Calibri"/>
                <w:sz w:val="18"/>
                <w:szCs w:val="18"/>
              </w:rPr>
            </w:pPr>
            <w:r>
              <w:rPr>
                <w:rFonts w:ascii="Calibri" w:hAnsi="Calibri"/>
                <w:sz w:val="18"/>
                <w:szCs w:val="18"/>
              </w:rPr>
              <w:t xml:space="preserve">Else enter the weighted average value from the </w:t>
            </w:r>
          </w:p>
          <w:p w14:paraId="4886A6A7" w14:textId="0A129AFF" w:rsidR="006D4567" w:rsidRPr="009B3A0C" w:rsidRDefault="006D4567">
            <w:pPr>
              <w:keepNext/>
              <w:jc w:val="center"/>
              <w:rPr>
                <w:rFonts w:ascii="Calibri" w:hAnsi="Calibri"/>
                <w:sz w:val="18"/>
                <w:szCs w:val="18"/>
              </w:rPr>
            </w:pPr>
            <w:r>
              <w:rPr>
                <w:rFonts w:ascii="Calibri" w:hAnsi="Calibri"/>
                <w:sz w:val="18"/>
                <w:szCs w:val="18"/>
              </w:rPr>
              <w:t>CF1R-ENV-02</w:t>
            </w:r>
            <w:r w:rsidR="008D6F78">
              <w:rPr>
                <w:rFonts w:ascii="Calibri" w:hAnsi="Calibri"/>
                <w:sz w:val="18"/>
                <w:szCs w:val="18"/>
              </w:rPr>
              <w:t>&gt;&gt;</w:t>
            </w:r>
          </w:p>
        </w:tc>
      </w:tr>
      <w:tr w:rsidR="006D4567" w:rsidRPr="009B3A0C" w14:paraId="4886A6AC" w14:textId="77777777" w:rsidTr="00120047">
        <w:trPr>
          <w:trHeight w:val="292"/>
        </w:trPr>
        <w:tc>
          <w:tcPr>
            <w:tcW w:w="1075" w:type="dxa"/>
            <w:vAlign w:val="center"/>
          </w:tcPr>
          <w:p w14:paraId="4886A6A9"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4590" w:type="dxa"/>
            <w:gridSpan w:val="5"/>
            <w:vAlign w:val="center"/>
          </w:tcPr>
          <w:p w14:paraId="4886A6AA" w14:textId="77777777" w:rsidR="006D4567" w:rsidRDefault="006D4567" w:rsidP="008D6F78">
            <w:pPr>
              <w:keepNext/>
              <w:rPr>
                <w:rFonts w:ascii="Calibri" w:hAnsi="Calibri"/>
                <w:sz w:val="18"/>
                <w:szCs w:val="18"/>
              </w:rPr>
            </w:pPr>
            <w:r>
              <w:rPr>
                <w:rFonts w:ascii="Calibri" w:hAnsi="Calibri"/>
                <w:sz w:val="18"/>
                <w:szCs w:val="18"/>
              </w:rPr>
              <w:t>Required Fenestration U-factor (Windows)</w:t>
            </w:r>
          </w:p>
        </w:tc>
        <w:tc>
          <w:tcPr>
            <w:tcW w:w="8711" w:type="dxa"/>
            <w:gridSpan w:val="9"/>
            <w:vAlign w:val="bottom"/>
          </w:tcPr>
          <w:p w14:paraId="4886A6AB" w14:textId="5F8B8F9A" w:rsidR="006D4567" w:rsidRPr="009B3A0C" w:rsidRDefault="00D963B4" w:rsidP="00A021B2">
            <w:pPr>
              <w:keepNext/>
              <w:jc w:val="center"/>
              <w:rPr>
                <w:rFonts w:ascii="Calibri" w:hAnsi="Calibri"/>
                <w:sz w:val="18"/>
                <w:szCs w:val="18"/>
              </w:rPr>
            </w:pPr>
            <w:r>
              <w:rPr>
                <w:rFonts w:ascii="Calibri" w:hAnsi="Calibri"/>
                <w:sz w:val="18"/>
                <w:szCs w:val="18"/>
              </w:rPr>
              <w:t>&lt;&lt;Report value = 0.3</w:t>
            </w:r>
            <w:r w:rsidR="00A021B2">
              <w:rPr>
                <w:rFonts w:ascii="Calibri" w:hAnsi="Calibri"/>
                <w:sz w:val="18"/>
                <w:szCs w:val="18"/>
              </w:rPr>
              <w:t>0</w:t>
            </w:r>
            <w:r>
              <w:rPr>
                <w:rFonts w:ascii="Calibri" w:hAnsi="Calibri"/>
                <w:sz w:val="18"/>
                <w:szCs w:val="18"/>
              </w:rPr>
              <w:t>&gt;&gt;</w:t>
            </w:r>
          </w:p>
        </w:tc>
      </w:tr>
      <w:tr w:rsidR="006D4567" w14:paraId="4886A6B2" w14:textId="77777777" w:rsidTr="00120047">
        <w:trPr>
          <w:trHeight w:val="292"/>
        </w:trPr>
        <w:tc>
          <w:tcPr>
            <w:tcW w:w="1075" w:type="dxa"/>
            <w:vAlign w:val="center"/>
          </w:tcPr>
          <w:p w14:paraId="4886A6AD"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4590" w:type="dxa"/>
            <w:gridSpan w:val="5"/>
            <w:vAlign w:val="center"/>
          </w:tcPr>
          <w:p w14:paraId="4886A6AE"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8711" w:type="dxa"/>
            <w:gridSpan w:val="9"/>
            <w:vAlign w:val="center"/>
          </w:tcPr>
          <w:p w14:paraId="173ADFD0" w14:textId="042A527B" w:rsidR="008D6F78" w:rsidRDefault="006D4567" w:rsidP="00B258C4">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 xml:space="preserve">21 equals NA then value equals </w:t>
            </w:r>
            <w:proofErr w:type="gramStart"/>
            <w:r w:rsidR="008D6F78">
              <w:rPr>
                <w:rFonts w:ascii="Calibri" w:hAnsi="Calibri"/>
                <w:sz w:val="18"/>
                <w:szCs w:val="18"/>
              </w:rPr>
              <w:t>NA;</w:t>
            </w:r>
            <w:proofErr w:type="gramEnd"/>
          </w:p>
          <w:p w14:paraId="4886A6AF" w14:textId="7F31BA28" w:rsidR="006D4567" w:rsidRDefault="006D4567" w:rsidP="00B258C4">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21 is equal to or less than </w:t>
            </w:r>
            <w:r w:rsidR="00B258C4">
              <w:rPr>
                <w:rFonts w:ascii="Calibri" w:hAnsi="Calibri"/>
                <w:sz w:val="18"/>
                <w:szCs w:val="18"/>
              </w:rPr>
              <w:t>G</w:t>
            </w:r>
            <w:r>
              <w:rPr>
                <w:rFonts w:ascii="Calibri" w:hAnsi="Calibri"/>
                <w:sz w:val="18"/>
                <w:szCs w:val="18"/>
              </w:rPr>
              <w:t xml:space="preserve">22 then report: Design Complies with the Maximum Allowed </w:t>
            </w:r>
            <w:r w:rsidRPr="009B3A0C">
              <w:rPr>
                <w:rFonts w:ascii="Calibri" w:hAnsi="Calibri"/>
                <w:sz w:val="18"/>
                <w:szCs w:val="18"/>
              </w:rPr>
              <w:t>Fenestration</w:t>
            </w:r>
            <w:r>
              <w:rPr>
                <w:rFonts w:ascii="Calibri" w:hAnsi="Calibri"/>
                <w:sz w:val="18"/>
                <w:szCs w:val="18"/>
              </w:rPr>
              <w:t xml:space="preserve"> U-</w:t>
            </w:r>
            <w:proofErr w:type="gramStart"/>
            <w:r>
              <w:rPr>
                <w:rFonts w:ascii="Calibri" w:hAnsi="Calibri"/>
                <w:sz w:val="18"/>
                <w:szCs w:val="18"/>
              </w:rPr>
              <w:t>value</w:t>
            </w:r>
            <w:r w:rsidR="00FE088D">
              <w:rPr>
                <w:rFonts w:ascii="Calibri" w:hAnsi="Calibri"/>
                <w:sz w:val="18"/>
                <w:szCs w:val="18"/>
              </w:rPr>
              <w:t>;</w:t>
            </w:r>
            <w:proofErr w:type="gramEnd"/>
          </w:p>
          <w:p w14:paraId="4886A6B1" w14:textId="77777777" w:rsidR="006D4567" w:rsidRDefault="006D4567" w:rsidP="00B258C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FA4A46">
              <w:rPr>
                <w:rFonts w:ascii="Calibri" w:hAnsi="Calibri"/>
                <w:b/>
                <w:sz w:val="18"/>
                <w:szCs w:val="18"/>
              </w:rPr>
              <w:t>Do Not Proceed</w:t>
            </w:r>
          </w:p>
        </w:tc>
      </w:tr>
      <w:tr w:rsidR="006D4567" w:rsidRPr="009B3A0C" w14:paraId="4886A6BA" w14:textId="77777777" w:rsidTr="00120047">
        <w:trPr>
          <w:trHeight w:val="292"/>
        </w:trPr>
        <w:tc>
          <w:tcPr>
            <w:tcW w:w="1075" w:type="dxa"/>
            <w:vAlign w:val="center"/>
          </w:tcPr>
          <w:p w14:paraId="4886A6B3"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4590" w:type="dxa"/>
            <w:gridSpan w:val="5"/>
            <w:vAlign w:val="center"/>
          </w:tcPr>
          <w:p w14:paraId="4886A6B4" w14:textId="77777777" w:rsidR="006D4567" w:rsidRDefault="006D4567" w:rsidP="008D6F78">
            <w:pPr>
              <w:keepNext/>
              <w:rPr>
                <w:rFonts w:ascii="Calibri" w:hAnsi="Calibri"/>
                <w:sz w:val="18"/>
                <w:szCs w:val="18"/>
              </w:rPr>
            </w:pPr>
            <w:r>
              <w:rPr>
                <w:rFonts w:ascii="Calibri" w:hAnsi="Calibri"/>
                <w:sz w:val="18"/>
                <w:szCs w:val="18"/>
              </w:rPr>
              <w:t>Proposed Fenestration SHGC (Windows)</w:t>
            </w:r>
          </w:p>
        </w:tc>
        <w:tc>
          <w:tcPr>
            <w:tcW w:w="8711" w:type="dxa"/>
            <w:gridSpan w:val="9"/>
            <w:vAlign w:val="bottom"/>
          </w:tcPr>
          <w:p w14:paraId="4886A6B5" w14:textId="0810FE62" w:rsidR="006D4567" w:rsidRDefault="006D4567" w:rsidP="006D4567">
            <w:pPr>
              <w:keepNext/>
              <w:jc w:val="center"/>
              <w:rPr>
                <w:rFonts w:ascii="Calibri" w:hAnsi="Calibri"/>
                <w:sz w:val="18"/>
                <w:szCs w:val="18"/>
              </w:rPr>
            </w:pPr>
            <w:r>
              <w:rPr>
                <w:rFonts w:ascii="Calibri" w:hAnsi="Calibri"/>
                <w:sz w:val="18"/>
                <w:szCs w:val="18"/>
              </w:rPr>
              <w:t xml:space="preserve">&gt;&gt;If </w:t>
            </w:r>
            <w:r w:rsidR="00B258C4">
              <w:rPr>
                <w:rFonts w:ascii="Calibri" w:hAnsi="Calibri"/>
                <w:sz w:val="18"/>
                <w:szCs w:val="18"/>
              </w:rPr>
              <w:t>G</w:t>
            </w:r>
            <w:r>
              <w:rPr>
                <w:rFonts w:ascii="Calibri" w:hAnsi="Calibri"/>
                <w:sz w:val="18"/>
                <w:szCs w:val="18"/>
              </w:rPr>
              <w:t xml:space="preserve">02 = fixed window or operable window and if all associated values listed in column </w:t>
            </w:r>
            <w:r w:rsidR="00B258C4">
              <w:rPr>
                <w:rFonts w:ascii="Calibri" w:hAnsi="Calibri"/>
                <w:sz w:val="18"/>
                <w:szCs w:val="18"/>
              </w:rPr>
              <w:t>G</w:t>
            </w:r>
            <w:r>
              <w:rPr>
                <w:rFonts w:ascii="Calibri" w:hAnsi="Calibri"/>
                <w:sz w:val="18"/>
                <w:szCs w:val="18"/>
              </w:rPr>
              <w:t xml:space="preserve">11 or </w:t>
            </w:r>
            <w:r w:rsidR="00B258C4">
              <w:rPr>
                <w:rFonts w:ascii="Calibri" w:hAnsi="Calibri"/>
                <w:sz w:val="18"/>
                <w:szCs w:val="18"/>
              </w:rPr>
              <w:t>G</w:t>
            </w:r>
            <w:r>
              <w:rPr>
                <w:rFonts w:ascii="Calibri" w:hAnsi="Calibri"/>
                <w:sz w:val="18"/>
                <w:szCs w:val="18"/>
              </w:rPr>
              <w:t>14 are less than or equal to 0.2</w:t>
            </w:r>
            <w:r w:rsidR="001951CF">
              <w:rPr>
                <w:rFonts w:ascii="Calibri" w:hAnsi="Calibri"/>
                <w:sz w:val="18"/>
                <w:szCs w:val="18"/>
              </w:rPr>
              <w:t>3</w:t>
            </w:r>
            <w:r>
              <w:rPr>
                <w:rFonts w:ascii="Calibri" w:hAnsi="Calibri"/>
                <w:sz w:val="18"/>
                <w:szCs w:val="18"/>
              </w:rPr>
              <w:t xml:space="preserve"> then enter the </w:t>
            </w:r>
            <w:r w:rsidR="008D6F78">
              <w:rPr>
                <w:rFonts w:ascii="Calibri" w:hAnsi="Calibri"/>
                <w:sz w:val="18"/>
                <w:szCs w:val="18"/>
              </w:rPr>
              <w:t xml:space="preserve">single </w:t>
            </w:r>
            <w:r>
              <w:rPr>
                <w:rFonts w:ascii="Calibri" w:hAnsi="Calibri"/>
                <w:sz w:val="18"/>
                <w:szCs w:val="18"/>
              </w:rPr>
              <w:t xml:space="preserve">largest value from the two </w:t>
            </w:r>
            <w:proofErr w:type="gramStart"/>
            <w:r>
              <w:rPr>
                <w:rFonts w:ascii="Calibri" w:hAnsi="Calibri"/>
                <w:sz w:val="18"/>
                <w:szCs w:val="18"/>
              </w:rPr>
              <w:t>lists;</w:t>
            </w:r>
            <w:proofErr w:type="gramEnd"/>
          </w:p>
          <w:p w14:paraId="4886A6B7" w14:textId="085A362A" w:rsidR="006D4567" w:rsidRDefault="006D456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02 does not equal fixed window or operable window then value is </w:t>
            </w:r>
            <w:proofErr w:type="gramStart"/>
            <w:r>
              <w:rPr>
                <w:rFonts w:ascii="Calibri" w:hAnsi="Calibri"/>
                <w:sz w:val="18"/>
                <w:szCs w:val="18"/>
              </w:rPr>
              <w:t>NA;</w:t>
            </w:r>
            <w:proofErr w:type="gramEnd"/>
          </w:p>
          <w:p w14:paraId="05E85739" w14:textId="6CD7817E" w:rsidR="008D6F78" w:rsidRDefault="006D4567">
            <w:pPr>
              <w:keepNext/>
              <w:jc w:val="center"/>
              <w:rPr>
                <w:rFonts w:ascii="Calibri" w:hAnsi="Calibri"/>
                <w:sz w:val="18"/>
                <w:szCs w:val="18"/>
              </w:rPr>
            </w:pPr>
            <w:r>
              <w:rPr>
                <w:rFonts w:ascii="Calibri" w:hAnsi="Calibri"/>
                <w:sz w:val="18"/>
                <w:szCs w:val="18"/>
              </w:rPr>
              <w:t xml:space="preserve">Else enter the weighted average value from the </w:t>
            </w:r>
          </w:p>
          <w:p w14:paraId="4886A6B9" w14:textId="228FA74D" w:rsidR="006D4567" w:rsidRPr="009B3A0C" w:rsidRDefault="006D4567">
            <w:pPr>
              <w:keepNext/>
              <w:jc w:val="center"/>
              <w:rPr>
                <w:rFonts w:ascii="Calibri" w:hAnsi="Calibri"/>
                <w:sz w:val="18"/>
                <w:szCs w:val="18"/>
              </w:rPr>
            </w:pPr>
            <w:r>
              <w:rPr>
                <w:rFonts w:ascii="Calibri" w:hAnsi="Calibri"/>
                <w:sz w:val="18"/>
                <w:szCs w:val="18"/>
              </w:rPr>
              <w:t>CF1R-ENV-02</w:t>
            </w:r>
            <w:r w:rsidR="008D6F78">
              <w:rPr>
                <w:rFonts w:ascii="Calibri" w:hAnsi="Calibri"/>
                <w:sz w:val="18"/>
                <w:szCs w:val="18"/>
              </w:rPr>
              <w:t>&gt;&gt;</w:t>
            </w:r>
          </w:p>
        </w:tc>
      </w:tr>
      <w:tr w:rsidR="006D4567" w:rsidRPr="009B3A0C" w14:paraId="4886A6BE" w14:textId="77777777" w:rsidTr="00120047">
        <w:trPr>
          <w:trHeight w:val="292"/>
        </w:trPr>
        <w:tc>
          <w:tcPr>
            <w:tcW w:w="1075" w:type="dxa"/>
            <w:vAlign w:val="center"/>
          </w:tcPr>
          <w:p w14:paraId="4886A6BB"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4590" w:type="dxa"/>
            <w:gridSpan w:val="5"/>
            <w:vAlign w:val="center"/>
          </w:tcPr>
          <w:p w14:paraId="4886A6BC" w14:textId="77777777" w:rsidR="006D4567" w:rsidRDefault="006D4567" w:rsidP="008D6F78">
            <w:pPr>
              <w:keepNext/>
              <w:rPr>
                <w:rFonts w:ascii="Calibri" w:hAnsi="Calibri"/>
                <w:sz w:val="18"/>
                <w:szCs w:val="18"/>
              </w:rPr>
            </w:pPr>
            <w:r>
              <w:rPr>
                <w:rFonts w:ascii="Calibri" w:hAnsi="Calibri"/>
                <w:sz w:val="18"/>
                <w:szCs w:val="18"/>
              </w:rPr>
              <w:t>Required Fenestration SHGC (Windows)</w:t>
            </w:r>
          </w:p>
        </w:tc>
        <w:tc>
          <w:tcPr>
            <w:tcW w:w="8711" w:type="dxa"/>
            <w:gridSpan w:val="9"/>
            <w:vAlign w:val="bottom"/>
          </w:tcPr>
          <w:p w14:paraId="4886A6BD" w14:textId="6AA5D280" w:rsidR="006D4567" w:rsidRPr="009B3A0C" w:rsidRDefault="00D963B4" w:rsidP="00A021B2">
            <w:pPr>
              <w:keepNext/>
              <w:jc w:val="center"/>
              <w:rPr>
                <w:rFonts w:ascii="Calibri" w:hAnsi="Calibri"/>
                <w:sz w:val="18"/>
                <w:szCs w:val="18"/>
              </w:rPr>
            </w:pPr>
            <w:r>
              <w:rPr>
                <w:rFonts w:ascii="Calibri" w:hAnsi="Calibri"/>
                <w:sz w:val="18"/>
                <w:szCs w:val="18"/>
              </w:rPr>
              <w:t>&lt;&lt;If A09 = 1, 3</w:t>
            </w:r>
            <w:r w:rsidR="00A021B2">
              <w:rPr>
                <w:rFonts w:ascii="Calibri" w:hAnsi="Calibri"/>
                <w:sz w:val="18"/>
                <w:szCs w:val="18"/>
              </w:rPr>
              <w:t>, 5</w:t>
            </w:r>
            <w:r>
              <w:rPr>
                <w:rFonts w:ascii="Calibri" w:hAnsi="Calibri"/>
                <w:sz w:val="18"/>
                <w:szCs w:val="18"/>
              </w:rPr>
              <w:t xml:space="preserve"> or </w:t>
            </w:r>
            <w:r w:rsidR="00A021B2">
              <w:rPr>
                <w:rFonts w:ascii="Calibri" w:hAnsi="Calibri"/>
                <w:sz w:val="18"/>
                <w:szCs w:val="18"/>
              </w:rPr>
              <w:t>16</w:t>
            </w:r>
            <w:r>
              <w:rPr>
                <w:rFonts w:ascii="Calibri" w:hAnsi="Calibri"/>
                <w:sz w:val="18"/>
                <w:szCs w:val="18"/>
              </w:rPr>
              <w:t>, then report NA; else report 0.2</w:t>
            </w:r>
            <w:r w:rsidR="00A021B2">
              <w:rPr>
                <w:rFonts w:ascii="Calibri" w:hAnsi="Calibri"/>
                <w:sz w:val="18"/>
                <w:szCs w:val="18"/>
              </w:rPr>
              <w:t>3</w:t>
            </w:r>
            <w:r>
              <w:rPr>
                <w:rFonts w:ascii="Calibri" w:hAnsi="Calibri"/>
                <w:sz w:val="18"/>
                <w:szCs w:val="18"/>
              </w:rPr>
              <w:t>&gt;&gt;</w:t>
            </w:r>
          </w:p>
        </w:tc>
      </w:tr>
      <w:tr w:rsidR="006D4567" w14:paraId="4886A6C4" w14:textId="77777777" w:rsidTr="00120047">
        <w:trPr>
          <w:trHeight w:val="292"/>
        </w:trPr>
        <w:tc>
          <w:tcPr>
            <w:tcW w:w="1075" w:type="dxa"/>
            <w:vAlign w:val="center"/>
          </w:tcPr>
          <w:p w14:paraId="4886A6BF" w14:textId="77777777" w:rsidR="006D4567" w:rsidRPr="009B3A0C"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4590" w:type="dxa"/>
            <w:gridSpan w:val="5"/>
            <w:vAlign w:val="center"/>
          </w:tcPr>
          <w:p w14:paraId="4886A6C0"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8711" w:type="dxa"/>
            <w:gridSpan w:val="9"/>
            <w:vAlign w:val="center"/>
          </w:tcPr>
          <w:p w14:paraId="04515DC7" w14:textId="34A99327" w:rsidR="008D6F78" w:rsidRDefault="006D4567" w:rsidP="00B258C4">
            <w:pPr>
              <w:keepNext/>
              <w:jc w:val="center"/>
              <w:rPr>
                <w:rFonts w:ascii="Calibri" w:hAnsi="Calibri"/>
                <w:sz w:val="18"/>
                <w:szCs w:val="18"/>
              </w:rPr>
            </w:pPr>
            <w:r>
              <w:rPr>
                <w:rFonts w:ascii="Calibri" w:hAnsi="Calibri"/>
                <w:sz w:val="18"/>
                <w:szCs w:val="18"/>
              </w:rPr>
              <w:t>&gt;&gt;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 xml:space="preserve">24 equals NA then value equals </w:t>
            </w:r>
            <w:proofErr w:type="gramStart"/>
            <w:r w:rsidR="008D6F78">
              <w:rPr>
                <w:rFonts w:ascii="Calibri" w:hAnsi="Calibri"/>
                <w:sz w:val="18"/>
                <w:szCs w:val="18"/>
              </w:rPr>
              <w:t>NA;</w:t>
            </w:r>
            <w:proofErr w:type="gramEnd"/>
          </w:p>
          <w:p w14:paraId="4886A6C1" w14:textId="5EDF0B83" w:rsidR="006D4567" w:rsidRDefault="006D4567" w:rsidP="00B258C4">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24 is equal to or less than </w:t>
            </w:r>
            <w:r w:rsidR="00B258C4">
              <w:rPr>
                <w:rFonts w:ascii="Calibri" w:hAnsi="Calibri"/>
                <w:sz w:val="18"/>
                <w:szCs w:val="18"/>
              </w:rPr>
              <w:t>G</w:t>
            </w:r>
            <w:r>
              <w:rPr>
                <w:rFonts w:ascii="Calibri" w:hAnsi="Calibri"/>
                <w:sz w:val="18"/>
                <w:szCs w:val="18"/>
              </w:rPr>
              <w:t>25</w:t>
            </w:r>
            <w:r w:rsidR="008D6F78">
              <w:rPr>
                <w:rFonts w:ascii="Calibri" w:hAnsi="Calibri"/>
                <w:sz w:val="18"/>
                <w:szCs w:val="18"/>
              </w:rPr>
              <w:t>,</w:t>
            </w:r>
            <w:r>
              <w:rPr>
                <w:rFonts w:ascii="Calibri" w:hAnsi="Calibri"/>
                <w:sz w:val="18"/>
                <w:szCs w:val="18"/>
              </w:rPr>
              <w:t xml:space="preserve"> or </w:t>
            </w:r>
            <w:r w:rsidR="00B258C4">
              <w:rPr>
                <w:rFonts w:ascii="Calibri" w:hAnsi="Calibri"/>
                <w:sz w:val="18"/>
                <w:szCs w:val="18"/>
              </w:rPr>
              <w:t>G</w:t>
            </w:r>
            <w:r>
              <w:rPr>
                <w:rFonts w:ascii="Calibri" w:hAnsi="Calibri"/>
                <w:sz w:val="18"/>
                <w:szCs w:val="18"/>
              </w:rPr>
              <w:t>25 equals N/A</w:t>
            </w:r>
            <w:r w:rsidR="008D6F78">
              <w:rPr>
                <w:rFonts w:ascii="Calibri" w:hAnsi="Calibri"/>
                <w:sz w:val="18"/>
                <w:szCs w:val="18"/>
              </w:rPr>
              <w:t>,</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w:t>
            </w:r>
            <w:proofErr w:type="gramStart"/>
            <w:r>
              <w:rPr>
                <w:rFonts w:ascii="Calibri" w:hAnsi="Calibri"/>
                <w:sz w:val="18"/>
                <w:szCs w:val="18"/>
              </w:rPr>
              <w:t>SHGC</w:t>
            </w:r>
            <w:r w:rsidR="00FE088D">
              <w:rPr>
                <w:rFonts w:ascii="Calibri" w:hAnsi="Calibri"/>
                <w:sz w:val="18"/>
                <w:szCs w:val="18"/>
              </w:rPr>
              <w:t>;</w:t>
            </w:r>
            <w:proofErr w:type="gramEnd"/>
          </w:p>
          <w:p w14:paraId="4886A6C3" w14:textId="77777777" w:rsidR="006D4567" w:rsidRDefault="006D4567" w:rsidP="00B258C4">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FA4A46">
              <w:rPr>
                <w:rFonts w:ascii="Calibri" w:hAnsi="Calibri"/>
                <w:b/>
                <w:sz w:val="18"/>
                <w:szCs w:val="18"/>
              </w:rPr>
              <w:t>Do Not Proceed</w:t>
            </w:r>
          </w:p>
        </w:tc>
      </w:tr>
      <w:tr w:rsidR="006D4567" w14:paraId="4886A6CC" w14:textId="77777777" w:rsidTr="00120047">
        <w:trPr>
          <w:trHeight w:val="292"/>
        </w:trPr>
        <w:tc>
          <w:tcPr>
            <w:tcW w:w="1075" w:type="dxa"/>
            <w:vAlign w:val="center"/>
          </w:tcPr>
          <w:p w14:paraId="4886A6C5"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4590" w:type="dxa"/>
            <w:gridSpan w:val="5"/>
            <w:vAlign w:val="center"/>
          </w:tcPr>
          <w:p w14:paraId="4886A6C6" w14:textId="77777777" w:rsidR="006D4567" w:rsidRDefault="006D4567" w:rsidP="006D4567">
            <w:pPr>
              <w:keepNext/>
              <w:rPr>
                <w:rFonts w:ascii="Calibri" w:hAnsi="Calibri"/>
                <w:sz w:val="18"/>
                <w:szCs w:val="18"/>
              </w:rPr>
            </w:pPr>
            <w:r>
              <w:rPr>
                <w:rFonts w:ascii="Calibri" w:hAnsi="Calibri"/>
                <w:sz w:val="18"/>
                <w:szCs w:val="18"/>
              </w:rPr>
              <w:t>Proposed Fenestration U-factor (Skylights)</w:t>
            </w:r>
          </w:p>
        </w:tc>
        <w:tc>
          <w:tcPr>
            <w:tcW w:w="8711" w:type="dxa"/>
            <w:gridSpan w:val="9"/>
          </w:tcPr>
          <w:p w14:paraId="4886A6C7" w14:textId="4AA1CBA3" w:rsidR="006D4567" w:rsidRDefault="006D4567" w:rsidP="006D4567">
            <w:pPr>
              <w:keepNext/>
              <w:rPr>
                <w:rFonts w:ascii="Calibri" w:hAnsi="Calibri"/>
                <w:sz w:val="18"/>
                <w:szCs w:val="18"/>
              </w:rPr>
            </w:pPr>
            <w:r>
              <w:rPr>
                <w:rFonts w:ascii="Calibri" w:hAnsi="Calibri"/>
                <w:sz w:val="18"/>
                <w:szCs w:val="18"/>
              </w:rPr>
              <w:t xml:space="preserve">&lt;&lt;If </w:t>
            </w:r>
            <w:r w:rsidR="00B258C4">
              <w:rPr>
                <w:rFonts w:ascii="Calibri" w:hAnsi="Calibri"/>
                <w:sz w:val="18"/>
                <w:szCs w:val="18"/>
              </w:rPr>
              <w:t>G</w:t>
            </w:r>
            <w:r>
              <w:rPr>
                <w:rFonts w:ascii="Calibri" w:hAnsi="Calibri"/>
                <w:sz w:val="18"/>
                <w:szCs w:val="18"/>
              </w:rPr>
              <w:t xml:space="preserve">02 </w:t>
            </w:r>
            <w:r w:rsidR="008D6F78">
              <w:rPr>
                <w:rFonts w:ascii="Calibri" w:hAnsi="Calibri"/>
                <w:sz w:val="18"/>
                <w:szCs w:val="18"/>
              </w:rPr>
              <w:t>contains</w:t>
            </w:r>
            <w:r>
              <w:rPr>
                <w:rFonts w:ascii="Calibri" w:hAnsi="Calibri"/>
                <w:sz w:val="18"/>
                <w:szCs w:val="18"/>
              </w:rPr>
              <w:t xml:space="preserve"> skylight then enter the largest </w:t>
            </w:r>
            <w:r w:rsidR="006B4045">
              <w:rPr>
                <w:rFonts w:ascii="Calibri" w:hAnsi="Calibri"/>
                <w:sz w:val="18"/>
                <w:szCs w:val="18"/>
              </w:rPr>
              <w:t xml:space="preserve">associated </w:t>
            </w:r>
            <w:r>
              <w:rPr>
                <w:rFonts w:ascii="Calibri" w:hAnsi="Calibri"/>
                <w:sz w:val="18"/>
                <w:szCs w:val="18"/>
              </w:rPr>
              <w:t xml:space="preserve">value from </w:t>
            </w:r>
            <w:proofErr w:type="gramStart"/>
            <w:r w:rsidR="00B258C4">
              <w:rPr>
                <w:rFonts w:ascii="Calibri" w:hAnsi="Calibri"/>
                <w:sz w:val="18"/>
                <w:szCs w:val="18"/>
              </w:rPr>
              <w:t>G</w:t>
            </w:r>
            <w:r w:rsidR="006B4045">
              <w:rPr>
                <w:rFonts w:ascii="Calibri" w:hAnsi="Calibri"/>
                <w:sz w:val="18"/>
                <w:szCs w:val="18"/>
              </w:rPr>
              <w:t>09</w:t>
            </w:r>
            <w:r>
              <w:rPr>
                <w:rFonts w:ascii="Calibri" w:hAnsi="Calibri"/>
                <w:sz w:val="18"/>
                <w:szCs w:val="18"/>
              </w:rPr>
              <w:t>;</w:t>
            </w:r>
            <w:proofErr w:type="gramEnd"/>
          </w:p>
          <w:p w14:paraId="4886A6CB" w14:textId="3C0E174A" w:rsidR="006D4567" w:rsidRDefault="006D4567" w:rsidP="00B258C4">
            <w:pPr>
              <w:keepNext/>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02 does not </w:t>
            </w:r>
            <w:r w:rsidR="008D6F78">
              <w:rPr>
                <w:rFonts w:ascii="Calibri" w:hAnsi="Calibri"/>
                <w:sz w:val="18"/>
                <w:szCs w:val="18"/>
              </w:rPr>
              <w:t>contain</w:t>
            </w:r>
            <w:r>
              <w:rPr>
                <w:rFonts w:ascii="Calibri" w:hAnsi="Calibri"/>
                <w:sz w:val="18"/>
                <w:szCs w:val="18"/>
              </w:rPr>
              <w:t xml:space="preserve"> skylight then value equals NA&gt;&gt;</w:t>
            </w:r>
          </w:p>
        </w:tc>
      </w:tr>
      <w:tr w:rsidR="006D4567" w14:paraId="4886A6D0" w14:textId="77777777" w:rsidTr="00120047">
        <w:trPr>
          <w:trHeight w:val="292"/>
        </w:trPr>
        <w:tc>
          <w:tcPr>
            <w:tcW w:w="1075" w:type="dxa"/>
            <w:vAlign w:val="center"/>
          </w:tcPr>
          <w:p w14:paraId="4886A6CD"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4590" w:type="dxa"/>
            <w:gridSpan w:val="5"/>
            <w:vAlign w:val="center"/>
          </w:tcPr>
          <w:p w14:paraId="4886A6CE" w14:textId="77777777" w:rsidR="006D4567" w:rsidRDefault="006D4567" w:rsidP="006D4567">
            <w:pPr>
              <w:keepNext/>
              <w:rPr>
                <w:rFonts w:ascii="Calibri" w:hAnsi="Calibri"/>
                <w:sz w:val="18"/>
                <w:szCs w:val="18"/>
              </w:rPr>
            </w:pPr>
            <w:r>
              <w:rPr>
                <w:rFonts w:ascii="Calibri" w:hAnsi="Calibri"/>
                <w:sz w:val="18"/>
                <w:szCs w:val="18"/>
              </w:rPr>
              <w:t>Required Fenestration U-factor (Skylights)</w:t>
            </w:r>
          </w:p>
        </w:tc>
        <w:tc>
          <w:tcPr>
            <w:tcW w:w="8711" w:type="dxa"/>
            <w:gridSpan w:val="9"/>
          </w:tcPr>
          <w:p w14:paraId="4886A6CF" w14:textId="7689679E" w:rsidR="006D4567" w:rsidRDefault="00D963B4" w:rsidP="00A021B2">
            <w:pPr>
              <w:keepNext/>
              <w:rPr>
                <w:rFonts w:ascii="Calibri" w:hAnsi="Calibri"/>
                <w:sz w:val="18"/>
                <w:szCs w:val="18"/>
              </w:rPr>
            </w:pPr>
            <w:r>
              <w:rPr>
                <w:rFonts w:ascii="Calibri" w:hAnsi="Calibri"/>
                <w:sz w:val="18"/>
                <w:szCs w:val="18"/>
              </w:rPr>
              <w:t xml:space="preserve">&lt;&lt;If F01 contains ‘Add Fenestration/Glazing </w:t>
            </w:r>
            <w:r>
              <w:rPr>
                <w:rFonts w:ascii="Calibri" w:hAnsi="Calibri" w:cs="Calibri"/>
                <w:sz w:val="18"/>
                <w:szCs w:val="18"/>
              </w:rPr>
              <w:t>≤</w:t>
            </w:r>
            <w:r>
              <w:rPr>
                <w:rFonts w:ascii="Calibri" w:hAnsi="Calibri"/>
                <w:sz w:val="18"/>
                <w:szCs w:val="18"/>
              </w:rPr>
              <w:t xml:space="preserve"> 16 ft2 Skylight’ then report 0.55; else report 0.3</w:t>
            </w:r>
            <w:r w:rsidR="00A021B2">
              <w:rPr>
                <w:rFonts w:ascii="Calibri" w:hAnsi="Calibri"/>
                <w:sz w:val="18"/>
                <w:szCs w:val="18"/>
              </w:rPr>
              <w:t>0</w:t>
            </w:r>
            <w:r>
              <w:rPr>
                <w:rFonts w:ascii="Calibri" w:hAnsi="Calibri"/>
                <w:sz w:val="18"/>
                <w:szCs w:val="18"/>
              </w:rPr>
              <w:t>&gt;&gt;</w:t>
            </w:r>
          </w:p>
        </w:tc>
      </w:tr>
      <w:tr w:rsidR="006D4567" w:rsidRPr="006A4DC7" w14:paraId="4886A6D6" w14:textId="77777777" w:rsidTr="00120047">
        <w:trPr>
          <w:trHeight w:val="292"/>
        </w:trPr>
        <w:tc>
          <w:tcPr>
            <w:tcW w:w="1075" w:type="dxa"/>
            <w:vAlign w:val="center"/>
          </w:tcPr>
          <w:p w14:paraId="4886A6D1"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4590" w:type="dxa"/>
            <w:gridSpan w:val="5"/>
            <w:vAlign w:val="center"/>
          </w:tcPr>
          <w:p w14:paraId="4886A6D2"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8711" w:type="dxa"/>
            <w:gridSpan w:val="9"/>
            <w:vAlign w:val="center"/>
          </w:tcPr>
          <w:p w14:paraId="2C06D650" w14:textId="3504C6B8" w:rsidR="008D6F78" w:rsidRDefault="006D4567" w:rsidP="00FF2917">
            <w:pPr>
              <w:keepNext/>
              <w:jc w:val="center"/>
              <w:rPr>
                <w:rFonts w:ascii="Calibri" w:hAnsi="Calibri"/>
                <w:sz w:val="18"/>
                <w:szCs w:val="18"/>
              </w:rPr>
            </w:pPr>
            <w:r>
              <w:rPr>
                <w:rFonts w:ascii="Calibri" w:hAnsi="Calibri"/>
                <w:sz w:val="18"/>
                <w:szCs w:val="18"/>
              </w:rPr>
              <w:t>&lt;&lt;</w:t>
            </w:r>
            <w:r w:rsidR="008D6F78">
              <w:rPr>
                <w:rFonts w:ascii="Calibri" w:hAnsi="Calibri"/>
                <w:sz w:val="18"/>
                <w:szCs w:val="18"/>
              </w:rPr>
              <w:t xml:space="preserve"> If </w:t>
            </w:r>
            <w:r w:rsidR="00B258C4">
              <w:rPr>
                <w:rFonts w:ascii="Calibri" w:hAnsi="Calibri"/>
                <w:sz w:val="18"/>
                <w:szCs w:val="18"/>
              </w:rPr>
              <w:t>G</w:t>
            </w:r>
            <w:r w:rsidR="008D6F78">
              <w:rPr>
                <w:rFonts w:ascii="Calibri" w:hAnsi="Calibri"/>
                <w:sz w:val="18"/>
                <w:szCs w:val="18"/>
              </w:rPr>
              <w:t xml:space="preserve">27 equals NA then value equals </w:t>
            </w:r>
            <w:proofErr w:type="gramStart"/>
            <w:r w:rsidR="008D6F78">
              <w:rPr>
                <w:rFonts w:ascii="Calibri" w:hAnsi="Calibri"/>
                <w:sz w:val="18"/>
                <w:szCs w:val="18"/>
              </w:rPr>
              <w:t>NA;</w:t>
            </w:r>
            <w:proofErr w:type="gramEnd"/>
          </w:p>
          <w:p w14:paraId="4886A6D3" w14:textId="597860FF" w:rsidR="006D4567" w:rsidRDefault="006D4567" w:rsidP="00FF2917">
            <w:pPr>
              <w:keepNext/>
              <w:jc w:val="center"/>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27 is equal to or less than </w:t>
            </w:r>
            <w:r w:rsidR="00B258C4">
              <w:rPr>
                <w:rFonts w:ascii="Calibri" w:hAnsi="Calibri"/>
                <w:sz w:val="18"/>
                <w:szCs w:val="18"/>
              </w:rPr>
              <w:t>G</w:t>
            </w:r>
            <w:proofErr w:type="gramStart"/>
            <w:r>
              <w:rPr>
                <w:rFonts w:ascii="Calibri" w:hAnsi="Calibri"/>
                <w:sz w:val="18"/>
                <w:szCs w:val="18"/>
              </w:rPr>
              <w:t>28  then</w:t>
            </w:r>
            <w:proofErr w:type="gramEnd"/>
            <w:r>
              <w:rPr>
                <w:rFonts w:ascii="Calibri" w:hAnsi="Calibri"/>
                <w:sz w:val="18"/>
                <w:szCs w:val="18"/>
              </w:rPr>
              <w:t xml:space="preserve"> report: Design Complies with the Maximum Allowed Fenestration U-factor;</w:t>
            </w:r>
          </w:p>
          <w:p w14:paraId="4886A6D5" w14:textId="77777777" w:rsidR="006D4567" w:rsidRPr="006A4DC7" w:rsidRDefault="006D4567" w:rsidP="00FF2917">
            <w:pPr>
              <w:keepNext/>
              <w:jc w:val="center"/>
              <w:rPr>
                <w:rFonts w:ascii="Calibri" w:hAnsi="Calibri"/>
                <w:sz w:val="18"/>
                <w:szCs w:val="18"/>
              </w:rPr>
            </w:pPr>
            <w:r>
              <w:rPr>
                <w:rFonts w:ascii="Calibri" w:hAnsi="Calibri"/>
                <w:sz w:val="18"/>
                <w:szCs w:val="18"/>
              </w:rPr>
              <w:t xml:space="preserve">Else report: Fenestration U-factor Exceeds Allowable, </w:t>
            </w:r>
            <w:r>
              <w:rPr>
                <w:rFonts w:ascii="Calibri" w:hAnsi="Calibri"/>
                <w:b/>
                <w:sz w:val="18"/>
                <w:szCs w:val="18"/>
              </w:rPr>
              <w:t>Do Not Proceed</w:t>
            </w:r>
            <w:r>
              <w:rPr>
                <w:rFonts w:ascii="Calibri" w:hAnsi="Calibri"/>
                <w:sz w:val="18"/>
                <w:szCs w:val="18"/>
              </w:rPr>
              <w:t>&gt;&gt;</w:t>
            </w:r>
          </w:p>
        </w:tc>
      </w:tr>
      <w:tr w:rsidR="006D4567" w14:paraId="4886A6DE" w14:textId="77777777" w:rsidTr="00120047">
        <w:trPr>
          <w:trHeight w:val="292"/>
        </w:trPr>
        <w:tc>
          <w:tcPr>
            <w:tcW w:w="1075" w:type="dxa"/>
            <w:vAlign w:val="center"/>
          </w:tcPr>
          <w:p w14:paraId="4886A6D7"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4590" w:type="dxa"/>
            <w:gridSpan w:val="5"/>
            <w:vAlign w:val="center"/>
          </w:tcPr>
          <w:p w14:paraId="4886A6D8" w14:textId="77777777" w:rsidR="006D4567" w:rsidRDefault="006D4567" w:rsidP="006D4567">
            <w:pPr>
              <w:keepNext/>
              <w:rPr>
                <w:rFonts w:ascii="Calibri" w:hAnsi="Calibri"/>
                <w:sz w:val="18"/>
                <w:szCs w:val="18"/>
              </w:rPr>
            </w:pPr>
            <w:r>
              <w:rPr>
                <w:rFonts w:ascii="Calibri" w:hAnsi="Calibri"/>
                <w:sz w:val="18"/>
                <w:szCs w:val="18"/>
              </w:rPr>
              <w:t>Proposed Fenestration SHGC (Skylights)</w:t>
            </w:r>
          </w:p>
        </w:tc>
        <w:tc>
          <w:tcPr>
            <w:tcW w:w="8711" w:type="dxa"/>
            <w:gridSpan w:val="9"/>
          </w:tcPr>
          <w:p w14:paraId="4886A6D9" w14:textId="500A5AF1" w:rsidR="006D4567" w:rsidRDefault="006D4567" w:rsidP="006D4567">
            <w:pPr>
              <w:keepNext/>
              <w:rPr>
                <w:rFonts w:ascii="Calibri" w:hAnsi="Calibri"/>
                <w:sz w:val="18"/>
                <w:szCs w:val="18"/>
              </w:rPr>
            </w:pPr>
            <w:r>
              <w:rPr>
                <w:rFonts w:ascii="Calibri" w:hAnsi="Calibri"/>
                <w:sz w:val="18"/>
                <w:szCs w:val="18"/>
              </w:rPr>
              <w:t xml:space="preserve">&lt;&lt;If </w:t>
            </w:r>
            <w:r w:rsidR="00B258C4">
              <w:rPr>
                <w:rFonts w:ascii="Calibri" w:hAnsi="Calibri"/>
                <w:sz w:val="18"/>
                <w:szCs w:val="18"/>
              </w:rPr>
              <w:t>G</w:t>
            </w:r>
            <w:r>
              <w:rPr>
                <w:rFonts w:ascii="Calibri" w:hAnsi="Calibri"/>
                <w:sz w:val="18"/>
                <w:szCs w:val="18"/>
              </w:rPr>
              <w:t xml:space="preserve">02 </w:t>
            </w:r>
            <w:r w:rsidR="008D6F78">
              <w:rPr>
                <w:rFonts w:ascii="Calibri" w:hAnsi="Calibri"/>
                <w:sz w:val="18"/>
                <w:szCs w:val="18"/>
              </w:rPr>
              <w:t>contains</w:t>
            </w:r>
            <w:r>
              <w:rPr>
                <w:rFonts w:ascii="Calibri" w:hAnsi="Calibri"/>
                <w:sz w:val="18"/>
                <w:szCs w:val="18"/>
              </w:rPr>
              <w:t xml:space="preserve"> skylight then enter the </w:t>
            </w:r>
            <w:r w:rsidR="008D6F78">
              <w:rPr>
                <w:rFonts w:ascii="Calibri" w:hAnsi="Calibri"/>
                <w:sz w:val="18"/>
                <w:szCs w:val="18"/>
              </w:rPr>
              <w:t xml:space="preserve">single </w:t>
            </w:r>
            <w:r>
              <w:rPr>
                <w:rFonts w:ascii="Calibri" w:hAnsi="Calibri"/>
                <w:sz w:val="18"/>
                <w:szCs w:val="18"/>
              </w:rPr>
              <w:t xml:space="preserve">largest </w:t>
            </w:r>
            <w:r w:rsidR="004D0675">
              <w:rPr>
                <w:rFonts w:ascii="Calibri" w:hAnsi="Calibri"/>
                <w:sz w:val="18"/>
                <w:szCs w:val="18"/>
              </w:rPr>
              <w:t xml:space="preserve">associated </w:t>
            </w:r>
            <w:r>
              <w:rPr>
                <w:rFonts w:ascii="Calibri" w:hAnsi="Calibri"/>
                <w:sz w:val="18"/>
                <w:szCs w:val="18"/>
              </w:rPr>
              <w:t xml:space="preserve">value from </w:t>
            </w:r>
            <w:r w:rsidR="006B4045">
              <w:rPr>
                <w:rFonts w:ascii="Calibri" w:hAnsi="Calibri"/>
                <w:sz w:val="18"/>
                <w:szCs w:val="18"/>
              </w:rPr>
              <w:t xml:space="preserve">columns </w:t>
            </w:r>
            <w:r w:rsidR="00B258C4">
              <w:rPr>
                <w:rFonts w:ascii="Calibri" w:hAnsi="Calibri"/>
                <w:sz w:val="18"/>
                <w:szCs w:val="18"/>
              </w:rPr>
              <w:t>G</w:t>
            </w:r>
            <w:r w:rsidR="006B4045">
              <w:rPr>
                <w:rFonts w:ascii="Calibri" w:hAnsi="Calibri"/>
                <w:sz w:val="18"/>
                <w:szCs w:val="18"/>
              </w:rPr>
              <w:t xml:space="preserve">11 </w:t>
            </w:r>
            <w:r w:rsidR="004D0675">
              <w:rPr>
                <w:rFonts w:ascii="Calibri" w:hAnsi="Calibri"/>
                <w:sz w:val="18"/>
                <w:szCs w:val="18"/>
              </w:rPr>
              <w:t>or</w:t>
            </w:r>
            <w:r w:rsidR="008D6F78">
              <w:rPr>
                <w:rFonts w:ascii="Calibri" w:hAnsi="Calibri"/>
                <w:sz w:val="18"/>
                <w:szCs w:val="18"/>
              </w:rPr>
              <w:t xml:space="preserve"> </w:t>
            </w:r>
            <w:proofErr w:type="gramStart"/>
            <w:r w:rsidR="00B258C4">
              <w:rPr>
                <w:rFonts w:ascii="Calibri" w:hAnsi="Calibri"/>
                <w:sz w:val="18"/>
                <w:szCs w:val="18"/>
              </w:rPr>
              <w:t>G</w:t>
            </w:r>
            <w:r w:rsidR="008D6F78">
              <w:rPr>
                <w:rFonts w:ascii="Calibri" w:hAnsi="Calibri"/>
                <w:sz w:val="18"/>
                <w:szCs w:val="18"/>
              </w:rPr>
              <w:t>14</w:t>
            </w:r>
            <w:r>
              <w:rPr>
                <w:rFonts w:ascii="Calibri" w:hAnsi="Calibri"/>
                <w:sz w:val="18"/>
                <w:szCs w:val="18"/>
              </w:rPr>
              <w:t>;</w:t>
            </w:r>
            <w:proofErr w:type="gramEnd"/>
          </w:p>
          <w:p w14:paraId="4886A6DA" w14:textId="77777777" w:rsidR="006D4567" w:rsidRDefault="006D4567" w:rsidP="006D4567">
            <w:pPr>
              <w:keepNext/>
              <w:rPr>
                <w:rFonts w:ascii="Calibri" w:hAnsi="Calibri"/>
                <w:sz w:val="18"/>
                <w:szCs w:val="18"/>
              </w:rPr>
            </w:pPr>
          </w:p>
          <w:p w14:paraId="4886A6DD" w14:textId="384FB89A" w:rsidR="006D4567" w:rsidRDefault="006D4567" w:rsidP="00B258C4">
            <w:pPr>
              <w:keepNext/>
              <w:rPr>
                <w:rFonts w:ascii="Calibri" w:hAnsi="Calibri"/>
                <w:sz w:val="18"/>
                <w:szCs w:val="18"/>
              </w:rPr>
            </w:pPr>
            <w:r>
              <w:rPr>
                <w:rFonts w:ascii="Calibri" w:hAnsi="Calibri"/>
                <w:sz w:val="18"/>
                <w:szCs w:val="18"/>
              </w:rPr>
              <w:t xml:space="preserve">If </w:t>
            </w:r>
            <w:r w:rsidR="00B258C4">
              <w:rPr>
                <w:rFonts w:ascii="Calibri" w:hAnsi="Calibri"/>
                <w:sz w:val="18"/>
                <w:szCs w:val="18"/>
              </w:rPr>
              <w:t>G</w:t>
            </w:r>
            <w:r>
              <w:rPr>
                <w:rFonts w:ascii="Calibri" w:hAnsi="Calibri"/>
                <w:sz w:val="18"/>
                <w:szCs w:val="18"/>
              </w:rPr>
              <w:t xml:space="preserve">02 does not </w:t>
            </w:r>
            <w:r w:rsidR="008D6F78">
              <w:rPr>
                <w:rFonts w:ascii="Calibri" w:hAnsi="Calibri"/>
                <w:sz w:val="18"/>
                <w:szCs w:val="18"/>
              </w:rPr>
              <w:t>contain</w:t>
            </w:r>
            <w:r>
              <w:rPr>
                <w:rFonts w:ascii="Calibri" w:hAnsi="Calibri"/>
                <w:sz w:val="18"/>
                <w:szCs w:val="18"/>
              </w:rPr>
              <w:t xml:space="preserve"> skylight then value equals NA&gt;&gt;</w:t>
            </w:r>
          </w:p>
        </w:tc>
      </w:tr>
      <w:tr w:rsidR="006D4567" w14:paraId="4886A6E2" w14:textId="77777777" w:rsidTr="00120047">
        <w:trPr>
          <w:trHeight w:val="292"/>
        </w:trPr>
        <w:tc>
          <w:tcPr>
            <w:tcW w:w="1075" w:type="dxa"/>
            <w:vAlign w:val="center"/>
          </w:tcPr>
          <w:p w14:paraId="4886A6DF"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4590" w:type="dxa"/>
            <w:gridSpan w:val="5"/>
            <w:vAlign w:val="center"/>
          </w:tcPr>
          <w:p w14:paraId="4886A6E0" w14:textId="77777777" w:rsidR="006D4567" w:rsidRDefault="006D4567" w:rsidP="006D4567">
            <w:pPr>
              <w:keepNext/>
              <w:rPr>
                <w:rFonts w:ascii="Calibri" w:hAnsi="Calibri"/>
                <w:sz w:val="18"/>
                <w:szCs w:val="18"/>
              </w:rPr>
            </w:pPr>
            <w:r>
              <w:rPr>
                <w:rFonts w:ascii="Calibri" w:hAnsi="Calibri"/>
                <w:sz w:val="18"/>
                <w:szCs w:val="18"/>
              </w:rPr>
              <w:t>Required Fenestration SHGC (Skylights)</w:t>
            </w:r>
          </w:p>
        </w:tc>
        <w:tc>
          <w:tcPr>
            <w:tcW w:w="8711" w:type="dxa"/>
            <w:gridSpan w:val="9"/>
          </w:tcPr>
          <w:p w14:paraId="4886A6E1" w14:textId="1059008D" w:rsidR="006D4567" w:rsidRDefault="00D963B4" w:rsidP="007E7D73">
            <w:pPr>
              <w:keepNext/>
              <w:rPr>
                <w:rFonts w:ascii="Calibri" w:hAnsi="Calibri"/>
                <w:sz w:val="18"/>
                <w:szCs w:val="18"/>
              </w:rPr>
            </w:pPr>
            <w:r>
              <w:rPr>
                <w:rFonts w:ascii="Calibri" w:hAnsi="Calibri"/>
                <w:sz w:val="18"/>
                <w:szCs w:val="18"/>
              </w:rPr>
              <w:t xml:space="preserve">&lt;&lt;IfF01 contains ‘Add Fenestration/Glazing </w:t>
            </w:r>
            <w:r>
              <w:rPr>
                <w:rFonts w:ascii="Calibri" w:hAnsi="Calibri" w:cs="Calibri"/>
                <w:sz w:val="18"/>
                <w:szCs w:val="18"/>
              </w:rPr>
              <w:t>≤</w:t>
            </w:r>
            <w:r>
              <w:rPr>
                <w:rFonts w:ascii="Calibri" w:hAnsi="Calibri"/>
                <w:sz w:val="18"/>
                <w:szCs w:val="18"/>
              </w:rPr>
              <w:t xml:space="preserve"> 16 ft2 Skylight’ then report 0.30; else report 0.2</w:t>
            </w:r>
            <w:r w:rsidR="007E7D73">
              <w:rPr>
                <w:rFonts w:ascii="Calibri" w:hAnsi="Calibri"/>
                <w:sz w:val="18"/>
                <w:szCs w:val="18"/>
              </w:rPr>
              <w:t>3</w:t>
            </w:r>
            <w:r>
              <w:rPr>
                <w:rFonts w:ascii="Calibri" w:hAnsi="Calibri"/>
                <w:sz w:val="18"/>
                <w:szCs w:val="18"/>
              </w:rPr>
              <w:t>&gt;&gt;</w:t>
            </w:r>
          </w:p>
        </w:tc>
      </w:tr>
      <w:tr w:rsidR="006D4567" w14:paraId="4886A6E8" w14:textId="77777777" w:rsidTr="00120047">
        <w:trPr>
          <w:trHeight w:val="292"/>
        </w:trPr>
        <w:tc>
          <w:tcPr>
            <w:tcW w:w="1075" w:type="dxa"/>
            <w:vAlign w:val="center"/>
          </w:tcPr>
          <w:p w14:paraId="4886A6E3" w14:textId="77777777" w:rsidR="006D4567" w:rsidDel="00BC5396" w:rsidRDefault="006D4567" w:rsidP="006D4567">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4590" w:type="dxa"/>
            <w:gridSpan w:val="5"/>
            <w:vAlign w:val="center"/>
          </w:tcPr>
          <w:p w14:paraId="4886A6E4" w14:textId="77777777" w:rsidR="006D4567" w:rsidRDefault="006D4567" w:rsidP="006D4567">
            <w:pPr>
              <w:keepNext/>
              <w:rPr>
                <w:rFonts w:ascii="Calibri" w:hAnsi="Calibri"/>
                <w:sz w:val="18"/>
                <w:szCs w:val="18"/>
              </w:rPr>
            </w:pPr>
            <w:r>
              <w:rPr>
                <w:rFonts w:ascii="Calibri" w:hAnsi="Calibri"/>
                <w:sz w:val="18"/>
                <w:szCs w:val="18"/>
              </w:rPr>
              <w:t>Compliance Statement</w:t>
            </w:r>
          </w:p>
        </w:tc>
        <w:tc>
          <w:tcPr>
            <w:tcW w:w="8711" w:type="dxa"/>
            <w:gridSpan w:val="9"/>
            <w:vAlign w:val="center"/>
          </w:tcPr>
          <w:p w14:paraId="01967D32" w14:textId="23E15832" w:rsidR="008D6F78" w:rsidRDefault="006D4567" w:rsidP="00FF2917">
            <w:pPr>
              <w:keepNext/>
              <w:jc w:val="center"/>
              <w:rPr>
                <w:rFonts w:ascii="Calibri" w:hAnsi="Calibri"/>
                <w:sz w:val="18"/>
                <w:szCs w:val="18"/>
              </w:rPr>
            </w:pPr>
            <w:r>
              <w:rPr>
                <w:rFonts w:ascii="Calibri" w:hAnsi="Calibri"/>
                <w:sz w:val="18"/>
                <w:szCs w:val="18"/>
              </w:rPr>
              <w:t>&lt;&lt;</w:t>
            </w:r>
            <w:r w:rsidR="008D6F78">
              <w:rPr>
                <w:rFonts w:ascii="Calibri" w:hAnsi="Calibri"/>
                <w:sz w:val="18"/>
                <w:szCs w:val="18"/>
              </w:rPr>
              <w:t xml:space="preserve"> If </w:t>
            </w:r>
            <w:r w:rsidR="00C61DB9">
              <w:rPr>
                <w:rFonts w:ascii="Calibri" w:hAnsi="Calibri"/>
                <w:sz w:val="18"/>
                <w:szCs w:val="18"/>
              </w:rPr>
              <w:t>G</w:t>
            </w:r>
            <w:r w:rsidR="008D6F78">
              <w:rPr>
                <w:rFonts w:ascii="Calibri" w:hAnsi="Calibri"/>
                <w:sz w:val="18"/>
                <w:szCs w:val="18"/>
              </w:rPr>
              <w:t xml:space="preserve">30 equals NA then value equals </w:t>
            </w:r>
            <w:proofErr w:type="gramStart"/>
            <w:r w:rsidR="008D6F78">
              <w:rPr>
                <w:rFonts w:ascii="Calibri" w:hAnsi="Calibri"/>
                <w:sz w:val="18"/>
                <w:szCs w:val="18"/>
              </w:rPr>
              <w:t>NA;</w:t>
            </w:r>
            <w:proofErr w:type="gramEnd"/>
          </w:p>
          <w:p w14:paraId="4886A6E5" w14:textId="268F9D3F" w:rsidR="006D4567" w:rsidRDefault="006D4567" w:rsidP="00FF2917">
            <w:pPr>
              <w:keepNext/>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G</w:t>
            </w:r>
            <w:r>
              <w:rPr>
                <w:rFonts w:ascii="Calibri" w:hAnsi="Calibri"/>
                <w:sz w:val="18"/>
                <w:szCs w:val="18"/>
              </w:rPr>
              <w:t xml:space="preserve">30 is equal to or less than </w:t>
            </w:r>
            <w:r w:rsidR="00C61DB9">
              <w:rPr>
                <w:rFonts w:ascii="Calibri" w:hAnsi="Calibri"/>
                <w:sz w:val="18"/>
                <w:szCs w:val="18"/>
              </w:rPr>
              <w:t>G</w:t>
            </w:r>
            <w:r>
              <w:rPr>
                <w:rFonts w:ascii="Calibri" w:hAnsi="Calibri"/>
                <w:sz w:val="18"/>
                <w:szCs w:val="18"/>
              </w:rPr>
              <w:t xml:space="preserve">31 then report: Design Complies with the Maximum Allowed Fenestration </w:t>
            </w:r>
            <w:proofErr w:type="gramStart"/>
            <w:r>
              <w:rPr>
                <w:rFonts w:ascii="Calibri" w:hAnsi="Calibri"/>
                <w:sz w:val="18"/>
                <w:szCs w:val="18"/>
              </w:rPr>
              <w:t>SHGC;</w:t>
            </w:r>
            <w:proofErr w:type="gramEnd"/>
          </w:p>
          <w:p w14:paraId="4886A6E7" w14:textId="77777777" w:rsidR="006D4567" w:rsidRDefault="006D4567" w:rsidP="00FF2917">
            <w:pPr>
              <w:keepNext/>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Proceed</w:t>
            </w:r>
            <w:r>
              <w:rPr>
                <w:rFonts w:ascii="Calibri" w:hAnsi="Calibri"/>
                <w:sz w:val="18"/>
                <w:szCs w:val="18"/>
              </w:rPr>
              <w:t>&gt;&gt;</w:t>
            </w:r>
          </w:p>
        </w:tc>
      </w:tr>
    </w:tbl>
    <w:p w14:paraId="4886A6E9" w14:textId="77777777" w:rsidR="006D4567" w:rsidRPr="00974C44" w:rsidRDefault="006D4567">
      <w:pPr>
        <w:rPr>
          <w:sz w:val="22"/>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170"/>
        <w:gridCol w:w="900"/>
        <w:gridCol w:w="990"/>
        <w:gridCol w:w="1080"/>
        <w:gridCol w:w="950"/>
        <w:gridCol w:w="828"/>
        <w:gridCol w:w="946"/>
        <w:gridCol w:w="946"/>
        <w:gridCol w:w="975"/>
        <w:gridCol w:w="975"/>
        <w:gridCol w:w="1040"/>
        <w:gridCol w:w="1087"/>
        <w:gridCol w:w="1681"/>
      </w:tblGrid>
      <w:tr w:rsidR="006D4567" w:rsidRPr="00974C44" w14:paraId="4886A6EC" w14:textId="77777777" w:rsidTr="00CE1552">
        <w:trPr>
          <w:cantSplit/>
          <w:trHeight w:val="349"/>
        </w:trPr>
        <w:tc>
          <w:tcPr>
            <w:tcW w:w="14373" w:type="dxa"/>
            <w:gridSpan w:val="14"/>
            <w:tcBorders>
              <w:top w:val="single" w:sz="4" w:space="0" w:color="auto"/>
              <w:left w:val="single" w:sz="4" w:space="0" w:color="auto"/>
              <w:right w:val="single" w:sz="4" w:space="0" w:color="auto"/>
            </w:tcBorders>
          </w:tcPr>
          <w:p w14:paraId="4886A6EA" w14:textId="6E904496" w:rsidR="006D4567" w:rsidRPr="00FD271A" w:rsidRDefault="005B199E" w:rsidP="006D4567">
            <w:pPr>
              <w:keepNext/>
              <w:rPr>
                <w:rFonts w:ascii="Calibri" w:eastAsia="Calibri" w:hAnsi="Calibri"/>
                <w:b/>
                <w:sz w:val="20"/>
                <w:szCs w:val="22"/>
              </w:rPr>
            </w:pPr>
            <w:r>
              <w:rPr>
                <w:rFonts w:ascii="Calibri" w:eastAsia="Calibri" w:hAnsi="Calibri"/>
                <w:b/>
                <w:sz w:val="20"/>
                <w:szCs w:val="22"/>
              </w:rPr>
              <w:lastRenderedPageBreak/>
              <w:t>H</w:t>
            </w:r>
            <w:r w:rsidR="006D4567" w:rsidRPr="00FD271A">
              <w:rPr>
                <w:rFonts w:ascii="Calibri" w:eastAsia="Calibri" w:hAnsi="Calibri"/>
                <w:b/>
                <w:sz w:val="20"/>
                <w:szCs w:val="22"/>
              </w:rPr>
              <w:t xml:space="preserve">. </w:t>
            </w:r>
            <w:r w:rsidR="008D6F78" w:rsidRPr="00FD271A">
              <w:rPr>
                <w:rFonts w:ascii="Calibri" w:eastAsia="Calibri" w:hAnsi="Calibri"/>
                <w:b/>
                <w:sz w:val="20"/>
                <w:szCs w:val="22"/>
              </w:rPr>
              <w:t>Fenestration Proposed Areas and Efficiencies</w:t>
            </w:r>
            <w:r w:rsidR="006D4567" w:rsidRPr="00FD271A">
              <w:rPr>
                <w:rFonts w:ascii="Calibri" w:eastAsia="Calibri" w:hAnsi="Calibri"/>
                <w:b/>
                <w:sz w:val="20"/>
                <w:szCs w:val="22"/>
              </w:rPr>
              <w:t xml:space="preserve"> – Replace </w:t>
            </w:r>
            <w:r w:rsidR="006D4567" w:rsidRPr="00FD271A">
              <w:rPr>
                <w:rFonts w:ascii="Calibri" w:eastAsia="Calibri" w:hAnsi="Calibri"/>
                <w:sz w:val="20"/>
                <w:szCs w:val="22"/>
              </w:rPr>
              <w:t>(Section 150.2(b)1B)</w:t>
            </w:r>
          </w:p>
          <w:p w14:paraId="1EE239E4" w14:textId="77777777" w:rsidR="006D4567" w:rsidRDefault="006D4567" w:rsidP="00C97540">
            <w:pPr>
              <w:keepNext/>
              <w:rPr>
                <w:rFonts w:ascii="Calibri" w:eastAsia="Calibri" w:hAnsi="Calibri"/>
                <w:sz w:val="20"/>
                <w:szCs w:val="22"/>
              </w:rPr>
            </w:pPr>
            <w:r w:rsidRPr="00974C44">
              <w:rPr>
                <w:rFonts w:ascii="Calibri" w:eastAsia="Calibri" w:hAnsi="Calibri"/>
                <w:sz w:val="20"/>
                <w:szCs w:val="22"/>
              </w:rPr>
              <w:t>&lt;&lt;if A13 = Replace Fenestration/Glazing, Replace Fenestration/Glazing ≤ 75 ft2</w:t>
            </w:r>
            <w:r w:rsidR="00EA5549">
              <w:rPr>
                <w:rFonts w:ascii="Calibri" w:eastAsia="Calibri" w:hAnsi="Calibri"/>
                <w:sz w:val="20"/>
                <w:szCs w:val="22"/>
              </w:rPr>
              <w:t xml:space="preserve"> window</w:t>
            </w:r>
            <w:r w:rsidRPr="00974C44">
              <w:rPr>
                <w:rFonts w:ascii="Calibri" w:eastAsia="Calibri" w:hAnsi="Calibri"/>
                <w:sz w:val="20"/>
                <w:szCs w:val="22"/>
              </w:rPr>
              <w:t xml:space="preserve">, or Replace Fenestration/Glazing </w:t>
            </w:r>
            <w:r w:rsidR="00C97540">
              <w:rPr>
                <w:rFonts w:ascii="Calibri" w:eastAsia="Calibri" w:hAnsi="Calibri"/>
                <w:sz w:val="20"/>
                <w:szCs w:val="22"/>
              </w:rPr>
              <w:t>Skylight</w:t>
            </w:r>
            <w:r w:rsidRPr="00974C44">
              <w:rPr>
                <w:rFonts w:ascii="Calibri" w:eastAsia="Calibri" w:hAnsi="Calibri"/>
                <w:sz w:val="20"/>
                <w:szCs w:val="22"/>
              </w:rPr>
              <w:t xml:space="preserve"> then display this section; else display section header and the standard “This section does not apply” message&gt;&gt;</w:t>
            </w:r>
          </w:p>
          <w:p w14:paraId="4886A6EB" w14:textId="329C9F20" w:rsidR="00450287" w:rsidRPr="00974C44" w:rsidRDefault="00450287" w:rsidP="00C97540">
            <w:pPr>
              <w:keepNext/>
              <w:rPr>
                <w:rFonts w:ascii="Calibri" w:hAnsi="Calibri" w:cs="Tahoma"/>
                <w:sz w:val="20"/>
                <w:szCs w:val="22"/>
              </w:rPr>
            </w:pPr>
            <w:r>
              <w:rPr>
                <w:rFonts w:ascii="Calibri" w:eastAsia="Calibri" w:hAnsi="Calibri"/>
                <w:sz w:val="20"/>
                <w:szCs w:val="22"/>
              </w:rPr>
              <w:t>Note: Doors with greater than or equal to 25 percent glazed area are considered glazed doors and are treated as fenestration products.</w:t>
            </w:r>
          </w:p>
        </w:tc>
      </w:tr>
      <w:tr w:rsidR="006D4567" w14:paraId="4886A6FB" w14:textId="77777777" w:rsidTr="00120047">
        <w:trPr>
          <w:cantSplit/>
          <w:trHeight w:val="349"/>
        </w:trPr>
        <w:tc>
          <w:tcPr>
            <w:tcW w:w="805" w:type="dxa"/>
            <w:tcBorders>
              <w:left w:val="single" w:sz="4" w:space="0" w:color="auto"/>
              <w:bottom w:val="single" w:sz="4" w:space="0" w:color="auto"/>
              <w:right w:val="single" w:sz="4" w:space="0" w:color="auto"/>
            </w:tcBorders>
            <w:vAlign w:val="bottom"/>
          </w:tcPr>
          <w:p w14:paraId="4886A6ED"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01</w:t>
            </w:r>
          </w:p>
        </w:tc>
        <w:tc>
          <w:tcPr>
            <w:tcW w:w="1170" w:type="dxa"/>
            <w:tcBorders>
              <w:left w:val="single" w:sz="4" w:space="0" w:color="auto"/>
            </w:tcBorders>
            <w:vAlign w:val="bottom"/>
          </w:tcPr>
          <w:p w14:paraId="4886A6EE" w14:textId="77777777" w:rsidR="006D4567" w:rsidRPr="00C24189" w:rsidRDefault="006D4567" w:rsidP="006D456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900" w:type="dxa"/>
            <w:vAlign w:val="bottom"/>
          </w:tcPr>
          <w:p w14:paraId="4886A6EF"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0</w:t>
            </w:r>
            <w:r>
              <w:rPr>
                <w:rFonts w:ascii="Calibri" w:hAnsi="Calibri"/>
                <w:sz w:val="18"/>
                <w:szCs w:val="18"/>
              </w:rPr>
              <w:t>3</w:t>
            </w:r>
          </w:p>
        </w:tc>
        <w:tc>
          <w:tcPr>
            <w:tcW w:w="990" w:type="dxa"/>
            <w:vAlign w:val="bottom"/>
          </w:tcPr>
          <w:p w14:paraId="4886A6F0"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080" w:type="dxa"/>
            <w:vAlign w:val="bottom"/>
          </w:tcPr>
          <w:p w14:paraId="4886A6F1"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950" w:type="dxa"/>
            <w:vAlign w:val="bottom"/>
          </w:tcPr>
          <w:p w14:paraId="4886A6F2"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828" w:type="dxa"/>
            <w:vAlign w:val="bottom"/>
          </w:tcPr>
          <w:p w14:paraId="4886A6F3"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946" w:type="dxa"/>
            <w:vAlign w:val="bottom"/>
          </w:tcPr>
          <w:p w14:paraId="4886A6F4"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08</w:t>
            </w:r>
          </w:p>
        </w:tc>
        <w:tc>
          <w:tcPr>
            <w:tcW w:w="946" w:type="dxa"/>
            <w:vAlign w:val="bottom"/>
          </w:tcPr>
          <w:p w14:paraId="4886A6F5"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9</w:t>
            </w:r>
          </w:p>
        </w:tc>
        <w:tc>
          <w:tcPr>
            <w:tcW w:w="975" w:type="dxa"/>
            <w:vAlign w:val="bottom"/>
          </w:tcPr>
          <w:p w14:paraId="4886A6F6"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975" w:type="dxa"/>
            <w:vAlign w:val="bottom"/>
          </w:tcPr>
          <w:p w14:paraId="4886A6F7"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1040" w:type="dxa"/>
            <w:vAlign w:val="bottom"/>
          </w:tcPr>
          <w:p w14:paraId="4886A6F8"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12</w:t>
            </w:r>
          </w:p>
        </w:tc>
        <w:tc>
          <w:tcPr>
            <w:tcW w:w="1087" w:type="dxa"/>
            <w:vAlign w:val="bottom"/>
          </w:tcPr>
          <w:p w14:paraId="4886A6F9"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13</w:t>
            </w:r>
          </w:p>
        </w:tc>
        <w:tc>
          <w:tcPr>
            <w:tcW w:w="1681" w:type="dxa"/>
            <w:tcBorders>
              <w:right w:val="single" w:sz="4" w:space="0" w:color="auto"/>
            </w:tcBorders>
            <w:vAlign w:val="bottom"/>
          </w:tcPr>
          <w:p w14:paraId="4886A6FA"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20"/>
                <w:szCs w:val="20"/>
              </w:rPr>
            </w:pPr>
            <w:r>
              <w:rPr>
                <w:rFonts w:ascii="Calibri" w:hAnsi="Calibri"/>
                <w:sz w:val="20"/>
                <w:szCs w:val="20"/>
              </w:rPr>
              <w:t>14</w:t>
            </w:r>
          </w:p>
        </w:tc>
      </w:tr>
      <w:tr w:rsidR="006D4567" w:rsidRPr="00C24189" w14:paraId="4886A70F" w14:textId="77777777" w:rsidTr="00120047">
        <w:trPr>
          <w:cantSplit/>
          <w:trHeight w:val="349"/>
        </w:trPr>
        <w:tc>
          <w:tcPr>
            <w:tcW w:w="805" w:type="dxa"/>
            <w:tcBorders>
              <w:left w:val="single" w:sz="4" w:space="0" w:color="auto"/>
              <w:bottom w:val="single" w:sz="4" w:space="0" w:color="auto"/>
              <w:right w:val="single" w:sz="4" w:space="0" w:color="auto"/>
            </w:tcBorders>
            <w:vAlign w:val="bottom"/>
          </w:tcPr>
          <w:p w14:paraId="4886A6FC"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Tag/</w:t>
            </w:r>
          </w:p>
          <w:p w14:paraId="4886A6FD"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i/>
                <w:sz w:val="18"/>
                <w:szCs w:val="18"/>
              </w:rPr>
            </w:pPr>
            <w:r>
              <w:rPr>
                <w:rFonts w:ascii="Calibri" w:hAnsi="Calibri"/>
                <w:sz w:val="18"/>
                <w:szCs w:val="18"/>
              </w:rPr>
              <w:t>ID</w:t>
            </w:r>
          </w:p>
        </w:tc>
        <w:tc>
          <w:tcPr>
            <w:tcW w:w="1170" w:type="dxa"/>
            <w:tcBorders>
              <w:left w:val="single" w:sz="4" w:space="0" w:color="auto"/>
            </w:tcBorders>
            <w:vAlign w:val="bottom"/>
          </w:tcPr>
          <w:p w14:paraId="4886A6FE"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i/>
                <w:sz w:val="18"/>
                <w:szCs w:val="18"/>
              </w:rPr>
            </w:pPr>
            <w:r w:rsidRPr="00C24189">
              <w:rPr>
                <w:rFonts w:ascii="Calibri" w:hAnsi="Calibri"/>
                <w:sz w:val="18"/>
                <w:szCs w:val="18"/>
              </w:rPr>
              <w:t>Fenestration Type</w:t>
            </w:r>
          </w:p>
        </w:tc>
        <w:tc>
          <w:tcPr>
            <w:tcW w:w="900" w:type="dxa"/>
            <w:vAlign w:val="bottom"/>
          </w:tcPr>
          <w:p w14:paraId="4886A6FF"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Frame Type</w:t>
            </w:r>
          </w:p>
        </w:tc>
        <w:tc>
          <w:tcPr>
            <w:tcW w:w="990" w:type="dxa"/>
            <w:vAlign w:val="bottom"/>
          </w:tcPr>
          <w:p w14:paraId="4886A700"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Dynamic</w:t>
            </w:r>
          </w:p>
          <w:p w14:paraId="4886A701"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Glazing</w:t>
            </w:r>
          </w:p>
        </w:tc>
        <w:tc>
          <w:tcPr>
            <w:tcW w:w="1080" w:type="dxa"/>
            <w:vAlign w:val="bottom"/>
          </w:tcPr>
          <w:p w14:paraId="4886A702"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Orientation</w:t>
            </w:r>
          </w:p>
          <w:p w14:paraId="4886A703" w14:textId="77777777" w:rsidR="006D4567"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N, S, W, E</w:t>
            </w:r>
          </w:p>
        </w:tc>
        <w:tc>
          <w:tcPr>
            <w:tcW w:w="950" w:type="dxa"/>
            <w:vAlign w:val="bottom"/>
          </w:tcPr>
          <w:p w14:paraId="4886A704"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Removed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828" w:type="dxa"/>
            <w:vAlign w:val="bottom"/>
          </w:tcPr>
          <w:p w14:paraId="4886A705"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Area Added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4886A706"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 xml:space="preserve">Net Added Area </w:t>
            </w:r>
            <w:r>
              <w:rPr>
                <w:rFonts w:ascii="Calibri" w:hAnsi="Calibri"/>
                <w:sz w:val="18"/>
                <w:szCs w:val="18"/>
              </w:rPr>
              <w:t>(</w:t>
            </w:r>
            <w:r w:rsidRPr="00C24189">
              <w:rPr>
                <w:rFonts w:ascii="Calibri" w:hAnsi="Calibri"/>
                <w:sz w:val="18"/>
                <w:szCs w:val="18"/>
              </w:rPr>
              <w:t>ft</w:t>
            </w:r>
            <w:r w:rsidRPr="00AE11F1">
              <w:rPr>
                <w:rFonts w:ascii="Calibri" w:hAnsi="Calibri"/>
                <w:sz w:val="18"/>
                <w:szCs w:val="18"/>
                <w:vertAlign w:val="superscript"/>
              </w:rPr>
              <w:t>2</w:t>
            </w:r>
            <w:r>
              <w:rPr>
                <w:rFonts w:ascii="Calibri" w:hAnsi="Calibri"/>
                <w:sz w:val="18"/>
                <w:szCs w:val="18"/>
              </w:rPr>
              <w:t>)</w:t>
            </w:r>
          </w:p>
        </w:tc>
        <w:tc>
          <w:tcPr>
            <w:tcW w:w="946" w:type="dxa"/>
            <w:vAlign w:val="bottom"/>
          </w:tcPr>
          <w:p w14:paraId="4886A707" w14:textId="041F3D01" w:rsidR="006D4567" w:rsidRPr="00C24189" w:rsidRDefault="003043F0"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w:t>
            </w:r>
            <w:r w:rsidR="006D4567" w:rsidRPr="00C24189">
              <w:rPr>
                <w:rFonts w:ascii="Calibri" w:hAnsi="Calibri"/>
                <w:sz w:val="18"/>
                <w:szCs w:val="18"/>
              </w:rPr>
              <w:t>U-factor</w:t>
            </w:r>
          </w:p>
        </w:tc>
        <w:tc>
          <w:tcPr>
            <w:tcW w:w="975" w:type="dxa"/>
            <w:vAlign w:val="bottom"/>
          </w:tcPr>
          <w:p w14:paraId="4886A708" w14:textId="6F0193A8" w:rsidR="006D4567" w:rsidRPr="00C24189" w:rsidRDefault="00541BFD"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6D4567" w:rsidRPr="00C24189">
              <w:rPr>
                <w:rFonts w:ascii="Calibri" w:hAnsi="Calibri"/>
                <w:sz w:val="18"/>
                <w:szCs w:val="18"/>
              </w:rPr>
              <w:t>Source</w:t>
            </w:r>
          </w:p>
        </w:tc>
        <w:tc>
          <w:tcPr>
            <w:tcW w:w="975" w:type="dxa"/>
            <w:vAlign w:val="bottom"/>
          </w:tcPr>
          <w:p w14:paraId="3D7406E3" w14:textId="77777777" w:rsidR="003043F0"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br/>
            </w:r>
            <w:r w:rsidR="003043F0">
              <w:rPr>
                <w:rFonts w:ascii="Calibri" w:hAnsi="Calibri"/>
                <w:sz w:val="18"/>
                <w:szCs w:val="18"/>
              </w:rPr>
              <w:t>Proposed</w:t>
            </w:r>
          </w:p>
          <w:p w14:paraId="4886A709"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sidRPr="00C24189">
              <w:rPr>
                <w:rFonts w:ascii="Calibri" w:hAnsi="Calibri"/>
                <w:sz w:val="18"/>
                <w:szCs w:val="18"/>
              </w:rPr>
              <w:t>SHGC</w:t>
            </w:r>
          </w:p>
        </w:tc>
        <w:tc>
          <w:tcPr>
            <w:tcW w:w="1040" w:type="dxa"/>
            <w:vAlign w:val="bottom"/>
          </w:tcPr>
          <w:p w14:paraId="4886A70A" w14:textId="7BE9F4DF" w:rsidR="006D4567" w:rsidRPr="003B5FC8" w:rsidRDefault="00541BFD" w:rsidP="006D4567">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20"/>
              </w:rPr>
              <w:t xml:space="preserve">Proposed SHGC </w:t>
            </w:r>
            <w:r w:rsidR="006D4567" w:rsidRPr="00AE11F1">
              <w:rPr>
                <w:rFonts w:ascii="Calibri" w:hAnsi="Calibri"/>
                <w:sz w:val="18"/>
                <w:szCs w:val="20"/>
              </w:rPr>
              <w:t>Source</w:t>
            </w:r>
          </w:p>
        </w:tc>
        <w:tc>
          <w:tcPr>
            <w:tcW w:w="1087" w:type="dxa"/>
            <w:vAlign w:val="bottom"/>
          </w:tcPr>
          <w:p w14:paraId="4886A70B"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Exterior Shading Device</w:t>
            </w:r>
          </w:p>
        </w:tc>
        <w:tc>
          <w:tcPr>
            <w:tcW w:w="1681" w:type="dxa"/>
            <w:tcBorders>
              <w:right w:val="single" w:sz="4" w:space="0" w:color="auto"/>
            </w:tcBorders>
            <w:vAlign w:val="bottom"/>
          </w:tcPr>
          <w:p w14:paraId="4886A70C"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Pr>
                <w:rFonts w:ascii="Calibri" w:hAnsi="Calibri"/>
                <w:sz w:val="18"/>
                <w:szCs w:val="18"/>
              </w:rPr>
              <w:t xml:space="preserve"> </w:t>
            </w:r>
            <w:r w:rsidRPr="00AE11F1">
              <w:rPr>
                <w:rFonts w:ascii="Calibri" w:hAnsi="Calibri"/>
                <w:sz w:val="18"/>
                <w:szCs w:val="20"/>
              </w:rPr>
              <w:t xml:space="preserve">Combined SHGC </w:t>
            </w:r>
          </w:p>
          <w:p w14:paraId="4886A70D"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 xml:space="preserve">from </w:t>
            </w:r>
          </w:p>
          <w:p w14:paraId="4886A70E" w14:textId="77777777" w:rsidR="006D4567" w:rsidRPr="003B5FC8" w:rsidRDefault="006D4567" w:rsidP="006D4567">
            <w:pPr>
              <w:tabs>
                <w:tab w:val="left" w:pos="2160"/>
                <w:tab w:val="left" w:pos="2700"/>
                <w:tab w:val="left" w:pos="3420"/>
                <w:tab w:val="left" w:pos="3780"/>
                <w:tab w:val="left" w:pos="5760"/>
                <w:tab w:val="left" w:pos="7212"/>
              </w:tabs>
              <w:jc w:val="center"/>
              <w:rPr>
                <w:rFonts w:ascii="Calibri" w:hAnsi="Calibri"/>
                <w:sz w:val="18"/>
                <w:szCs w:val="20"/>
              </w:rPr>
            </w:pPr>
            <w:r w:rsidRPr="00AE11F1">
              <w:rPr>
                <w:rFonts w:ascii="Calibri" w:hAnsi="Calibri"/>
                <w:sz w:val="18"/>
                <w:szCs w:val="20"/>
              </w:rPr>
              <w:t>CF1R-ENV-03</w:t>
            </w:r>
          </w:p>
        </w:tc>
      </w:tr>
      <w:tr w:rsidR="006D4567" w:rsidRPr="00C24189" w14:paraId="4886A722" w14:textId="77777777" w:rsidTr="00120047">
        <w:trPr>
          <w:cantSplit/>
          <w:trHeight w:val="288"/>
        </w:trPr>
        <w:tc>
          <w:tcPr>
            <w:tcW w:w="805" w:type="dxa"/>
            <w:tcBorders>
              <w:left w:val="single" w:sz="4" w:space="0" w:color="auto"/>
              <w:bottom w:val="single" w:sz="4" w:space="0" w:color="auto"/>
              <w:right w:val="single" w:sz="4" w:space="0" w:color="auto"/>
            </w:tcBorders>
            <w:vAlign w:val="center"/>
          </w:tcPr>
          <w:p w14:paraId="4886A710" w14:textId="2738FCCC" w:rsidR="006D4567" w:rsidRPr="00C24189" w:rsidRDefault="006D4567" w:rsidP="006D4567">
            <w:pPr>
              <w:tabs>
                <w:tab w:val="left" w:pos="5760"/>
                <w:tab w:val="left" w:pos="7212"/>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1170" w:type="dxa"/>
            <w:tcBorders>
              <w:left w:val="single" w:sz="4" w:space="0" w:color="auto"/>
            </w:tcBorders>
            <w:vAlign w:val="center"/>
          </w:tcPr>
          <w:p w14:paraId="3E8C96FF" w14:textId="652F7898" w:rsidR="006D4567" w:rsidRDefault="006D4567" w:rsidP="003043F0">
            <w:pPr>
              <w:tabs>
                <w:tab w:val="left" w:pos="5760"/>
                <w:tab w:val="left" w:pos="7212"/>
              </w:tabs>
              <w:jc w:val="center"/>
              <w:rPr>
                <w:rFonts w:ascii="Calibri" w:hAnsi="Calibri"/>
                <w:sz w:val="18"/>
                <w:szCs w:val="18"/>
              </w:rPr>
            </w:pPr>
            <w:r>
              <w:rPr>
                <w:rFonts w:ascii="Calibri" w:hAnsi="Calibri"/>
                <w:sz w:val="18"/>
                <w:szCs w:val="18"/>
              </w:rPr>
              <w:t xml:space="preserve">&lt;&lt;User </w:t>
            </w:r>
            <w:r w:rsidR="003043F0">
              <w:rPr>
                <w:rFonts w:ascii="Calibri" w:hAnsi="Calibri"/>
                <w:sz w:val="18"/>
                <w:szCs w:val="18"/>
              </w:rPr>
              <w:t>selects from list:</w:t>
            </w:r>
          </w:p>
          <w:p w14:paraId="61233BE3" w14:textId="77777777" w:rsidR="003043F0" w:rsidRDefault="003043F0" w:rsidP="003043F0">
            <w:pPr>
              <w:tabs>
                <w:tab w:val="left" w:pos="5760"/>
                <w:tab w:val="left" w:pos="7212"/>
              </w:tabs>
              <w:jc w:val="center"/>
              <w:rPr>
                <w:rFonts w:ascii="Calibri" w:hAnsi="Calibri"/>
                <w:sz w:val="18"/>
                <w:szCs w:val="18"/>
              </w:rPr>
            </w:pPr>
            <w:r>
              <w:rPr>
                <w:rFonts w:ascii="Calibri" w:hAnsi="Calibri"/>
                <w:sz w:val="18"/>
                <w:szCs w:val="18"/>
              </w:rPr>
              <w:t>*fixed window,</w:t>
            </w:r>
          </w:p>
          <w:p w14:paraId="414D8154" w14:textId="77777777" w:rsidR="003043F0" w:rsidRDefault="003043F0" w:rsidP="003043F0">
            <w:pPr>
              <w:tabs>
                <w:tab w:val="left" w:pos="5760"/>
                <w:tab w:val="left" w:pos="7212"/>
              </w:tabs>
              <w:jc w:val="center"/>
              <w:rPr>
                <w:rFonts w:ascii="Calibri" w:hAnsi="Calibri"/>
                <w:sz w:val="18"/>
                <w:szCs w:val="18"/>
              </w:rPr>
            </w:pPr>
            <w:r>
              <w:rPr>
                <w:rFonts w:ascii="Calibri" w:hAnsi="Calibri"/>
                <w:sz w:val="18"/>
                <w:szCs w:val="18"/>
              </w:rPr>
              <w:t>*operable window,</w:t>
            </w:r>
          </w:p>
          <w:p w14:paraId="4886A711" w14:textId="7782688E" w:rsidR="003043F0" w:rsidRPr="00C24189" w:rsidRDefault="003043F0" w:rsidP="003043F0">
            <w:pPr>
              <w:tabs>
                <w:tab w:val="left" w:pos="5760"/>
                <w:tab w:val="left" w:pos="7212"/>
              </w:tabs>
              <w:jc w:val="center"/>
              <w:rPr>
                <w:rFonts w:ascii="Calibri" w:hAnsi="Calibri"/>
                <w:sz w:val="18"/>
                <w:szCs w:val="18"/>
              </w:rPr>
            </w:pPr>
            <w:r>
              <w:rPr>
                <w:rFonts w:ascii="Calibri" w:hAnsi="Calibri"/>
                <w:sz w:val="18"/>
                <w:szCs w:val="18"/>
              </w:rPr>
              <w:t>*Skylight&gt;&gt;</w:t>
            </w:r>
          </w:p>
        </w:tc>
        <w:tc>
          <w:tcPr>
            <w:tcW w:w="900" w:type="dxa"/>
            <w:vAlign w:val="center"/>
          </w:tcPr>
          <w:p w14:paraId="4886A712" w14:textId="77777777" w:rsidR="006D4567" w:rsidRPr="00C24189" w:rsidRDefault="006D4567" w:rsidP="006D4567">
            <w:pPr>
              <w:tabs>
                <w:tab w:val="left" w:pos="5760"/>
                <w:tab w:val="left" w:pos="7212"/>
              </w:tabs>
              <w:jc w:val="center"/>
              <w:rPr>
                <w:rFonts w:ascii="Calibri" w:hAnsi="Calibri"/>
                <w:sz w:val="18"/>
                <w:szCs w:val="18"/>
              </w:rPr>
            </w:pPr>
            <w:r>
              <w:rPr>
                <w:rFonts w:ascii="Calibri" w:hAnsi="Calibri"/>
                <w:sz w:val="18"/>
                <w:szCs w:val="18"/>
              </w:rPr>
              <w:t>&lt;&lt;User selects from list: metal, metal thermal break, non-metal&gt;&gt;</w:t>
            </w:r>
          </w:p>
        </w:tc>
        <w:tc>
          <w:tcPr>
            <w:tcW w:w="990" w:type="dxa"/>
            <w:vAlign w:val="center"/>
          </w:tcPr>
          <w:p w14:paraId="4886A713" w14:textId="77777777" w:rsidR="006D4567" w:rsidRPr="00C24189" w:rsidRDefault="006D4567" w:rsidP="00FE088D">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 None</w:t>
            </w:r>
            <w:r w:rsidRPr="00F3441B">
              <w:rPr>
                <w:rFonts w:ascii="Calibri" w:hAnsi="Calibri"/>
                <w:sz w:val="18"/>
                <w:szCs w:val="18"/>
              </w:rPr>
              <w:t>, Chromogenic Glazing, Integrated Shading devi</w:t>
            </w:r>
            <w:r>
              <w:rPr>
                <w:rFonts w:ascii="Calibri" w:hAnsi="Calibri"/>
                <w:sz w:val="18"/>
                <w:szCs w:val="18"/>
              </w:rPr>
              <w:t>c</w:t>
            </w:r>
            <w:r w:rsidRPr="00F3441B">
              <w:rPr>
                <w:rFonts w:ascii="Calibri" w:hAnsi="Calibri"/>
                <w:sz w:val="18"/>
                <w:szCs w:val="18"/>
              </w:rPr>
              <w:t>e</w:t>
            </w:r>
            <w:r>
              <w:rPr>
                <w:rFonts w:ascii="Calibri" w:hAnsi="Calibri"/>
                <w:sz w:val="18"/>
                <w:szCs w:val="18"/>
              </w:rPr>
              <w:t>&gt;&gt;</w:t>
            </w:r>
          </w:p>
        </w:tc>
        <w:tc>
          <w:tcPr>
            <w:tcW w:w="1080" w:type="dxa"/>
            <w:vAlign w:val="center"/>
          </w:tcPr>
          <w:p w14:paraId="4886A714" w14:textId="77777777" w:rsidR="006D4567" w:rsidRPr="00C24189" w:rsidRDefault="006D4567" w:rsidP="006D4567">
            <w:pPr>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North, East, South and West</w:t>
            </w:r>
            <w:r>
              <w:rPr>
                <w:rFonts w:ascii="Calibri" w:hAnsi="Calibri"/>
                <w:sz w:val="18"/>
                <w:szCs w:val="18"/>
              </w:rPr>
              <w:t>&gt;&gt;</w:t>
            </w:r>
          </w:p>
        </w:tc>
        <w:tc>
          <w:tcPr>
            <w:tcW w:w="950" w:type="dxa"/>
            <w:vAlign w:val="center"/>
          </w:tcPr>
          <w:p w14:paraId="4886A715"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&lt;&lt;User input: Number&gt;&gt;</w:t>
            </w:r>
          </w:p>
        </w:tc>
        <w:tc>
          <w:tcPr>
            <w:tcW w:w="828" w:type="dxa"/>
            <w:vAlign w:val="center"/>
          </w:tcPr>
          <w:p w14:paraId="4886A716"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&lt;&lt;User input: Number&gt;&gt;</w:t>
            </w:r>
          </w:p>
        </w:tc>
        <w:tc>
          <w:tcPr>
            <w:tcW w:w="946" w:type="dxa"/>
            <w:vAlign w:val="center"/>
          </w:tcPr>
          <w:p w14:paraId="4886A717" w14:textId="492D0E00" w:rsidR="006D4567" w:rsidRPr="00C24189" w:rsidRDefault="006D4567" w:rsidP="00C61DB9">
            <w:pPr>
              <w:tabs>
                <w:tab w:val="left" w:pos="3420"/>
                <w:tab w:val="left" w:pos="7212"/>
              </w:tabs>
              <w:jc w:val="center"/>
              <w:rPr>
                <w:rFonts w:ascii="Calibri" w:hAnsi="Calibri"/>
                <w:sz w:val="18"/>
                <w:szCs w:val="18"/>
              </w:rPr>
            </w:pPr>
            <w:r>
              <w:rPr>
                <w:rFonts w:ascii="Calibri" w:hAnsi="Calibri"/>
                <w:sz w:val="18"/>
                <w:szCs w:val="18"/>
              </w:rPr>
              <w:t>&lt;&lt;Calculated value: (</w:t>
            </w:r>
            <w:r w:rsidR="00C61DB9">
              <w:rPr>
                <w:rFonts w:ascii="Calibri" w:hAnsi="Calibri"/>
                <w:sz w:val="18"/>
                <w:szCs w:val="18"/>
              </w:rPr>
              <w:t>H</w:t>
            </w:r>
            <w:r>
              <w:rPr>
                <w:rFonts w:ascii="Calibri" w:hAnsi="Calibri"/>
                <w:sz w:val="18"/>
                <w:szCs w:val="18"/>
              </w:rPr>
              <w:t>07-</w:t>
            </w:r>
            <w:r w:rsidR="00C61DB9">
              <w:rPr>
                <w:rFonts w:ascii="Calibri" w:hAnsi="Calibri"/>
                <w:sz w:val="18"/>
                <w:szCs w:val="18"/>
              </w:rPr>
              <w:t>H</w:t>
            </w:r>
            <w:r>
              <w:rPr>
                <w:rFonts w:ascii="Calibri" w:hAnsi="Calibri"/>
                <w:sz w:val="18"/>
                <w:szCs w:val="18"/>
              </w:rPr>
              <w:t>06)&gt;&gt;</w:t>
            </w:r>
          </w:p>
        </w:tc>
        <w:tc>
          <w:tcPr>
            <w:tcW w:w="946" w:type="dxa"/>
            <w:vAlign w:val="center"/>
          </w:tcPr>
          <w:p w14:paraId="4886A718" w14:textId="77777777" w:rsidR="006D4567" w:rsidRPr="00C24189" w:rsidRDefault="006D4567" w:rsidP="006D4567">
            <w:pPr>
              <w:tabs>
                <w:tab w:val="left" w:pos="3420"/>
                <w:tab w:val="left" w:pos="7212"/>
              </w:tabs>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975" w:type="dxa"/>
            <w:vAlign w:val="center"/>
          </w:tcPr>
          <w:p w14:paraId="4886A719" w14:textId="69325142" w:rsidR="006D4567" w:rsidRDefault="006D4567" w:rsidP="006D4567">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71A" w14:textId="63D50BCF" w:rsidR="006D4567" w:rsidRPr="00C24189" w:rsidRDefault="006D4567" w:rsidP="006D4567">
            <w:pPr>
              <w:jc w:val="center"/>
              <w:rPr>
                <w:rFonts w:ascii="Calibri" w:hAnsi="Calibri"/>
                <w:sz w:val="18"/>
                <w:szCs w:val="18"/>
              </w:rPr>
            </w:pPr>
            <w:r>
              <w:rPr>
                <w:rFonts w:ascii="Calibri" w:hAnsi="Calibri"/>
                <w:sz w:val="18"/>
                <w:szCs w:val="18"/>
              </w:rPr>
              <w:t>And      NA6</w:t>
            </w:r>
            <w:r w:rsidR="00420164">
              <w:rPr>
                <w:rFonts w:ascii="Calibri" w:hAnsi="Calibri"/>
                <w:sz w:val="18"/>
                <w:szCs w:val="18"/>
              </w:rPr>
              <w:t>-2, or Area-weighted Average Worksheet (ENV-02)</w:t>
            </w:r>
            <w:r>
              <w:rPr>
                <w:rFonts w:ascii="Calibri" w:hAnsi="Calibri"/>
                <w:sz w:val="18"/>
                <w:szCs w:val="18"/>
              </w:rPr>
              <w:t>&gt;&gt;-</w:t>
            </w:r>
          </w:p>
        </w:tc>
        <w:tc>
          <w:tcPr>
            <w:tcW w:w="975" w:type="dxa"/>
            <w:vAlign w:val="center"/>
          </w:tcPr>
          <w:p w14:paraId="4886A71B" w14:textId="77777777" w:rsidR="006D4567" w:rsidRPr="00C24189" w:rsidRDefault="006D4567" w:rsidP="006D4567">
            <w:pPr>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DecimalNonnegative</w:t>
            </w:r>
            <w:proofErr w:type="spellEnd"/>
            <w:r>
              <w:rPr>
                <w:rFonts w:ascii="Calibri" w:hAnsi="Calibri"/>
                <w:sz w:val="18"/>
                <w:szCs w:val="18"/>
              </w:rPr>
              <w:t>&gt;&gt;</w:t>
            </w:r>
          </w:p>
        </w:tc>
        <w:tc>
          <w:tcPr>
            <w:tcW w:w="1040" w:type="dxa"/>
            <w:vAlign w:val="center"/>
          </w:tcPr>
          <w:p w14:paraId="4886A71C" w14:textId="4A643C59" w:rsidR="006D4567" w:rsidRDefault="006D4567" w:rsidP="006D4567">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 xml:space="preserve">NFRC, </w:t>
            </w:r>
            <w:r w:rsidRPr="00F3441B">
              <w:rPr>
                <w:rFonts w:ascii="Calibri" w:hAnsi="Calibri"/>
                <w:sz w:val="18"/>
                <w:szCs w:val="18"/>
              </w:rPr>
              <w:t>Table</w:t>
            </w:r>
            <w:r>
              <w:rPr>
                <w:rFonts w:ascii="Calibri" w:hAnsi="Calibri"/>
                <w:sz w:val="18"/>
                <w:szCs w:val="18"/>
              </w:rPr>
              <w:t>s</w:t>
            </w:r>
            <w:r w:rsidRPr="00F3441B">
              <w:rPr>
                <w:rFonts w:ascii="Calibri" w:hAnsi="Calibri"/>
                <w:sz w:val="18"/>
                <w:szCs w:val="18"/>
              </w:rPr>
              <w:t xml:space="preserve"> 110.6-A</w:t>
            </w:r>
            <w:r>
              <w:rPr>
                <w:rFonts w:ascii="Calibri" w:hAnsi="Calibri"/>
                <w:sz w:val="18"/>
                <w:szCs w:val="18"/>
              </w:rPr>
              <w:t xml:space="preserve"> and    110.6-B</w:t>
            </w:r>
            <w:r w:rsidR="00420164">
              <w:rPr>
                <w:rFonts w:ascii="Calibri" w:hAnsi="Calibri"/>
                <w:sz w:val="18"/>
                <w:szCs w:val="18"/>
              </w:rPr>
              <w:t>,</w:t>
            </w:r>
            <w:r w:rsidRPr="00F3441B">
              <w:rPr>
                <w:rFonts w:ascii="Calibri" w:hAnsi="Calibri"/>
                <w:sz w:val="18"/>
                <w:szCs w:val="18"/>
              </w:rPr>
              <w:t xml:space="preserve"> Equation</w:t>
            </w:r>
            <w:r>
              <w:rPr>
                <w:rFonts w:ascii="Calibri" w:hAnsi="Calibri"/>
                <w:sz w:val="18"/>
                <w:szCs w:val="18"/>
              </w:rPr>
              <w:t>s</w:t>
            </w:r>
            <w:r w:rsidRPr="00F3441B">
              <w:rPr>
                <w:rFonts w:ascii="Calibri" w:hAnsi="Calibri"/>
                <w:sz w:val="18"/>
                <w:szCs w:val="18"/>
              </w:rPr>
              <w:t xml:space="preserve"> NA6-1</w:t>
            </w:r>
          </w:p>
          <w:p w14:paraId="4886A71D" w14:textId="067F9095" w:rsidR="006D4567" w:rsidRPr="00C24189" w:rsidRDefault="006D4567" w:rsidP="006D4567">
            <w:pPr>
              <w:jc w:val="center"/>
              <w:rPr>
                <w:rFonts w:ascii="Calibri" w:hAnsi="Calibri"/>
                <w:sz w:val="20"/>
                <w:szCs w:val="20"/>
              </w:rPr>
            </w:pPr>
            <w:r>
              <w:rPr>
                <w:rFonts w:ascii="Calibri" w:hAnsi="Calibri"/>
                <w:sz w:val="18"/>
                <w:szCs w:val="18"/>
              </w:rPr>
              <w:t>And      NA6</w:t>
            </w:r>
            <w:r w:rsidR="00420164">
              <w:rPr>
                <w:rFonts w:ascii="Calibri" w:hAnsi="Calibri"/>
                <w:sz w:val="18"/>
                <w:szCs w:val="18"/>
              </w:rPr>
              <w:t>-2, or Area-weighted Average Worksheet (ENV-02)</w:t>
            </w:r>
            <w:r>
              <w:rPr>
                <w:rFonts w:ascii="Calibri" w:hAnsi="Calibri"/>
                <w:sz w:val="18"/>
                <w:szCs w:val="18"/>
              </w:rPr>
              <w:t>&gt;&gt;</w:t>
            </w:r>
          </w:p>
        </w:tc>
        <w:tc>
          <w:tcPr>
            <w:tcW w:w="1087" w:type="dxa"/>
            <w:vAlign w:val="center"/>
          </w:tcPr>
          <w:p w14:paraId="4886A71E" w14:textId="77777777" w:rsidR="006D4567" w:rsidRPr="00C24189" w:rsidRDefault="006D4567" w:rsidP="006D4567">
            <w:pPr>
              <w:jc w:val="center"/>
              <w:rPr>
                <w:rFonts w:ascii="Calibri" w:hAnsi="Calibri"/>
                <w:sz w:val="20"/>
                <w:szCs w:val="20"/>
              </w:rPr>
            </w:pPr>
            <w:r>
              <w:rPr>
                <w:rFonts w:ascii="Calibri" w:hAnsi="Calibri"/>
                <w:sz w:val="18"/>
                <w:szCs w:val="18"/>
              </w:rPr>
              <w:t xml:space="preserve">&lt;&lt;User selects from list: Drop Arm Awnings, Louvered Sun Screen, Low Sun Angle Louvered Sun Screen, None, Operable Awnings, South-facing Overhang, Retractable </w:t>
            </w:r>
            <w:proofErr w:type="gramStart"/>
            <w:r>
              <w:rPr>
                <w:rFonts w:ascii="Calibri" w:hAnsi="Calibri"/>
                <w:sz w:val="18"/>
                <w:szCs w:val="18"/>
              </w:rPr>
              <w:t>Awnings,  Roll</w:t>
            </w:r>
            <w:proofErr w:type="gramEnd"/>
            <w:r>
              <w:rPr>
                <w:rFonts w:ascii="Calibri" w:hAnsi="Calibri"/>
                <w:sz w:val="18"/>
                <w:szCs w:val="18"/>
              </w:rPr>
              <w:t xml:space="preserve"> Down Blinds Or Slats, Standard Bug Screen, Sun Screen, Vertical Roller Or Shades&gt;&gt;</w:t>
            </w:r>
          </w:p>
        </w:tc>
        <w:tc>
          <w:tcPr>
            <w:tcW w:w="1681" w:type="dxa"/>
            <w:tcBorders>
              <w:right w:val="single" w:sz="4" w:space="0" w:color="auto"/>
            </w:tcBorders>
            <w:vAlign w:val="center"/>
          </w:tcPr>
          <w:p w14:paraId="4886A71F" w14:textId="7F2E8F02" w:rsidR="006D4567" w:rsidRPr="00F3441B" w:rsidRDefault="006D4567" w:rsidP="006D4567">
            <w:pPr>
              <w:keepNext/>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sidR="00F81296">
              <w:rPr>
                <w:rFonts w:ascii="Calibri" w:hAnsi="Calibri"/>
                <w:sz w:val="18"/>
                <w:szCs w:val="18"/>
              </w:rPr>
              <w:t xml:space="preserve">13 </w:t>
            </w:r>
            <w:r>
              <w:rPr>
                <w:rFonts w:ascii="Calibri" w:hAnsi="Calibri"/>
                <w:sz w:val="18"/>
                <w:szCs w:val="18"/>
              </w:rPr>
              <w:t>equal to None</w:t>
            </w:r>
            <w:r w:rsidR="003043F0">
              <w:rPr>
                <w:rFonts w:ascii="Calibri" w:hAnsi="Calibri"/>
                <w:sz w:val="18"/>
                <w:szCs w:val="18"/>
              </w:rPr>
              <w:t xml:space="preserve">, or </w:t>
            </w:r>
            <w:r w:rsidR="00C61DB9">
              <w:rPr>
                <w:rFonts w:ascii="Calibri" w:hAnsi="Calibri"/>
                <w:sz w:val="18"/>
                <w:szCs w:val="18"/>
              </w:rPr>
              <w:t>H</w:t>
            </w:r>
            <w:r w:rsidR="003043F0">
              <w:rPr>
                <w:rFonts w:ascii="Calibri" w:hAnsi="Calibri"/>
                <w:sz w:val="18"/>
                <w:szCs w:val="18"/>
              </w:rPr>
              <w:t>04 contains Chromogenic glazing,</w:t>
            </w:r>
            <w:r>
              <w:rPr>
                <w:rFonts w:ascii="Calibri" w:hAnsi="Calibri"/>
                <w:sz w:val="18"/>
                <w:szCs w:val="18"/>
              </w:rPr>
              <w:t xml:space="preserve"> then report N/</w:t>
            </w:r>
            <w:proofErr w:type="gramStart"/>
            <w:r>
              <w:rPr>
                <w:rFonts w:ascii="Calibri" w:hAnsi="Calibri"/>
                <w:sz w:val="18"/>
                <w:szCs w:val="18"/>
              </w:rPr>
              <w:t>A;</w:t>
            </w:r>
            <w:proofErr w:type="gramEnd"/>
          </w:p>
          <w:p w14:paraId="4886A720" w14:textId="77777777" w:rsidR="006D4567" w:rsidRPr="00F3441B" w:rsidRDefault="006D4567" w:rsidP="006D4567">
            <w:pPr>
              <w:keepNext/>
              <w:jc w:val="center"/>
              <w:rPr>
                <w:rFonts w:ascii="Calibri" w:hAnsi="Calibri"/>
                <w:sz w:val="18"/>
                <w:szCs w:val="18"/>
              </w:rPr>
            </w:pPr>
          </w:p>
          <w:p w14:paraId="4886A721" w14:textId="77777777" w:rsidR="006D4567" w:rsidRPr="00C24189" w:rsidRDefault="006D4567" w:rsidP="006D4567">
            <w:pPr>
              <w:jc w:val="center"/>
              <w:rPr>
                <w:rFonts w:ascii="Calibri" w:hAnsi="Calibri"/>
                <w:sz w:val="20"/>
                <w:szCs w:val="20"/>
              </w:rPr>
            </w:pPr>
            <w:r>
              <w:rPr>
                <w:rFonts w:ascii="Calibri" w:hAnsi="Calibri"/>
                <w:sz w:val="18"/>
                <w:szCs w:val="18"/>
              </w:rPr>
              <w:t>Else report value from CF1R-ENV-03&gt;&gt;</w:t>
            </w:r>
          </w:p>
        </w:tc>
      </w:tr>
      <w:tr w:rsidR="006D4567" w:rsidRPr="00C24189" w14:paraId="4886A731" w14:textId="77777777" w:rsidTr="00120047">
        <w:trPr>
          <w:cantSplit/>
          <w:trHeight w:val="288"/>
        </w:trPr>
        <w:tc>
          <w:tcPr>
            <w:tcW w:w="805" w:type="dxa"/>
            <w:tcBorders>
              <w:left w:val="single" w:sz="4" w:space="0" w:color="auto"/>
              <w:right w:val="single" w:sz="4" w:space="0" w:color="auto"/>
            </w:tcBorders>
            <w:vAlign w:val="center"/>
          </w:tcPr>
          <w:p w14:paraId="4886A723" w14:textId="5567505A"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1170" w:type="dxa"/>
            <w:tcBorders>
              <w:left w:val="single" w:sz="4" w:space="0" w:color="auto"/>
            </w:tcBorders>
            <w:vAlign w:val="center"/>
          </w:tcPr>
          <w:p w14:paraId="4886A724" w14:textId="77777777"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900" w:type="dxa"/>
            <w:vAlign w:val="center"/>
          </w:tcPr>
          <w:p w14:paraId="4886A725" w14:textId="77777777" w:rsidR="006D4567" w:rsidRPr="00C24189" w:rsidRDefault="006D4567" w:rsidP="006D4567">
            <w:pPr>
              <w:tabs>
                <w:tab w:val="left" w:pos="2160"/>
                <w:tab w:val="left" w:pos="2700"/>
                <w:tab w:val="left" w:pos="5760"/>
                <w:tab w:val="left" w:pos="7212"/>
              </w:tabs>
              <w:jc w:val="center"/>
              <w:rPr>
                <w:rFonts w:ascii="Calibri" w:hAnsi="Calibri"/>
                <w:sz w:val="18"/>
                <w:szCs w:val="18"/>
              </w:rPr>
            </w:pPr>
          </w:p>
        </w:tc>
        <w:tc>
          <w:tcPr>
            <w:tcW w:w="990" w:type="dxa"/>
          </w:tcPr>
          <w:p w14:paraId="4886A726" w14:textId="77777777" w:rsidR="006D4567" w:rsidRPr="00C24189" w:rsidRDefault="006D4567" w:rsidP="006D4567">
            <w:pPr>
              <w:jc w:val="center"/>
              <w:rPr>
                <w:rFonts w:ascii="Calibri" w:hAnsi="Calibri"/>
                <w:sz w:val="18"/>
                <w:szCs w:val="18"/>
              </w:rPr>
            </w:pPr>
          </w:p>
        </w:tc>
        <w:tc>
          <w:tcPr>
            <w:tcW w:w="1080" w:type="dxa"/>
            <w:vAlign w:val="center"/>
          </w:tcPr>
          <w:p w14:paraId="4886A727" w14:textId="77777777" w:rsidR="006D4567" w:rsidRPr="00C24189" w:rsidRDefault="006D4567" w:rsidP="006D4567">
            <w:pPr>
              <w:jc w:val="center"/>
              <w:rPr>
                <w:rFonts w:ascii="Calibri" w:hAnsi="Calibri"/>
                <w:sz w:val="18"/>
                <w:szCs w:val="18"/>
              </w:rPr>
            </w:pPr>
          </w:p>
        </w:tc>
        <w:tc>
          <w:tcPr>
            <w:tcW w:w="950" w:type="dxa"/>
            <w:vAlign w:val="center"/>
          </w:tcPr>
          <w:p w14:paraId="4886A728" w14:textId="77777777" w:rsidR="006D4567" w:rsidRPr="00C24189" w:rsidRDefault="006D4567" w:rsidP="006D4567">
            <w:pPr>
              <w:tabs>
                <w:tab w:val="left" w:pos="3420"/>
                <w:tab w:val="left" w:pos="7212"/>
              </w:tabs>
              <w:jc w:val="center"/>
              <w:rPr>
                <w:rFonts w:ascii="Calibri" w:hAnsi="Calibri"/>
                <w:sz w:val="18"/>
                <w:szCs w:val="18"/>
              </w:rPr>
            </w:pPr>
          </w:p>
        </w:tc>
        <w:tc>
          <w:tcPr>
            <w:tcW w:w="828" w:type="dxa"/>
            <w:vAlign w:val="center"/>
          </w:tcPr>
          <w:p w14:paraId="4886A729" w14:textId="77777777" w:rsidR="006D4567" w:rsidRPr="00C24189" w:rsidRDefault="006D4567" w:rsidP="006D4567">
            <w:pPr>
              <w:tabs>
                <w:tab w:val="left" w:pos="3420"/>
                <w:tab w:val="left" w:pos="7212"/>
              </w:tabs>
              <w:jc w:val="center"/>
              <w:rPr>
                <w:rFonts w:ascii="Calibri" w:hAnsi="Calibri"/>
                <w:sz w:val="18"/>
                <w:szCs w:val="18"/>
              </w:rPr>
            </w:pPr>
          </w:p>
        </w:tc>
        <w:tc>
          <w:tcPr>
            <w:tcW w:w="946" w:type="dxa"/>
            <w:tcBorders>
              <w:bottom w:val="single" w:sz="4" w:space="0" w:color="auto"/>
            </w:tcBorders>
            <w:vAlign w:val="center"/>
          </w:tcPr>
          <w:p w14:paraId="4886A72A" w14:textId="77777777" w:rsidR="006D4567" w:rsidRPr="00C24189" w:rsidRDefault="006D4567" w:rsidP="006D4567">
            <w:pPr>
              <w:tabs>
                <w:tab w:val="left" w:pos="3420"/>
                <w:tab w:val="left" w:pos="7212"/>
              </w:tabs>
              <w:jc w:val="center"/>
              <w:rPr>
                <w:rFonts w:ascii="Calibri" w:hAnsi="Calibri"/>
                <w:sz w:val="18"/>
                <w:szCs w:val="18"/>
              </w:rPr>
            </w:pPr>
          </w:p>
        </w:tc>
        <w:tc>
          <w:tcPr>
            <w:tcW w:w="946" w:type="dxa"/>
            <w:vAlign w:val="center"/>
          </w:tcPr>
          <w:p w14:paraId="4886A72B" w14:textId="77777777" w:rsidR="006D4567" w:rsidRPr="00C24189" w:rsidRDefault="006D4567" w:rsidP="006D4567">
            <w:pPr>
              <w:tabs>
                <w:tab w:val="left" w:pos="3420"/>
                <w:tab w:val="left" w:pos="7212"/>
              </w:tabs>
              <w:jc w:val="center"/>
              <w:rPr>
                <w:rFonts w:ascii="Calibri" w:hAnsi="Calibri"/>
                <w:sz w:val="18"/>
                <w:szCs w:val="18"/>
              </w:rPr>
            </w:pPr>
          </w:p>
        </w:tc>
        <w:tc>
          <w:tcPr>
            <w:tcW w:w="975" w:type="dxa"/>
            <w:vAlign w:val="center"/>
          </w:tcPr>
          <w:p w14:paraId="4886A72C" w14:textId="77777777" w:rsidR="006D4567" w:rsidRPr="00C24189" w:rsidRDefault="006D4567" w:rsidP="006D4567">
            <w:pPr>
              <w:jc w:val="center"/>
              <w:rPr>
                <w:rFonts w:ascii="Calibri" w:hAnsi="Calibri"/>
                <w:sz w:val="18"/>
                <w:szCs w:val="18"/>
              </w:rPr>
            </w:pPr>
          </w:p>
        </w:tc>
        <w:tc>
          <w:tcPr>
            <w:tcW w:w="975" w:type="dxa"/>
            <w:vAlign w:val="center"/>
          </w:tcPr>
          <w:p w14:paraId="4886A72D" w14:textId="77777777" w:rsidR="006D4567" w:rsidRPr="00C24189" w:rsidRDefault="006D4567" w:rsidP="006D4567">
            <w:pPr>
              <w:jc w:val="center"/>
              <w:rPr>
                <w:rFonts w:ascii="Calibri" w:hAnsi="Calibri"/>
                <w:sz w:val="18"/>
                <w:szCs w:val="18"/>
              </w:rPr>
            </w:pPr>
          </w:p>
        </w:tc>
        <w:tc>
          <w:tcPr>
            <w:tcW w:w="1040" w:type="dxa"/>
            <w:vAlign w:val="center"/>
          </w:tcPr>
          <w:p w14:paraId="4886A72E" w14:textId="77777777" w:rsidR="006D4567" w:rsidRPr="00C24189" w:rsidRDefault="006D4567" w:rsidP="006D4567">
            <w:pPr>
              <w:jc w:val="center"/>
              <w:rPr>
                <w:rFonts w:ascii="Calibri" w:hAnsi="Calibri"/>
                <w:sz w:val="20"/>
                <w:szCs w:val="20"/>
              </w:rPr>
            </w:pPr>
          </w:p>
        </w:tc>
        <w:tc>
          <w:tcPr>
            <w:tcW w:w="1087" w:type="dxa"/>
            <w:vAlign w:val="center"/>
          </w:tcPr>
          <w:p w14:paraId="4886A72F" w14:textId="77777777" w:rsidR="006D4567" w:rsidRPr="00C24189" w:rsidRDefault="006D4567" w:rsidP="006D4567">
            <w:pPr>
              <w:jc w:val="center"/>
              <w:rPr>
                <w:rFonts w:ascii="Calibri" w:hAnsi="Calibri"/>
                <w:sz w:val="20"/>
                <w:szCs w:val="20"/>
              </w:rPr>
            </w:pPr>
          </w:p>
        </w:tc>
        <w:tc>
          <w:tcPr>
            <w:tcW w:w="1681" w:type="dxa"/>
            <w:tcBorders>
              <w:right w:val="single" w:sz="4" w:space="0" w:color="auto"/>
            </w:tcBorders>
            <w:vAlign w:val="center"/>
          </w:tcPr>
          <w:p w14:paraId="4886A730" w14:textId="77777777" w:rsidR="006D4567" w:rsidRPr="00C24189" w:rsidRDefault="006D4567" w:rsidP="006D4567">
            <w:pPr>
              <w:jc w:val="center"/>
              <w:rPr>
                <w:rFonts w:ascii="Calibri" w:hAnsi="Calibri"/>
                <w:sz w:val="20"/>
                <w:szCs w:val="20"/>
              </w:rPr>
            </w:pPr>
          </w:p>
        </w:tc>
      </w:tr>
      <w:tr w:rsidR="003043F0" w:rsidRPr="00C24189" w14:paraId="4886A736" w14:textId="77777777" w:rsidTr="00120047">
        <w:trPr>
          <w:cantSplit/>
          <w:trHeight w:val="288"/>
        </w:trPr>
        <w:tc>
          <w:tcPr>
            <w:tcW w:w="805" w:type="dxa"/>
            <w:tcBorders>
              <w:left w:val="single" w:sz="4" w:space="0" w:color="auto"/>
            </w:tcBorders>
            <w:vAlign w:val="center"/>
          </w:tcPr>
          <w:p w14:paraId="4886A732" w14:textId="77777777"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15</w:t>
            </w:r>
          </w:p>
        </w:tc>
        <w:tc>
          <w:tcPr>
            <w:tcW w:w="5918" w:type="dxa"/>
            <w:gridSpan w:val="6"/>
            <w:tcBorders>
              <w:right w:val="single" w:sz="4" w:space="0" w:color="auto"/>
            </w:tcBorders>
            <w:vAlign w:val="center"/>
          </w:tcPr>
          <w:p w14:paraId="4886A733" w14:textId="77777777" w:rsidR="003043F0" w:rsidRPr="00C24189" w:rsidRDefault="003043F0"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West-facing Fenestration Area</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35" w14:textId="5534B635" w:rsidR="003043F0" w:rsidRPr="00C24189" w:rsidRDefault="003043F0" w:rsidP="00C61DB9">
            <w:pPr>
              <w:jc w:val="center"/>
              <w:rPr>
                <w:rFonts w:ascii="Calibri" w:hAnsi="Calibri"/>
                <w:sz w:val="18"/>
                <w:szCs w:val="18"/>
              </w:rPr>
            </w:pPr>
            <w:r>
              <w:rPr>
                <w:rFonts w:ascii="Calibri" w:hAnsi="Calibri"/>
                <w:sz w:val="18"/>
                <w:szCs w:val="18"/>
              </w:rPr>
              <w:t xml:space="preserve">&lt;&lt;Calculated value: sum of </w:t>
            </w:r>
            <w:r w:rsidR="00C61DB9">
              <w:rPr>
                <w:rFonts w:ascii="Calibri" w:hAnsi="Calibri"/>
                <w:sz w:val="18"/>
                <w:szCs w:val="18"/>
              </w:rPr>
              <w:t>H</w:t>
            </w:r>
            <w:r>
              <w:rPr>
                <w:rFonts w:ascii="Calibri" w:hAnsi="Calibri"/>
                <w:sz w:val="18"/>
                <w:szCs w:val="18"/>
              </w:rPr>
              <w:t xml:space="preserve">08 where </w:t>
            </w:r>
            <w:r w:rsidR="00C61DB9">
              <w:rPr>
                <w:rFonts w:ascii="Calibri" w:hAnsi="Calibri"/>
                <w:sz w:val="18"/>
                <w:szCs w:val="18"/>
              </w:rPr>
              <w:t>H</w:t>
            </w:r>
            <w:r>
              <w:rPr>
                <w:rFonts w:ascii="Calibri" w:hAnsi="Calibri"/>
                <w:sz w:val="18"/>
                <w:szCs w:val="18"/>
              </w:rPr>
              <w:t>05 = West&gt;&gt;</w:t>
            </w:r>
          </w:p>
        </w:tc>
      </w:tr>
      <w:tr w:rsidR="003043F0" w:rsidRPr="00C24189" w14:paraId="4886A73B" w14:textId="77777777" w:rsidTr="00120047">
        <w:trPr>
          <w:cantSplit/>
          <w:trHeight w:val="288"/>
        </w:trPr>
        <w:tc>
          <w:tcPr>
            <w:tcW w:w="805" w:type="dxa"/>
            <w:tcBorders>
              <w:left w:val="single" w:sz="4" w:space="0" w:color="auto"/>
            </w:tcBorders>
            <w:vAlign w:val="center"/>
          </w:tcPr>
          <w:p w14:paraId="4886A737" w14:textId="77777777"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16</w:t>
            </w:r>
          </w:p>
        </w:tc>
        <w:tc>
          <w:tcPr>
            <w:tcW w:w="5918" w:type="dxa"/>
            <w:gridSpan w:val="6"/>
            <w:tcBorders>
              <w:right w:val="single" w:sz="4" w:space="0" w:color="auto"/>
            </w:tcBorders>
            <w:vAlign w:val="center"/>
          </w:tcPr>
          <w:p w14:paraId="4886A738" w14:textId="12FA4DAC"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Is Net Added Fenestration Area ≤ 0 for west-facing fenestration?</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3A" w14:textId="623EFF32" w:rsidR="003043F0" w:rsidRPr="00C24189" w:rsidRDefault="003043F0" w:rsidP="00C61DB9">
            <w:pPr>
              <w:jc w:val="center"/>
              <w:rPr>
                <w:rFonts w:ascii="Calibri" w:hAnsi="Calibri"/>
                <w:sz w:val="18"/>
                <w:szCs w:val="18"/>
              </w:rPr>
            </w:pPr>
            <w:r>
              <w:rPr>
                <w:rFonts w:ascii="Calibri" w:hAnsi="Calibri"/>
                <w:sz w:val="18"/>
                <w:szCs w:val="18"/>
              </w:rPr>
              <w:t xml:space="preserve">&lt;&lt;Calculated value: if </w:t>
            </w:r>
            <w:r w:rsidR="00C61DB9">
              <w:rPr>
                <w:rFonts w:ascii="Calibri" w:hAnsi="Calibri"/>
                <w:sz w:val="18"/>
                <w:szCs w:val="18"/>
              </w:rPr>
              <w:t>H</w:t>
            </w:r>
            <w:r>
              <w:rPr>
                <w:rFonts w:ascii="Calibri" w:hAnsi="Calibri"/>
                <w:sz w:val="18"/>
                <w:szCs w:val="18"/>
              </w:rPr>
              <w:t>15 is less than or equal to 0 then value = Yes; else No&gt;&gt;</w:t>
            </w:r>
          </w:p>
        </w:tc>
      </w:tr>
      <w:tr w:rsidR="003043F0" w:rsidRPr="00C24189" w14:paraId="4886A74A" w14:textId="77777777" w:rsidTr="00120047">
        <w:trPr>
          <w:cantSplit/>
          <w:trHeight w:val="288"/>
        </w:trPr>
        <w:tc>
          <w:tcPr>
            <w:tcW w:w="805" w:type="dxa"/>
            <w:tcBorders>
              <w:left w:val="single" w:sz="4" w:space="0" w:color="auto"/>
            </w:tcBorders>
            <w:vAlign w:val="center"/>
          </w:tcPr>
          <w:p w14:paraId="4886A746" w14:textId="557DB6A3" w:rsidR="003043F0" w:rsidRPr="00C24189" w:rsidRDefault="003043F0" w:rsidP="00FE088D">
            <w:pPr>
              <w:tabs>
                <w:tab w:val="right" w:pos="5922"/>
                <w:tab w:val="left" w:pos="7212"/>
              </w:tabs>
              <w:jc w:val="center"/>
              <w:rPr>
                <w:rFonts w:ascii="Calibri" w:hAnsi="Calibri"/>
                <w:sz w:val="18"/>
                <w:szCs w:val="18"/>
              </w:rPr>
            </w:pPr>
            <w:r>
              <w:rPr>
                <w:rFonts w:ascii="Calibri" w:hAnsi="Calibri"/>
                <w:sz w:val="18"/>
                <w:szCs w:val="18"/>
              </w:rPr>
              <w:t>17</w:t>
            </w:r>
          </w:p>
        </w:tc>
        <w:tc>
          <w:tcPr>
            <w:tcW w:w="5918" w:type="dxa"/>
            <w:gridSpan w:val="6"/>
            <w:tcBorders>
              <w:right w:val="single" w:sz="4" w:space="0" w:color="auto"/>
            </w:tcBorders>
            <w:vAlign w:val="center"/>
          </w:tcPr>
          <w:p w14:paraId="4886A747" w14:textId="77777777" w:rsidR="003043F0" w:rsidRPr="00C24189" w:rsidRDefault="003043F0" w:rsidP="00FD271A">
            <w:pPr>
              <w:tabs>
                <w:tab w:val="left" w:pos="2160"/>
                <w:tab w:val="left" w:pos="2700"/>
                <w:tab w:val="left" w:pos="5760"/>
                <w:tab w:val="left" w:pos="7212"/>
              </w:tabs>
              <w:rPr>
                <w:rFonts w:ascii="Calibri" w:hAnsi="Calibri"/>
                <w:sz w:val="18"/>
                <w:szCs w:val="18"/>
              </w:rPr>
            </w:pPr>
            <w:r w:rsidRPr="00C24189">
              <w:rPr>
                <w:rFonts w:ascii="Calibri" w:hAnsi="Calibri"/>
                <w:sz w:val="18"/>
                <w:szCs w:val="18"/>
              </w:rPr>
              <w:t>Net Added Fenestration Area (all orientations)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49" w14:textId="25D1093E" w:rsidR="003043F0" w:rsidRPr="00C24189" w:rsidRDefault="003043F0" w:rsidP="00C61DB9">
            <w:pPr>
              <w:jc w:val="center"/>
              <w:rPr>
                <w:rFonts w:ascii="Calibri" w:hAnsi="Calibri"/>
                <w:sz w:val="18"/>
                <w:szCs w:val="18"/>
              </w:rPr>
            </w:pPr>
            <w:r>
              <w:rPr>
                <w:rFonts w:ascii="Calibri" w:hAnsi="Calibri"/>
                <w:sz w:val="18"/>
                <w:szCs w:val="18"/>
              </w:rPr>
              <w:t xml:space="preserve">&lt;&lt;Calculated value: sum of </w:t>
            </w:r>
            <w:r w:rsidR="00C61DB9">
              <w:rPr>
                <w:rFonts w:ascii="Calibri" w:hAnsi="Calibri"/>
                <w:sz w:val="18"/>
                <w:szCs w:val="18"/>
              </w:rPr>
              <w:t>H</w:t>
            </w:r>
            <w:r>
              <w:rPr>
                <w:rFonts w:ascii="Calibri" w:hAnsi="Calibri"/>
                <w:sz w:val="18"/>
                <w:szCs w:val="18"/>
              </w:rPr>
              <w:t>08&gt;&gt;</w:t>
            </w:r>
          </w:p>
        </w:tc>
      </w:tr>
      <w:tr w:rsidR="003043F0" w:rsidRPr="00C24189" w14:paraId="4886A74F" w14:textId="77777777" w:rsidTr="00120047">
        <w:trPr>
          <w:cantSplit/>
          <w:trHeight w:val="288"/>
        </w:trPr>
        <w:tc>
          <w:tcPr>
            <w:tcW w:w="805" w:type="dxa"/>
            <w:tcBorders>
              <w:left w:val="single" w:sz="4" w:space="0" w:color="auto"/>
            </w:tcBorders>
            <w:vAlign w:val="center"/>
          </w:tcPr>
          <w:p w14:paraId="4886A74B" w14:textId="52D474F0"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18</w:t>
            </w:r>
          </w:p>
        </w:tc>
        <w:tc>
          <w:tcPr>
            <w:tcW w:w="5918" w:type="dxa"/>
            <w:gridSpan w:val="6"/>
            <w:tcBorders>
              <w:right w:val="single" w:sz="4" w:space="0" w:color="auto"/>
            </w:tcBorders>
            <w:vAlign w:val="center"/>
          </w:tcPr>
          <w:p w14:paraId="4886A74C" w14:textId="11028FDD"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Is Net Added Fenestration Area ≤ 0 for all orientations?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4E" w14:textId="5F5C4E76" w:rsidR="003043F0" w:rsidRPr="00C24189" w:rsidRDefault="003043F0" w:rsidP="00C61DB9">
            <w:pPr>
              <w:jc w:val="center"/>
              <w:rPr>
                <w:rFonts w:ascii="Calibri" w:hAnsi="Calibri"/>
                <w:sz w:val="18"/>
                <w:szCs w:val="18"/>
              </w:rPr>
            </w:pPr>
            <w:r>
              <w:rPr>
                <w:rFonts w:ascii="Calibri" w:hAnsi="Calibri"/>
                <w:sz w:val="18"/>
                <w:szCs w:val="18"/>
              </w:rPr>
              <w:t xml:space="preserve">&lt;&lt;Calculated value: if </w:t>
            </w:r>
            <w:r w:rsidR="00C61DB9">
              <w:rPr>
                <w:rFonts w:ascii="Calibri" w:hAnsi="Calibri"/>
                <w:sz w:val="18"/>
                <w:szCs w:val="18"/>
              </w:rPr>
              <w:t>H</w:t>
            </w:r>
            <w:r>
              <w:rPr>
                <w:rFonts w:ascii="Calibri" w:hAnsi="Calibri"/>
                <w:sz w:val="18"/>
                <w:szCs w:val="18"/>
              </w:rPr>
              <w:t>17 is less than or equal to 0 then value = Yes; else No&gt;&gt;</w:t>
            </w:r>
          </w:p>
        </w:tc>
      </w:tr>
      <w:tr w:rsidR="003043F0" w:rsidRPr="00C24189" w14:paraId="4886A754" w14:textId="77777777" w:rsidTr="00120047">
        <w:trPr>
          <w:cantSplit/>
          <w:trHeight w:val="288"/>
        </w:trPr>
        <w:tc>
          <w:tcPr>
            <w:tcW w:w="805" w:type="dxa"/>
            <w:tcBorders>
              <w:left w:val="single" w:sz="4" w:space="0" w:color="auto"/>
            </w:tcBorders>
            <w:vAlign w:val="center"/>
          </w:tcPr>
          <w:p w14:paraId="4886A750" w14:textId="38673322"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lastRenderedPageBreak/>
              <w:t>19</w:t>
            </w:r>
          </w:p>
        </w:tc>
        <w:tc>
          <w:tcPr>
            <w:tcW w:w="5918" w:type="dxa"/>
            <w:gridSpan w:val="6"/>
            <w:tcBorders>
              <w:right w:val="single" w:sz="4" w:space="0" w:color="auto"/>
            </w:tcBorders>
            <w:vAlign w:val="center"/>
          </w:tcPr>
          <w:p w14:paraId="4886A751" w14:textId="6A21675B"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3C7BCFCB" w14:textId="733AF4E2" w:rsidR="003043F0" w:rsidRDefault="003043F0" w:rsidP="006D4567">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 xml:space="preserve">02 does not contain fixed or operable window then report </w:t>
            </w:r>
            <w:proofErr w:type="gramStart"/>
            <w:r>
              <w:rPr>
                <w:rFonts w:ascii="Calibri" w:hAnsi="Calibri"/>
                <w:sz w:val="18"/>
                <w:szCs w:val="18"/>
              </w:rPr>
              <w:t>NA;</w:t>
            </w:r>
            <w:proofErr w:type="gramEnd"/>
          </w:p>
          <w:p w14:paraId="4886A753" w14:textId="78EE799F" w:rsidR="003043F0" w:rsidRPr="00C24189" w:rsidRDefault="003043F0"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fixed or operable </w:t>
            </w:r>
            <w:proofErr w:type="gramStart"/>
            <w:r>
              <w:rPr>
                <w:rFonts w:ascii="Calibri" w:hAnsi="Calibri"/>
                <w:sz w:val="18"/>
                <w:szCs w:val="18"/>
              </w:rPr>
              <w:t>window</w:t>
            </w:r>
            <w:proofErr w:type="gramEnd"/>
            <w:r>
              <w:rPr>
                <w:rFonts w:ascii="Calibri" w:hAnsi="Calibri"/>
                <w:sz w:val="18"/>
                <w:szCs w:val="18"/>
              </w:rPr>
              <w:t xml:space="preserve"> then enter the single largest associated value from </w:t>
            </w:r>
            <w:r w:rsidR="00C61DB9">
              <w:rPr>
                <w:rFonts w:ascii="Calibri" w:hAnsi="Calibri"/>
                <w:sz w:val="18"/>
                <w:szCs w:val="18"/>
              </w:rPr>
              <w:t>H</w:t>
            </w:r>
            <w:r>
              <w:rPr>
                <w:rFonts w:ascii="Calibri" w:hAnsi="Calibri"/>
                <w:sz w:val="18"/>
                <w:szCs w:val="18"/>
              </w:rPr>
              <w:t>09&gt;&gt;</w:t>
            </w:r>
          </w:p>
        </w:tc>
      </w:tr>
      <w:tr w:rsidR="003043F0" w:rsidRPr="00C24189" w14:paraId="4886A759" w14:textId="77777777" w:rsidTr="00120047">
        <w:trPr>
          <w:cantSplit/>
          <w:trHeight w:val="288"/>
        </w:trPr>
        <w:tc>
          <w:tcPr>
            <w:tcW w:w="805" w:type="dxa"/>
            <w:tcBorders>
              <w:left w:val="single" w:sz="4" w:space="0" w:color="auto"/>
            </w:tcBorders>
            <w:vAlign w:val="center"/>
          </w:tcPr>
          <w:p w14:paraId="4886A755" w14:textId="6A82BCE1" w:rsidR="003043F0" w:rsidRPr="00C24189" w:rsidRDefault="003043F0" w:rsidP="006D4567">
            <w:pPr>
              <w:tabs>
                <w:tab w:val="right" w:pos="5922"/>
                <w:tab w:val="left" w:pos="7212"/>
              </w:tabs>
              <w:jc w:val="center"/>
              <w:rPr>
                <w:rFonts w:ascii="Calibri" w:hAnsi="Calibri"/>
                <w:sz w:val="18"/>
                <w:szCs w:val="18"/>
              </w:rPr>
            </w:pPr>
            <w:r>
              <w:rPr>
                <w:rFonts w:ascii="Calibri" w:hAnsi="Calibri"/>
                <w:sz w:val="18"/>
                <w:szCs w:val="18"/>
              </w:rPr>
              <w:t>20</w:t>
            </w:r>
          </w:p>
        </w:tc>
        <w:tc>
          <w:tcPr>
            <w:tcW w:w="5918" w:type="dxa"/>
            <w:gridSpan w:val="6"/>
            <w:tcBorders>
              <w:right w:val="single" w:sz="4" w:space="0" w:color="auto"/>
            </w:tcBorders>
            <w:vAlign w:val="center"/>
          </w:tcPr>
          <w:p w14:paraId="4886A756" w14:textId="0C0279BB" w:rsidR="003043F0" w:rsidRPr="00C24189" w:rsidRDefault="003043F0" w:rsidP="00FD271A">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886A758" w14:textId="4176E748" w:rsidR="003043F0" w:rsidRPr="00C24189" w:rsidRDefault="00ED3D9D" w:rsidP="007E7D73">
            <w:pPr>
              <w:jc w:val="center"/>
              <w:rPr>
                <w:rFonts w:ascii="Calibri" w:hAnsi="Calibri"/>
                <w:sz w:val="18"/>
                <w:szCs w:val="18"/>
              </w:rPr>
            </w:pPr>
            <w:r>
              <w:rPr>
                <w:rFonts w:ascii="Calibri" w:hAnsi="Calibri"/>
                <w:sz w:val="18"/>
                <w:szCs w:val="18"/>
              </w:rPr>
              <w:t xml:space="preserve">&lt;&lt;If F01 contains ‘Replace Fenestration/Glazing </w:t>
            </w:r>
            <w:r>
              <w:rPr>
                <w:rFonts w:ascii="Calibri" w:hAnsi="Calibri" w:cs="Calibri"/>
                <w:sz w:val="18"/>
                <w:szCs w:val="18"/>
              </w:rPr>
              <w:t>≤</w:t>
            </w:r>
            <w:r>
              <w:rPr>
                <w:rFonts w:ascii="Calibri" w:hAnsi="Calibri"/>
                <w:sz w:val="18"/>
                <w:szCs w:val="18"/>
              </w:rPr>
              <w:t xml:space="preserve"> 75 ft2 Window’ then report 0.40; else report 0.3</w:t>
            </w:r>
            <w:r w:rsidR="007E7D73">
              <w:rPr>
                <w:rFonts w:ascii="Calibri" w:hAnsi="Calibri"/>
                <w:sz w:val="18"/>
                <w:szCs w:val="18"/>
              </w:rPr>
              <w:t>0</w:t>
            </w:r>
            <w:r>
              <w:rPr>
                <w:rFonts w:ascii="Calibri" w:hAnsi="Calibri"/>
                <w:sz w:val="18"/>
                <w:szCs w:val="18"/>
              </w:rPr>
              <w:t>&gt;&gt;</w:t>
            </w:r>
          </w:p>
        </w:tc>
      </w:tr>
      <w:tr w:rsidR="003043F0" w:rsidRPr="00C24189" w14:paraId="135514BD"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24F37B81" w14:textId="038B0238"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21</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2BD5C55A" w14:textId="41452614"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35C24D0E" w14:textId="3617F8B1"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 xml:space="preserve">19 equals NA then value equals </w:t>
            </w:r>
            <w:proofErr w:type="gramStart"/>
            <w:r>
              <w:rPr>
                <w:rFonts w:ascii="Calibri" w:hAnsi="Calibri"/>
                <w:sz w:val="18"/>
                <w:szCs w:val="18"/>
              </w:rPr>
              <w:t>NA;</w:t>
            </w:r>
            <w:proofErr w:type="gramEnd"/>
          </w:p>
          <w:p w14:paraId="3F59DE27" w14:textId="018FE584"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19 is equal to or less than </w:t>
            </w:r>
            <w:r w:rsidR="00C61DB9">
              <w:rPr>
                <w:rFonts w:ascii="Calibri" w:hAnsi="Calibri"/>
                <w:sz w:val="18"/>
                <w:szCs w:val="18"/>
              </w:rPr>
              <w:t>H</w:t>
            </w:r>
            <w:r>
              <w:rPr>
                <w:rFonts w:ascii="Calibri" w:hAnsi="Calibri"/>
                <w:sz w:val="18"/>
                <w:szCs w:val="18"/>
              </w:rPr>
              <w:t>20 then report: Design Complies with the Maximum Allowed Fenestration U-</w:t>
            </w:r>
            <w:proofErr w:type="gramStart"/>
            <w:r>
              <w:rPr>
                <w:rFonts w:ascii="Calibri" w:hAnsi="Calibri"/>
                <w:sz w:val="18"/>
                <w:szCs w:val="18"/>
              </w:rPr>
              <w:t>value;</w:t>
            </w:r>
            <w:proofErr w:type="gramEnd"/>
          </w:p>
          <w:p w14:paraId="4300DE18" w14:textId="7FF2A719" w:rsidR="00D55B66" w:rsidRPr="00C24189" w:rsidRDefault="00D55B66" w:rsidP="009571A7">
            <w:pPr>
              <w:jc w:val="center"/>
              <w:rPr>
                <w:rFonts w:ascii="Calibri" w:hAnsi="Calibri"/>
                <w:sz w:val="18"/>
                <w:szCs w:val="18"/>
              </w:rPr>
            </w:pPr>
            <w:r>
              <w:rPr>
                <w:rFonts w:ascii="Calibri" w:hAnsi="Calibri"/>
                <w:sz w:val="18"/>
                <w:szCs w:val="18"/>
              </w:rPr>
              <w:t xml:space="preserve">Else report: Fenestration U-value Exceeds Allowable, </w:t>
            </w:r>
            <w:r>
              <w:rPr>
                <w:rFonts w:ascii="Calibri" w:hAnsi="Calibri"/>
                <w:b/>
                <w:sz w:val="18"/>
                <w:szCs w:val="18"/>
              </w:rPr>
              <w:t>Do Not Proceed</w:t>
            </w:r>
            <w:r>
              <w:rPr>
                <w:rFonts w:ascii="Calibri" w:hAnsi="Calibri"/>
                <w:sz w:val="18"/>
                <w:szCs w:val="18"/>
              </w:rPr>
              <w:t>&gt;&gt;&gt;&gt;</w:t>
            </w:r>
          </w:p>
        </w:tc>
      </w:tr>
      <w:tr w:rsidR="003043F0" w:rsidRPr="00C24189" w14:paraId="1503FCB4"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42095E38" w14:textId="75AC65F1"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22</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7C704FB9" w14:textId="3657A90D"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3BE6AE1B" w14:textId="0864A863" w:rsidR="00D55B66" w:rsidRDefault="00D55B66" w:rsidP="00D55B66">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 xml:space="preserve">02 does not contain fixed or operable window then report </w:t>
            </w:r>
            <w:proofErr w:type="gramStart"/>
            <w:r>
              <w:rPr>
                <w:rFonts w:ascii="Calibri" w:hAnsi="Calibri"/>
                <w:sz w:val="18"/>
                <w:szCs w:val="18"/>
              </w:rPr>
              <w:t>NA;</w:t>
            </w:r>
            <w:proofErr w:type="gramEnd"/>
          </w:p>
          <w:p w14:paraId="7BAF740C" w14:textId="3D24DAF3" w:rsidR="003043F0" w:rsidRPr="00C24189" w:rsidRDefault="00D55B66"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fixed or operable </w:t>
            </w:r>
            <w:proofErr w:type="gramStart"/>
            <w:r>
              <w:rPr>
                <w:rFonts w:ascii="Calibri" w:hAnsi="Calibri"/>
                <w:sz w:val="18"/>
                <w:szCs w:val="18"/>
              </w:rPr>
              <w:t>window</w:t>
            </w:r>
            <w:proofErr w:type="gramEnd"/>
            <w:r>
              <w:rPr>
                <w:rFonts w:ascii="Calibri" w:hAnsi="Calibri"/>
                <w:sz w:val="18"/>
                <w:szCs w:val="18"/>
              </w:rPr>
              <w:t xml:space="preserve"> then enter the single largest associated value from columns </w:t>
            </w:r>
            <w:r w:rsidR="00C61DB9">
              <w:rPr>
                <w:rFonts w:ascii="Calibri" w:hAnsi="Calibri"/>
                <w:sz w:val="18"/>
                <w:szCs w:val="18"/>
              </w:rPr>
              <w:t>H</w:t>
            </w:r>
            <w:r>
              <w:rPr>
                <w:rFonts w:ascii="Calibri" w:hAnsi="Calibri"/>
                <w:sz w:val="18"/>
                <w:szCs w:val="18"/>
              </w:rPr>
              <w:t xml:space="preserve">11 or </w:t>
            </w:r>
            <w:r w:rsidR="00C61DB9">
              <w:rPr>
                <w:rFonts w:ascii="Calibri" w:hAnsi="Calibri"/>
                <w:sz w:val="18"/>
                <w:szCs w:val="18"/>
              </w:rPr>
              <w:t>H</w:t>
            </w:r>
            <w:r>
              <w:rPr>
                <w:rFonts w:ascii="Calibri" w:hAnsi="Calibri"/>
                <w:sz w:val="18"/>
                <w:szCs w:val="18"/>
              </w:rPr>
              <w:t>14&gt;&gt;</w:t>
            </w:r>
          </w:p>
        </w:tc>
      </w:tr>
      <w:tr w:rsidR="003043F0" w:rsidRPr="00C24189" w14:paraId="6D6A3E3D"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5502411C" w14:textId="7E78589F"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23</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5288A018" w14:textId="013DE2EE"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(Windows)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5E729926" w14:textId="7BED494C" w:rsidR="003043F0" w:rsidRPr="00C24189" w:rsidRDefault="00ED3D9D" w:rsidP="001951CF">
            <w:pPr>
              <w:jc w:val="center"/>
              <w:rPr>
                <w:rFonts w:ascii="Calibri" w:hAnsi="Calibri"/>
                <w:sz w:val="18"/>
                <w:szCs w:val="18"/>
              </w:rPr>
            </w:pPr>
            <w:r>
              <w:rPr>
                <w:rFonts w:ascii="Calibri" w:hAnsi="Calibri"/>
                <w:sz w:val="18"/>
                <w:szCs w:val="18"/>
              </w:rPr>
              <w:t xml:space="preserve">&lt;&lt;If A09 = 1, 3 </w:t>
            </w:r>
            <w:r w:rsidR="001951CF">
              <w:rPr>
                <w:rFonts w:ascii="Calibri" w:hAnsi="Calibri"/>
                <w:sz w:val="18"/>
                <w:szCs w:val="18"/>
              </w:rPr>
              <w:t xml:space="preserve">5 </w:t>
            </w:r>
            <w:r>
              <w:rPr>
                <w:rFonts w:ascii="Calibri" w:hAnsi="Calibri"/>
                <w:sz w:val="18"/>
                <w:szCs w:val="18"/>
              </w:rPr>
              <w:t xml:space="preserve">or </w:t>
            </w:r>
            <w:r w:rsidR="001951CF">
              <w:rPr>
                <w:rFonts w:ascii="Calibri" w:hAnsi="Calibri"/>
                <w:sz w:val="18"/>
                <w:szCs w:val="18"/>
              </w:rPr>
              <w:t>16</w:t>
            </w:r>
            <w:r>
              <w:rPr>
                <w:rFonts w:ascii="Calibri" w:hAnsi="Calibri"/>
                <w:sz w:val="18"/>
                <w:szCs w:val="18"/>
              </w:rPr>
              <w:t xml:space="preserve">, then report NA; elseif F01 contains ‘Replace Fenestration/Glazing </w:t>
            </w:r>
            <w:r>
              <w:rPr>
                <w:rFonts w:ascii="Calibri" w:hAnsi="Calibri" w:cs="Calibri"/>
                <w:sz w:val="18"/>
                <w:szCs w:val="18"/>
              </w:rPr>
              <w:t>≤</w:t>
            </w:r>
            <w:r>
              <w:rPr>
                <w:rFonts w:ascii="Calibri" w:hAnsi="Calibri"/>
                <w:sz w:val="18"/>
                <w:szCs w:val="18"/>
              </w:rPr>
              <w:t xml:space="preserve"> 75 ft2 Window’ then report 0.35; else report 0.2</w:t>
            </w:r>
            <w:r w:rsidR="007E7D73">
              <w:rPr>
                <w:rFonts w:ascii="Calibri" w:hAnsi="Calibri"/>
                <w:sz w:val="18"/>
                <w:szCs w:val="18"/>
              </w:rPr>
              <w:t>3</w:t>
            </w:r>
            <w:r>
              <w:rPr>
                <w:rFonts w:ascii="Calibri" w:hAnsi="Calibri"/>
                <w:sz w:val="18"/>
                <w:szCs w:val="18"/>
              </w:rPr>
              <w:t>&gt;&gt;</w:t>
            </w:r>
          </w:p>
        </w:tc>
      </w:tr>
      <w:tr w:rsidR="003043F0" w:rsidRPr="00C24189" w14:paraId="2EAE110D"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1FE29888" w14:textId="32ED8C57"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24</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53026250" w14:textId="386BEB0C"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0F2B9856" w14:textId="26A5C8F4"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 xml:space="preserve">22 equals NA then value equals </w:t>
            </w:r>
            <w:proofErr w:type="gramStart"/>
            <w:r>
              <w:rPr>
                <w:rFonts w:ascii="Calibri" w:hAnsi="Calibri"/>
                <w:sz w:val="18"/>
                <w:szCs w:val="18"/>
              </w:rPr>
              <w:t>NA;</w:t>
            </w:r>
            <w:proofErr w:type="gramEnd"/>
          </w:p>
          <w:p w14:paraId="010EA1F9" w14:textId="17BF2FEB" w:rsidR="00D55B66" w:rsidRDefault="00D55B66" w:rsidP="009571A7">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22 is less than or equal to </w:t>
            </w:r>
            <w:r w:rsidR="00C61DB9">
              <w:rPr>
                <w:rFonts w:ascii="Calibri" w:hAnsi="Calibri"/>
                <w:sz w:val="18"/>
                <w:szCs w:val="18"/>
              </w:rPr>
              <w:t>H</w:t>
            </w:r>
            <w:r>
              <w:rPr>
                <w:rFonts w:ascii="Calibri" w:hAnsi="Calibri"/>
                <w:sz w:val="18"/>
                <w:szCs w:val="18"/>
              </w:rPr>
              <w:t xml:space="preserve">23, or </w:t>
            </w:r>
            <w:r w:rsidR="00C61DB9">
              <w:rPr>
                <w:rFonts w:ascii="Calibri" w:hAnsi="Calibri"/>
                <w:sz w:val="18"/>
                <w:szCs w:val="18"/>
              </w:rPr>
              <w:t>H</w:t>
            </w:r>
            <w:r>
              <w:rPr>
                <w:rFonts w:ascii="Calibri" w:hAnsi="Calibri"/>
                <w:sz w:val="18"/>
                <w:szCs w:val="18"/>
              </w:rPr>
              <w:t xml:space="preserve">23 equals </w:t>
            </w:r>
            <w:proofErr w:type="gramStart"/>
            <w:r>
              <w:rPr>
                <w:rFonts w:ascii="Calibri" w:hAnsi="Calibri"/>
                <w:sz w:val="18"/>
                <w:szCs w:val="18"/>
              </w:rPr>
              <w:t>NA ,</w:t>
            </w:r>
            <w:proofErr w:type="gramEnd"/>
            <w:r>
              <w:rPr>
                <w:rFonts w:ascii="Calibri" w:hAnsi="Calibri"/>
                <w:sz w:val="18"/>
                <w:szCs w:val="18"/>
              </w:rPr>
              <w:t xml:space="preserve"> then report: Design Complies with the Maximum Allowed Fenestration SHGC;</w:t>
            </w:r>
          </w:p>
          <w:p w14:paraId="1D8266CA" w14:textId="447D7BC1" w:rsidR="00D55B66" w:rsidRPr="00C24189" w:rsidRDefault="00D55B66">
            <w:pPr>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Proceed</w:t>
            </w:r>
            <w:r>
              <w:rPr>
                <w:rFonts w:ascii="Calibri" w:hAnsi="Calibri"/>
                <w:sz w:val="18"/>
                <w:szCs w:val="18"/>
              </w:rPr>
              <w:t>&gt;&gt;&gt;&gt;</w:t>
            </w:r>
          </w:p>
        </w:tc>
      </w:tr>
      <w:tr w:rsidR="003043F0" w:rsidRPr="00C24189" w14:paraId="63B9689B"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66D0E601" w14:textId="74E8122B"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25</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77149CBC" w14:textId="636E2161"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U-factor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6CCDD979" w14:textId="1C9E05DE" w:rsidR="003043F0" w:rsidRDefault="003043F0"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 xml:space="preserve">02 does not contain </w:t>
            </w:r>
            <w:r w:rsidR="00D55B66">
              <w:rPr>
                <w:rFonts w:ascii="Calibri" w:hAnsi="Calibri"/>
                <w:sz w:val="18"/>
                <w:szCs w:val="18"/>
              </w:rPr>
              <w:t>skylight</w:t>
            </w:r>
            <w:r>
              <w:rPr>
                <w:rFonts w:ascii="Calibri" w:hAnsi="Calibri"/>
                <w:sz w:val="18"/>
                <w:szCs w:val="18"/>
              </w:rPr>
              <w:t xml:space="preserve"> then report </w:t>
            </w:r>
            <w:proofErr w:type="gramStart"/>
            <w:r>
              <w:rPr>
                <w:rFonts w:ascii="Calibri" w:hAnsi="Calibri"/>
                <w:sz w:val="18"/>
                <w:szCs w:val="18"/>
              </w:rPr>
              <w:t>NA;</w:t>
            </w:r>
            <w:proofErr w:type="gramEnd"/>
          </w:p>
          <w:p w14:paraId="5D5D6A07" w14:textId="2B9F538E" w:rsidR="003043F0" w:rsidRPr="00C24189" w:rsidRDefault="003043F0"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w:t>
            </w:r>
            <w:r w:rsidR="00D55B66">
              <w:rPr>
                <w:rFonts w:ascii="Calibri" w:hAnsi="Calibri"/>
                <w:sz w:val="18"/>
                <w:szCs w:val="18"/>
              </w:rPr>
              <w:t>skylight</w:t>
            </w:r>
            <w:r>
              <w:rPr>
                <w:rFonts w:ascii="Calibri" w:hAnsi="Calibri"/>
                <w:sz w:val="18"/>
                <w:szCs w:val="18"/>
              </w:rPr>
              <w:t xml:space="preserve"> then enter the single largest associated value from </w:t>
            </w:r>
            <w:r w:rsidR="00C61DB9">
              <w:rPr>
                <w:rFonts w:ascii="Calibri" w:hAnsi="Calibri"/>
                <w:sz w:val="18"/>
                <w:szCs w:val="18"/>
              </w:rPr>
              <w:t>H</w:t>
            </w:r>
            <w:r>
              <w:rPr>
                <w:rFonts w:ascii="Calibri" w:hAnsi="Calibri"/>
                <w:sz w:val="18"/>
                <w:szCs w:val="18"/>
              </w:rPr>
              <w:t>09&gt;&gt;</w:t>
            </w:r>
          </w:p>
        </w:tc>
      </w:tr>
      <w:tr w:rsidR="003043F0" w:rsidRPr="00C24189" w14:paraId="24D47AD1"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5AEEE8E2" w14:textId="40A537C0"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26</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1A69197E" w14:textId="20936DE3"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U-factor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4D03C61F" w14:textId="6501F0D0" w:rsidR="00ED3D9D" w:rsidRPr="00C24189" w:rsidRDefault="00F56553" w:rsidP="00ED3D9D">
            <w:pPr>
              <w:jc w:val="center"/>
              <w:rPr>
                <w:rFonts w:ascii="Calibri" w:hAnsi="Calibri"/>
                <w:sz w:val="18"/>
                <w:szCs w:val="18"/>
              </w:rPr>
            </w:pPr>
            <w:r>
              <w:rPr>
                <w:rFonts w:ascii="Calibri" w:hAnsi="Calibri"/>
                <w:sz w:val="18"/>
                <w:szCs w:val="18"/>
              </w:rPr>
              <w:t>&lt;&lt;Report value = 0.55&gt;&gt;</w:t>
            </w:r>
          </w:p>
        </w:tc>
      </w:tr>
      <w:tr w:rsidR="003043F0" w:rsidRPr="00C24189" w14:paraId="02C49F08"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010C696C" w14:textId="55C7FA52"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27</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5434FEF1" w14:textId="77777777"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21F86297" w14:textId="534CE057"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 xml:space="preserve">25 equals NA then value equals </w:t>
            </w:r>
            <w:proofErr w:type="gramStart"/>
            <w:r>
              <w:rPr>
                <w:rFonts w:ascii="Calibri" w:hAnsi="Calibri"/>
                <w:sz w:val="18"/>
                <w:szCs w:val="18"/>
              </w:rPr>
              <w:t>NA;</w:t>
            </w:r>
            <w:proofErr w:type="gramEnd"/>
          </w:p>
          <w:p w14:paraId="64664F44" w14:textId="14EA72F8"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25 is less than or equal to </w:t>
            </w:r>
            <w:r w:rsidR="00C61DB9">
              <w:rPr>
                <w:rFonts w:ascii="Calibri" w:hAnsi="Calibri"/>
                <w:sz w:val="18"/>
                <w:szCs w:val="18"/>
              </w:rPr>
              <w:t>H</w:t>
            </w:r>
            <w:r>
              <w:rPr>
                <w:rFonts w:ascii="Calibri" w:hAnsi="Calibri"/>
                <w:sz w:val="18"/>
                <w:szCs w:val="18"/>
              </w:rPr>
              <w:t>26 then report: Design Complies with the Maximum Allowed Fenestration U-</w:t>
            </w:r>
            <w:proofErr w:type="gramStart"/>
            <w:r>
              <w:rPr>
                <w:rFonts w:ascii="Calibri" w:hAnsi="Calibri"/>
                <w:sz w:val="18"/>
                <w:szCs w:val="18"/>
              </w:rPr>
              <w:t>value;</w:t>
            </w:r>
            <w:proofErr w:type="gramEnd"/>
          </w:p>
          <w:p w14:paraId="102551ED" w14:textId="653AB326" w:rsidR="00D55B66" w:rsidRPr="009571A7" w:rsidRDefault="00D55B66" w:rsidP="006B4045">
            <w:pPr>
              <w:jc w:val="center"/>
              <w:rPr>
                <w:rFonts w:ascii="Calibri" w:hAnsi="Calibri"/>
                <w:sz w:val="18"/>
                <w:szCs w:val="18"/>
              </w:rPr>
            </w:pPr>
            <w:r>
              <w:rPr>
                <w:rFonts w:ascii="Calibri" w:hAnsi="Calibri"/>
                <w:sz w:val="18"/>
                <w:szCs w:val="18"/>
              </w:rPr>
              <w:t xml:space="preserve">Else report: Fenestration U-value Exceeds Allowable, </w:t>
            </w:r>
            <w:r>
              <w:rPr>
                <w:rFonts w:ascii="Calibri" w:hAnsi="Calibri"/>
                <w:b/>
                <w:sz w:val="18"/>
                <w:szCs w:val="18"/>
              </w:rPr>
              <w:t>Do Not Proceed</w:t>
            </w:r>
            <w:r>
              <w:rPr>
                <w:rFonts w:ascii="Calibri" w:hAnsi="Calibri"/>
                <w:sz w:val="18"/>
                <w:szCs w:val="18"/>
              </w:rPr>
              <w:t>&gt;&gt;</w:t>
            </w:r>
          </w:p>
        </w:tc>
      </w:tr>
      <w:tr w:rsidR="003043F0" w:rsidRPr="00C24189" w14:paraId="3DEA06C7"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4C15B6A5" w14:textId="43FBD991"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28</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780CAF62" w14:textId="50046B0A"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Proposed Fenestration SHGC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17F79E2F" w14:textId="01493DFC" w:rsidR="003043F0" w:rsidRDefault="00D55B66" w:rsidP="006B4045">
            <w:pPr>
              <w:jc w:val="center"/>
              <w:rPr>
                <w:rFonts w:ascii="Calibri" w:hAnsi="Calibri"/>
                <w:sz w:val="18"/>
                <w:szCs w:val="18"/>
              </w:rPr>
            </w:pPr>
            <w:r>
              <w:rPr>
                <w:rFonts w:ascii="Calibri" w:hAnsi="Calibri"/>
                <w:sz w:val="18"/>
                <w:szCs w:val="18"/>
              </w:rPr>
              <w:t xml:space="preserve">&lt;&lt;If </w:t>
            </w:r>
            <w:r w:rsidR="00C61DB9">
              <w:rPr>
                <w:rFonts w:ascii="Calibri" w:hAnsi="Calibri"/>
                <w:sz w:val="18"/>
                <w:szCs w:val="18"/>
              </w:rPr>
              <w:t>H</w:t>
            </w:r>
            <w:r>
              <w:rPr>
                <w:rFonts w:ascii="Calibri" w:hAnsi="Calibri"/>
                <w:sz w:val="18"/>
                <w:szCs w:val="18"/>
              </w:rPr>
              <w:t xml:space="preserve">02 does not contain skylight then report </w:t>
            </w:r>
            <w:proofErr w:type="gramStart"/>
            <w:r>
              <w:rPr>
                <w:rFonts w:ascii="Calibri" w:hAnsi="Calibri"/>
                <w:sz w:val="18"/>
                <w:szCs w:val="18"/>
              </w:rPr>
              <w:t>NA;</w:t>
            </w:r>
            <w:proofErr w:type="gramEnd"/>
          </w:p>
          <w:p w14:paraId="19B13279" w14:textId="4BB3A2F6" w:rsidR="00D55B66" w:rsidRPr="00C24189" w:rsidRDefault="00D55B66" w:rsidP="00C61DB9">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02 contains skylight then enter the single largest associated value from column </w:t>
            </w:r>
            <w:r w:rsidR="00C61DB9">
              <w:rPr>
                <w:rFonts w:ascii="Calibri" w:hAnsi="Calibri"/>
                <w:sz w:val="18"/>
                <w:szCs w:val="18"/>
              </w:rPr>
              <w:t>H</w:t>
            </w:r>
            <w:r>
              <w:rPr>
                <w:rFonts w:ascii="Calibri" w:hAnsi="Calibri"/>
                <w:sz w:val="18"/>
                <w:szCs w:val="18"/>
              </w:rPr>
              <w:t xml:space="preserve">11 or </w:t>
            </w:r>
            <w:r w:rsidR="00C61DB9">
              <w:rPr>
                <w:rFonts w:ascii="Calibri" w:hAnsi="Calibri"/>
                <w:sz w:val="18"/>
                <w:szCs w:val="18"/>
              </w:rPr>
              <w:t>H</w:t>
            </w:r>
            <w:r>
              <w:rPr>
                <w:rFonts w:ascii="Calibri" w:hAnsi="Calibri"/>
                <w:sz w:val="18"/>
                <w:szCs w:val="18"/>
              </w:rPr>
              <w:t>14&gt;&gt;</w:t>
            </w:r>
          </w:p>
        </w:tc>
      </w:tr>
      <w:tr w:rsidR="003043F0" w:rsidRPr="00C24189" w14:paraId="6915F37A"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5612CA52" w14:textId="605B0225"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29</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29E89750" w14:textId="25358782"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Required Fenestration SHGC (Skylights)</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5B01A4A3" w14:textId="34142359" w:rsidR="003043F0" w:rsidRPr="00C24189" w:rsidRDefault="00F56553">
            <w:pPr>
              <w:jc w:val="center"/>
              <w:rPr>
                <w:rFonts w:ascii="Calibri" w:hAnsi="Calibri"/>
                <w:sz w:val="18"/>
                <w:szCs w:val="18"/>
              </w:rPr>
            </w:pPr>
            <w:r>
              <w:rPr>
                <w:rFonts w:ascii="Calibri" w:hAnsi="Calibri"/>
                <w:sz w:val="18"/>
                <w:szCs w:val="18"/>
              </w:rPr>
              <w:t>&lt;&lt;Report value = 0.30&gt;&gt;</w:t>
            </w:r>
          </w:p>
        </w:tc>
      </w:tr>
      <w:tr w:rsidR="003043F0" w:rsidRPr="00C24189" w14:paraId="5FE1096B" w14:textId="77777777" w:rsidTr="00120047">
        <w:trPr>
          <w:cantSplit/>
          <w:trHeight w:val="288"/>
        </w:trPr>
        <w:tc>
          <w:tcPr>
            <w:tcW w:w="805" w:type="dxa"/>
            <w:tcBorders>
              <w:top w:val="single" w:sz="4" w:space="0" w:color="auto"/>
              <w:left w:val="single" w:sz="4" w:space="0" w:color="auto"/>
              <w:bottom w:val="single" w:sz="4" w:space="0" w:color="auto"/>
              <w:right w:val="single" w:sz="4" w:space="0" w:color="auto"/>
            </w:tcBorders>
            <w:vAlign w:val="center"/>
          </w:tcPr>
          <w:p w14:paraId="0A2A8F9A" w14:textId="005074C8" w:rsidR="003043F0" w:rsidRPr="00C24189" w:rsidRDefault="003043F0" w:rsidP="006B4045">
            <w:pPr>
              <w:tabs>
                <w:tab w:val="right" w:pos="5922"/>
                <w:tab w:val="left" w:pos="7212"/>
              </w:tabs>
              <w:jc w:val="center"/>
              <w:rPr>
                <w:rFonts w:ascii="Calibri" w:hAnsi="Calibri"/>
                <w:sz w:val="18"/>
                <w:szCs w:val="18"/>
              </w:rPr>
            </w:pPr>
            <w:r>
              <w:rPr>
                <w:rFonts w:ascii="Calibri" w:hAnsi="Calibri"/>
                <w:sz w:val="18"/>
                <w:szCs w:val="18"/>
              </w:rPr>
              <w:t>30</w:t>
            </w:r>
          </w:p>
        </w:tc>
        <w:tc>
          <w:tcPr>
            <w:tcW w:w="5918" w:type="dxa"/>
            <w:gridSpan w:val="6"/>
            <w:tcBorders>
              <w:top w:val="single" w:sz="4" w:space="0" w:color="auto"/>
              <w:left w:val="single" w:sz="4" w:space="0" w:color="auto"/>
              <w:bottom w:val="single" w:sz="4" w:space="0" w:color="auto"/>
              <w:right w:val="single" w:sz="4" w:space="0" w:color="auto"/>
            </w:tcBorders>
            <w:vAlign w:val="center"/>
          </w:tcPr>
          <w:p w14:paraId="1DD3B93A" w14:textId="77777777" w:rsidR="003043F0" w:rsidRPr="00C24189" w:rsidRDefault="003043F0" w:rsidP="009571A7">
            <w:pPr>
              <w:tabs>
                <w:tab w:val="left" w:pos="2160"/>
                <w:tab w:val="left" w:pos="2700"/>
                <w:tab w:val="left" w:pos="5760"/>
                <w:tab w:val="left" w:pos="7212"/>
              </w:tabs>
              <w:rPr>
                <w:rFonts w:ascii="Calibri" w:hAnsi="Calibri"/>
                <w:sz w:val="18"/>
                <w:szCs w:val="18"/>
              </w:rPr>
            </w:pPr>
            <w:r>
              <w:rPr>
                <w:rFonts w:ascii="Calibri" w:hAnsi="Calibri"/>
                <w:sz w:val="18"/>
                <w:szCs w:val="18"/>
              </w:rPr>
              <w:t>Compliance Statement</w:t>
            </w:r>
          </w:p>
        </w:tc>
        <w:tc>
          <w:tcPr>
            <w:tcW w:w="7650" w:type="dxa"/>
            <w:gridSpan w:val="7"/>
            <w:tcBorders>
              <w:top w:val="single" w:sz="4" w:space="0" w:color="auto"/>
              <w:left w:val="single" w:sz="4" w:space="0" w:color="auto"/>
              <w:bottom w:val="single" w:sz="4" w:space="0" w:color="auto"/>
              <w:right w:val="single" w:sz="4" w:space="0" w:color="auto"/>
            </w:tcBorders>
            <w:vAlign w:val="center"/>
          </w:tcPr>
          <w:p w14:paraId="02BB52EF" w14:textId="457F97E0" w:rsidR="003043F0"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28 equals </w:t>
            </w:r>
            <w:proofErr w:type="gramStart"/>
            <w:r>
              <w:rPr>
                <w:rFonts w:ascii="Calibri" w:hAnsi="Calibri"/>
                <w:sz w:val="18"/>
                <w:szCs w:val="18"/>
              </w:rPr>
              <w:t>NA</w:t>
            </w:r>
            <w:proofErr w:type="gramEnd"/>
            <w:r>
              <w:rPr>
                <w:rFonts w:ascii="Calibri" w:hAnsi="Calibri"/>
                <w:sz w:val="18"/>
                <w:szCs w:val="18"/>
              </w:rPr>
              <w:t xml:space="preserve"> then value equals NA;</w:t>
            </w:r>
          </w:p>
          <w:p w14:paraId="4E88EAAA" w14:textId="4B3780C1" w:rsidR="00D55B66" w:rsidRDefault="00D55B66" w:rsidP="006B4045">
            <w:pPr>
              <w:jc w:val="center"/>
              <w:rPr>
                <w:rFonts w:ascii="Calibri" w:hAnsi="Calibri"/>
                <w:sz w:val="18"/>
                <w:szCs w:val="18"/>
              </w:rPr>
            </w:pPr>
            <w:r>
              <w:rPr>
                <w:rFonts w:ascii="Calibri" w:hAnsi="Calibri"/>
                <w:sz w:val="18"/>
                <w:szCs w:val="18"/>
              </w:rPr>
              <w:t xml:space="preserve">If </w:t>
            </w:r>
            <w:r w:rsidR="00C61DB9">
              <w:rPr>
                <w:rFonts w:ascii="Calibri" w:hAnsi="Calibri"/>
                <w:sz w:val="18"/>
                <w:szCs w:val="18"/>
              </w:rPr>
              <w:t>H</w:t>
            </w:r>
            <w:r>
              <w:rPr>
                <w:rFonts w:ascii="Calibri" w:hAnsi="Calibri"/>
                <w:sz w:val="18"/>
                <w:szCs w:val="18"/>
              </w:rPr>
              <w:t xml:space="preserve">28 is less than or equal to </w:t>
            </w:r>
            <w:r w:rsidR="00C61DB9">
              <w:rPr>
                <w:rFonts w:ascii="Calibri" w:hAnsi="Calibri"/>
                <w:sz w:val="18"/>
                <w:szCs w:val="18"/>
              </w:rPr>
              <w:t>H</w:t>
            </w:r>
            <w:r>
              <w:rPr>
                <w:rFonts w:ascii="Calibri" w:hAnsi="Calibri"/>
                <w:sz w:val="18"/>
                <w:szCs w:val="18"/>
              </w:rPr>
              <w:t xml:space="preserve">29 then report: Design Complies with the Maximum Allowed Fenestration </w:t>
            </w:r>
            <w:proofErr w:type="gramStart"/>
            <w:r>
              <w:rPr>
                <w:rFonts w:ascii="Calibri" w:hAnsi="Calibri"/>
                <w:sz w:val="18"/>
                <w:szCs w:val="18"/>
              </w:rPr>
              <w:t>SHGC;</w:t>
            </w:r>
            <w:proofErr w:type="gramEnd"/>
          </w:p>
          <w:p w14:paraId="5E7594F9" w14:textId="6EC9296E" w:rsidR="00D55B66" w:rsidRPr="009571A7" w:rsidRDefault="00D55B66" w:rsidP="006B4045">
            <w:pPr>
              <w:jc w:val="center"/>
              <w:rPr>
                <w:rFonts w:ascii="Calibri" w:hAnsi="Calibri"/>
                <w:sz w:val="18"/>
                <w:szCs w:val="18"/>
              </w:rPr>
            </w:pPr>
            <w:r>
              <w:rPr>
                <w:rFonts w:ascii="Calibri" w:hAnsi="Calibri"/>
                <w:sz w:val="18"/>
                <w:szCs w:val="18"/>
              </w:rPr>
              <w:t xml:space="preserve">Else report: Fenestration SHGC Exceeds Allowable, </w:t>
            </w:r>
            <w:r>
              <w:rPr>
                <w:rFonts w:ascii="Calibri" w:hAnsi="Calibri"/>
                <w:b/>
                <w:sz w:val="18"/>
                <w:szCs w:val="18"/>
              </w:rPr>
              <w:t>Do Not Report</w:t>
            </w:r>
            <w:r>
              <w:rPr>
                <w:rFonts w:ascii="Calibri" w:hAnsi="Calibri"/>
                <w:sz w:val="18"/>
                <w:szCs w:val="18"/>
              </w:rPr>
              <w:t>&gt;&gt;</w:t>
            </w:r>
          </w:p>
        </w:tc>
      </w:tr>
    </w:tbl>
    <w:p w14:paraId="41BA9504" w14:textId="77777777" w:rsidR="00182BA0" w:rsidRDefault="00182BA0"/>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58"/>
        <w:gridCol w:w="2350"/>
        <w:gridCol w:w="9559"/>
      </w:tblGrid>
      <w:tr w:rsidR="008802E0" w:rsidRPr="00C24189" w14:paraId="4886A75D" w14:textId="77777777" w:rsidTr="00974C44">
        <w:trPr>
          <w:trHeight w:val="348"/>
        </w:trPr>
        <w:tc>
          <w:tcPr>
            <w:tcW w:w="14598" w:type="dxa"/>
            <w:gridSpan w:val="3"/>
            <w:tcBorders>
              <w:top w:val="single" w:sz="6" w:space="0" w:color="auto"/>
              <w:left w:val="single" w:sz="6" w:space="0" w:color="auto"/>
              <w:bottom w:val="single" w:sz="6" w:space="0" w:color="auto"/>
              <w:right w:val="single" w:sz="6" w:space="0" w:color="auto"/>
            </w:tcBorders>
          </w:tcPr>
          <w:p w14:paraId="4886A75B" w14:textId="1E09F266" w:rsidR="008802E0" w:rsidRPr="00FD271A" w:rsidRDefault="005B199E" w:rsidP="00C62478">
            <w:pPr>
              <w:keepNext/>
              <w:rPr>
                <w:rFonts w:ascii="Calibri" w:eastAsia="Calibri" w:hAnsi="Calibri"/>
                <w:sz w:val="20"/>
                <w:szCs w:val="20"/>
              </w:rPr>
            </w:pPr>
            <w:r>
              <w:rPr>
                <w:rFonts w:ascii="Calibri" w:eastAsia="Calibri" w:hAnsi="Calibri"/>
                <w:b/>
                <w:sz w:val="20"/>
                <w:szCs w:val="20"/>
              </w:rPr>
              <w:lastRenderedPageBreak/>
              <w:t>I</w:t>
            </w:r>
            <w:r w:rsidR="008802E0" w:rsidRPr="00FD271A">
              <w:rPr>
                <w:rFonts w:ascii="Calibri" w:eastAsia="Calibri" w:hAnsi="Calibri"/>
                <w:b/>
                <w:sz w:val="20"/>
                <w:szCs w:val="20"/>
              </w:rPr>
              <w:t xml:space="preserve">. </w:t>
            </w:r>
            <w:r w:rsidR="009571A7" w:rsidRPr="00FD271A">
              <w:rPr>
                <w:rFonts w:ascii="Calibri" w:eastAsia="Calibri" w:hAnsi="Calibri"/>
                <w:b/>
                <w:sz w:val="20"/>
                <w:szCs w:val="20"/>
              </w:rPr>
              <w:t>Space Conditioning (SC) Systems – Heating/Cooling – Single Family Dwelling</w:t>
            </w:r>
            <w:r w:rsidR="008802E0" w:rsidRPr="00FD271A">
              <w:rPr>
                <w:rFonts w:ascii="Calibri" w:eastAsia="Calibri" w:hAnsi="Calibri"/>
                <w:b/>
                <w:sz w:val="20"/>
                <w:szCs w:val="20"/>
              </w:rPr>
              <w:t xml:space="preserve"> </w:t>
            </w:r>
            <w:r w:rsidR="008802E0" w:rsidRPr="00FD271A">
              <w:rPr>
                <w:rFonts w:ascii="Calibri" w:eastAsia="Calibri" w:hAnsi="Calibri"/>
                <w:sz w:val="20"/>
                <w:szCs w:val="20"/>
              </w:rPr>
              <w:t>(</w:t>
            </w:r>
            <w:r w:rsidR="00420164" w:rsidRPr="00FD271A">
              <w:rPr>
                <w:rFonts w:ascii="Calibri" w:eastAsia="Calibri" w:hAnsi="Calibri"/>
                <w:sz w:val="20"/>
                <w:szCs w:val="20"/>
              </w:rPr>
              <w:t>S</w:t>
            </w:r>
            <w:r w:rsidR="008802E0" w:rsidRPr="00FD271A">
              <w:rPr>
                <w:rFonts w:ascii="Calibri" w:eastAsia="Calibri" w:hAnsi="Calibri"/>
                <w:sz w:val="20"/>
                <w:szCs w:val="20"/>
              </w:rPr>
              <w:t>ection 150.2(b)</w:t>
            </w:r>
          </w:p>
          <w:p w14:paraId="12777135" w14:textId="5636D1A9" w:rsidR="00FE088D" w:rsidRDefault="008802E0" w:rsidP="00C62478">
            <w:pPr>
              <w:keepNext/>
              <w:rPr>
                <w:rFonts w:ascii="Calibri" w:hAnsi="Calibri"/>
                <w:sz w:val="20"/>
                <w:szCs w:val="20"/>
              </w:rPr>
            </w:pPr>
            <w:r w:rsidRPr="00974C44">
              <w:rPr>
                <w:rFonts w:ascii="Calibri" w:eastAsia="Calibri" w:hAnsi="Calibri"/>
                <w:sz w:val="20"/>
                <w:szCs w:val="20"/>
              </w:rPr>
              <w:t>&lt;&lt;if A11=Multifamily</w:t>
            </w:r>
            <w:r w:rsidR="002E0866">
              <w:rPr>
                <w:rFonts w:ascii="Calibri" w:eastAsia="Calibri" w:hAnsi="Calibri"/>
                <w:sz w:val="20"/>
                <w:szCs w:val="20"/>
              </w:rPr>
              <w:t xml:space="preserve"> </w:t>
            </w:r>
            <w:r w:rsidR="002E0866">
              <w:rPr>
                <w:rFonts w:asciiTheme="minorHAnsi" w:hAnsiTheme="minorHAnsi"/>
                <w:sz w:val="18"/>
                <w:szCs w:val="18"/>
              </w:rPr>
              <w:t>or Multifamily with central water heating</w:t>
            </w:r>
            <w:r w:rsidRPr="00974C44">
              <w:rPr>
                <w:rFonts w:ascii="Calibri" w:eastAsia="Calibri" w:hAnsi="Calibri"/>
                <w:sz w:val="20"/>
                <w:szCs w:val="20"/>
              </w:rPr>
              <w:t xml:space="preserve">, then </w:t>
            </w:r>
            <w:r w:rsidRPr="00974C44">
              <w:rPr>
                <w:rFonts w:ascii="Calibri" w:hAnsi="Calibri"/>
                <w:sz w:val="20"/>
                <w:szCs w:val="20"/>
              </w:rPr>
              <w:t xml:space="preserve">display the section does not apply </w:t>
            </w:r>
            <w:proofErr w:type="gramStart"/>
            <w:r w:rsidRPr="00974C44">
              <w:rPr>
                <w:rFonts w:ascii="Calibri" w:hAnsi="Calibri"/>
                <w:sz w:val="20"/>
                <w:szCs w:val="20"/>
              </w:rPr>
              <w:t>message;</w:t>
            </w:r>
            <w:proofErr w:type="gramEnd"/>
            <w:r w:rsidRPr="00974C44">
              <w:rPr>
                <w:rFonts w:ascii="Calibri" w:hAnsi="Calibri"/>
                <w:sz w:val="20"/>
                <w:szCs w:val="20"/>
              </w:rPr>
              <w:t xml:space="preserve"> </w:t>
            </w:r>
          </w:p>
          <w:p w14:paraId="6D0C839A" w14:textId="64D9B7D8" w:rsidR="00FE088D" w:rsidRDefault="008802E0" w:rsidP="00C62478">
            <w:pPr>
              <w:keepNext/>
              <w:rPr>
                <w:rFonts w:ascii="Calibri" w:hAnsi="Calibri"/>
                <w:sz w:val="20"/>
                <w:szCs w:val="20"/>
              </w:rPr>
            </w:pPr>
            <w:r w:rsidRPr="00974C44">
              <w:rPr>
                <w:rFonts w:ascii="Calibri" w:hAnsi="Calibri"/>
                <w:sz w:val="20"/>
                <w:szCs w:val="20"/>
              </w:rPr>
              <w:t xml:space="preserve">if none of the following are selected in A13: Space Heating System, or Space Cooling System, or Space Conditioning Duct System, then display the section does not apply </w:t>
            </w:r>
            <w:proofErr w:type="gramStart"/>
            <w:r w:rsidRPr="00974C44">
              <w:rPr>
                <w:rFonts w:ascii="Calibri" w:hAnsi="Calibri"/>
                <w:sz w:val="20"/>
                <w:szCs w:val="20"/>
              </w:rPr>
              <w:t>message;</w:t>
            </w:r>
            <w:proofErr w:type="gramEnd"/>
            <w:r w:rsidRPr="00974C44">
              <w:rPr>
                <w:rFonts w:ascii="Calibri" w:hAnsi="Calibri"/>
                <w:sz w:val="20"/>
                <w:szCs w:val="20"/>
              </w:rPr>
              <w:t xml:space="preserve"> </w:t>
            </w:r>
          </w:p>
          <w:p w14:paraId="4886A75C" w14:textId="7220BD56" w:rsidR="008802E0" w:rsidRPr="00F03D4B" w:rsidRDefault="008802E0" w:rsidP="00C62478">
            <w:pPr>
              <w:keepNext/>
              <w:rPr>
                <w:rFonts w:ascii="Calibri" w:hAnsi="Calibri"/>
                <w:sz w:val="18"/>
                <w:szCs w:val="18"/>
              </w:rPr>
            </w:pPr>
            <w:r w:rsidRPr="00973BA7">
              <w:rPr>
                <w:rFonts w:ascii="Calibri" w:hAnsi="Calibri"/>
                <w:sz w:val="20"/>
                <w:szCs w:val="20"/>
                <w:highlight w:val="yellow"/>
              </w:rPr>
              <w:t>else if one or more of the following are selected in A13: Space Heating System, or Space Cooling System, or Space Conditioning Duct System, then require one row of data</w:t>
            </w:r>
            <w:r w:rsidRPr="00973BA7" w:rsidDel="000807AA">
              <w:rPr>
                <w:rFonts w:ascii="Calibri" w:hAnsi="Calibri"/>
                <w:sz w:val="20"/>
                <w:szCs w:val="20"/>
                <w:highlight w:val="yellow"/>
              </w:rPr>
              <w:t xml:space="preserve"> </w:t>
            </w:r>
            <w:r w:rsidRPr="00973BA7">
              <w:rPr>
                <w:rFonts w:ascii="Calibri" w:hAnsi="Calibri"/>
                <w:sz w:val="20"/>
                <w:szCs w:val="20"/>
                <w:highlight w:val="yellow"/>
              </w:rPr>
              <w:t xml:space="preserve">in this table and </w:t>
            </w:r>
            <w:r w:rsidRPr="00973BA7">
              <w:rPr>
                <w:rFonts w:ascii="Calibri" w:eastAsia="Calibri" w:hAnsi="Calibri"/>
                <w:sz w:val="20"/>
                <w:szCs w:val="20"/>
                <w:highlight w:val="yellow"/>
              </w:rPr>
              <w:t>require one CF1R-ALT-02 and one CF2R-MCH-01b for the dwelling</w:t>
            </w:r>
            <w:r w:rsidRPr="00974C44">
              <w:rPr>
                <w:rFonts w:ascii="Calibri" w:eastAsia="Calibri" w:hAnsi="Calibri"/>
                <w:sz w:val="20"/>
                <w:szCs w:val="20"/>
              </w:rPr>
              <w:t>&gt;&gt;</w:t>
            </w:r>
          </w:p>
        </w:tc>
      </w:tr>
      <w:tr w:rsidR="008802E0" w:rsidRPr="003E1E50" w14:paraId="4886A761" w14:textId="77777777" w:rsidTr="00974C44">
        <w:trPr>
          <w:trHeight w:val="223"/>
        </w:trPr>
        <w:tc>
          <w:tcPr>
            <w:tcW w:w="2495" w:type="dxa"/>
            <w:tcBorders>
              <w:top w:val="single" w:sz="6" w:space="0" w:color="auto"/>
              <w:left w:val="single" w:sz="6" w:space="0" w:color="auto"/>
              <w:bottom w:val="single" w:sz="6" w:space="0" w:color="auto"/>
            </w:tcBorders>
            <w:vAlign w:val="bottom"/>
          </w:tcPr>
          <w:p w14:paraId="4886A75E"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01</w:t>
            </w:r>
          </w:p>
        </w:tc>
        <w:tc>
          <w:tcPr>
            <w:tcW w:w="2386" w:type="dxa"/>
            <w:tcBorders>
              <w:top w:val="single" w:sz="6" w:space="0" w:color="auto"/>
              <w:bottom w:val="single" w:sz="6" w:space="0" w:color="auto"/>
            </w:tcBorders>
            <w:vAlign w:val="bottom"/>
          </w:tcPr>
          <w:p w14:paraId="4886A75F"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02</w:t>
            </w:r>
          </w:p>
        </w:tc>
        <w:tc>
          <w:tcPr>
            <w:tcW w:w="9717" w:type="dxa"/>
            <w:tcBorders>
              <w:top w:val="single" w:sz="6" w:space="0" w:color="auto"/>
              <w:bottom w:val="single" w:sz="6" w:space="0" w:color="auto"/>
              <w:right w:val="single" w:sz="6" w:space="0" w:color="auto"/>
            </w:tcBorders>
            <w:vAlign w:val="bottom"/>
          </w:tcPr>
          <w:p w14:paraId="4886A760" w14:textId="77777777" w:rsidR="008802E0" w:rsidRPr="009571A7" w:rsidRDefault="008802E0" w:rsidP="00C62478">
            <w:pPr>
              <w:keepNext/>
              <w:jc w:val="center"/>
              <w:rPr>
                <w:rFonts w:ascii="Calibri" w:hAnsi="Calibri"/>
                <w:sz w:val="18"/>
                <w:szCs w:val="18"/>
              </w:rPr>
            </w:pPr>
            <w:r w:rsidRPr="00FD271A">
              <w:rPr>
                <w:rFonts w:ascii="Calibri" w:hAnsi="Calibri"/>
                <w:sz w:val="18"/>
                <w:szCs w:val="18"/>
              </w:rPr>
              <w:t>03</w:t>
            </w:r>
          </w:p>
        </w:tc>
      </w:tr>
      <w:tr w:rsidR="008802E0" w:rsidRPr="00C24189" w14:paraId="4886A765" w14:textId="77777777" w:rsidTr="00FD271A">
        <w:trPr>
          <w:trHeight w:val="156"/>
        </w:trPr>
        <w:tc>
          <w:tcPr>
            <w:tcW w:w="2495" w:type="dxa"/>
            <w:tcBorders>
              <w:top w:val="single" w:sz="6" w:space="0" w:color="auto"/>
              <w:left w:val="single" w:sz="6" w:space="0" w:color="auto"/>
              <w:bottom w:val="single" w:sz="6" w:space="0" w:color="auto"/>
            </w:tcBorders>
            <w:vAlign w:val="bottom"/>
          </w:tcPr>
          <w:p w14:paraId="4886A762" w14:textId="77777777" w:rsidR="008802E0" w:rsidRPr="009571A7" w:rsidRDefault="008802E0" w:rsidP="00C62478">
            <w:pPr>
              <w:keepNext/>
              <w:jc w:val="center"/>
              <w:rPr>
                <w:rFonts w:ascii="Calibri" w:hAnsi="Calibri"/>
                <w:sz w:val="18"/>
                <w:szCs w:val="18"/>
                <w:vertAlign w:val="superscript"/>
              </w:rPr>
            </w:pPr>
            <w:r w:rsidRPr="009571A7">
              <w:rPr>
                <w:rFonts w:ascii="Calibri" w:hAnsi="Calibri"/>
                <w:sz w:val="18"/>
                <w:szCs w:val="18"/>
              </w:rPr>
              <w:t>Dwelling Unit Name</w:t>
            </w:r>
          </w:p>
        </w:tc>
        <w:tc>
          <w:tcPr>
            <w:tcW w:w="2386" w:type="dxa"/>
            <w:tcBorders>
              <w:top w:val="single" w:sz="6" w:space="0" w:color="auto"/>
              <w:bottom w:val="single" w:sz="6" w:space="0" w:color="auto"/>
            </w:tcBorders>
            <w:vAlign w:val="bottom"/>
          </w:tcPr>
          <w:p w14:paraId="4886A763" w14:textId="7E03DA3E" w:rsidR="008802E0" w:rsidRPr="009571A7" w:rsidRDefault="008802E0" w:rsidP="00C62478">
            <w:pPr>
              <w:keepNext/>
              <w:jc w:val="center"/>
              <w:rPr>
                <w:rFonts w:ascii="Calibri" w:hAnsi="Calibri"/>
                <w:sz w:val="18"/>
                <w:szCs w:val="18"/>
              </w:rPr>
            </w:pPr>
            <w:r w:rsidRPr="009571A7">
              <w:rPr>
                <w:rFonts w:ascii="Calibri" w:hAnsi="Calibri"/>
                <w:sz w:val="18"/>
                <w:szCs w:val="18"/>
              </w:rPr>
              <w:t xml:space="preserve">Dwelling Unit </w:t>
            </w:r>
            <w:r w:rsidR="00372E46">
              <w:rPr>
                <w:rFonts w:ascii="Calibri" w:hAnsi="Calibri"/>
                <w:sz w:val="18"/>
                <w:szCs w:val="18"/>
              </w:rPr>
              <w:t xml:space="preserve">Total </w:t>
            </w:r>
            <w:r w:rsidRPr="009571A7">
              <w:rPr>
                <w:rFonts w:ascii="Calibri" w:hAnsi="Calibri"/>
                <w:sz w:val="18"/>
                <w:szCs w:val="18"/>
              </w:rPr>
              <w:t>CFA (ft</w:t>
            </w:r>
            <w:r w:rsidR="009714D3" w:rsidRPr="009571A7">
              <w:rPr>
                <w:rFonts w:ascii="Calibri" w:hAnsi="Calibri"/>
                <w:sz w:val="18"/>
                <w:szCs w:val="18"/>
                <w:vertAlign w:val="superscript"/>
              </w:rPr>
              <w:t>2</w:t>
            </w:r>
            <w:r w:rsidRPr="009571A7">
              <w:rPr>
                <w:rFonts w:ascii="Calibri" w:hAnsi="Calibri"/>
                <w:sz w:val="18"/>
                <w:szCs w:val="18"/>
              </w:rPr>
              <w:t>)</w:t>
            </w:r>
          </w:p>
        </w:tc>
        <w:tc>
          <w:tcPr>
            <w:tcW w:w="9717" w:type="dxa"/>
            <w:tcBorders>
              <w:top w:val="single" w:sz="6" w:space="0" w:color="auto"/>
              <w:bottom w:val="single" w:sz="6" w:space="0" w:color="auto"/>
              <w:right w:val="single" w:sz="6" w:space="0" w:color="auto"/>
            </w:tcBorders>
            <w:vAlign w:val="bottom"/>
          </w:tcPr>
          <w:p w14:paraId="4886A764" w14:textId="77777777" w:rsidR="008802E0" w:rsidRPr="009571A7" w:rsidRDefault="008802E0" w:rsidP="00C62478">
            <w:pPr>
              <w:keepNext/>
              <w:jc w:val="center"/>
              <w:rPr>
                <w:rFonts w:ascii="Calibri" w:hAnsi="Calibri"/>
                <w:sz w:val="18"/>
                <w:szCs w:val="18"/>
              </w:rPr>
            </w:pPr>
            <w:r w:rsidRPr="009571A7">
              <w:rPr>
                <w:rFonts w:ascii="Calibri" w:hAnsi="Calibri"/>
                <w:sz w:val="18"/>
                <w:szCs w:val="18"/>
              </w:rPr>
              <w:t>Comments</w:t>
            </w:r>
          </w:p>
        </w:tc>
      </w:tr>
      <w:tr w:rsidR="008802E0" w:rsidRPr="00C24189" w14:paraId="4886A769" w14:textId="77777777" w:rsidTr="00974C44">
        <w:trPr>
          <w:trHeight w:val="250"/>
        </w:trPr>
        <w:tc>
          <w:tcPr>
            <w:tcW w:w="2495" w:type="dxa"/>
            <w:tcBorders>
              <w:top w:val="single" w:sz="6" w:space="0" w:color="auto"/>
              <w:left w:val="single" w:sz="6" w:space="0" w:color="auto"/>
              <w:bottom w:val="single" w:sz="6" w:space="0" w:color="auto"/>
            </w:tcBorders>
            <w:vAlign w:val="bottom"/>
          </w:tcPr>
          <w:p w14:paraId="4886A766" w14:textId="77777777" w:rsidR="008802E0" w:rsidRPr="00C24189" w:rsidRDefault="004A46FC" w:rsidP="00C62478">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ObjectNamePermissive</w:t>
            </w:r>
            <w:proofErr w:type="spellEnd"/>
            <w:r>
              <w:rPr>
                <w:rFonts w:ascii="Calibri" w:hAnsi="Calibri"/>
                <w:sz w:val="18"/>
                <w:szCs w:val="18"/>
              </w:rPr>
              <w:t>&gt;&gt;</w:t>
            </w:r>
          </w:p>
        </w:tc>
        <w:tc>
          <w:tcPr>
            <w:tcW w:w="2386" w:type="dxa"/>
            <w:tcBorders>
              <w:top w:val="single" w:sz="6" w:space="0" w:color="auto"/>
              <w:bottom w:val="single" w:sz="6" w:space="0" w:color="auto"/>
            </w:tcBorders>
          </w:tcPr>
          <w:p w14:paraId="4886A767" w14:textId="77777777" w:rsidR="008802E0" w:rsidRPr="00C24189" w:rsidRDefault="004A46FC" w:rsidP="00C62478">
            <w:pPr>
              <w:keepNext/>
              <w:jc w:val="center"/>
              <w:rPr>
                <w:rFonts w:ascii="Calibri" w:hAnsi="Calibri"/>
                <w:sz w:val="18"/>
                <w:szCs w:val="18"/>
              </w:rPr>
            </w:pPr>
            <w:r>
              <w:rPr>
                <w:rFonts w:ascii="Calibri" w:hAnsi="Calibri"/>
                <w:sz w:val="18"/>
                <w:szCs w:val="18"/>
              </w:rPr>
              <w:t xml:space="preserve">&lt;&lt;User Input: </w:t>
            </w:r>
            <w:proofErr w:type="spellStart"/>
            <w:r>
              <w:rPr>
                <w:rFonts w:ascii="Calibri" w:hAnsi="Calibri"/>
                <w:sz w:val="18"/>
                <w:szCs w:val="18"/>
              </w:rPr>
              <w:t>IntegerNonnegative</w:t>
            </w:r>
            <w:proofErr w:type="spellEnd"/>
            <w:r>
              <w:rPr>
                <w:rFonts w:ascii="Calibri" w:hAnsi="Calibri"/>
                <w:sz w:val="18"/>
                <w:szCs w:val="18"/>
              </w:rPr>
              <w:t>&gt;&gt;</w:t>
            </w:r>
          </w:p>
        </w:tc>
        <w:tc>
          <w:tcPr>
            <w:tcW w:w="9717" w:type="dxa"/>
            <w:tcBorders>
              <w:top w:val="single" w:sz="6" w:space="0" w:color="auto"/>
              <w:bottom w:val="single" w:sz="6" w:space="0" w:color="auto"/>
              <w:right w:val="single" w:sz="6" w:space="0" w:color="auto"/>
            </w:tcBorders>
          </w:tcPr>
          <w:p w14:paraId="4886A768" w14:textId="77777777" w:rsidR="008802E0" w:rsidRPr="00C24189" w:rsidRDefault="004A46FC" w:rsidP="00C62478">
            <w:pPr>
              <w:keepNext/>
              <w:jc w:val="center"/>
              <w:rPr>
                <w:rFonts w:ascii="Calibri" w:hAnsi="Calibri"/>
                <w:sz w:val="18"/>
                <w:szCs w:val="18"/>
              </w:rPr>
            </w:pPr>
            <w:r>
              <w:rPr>
                <w:rFonts w:ascii="Calibri" w:hAnsi="Calibri"/>
                <w:sz w:val="18"/>
                <w:szCs w:val="18"/>
              </w:rPr>
              <w:t>&lt;&lt;User Input: Text&gt;&gt;</w:t>
            </w:r>
          </w:p>
        </w:tc>
      </w:tr>
      <w:tr w:rsidR="00A34E03" w:rsidRPr="00C24189" w14:paraId="77B517DE" w14:textId="77777777" w:rsidTr="00974C44">
        <w:trPr>
          <w:trHeight w:val="250"/>
        </w:trPr>
        <w:tc>
          <w:tcPr>
            <w:tcW w:w="2495" w:type="dxa"/>
            <w:tcBorders>
              <w:top w:val="single" w:sz="6" w:space="0" w:color="auto"/>
              <w:left w:val="single" w:sz="6" w:space="0" w:color="auto"/>
              <w:bottom w:val="single" w:sz="6" w:space="0" w:color="auto"/>
            </w:tcBorders>
            <w:vAlign w:val="bottom"/>
          </w:tcPr>
          <w:p w14:paraId="21FA89AA" w14:textId="77777777" w:rsidR="00A34E03" w:rsidRDefault="00A34E03" w:rsidP="00C62478">
            <w:pPr>
              <w:keepNext/>
              <w:jc w:val="center"/>
              <w:rPr>
                <w:rFonts w:ascii="Calibri" w:hAnsi="Calibri"/>
                <w:sz w:val="18"/>
                <w:szCs w:val="18"/>
              </w:rPr>
            </w:pPr>
          </w:p>
        </w:tc>
        <w:tc>
          <w:tcPr>
            <w:tcW w:w="2386" w:type="dxa"/>
            <w:tcBorders>
              <w:top w:val="single" w:sz="6" w:space="0" w:color="auto"/>
              <w:bottom w:val="single" w:sz="6" w:space="0" w:color="auto"/>
            </w:tcBorders>
          </w:tcPr>
          <w:p w14:paraId="2380099D" w14:textId="77777777" w:rsidR="00A34E03" w:rsidRDefault="00A34E03" w:rsidP="00C62478">
            <w:pPr>
              <w:keepNext/>
              <w:jc w:val="center"/>
              <w:rPr>
                <w:rFonts w:ascii="Calibri" w:hAnsi="Calibri"/>
                <w:sz w:val="18"/>
                <w:szCs w:val="18"/>
              </w:rPr>
            </w:pPr>
          </w:p>
        </w:tc>
        <w:tc>
          <w:tcPr>
            <w:tcW w:w="9717" w:type="dxa"/>
            <w:tcBorders>
              <w:top w:val="single" w:sz="6" w:space="0" w:color="auto"/>
              <w:bottom w:val="single" w:sz="6" w:space="0" w:color="auto"/>
              <w:right w:val="single" w:sz="6" w:space="0" w:color="auto"/>
            </w:tcBorders>
          </w:tcPr>
          <w:p w14:paraId="01FD9120" w14:textId="77777777" w:rsidR="00A34E03" w:rsidRDefault="00A34E03" w:rsidP="00C62478">
            <w:pPr>
              <w:keepNext/>
              <w:jc w:val="center"/>
              <w:rPr>
                <w:rFonts w:ascii="Calibri" w:hAnsi="Calibri"/>
                <w:sz w:val="18"/>
                <w:szCs w:val="18"/>
              </w:rPr>
            </w:pPr>
          </w:p>
        </w:tc>
      </w:tr>
      <w:tr w:rsidR="008802E0" w:rsidRPr="00C24189" w14:paraId="4886A76D" w14:textId="77777777" w:rsidTr="00974C44">
        <w:trPr>
          <w:trHeight w:val="250"/>
        </w:trPr>
        <w:tc>
          <w:tcPr>
            <w:tcW w:w="2495" w:type="dxa"/>
            <w:tcBorders>
              <w:top w:val="single" w:sz="6" w:space="0" w:color="auto"/>
              <w:left w:val="single" w:sz="6" w:space="0" w:color="auto"/>
              <w:bottom w:val="single" w:sz="6" w:space="0" w:color="auto"/>
            </w:tcBorders>
            <w:vAlign w:val="bottom"/>
          </w:tcPr>
          <w:p w14:paraId="4886A76A" w14:textId="77777777" w:rsidR="008802E0" w:rsidRPr="00C24189" w:rsidRDefault="008802E0" w:rsidP="00C62478">
            <w:pPr>
              <w:keepNext/>
              <w:jc w:val="center"/>
              <w:rPr>
                <w:rFonts w:ascii="Calibri" w:hAnsi="Calibri"/>
                <w:sz w:val="18"/>
                <w:szCs w:val="18"/>
              </w:rPr>
            </w:pPr>
          </w:p>
        </w:tc>
        <w:tc>
          <w:tcPr>
            <w:tcW w:w="2386" w:type="dxa"/>
            <w:tcBorders>
              <w:top w:val="single" w:sz="6" w:space="0" w:color="auto"/>
              <w:bottom w:val="single" w:sz="6" w:space="0" w:color="auto"/>
            </w:tcBorders>
            <w:vAlign w:val="bottom"/>
          </w:tcPr>
          <w:p w14:paraId="4886A76B" w14:textId="77777777" w:rsidR="008802E0" w:rsidRPr="00C24189" w:rsidRDefault="008802E0" w:rsidP="00C62478">
            <w:pPr>
              <w:keepNext/>
              <w:jc w:val="center"/>
              <w:rPr>
                <w:rFonts w:ascii="Calibri" w:hAnsi="Calibri"/>
                <w:sz w:val="18"/>
                <w:szCs w:val="18"/>
              </w:rPr>
            </w:pPr>
          </w:p>
        </w:tc>
        <w:tc>
          <w:tcPr>
            <w:tcW w:w="9717" w:type="dxa"/>
            <w:tcBorders>
              <w:top w:val="single" w:sz="6" w:space="0" w:color="auto"/>
              <w:bottom w:val="single" w:sz="6" w:space="0" w:color="auto"/>
              <w:right w:val="single" w:sz="6" w:space="0" w:color="auto"/>
            </w:tcBorders>
            <w:vAlign w:val="bottom"/>
          </w:tcPr>
          <w:p w14:paraId="4886A76C" w14:textId="77777777" w:rsidR="008802E0" w:rsidRPr="00C24189" w:rsidRDefault="008802E0" w:rsidP="00C62478">
            <w:pPr>
              <w:keepNext/>
              <w:jc w:val="center"/>
              <w:rPr>
                <w:rFonts w:ascii="Calibri" w:hAnsi="Calibri"/>
                <w:sz w:val="18"/>
                <w:szCs w:val="18"/>
              </w:rPr>
            </w:pPr>
          </w:p>
        </w:tc>
      </w:tr>
    </w:tbl>
    <w:p w14:paraId="4886A76E" w14:textId="77777777" w:rsidR="00AC588E" w:rsidRDefault="00AC588E" w:rsidP="00BE6FA5">
      <w:pPr>
        <w:keepNext/>
        <w:tabs>
          <w:tab w:val="left" w:pos="2160"/>
          <w:tab w:val="left" w:pos="2700"/>
          <w:tab w:val="left" w:pos="3420"/>
          <w:tab w:val="left" w:pos="3780"/>
          <w:tab w:val="left" w:pos="5760"/>
          <w:tab w:val="left" w:pos="7212"/>
        </w:tabs>
        <w:ind w:right="-288"/>
        <w:rPr>
          <w:rFonts w:ascii="Calibri" w:eastAsia="Calibri" w:hAnsi="Calibri"/>
          <w:b/>
          <w:sz w:val="22"/>
          <w:szCs w:val="22"/>
        </w:rPr>
      </w:pPr>
    </w:p>
    <w:tbl>
      <w:tblPr>
        <w:tblStyle w:val="TableGrid"/>
        <w:tblpPr w:leftFromText="180" w:rightFromText="180" w:vertAnchor="text" w:tblpXSpec="right" w:tblpY="1"/>
        <w:tblOverlap w:val="never"/>
        <w:tblW w:w="14521" w:type="dxa"/>
        <w:tblLayout w:type="fixed"/>
        <w:tblLook w:val="04A0" w:firstRow="1" w:lastRow="0" w:firstColumn="1" w:lastColumn="0" w:noHBand="0" w:noVBand="1"/>
      </w:tblPr>
      <w:tblGrid>
        <w:gridCol w:w="1200"/>
        <w:gridCol w:w="792"/>
        <w:gridCol w:w="2088"/>
        <w:gridCol w:w="1452"/>
        <w:gridCol w:w="545"/>
        <w:gridCol w:w="2269"/>
        <w:gridCol w:w="2088"/>
        <w:gridCol w:w="2088"/>
        <w:gridCol w:w="1999"/>
      </w:tblGrid>
      <w:tr w:rsidR="00C64887" w:rsidRPr="000638D1" w14:paraId="2F347921" w14:textId="77777777" w:rsidTr="00D64E63">
        <w:trPr>
          <w:trHeight w:val="265"/>
        </w:trPr>
        <w:tc>
          <w:tcPr>
            <w:tcW w:w="14521" w:type="dxa"/>
            <w:gridSpan w:val="9"/>
          </w:tcPr>
          <w:p w14:paraId="3052CB3C" w14:textId="2FF37B1F" w:rsidR="00C64887" w:rsidRPr="000638D1" w:rsidRDefault="00C64887" w:rsidP="0024317D">
            <w:pPr>
              <w:keepNext/>
              <w:rPr>
                <w:rFonts w:ascii="Calibri" w:eastAsia="Calibri" w:hAnsi="Calibri"/>
                <w:b/>
                <w:sz w:val="18"/>
                <w:szCs w:val="18"/>
              </w:rPr>
            </w:pPr>
            <w:r w:rsidRPr="00440603">
              <w:rPr>
                <w:rFonts w:ascii="Calibri" w:eastAsia="Calibri" w:hAnsi="Calibri"/>
                <w:b/>
                <w:sz w:val="18"/>
                <w:szCs w:val="18"/>
              </w:rPr>
              <w:t>J. Water Heating Systems</w:t>
            </w:r>
            <w:r w:rsidRPr="000638D1">
              <w:rPr>
                <w:rFonts w:ascii="Calibri" w:eastAsia="Calibri" w:hAnsi="Calibri"/>
                <w:b/>
                <w:sz w:val="18"/>
                <w:szCs w:val="18"/>
              </w:rPr>
              <w:t xml:space="preserve"> </w:t>
            </w:r>
            <w:r w:rsidRPr="000638D1">
              <w:rPr>
                <w:rFonts w:ascii="Calibri" w:eastAsia="Calibri" w:hAnsi="Calibri"/>
                <w:sz w:val="18"/>
                <w:szCs w:val="18"/>
              </w:rPr>
              <w:t>(Section 150.</w:t>
            </w:r>
            <w:r w:rsidR="0017550E">
              <w:rPr>
                <w:rFonts w:ascii="Calibri" w:eastAsia="Calibri" w:hAnsi="Calibri"/>
                <w:sz w:val="18"/>
                <w:szCs w:val="18"/>
              </w:rPr>
              <w:t>2</w:t>
            </w:r>
            <w:r w:rsidRPr="000638D1">
              <w:rPr>
                <w:rFonts w:ascii="Calibri" w:eastAsia="Calibri" w:hAnsi="Calibri"/>
                <w:sz w:val="18"/>
                <w:szCs w:val="18"/>
              </w:rPr>
              <w:t>(</w:t>
            </w:r>
            <w:r w:rsidR="0017550E">
              <w:rPr>
                <w:rFonts w:ascii="Calibri" w:eastAsia="Calibri" w:hAnsi="Calibri"/>
                <w:sz w:val="18"/>
                <w:szCs w:val="18"/>
              </w:rPr>
              <w:t>b</w:t>
            </w:r>
            <w:r w:rsidRPr="000638D1">
              <w:rPr>
                <w:rFonts w:ascii="Calibri" w:eastAsia="Calibri" w:hAnsi="Calibri"/>
                <w:sz w:val="18"/>
                <w:szCs w:val="18"/>
              </w:rPr>
              <w:t>)</w:t>
            </w:r>
            <w:r w:rsidR="0017550E">
              <w:rPr>
                <w:rFonts w:ascii="Calibri" w:eastAsia="Calibri" w:hAnsi="Calibri"/>
                <w:sz w:val="18"/>
                <w:szCs w:val="18"/>
              </w:rPr>
              <w:t>1H</w:t>
            </w:r>
            <w:r w:rsidRPr="000638D1">
              <w:rPr>
                <w:rFonts w:ascii="Calibri" w:eastAsia="Calibri" w:hAnsi="Calibri"/>
                <w:sz w:val="18"/>
                <w:szCs w:val="18"/>
              </w:rPr>
              <w:t>)</w:t>
            </w:r>
          </w:p>
          <w:p w14:paraId="734B973C" w14:textId="77777777" w:rsidR="00C64887" w:rsidRDefault="00C64887" w:rsidP="0024317D">
            <w:pPr>
              <w:rPr>
                <w:rFonts w:ascii="Calibri" w:eastAsia="Calibri" w:hAnsi="Calibri"/>
                <w:sz w:val="18"/>
                <w:szCs w:val="18"/>
              </w:rPr>
            </w:pPr>
            <w:r w:rsidRPr="000638D1">
              <w:rPr>
                <w:rFonts w:ascii="Calibri" w:eastAsia="Calibri" w:hAnsi="Calibri"/>
                <w:sz w:val="18"/>
                <w:szCs w:val="18"/>
              </w:rPr>
              <w:t>List water heaters and boilers for both domestic hot water (DHW) heaters and hydronic space heating.</w:t>
            </w:r>
          </w:p>
          <w:p w14:paraId="35F5BBDA" w14:textId="77777777" w:rsidR="00C64887" w:rsidRPr="000638D1" w:rsidRDefault="00C64887" w:rsidP="0024317D">
            <w:pPr>
              <w:rPr>
                <w:rFonts w:ascii="Calibri" w:hAnsi="Calibri"/>
                <w:sz w:val="18"/>
                <w:szCs w:val="18"/>
              </w:rPr>
            </w:pPr>
            <w:r w:rsidRPr="00AE0B18">
              <w:rPr>
                <w:rFonts w:ascii="Calibri" w:eastAsia="Calibri" w:hAnsi="Calibri"/>
                <w:sz w:val="18"/>
                <w:szCs w:val="18"/>
              </w:rPr>
              <w:t xml:space="preserve">&lt;&lt;if </w:t>
            </w:r>
            <w:r w:rsidRPr="00AE0B18">
              <w:rPr>
                <w:rFonts w:ascii="Calibri" w:hAnsi="Calibri"/>
                <w:sz w:val="18"/>
                <w:szCs w:val="18"/>
              </w:rPr>
              <w:t>Water Heating is not selected in A13, then display the section does not apply message</w:t>
            </w:r>
            <w:r>
              <w:rPr>
                <w:rFonts w:ascii="Calibri" w:hAnsi="Calibri"/>
                <w:sz w:val="18"/>
                <w:szCs w:val="18"/>
              </w:rPr>
              <w:t xml:space="preserve">; </w:t>
            </w:r>
            <w:r w:rsidRPr="00AE0B18">
              <w:rPr>
                <w:rFonts w:ascii="Calibri" w:hAnsi="Calibri"/>
                <w:sz w:val="18"/>
                <w:szCs w:val="18"/>
              </w:rPr>
              <w:t>else display the section but entry is optional and allow user to add multiple rows&gt;&gt;</w:t>
            </w:r>
          </w:p>
        </w:tc>
      </w:tr>
      <w:tr w:rsidR="00271AAE" w:rsidRPr="000638D1" w14:paraId="09F26877" w14:textId="10516C35" w:rsidTr="00D64E63">
        <w:trPr>
          <w:trHeight w:val="265"/>
        </w:trPr>
        <w:tc>
          <w:tcPr>
            <w:tcW w:w="1200" w:type="dxa"/>
          </w:tcPr>
          <w:p w14:paraId="60EBD753" w14:textId="2ED90A5C" w:rsidR="00271AAE" w:rsidRPr="00426D1E" w:rsidRDefault="00271AAE" w:rsidP="00271AAE">
            <w:pPr>
              <w:keepNext/>
              <w:jc w:val="center"/>
              <w:rPr>
                <w:rFonts w:ascii="Calibri" w:eastAsia="Calibri" w:hAnsi="Calibri"/>
                <w:sz w:val="18"/>
                <w:szCs w:val="18"/>
              </w:rPr>
            </w:pPr>
            <w:r w:rsidRPr="00426D1E">
              <w:rPr>
                <w:rFonts w:ascii="Calibri" w:eastAsia="Calibri" w:hAnsi="Calibri"/>
                <w:sz w:val="18"/>
                <w:szCs w:val="18"/>
              </w:rPr>
              <w:t>01</w:t>
            </w:r>
          </w:p>
        </w:tc>
        <w:tc>
          <w:tcPr>
            <w:tcW w:w="4332" w:type="dxa"/>
            <w:gridSpan w:val="3"/>
          </w:tcPr>
          <w:p w14:paraId="6D1186AE" w14:textId="732C63AE" w:rsidR="00271AAE" w:rsidRPr="00426D1E" w:rsidRDefault="00271AAE" w:rsidP="000D2311">
            <w:pPr>
              <w:keepNext/>
              <w:rPr>
                <w:rFonts w:ascii="Calibri" w:eastAsia="Calibri" w:hAnsi="Calibri"/>
                <w:sz w:val="18"/>
                <w:szCs w:val="18"/>
              </w:rPr>
            </w:pPr>
            <w:r w:rsidRPr="00271AAE">
              <w:rPr>
                <w:rFonts w:ascii="Calibri" w:eastAsia="Calibri" w:hAnsi="Calibri"/>
                <w:sz w:val="18"/>
                <w:szCs w:val="18"/>
              </w:rPr>
              <w:t xml:space="preserve">Is natural gas connected to the </w:t>
            </w:r>
            <w:r w:rsidR="000D2311">
              <w:rPr>
                <w:rFonts w:ascii="Calibri" w:eastAsia="Calibri" w:hAnsi="Calibri"/>
                <w:sz w:val="18"/>
                <w:szCs w:val="18"/>
              </w:rPr>
              <w:t>existing water heater</w:t>
            </w:r>
            <w:r w:rsidRPr="00271AAE">
              <w:rPr>
                <w:rFonts w:ascii="Calibri" w:eastAsia="Calibri" w:hAnsi="Calibri"/>
                <w:sz w:val="18"/>
                <w:szCs w:val="18"/>
              </w:rPr>
              <w:t>?</w:t>
            </w:r>
          </w:p>
        </w:tc>
        <w:tc>
          <w:tcPr>
            <w:tcW w:w="8988" w:type="dxa"/>
            <w:gridSpan w:val="5"/>
          </w:tcPr>
          <w:p w14:paraId="1EB0EF31" w14:textId="5DF40FBB" w:rsidR="00271AAE" w:rsidRPr="00426D1E" w:rsidRDefault="00271AAE" w:rsidP="0024317D">
            <w:pPr>
              <w:keepNext/>
              <w:rPr>
                <w:rFonts w:ascii="Calibri" w:eastAsia="Calibri" w:hAnsi="Calibri"/>
                <w:sz w:val="18"/>
                <w:szCs w:val="18"/>
              </w:rPr>
            </w:pPr>
            <w:r w:rsidRPr="00271AAE">
              <w:rPr>
                <w:rFonts w:ascii="Calibri" w:eastAsia="Calibri" w:hAnsi="Calibri"/>
                <w:sz w:val="18"/>
                <w:szCs w:val="18"/>
              </w:rPr>
              <w:t>&lt;&lt;User selects from yes or no&gt;&gt;</w:t>
            </w:r>
          </w:p>
        </w:tc>
      </w:tr>
      <w:tr w:rsidR="003A73B2" w:rsidRPr="004A470C" w14:paraId="6768862F" w14:textId="77777777" w:rsidTr="00D64E63">
        <w:trPr>
          <w:trHeight w:val="136"/>
        </w:trPr>
        <w:tc>
          <w:tcPr>
            <w:tcW w:w="1992" w:type="dxa"/>
            <w:gridSpan w:val="2"/>
            <w:vAlign w:val="center"/>
          </w:tcPr>
          <w:p w14:paraId="0B17C627" w14:textId="6339C8D9" w:rsidR="003A73B2" w:rsidRPr="004A470C" w:rsidRDefault="003A73B2" w:rsidP="0024317D">
            <w:pPr>
              <w:jc w:val="center"/>
              <w:rPr>
                <w:rFonts w:ascii="Calibri" w:hAnsi="Calibri"/>
                <w:sz w:val="18"/>
              </w:rPr>
            </w:pPr>
            <w:r w:rsidRPr="004A470C">
              <w:rPr>
                <w:rFonts w:ascii="Calibri" w:hAnsi="Calibri"/>
                <w:sz w:val="18"/>
              </w:rPr>
              <w:t>0</w:t>
            </w:r>
            <w:r w:rsidR="00E14731">
              <w:rPr>
                <w:rFonts w:ascii="Calibri" w:hAnsi="Calibri"/>
                <w:sz w:val="18"/>
              </w:rPr>
              <w:t>2</w:t>
            </w:r>
          </w:p>
        </w:tc>
        <w:tc>
          <w:tcPr>
            <w:tcW w:w="2088" w:type="dxa"/>
          </w:tcPr>
          <w:p w14:paraId="2A196D82" w14:textId="3ADB26F7" w:rsidR="003A73B2" w:rsidRPr="004A470C" w:rsidRDefault="003A73B2" w:rsidP="0024317D">
            <w:pPr>
              <w:jc w:val="center"/>
              <w:rPr>
                <w:rFonts w:ascii="Calibri" w:hAnsi="Calibri"/>
                <w:sz w:val="18"/>
              </w:rPr>
            </w:pPr>
            <w:r w:rsidRPr="004A470C">
              <w:rPr>
                <w:rFonts w:ascii="Calibri" w:hAnsi="Calibri"/>
                <w:sz w:val="18"/>
              </w:rPr>
              <w:t>0</w:t>
            </w:r>
            <w:r w:rsidR="00E14731">
              <w:rPr>
                <w:rFonts w:ascii="Calibri" w:hAnsi="Calibri"/>
                <w:sz w:val="18"/>
              </w:rPr>
              <w:t>3</w:t>
            </w:r>
          </w:p>
        </w:tc>
        <w:tc>
          <w:tcPr>
            <w:tcW w:w="1997" w:type="dxa"/>
            <w:gridSpan w:val="2"/>
            <w:vAlign w:val="center"/>
          </w:tcPr>
          <w:p w14:paraId="2C8AD591" w14:textId="0472AE6C" w:rsidR="003A73B2" w:rsidRPr="004A470C" w:rsidRDefault="003A73B2" w:rsidP="0024317D">
            <w:pPr>
              <w:jc w:val="center"/>
              <w:rPr>
                <w:rFonts w:ascii="Calibri" w:hAnsi="Calibri"/>
                <w:sz w:val="18"/>
              </w:rPr>
            </w:pPr>
            <w:r w:rsidRPr="004A470C">
              <w:rPr>
                <w:rFonts w:ascii="Calibri" w:hAnsi="Calibri"/>
                <w:sz w:val="18"/>
              </w:rPr>
              <w:t>0</w:t>
            </w:r>
            <w:r w:rsidR="00E14731">
              <w:rPr>
                <w:rFonts w:ascii="Calibri" w:hAnsi="Calibri"/>
                <w:sz w:val="18"/>
              </w:rPr>
              <w:t>4</w:t>
            </w:r>
          </w:p>
        </w:tc>
        <w:tc>
          <w:tcPr>
            <w:tcW w:w="2269" w:type="dxa"/>
            <w:vAlign w:val="center"/>
          </w:tcPr>
          <w:p w14:paraId="0C69B7A2" w14:textId="3E9A0CCC" w:rsidR="003A73B2" w:rsidRPr="004A470C" w:rsidRDefault="003A73B2" w:rsidP="0024317D">
            <w:pPr>
              <w:jc w:val="center"/>
              <w:rPr>
                <w:rFonts w:ascii="Calibri" w:hAnsi="Calibri"/>
                <w:sz w:val="18"/>
              </w:rPr>
            </w:pPr>
            <w:r w:rsidRPr="004A470C">
              <w:rPr>
                <w:rFonts w:ascii="Calibri" w:hAnsi="Calibri"/>
                <w:sz w:val="18"/>
              </w:rPr>
              <w:t>0</w:t>
            </w:r>
            <w:r w:rsidR="00E14731">
              <w:rPr>
                <w:rFonts w:ascii="Calibri" w:hAnsi="Calibri"/>
                <w:sz w:val="18"/>
              </w:rPr>
              <w:t>5</w:t>
            </w:r>
          </w:p>
        </w:tc>
        <w:tc>
          <w:tcPr>
            <w:tcW w:w="2088" w:type="dxa"/>
            <w:vAlign w:val="center"/>
          </w:tcPr>
          <w:p w14:paraId="4EB667FD" w14:textId="36E9C45A" w:rsidR="003A73B2" w:rsidRPr="004A470C" w:rsidRDefault="003A73B2" w:rsidP="0024317D">
            <w:pPr>
              <w:jc w:val="center"/>
              <w:rPr>
                <w:rFonts w:ascii="Calibri" w:hAnsi="Calibri"/>
                <w:sz w:val="18"/>
              </w:rPr>
            </w:pPr>
            <w:r w:rsidRPr="004A470C">
              <w:rPr>
                <w:rFonts w:ascii="Calibri" w:hAnsi="Calibri"/>
                <w:sz w:val="18"/>
              </w:rPr>
              <w:t>0</w:t>
            </w:r>
            <w:r w:rsidR="00E14731">
              <w:rPr>
                <w:rFonts w:ascii="Calibri" w:hAnsi="Calibri"/>
                <w:sz w:val="18"/>
              </w:rPr>
              <w:t>6</w:t>
            </w:r>
          </w:p>
        </w:tc>
        <w:tc>
          <w:tcPr>
            <w:tcW w:w="2088" w:type="dxa"/>
            <w:vAlign w:val="center"/>
          </w:tcPr>
          <w:p w14:paraId="46C04035" w14:textId="411E8D28" w:rsidR="003A73B2" w:rsidRPr="004A470C" w:rsidRDefault="003A73B2" w:rsidP="0024317D">
            <w:pPr>
              <w:jc w:val="center"/>
              <w:rPr>
                <w:rFonts w:ascii="Calibri" w:hAnsi="Calibri"/>
                <w:sz w:val="18"/>
              </w:rPr>
            </w:pPr>
            <w:r w:rsidRPr="004A470C">
              <w:rPr>
                <w:rFonts w:ascii="Calibri" w:hAnsi="Calibri"/>
                <w:sz w:val="18"/>
              </w:rPr>
              <w:t>0</w:t>
            </w:r>
            <w:r w:rsidR="00E14731">
              <w:rPr>
                <w:rFonts w:ascii="Calibri" w:hAnsi="Calibri"/>
                <w:sz w:val="18"/>
              </w:rPr>
              <w:t>7</w:t>
            </w:r>
          </w:p>
        </w:tc>
        <w:tc>
          <w:tcPr>
            <w:tcW w:w="1997" w:type="dxa"/>
            <w:vAlign w:val="center"/>
          </w:tcPr>
          <w:p w14:paraId="586C0F4A" w14:textId="4C1A16EA" w:rsidR="003A73B2" w:rsidRPr="004A470C" w:rsidRDefault="003A73B2" w:rsidP="0024317D">
            <w:pPr>
              <w:jc w:val="center"/>
              <w:rPr>
                <w:rFonts w:ascii="Calibri" w:hAnsi="Calibri"/>
                <w:sz w:val="18"/>
              </w:rPr>
            </w:pPr>
            <w:r w:rsidRPr="004A470C">
              <w:rPr>
                <w:rFonts w:ascii="Calibri" w:hAnsi="Calibri"/>
                <w:sz w:val="18"/>
              </w:rPr>
              <w:t>0</w:t>
            </w:r>
            <w:r w:rsidR="00E14731">
              <w:rPr>
                <w:rFonts w:ascii="Calibri" w:hAnsi="Calibri"/>
                <w:sz w:val="18"/>
              </w:rPr>
              <w:t>8</w:t>
            </w:r>
          </w:p>
        </w:tc>
      </w:tr>
      <w:tr w:rsidR="003A73B2" w:rsidRPr="004A470C" w14:paraId="1153173D" w14:textId="77777777" w:rsidTr="00D64E63">
        <w:trPr>
          <w:trHeight w:val="587"/>
        </w:trPr>
        <w:tc>
          <w:tcPr>
            <w:tcW w:w="1992" w:type="dxa"/>
            <w:gridSpan w:val="2"/>
            <w:vAlign w:val="bottom"/>
          </w:tcPr>
          <w:p w14:paraId="2FF09BD5" w14:textId="77777777" w:rsidR="003A73B2" w:rsidRPr="004A470C" w:rsidRDefault="003A73B2" w:rsidP="0024317D">
            <w:pPr>
              <w:jc w:val="center"/>
              <w:rPr>
                <w:rFonts w:ascii="Calibri" w:hAnsi="Calibri"/>
                <w:sz w:val="18"/>
                <w:szCs w:val="18"/>
              </w:rPr>
            </w:pPr>
            <w:r w:rsidRPr="004A470C">
              <w:rPr>
                <w:rFonts w:ascii="Calibri" w:hAnsi="Calibri"/>
                <w:sz w:val="18"/>
                <w:szCs w:val="18"/>
              </w:rPr>
              <w:t>Water Heating System ID or Name</w:t>
            </w:r>
          </w:p>
        </w:tc>
        <w:tc>
          <w:tcPr>
            <w:tcW w:w="2088" w:type="dxa"/>
            <w:vAlign w:val="bottom"/>
          </w:tcPr>
          <w:p w14:paraId="3C96FD4A" w14:textId="77777777" w:rsidR="003A73B2" w:rsidRPr="004A470C" w:rsidRDefault="003A73B2" w:rsidP="0024317D">
            <w:pPr>
              <w:jc w:val="center"/>
              <w:rPr>
                <w:rFonts w:ascii="Calibri" w:hAnsi="Calibri"/>
                <w:sz w:val="18"/>
                <w:szCs w:val="18"/>
              </w:rPr>
            </w:pPr>
            <w:r w:rsidRPr="004A470C">
              <w:rPr>
                <w:rFonts w:ascii="Calibri" w:hAnsi="Calibri"/>
                <w:sz w:val="18"/>
                <w:szCs w:val="18"/>
              </w:rPr>
              <w:t>Water Heating System Type</w:t>
            </w:r>
          </w:p>
        </w:tc>
        <w:tc>
          <w:tcPr>
            <w:tcW w:w="1997" w:type="dxa"/>
            <w:gridSpan w:val="2"/>
            <w:vAlign w:val="bottom"/>
          </w:tcPr>
          <w:p w14:paraId="077FE198" w14:textId="16D675F5" w:rsidR="003A73B2" w:rsidRPr="004A470C" w:rsidRDefault="003A73B2" w:rsidP="00D47987">
            <w:pPr>
              <w:jc w:val="center"/>
              <w:rPr>
                <w:rFonts w:ascii="Calibri" w:hAnsi="Calibri"/>
                <w:sz w:val="18"/>
                <w:szCs w:val="18"/>
              </w:rPr>
            </w:pPr>
            <w:r w:rsidRPr="004A470C">
              <w:rPr>
                <w:rFonts w:ascii="Calibri" w:hAnsi="Calibri"/>
                <w:sz w:val="18"/>
                <w:szCs w:val="18"/>
              </w:rPr>
              <w:t>System Option (from §</w:t>
            </w:r>
            <w:r>
              <w:rPr>
                <w:rFonts w:ascii="Calibri" w:hAnsi="Calibri"/>
                <w:sz w:val="18"/>
                <w:szCs w:val="18"/>
              </w:rPr>
              <w:t>150.2(b)1H</w:t>
            </w:r>
            <w:r w:rsidRPr="004A470C">
              <w:rPr>
                <w:rFonts w:ascii="Calibri" w:hAnsi="Calibri"/>
                <w:sz w:val="18"/>
                <w:szCs w:val="18"/>
              </w:rPr>
              <w:t>)</w:t>
            </w:r>
          </w:p>
        </w:tc>
        <w:tc>
          <w:tcPr>
            <w:tcW w:w="2269" w:type="dxa"/>
            <w:vAlign w:val="bottom"/>
          </w:tcPr>
          <w:p w14:paraId="578CE981" w14:textId="77777777" w:rsidR="003A73B2" w:rsidRPr="004A470C" w:rsidRDefault="003A73B2" w:rsidP="0024317D">
            <w:pPr>
              <w:jc w:val="center"/>
              <w:rPr>
                <w:rFonts w:ascii="Calibri" w:hAnsi="Calibri"/>
                <w:sz w:val="18"/>
                <w:szCs w:val="18"/>
              </w:rPr>
            </w:pPr>
            <w:r w:rsidRPr="004A470C">
              <w:rPr>
                <w:rFonts w:ascii="Calibri" w:hAnsi="Calibri"/>
                <w:sz w:val="18"/>
                <w:szCs w:val="18"/>
              </w:rPr>
              <w:t>Water Heater Type</w:t>
            </w:r>
          </w:p>
        </w:tc>
        <w:tc>
          <w:tcPr>
            <w:tcW w:w="2088" w:type="dxa"/>
            <w:vAlign w:val="bottom"/>
          </w:tcPr>
          <w:p w14:paraId="53E6D37A" w14:textId="77777777" w:rsidR="003A73B2" w:rsidRPr="004A470C" w:rsidRDefault="003A73B2" w:rsidP="0024317D">
            <w:pPr>
              <w:jc w:val="center"/>
              <w:rPr>
                <w:rFonts w:ascii="Calibri" w:hAnsi="Calibri"/>
                <w:sz w:val="18"/>
                <w:szCs w:val="18"/>
              </w:rPr>
            </w:pPr>
            <w:r w:rsidRPr="004A470C">
              <w:rPr>
                <w:rFonts w:ascii="Calibri" w:hAnsi="Calibri"/>
                <w:sz w:val="18"/>
                <w:szCs w:val="18"/>
              </w:rPr>
              <w:t>Volume</w:t>
            </w:r>
          </w:p>
        </w:tc>
        <w:tc>
          <w:tcPr>
            <w:tcW w:w="2088" w:type="dxa"/>
            <w:vAlign w:val="bottom"/>
          </w:tcPr>
          <w:p w14:paraId="594BD273" w14:textId="77777777" w:rsidR="003A73B2" w:rsidRPr="004A470C" w:rsidRDefault="003A73B2" w:rsidP="0024317D">
            <w:pPr>
              <w:jc w:val="center"/>
              <w:rPr>
                <w:rFonts w:ascii="Calibri" w:hAnsi="Calibri"/>
                <w:sz w:val="18"/>
                <w:szCs w:val="18"/>
              </w:rPr>
            </w:pPr>
            <w:r w:rsidRPr="004A470C">
              <w:rPr>
                <w:rFonts w:ascii="Calibri" w:hAnsi="Calibri"/>
                <w:sz w:val="18"/>
                <w:szCs w:val="18"/>
              </w:rPr>
              <w:t>Fuel Type</w:t>
            </w:r>
          </w:p>
        </w:tc>
        <w:tc>
          <w:tcPr>
            <w:tcW w:w="1997" w:type="dxa"/>
            <w:vAlign w:val="bottom"/>
          </w:tcPr>
          <w:p w14:paraId="4CD56B88" w14:textId="77777777" w:rsidR="003A73B2" w:rsidRPr="004A470C" w:rsidRDefault="003A73B2" w:rsidP="0024317D">
            <w:pPr>
              <w:jc w:val="center"/>
              <w:rPr>
                <w:rFonts w:ascii="Calibri" w:hAnsi="Calibri"/>
                <w:sz w:val="18"/>
                <w:szCs w:val="18"/>
              </w:rPr>
            </w:pPr>
            <w:r w:rsidRPr="004A470C">
              <w:rPr>
                <w:rFonts w:ascii="Calibri" w:hAnsi="Calibri"/>
                <w:sz w:val="18"/>
                <w:szCs w:val="18"/>
              </w:rPr>
              <w:t># of Water Heaters in System</w:t>
            </w:r>
          </w:p>
        </w:tc>
      </w:tr>
      <w:tr w:rsidR="003A73B2" w:rsidRPr="004A470C" w14:paraId="41351224" w14:textId="77777777" w:rsidTr="00D64E63">
        <w:trPr>
          <w:trHeight w:val="2905"/>
        </w:trPr>
        <w:tc>
          <w:tcPr>
            <w:tcW w:w="1992" w:type="dxa"/>
            <w:gridSpan w:val="2"/>
          </w:tcPr>
          <w:p w14:paraId="3BAF2E24" w14:textId="77777777" w:rsidR="003A73B2" w:rsidRPr="004A470C" w:rsidRDefault="003A73B2" w:rsidP="0024317D">
            <w:pPr>
              <w:rPr>
                <w:rFonts w:ascii="Calibri" w:hAnsi="Calibri"/>
                <w:sz w:val="18"/>
              </w:rPr>
            </w:pPr>
            <w:r w:rsidRPr="004A470C">
              <w:rPr>
                <w:rFonts w:ascii="Calibri" w:hAnsi="Calibri"/>
                <w:sz w:val="18"/>
              </w:rPr>
              <w:t>&lt;&lt;user input text&gt;&gt;</w:t>
            </w:r>
          </w:p>
        </w:tc>
        <w:tc>
          <w:tcPr>
            <w:tcW w:w="2088" w:type="dxa"/>
          </w:tcPr>
          <w:p w14:paraId="4A89F0A5" w14:textId="77777777"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&lt;&lt;user pick from list:</w:t>
            </w:r>
          </w:p>
          <w:p w14:paraId="7A9EC49D" w14:textId="0E0DBD6F" w:rsidR="003A73B2" w:rsidRPr="004A470C" w:rsidDel="00DF593E" w:rsidRDefault="003A73B2" w:rsidP="0024317D">
            <w:pPr>
              <w:keepNext/>
              <w:tabs>
                <w:tab w:val="left" w:pos="2160"/>
                <w:tab w:val="left" w:pos="2700"/>
                <w:tab w:val="left" w:pos="3420"/>
                <w:tab w:val="left" w:pos="3780"/>
                <w:tab w:val="left" w:pos="5760"/>
                <w:tab w:val="left" w:pos="7212"/>
              </w:tabs>
              <w:rPr>
                <w:del w:id="69" w:author="Markstrum, Alexis@Energy" w:date="2021-03-22T13:37:00Z"/>
                <w:rFonts w:ascii="Calibri" w:hAnsi="Calibri"/>
                <w:sz w:val="18"/>
              </w:rPr>
            </w:pPr>
            <w:r w:rsidRPr="004A470C">
              <w:rPr>
                <w:rFonts w:ascii="Calibri" w:hAnsi="Calibri"/>
                <w:sz w:val="18"/>
              </w:rPr>
              <w:t>*DHW;</w:t>
            </w:r>
            <w:del w:id="70" w:author="Markstrum, Alexis@Energy" w:date="2021-03-22T13:37:00Z">
              <w:r w:rsidRPr="004A470C" w:rsidDel="00DF593E">
                <w:rPr>
                  <w:rFonts w:ascii="Calibri" w:hAnsi="Calibri"/>
                  <w:sz w:val="18"/>
                </w:rPr>
                <w:delText>*Central;</w:delText>
              </w:r>
            </w:del>
          </w:p>
          <w:p w14:paraId="37E9C0A2" w14:textId="77777777"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w:t>
            </w:r>
            <w:proofErr w:type="gramStart"/>
            <w:r w:rsidRPr="004A470C">
              <w:rPr>
                <w:rFonts w:ascii="Calibri" w:hAnsi="Calibri"/>
                <w:sz w:val="18"/>
              </w:rPr>
              <w:t>Hydronic;</w:t>
            </w:r>
            <w:proofErr w:type="gramEnd"/>
          </w:p>
          <w:p w14:paraId="1066F4E0" w14:textId="77777777" w:rsidR="00DF593E" w:rsidRDefault="003A73B2" w:rsidP="0024317D">
            <w:pPr>
              <w:keepNext/>
              <w:tabs>
                <w:tab w:val="left" w:pos="2160"/>
                <w:tab w:val="left" w:pos="2700"/>
                <w:tab w:val="left" w:pos="3420"/>
                <w:tab w:val="left" w:pos="3780"/>
                <w:tab w:val="left" w:pos="5760"/>
                <w:tab w:val="left" w:pos="7212"/>
              </w:tabs>
              <w:rPr>
                <w:ins w:id="71" w:author="Markstrum, Alexis@Energy" w:date="2021-03-22T13:36:00Z"/>
                <w:rFonts w:ascii="Calibri" w:hAnsi="Calibri"/>
                <w:sz w:val="18"/>
              </w:rPr>
            </w:pPr>
            <w:r w:rsidRPr="004A470C">
              <w:rPr>
                <w:rFonts w:ascii="Calibri" w:hAnsi="Calibri"/>
                <w:sz w:val="18"/>
              </w:rPr>
              <w:t xml:space="preserve">*Combined </w:t>
            </w:r>
            <w:proofErr w:type="gramStart"/>
            <w:r w:rsidRPr="004A470C">
              <w:rPr>
                <w:rFonts w:ascii="Calibri" w:hAnsi="Calibri"/>
                <w:sz w:val="18"/>
              </w:rPr>
              <w:t>Hydronic</w:t>
            </w:r>
            <w:ins w:id="72" w:author="Markstrum, Alexis@Energy" w:date="2021-03-22T13:36:00Z">
              <w:r w:rsidR="00DF593E">
                <w:rPr>
                  <w:rFonts w:ascii="Calibri" w:hAnsi="Calibri"/>
                  <w:sz w:val="18"/>
                </w:rPr>
                <w:t>;</w:t>
              </w:r>
              <w:proofErr w:type="gramEnd"/>
            </w:ins>
          </w:p>
          <w:p w14:paraId="1D8FDB99" w14:textId="68C28D87" w:rsidR="003A73B2" w:rsidRPr="004A470C" w:rsidRDefault="00DF593E" w:rsidP="0024317D">
            <w:pPr>
              <w:keepNext/>
              <w:tabs>
                <w:tab w:val="left" w:pos="2160"/>
                <w:tab w:val="left" w:pos="2700"/>
                <w:tab w:val="left" w:pos="3420"/>
                <w:tab w:val="left" w:pos="3780"/>
                <w:tab w:val="left" w:pos="5760"/>
                <w:tab w:val="left" w:pos="7212"/>
              </w:tabs>
              <w:rPr>
                <w:rFonts w:ascii="Calibri" w:hAnsi="Calibri"/>
                <w:sz w:val="18"/>
              </w:rPr>
            </w:pPr>
            <w:ins w:id="73" w:author="Markstrum, Alexis@Energy" w:date="2021-03-22T13:36:00Z">
              <w:r w:rsidRPr="00DF593E">
                <w:rPr>
                  <w:rFonts w:ascii="Calibri" w:hAnsi="Calibri"/>
                  <w:sz w:val="18"/>
                </w:rPr>
                <w:t xml:space="preserve">If A11=Multifamily or Multifamily with central water </w:t>
              </w:r>
              <w:proofErr w:type="gramStart"/>
              <w:r w:rsidRPr="00DF593E">
                <w:rPr>
                  <w:rFonts w:ascii="Calibri" w:hAnsi="Calibri"/>
                  <w:sz w:val="18"/>
                </w:rPr>
                <w:t>heating</w:t>
              </w:r>
              <w:proofErr w:type="gramEnd"/>
              <w:r w:rsidRPr="00DF593E">
                <w:rPr>
                  <w:rFonts w:ascii="Calibri" w:hAnsi="Calibri"/>
                  <w:sz w:val="18"/>
                </w:rPr>
                <w:t xml:space="preserve"> then add to list</w:t>
              </w:r>
            </w:ins>
            <w:r w:rsidR="00A94C22">
              <w:rPr>
                <w:rFonts w:ascii="Calibri" w:hAnsi="Calibri"/>
                <w:sz w:val="18"/>
              </w:rPr>
              <w:t>:</w:t>
            </w:r>
            <w:ins w:id="74" w:author="Markstrum, Alexis@Energy" w:date="2021-03-22T13:36:00Z">
              <w:r w:rsidRPr="00DF593E">
                <w:rPr>
                  <w:rFonts w:ascii="Calibri" w:hAnsi="Calibri"/>
                  <w:sz w:val="18"/>
                </w:rPr>
                <w:t xml:space="preserve"> *Central</w:t>
              </w:r>
            </w:ins>
            <w:r w:rsidR="003A73B2" w:rsidRPr="004A470C">
              <w:rPr>
                <w:rFonts w:ascii="Calibri" w:hAnsi="Calibri"/>
                <w:sz w:val="18"/>
              </w:rPr>
              <w:t>&gt;&gt;</w:t>
            </w:r>
          </w:p>
        </w:tc>
        <w:tc>
          <w:tcPr>
            <w:tcW w:w="1997" w:type="dxa"/>
            <w:gridSpan w:val="2"/>
          </w:tcPr>
          <w:p w14:paraId="32E840C5" w14:textId="5BAD117E" w:rsidR="003A73B2" w:rsidRDefault="003A73B2" w:rsidP="0024317D">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w:t>
            </w:r>
            <w:r w:rsidR="00707CBD">
              <w:rPr>
                <w:rFonts w:ascii="Calibri" w:hAnsi="Calibri"/>
                <w:sz w:val="18"/>
              </w:rPr>
              <w:t>if A09 = 1 – 15</w:t>
            </w:r>
            <w:r w:rsidR="00F376B8">
              <w:rPr>
                <w:rFonts w:ascii="Calibri" w:hAnsi="Calibri"/>
                <w:sz w:val="18"/>
              </w:rPr>
              <w:t xml:space="preserve"> and J01 = no</w:t>
            </w:r>
            <w:r w:rsidRPr="004A470C">
              <w:rPr>
                <w:rFonts w:ascii="Calibri" w:hAnsi="Calibri"/>
                <w:sz w:val="18"/>
              </w:rPr>
              <w:t xml:space="preserve">, then user picks from list: 2, 3, </w:t>
            </w:r>
            <w:proofErr w:type="gramStart"/>
            <w:r w:rsidRPr="004A470C">
              <w:rPr>
                <w:rFonts w:ascii="Calibri" w:hAnsi="Calibri"/>
                <w:sz w:val="18"/>
              </w:rPr>
              <w:t>4;</w:t>
            </w:r>
            <w:proofErr w:type="gramEnd"/>
          </w:p>
          <w:p w14:paraId="25306386" w14:textId="2500E227" w:rsidR="00F376B8" w:rsidRPr="004A470C" w:rsidRDefault="00F376B8" w:rsidP="0024317D">
            <w:pPr>
              <w:keepNext/>
              <w:tabs>
                <w:tab w:val="left" w:pos="2160"/>
                <w:tab w:val="left" w:pos="2700"/>
                <w:tab w:val="left" w:pos="3420"/>
                <w:tab w:val="left" w:pos="3780"/>
                <w:tab w:val="left" w:pos="5760"/>
                <w:tab w:val="left" w:pos="7212"/>
              </w:tabs>
              <w:rPr>
                <w:rFonts w:ascii="Calibri" w:hAnsi="Calibri"/>
                <w:sz w:val="18"/>
              </w:rPr>
            </w:pPr>
            <w:r>
              <w:rPr>
                <w:rFonts w:ascii="Calibri" w:hAnsi="Calibri"/>
                <w:sz w:val="18"/>
              </w:rPr>
              <w:t xml:space="preserve">Elseif A09 = 1 – 15 and J01 = yes, then user </w:t>
            </w:r>
            <w:r w:rsidR="00757563">
              <w:rPr>
                <w:rFonts w:ascii="Calibri" w:hAnsi="Calibri"/>
                <w:sz w:val="18"/>
              </w:rPr>
              <w:t xml:space="preserve">picks from list: 1, 2, </w:t>
            </w:r>
            <w:proofErr w:type="gramStart"/>
            <w:r w:rsidR="00757563">
              <w:rPr>
                <w:rFonts w:ascii="Calibri" w:hAnsi="Calibri"/>
                <w:sz w:val="18"/>
              </w:rPr>
              <w:t>3</w:t>
            </w:r>
            <w:r w:rsidR="00BD64B9">
              <w:rPr>
                <w:rFonts w:ascii="Calibri" w:hAnsi="Calibri"/>
                <w:sz w:val="18"/>
              </w:rPr>
              <w:t>;</w:t>
            </w:r>
            <w:proofErr w:type="gramEnd"/>
          </w:p>
          <w:p w14:paraId="171F8235" w14:textId="5C763C3D" w:rsidR="005E3E64" w:rsidRDefault="00F376B8" w:rsidP="005E3E64">
            <w:pPr>
              <w:keepNext/>
              <w:tabs>
                <w:tab w:val="left" w:pos="2160"/>
                <w:tab w:val="left" w:pos="2700"/>
                <w:tab w:val="left" w:pos="3420"/>
                <w:tab w:val="left" w:pos="3780"/>
                <w:tab w:val="left" w:pos="5760"/>
                <w:tab w:val="left" w:pos="7212"/>
              </w:tabs>
              <w:rPr>
                <w:rFonts w:ascii="Calibri" w:hAnsi="Calibri"/>
                <w:sz w:val="18"/>
              </w:rPr>
            </w:pPr>
            <w:r>
              <w:rPr>
                <w:rFonts w:ascii="Calibri" w:hAnsi="Calibri"/>
                <w:sz w:val="18"/>
              </w:rPr>
              <w:t xml:space="preserve">Elseif A09 = </w:t>
            </w:r>
            <w:r w:rsidR="005E3E64">
              <w:rPr>
                <w:rFonts w:ascii="Calibri" w:hAnsi="Calibri"/>
                <w:sz w:val="18"/>
              </w:rPr>
              <w:t>16 and J01 = no</w:t>
            </w:r>
            <w:r w:rsidR="005E3E64" w:rsidRPr="004A470C">
              <w:rPr>
                <w:rFonts w:ascii="Calibri" w:hAnsi="Calibri"/>
                <w:sz w:val="18"/>
              </w:rPr>
              <w:t>, then user picks from list:</w:t>
            </w:r>
            <w:r w:rsidR="00757563">
              <w:rPr>
                <w:rFonts w:ascii="Calibri" w:hAnsi="Calibri"/>
                <w:sz w:val="18"/>
              </w:rPr>
              <w:t xml:space="preserve"> </w:t>
            </w:r>
            <w:proofErr w:type="gramStart"/>
            <w:r w:rsidR="00757563">
              <w:rPr>
                <w:rFonts w:ascii="Calibri" w:hAnsi="Calibri"/>
                <w:sz w:val="18"/>
              </w:rPr>
              <w:t>4</w:t>
            </w:r>
            <w:r w:rsidR="005E3E64">
              <w:rPr>
                <w:rFonts w:ascii="Calibri" w:hAnsi="Calibri"/>
                <w:sz w:val="18"/>
              </w:rPr>
              <w:t>;</w:t>
            </w:r>
            <w:proofErr w:type="gramEnd"/>
          </w:p>
          <w:p w14:paraId="13098449" w14:textId="28393751" w:rsidR="003A73B2" w:rsidRPr="004A470C" w:rsidRDefault="005E3E64" w:rsidP="00757563">
            <w:pPr>
              <w:keepNext/>
              <w:tabs>
                <w:tab w:val="left" w:pos="2160"/>
                <w:tab w:val="left" w:pos="2700"/>
                <w:tab w:val="left" w:pos="3420"/>
                <w:tab w:val="left" w:pos="3780"/>
                <w:tab w:val="left" w:pos="5760"/>
                <w:tab w:val="left" w:pos="7212"/>
              </w:tabs>
              <w:rPr>
                <w:rFonts w:ascii="Calibri" w:hAnsi="Calibri"/>
                <w:sz w:val="18"/>
              </w:rPr>
            </w:pPr>
            <w:r>
              <w:rPr>
                <w:rFonts w:ascii="Calibri" w:hAnsi="Calibri"/>
                <w:sz w:val="18"/>
              </w:rPr>
              <w:t xml:space="preserve">Elseif A09 = 16 and J01 = yes, then user picks from list: </w:t>
            </w:r>
            <w:r w:rsidR="00BD64B9">
              <w:rPr>
                <w:rFonts w:ascii="Calibri" w:hAnsi="Calibri"/>
                <w:sz w:val="18"/>
              </w:rPr>
              <w:t xml:space="preserve">1 </w:t>
            </w:r>
            <w:r w:rsidR="003A73B2" w:rsidRPr="004A470C">
              <w:rPr>
                <w:rFonts w:ascii="Calibri" w:hAnsi="Calibri"/>
                <w:sz w:val="18"/>
              </w:rPr>
              <w:t>&gt;&gt;</w:t>
            </w:r>
          </w:p>
        </w:tc>
        <w:tc>
          <w:tcPr>
            <w:tcW w:w="2269" w:type="dxa"/>
          </w:tcPr>
          <w:p w14:paraId="0BE49EE7" w14:textId="56430D71"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Pr>
                <w:rFonts w:ascii="Calibri" w:hAnsi="Calibri"/>
                <w:sz w:val="18"/>
                <w:szCs w:val="14"/>
              </w:rPr>
              <w:t>J0</w:t>
            </w:r>
            <w:r w:rsidR="00EB6A18">
              <w:rPr>
                <w:rFonts w:ascii="Calibri" w:hAnsi="Calibri"/>
                <w:sz w:val="18"/>
                <w:szCs w:val="14"/>
              </w:rPr>
              <w:t>4</w:t>
            </w:r>
            <w:r w:rsidRPr="004A470C">
              <w:rPr>
                <w:rFonts w:ascii="Calibri" w:hAnsi="Calibri"/>
                <w:sz w:val="18"/>
                <w:szCs w:val="14"/>
              </w:rPr>
              <w:t xml:space="preserve"> = 1</w:t>
            </w:r>
            <w:r w:rsidR="00BD64B9">
              <w:rPr>
                <w:rFonts w:ascii="Calibri" w:hAnsi="Calibri"/>
                <w:sz w:val="18"/>
                <w:szCs w:val="14"/>
              </w:rPr>
              <w:t>,</w:t>
            </w:r>
            <w:r w:rsidRPr="004A470C">
              <w:rPr>
                <w:rFonts w:ascii="Calibri" w:hAnsi="Calibri"/>
                <w:sz w:val="18"/>
                <w:szCs w:val="14"/>
              </w:rPr>
              <w:t xml:space="preserve"> then </w:t>
            </w:r>
            <w:r w:rsidR="005E3E64">
              <w:rPr>
                <w:rFonts w:ascii="Calibri" w:hAnsi="Calibri"/>
                <w:sz w:val="18"/>
                <w:szCs w:val="14"/>
              </w:rPr>
              <w:t xml:space="preserve">user select from </w:t>
            </w:r>
            <w:r w:rsidRPr="004A470C">
              <w:rPr>
                <w:rFonts w:ascii="Calibri" w:hAnsi="Calibri"/>
                <w:sz w:val="18"/>
                <w:szCs w:val="14"/>
              </w:rPr>
              <w:t>Consumer instantaneous</w:t>
            </w:r>
            <w:r w:rsidR="005E3E64">
              <w:rPr>
                <w:rFonts w:ascii="Calibri" w:hAnsi="Calibri"/>
                <w:sz w:val="18"/>
                <w:szCs w:val="14"/>
              </w:rPr>
              <w:t xml:space="preserve"> or Consumer </w:t>
            </w:r>
            <w:proofErr w:type="gramStart"/>
            <w:r w:rsidR="005E3E64">
              <w:rPr>
                <w:rFonts w:ascii="Calibri" w:hAnsi="Calibri"/>
                <w:sz w:val="18"/>
                <w:szCs w:val="14"/>
              </w:rPr>
              <w:t>Storage</w:t>
            </w:r>
            <w:r w:rsidRPr="004A470C">
              <w:rPr>
                <w:rFonts w:ascii="Calibri" w:hAnsi="Calibri"/>
                <w:sz w:val="18"/>
                <w:szCs w:val="14"/>
              </w:rPr>
              <w:t>;</w:t>
            </w:r>
            <w:proofErr w:type="gramEnd"/>
          </w:p>
          <w:p w14:paraId="5CB0B60B" w14:textId="12549D80"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J0</w:t>
            </w:r>
            <w:r w:rsidR="00EB6A18">
              <w:rPr>
                <w:rFonts w:ascii="Calibri" w:hAnsi="Calibri"/>
                <w:sz w:val="18"/>
                <w:szCs w:val="14"/>
              </w:rPr>
              <w:t>4</w:t>
            </w:r>
            <w:r w:rsidRPr="004A470C">
              <w:rPr>
                <w:rFonts w:ascii="Calibri" w:hAnsi="Calibri"/>
                <w:sz w:val="18"/>
                <w:szCs w:val="14"/>
              </w:rPr>
              <w:t xml:space="preserve"> = 2</w:t>
            </w:r>
            <w:r w:rsidR="00F77BBE">
              <w:rPr>
                <w:rFonts w:ascii="Calibri" w:hAnsi="Calibri"/>
                <w:sz w:val="18"/>
                <w:szCs w:val="14"/>
              </w:rPr>
              <w:t xml:space="preserve"> or 4,</w:t>
            </w:r>
            <w:r w:rsidRPr="004A470C">
              <w:rPr>
                <w:rFonts w:ascii="Calibri" w:hAnsi="Calibri"/>
                <w:sz w:val="18"/>
                <w:szCs w:val="14"/>
              </w:rPr>
              <w:t xml:space="preserve"> then value = Consumer </w:t>
            </w:r>
            <w:proofErr w:type="gramStart"/>
            <w:r w:rsidRPr="004A470C">
              <w:rPr>
                <w:rFonts w:ascii="Calibri" w:hAnsi="Calibri"/>
                <w:sz w:val="18"/>
                <w:szCs w:val="14"/>
              </w:rPr>
              <w:t>storage;</w:t>
            </w:r>
            <w:proofErr w:type="gramEnd"/>
            <w:r w:rsidRPr="004A470C">
              <w:rPr>
                <w:rFonts w:ascii="Calibri" w:hAnsi="Calibri"/>
                <w:sz w:val="18"/>
                <w:szCs w:val="14"/>
              </w:rPr>
              <w:t xml:space="preserve"> </w:t>
            </w:r>
          </w:p>
          <w:p w14:paraId="0244B1B2" w14:textId="55945F8C"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w:t>
            </w:r>
            <w:r>
              <w:rPr>
                <w:rFonts w:ascii="Calibri" w:hAnsi="Calibri"/>
                <w:sz w:val="18"/>
                <w:szCs w:val="14"/>
              </w:rPr>
              <w:t>J0</w:t>
            </w:r>
            <w:r w:rsidR="00EB6A18">
              <w:rPr>
                <w:rFonts w:ascii="Calibri" w:hAnsi="Calibri"/>
                <w:sz w:val="18"/>
                <w:szCs w:val="14"/>
              </w:rPr>
              <w:t>4</w:t>
            </w:r>
            <w:r w:rsidRPr="004A470C">
              <w:rPr>
                <w:rFonts w:ascii="Calibri" w:hAnsi="Calibri"/>
                <w:sz w:val="18"/>
                <w:szCs w:val="14"/>
              </w:rPr>
              <w:t xml:space="preserve"> is </w:t>
            </w:r>
            <w:r w:rsidR="00F77BBE">
              <w:rPr>
                <w:rFonts w:ascii="Calibri" w:hAnsi="Calibri"/>
                <w:sz w:val="18"/>
                <w:szCs w:val="14"/>
              </w:rPr>
              <w:t>3</w:t>
            </w:r>
            <w:r w:rsidR="00985CB9">
              <w:rPr>
                <w:rFonts w:ascii="Calibri" w:hAnsi="Calibri"/>
                <w:sz w:val="18"/>
                <w:szCs w:val="14"/>
              </w:rPr>
              <w:t>,</w:t>
            </w:r>
            <w:r w:rsidRPr="004A470C">
              <w:rPr>
                <w:rFonts w:ascii="Calibri" w:hAnsi="Calibri"/>
                <w:sz w:val="18"/>
                <w:szCs w:val="14"/>
              </w:rPr>
              <w:t xml:space="preserve"> then value = NEEA Tier 3 heat pump water heater</w:t>
            </w:r>
            <w:r w:rsidR="00F77BBE">
              <w:rPr>
                <w:rFonts w:ascii="Calibri" w:hAnsi="Calibri"/>
                <w:sz w:val="18"/>
                <w:szCs w:val="14"/>
              </w:rPr>
              <w:t>&gt;&gt;</w:t>
            </w:r>
          </w:p>
          <w:p w14:paraId="1490B4B7" w14:textId="662BDB69"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p>
        </w:tc>
        <w:tc>
          <w:tcPr>
            <w:tcW w:w="2088" w:type="dxa"/>
          </w:tcPr>
          <w:p w14:paraId="678BAA16" w14:textId="77777777" w:rsidR="002A6009" w:rsidRDefault="003A73B2" w:rsidP="00CC0A38">
            <w:pPr>
              <w:keepNext/>
              <w:tabs>
                <w:tab w:val="left" w:pos="2160"/>
                <w:tab w:val="left" w:pos="2700"/>
                <w:tab w:val="left" w:pos="3420"/>
                <w:tab w:val="left" w:pos="3780"/>
                <w:tab w:val="left" w:pos="5760"/>
                <w:tab w:val="left" w:pos="7212"/>
              </w:tabs>
              <w:jc w:val="center"/>
              <w:rPr>
                <w:rFonts w:ascii="Calibri" w:hAnsi="Calibri"/>
                <w:sz w:val="18"/>
                <w:szCs w:val="14"/>
              </w:rPr>
            </w:pPr>
            <w:r>
              <w:rPr>
                <w:rFonts w:ascii="Calibri" w:hAnsi="Calibri"/>
                <w:sz w:val="18"/>
                <w:szCs w:val="14"/>
              </w:rPr>
              <w:t xml:space="preserve">&lt;&lt;User </w:t>
            </w:r>
            <w:proofErr w:type="gramStart"/>
            <w:r>
              <w:rPr>
                <w:rFonts w:ascii="Calibri" w:hAnsi="Calibri"/>
                <w:sz w:val="18"/>
                <w:szCs w:val="14"/>
              </w:rPr>
              <w:t>input</w:t>
            </w:r>
            <w:r w:rsidR="00390F2C">
              <w:rPr>
                <w:rFonts w:ascii="Calibri" w:hAnsi="Calibri"/>
                <w:sz w:val="18"/>
                <w:szCs w:val="14"/>
              </w:rPr>
              <w:t>;</w:t>
            </w:r>
            <w:proofErr w:type="gramEnd"/>
            <w:r w:rsidR="00390F2C">
              <w:rPr>
                <w:rFonts w:ascii="Calibri" w:hAnsi="Calibri"/>
                <w:sz w:val="18"/>
                <w:szCs w:val="14"/>
              </w:rPr>
              <w:t xml:space="preserve"> </w:t>
            </w:r>
          </w:p>
          <w:p w14:paraId="25A71D33" w14:textId="7ACFE220" w:rsidR="003A73B2" w:rsidRDefault="00390F2C" w:rsidP="00CC0A38">
            <w:pPr>
              <w:keepNext/>
              <w:tabs>
                <w:tab w:val="left" w:pos="2160"/>
                <w:tab w:val="left" w:pos="2700"/>
                <w:tab w:val="left" w:pos="3420"/>
                <w:tab w:val="left" w:pos="3780"/>
                <w:tab w:val="left" w:pos="5760"/>
                <w:tab w:val="left" w:pos="7212"/>
              </w:tabs>
              <w:jc w:val="center"/>
              <w:rPr>
                <w:rFonts w:ascii="Calibri" w:hAnsi="Calibri"/>
                <w:sz w:val="18"/>
                <w:szCs w:val="14"/>
              </w:rPr>
            </w:pPr>
            <w:r>
              <w:rPr>
                <w:rFonts w:ascii="Calibri" w:hAnsi="Calibri"/>
                <w:sz w:val="18"/>
                <w:szCs w:val="14"/>
              </w:rPr>
              <w:t xml:space="preserve">if </w:t>
            </w:r>
            <w:r w:rsidR="00BB2AE5">
              <w:rPr>
                <w:rFonts w:ascii="Calibri" w:hAnsi="Calibri"/>
                <w:sz w:val="18"/>
                <w:szCs w:val="14"/>
              </w:rPr>
              <w:t>J</w:t>
            </w:r>
            <w:r>
              <w:rPr>
                <w:rFonts w:ascii="Calibri" w:hAnsi="Calibri"/>
                <w:sz w:val="18"/>
                <w:szCs w:val="14"/>
              </w:rPr>
              <w:t xml:space="preserve">05 = </w:t>
            </w:r>
            <w:r w:rsidR="00BB2AE5">
              <w:rPr>
                <w:rFonts w:ascii="Calibri" w:hAnsi="Calibri"/>
                <w:sz w:val="18"/>
                <w:szCs w:val="14"/>
              </w:rPr>
              <w:t>C</w:t>
            </w:r>
            <w:r>
              <w:rPr>
                <w:rFonts w:ascii="Calibri" w:hAnsi="Calibri"/>
                <w:sz w:val="18"/>
                <w:szCs w:val="14"/>
              </w:rPr>
              <w:t xml:space="preserve">onsumer </w:t>
            </w:r>
            <w:r w:rsidR="00BB2AE5">
              <w:rPr>
                <w:rFonts w:ascii="Calibri" w:hAnsi="Calibri"/>
                <w:sz w:val="18"/>
                <w:szCs w:val="14"/>
              </w:rPr>
              <w:t>I</w:t>
            </w:r>
            <w:r>
              <w:rPr>
                <w:rFonts w:ascii="Calibri" w:hAnsi="Calibri"/>
                <w:sz w:val="18"/>
                <w:szCs w:val="14"/>
              </w:rPr>
              <w:t>nstantaneous, value = NA</w:t>
            </w:r>
            <w:r w:rsidR="003A73B2">
              <w:rPr>
                <w:rFonts w:ascii="Calibri" w:hAnsi="Calibri"/>
                <w:sz w:val="18"/>
                <w:szCs w:val="14"/>
              </w:rPr>
              <w:t>&gt;&gt;</w:t>
            </w:r>
          </w:p>
          <w:p w14:paraId="359DABA2" w14:textId="0B61C16E"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p>
        </w:tc>
        <w:tc>
          <w:tcPr>
            <w:tcW w:w="2088" w:type="dxa"/>
          </w:tcPr>
          <w:p w14:paraId="7CCE2649" w14:textId="740DAEFB"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 If </w:t>
            </w:r>
            <w:r>
              <w:rPr>
                <w:rFonts w:ascii="Calibri" w:hAnsi="Calibri"/>
                <w:sz w:val="18"/>
                <w:szCs w:val="14"/>
              </w:rPr>
              <w:t>J0</w:t>
            </w:r>
            <w:r w:rsidR="00EB6A18">
              <w:rPr>
                <w:rFonts w:ascii="Calibri" w:hAnsi="Calibri"/>
                <w:sz w:val="18"/>
                <w:szCs w:val="14"/>
              </w:rPr>
              <w:t>4</w:t>
            </w:r>
            <w:r w:rsidRPr="004A470C">
              <w:rPr>
                <w:rFonts w:ascii="Calibri" w:hAnsi="Calibri"/>
                <w:sz w:val="18"/>
                <w:szCs w:val="14"/>
              </w:rPr>
              <w:t xml:space="preserve"> = 1, then user picks from list </w:t>
            </w:r>
          </w:p>
          <w:p w14:paraId="0B9FC6D1" w14:textId="5D10F222"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*Natural gas, *</w:t>
            </w:r>
            <w:proofErr w:type="gramStart"/>
            <w:r w:rsidRPr="004A470C">
              <w:rPr>
                <w:rFonts w:ascii="Calibri" w:hAnsi="Calibri"/>
                <w:sz w:val="18"/>
                <w:szCs w:val="14"/>
              </w:rPr>
              <w:t>Propane</w:t>
            </w:r>
            <w:r w:rsidR="008C2C4F">
              <w:rPr>
                <w:rFonts w:ascii="Calibri" w:hAnsi="Calibri"/>
                <w:sz w:val="18"/>
                <w:szCs w:val="14"/>
              </w:rPr>
              <w:t>;</w:t>
            </w:r>
            <w:proofErr w:type="gramEnd"/>
            <w:r w:rsidRPr="004A470C">
              <w:rPr>
                <w:rFonts w:ascii="Calibri" w:hAnsi="Calibri"/>
                <w:sz w:val="18"/>
                <w:szCs w:val="14"/>
              </w:rPr>
              <w:t xml:space="preserve"> </w:t>
            </w:r>
          </w:p>
          <w:p w14:paraId="25BA7E8E" w14:textId="734E57E4" w:rsidR="008C2C4F" w:rsidRDefault="003A73B2" w:rsidP="006305E8">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w:t>
            </w:r>
            <w:r w:rsidR="008C2C4F">
              <w:rPr>
                <w:rFonts w:ascii="Calibri" w:hAnsi="Calibri"/>
                <w:sz w:val="18"/>
                <w:szCs w:val="14"/>
              </w:rPr>
              <w:t>i</w:t>
            </w:r>
            <w:r w:rsidRPr="004A470C">
              <w:rPr>
                <w:rFonts w:ascii="Calibri" w:hAnsi="Calibri"/>
                <w:sz w:val="18"/>
                <w:szCs w:val="14"/>
              </w:rPr>
              <w:t xml:space="preserve">f </w:t>
            </w:r>
            <w:r>
              <w:rPr>
                <w:rFonts w:ascii="Calibri" w:hAnsi="Calibri"/>
                <w:sz w:val="18"/>
                <w:szCs w:val="14"/>
              </w:rPr>
              <w:t>J0</w:t>
            </w:r>
            <w:r w:rsidR="00EB6A18">
              <w:rPr>
                <w:rFonts w:ascii="Calibri" w:hAnsi="Calibri"/>
                <w:sz w:val="18"/>
                <w:szCs w:val="14"/>
              </w:rPr>
              <w:t>4</w:t>
            </w:r>
            <w:r w:rsidRPr="004A470C">
              <w:rPr>
                <w:rFonts w:ascii="Calibri" w:hAnsi="Calibri"/>
                <w:sz w:val="18"/>
                <w:szCs w:val="14"/>
              </w:rPr>
              <w:t xml:space="preserve"> = </w:t>
            </w:r>
            <w:r w:rsidR="00DE599F">
              <w:rPr>
                <w:rFonts w:ascii="Calibri" w:hAnsi="Calibri"/>
                <w:sz w:val="18"/>
                <w:szCs w:val="14"/>
              </w:rPr>
              <w:t>2 or 3</w:t>
            </w:r>
            <w:r w:rsidRPr="004A470C">
              <w:rPr>
                <w:rFonts w:ascii="Calibri" w:hAnsi="Calibri"/>
                <w:sz w:val="18"/>
                <w:szCs w:val="14"/>
              </w:rPr>
              <w:t xml:space="preserve">, then </w:t>
            </w:r>
            <w:r>
              <w:rPr>
                <w:rFonts w:ascii="Calibri" w:hAnsi="Calibri"/>
                <w:sz w:val="18"/>
                <w:szCs w:val="14"/>
              </w:rPr>
              <w:t>value</w:t>
            </w:r>
            <w:r w:rsidRPr="004A470C">
              <w:rPr>
                <w:rFonts w:ascii="Calibri" w:hAnsi="Calibri"/>
                <w:sz w:val="18"/>
                <w:szCs w:val="14"/>
              </w:rPr>
              <w:t xml:space="preserve"> = Heat </w:t>
            </w:r>
            <w:proofErr w:type="gramStart"/>
            <w:r w:rsidRPr="004A470C">
              <w:rPr>
                <w:rFonts w:ascii="Calibri" w:hAnsi="Calibri"/>
                <w:sz w:val="18"/>
                <w:szCs w:val="14"/>
              </w:rPr>
              <w:t>Pump</w:t>
            </w:r>
            <w:r w:rsidR="00DE599F">
              <w:rPr>
                <w:rFonts w:ascii="Calibri" w:hAnsi="Calibri"/>
                <w:sz w:val="18"/>
                <w:szCs w:val="14"/>
              </w:rPr>
              <w:t>;</w:t>
            </w:r>
            <w:proofErr w:type="gramEnd"/>
            <w:r w:rsidR="00DE599F">
              <w:rPr>
                <w:rFonts w:ascii="Calibri" w:hAnsi="Calibri"/>
                <w:sz w:val="18"/>
                <w:szCs w:val="14"/>
              </w:rPr>
              <w:t xml:space="preserve"> </w:t>
            </w:r>
          </w:p>
          <w:p w14:paraId="0E3FBD02" w14:textId="4C0AA085" w:rsidR="003A73B2" w:rsidRPr="004A470C" w:rsidRDefault="00DE599F" w:rsidP="006305E8">
            <w:pPr>
              <w:keepNext/>
              <w:tabs>
                <w:tab w:val="left" w:pos="2160"/>
                <w:tab w:val="left" w:pos="2700"/>
                <w:tab w:val="left" w:pos="3420"/>
                <w:tab w:val="left" w:pos="3780"/>
                <w:tab w:val="left" w:pos="5760"/>
                <w:tab w:val="left" w:pos="7212"/>
              </w:tabs>
              <w:rPr>
                <w:rFonts w:ascii="Calibri" w:hAnsi="Calibri"/>
                <w:sz w:val="18"/>
                <w:szCs w:val="14"/>
              </w:rPr>
            </w:pPr>
            <w:r>
              <w:rPr>
                <w:rFonts w:ascii="Calibri" w:hAnsi="Calibri"/>
                <w:sz w:val="18"/>
                <w:szCs w:val="14"/>
              </w:rPr>
              <w:t>elseif J0</w:t>
            </w:r>
            <w:r w:rsidR="00EB6A18">
              <w:rPr>
                <w:rFonts w:ascii="Calibri" w:hAnsi="Calibri"/>
                <w:sz w:val="18"/>
                <w:szCs w:val="14"/>
              </w:rPr>
              <w:t>4</w:t>
            </w:r>
            <w:r>
              <w:rPr>
                <w:rFonts w:ascii="Calibri" w:hAnsi="Calibri"/>
                <w:sz w:val="18"/>
                <w:szCs w:val="14"/>
              </w:rPr>
              <w:t xml:space="preserve"> = 4, then value = Electricity</w:t>
            </w:r>
            <w:r w:rsidR="003A73B2" w:rsidRPr="004A470C">
              <w:rPr>
                <w:rFonts w:ascii="Calibri" w:hAnsi="Calibri"/>
                <w:sz w:val="18"/>
                <w:szCs w:val="14"/>
              </w:rPr>
              <w:t>&gt;&gt;</w:t>
            </w:r>
          </w:p>
        </w:tc>
        <w:tc>
          <w:tcPr>
            <w:tcW w:w="1997" w:type="dxa"/>
          </w:tcPr>
          <w:p w14:paraId="3E429ECA" w14:textId="77777777" w:rsidR="003A73B2" w:rsidRPr="004A470C" w:rsidRDefault="003A73B2" w:rsidP="0024317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&lt;&lt;user input: nonnegative number&gt;&gt;</w:t>
            </w:r>
          </w:p>
        </w:tc>
      </w:tr>
      <w:tr w:rsidR="00C64887" w:rsidRPr="000638D1" w14:paraId="47B84AC6" w14:textId="77777777" w:rsidTr="00D64E63">
        <w:trPr>
          <w:trHeight w:val="1609"/>
        </w:trPr>
        <w:tc>
          <w:tcPr>
            <w:tcW w:w="14521" w:type="dxa"/>
            <w:gridSpan w:val="9"/>
          </w:tcPr>
          <w:p w14:paraId="2C05C3F9" w14:textId="77777777" w:rsidR="00C64887" w:rsidRPr="00B013A1" w:rsidRDefault="00C64887" w:rsidP="0024317D">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t>Op</w:t>
            </w:r>
            <w:r w:rsidRPr="00B013A1">
              <w:rPr>
                <w:rFonts w:ascii="Calibri" w:hAnsi="Calibri"/>
                <w:sz w:val="18"/>
                <w:szCs w:val="18"/>
              </w:rPr>
              <w:t>tions:</w:t>
            </w:r>
          </w:p>
          <w:p w14:paraId="743BF993" w14:textId="77777777" w:rsidR="00C64887" w:rsidRPr="00B013A1" w:rsidRDefault="00C64887" w:rsidP="0024317D">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3BE27F9A" w14:textId="304D6741" w:rsidR="00C64887" w:rsidRPr="000028D1" w:rsidRDefault="00C64887" w:rsidP="00BB3FE2">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226BDB">
              <w:rPr>
                <w:rFonts w:ascii="Calibri" w:hAnsi="Calibri"/>
                <w:sz w:val="18"/>
                <w:szCs w:val="18"/>
              </w:rPr>
              <w:t xml:space="preserve">Gas or propane </w:t>
            </w:r>
            <w:r w:rsidR="00226BDB" w:rsidRPr="000028D1">
              <w:rPr>
                <w:rFonts w:ascii="Calibri" w:hAnsi="Calibri"/>
                <w:sz w:val="18"/>
                <w:szCs w:val="18"/>
              </w:rPr>
              <w:t>water heating system</w:t>
            </w:r>
            <w:r w:rsidRPr="000028D1">
              <w:rPr>
                <w:rFonts w:ascii="Calibri" w:hAnsi="Calibri"/>
                <w:sz w:val="18"/>
                <w:szCs w:val="18"/>
              </w:rPr>
              <w:t>.</w:t>
            </w:r>
          </w:p>
          <w:p w14:paraId="25068B5E" w14:textId="410787A2" w:rsidR="00226BDB" w:rsidRPr="00547B61" w:rsidRDefault="00226BDB" w:rsidP="00BB3FE2">
            <w:pPr>
              <w:pStyle w:val="ListParagraph"/>
              <w:numPr>
                <w:ilvl w:val="0"/>
                <w:numId w:val="56"/>
              </w:numPr>
              <w:autoSpaceDE w:val="0"/>
              <w:autoSpaceDN w:val="0"/>
              <w:adjustRightInd w:val="0"/>
              <w:rPr>
                <w:rFonts w:asciiTheme="minorHAnsi" w:hAnsiTheme="minorHAnsi" w:cstheme="minorHAnsi"/>
                <w:sz w:val="18"/>
                <w:szCs w:val="18"/>
              </w:rPr>
            </w:pPr>
            <w:r w:rsidRPr="00547B61">
              <w:rPr>
                <w:rFonts w:ascii="Calibri" w:hAnsi="Calibri"/>
                <w:sz w:val="18"/>
                <w:szCs w:val="18"/>
              </w:rPr>
              <w:t xml:space="preserve">For Climate Zones 1 through 15, a single heat pump water heater, storage tank shall not be located outdoors and placed on </w:t>
            </w:r>
            <w:proofErr w:type="gramStart"/>
            <w:r w:rsidRPr="00547B61">
              <w:rPr>
                <w:rFonts w:ascii="Calibri" w:hAnsi="Calibri"/>
                <w:sz w:val="18"/>
                <w:szCs w:val="18"/>
              </w:rPr>
              <w:t>a</w:t>
            </w:r>
            <w:proofErr w:type="gramEnd"/>
            <w:r w:rsidRPr="00547B61">
              <w:rPr>
                <w:rFonts w:asciiTheme="minorHAnsi" w:hAnsiTheme="minorHAnsi" w:cstheme="minorHAnsi"/>
                <w:sz w:val="18"/>
                <w:szCs w:val="18"/>
              </w:rPr>
              <w:t xml:space="preserve"> incompressible, rigid insulated surface with a</w:t>
            </w:r>
          </w:p>
          <w:p w14:paraId="1BDD9199" w14:textId="77777777" w:rsidR="00226BDB" w:rsidRPr="000028D1" w:rsidRDefault="00226BDB" w:rsidP="00547B61">
            <w:pPr>
              <w:pStyle w:val="ListParagraph"/>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547B61">
              <w:rPr>
                <w:rFonts w:asciiTheme="minorHAnsi" w:hAnsiTheme="minorHAnsi" w:cstheme="minorHAnsi"/>
                <w:sz w:val="18"/>
                <w:szCs w:val="18"/>
              </w:rPr>
              <w:t>minimum thermal resistance of R-10</w:t>
            </w:r>
            <w:r w:rsidRPr="00547B61" w:rsidDel="00226BDB">
              <w:rPr>
                <w:rFonts w:asciiTheme="minorHAnsi" w:hAnsiTheme="minorHAnsi" w:cstheme="minorHAnsi"/>
                <w:sz w:val="18"/>
                <w:szCs w:val="18"/>
              </w:rPr>
              <w:t xml:space="preserve"> </w:t>
            </w:r>
          </w:p>
          <w:p w14:paraId="6F66372C" w14:textId="77777777" w:rsidR="00226BDB" w:rsidRPr="00547B61" w:rsidRDefault="00226BDB" w:rsidP="00BB3FE2">
            <w:pPr>
              <w:pStyle w:val="ListParagraph"/>
              <w:keepNext/>
              <w:numPr>
                <w:ilvl w:val="0"/>
                <w:numId w:val="56"/>
              </w:numPr>
              <w:tabs>
                <w:tab w:val="left" w:pos="2160"/>
                <w:tab w:val="left" w:pos="2700"/>
                <w:tab w:val="left" w:pos="3420"/>
                <w:tab w:val="left" w:pos="3780"/>
                <w:tab w:val="left" w:pos="5760"/>
                <w:tab w:val="left" w:pos="7212"/>
              </w:tabs>
              <w:rPr>
                <w:rFonts w:asciiTheme="minorHAnsi" w:hAnsiTheme="minorHAnsi" w:cstheme="minorHAnsi"/>
                <w:sz w:val="18"/>
                <w:szCs w:val="18"/>
              </w:rPr>
            </w:pPr>
            <w:r w:rsidRPr="000028D1">
              <w:rPr>
                <w:rFonts w:asciiTheme="minorHAnsi" w:hAnsiTheme="minorHAnsi" w:cstheme="minorHAnsi"/>
                <w:sz w:val="18"/>
                <w:szCs w:val="18"/>
              </w:rPr>
              <w:t>For Climate Zones 1 through 15, a single Tier 3 heater (</w:t>
            </w:r>
            <w:r w:rsidRPr="000028D1">
              <w:rPr>
                <w:rFonts w:ascii="Calibri" w:hAnsi="Calibri"/>
                <w:sz w:val="18"/>
                <w:szCs w:val="18"/>
              </w:rPr>
              <w:t xml:space="preserve">as rated by Northwest Energy Efficiency Alliance (NEEA). </w:t>
            </w:r>
          </w:p>
          <w:p w14:paraId="42C98320" w14:textId="2AB54742" w:rsidR="00C64887" w:rsidRPr="00D64E63" w:rsidRDefault="00226BDB" w:rsidP="00BB3FE2">
            <w:pPr>
              <w:pStyle w:val="ListParagraph"/>
              <w:keepNext/>
              <w:numPr>
                <w:ilvl w:val="0"/>
                <w:numId w:val="56"/>
              </w:numPr>
              <w:tabs>
                <w:tab w:val="left" w:pos="2160"/>
                <w:tab w:val="left" w:pos="2700"/>
                <w:tab w:val="left" w:pos="3420"/>
                <w:tab w:val="left" w:pos="3780"/>
                <w:tab w:val="left" w:pos="5760"/>
                <w:tab w:val="left" w:pos="7212"/>
              </w:tabs>
              <w:rPr>
                <w:rFonts w:asciiTheme="minorHAnsi" w:hAnsiTheme="minorHAnsi" w:cstheme="minorHAnsi"/>
                <w:sz w:val="18"/>
                <w:szCs w:val="18"/>
              </w:rPr>
            </w:pPr>
            <w:r w:rsidRPr="000028D1">
              <w:rPr>
                <w:rFonts w:ascii="Calibri" w:hAnsi="Calibri"/>
                <w:sz w:val="18"/>
                <w:szCs w:val="18"/>
              </w:rPr>
              <w:t>If no natural gas is connected to the existing water heater location, a consumer electric water heater</w:t>
            </w:r>
          </w:p>
        </w:tc>
      </w:tr>
    </w:tbl>
    <w:p w14:paraId="4886A7CD" w14:textId="2A4FAB62" w:rsidR="00634844" w:rsidRDefault="00634844">
      <w:pPr>
        <w:rPr>
          <w:rFonts w:ascii="Calibri" w:hAnsi="Calibri"/>
        </w:rPr>
      </w:pPr>
    </w:p>
    <w:p w14:paraId="4D6EA585" w14:textId="77777777" w:rsidR="00D64E63" w:rsidRDefault="00D64E63">
      <w:pPr>
        <w:rPr>
          <w:rFonts w:ascii="Calibri" w:hAnsi="Calibri"/>
        </w:rPr>
      </w:pPr>
    </w:p>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9"/>
        <w:gridCol w:w="2399"/>
        <w:gridCol w:w="2400"/>
        <w:gridCol w:w="2399"/>
        <w:gridCol w:w="2399"/>
        <w:gridCol w:w="2400"/>
      </w:tblGrid>
      <w:tr w:rsidR="00C64887" w14:paraId="457A70AE" w14:textId="77777777" w:rsidTr="0024317D">
        <w:trPr>
          <w:trHeight w:val="348"/>
        </w:trPr>
        <w:tc>
          <w:tcPr>
            <w:tcW w:w="14396" w:type="dxa"/>
            <w:gridSpan w:val="6"/>
            <w:tcBorders>
              <w:top w:val="single" w:sz="4" w:space="0" w:color="auto"/>
              <w:left w:val="single" w:sz="4" w:space="0" w:color="auto"/>
              <w:bottom w:val="single" w:sz="6" w:space="0" w:color="auto"/>
              <w:right w:val="single" w:sz="4" w:space="0" w:color="auto"/>
            </w:tcBorders>
          </w:tcPr>
          <w:p w14:paraId="1C3CB9B5" w14:textId="77777777" w:rsidR="00C64887" w:rsidRDefault="00C64887" w:rsidP="0024317D">
            <w:pPr>
              <w:keepNext/>
              <w:rPr>
                <w:rFonts w:ascii="Calibri" w:eastAsia="Calibri" w:hAnsi="Calibri"/>
                <w:b/>
              </w:rPr>
            </w:pPr>
            <w:r>
              <w:rPr>
                <w:rFonts w:ascii="Calibri" w:eastAsia="Calibri" w:hAnsi="Calibri"/>
                <w:b/>
                <w:sz w:val="20"/>
              </w:rPr>
              <w:t>K</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p>
          <w:p w14:paraId="60AD2154" w14:textId="77777777" w:rsidR="00C64887" w:rsidRDefault="00C64887" w:rsidP="0024317D">
            <w:pPr>
              <w:keepNext/>
              <w:rPr>
                <w:rFonts w:ascii="Calibri" w:hAnsi="Calibri"/>
                <w:sz w:val="18"/>
                <w:szCs w:val="18"/>
              </w:rPr>
            </w:pPr>
            <w:r w:rsidRPr="00B45A2F">
              <w:rPr>
                <w:rFonts w:ascii="Calibri" w:eastAsia="Calibri" w:hAnsi="Calibri"/>
                <w:sz w:val="18"/>
                <w:szCs w:val="18"/>
              </w:rPr>
              <w:t>&lt;&lt;</w:t>
            </w:r>
            <w:r>
              <w:rPr>
                <w:rFonts w:ascii="Calibri" w:eastAsia="Calibri" w:hAnsi="Calibri"/>
                <w:sz w:val="18"/>
                <w:szCs w:val="18"/>
              </w:rPr>
              <w:t>If</w:t>
            </w:r>
            <w:r>
              <w:rPr>
                <w:rFonts w:ascii="Calibri" w:hAnsi="Calibri"/>
                <w:sz w:val="18"/>
                <w:szCs w:val="18"/>
              </w:rPr>
              <w:t xml:space="preserve"> </w:t>
            </w:r>
            <w:r>
              <w:rPr>
                <w:rFonts w:ascii="Calibri" w:eastAsia="Calibri" w:hAnsi="Calibri"/>
                <w:sz w:val="18"/>
                <w:szCs w:val="18"/>
              </w:rPr>
              <w:t xml:space="preserve">A11=Single Family, then </w:t>
            </w:r>
            <w:r>
              <w:rPr>
                <w:rFonts w:ascii="Calibri" w:hAnsi="Calibri"/>
                <w:sz w:val="18"/>
                <w:szCs w:val="18"/>
              </w:rPr>
              <w:t xml:space="preserve">display the section does not apply </w:t>
            </w:r>
            <w:proofErr w:type="gramStart"/>
            <w:r>
              <w:rPr>
                <w:rFonts w:ascii="Calibri" w:hAnsi="Calibri"/>
                <w:sz w:val="18"/>
                <w:szCs w:val="18"/>
              </w:rPr>
              <w:t>message;</w:t>
            </w:r>
            <w:proofErr w:type="gramEnd"/>
            <w:r>
              <w:rPr>
                <w:rFonts w:ascii="Calibri" w:hAnsi="Calibri"/>
                <w:sz w:val="18"/>
                <w:szCs w:val="18"/>
              </w:rPr>
              <w:t xml:space="preserve"> </w:t>
            </w:r>
          </w:p>
          <w:p w14:paraId="6CE485C7" w14:textId="77777777" w:rsidR="00C64887" w:rsidRDefault="00C64887" w:rsidP="0024317D">
            <w:pPr>
              <w:keepNext/>
              <w:rPr>
                <w:rFonts w:ascii="Calibri" w:hAnsi="Calibri"/>
                <w:sz w:val="18"/>
                <w:szCs w:val="18"/>
              </w:rPr>
            </w:pPr>
            <w:r>
              <w:rPr>
                <w:rFonts w:ascii="Calibri" w:hAnsi="Calibri"/>
                <w:sz w:val="18"/>
                <w:szCs w:val="18"/>
              </w:rPr>
              <w:t xml:space="preserve">if none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Water Heating, then display the section does not apply </w:t>
            </w:r>
            <w:proofErr w:type="gramStart"/>
            <w:r>
              <w:rPr>
                <w:rFonts w:ascii="Calibri" w:hAnsi="Calibri"/>
                <w:sz w:val="18"/>
                <w:szCs w:val="18"/>
              </w:rPr>
              <w:t>message;</w:t>
            </w:r>
            <w:proofErr w:type="gramEnd"/>
            <w:r>
              <w:rPr>
                <w:rFonts w:ascii="Calibri" w:hAnsi="Calibri"/>
                <w:sz w:val="18"/>
                <w:szCs w:val="18"/>
              </w:rPr>
              <w:t xml:space="preserve"> </w:t>
            </w:r>
          </w:p>
          <w:p w14:paraId="15ED2393" w14:textId="6E467B43" w:rsidR="00C64887" w:rsidRDefault="00C64887" w:rsidP="00F55DC7">
            <w:pPr>
              <w:keepNext/>
              <w:rPr>
                <w:rFonts w:ascii="Calibri" w:eastAsia="Calibri" w:hAnsi="Calibri"/>
                <w:sz w:val="18"/>
                <w:szCs w:val="18"/>
              </w:rPr>
            </w:pPr>
            <w:r>
              <w:rPr>
                <w:rFonts w:ascii="Calibri" w:hAnsi="Calibri"/>
                <w:sz w:val="18"/>
                <w:szCs w:val="18"/>
              </w:rPr>
              <w:t xml:space="preserve">else if one or more of the following are selected in A13: Space </w:t>
            </w:r>
            <w:r w:rsidRPr="00C24189">
              <w:rPr>
                <w:rFonts w:ascii="Calibri" w:hAnsi="Calibri"/>
                <w:sz w:val="18"/>
                <w:szCs w:val="18"/>
              </w:rPr>
              <w:t>Heating System</w:t>
            </w:r>
            <w:r>
              <w:rPr>
                <w:rFonts w:ascii="Calibri" w:hAnsi="Calibri"/>
                <w:sz w:val="18"/>
                <w:szCs w:val="18"/>
              </w:rPr>
              <w:t xml:space="preserve">, or Space </w:t>
            </w:r>
            <w:r w:rsidRPr="00C24189">
              <w:rPr>
                <w:rFonts w:ascii="Calibri" w:hAnsi="Calibri"/>
                <w:sz w:val="18"/>
                <w:szCs w:val="18"/>
              </w:rPr>
              <w:t>Cooling System</w:t>
            </w:r>
            <w:r>
              <w:rPr>
                <w:rFonts w:ascii="Calibri" w:hAnsi="Calibri"/>
                <w:sz w:val="18"/>
                <w:szCs w:val="18"/>
              </w:rPr>
              <w:t xml:space="preserve">, or Space Conditioning </w:t>
            </w:r>
            <w:r w:rsidRPr="00C24189">
              <w:rPr>
                <w:rFonts w:ascii="Calibri" w:hAnsi="Calibri"/>
                <w:sz w:val="18"/>
                <w:szCs w:val="18"/>
              </w:rPr>
              <w:t>Duct System</w:t>
            </w:r>
            <w:r>
              <w:rPr>
                <w:rFonts w:ascii="Calibri" w:hAnsi="Calibri"/>
                <w:sz w:val="18"/>
                <w:szCs w:val="18"/>
              </w:rPr>
              <w:t xml:space="preserve">, or Water Heating, then require one (1) row of data </w:t>
            </w:r>
            <w:r w:rsidRPr="00AC588E">
              <w:rPr>
                <w:rFonts w:ascii="Calibri" w:eastAsia="Calibri" w:hAnsi="Calibri"/>
                <w:sz w:val="18"/>
                <w:szCs w:val="18"/>
              </w:rPr>
              <w:t xml:space="preserve">to be entered in this </w:t>
            </w:r>
            <w:r>
              <w:rPr>
                <w:rFonts w:ascii="Calibri" w:eastAsia="Calibri" w:hAnsi="Calibri"/>
                <w:sz w:val="18"/>
                <w:szCs w:val="18"/>
              </w:rPr>
              <w:t xml:space="preserve">section </w:t>
            </w:r>
            <w:r w:rsidRPr="00AC588E">
              <w:rPr>
                <w:rFonts w:ascii="Calibri" w:eastAsia="Calibri" w:hAnsi="Calibri"/>
                <w:sz w:val="18"/>
                <w:szCs w:val="18"/>
              </w:rPr>
              <w:t xml:space="preserve">for </w:t>
            </w:r>
            <w:r>
              <w:rPr>
                <w:rFonts w:ascii="Calibri" w:eastAsia="Calibri" w:hAnsi="Calibri"/>
                <w:sz w:val="18"/>
                <w:szCs w:val="18"/>
              </w:rPr>
              <w:t xml:space="preserve">each of </w:t>
            </w:r>
            <w:r w:rsidRPr="00AC588E">
              <w:rPr>
                <w:rFonts w:ascii="Calibri" w:eastAsia="Calibri" w:hAnsi="Calibri"/>
                <w:sz w:val="18"/>
                <w:szCs w:val="18"/>
              </w:rPr>
              <w:t xml:space="preserve">the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 xml:space="preserve">6; require </w:t>
            </w:r>
            <w:r w:rsidRPr="003B47D8">
              <w:rPr>
                <w:rFonts w:ascii="Calibri" w:eastAsia="Calibri" w:hAnsi="Calibri"/>
                <w:sz w:val="18"/>
                <w:szCs w:val="18"/>
                <w:u w:val="single"/>
              </w:rPr>
              <w:t>one (1) unique</w:t>
            </w:r>
            <w:r>
              <w:rPr>
                <w:rFonts w:ascii="Calibri" w:eastAsia="Calibri" w:hAnsi="Calibri"/>
                <w:sz w:val="18"/>
                <w:szCs w:val="18"/>
              </w:rPr>
              <w:t xml:space="preserve"> dwelling unit name in </w:t>
            </w:r>
            <w:r w:rsidR="00F55DC7">
              <w:rPr>
                <w:rFonts w:ascii="Calibri" w:eastAsia="Calibri" w:hAnsi="Calibri"/>
                <w:sz w:val="18"/>
                <w:szCs w:val="18"/>
              </w:rPr>
              <w:t>K01</w:t>
            </w:r>
            <w:r>
              <w:rPr>
                <w:rFonts w:ascii="Calibri" w:eastAsia="Calibri" w:hAnsi="Calibri"/>
                <w:sz w:val="18"/>
                <w:szCs w:val="18"/>
              </w:rPr>
              <w:t xml:space="preserve"> for each of the</w:t>
            </w:r>
            <w:r w:rsidRPr="00AC588E">
              <w:rPr>
                <w:rFonts w:ascii="Calibri" w:eastAsia="Calibri" w:hAnsi="Calibri"/>
                <w:sz w:val="18"/>
                <w:szCs w:val="18"/>
              </w:rPr>
              <w:t xml:space="preserv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6; &gt;&gt;</w:t>
            </w:r>
          </w:p>
        </w:tc>
      </w:tr>
      <w:tr w:rsidR="00C64887" w:rsidRPr="0048403C" w14:paraId="1EAAE4D6" w14:textId="77777777" w:rsidTr="0024317D">
        <w:trPr>
          <w:trHeight w:val="223"/>
        </w:trPr>
        <w:tc>
          <w:tcPr>
            <w:tcW w:w="2399" w:type="dxa"/>
            <w:tcBorders>
              <w:top w:val="single" w:sz="6" w:space="0" w:color="auto"/>
              <w:left w:val="single" w:sz="4" w:space="0" w:color="auto"/>
              <w:bottom w:val="single" w:sz="6" w:space="0" w:color="auto"/>
            </w:tcBorders>
            <w:vAlign w:val="bottom"/>
          </w:tcPr>
          <w:p w14:paraId="0541987C"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01</w:t>
            </w:r>
          </w:p>
        </w:tc>
        <w:tc>
          <w:tcPr>
            <w:tcW w:w="2399" w:type="dxa"/>
            <w:tcBorders>
              <w:top w:val="single" w:sz="6" w:space="0" w:color="auto"/>
              <w:bottom w:val="single" w:sz="6" w:space="0" w:color="auto"/>
            </w:tcBorders>
            <w:vAlign w:val="bottom"/>
          </w:tcPr>
          <w:p w14:paraId="40837549"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02</w:t>
            </w:r>
          </w:p>
        </w:tc>
        <w:tc>
          <w:tcPr>
            <w:tcW w:w="2400" w:type="dxa"/>
            <w:tcBorders>
              <w:top w:val="single" w:sz="6" w:space="0" w:color="auto"/>
              <w:bottom w:val="single" w:sz="6" w:space="0" w:color="auto"/>
            </w:tcBorders>
            <w:vAlign w:val="bottom"/>
          </w:tcPr>
          <w:p w14:paraId="0E3739C1"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03</w:t>
            </w:r>
          </w:p>
        </w:tc>
        <w:tc>
          <w:tcPr>
            <w:tcW w:w="2399" w:type="dxa"/>
            <w:tcBorders>
              <w:top w:val="single" w:sz="6" w:space="0" w:color="auto"/>
              <w:bottom w:val="single" w:sz="6" w:space="0" w:color="auto"/>
            </w:tcBorders>
            <w:vAlign w:val="bottom"/>
          </w:tcPr>
          <w:p w14:paraId="77AF587B" w14:textId="77777777" w:rsidR="00C64887" w:rsidRPr="0048403C" w:rsidRDefault="00C64887" w:rsidP="0024317D">
            <w:pPr>
              <w:keepNext/>
              <w:jc w:val="center"/>
              <w:rPr>
                <w:rFonts w:ascii="Calibri" w:hAnsi="Calibri"/>
                <w:sz w:val="18"/>
                <w:szCs w:val="18"/>
              </w:rPr>
            </w:pPr>
            <w:r>
              <w:rPr>
                <w:rFonts w:ascii="Calibri" w:hAnsi="Calibri"/>
                <w:sz w:val="18"/>
                <w:szCs w:val="18"/>
              </w:rPr>
              <w:t>04</w:t>
            </w:r>
          </w:p>
        </w:tc>
        <w:tc>
          <w:tcPr>
            <w:tcW w:w="2399" w:type="dxa"/>
            <w:tcBorders>
              <w:top w:val="single" w:sz="6" w:space="0" w:color="auto"/>
              <w:bottom w:val="single" w:sz="6" w:space="0" w:color="auto"/>
              <w:right w:val="single" w:sz="6" w:space="0" w:color="auto"/>
            </w:tcBorders>
            <w:vAlign w:val="bottom"/>
          </w:tcPr>
          <w:p w14:paraId="1CE26FCE" w14:textId="77777777" w:rsidR="00C64887" w:rsidRPr="0048403C" w:rsidRDefault="00C64887" w:rsidP="0024317D">
            <w:pPr>
              <w:keepNext/>
              <w:jc w:val="center"/>
              <w:rPr>
                <w:rFonts w:ascii="Calibri" w:hAnsi="Calibri"/>
                <w:sz w:val="18"/>
                <w:szCs w:val="18"/>
              </w:rPr>
            </w:pPr>
            <w:r>
              <w:rPr>
                <w:rFonts w:ascii="Calibri" w:hAnsi="Calibri"/>
                <w:sz w:val="18"/>
                <w:szCs w:val="18"/>
              </w:rPr>
              <w:t>05</w:t>
            </w:r>
          </w:p>
        </w:tc>
        <w:tc>
          <w:tcPr>
            <w:tcW w:w="2400" w:type="dxa"/>
            <w:tcBorders>
              <w:top w:val="single" w:sz="6" w:space="0" w:color="auto"/>
              <w:left w:val="single" w:sz="6" w:space="0" w:color="auto"/>
              <w:bottom w:val="single" w:sz="6" w:space="0" w:color="auto"/>
              <w:right w:val="single" w:sz="4" w:space="0" w:color="auto"/>
            </w:tcBorders>
          </w:tcPr>
          <w:p w14:paraId="35E7F4E6" w14:textId="77777777" w:rsidR="00C64887" w:rsidRPr="0048403C" w:rsidRDefault="00C64887" w:rsidP="0024317D">
            <w:pPr>
              <w:keepNext/>
              <w:jc w:val="center"/>
              <w:rPr>
                <w:rFonts w:ascii="Calibri" w:hAnsi="Calibri"/>
                <w:sz w:val="18"/>
                <w:szCs w:val="18"/>
              </w:rPr>
            </w:pPr>
            <w:r>
              <w:rPr>
                <w:rFonts w:ascii="Calibri" w:hAnsi="Calibri"/>
                <w:sz w:val="18"/>
                <w:szCs w:val="18"/>
              </w:rPr>
              <w:t>06</w:t>
            </w:r>
          </w:p>
        </w:tc>
      </w:tr>
      <w:tr w:rsidR="00C64887" w:rsidRPr="0048403C" w14:paraId="35F481E4" w14:textId="77777777" w:rsidTr="0024317D">
        <w:trPr>
          <w:trHeight w:val="291"/>
        </w:trPr>
        <w:tc>
          <w:tcPr>
            <w:tcW w:w="2399" w:type="dxa"/>
            <w:tcBorders>
              <w:top w:val="single" w:sz="6" w:space="0" w:color="auto"/>
              <w:left w:val="single" w:sz="4" w:space="0" w:color="auto"/>
              <w:bottom w:val="single" w:sz="6" w:space="0" w:color="auto"/>
            </w:tcBorders>
            <w:vAlign w:val="bottom"/>
          </w:tcPr>
          <w:p w14:paraId="1D19B1F2" w14:textId="77777777" w:rsidR="00C64887" w:rsidRPr="0048403C" w:rsidRDefault="00C64887" w:rsidP="0024317D">
            <w:pPr>
              <w:keepNext/>
              <w:jc w:val="center"/>
              <w:rPr>
                <w:rFonts w:ascii="Calibri" w:hAnsi="Calibri"/>
                <w:sz w:val="18"/>
                <w:szCs w:val="18"/>
                <w:vertAlign w:val="superscript"/>
              </w:rPr>
            </w:pPr>
            <w:r w:rsidRPr="0048403C">
              <w:rPr>
                <w:rFonts w:ascii="Calibri" w:hAnsi="Calibri"/>
                <w:sz w:val="18"/>
                <w:szCs w:val="18"/>
              </w:rPr>
              <w:t>Dwelling Unit Name</w:t>
            </w:r>
          </w:p>
        </w:tc>
        <w:tc>
          <w:tcPr>
            <w:tcW w:w="2399" w:type="dxa"/>
            <w:tcBorders>
              <w:top w:val="single" w:sz="6" w:space="0" w:color="auto"/>
              <w:bottom w:val="single" w:sz="6" w:space="0" w:color="auto"/>
            </w:tcBorders>
            <w:vAlign w:val="bottom"/>
          </w:tcPr>
          <w:p w14:paraId="7DCC6056" w14:textId="77777777" w:rsidR="00C64887" w:rsidRPr="00191EC3" w:rsidRDefault="00C64887" w:rsidP="0024317D">
            <w:pPr>
              <w:keepNext/>
              <w:jc w:val="center"/>
              <w:rPr>
                <w:rFonts w:ascii="Calibri" w:hAnsi="Calibri"/>
                <w:sz w:val="18"/>
                <w:szCs w:val="18"/>
              </w:rPr>
            </w:pPr>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p>
        </w:tc>
        <w:tc>
          <w:tcPr>
            <w:tcW w:w="2400" w:type="dxa"/>
            <w:tcBorders>
              <w:top w:val="single" w:sz="6" w:space="0" w:color="auto"/>
              <w:bottom w:val="single" w:sz="6" w:space="0" w:color="auto"/>
            </w:tcBorders>
            <w:vAlign w:val="bottom"/>
          </w:tcPr>
          <w:p w14:paraId="2498B1C3" w14:textId="77777777" w:rsidR="00C64887" w:rsidRPr="0048403C" w:rsidDel="00D819A5" w:rsidRDefault="00C64887" w:rsidP="0024317D">
            <w:pPr>
              <w:keepNext/>
              <w:jc w:val="center"/>
              <w:rPr>
                <w:rFonts w:ascii="Calibri" w:hAnsi="Calibri"/>
                <w:sz w:val="18"/>
                <w:szCs w:val="18"/>
              </w:rPr>
            </w:pPr>
            <w:r>
              <w:rPr>
                <w:rFonts w:ascii="Calibri" w:hAnsi="Calibri"/>
                <w:sz w:val="18"/>
                <w:szCs w:val="18"/>
              </w:rPr>
              <w:t>Central Water Heating System ID or Name</w:t>
            </w:r>
          </w:p>
        </w:tc>
        <w:tc>
          <w:tcPr>
            <w:tcW w:w="2399" w:type="dxa"/>
            <w:tcBorders>
              <w:top w:val="single" w:sz="6" w:space="0" w:color="auto"/>
              <w:bottom w:val="single" w:sz="6" w:space="0" w:color="auto"/>
            </w:tcBorders>
            <w:vAlign w:val="bottom"/>
          </w:tcPr>
          <w:p w14:paraId="10E85CAF" w14:textId="77777777" w:rsidR="00C64887" w:rsidRPr="0048403C" w:rsidRDefault="00C64887" w:rsidP="0024317D">
            <w:pPr>
              <w:keepNext/>
              <w:jc w:val="center"/>
              <w:rPr>
                <w:rFonts w:ascii="Calibri" w:hAnsi="Calibri"/>
                <w:sz w:val="18"/>
                <w:szCs w:val="18"/>
              </w:rPr>
            </w:pPr>
            <w:r>
              <w:rPr>
                <w:rFonts w:ascii="Calibri" w:hAnsi="Calibri"/>
                <w:sz w:val="18"/>
                <w:szCs w:val="18"/>
              </w:rPr>
              <w:t>Dwelling Unit Water Heating System ID or Name</w:t>
            </w:r>
          </w:p>
        </w:tc>
        <w:tc>
          <w:tcPr>
            <w:tcW w:w="2399" w:type="dxa"/>
            <w:tcBorders>
              <w:top w:val="single" w:sz="6" w:space="0" w:color="auto"/>
              <w:bottom w:val="single" w:sz="6" w:space="0" w:color="auto"/>
              <w:right w:val="single" w:sz="6" w:space="0" w:color="auto"/>
            </w:tcBorders>
            <w:vAlign w:val="bottom"/>
          </w:tcPr>
          <w:p w14:paraId="3D386D0E" w14:textId="77777777" w:rsidR="00C64887" w:rsidRPr="0048403C" w:rsidRDefault="00C64887" w:rsidP="0024317D">
            <w:pPr>
              <w:keepNext/>
              <w:jc w:val="center"/>
              <w:rPr>
                <w:rFonts w:ascii="Calibri" w:hAnsi="Calibri"/>
                <w:sz w:val="18"/>
                <w:szCs w:val="18"/>
              </w:rPr>
            </w:pPr>
            <w:r>
              <w:rPr>
                <w:rFonts w:ascii="Calibri" w:hAnsi="Calibri"/>
                <w:sz w:val="18"/>
                <w:szCs w:val="18"/>
              </w:rPr>
              <w:t>Dwelling Unit: Alteration to Existing or Installing a New Space Conditioning System?</w:t>
            </w:r>
          </w:p>
        </w:tc>
        <w:tc>
          <w:tcPr>
            <w:tcW w:w="2400" w:type="dxa"/>
            <w:tcBorders>
              <w:top w:val="single" w:sz="6" w:space="0" w:color="auto"/>
              <w:left w:val="single" w:sz="6" w:space="0" w:color="auto"/>
              <w:bottom w:val="single" w:sz="6" w:space="0" w:color="auto"/>
              <w:right w:val="single" w:sz="4" w:space="0" w:color="auto"/>
            </w:tcBorders>
            <w:vAlign w:val="bottom"/>
          </w:tcPr>
          <w:p w14:paraId="38BC96DE" w14:textId="77777777" w:rsidR="00C64887" w:rsidRPr="0048403C" w:rsidRDefault="00C64887" w:rsidP="0024317D">
            <w:pPr>
              <w:keepNext/>
              <w:jc w:val="center"/>
              <w:rPr>
                <w:rFonts w:ascii="Calibri" w:hAnsi="Calibri"/>
                <w:sz w:val="18"/>
                <w:szCs w:val="18"/>
              </w:rPr>
            </w:pPr>
            <w:r w:rsidRPr="0048403C">
              <w:rPr>
                <w:rFonts w:ascii="Calibri" w:hAnsi="Calibri"/>
                <w:sz w:val="18"/>
                <w:szCs w:val="18"/>
              </w:rPr>
              <w:t>Comments</w:t>
            </w:r>
          </w:p>
        </w:tc>
      </w:tr>
      <w:tr w:rsidR="00C64887" w14:paraId="5A5961DD" w14:textId="77777777" w:rsidTr="0024317D">
        <w:trPr>
          <w:trHeight w:val="250"/>
        </w:trPr>
        <w:tc>
          <w:tcPr>
            <w:tcW w:w="2399" w:type="dxa"/>
            <w:tcBorders>
              <w:top w:val="single" w:sz="6" w:space="0" w:color="auto"/>
              <w:left w:val="single" w:sz="4" w:space="0" w:color="auto"/>
              <w:bottom w:val="single" w:sz="6" w:space="0" w:color="auto"/>
            </w:tcBorders>
          </w:tcPr>
          <w:p w14:paraId="0027C6FF" w14:textId="77777777" w:rsidR="00C64887" w:rsidRDefault="00C64887" w:rsidP="0024317D">
            <w:pPr>
              <w:keepNext/>
              <w:rPr>
                <w:rFonts w:ascii="Calibri" w:hAnsi="Calibri"/>
                <w:sz w:val="18"/>
                <w:szCs w:val="18"/>
              </w:rPr>
            </w:pPr>
            <w:r>
              <w:rPr>
                <w:rFonts w:ascii="Calibri" w:hAnsi="Calibri"/>
                <w:sz w:val="18"/>
                <w:szCs w:val="18"/>
              </w:rPr>
              <w:t xml:space="preserve">&lt;&lt;user entry text; require at least the same quantity of unique dwelling unit names to be entered in this column as are identified in </w:t>
            </w:r>
            <w:proofErr w:type="gramStart"/>
            <w:r>
              <w:rPr>
                <w:rFonts w:ascii="Calibri" w:hAnsi="Calibri"/>
                <w:sz w:val="18"/>
                <w:szCs w:val="18"/>
              </w:rPr>
              <w:t>A06;</w:t>
            </w:r>
            <w:proofErr w:type="gramEnd"/>
            <w:r>
              <w:rPr>
                <w:rFonts w:ascii="Calibri" w:hAnsi="Calibri"/>
                <w:sz w:val="18"/>
                <w:szCs w:val="18"/>
              </w:rPr>
              <w:t xml:space="preserve">  </w:t>
            </w:r>
          </w:p>
          <w:p w14:paraId="1109DCD6" w14:textId="77777777" w:rsidR="00C64887" w:rsidRPr="00C24189" w:rsidRDefault="00C64887" w:rsidP="0024317D">
            <w:pPr>
              <w:keepNext/>
              <w:rPr>
                <w:rFonts w:ascii="Calibri" w:hAnsi="Calibri"/>
                <w:sz w:val="18"/>
                <w:szCs w:val="18"/>
              </w:rPr>
            </w:pPr>
            <w:r>
              <w:rPr>
                <w:rFonts w:ascii="Calibri" w:hAnsi="Calibri"/>
                <w:sz w:val="18"/>
                <w:szCs w:val="18"/>
              </w:rPr>
              <w:t>do not allow duplicate dwelling unit names&gt;&gt;</w:t>
            </w:r>
          </w:p>
        </w:tc>
        <w:tc>
          <w:tcPr>
            <w:tcW w:w="2399" w:type="dxa"/>
            <w:tcBorders>
              <w:top w:val="single" w:sz="6" w:space="0" w:color="auto"/>
              <w:bottom w:val="single" w:sz="6" w:space="0" w:color="auto"/>
            </w:tcBorders>
          </w:tcPr>
          <w:p w14:paraId="4269BA10" w14:textId="77777777" w:rsidR="00C64887" w:rsidRDefault="00C64887" w:rsidP="0024317D">
            <w:pPr>
              <w:keepNext/>
              <w:rPr>
                <w:rFonts w:ascii="Calibri" w:hAnsi="Calibri"/>
                <w:sz w:val="18"/>
                <w:szCs w:val="18"/>
              </w:rPr>
            </w:pPr>
            <w:r>
              <w:rPr>
                <w:rFonts w:ascii="Calibri" w:hAnsi="Calibri"/>
                <w:sz w:val="18"/>
                <w:szCs w:val="18"/>
              </w:rPr>
              <w:t xml:space="preserve">&lt;&lt;user entry: number </w:t>
            </w:r>
            <w:r>
              <w:rPr>
                <w:rFonts w:ascii="Calibri" w:hAnsi="Calibri" w:cs="Calibri"/>
                <w:sz w:val="18"/>
                <w:szCs w:val="18"/>
              </w:rPr>
              <w:t>≥</w:t>
            </w:r>
            <w:r>
              <w:rPr>
                <w:rFonts w:ascii="Calibri" w:hAnsi="Calibri"/>
                <w:sz w:val="18"/>
                <w:szCs w:val="18"/>
              </w:rPr>
              <w:t xml:space="preserve"> 0; for each dwelling unit name in K01&gt;&gt;</w:t>
            </w:r>
          </w:p>
        </w:tc>
        <w:tc>
          <w:tcPr>
            <w:tcW w:w="2400" w:type="dxa"/>
            <w:tcBorders>
              <w:top w:val="single" w:sz="6" w:space="0" w:color="auto"/>
              <w:bottom w:val="single" w:sz="6" w:space="0" w:color="auto"/>
            </w:tcBorders>
          </w:tcPr>
          <w:p w14:paraId="6D13C21F" w14:textId="77777777" w:rsidR="00C64887" w:rsidRDefault="00C64887" w:rsidP="0024317D">
            <w:pPr>
              <w:keepNext/>
              <w:rPr>
                <w:rFonts w:ascii="Calibri" w:hAnsi="Calibri"/>
                <w:sz w:val="18"/>
                <w:szCs w:val="18"/>
              </w:rPr>
            </w:pPr>
            <w:r>
              <w:rPr>
                <w:rFonts w:ascii="Calibri" w:hAnsi="Calibri"/>
                <w:sz w:val="18"/>
                <w:szCs w:val="18"/>
              </w:rPr>
              <w:t>&lt;&lt;user pick from list comprised of all the Water Heating Systems in J01 in which J02 = Central; allow user to enter NA if the dwelling unit is not served by a central DHW system&gt;&gt;</w:t>
            </w:r>
          </w:p>
        </w:tc>
        <w:tc>
          <w:tcPr>
            <w:tcW w:w="2399" w:type="dxa"/>
            <w:tcBorders>
              <w:top w:val="single" w:sz="6" w:space="0" w:color="auto"/>
              <w:bottom w:val="single" w:sz="6" w:space="0" w:color="auto"/>
            </w:tcBorders>
          </w:tcPr>
          <w:p w14:paraId="2A0B082A" w14:textId="77777777" w:rsidR="00C64887" w:rsidRPr="00C24189" w:rsidRDefault="00C64887" w:rsidP="0024317D">
            <w:pPr>
              <w:keepNext/>
              <w:rPr>
                <w:rFonts w:ascii="Calibri" w:hAnsi="Calibri"/>
                <w:sz w:val="18"/>
                <w:szCs w:val="18"/>
              </w:rPr>
            </w:pPr>
            <w:r>
              <w:rPr>
                <w:rFonts w:ascii="Calibri" w:hAnsi="Calibri"/>
                <w:sz w:val="18"/>
                <w:szCs w:val="18"/>
              </w:rPr>
              <w:t xml:space="preserve">&lt;&lt;user pick from list comprised of all the Water Heating Systems in J01 in which J02 </w:t>
            </w:r>
            <w:r>
              <w:rPr>
                <w:rFonts w:ascii="Calibri" w:hAnsi="Calibri" w:cs="Calibri"/>
                <w:sz w:val="18"/>
                <w:szCs w:val="18"/>
              </w:rPr>
              <w:t>≠</w:t>
            </w:r>
            <w:r>
              <w:rPr>
                <w:rFonts w:ascii="Calibri" w:hAnsi="Calibri"/>
                <w:sz w:val="18"/>
                <w:szCs w:val="18"/>
              </w:rPr>
              <w:t xml:space="preserve"> Central; allow user to enter NA if the dwelling unit is not served by an individual DHW system&gt;&gt;</w:t>
            </w:r>
          </w:p>
        </w:tc>
        <w:tc>
          <w:tcPr>
            <w:tcW w:w="2399" w:type="dxa"/>
            <w:tcBorders>
              <w:top w:val="single" w:sz="6" w:space="0" w:color="auto"/>
              <w:bottom w:val="single" w:sz="6" w:space="0" w:color="auto"/>
              <w:right w:val="single" w:sz="6" w:space="0" w:color="auto"/>
            </w:tcBorders>
          </w:tcPr>
          <w:p w14:paraId="0444F220" w14:textId="77777777" w:rsidR="00C64887" w:rsidRPr="00C24189" w:rsidRDefault="00C64887" w:rsidP="0024317D">
            <w:pPr>
              <w:keepNext/>
              <w:rPr>
                <w:rFonts w:ascii="Calibri" w:hAnsi="Calibri"/>
                <w:sz w:val="18"/>
                <w:szCs w:val="18"/>
              </w:rPr>
            </w:pPr>
            <w:r>
              <w:rPr>
                <w:rFonts w:ascii="Calibri" w:hAnsi="Calibri"/>
                <w:sz w:val="18"/>
                <w:szCs w:val="18"/>
              </w:rPr>
              <w:t>&lt;&lt;user pick from list: Yes or No&gt;&gt;</w:t>
            </w:r>
          </w:p>
        </w:tc>
        <w:tc>
          <w:tcPr>
            <w:tcW w:w="2400" w:type="dxa"/>
            <w:tcBorders>
              <w:top w:val="single" w:sz="6" w:space="0" w:color="auto"/>
              <w:left w:val="single" w:sz="6" w:space="0" w:color="auto"/>
              <w:bottom w:val="single" w:sz="6" w:space="0" w:color="auto"/>
              <w:right w:val="single" w:sz="4" w:space="0" w:color="auto"/>
            </w:tcBorders>
          </w:tcPr>
          <w:p w14:paraId="6409784F" w14:textId="77777777" w:rsidR="00C64887" w:rsidRDefault="00C64887" w:rsidP="0024317D">
            <w:pPr>
              <w:keepNext/>
              <w:rPr>
                <w:rFonts w:ascii="Calibri" w:hAnsi="Calibri"/>
                <w:sz w:val="18"/>
                <w:szCs w:val="18"/>
              </w:rPr>
            </w:pPr>
            <w:r>
              <w:rPr>
                <w:rFonts w:ascii="Calibri" w:hAnsi="Calibri"/>
                <w:sz w:val="18"/>
                <w:szCs w:val="18"/>
              </w:rPr>
              <w:t>&lt;&lt;user input text&gt;&gt;</w:t>
            </w:r>
          </w:p>
        </w:tc>
      </w:tr>
      <w:tr w:rsidR="00C64887" w:rsidRPr="00C24189" w14:paraId="389E70A1" w14:textId="77777777" w:rsidTr="0024317D">
        <w:trPr>
          <w:trHeight w:val="250"/>
        </w:trPr>
        <w:tc>
          <w:tcPr>
            <w:tcW w:w="2399" w:type="dxa"/>
            <w:tcBorders>
              <w:top w:val="single" w:sz="6" w:space="0" w:color="auto"/>
              <w:left w:val="single" w:sz="4" w:space="0" w:color="auto"/>
              <w:bottom w:val="single" w:sz="4" w:space="0" w:color="auto"/>
            </w:tcBorders>
            <w:vAlign w:val="bottom"/>
          </w:tcPr>
          <w:p w14:paraId="320C3C18" w14:textId="77777777" w:rsidR="00C64887" w:rsidRPr="00C24189" w:rsidRDefault="00C64887" w:rsidP="0024317D">
            <w:pPr>
              <w:keepNext/>
              <w:jc w:val="center"/>
              <w:rPr>
                <w:rFonts w:ascii="Calibri" w:hAnsi="Calibri"/>
                <w:sz w:val="18"/>
                <w:szCs w:val="18"/>
              </w:rPr>
            </w:pPr>
          </w:p>
        </w:tc>
        <w:tc>
          <w:tcPr>
            <w:tcW w:w="2399" w:type="dxa"/>
            <w:tcBorders>
              <w:top w:val="single" w:sz="6" w:space="0" w:color="auto"/>
              <w:bottom w:val="single" w:sz="4" w:space="0" w:color="auto"/>
            </w:tcBorders>
          </w:tcPr>
          <w:p w14:paraId="1A6A3246" w14:textId="77777777" w:rsidR="00C64887" w:rsidRPr="00C24189" w:rsidRDefault="00C64887" w:rsidP="0024317D">
            <w:pPr>
              <w:keepNext/>
              <w:jc w:val="center"/>
              <w:rPr>
                <w:rFonts w:ascii="Calibri" w:hAnsi="Calibri"/>
                <w:sz w:val="18"/>
                <w:szCs w:val="18"/>
              </w:rPr>
            </w:pPr>
          </w:p>
        </w:tc>
        <w:tc>
          <w:tcPr>
            <w:tcW w:w="2400" w:type="dxa"/>
            <w:tcBorders>
              <w:top w:val="single" w:sz="6" w:space="0" w:color="auto"/>
              <w:bottom w:val="single" w:sz="4" w:space="0" w:color="auto"/>
            </w:tcBorders>
          </w:tcPr>
          <w:p w14:paraId="77175AD4" w14:textId="77777777" w:rsidR="00C64887" w:rsidRPr="00C24189" w:rsidRDefault="00C64887" w:rsidP="0024317D">
            <w:pPr>
              <w:keepNext/>
              <w:jc w:val="center"/>
              <w:rPr>
                <w:rFonts w:ascii="Calibri" w:hAnsi="Calibri"/>
                <w:sz w:val="18"/>
                <w:szCs w:val="18"/>
              </w:rPr>
            </w:pPr>
          </w:p>
        </w:tc>
        <w:tc>
          <w:tcPr>
            <w:tcW w:w="2399" w:type="dxa"/>
            <w:tcBorders>
              <w:top w:val="single" w:sz="6" w:space="0" w:color="auto"/>
              <w:bottom w:val="single" w:sz="4" w:space="0" w:color="auto"/>
            </w:tcBorders>
            <w:vAlign w:val="bottom"/>
          </w:tcPr>
          <w:p w14:paraId="56046815" w14:textId="77777777" w:rsidR="00C64887" w:rsidRPr="00C24189" w:rsidRDefault="00C64887" w:rsidP="0024317D">
            <w:pPr>
              <w:keepNext/>
              <w:jc w:val="center"/>
              <w:rPr>
                <w:rFonts w:ascii="Calibri" w:hAnsi="Calibri"/>
                <w:sz w:val="18"/>
                <w:szCs w:val="18"/>
              </w:rPr>
            </w:pPr>
          </w:p>
        </w:tc>
        <w:tc>
          <w:tcPr>
            <w:tcW w:w="2399" w:type="dxa"/>
            <w:tcBorders>
              <w:top w:val="single" w:sz="6" w:space="0" w:color="auto"/>
              <w:bottom w:val="single" w:sz="4" w:space="0" w:color="auto"/>
              <w:right w:val="single" w:sz="6" w:space="0" w:color="auto"/>
            </w:tcBorders>
            <w:vAlign w:val="bottom"/>
          </w:tcPr>
          <w:p w14:paraId="0219CB38" w14:textId="77777777" w:rsidR="00C64887" w:rsidRPr="00C24189" w:rsidRDefault="00C64887" w:rsidP="0024317D">
            <w:pPr>
              <w:keepNext/>
              <w:jc w:val="center"/>
              <w:rPr>
                <w:rFonts w:ascii="Calibri" w:hAnsi="Calibri"/>
                <w:sz w:val="18"/>
                <w:szCs w:val="18"/>
              </w:rPr>
            </w:pPr>
          </w:p>
        </w:tc>
        <w:tc>
          <w:tcPr>
            <w:tcW w:w="2400" w:type="dxa"/>
            <w:tcBorders>
              <w:top w:val="single" w:sz="6" w:space="0" w:color="auto"/>
              <w:left w:val="single" w:sz="6" w:space="0" w:color="auto"/>
              <w:bottom w:val="single" w:sz="4" w:space="0" w:color="auto"/>
              <w:right w:val="single" w:sz="4" w:space="0" w:color="auto"/>
            </w:tcBorders>
          </w:tcPr>
          <w:p w14:paraId="3295D1CD" w14:textId="77777777" w:rsidR="00C64887" w:rsidRPr="00C24189" w:rsidRDefault="00C64887" w:rsidP="0024317D">
            <w:pPr>
              <w:keepNext/>
              <w:jc w:val="center"/>
              <w:rPr>
                <w:rFonts w:ascii="Calibri" w:hAnsi="Calibri"/>
                <w:sz w:val="18"/>
                <w:szCs w:val="18"/>
              </w:rPr>
            </w:pPr>
          </w:p>
        </w:tc>
      </w:tr>
    </w:tbl>
    <w:p w14:paraId="4886A802" w14:textId="77777777" w:rsidR="00736517" w:rsidRDefault="00736517">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736517" w:rsidRPr="00736517" w14:paraId="4886A805" w14:textId="77777777" w:rsidTr="009E217A">
        <w:trPr>
          <w:trHeight w:val="206"/>
        </w:trPr>
        <w:tc>
          <w:tcPr>
            <w:tcW w:w="10950" w:type="dxa"/>
            <w:gridSpan w:val="2"/>
            <w:vAlign w:val="center"/>
          </w:tcPr>
          <w:p w14:paraId="4886A804" w14:textId="77777777" w:rsidR="00736517" w:rsidRPr="00736517" w:rsidRDefault="00736517" w:rsidP="0073651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736517">
              <w:rPr>
                <w:rFonts w:ascii="Calibri" w:hAnsi="Calibri" w:cs="Arial"/>
                <w:b/>
                <w:caps/>
                <w:sz w:val="18"/>
                <w:szCs w:val="18"/>
              </w:rPr>
              <w:lastRenderedPageBreak/>
              <w:t>Documentation Author's Declaration Statement</w:t>
            </w:r>
          </w:p>
        </w:tc>
      </w:tr>
      <w:tr w:rsidR="00736517" w:rsidRPr="00736517" w14:paraId="4886A807" w14:textId="77777777" w:rsidTr="009E217A">
        <w:trPr>
          <w:trHeight w:val="206"/>
        </w:trPr>
        <w:tc>
          <w:tcPr>
            <w:tcW w:w="10950" w:type="dxa"/>
            <w:gridSpan w:val="2"/>
            <w:vAlign w:val="center"/>
          </w:tcPr>
          <w:p w14:paraId="4886A806" w14:textId="77777777" w:rsidR="00736517" w:rsidRPr="00736517" w:rsidRDefault="00736517" w:rsidP="00CE1552">
            <w:pPr>
              <w:numPr>
                <w:ilvl w:val="0"/>
                <w:numId w:val="21"/>
              </w:numPr>
              <w:rPr>
                <w:rFonts w:ascii="Calibri" w:hAnsi="Calibri"/>
                <w:sz w:val="18"/>
                <w:szCs w:val="18"/>
              </w:rPr>
            </w:pPr>
            <w:r w:rsidRPr="00736517">
              <w:rPr>
                <w:rFonts w:ascii="Calibri" w:hAnsi="Calibri"/>
                <w:sz w:val="18"/>
                <w:szCs w:val="18"/>
              </w:rPr>
              <w:t>I certify that this Certificate of Compliance documentation is accurate and complete.</w:t>
            </w:r>
          </w:p>
        </w:tc>
      </w:tr>
      <w:tr w:rsidR="00736517" w:rsidRPr="00736517" w14:paraId="4886A80A" w14:textId="77777777" w:rsidTr="009E217A">
        <w:trPr>
          <w:trHeight w:val="432"/>
        </w:trPr>
        <w:tc>
          <w:tcPr>
            <w:tcW w:w="5434" w:type="dxa"/>
          </w:tcPr>
          <w:p w14:paraId="4886A808" w14:textId="77777777" w:rsidR="00736517" w:rsidRPr="00736517" w:rsidRDefault="00736517" w:rsidP="00736517">
            <w:pPr>
              <w:rPr>
                <w:rFonts w:ascii="Calibri" w:hAnsi="Calibri"/>
                <w:sz w:val="14"/>
                <w:szCs w:val="14"/>
              </w:rPr>
            </w:pPr>
            <w:r w:rsidRPr="00736517">
              <w:rPr>
                <w:rFonts w:ascii="Calibri" w:hAnsi="Calibri"/>
                <w:sz w:val="14"/>
                <w:szCs w:val="14"/>
              </w:rPr>
              <w:t>Documentation Author Name:</w:t>
            </w:r>
          </w:p>
        </w:tc>
        <w:tc>
          <w:tcPr>
            <w:tcW w:w="5516" w:type="dxa"/>
          </w:tcPr>
          <w:p w14:paraId="4886A809" w14:textId="77777777" w:rsidR="00736517" w:rsidRPr="00736517" w:rsidRDefault="00736517" w:rsidP="00736517">
            <w:pPr>
              <w:rPr>
                <w:rFonts w:ascii="Calibri" w:hAnsi="Calibri"/>
                <w:sz w:val="14"/>
                <w:szCs w:val="14"/>
              </w:rPr>
            </w:pPr>
            <w:r w:rsidRPr="00736517">
              <w:rPr>
                <w:rFonts w:ascii="Calibri" w:hAnsi="Calibri"/>
                <w:sz w:val="14"/>
                <w:szCs w:val="14"/>
              </w:rPr>
              <w:t>Documentation Author Signature:</w:t>
            </w:r>
          </w:p>
        </w:tc>
      </w:tr>
      <w:tr w:rsidR="00736517" w:rsidRPr="00736517" w14:paraId="4886A80D" w14:textId="77777777" w:rsidTr="009E217A">
        <w:trPr>
          <w:trHeight w:val="432"/>
        </w:trPr>
        <w:tc>
          <w:tcPr>
            <w:tcW w:w="5434" w:type="dxa"/>
          </w:tcPr>
          <w:p w14:paraId="4886A80B" w14:textId="77777777" w:rsidR="00736517" w:rsidRPr="00736517" w:rsidRDefault="00736517" w:rsidP="00736517">
            <w:pPr>
              <w:rPr>
                <w:rFonts w:ascii="Calibri" w:hAnsi="Calibri"/>
                <w:sz w:val="14"/>
                <w:szCs w:val="14"/>
              </w:rPr>
            </w:pPr>
            <w:r w:rsidRPr="00736517">
              <w:rPr>
                <w:rFonts w:ascii="Calibri" w:hAnsi="Calibri"/>
                <w:sz w:val="14"/>
                <w:szCs w:val="14"/>
              </w:rPr>
              <w:t>Company:</w:t>
            </w:r>
          </w:p>
        </w:tc>
        <w:tc>
          <w:tcPr>
            <w:tcW w:w="5516" w:type="dxa"/>
          </w:tcPr>
          <w:p w14:paraId="4886A80C" w14:textId="77777777" w:rsidR="00736517" w:rsidRPr="00736517" w:rsidRDefault="00736517" w:rsidP="00736517">
            <w:pPr>
              <w:rPr>
                <w:rFonts w:ascii="Calibri" w:hAnsi="Calibri"/>
                <w:sz w:val="14"/>
                <w:szCs w:val="14"/>
              </w:rPr>
            </w:pPr>
            <w:r w:rsidRPr="00736517">
              <w:rPr>
                <w:rFonts w:ascii="Calibri" w:hAnsi="Calibri"/>
                <w:sz w:val="14"/>
                <w:szCs w:val="14"/>
              </w:rPr>
              <w:t>Signature Date:</w:t>
            </w:r>
          </w:p>
        </w:tc>
      </w:tr>
      <w:tr w:rsidR="00736517" w:rsidRPr="00736517" w14:paraId="4886A810" w14:textId="77777777" w:rsidTr="009E217A">
        <w:trPr>
          <w:trHeight w:val="432"/>
        </w:trPr>
        <w:tc>
          <w:tcPr>
            <w:tcW w:w="5434" w:type="dxa"/>
          </w:tcPr>
          <w:p w14:paraId="4886A80E" w14:textId="77777777" w:rsidR="00736517" w:rsidRPr="00736517" w:rsidRDefault="00736517" w:rsidP="00736517">
            <w:pPr>
              <w:rPr>
                <w:rFonts w:ascii="Calibri" w:hAnsi="Calibri"/>
                <w:sz w:val="14"/>
                <w:szCs w:val="14"/>
              </w:rPr>
            </w:pPr>
            <w:r w:rsidRPr="00736517">
              <w:rPr>
                <w:rFonts w:ascii="Calibri" w:hAnsi="Calibri"/>
                <w:sz w:val="14"/>
                <w:szCs w:val="14"/>
              </w:rPr>
              <w:t>Address:</w:t>
            </w:r>
          </w:p>
        </w:tc>
        <w:tc>
          <w:tcPr>
            <w:tcW w:w="5516" w:type="dxa"/>
          </w:tcPr>
          <w:p w14:paraId="4886A80F" w14:textId="77777777" w:rsidR="00736517" w:rsidRPr="00736517" w:rsidRDefault="00736517" w:rsidP="00736517">
            <w:pPr>
              <w:rPr>
                <w:rFonts w:ascii="Calibri" w:hAnsi="Calibri"/>
                <w:sz w:val="14"/>
                <w:szCs w:val="14"/>
              </w:rPr>
            </w:pPr>
            <w:r w:rsidRPr="00736517">
              <w:rPr>
                <w:rFonts w:ascii="Calibri" w:hAnsi="Calibri"/>
                <w:sz w:val="14"/>
                <w:szCs w:val="14"/>
              </w:rPr>
              <w:t>CEA/ HERS Certification Identification (if applicable):</w:t>
            </w:r>
          </w:p>
        </w:tc>
      </w:tr>
      <w:tr w:rsidR="00736517" w:rsidRPr="00736517" w14:paraId="4886A813" w14:textId="77777777" w:rsidTr="009E217A">
        <w:trPr>
          <w:trHeight w:val="432"/>
        </w:trPr>
        <w:tc>
          <w:tcPr>
            <w:tcW w:w="5434" w:type="dxa"/>
          </w:tcPr>
          <w:p w14:paraId="4886A811" w14:textId="77777777" w:rsidR="00736517" w:rsidRPr="00736517" w:rsidRDefault="00736517" w:rsidP="00736517">
            <w:pPr>
              <w:rPr>
                <w:rFonts w:ascii="Calibri" w:hAnsi="Calibri"/>
                <w:sz w:val="14"/>
                <w:szCs w:val="14"/>
              </w:rPr>
            </w:pPr>
            <w:r w:rsidRPr="00736517">
              <w:rPr>
                <w:rFonts w:ascii="Calibri" w:hAnsi="Calibri"/>
                <w:sz w:val="14"/>
                <w:szCs w:val="14"/>
              </w:rPr>
              <w:t>City/State/Zip:</w:t>
            </w:r>
          </w:p>
        </w:tc>
        <w:tc>
          <w:tcPr>
            <w:tcW w:w="5516" w:type="dxa"/>
          </w:tcPr>
          <w:p w14:paraId="4886A812" w14:textId="77777777" w:rsidR="00736517" w:rsidRPr="00736517" w:rsidRDefault="00736517" w:rsidP="00736517">
            <w:pPr>
              <w:rPr>
                <w:rFonts w:ascii="Calibri" w:hAnsi="Calibri"/>
                <w:sz w:val="14"/>
                <w:szCs w:val="14"/>
              </w:rPr>
            </w:pPr>
            <w:r w:rsidRPr="00736517">
              <w:rPr>
                <w:rFonts w:ascii="Calibri" w:hAnsi="Calibri"/>
                <w:sz w:val="14"/>
                <w:szCs w:val="14"/>
              </w:rPr>
              <w:t>Phone:</w:t>
            </w:r>
          </w:p>
        </w:tc>
      </w:tr>
      <w:tr w:rsidR="00736517" w:rsidRPr="00736517" w14:paraId="4886A815" w14:textId="77777777" w:rsidTr="009E217A">
        <w:tblPrEx>
          <w:tblCellMar>
            <w:left w:w="115" w:type="dxa"/>
            <w:right w:w="115" w:type="dxa"/>
          </w:tblCellMar>
        </w:tblPrEx>
        <w:trPr>
          <w:trHeight w:val="296"/>
        </w:trPr>
        <w:tc>
          <w:tcPr>
            <w:tcW w:w="10950" w:type="dxa"/>
            <w:gridSpan w:val="2"/>
            <w:vAlign w:val="center"/>
          </w:tcPr>
          <w:p w14:paraId="4886A814" w14:textId="77777777" w:rsidR="00736517" w:rsidRPr="00736517" w:rsidRDefault="00736517" w:rsidP="0073651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36517">
              <w:rPr>
                <w:rFonts w:ascii="Calibri" w:hAnsi="Calibri" w:cs="Arial"/>
                <w:b/>
                <w:caps/>
                <w:sz w:val="18"/>
                <w:szCs w:val="18"/>
              </w:rPr>
              <w:t xml:space="preserve">Responsible Person's Declaration statement  </w:t>
            </w:r>
          </w:p>
        </w:tc>
      </w:tr>
      <w:tr w:rsidR="00736517" w:rsidRPr="00736517" w14:paraId="4886A81C" w14:textId="77777777" w:rsidTr="009E217A">
        <w:tblPrEx>
          <w:tblCellMar>
            <w:left w:w="115" w:type="dxa"/>
            <w:right w:w="115" w:type="dxa"/>
          </w:tblCellMar>
        </w:tblPrEx>
        <w:trPr>
          <w:trHeight w:val="504"/>
        </w:trPr>
        <w:tc>
          <w:tcPr>
            <w:tcW w:w="10950" w:type="dxa"/>
            <w:gridSpan w:val="2"/>
          </w:tcPr>
          <w:p w14:paraId="4886A816" w14:textId="77777777" w:rsidR="00736517" w:rsidRPr="00736517" w:rsidRDefault="00736517" w:rsidP="00FD271A">
            <w:pPr>
              <w:keepNext/>
              <w:tabs>
                <w:tab w:val="left" w:pos="-2600"/>
              </w:tabs>
              <w:ind w:right="90"/>
              <w:outlineLvl w:val="2"/>
              <w:rPr>
                <w:rFonts w:ascii="Calibri" w:hAnsi="Calibri"/>
                <w:sz w:val="18"/>
                <w:szCs w:val="18"/>
              </w:rPr>
            </w:pPr>
            <w:r w:rsidRPr="00736517">
              <w:rPr>
                <w:rFonts w:ascii="Calibri" w:hAnsi="Calibri"/>
                <w:sz w:val="18"/>
                <w:szCs w:val="18"/>
              </w:rPr>
              <w:t>I certify the following under penalty of perjury, under the laws of the State of California:</w:t>
            </w:r>
          </w:p>
          <w:p w14:paraId="4886A817" w14:textId="77777777" w:rsidR="00736517" w:rsidRPr="00736517" w:rsidRDefault="00736517" w:rsidP="00CE1552">
            <w:pPr>
              <w:keepNext/>
              <w:numPr>
                <w:ilvl w:val="0"/>
                <w:numId w:val="22"/>
              </w:numPr>
              <w:tabs>
                <w:tab w:val="left" w:pos="-2600"/>
              </w:tabs>
              <w:ind w:right="90"/>
              <w:outlineLvl w:val="2"/>
              <w:rPr>
                <w:rFonts w:ascii="Calibri" w:hAnsi="Calibri"/>
                <w:sz w:val="18"/>
                <w:szCs w:val="18"/>
              </w:rPr>
            </w:pPr>
            <w:r w:rsidRPr="00736517">
              <w:rPr>
                <w:rFonts w:ascii="Calibri" w:hAnsi="Calibri"/>
                <w:sz w:val="18"/>
                <w:szCs w:val="18"/>
              </w:rPr>
              <w:t>The information provided on this Certificate of Compliance is true and correct.</w:t>
            </w:r>
          </w:p>
          <w:p w14:paraId="4886A818" w14:textId="77777777" w:rsidR="00736517" w:rsidRPr="00736517" w:rsidRDefault="00736517" w:rsidP="00CE1552">
            <w:pPr>
              <w:keepNext/>
              <w:numPr>
                <w:ilvl w:val="0"/>
                <w:numId w:val="22"/>
              </w:numPr>
              <w:tabs>
                <w:tab w:val="left" w:pos="-2600"/>
              </w:tabs>
              <w:ind w:right="90"/>
              <w:outlineLvl w:val="2"/>
              <w:rPr>
                <w:rFonts w:ascii="Calibri" w:hAnsi="Calibri"/>
                <w:sz w:val="18"/>
                <w:szCs w:val="18"/>
              </w:rPr>
            </w:pPr>
            <w:r w:rsidRPr="00736517">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4886A819" w14:textId="77777777" w:rsidR="00736517" w:rsidRPr="00736517" w:rsidRDefault="00736517" w:rsidP="00CE1552">
            <w:pPr>
              <w:numPr>
                <w:ilvl w:val="0"/>
                <w:numId w:val="22"/>
              </w:numPr>
              <w:autoSpaceDE w:val="0"/>
              <w:autoSpaceDN w:val="0"/>
              <w:adjustRightInd w:val="0"/>
              <w:ind w:right="90"/>
              <w:rPr>
                <w:rFonts w:ascii="Calibri" w:hAnsi="Calibri"/>
                <w:sz w:val="18"/>
                <w:szCs w:val="18"/>
              </w:rPr>
            </w:pPr>
            <w:r w:rsidRPr="00736517">
              <w:rPr>
                <w:rFonts w:ascii="Calibri" w:hAnsi="Calibri" w:cs="Arial"/>
                <w:sz w:val="18"/>
                <w:szCs w:val="18"/>
              </w:rPr>
              <w:t xml:space="preserve">That the energy features and performance specifications, materials, components, and manufactured devices for the building design or system design identified on this Certificate of Compliance conform to the requirements of Title 24, Part </w:t>
            </w:r>
            <w:proofErr w:type="gramStart"/>
            <w:r w:rsidRPr="00736517">
              <w:rPr>
                <w:rFonts w:ascii="Calibri" w:hAnsi="Calibri" w:cs="Arial"/>
                <w:sz w:val="18"/>
                <w:szCs w:val="18"/>
              </w:rPr>
              <w:t>1</w:t>
            </w:r>
            <w:proofErr w:type="gramEnd"/>
            <w:r w:rsidRPr="00736517">
              <w:rPr>
                <w:rFonts w:ascii="Calibri" w:hAnsi="Calibri" w:cs="Arial"/>
                <w:sz w:val="18"/>
                <w:szCs w:val="18"/>
              </w:rPr>
              <w:t xml:space="preserve"> and Part 6 of the California Code of Regulations</w:t>
            </w:r>
            <w:r w:rsidRPr="00736517">
              <w:rPr>
                <w:rFonts w:ascii="Calibri" w:hAnsi="Calibri" w:cs="TimesNewRomanPSMT"/>
                <w:sz w:val="18"/>
                <w:szCs w:val="18"/>
              </w:rPr>
              <w:t>.</w:t>
            </w:r>
          </w:p>
          <w:p w14:paraId="4886A81A" w14:textId="77777777" w:rsidR="00736517" w:rsidRPr="00736517" w:rsidRDefault="00736517" w:rsidP="00CE1552">
            <w:pPr>
              <w:numPr>
                <w:ilvl w:val="0"/>
                <w:numId w:val="22"/>
              </w:numPr>
              <w:autoSpaceDE w:val="0"/>
              <w:autoSpaceDN w:val="0"/>
              <w:adjustRightInd w:val="0"/>
              <w:ind w:right="90"/>
              <w:contextualSpacing/>
              <w:rPr>
                <w:rFonts w:ascii="Calibri" w:hAnsi="Calibri"/>
                <w:sz w:val="18"/>
                <w:szCs w:val="18"/>
              </w:rPr>
            </w:pPr>
            <w:r w:rsidRPr="00736517">
              <w:rPr>
                <w:rFonts w:ascii="Calibri" w:hAnsi="Calibri" w:cs="Arial"/>
                <w:sz w:val="18"/>
                <w:szCs w:val="18"/>
              </w:rPr>
              <w:t xml:space="preserve">The building design </w:t>
            </w:r>
            <w:proofErr w:type="gramStart"/>
            <w:r w:rsidRPr="00736517">
              <w:rPr>
                <w:rFonts w:ascii="Calibri" w:hAnsi="Calibri" w:cs="Arial"/>
                <w:sz w:val="18"/>
                <w:szCs w:val="18"/>
              </w:rPr>
              <w:t>features</w:t>
            </w:r>
            <w:proofErr w:type="gramEnd"/>
            <w:r w:rsidRPr="00736517">
              <w:rPr>
                <w:rFonts w:ascii="Calibri" w:hAnsi="Calibri" w:cs="Arial"/>
                <w:sz w:val="18"/>
                <w:szCs w:val="18"/>
              </w:rPr>
              <w:t xml:space="preserve">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4886A81B" w14:textId="77777777" w:rsidR="00736517" w:rsidRPr="00736517" w:rsidRDefault="00736517" w:rsidP="00CE1552">
            <w:pPr>
              <w:numPr>
                <w:ilvl w:val="0"/>
                <w:numId w:val="22"/>
              </w:numPr>
              <w:autoSpaceDE w:val="0"/>
              <w:autoSpaceDN w:val="0"/>
              <w:adjustRightInd w:val="0"/>
              <w:ind w:right="90"/>
              <w:contextualSpacing/>
              <w:rPr>
                <w:rFonts w:ascii="Calibri" w:hAnsi="Calibri"/>
                <w:sz w:val="18"/>
                <w:szCs w:val="18"/>
              </w:rPr>
            </w:pPr>
            <w:r w:rsidRPr="00736517">
              <w:rPr>
                <w:rFonts w:ascii="Calibri" w:hAnsi="Calibri"/>
                <w:sz w:val="18"/>
                <w:szCs w:val="18"/>
              </w:rPr>
              <w:t xml:space="preserve">I will ensure that a registered copy of this Certificate of Compliance shall be made available with the building permit(s) issued for the </w:t>
            </w:r>
            <w:proofErr w:type="gramStart"/>
            <w:r w:rsidRPr="00736517">
              <w:rPr>
                <w:rFonts w:ascii="Calibri" w:hAnsi="Calibri"/>
                <w:sz w:val="18"/>
                <w:szCs w:val="18"/>
              </w:rPr>
              <w:t>building, and</w:t>
            </w:r>
            <w:proofErr w:type="gramEnd"/>
            <w:r w:rsidRPr="00736517">
              <w:rPr>
                <w:rFonts w:ascii="Calibri" w:hAnsi="Calibri"/>
                <w:sz w:val="18"/>
                <w:szCs w:val="18"/>
              </w:rPr>
              <w:t xml:space="preserve"> made available to the enforcement agency for all applicable inspections. I understand that a registered copy of this Certificate of Compliance is required to be included with the documentation the builder provides to the building owner at occupancy.  </w:t>
            </w:r>
          </w:p>
        </w:tc>
      </w:tr>
      <w:tr w:rsidR="00736517" w:rsidRPr="00736517" w14:paraId="4886A81F" w14:textId="77777777" w:rsidTr="009E217A">
        <w:tblPrEx>
          <w:tblCellMar>
            <w:left w:w="108" w:type="dxa"/>
            <w:right w:w="108" w:type="dxa"/>
          </w:tblCellMar>
        </w:tblPrEx>
        <w:trPr>
          <w:trHeight w:val="504"/>
        </w:trPr>
        <w:tc>
          <w:tcPr>
            <w:tcW w:w="5434" w:type="dxa"/>
          </w:tcPr>
          <w:p w14:paraId="4886A81D"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Name:</w:t>
            </w:r>
          </w:p>
        </w:tc>
        <w:tc>
          <w:tcPr>
            <w:tcW w:w="5516" w:type="dxa"/>
          </w:tcPr>
          <w:p w14:paraId="4886A81E"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Responsible Designer Signature:</w:t>
            </w:r>
          </w:p>
        </w:tc>
      </w:tr>
      <w:tr w:rsidR="00736517" w:rsidRPr="00736517" w14:paraId="4886A822" w14:textId="77777777" w:rsidTr="009E217A">
        <w:tblPrEx>
          <w:tblCellMar>
            <w:left w:w="108" w:type="dxa"/>
            <w:right w:w="108" w:type="dxa"/>
          </w:tblCellMar>
        </w:tblPrEx>
        <w:trPr>
          <w:trHeight w:val="504"/>
        </w:trPr>
        <w:tc>
          <w:tcPr>
            <w:tcW w:w="5434" w:type="dxa"/>
          </w:tcPr>
          <w:p w14:paraId="4886A820" w14:textId="5FFB7382"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Company:</w:t>
            </w:r>
          </w:p>
        </w:tc>
        <w:tc>
          <w:tcPr>
            <w:tcW w:w="5516" w:type="dxa"/>
          </w:tcPr>
          <w:p w14:paraId="4886A821"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Date Signed:</w:t>
            </w:r>
          </w:p>
        </w:tc>
      </w:tr>
      <w:tr w:rsidR="00736517" w:rsidRPr="00736517" w14:paraId="4886A825" w14:textId="77777777" w:rsidTr="009E217A">
        <w:tblPrEx>
          <w:tblCellMar>
            <w:left w:w="108" w:type="dxa"/>
            <w:right w:w="108" w:type="dxa"/>
          </w:tblCellMar>
        </w:tblPrEx>
        <w:trPr>
          <w:trHeight w:val="504"/>
        </w:trPr>
        <w:tc>
          <w:tcPr>
            <w:tcW w:w="5434" w:type="dxa"/>
          </w:tcPr>
          <w:p w14:paraId="4886A823"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Address:</w:t>
            </w:r>
          </w:p>
        </w:tc>
        <w:tc>
          <w:tcPr>
            <w:tcW w:w="5516" w:type="dxa"/>
          </w:tcPr>
          <w:p w14:paraId="4886A824"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License:</w:t>
            </w:r>
          </w:p>
        </w:tc>
      </w:tr>
      <w:tr w:rsidR="00736517" w:rsidRPr="00736517" w14:paraId="4886A828" w14:textId="77777777" w:rsidTr="009E217A">
        <w:tblPrEx>
          <w:tblCellMar>
            <w:left w:w="108" w:type="dxa"/>
            <w:right w:w="108" w:type="dxa"/>
          </w:tblCellMar>
        </w:tblPrEx>
        <w:trPr>
          <w:trHeight w:val="504"/>
        </w:trPr>
        <w:tc>
          <w:tcPr>
            <w:tcW w:w="5434" w:type="dxa"/>
          </w:tcPr>
          <w:p w14:paraId="4886A826"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City/State/Zip:</w:t>
            </w:r>
          </w:p>
        </w:tc>
        <w:tc>
          <w:tcPr>
            <w:tcW w:w="5516" w:type="dxa"/>
          </w:tcPr>
          <w:p w14:paraId="4886A827" w14:textId="77777777" w:rsidR="00736517" w:rsidRPr="00736517" w:rsidRDefault="00736517" w:rsidP="0073651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36517">
              <w:rPr>
                <w:rFonts w:ascii="Calibri" w:hAnsi="Calibri"/>
                <w:sz w:val="14"/>
                <w:szCs w:val="14"/>
              </w:rPr>
              <w:t>Phone:</w:t>
            </w:r>
          </w:p>
        </w:tc>
      </w:tr>
    </w:tbl>
    <w:p w14:paraId="4886A82A" w14:textId="77777777" w:rsidR="002921D6" w:rsidRDefault="002921D6" w:rsidP="005C1F5C">
      <w:pPr>
        <w:tabs>
          <w:tab w:val="left" w:pos="8559"/>
        </w:tabs>
        <w:rPr>
          <w:rFonts w:ascii="Calibri" w:hAnsi="Calibri"/>
        </w:rPr>
      </w:pPr>
    </w:p>
    <w:p w14:paraId="4886A82B" w14:textId="77777777" w:rsidR="002921D6" w:rsidRPr="00C24189" w:rsidRDefault="002921D6" w:rsidP="005C1F5C">
      <w:pPr>
        <w:tabs>
          <w:tab w:val="left" w:pos="8559"/>
        </w:tabs>
        <w:rPr>
          <w:rFonts w:ascii="Calibri" w:hAnsi="Calibri"/>
        </w:rPr>
      </w:pPr>
    </w:p>
    <w:p w14:paraId="4886A82C" w14:textId="4C8B2AE7" w:rsidR="006B3622" w:rsidRPr="00C24189" w:rsidRDefault="001A7AD1" w:rsidP="00FD271A">
      <w:pPr>
        <w:jc w:val="center"/>
        <w:rPr>
          <w:rFonts w:ascii="Calibri" w:hAnsi="Calibri"/>
          <w:b/>
        </w:rPr>
      </w:pPr>
      <w:r w:rsidRPr="00C24189">
        <w:rPr>
          <w:rFonts w:ascii="Calibri" w:hAnsi="Calibri"/>
          <w:b/>
          <w:sz w:val="20"/>
          <w:szCs w:val="20"/>
        </w:rPr>
        <w:t>For assistance or questions regarding the Energy Standards, contact the Energy Hotline at: 1-800-772-3300</w:t>
      </w:r>
    </w:p>
    <w:sectPr w:rsidR="006B3622" w:rsidRPr="00C24189" w:rsidSect="00126B1A">
      <w:headerReference w:type="even" r:id="rId25"/>
      <w:headerReference w:type="default" r:id="rId26"/>
      <w:footerReference w:type="default" r:id="rId27"/>
      <w:headerReference w:type="first" r:id="rId28"/>
      <w:pgSz w:w="15840" w:h="12240" w:orient="landscape" w:code="1"/>
      <w:pgMar w:top="720" w:right="720" w:bottom="720" w:left="720" w:header="576"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317EE" w14:textId="77777777" w:rsidR="00367452" w:rsidRDefault="00367452">
      <w:r>
        <w:separator/>
      </w:r>
    </w:p>
  </w:endnote>
  <w:endnote w:type="continuationSeparator" w:id="0">
    <w:p w14:paraId="63D7E697" w14:textId="77777777" w:rsidR="00367452" w:rsidRDefault="00367452">
      <w:r>
        <w:continuationSeparator/>
      </w:r>
    </w:p>
  </w:endnote>
  <w:endnote w:type="continuationNotice" w:id="1">
    <w:p w14:paraId="21A301DE" w14:textId="77777777" w:rsidR="00367452" w:rsidRDefault="003674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6A83C" w14:textId="77777777" w:rsidR="008C2C4F" w:rsidRPr="0071311B" w:rsidRDefault="008C2C4F" w:rsidP="00015060">
    <w:pPr>
      <w:pBdr>
        <w:top w:val="single" w:sz="4" w:space="1" w:color="auto"/>
      </w:pBdr>
      <w:tabs>
        <w:tab w:val="left" w:pos="4905"/>
        <w:tab w:val="center" w:pos="7200"/>
        <w:tab w:val="left" w:pos="11790"/>
      </w:tabs>
      <w:rPr>
        <w:rFonts w:ascii="Calibri" w:hAnsi="Calibri"/>
        <w:sz w:val="18"/>
        <w:szCs w:val="18"/>
      </w:rPr>
    </w:pPr>
    <w:r w:rsidRPr="0071311B">
      <w:rPr>
        <w:rFonts w:ascii="Calibri" w:hAnsi="Calibri"/>
        <w:sz w:val="18"/>
        <w:szCs w:val="18"/>
      </w:rPr>
      <w:t xml:space="preserve">Registration Number:   </w:t>
    </w:r>
    <w:r w:rsidRPr="0071311B">
      <w:rPr>
        <w:rFonts w:ascii="Calibri" w:hAnsi="Calibri"/>
        <w:sz w:val="18"/>
        <w:szCs w:val="18"/>
      </w:rPr>
      <w:tab/>
    </w:r>
    <w:r>
      <w:rPr>
        <w:rFonts w:ascii="Calibri" w:hAnsi="Calibri"/>
        <w:sz w:val="18"/>
        <w:szCs w:val="18"/>
      </w:rPr>
      <w:tab/>
    </w:r>
    <w:r w:rsidRPr="0071311B">
      <w:rPr>
        <w:rFonts w:ascii="Calibri" w:hAnsi="Calibri"/>
        <w:sz w:val="18"/>
        <w:szCs w:val="18"/>
      </w:rPr>
      <w:t xml:space="preserve">Registration Date/Time:  </w:t>
    </w:r>
    <w:proofErr w:type="gramStart"/>
    <w:r w:rsidRPr="0071311B">
      <w:rPr>
        <w:rFonts w:ascii="Calibri" w:hAnsi="Calibri"/>
        <w:sz w:val="18"/>
        <w:szCs w:val="18"/>
      </w:rPr>
      <w:tab/>
      <w:t xml:space="preserve">  HERS</w:t>
    </w:r>
    <w:proofErr w:type="gramEnd"/>
    <w:r w:rsidRPr="0071311B">
      <w:rPr>
        <w:rFonts w:ascii="Calibri" w:hAnsi="Calibri"/>
        <w:sz w:val="18"/>
        <w:szCs w:val="18"/>
      </w:rPr>
      <w:t xml:space="preserve"> Provider:                       </w:t>
    </w:r>
  </w:p>
  <w:p w14:paraId="4886A83D" w14:textId="3CFF5C6A" w:rsidR="008C2C4F" w:rsidRPr="000912FB" w:rsidRDefault="008C2C4F" w:rsidP="00015060">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4" w:author="Markstrum, Alexis@Energy" w:date="2021-03-22T13:38:00Z">
      <w:r w:rsidR="005167AC" w:rsidDel="006D132C">
        <w:rPr>
          <w:rFonts w:ascii="Calibri" w:hAnsi="Calibri"/>
          <w:sz w:val="18"/>
          <w:szCs w:val="18"/>
        </w:rPr>
        <w:delText xml:space="preserve">July </w:delText>
      </w:r>
      <w:r w:rsidDel="006D132C">
        <w:rPr>
          <w:rFonts w:ascii="Calibri" w:hAnsi="Calibri"/>
          <w:sz w:val="18"/>
          <w:szCs w:val="18"/>
        </w:rPr>
        <w:delText>2020</w:delText>
      </w:r>
    </w:del>
    <w:ins w:id="5" w:author="Markstrum, Alexis@Energy" w:date="2021-03-22T13:38:00Z">
      <w:r w:rsidR="006D132C">
        <w:rPr>
          <w:rFonts w:ascii="Calibri" w:hAnsi="Calibri"/>
          <w:sz w:val="18"/>
          <w:szCs w:val="18"/>
        </w:rPr>
        <w:t>March 2021</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6A846" w14:textId="36E7B89B" w:rsidR="008C2C4F" w:rsidRPr="000912FB" w:rsidRDefault="008C2C4F" w:rsidP="00107703">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67" w:author="Markstrum, Alexis@Energy" w:date="2021-03-22T13:38:00Z">
      <w:r w:rsidR="005167AC" w:rsidDel="006D132C">
        <w:rPr>
          <w:rFonts w:ascii="Calibri" w:hAnsi="Calibri"/>
          <w:sz w:val="18"/>
          <w:szCs w:val="18"/>
        </w:rPr>
        <w:delText xml:space="preserve">July </w:delText>
      </w:r>
      <w:r w:rsidDel="006D132C">
        <w:rPr>
          <w:rFonts w:ascii="Calibri" w:hAnsi="Calibri"/>
          <w:sz w:val="18"/>
          <w:szCs w:val="18"/>
        </w:rPr>
        <w:delText>2020</w:delText>
      </w:r>
    </w:del>
    <w:ins w:id="68" w:author="Markstrum, Alexis@Energy" w:date="2021-03-22T13:38:00Z">
      <w:r w:rsidR="006D132C">
        <w:rPr>
          <w:rFonts w:ascii="Calibri" w:hAnsi="Calibri"/>
          <w:sz w:val="18"/>
          <w:szCs w:val="18"/>
        </w:rPr>
        <w:t>March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6A850" w14:textId="08170560" w:rsidR="008C2C4F" w:rsidRDefault="008C2C4F">
    <w:pPr>
      <w:pBdr>
        <w:top w:val="single" w:sz="4" w:space="1" w:color="auto"/>
      </w:pBdr>
      <w:tabs>
        <w:tab w:val="center" w:pos="5760"/>
        <w:tab w:val="right" w:pos="14400"/>
      </w:tabs>
      <w:rPr>
        <w:rFonts w:ascii="Calibri" w:hAnsi="Calibri"/>
        <w:sz w:val="18"/>
        <w:szCs w:val="18"/>
      </w:rPr>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75" w:author="Markstrum, Alexis@Energy" w:date="2021-03-22T13:38:00Z">
      <w:r w:rsidR="005167AC" w:rsidDel="006D132C">
        <w:rPr>
          <w:rFonts w:ascii="Calibri" w:hAnsi="Calibri"/>
          <w:sz w:val="18"/>
          <w:szCs w:val="18"/>
        </w:rPr>
        <w:delText xml:space="preserve">July </w:delText>
      </w:r>
      <w:r w:rsidDel="006D132C">
        <w:rPr>
          <w:rFonts w:ascii="Calibri" w:hAnsi="Calibri"/>
          <w:sz w:val="18"/>
          <w:szCs w:val="18"/>
        </w:rPr>
        <w:delText>2020</w:delText>
      </w:r>
    </w:del>
    <w:ins w:id="76" w:author="Markstrum, Alexis@Energy" w:date="2021-03-22T13:38:00Z">
      <w:r w:rsidR="006D132C">
        <w:rPr>
          <w:rFonts w:ascii="Calibri" w:hAnsi="Calibri"/>
          <w:sz w:val="18"/>
          <w:szCs w:val="18"/>
        </w:rPr>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8E345" w14:textId="77777777" w:rsidR="00367452" w:rsidRDefault="00367452">
      <w:r>
        <w:separator/>
      </w:r>
    </w:p>
  </w:footnote>
  <w:footnote w:type="continuationSeparator" w:id="0">
    <w:p w14:paraId="35CAB1F4" w14:textId="77777777" w:rsidR="00367452" w:rsidRDefault="00367452">
      <w:r>
        <w:continuationSeparator/>
      </w:r>
    </w:p>
  </w:footnote>
  <w:footnote w:type="continuationNotice" w:id="1">
    <w:p w14:paraId="3EE91AA7" w14:textId="77777777" w:rsidR="00367452" w:rsidRDefault="003674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6A831" w14:textId="77777777" w:rsidR="008C2C4F" w:rsidRPr="00736517" w:rsidRDefault="008C2C4F" w:rsidP="009867E0">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0" behindDoc="0" locked="0" layoutInCell="1" allowOverlap="1" wp14:anchorId="4886A852" wp14:editId="08484AC4">
          <wp:simplePos x="0" y="0"/>
          <wp:positionH relativeFrom="margin">
            <wp:posOffset>8820785</wp:posOffset>
          </wp:positionH>
          <wp:positionV relativeFrom="margin">
            <wp:posOffset>-1034415</wp:posOffset>
          </wp:positionV>
          <wp:extent cx="351790" cy="308610"/>
          <wp:effectExtent l="0" t="0" r="0" b="0"/>
          <wp:wrapSquare wrapText="bothSides"/>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1790" cy="308610"/>
                  </a:xfrm>
                  <a:prstGeom prst="rect">
                    <a:avLst/>
                  </a:prstGeom>
                  <a:noFill/>
                </pic:spPr>
              </pic:pic>
            </a:graphicData>
          </a:graphic>
          <wp14:sizeRelV relativeFrom="margin">
            <wp14:pctHeight>0</wp14:pctHeight>
          </wp14:sizeRelV>
        </wp:anchor>
      </w:drawing>
    </w:r>
    <w:r w:rsidR="00367452">
      <w:rPr>
        <w:rFonts w:ascii="Arial" w:hAnsi="Arial" w:cs="Arial"/>
        <w:noProof/>
        <w:sz w:val="14"/>
        <w:szCs w:val="14"/>
      </w:rPr>
      <w:pict w14:anchorId="4886A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8" o:spid="_x0000_s2051" type="#_x0000_t75" style="position:absolute;left:0;text-align:left;margin-left:0;margin-top:0;width:10in;height:540pt;z-index:-251658234;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36517">
      <w:rPr>
        <w:rFonts w:ascii="Arial" w:hAnsi="Arial" w:cs="Arial"/>
        <w:sz w:val="14"/>
        <w:szCs w:val="14"/>
      </w:rPr>
      <w:t>STATE OF CALIFORNIA</w:t>
    </w:r>
  </w:p>
  <w:p w14:paraId="4886A832" w14:textId="77777777" w:rsidR="008C2C4F" w:rsidRPr="00736517" w:rsidRDefault="008C2C4F" w:rsidP="009867E0">
    <w:pPr>
      <w:suppressAutoHyphens/>
      <w:ind w:left="-90"/>
      <w:rPr>
        <w:rFonts w:ascii="Arial" w:hAnsi="Arial" w:cs="Arial"/>
        <w:b/>
      </w:rPr>
    </w:pPr>
    <w:r>
      <w:rPr>
        <w:rFonts w:ascii="Arial" w:hAnsi="Arial" w:cs="Arial"/>
        <w:b/>
      </w:rPr>
      <w:t>RESIDENTIAL ALTERATIONS</w:t>
    </w:r>
  </w:p>
  <w:p w14:paraId="4886A833" w14:textId="2961BFFC" w:rsidR="008C2C4F" w:rsidRPr="00736517" w:rsidRDefault="008C2C4F" w:rsidP="009867E0">
    <w:pPr>
      <w:suppressAutoHyphens/>
      <w:ind w:left="-90"/>
      <w:rPr>
        <w:rFonts w:ascii="Arial" w:hAnsi="Arial" w:cs="Arial"/>
        <w:sz w:val="14"/>
        <w:szCs w:val="14"/>
      </w:rPr>
    </w:pPr>
    <w:r>
      <w:rPr>
        <w:rFonts w:ascii="Arial" w:hAnsi="Arial" w:cs="Arial"/>
        <w:sz w:val="14"/>
        <w:szCs w:val="14"/>
      </w:rPr>
      <w:t>CEC-CF1R-ALT-01</w:t>
    </w:r>
    <w:r w:rsidRPr="00736517">
      <w:rPr>
        <w:rFonts w:ascii="Arial" w:hAnsi="Arial" w:cs="Arial"/>
        <w:sz w:val="14"/>
        <w:szCs w:val="14"/>
      </w:rPr>
      <w:t>-E (Revised</w:t>
    </w:r>
    <w:r>
      <w:rPr>
        <w:rFonts w:ascii="Arial" w:hAnsi="Arial" w:cs="Arial"/>
        <w:sz w:val="14"/>
        <w:szCs w:val="14"/>
      </w:rPr>
      <w:t xml:space="preserve"> </w:t>
    </w:r>
    <w:r w:rsidR="005167AC">
      <w:rPr>
        <w:rFonts w:ascii="Arial" w:hAnsi="Arial" w:cs="Arial"/>
        <w:sz w:val="14"/>
        <w:szCs w:val="14"/>
      </w:rPr>
      <w:t>0</w:t>
    </w:r>
    <w:ins w:id="0" w:author="Markstrum, Alexis@Energy" w:date="2021-03-22T13:37:00Z">
      <w:r w:rsidR="006D132C">
        <w:rPr>
          <w:rFonts w:ascii="Arial" w:hAnsi="Arial" w:cs="Arial"/>
          <w:sz w:val="14"/>
          <w:szCs w:val="14"/>
        </w:rPr>
        <w:t>3</w:t>
      </w:r>
    </w:ins>
    <w:del w:id="1" w:author="Markstrum, Alexis@Energy" w:date="2021-03-22T13:37:00Z">
      <w:r w:rsidR="005167AC" w:rsidDel="006D132C">
        <w:rPr>
          <w:rFonts w:ascii="Arial" w:hAnsi="Arial" w:cs="Arial"/>
          <w:sz w:val="14"/>
          <w:szCs w:val="14"/>
        </w:rPr>
        <w:delText>7</w:delText>
      </w:r>
    </w:del>
    <w:r>
      <w:rPr>
        <w:rFonts w:ascii="Arial" w:hAnsi="Arial" w:cs="Arial"/>
        <w:sz w:val="14"/>
        <w:szCs w:val="14"/>
      </w:rPr>
      <w:t>/2</w:t>
    </w:r>
    <w:ins w:id="2" w:author="Markstrum, Alexis@Energy" w:date="2021-03-22T13:37:00Z">
      <w:r w:rsidR="006D132C">
        <w:rPr>
          <w:rFonts w:ascii="Arial" w:hAnsi="Arial" w:cs="Arial"/>
          <w:sz w:val="14"/>
          <w:szCs w:val="14"/>
        </w:rPr>
        <w:t>1</w:t>
      </w:r>
    </w:ins>
    <w:del w:id="3" w:author="Markstrum, Alexis@Energy" w:date="2021-03-22T13:37:00Z">
      <w:r w:rsidDel="006D132C">
        <w:rPr>
          <w:rFonts w:ascii="Arial" w:hAnsi="Arial" w:cs="Arial"/>
          <w:sz w:val="14"/>
          <w:szCs w:val="14"/>
        </w:rPr>
        <w:delText>0</w:delText>
      </w:r>
    </w:del>
    <w:r w:rsidRPr="00736517">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36517">
      <w:rPr>
        <w:rFonts w:ascii="Arial" w:hAnsi="Arial" w:cs="Arial"/>
        <w:sz w:val="14"/>
        <w:szCs w:val="14"/>
      </w:rPr>
      <w:t xml:space="preserve">       </w:t>
    </w:r>
    <w:r>
      <w:rPr>
        <w:rFonts w:ascii="Arial" w:hAnsi="Arial" w:cs="Arial"/>
        <w:sz w:val="14"/>
        <w:szCs w:val="14"/>
      </w:rPr>
      <w:t xml:space="preserve">   </w:t>
    </w:r>
    <w:r w:rsidRPr="00736517">
      <w:rPr>
        <w:rFonts w:ascii="Arial" w:hAnsi="Arial" w:cs="Arial"/>
        <w:sz w:val="14"/>
        <w:szCs w:val="14"/>
      </w:rPr>
      <w:t xml:space="preserve">     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1"/>
      <w:gridCol w:w="5689"/>
    </w:tblGrid>
    <w:tr w:rsidR="008C2C4F" w:rsidRPr="00BB17EB" w14:paraId="4886A835" w14:textId="77777777" w:rsidTr="009867E0">
      <w:tc>
        <w:tcPr>
          <w:tcW w:w="14616" w:type="dxa"/>
          <w:gridSpan w:val="2"/>
          <w:shd w:val="clear" w:color="auto" w:fill="auto"/>
        </w:tcPr>
        <w:p w14:paraId="4886A834" w14:textId="77777777" w:rsidR="008C2C4F" w:rsidRPr="00CE1552" w:rsidRDefault="008C2C4F" w:rsidP="00AC49BF">
          <w:pPr>
            <w:pStyle w:val="Header"/>
            <w:tabs>
              <w:tab w:val="clear" w:pos="4320"/>
              <w:tab w:val="clear" w:pos="8640"/>
              <w:tab w:val="right" w:pos="14400"/>
            </w:tabs>
            <w:rPr>
              <w:rFonts w:ascii="Calibri" w:hAnsi="Calibri"/>
              <w:caps/>
              <w:sz w:val="20"/>
              <w:szCs w:val="20"/>
            </w:rPr>
          </w:pPr>
          <w:r w:rsidRPr="00CE1552">
            <w:rPr>
              <w:rFonts w:ascii="Calibri" w:hAnsi="Calibri"/>
              <w:caps/>
              <w:sz w:val="20"/>
              <w:szCs w:val="20"/>
            </w:rPr>
            <w:t>Certificate of Compliance</w:t>
          </w:r>
          <w:r w:rsidRPr="00CE1552">
            <w:rPr>
              <w:rFonts w:ascii="Calibri" w:hAnsi="Calibri"/>
              <w:caps/>
              <w:sz w:val="20"/>
              <w:szCs w:val="20"/>
            </w:rPr>
            <w:tab/>
            <w:t xml:space="preserve"> CF1R-ALT-01-E</w:t>
          </w:r>
        </w:p>
      </w:tc>
    </w:tr>
    <w:tr w:rsidR="008C2C4F" w:rsidRPr="000912FB" w14:paraId="4886A837" w14:textId="77777777" w:rsidTr="009867E0">
      <w:tc>
        <w:tcPr>
          <w:tcW w:w="14616" w:type="dxa"/>
          <w:gridSpan w:val="2"/>
          <w:shd w:val="clear" w:color="auto" w:fill="auto"/>
        </w:tcPr>
        <w:p w14:paraId="4886A836" w14:textId="59BC921A" w:rsidR="008C2C4F" w:rsidRPr="00CE1552" w:rsidRDefault="008C2C4F" w:rsidP="00AC49BF">
          <w:pPr>
            <w:pStyle w:val="Footer"/>
            <w:tabs>
              <w:tab w:val="clear" w:pos="4680"/>
              <w:tab w:val="clear" w:pos="9360"/>
              <w:tab w:val="right" w:pos="14400"/>
            </w:tabs>
            <w:rPr>
              <w:rFonts w:asciiTheme="minorHAnsi" w:hAnsiTheme="minorHAnsi"/>
              <w:sz w:val="20"/>
              <w:szCs w:val="20"/>
            </w:rPr>
          </w:pPr>
          <w:r w:rsidRPr="00CE1552">
            <w:rPr>
              <w:rFonts w:asciiTheme="minorHAnsi" w:hAnsiTheme="minorHAnsi"/>
              <w:sz w:val="20"/>
              <w:szCs w:val="20"/>
            </w:rPr>
            <w:t>Prescriptive Residential Alterations</w:t>
          </w:r>
          <w:r w:rsidRPr="00CE1552">
            <w:rPr>
              <w:rFonts w:asciiTheme="minorHAnsi" w:hAnsiTheme="minorHAnsi"/>
              <w:sz w:val="20"/>
              <w:szCs w:val="20"/>
            </w:rPr>
            <w:tab/>
            <w:t xml:space="preserve">(Page </w:t>
          </w:r>
          <w:r w:rsidRPr="00CE1552">
            <w:rPr>
              <w:rFonts w:asciiTheme="minorHAnsi" w:hAnsiTheme="minorHAnsi"/>
              <w:sz w:val="20"/>
              <w:szCs w:val="20"/>
            </w:rPr>
            <w:fldChar w:fldCharType="begin"/>
          </w:r>
          <w:r w:rsidRPr="00CE1552">
            <w:rPr>
              <w:rFonts w:asciiTheme="minorHAnsi" w:hAnsiTheme="minorHAnsi"/>
              <w:sz w:val="20"/>
              <w:szCs w:val="20"/>
            </w:rPr>
            <w:instrText xml:space="preserve"> PAGE  \* Arabic  \* MERGEFORMAT </w:instrText>
          </w:r>
          <w:r w:rsidRPr="00CE1552">
            <w:rPr>
              <w:rFonts w:asciiTheme="minorHAnsi" w:hAnsiTheme="minorHAnsi"/>
              <w:sz w:val="20"/>
              <w:szCs w:val="20"/>
            </w:rPr>
            <w:fldChar w:fldCharType="separate"/>
          </w:r>
          <w:r>
            <w:rPr>
              <w:rFonts w:asciiTheme="minorHAnsi" w:hAnsiTheme="minorHAnsi"/>
              <w:noProof/>
              <w:sz w:val="20"/>
              <w:szCs w:val="20"/>
            </w:rPr>
            <w:t>5</w:t>
          </w:r>
          <w:r w:rsidRPr="00CE1552">
            <w:rPr>
              <w:rFonts w:asciiTheme="minorHAnsi" w:hAnsiTheme="minorHAnsi"/>
              <w:sz w:val="20"/>
              <w:szCs w:val="20"/>
            </w:rPr>
            <w:fldChar w:fldCharType="end"/>
          </w:r>
          <w:r w:rsidRPr="00CE1552">
            <w:rPr>
              <w:rFonts w:asciiTheme="minorHAnsi" w:hAnsiTheme="minorHAnsi"/>
              <w:sz w:val="20"/>
              <w:szCs w:val="20"/>
            </w:rPr>
            <w:t xml:space="preserve"> of </w:t>
          </w:r>
          <w:r w:rsidRPr="00CE1552">
            <w:rPr>
              <w:rFonts w:asciiTheme="minorHAnsi" w:hAnsiTheme="minorHAnsi"/>
              <w:noProof/>
              <w:sz w:val="20"/>
              <w:szCs w:val="20"/>
            </w:rPr>
            <w:fldChar w:fldCharType="begin"/>
          </w:r>
          <w:r w:rsidRPr="00CE1552">
            <w:rPr>
              <w:rFonts w:asciiTheme="minorHAnsi" w:hAnsiTheme="minorHAnsi"/>
              <w:noProof/>
              <w:sz w:val="20"/>
              <w:szCs w:val="20"/>
            </w:rPr>
            <w:instrText xml:space="preserve"> SECTIONPAGES   \* MERGEFORMAT </w:instrText>
          </w:r>
          <w:r w:rsidRPr="00CE1552">
            <w:rPr>
              <w:rFonts w:asciiTheme="minorHAnsi" w:hAnsiTheme="minorHAnsi"/>
              <w:noProof/>
              <w:sz w:val="20"/>
              <w:szCs w:val="20"/>
            </w:rPr>
            <w:fldChar w:fldCharType="separate"/>
          </w:r>
          <w:r w:rsidR="00C513A4">
            <w:rPr>
              <w:rFonts w:asciiTheme="minorHAnsi" w:hAnsiTheme="minorHAnsi"/>
              <w:noProof/>
              <w:sz w:val="20"/>
              <w:szCs w:val="20"/>
            </w:rPr>
            <w:t>6</w:t>
          </w:r>
          <w:r w:rsidRPr="00CE1552">
            <w:rPr>
              <w:rFonts w:asciiTheme="minorHAnsi" w:hAnsiTheme="minorHAnsi"/>
              <w:noProof/>
              <w:sz w:val="20"/>
              <w:szCs w:val="20"/>
            </w:rPr>
            <w:fldChar w:fldCharType="end"/>
          </w:r>
          <w:r w:rsidRPr="00CE1552">
            <w:rPr>
              <w:rFonts w:asciiTheme="minorHAnsi" w:hAnsiTheme="minorHAnsi"/>
              <w:sz w:val="20"/>
              <w:szCs w:val="20"/>
            </w:rPr>
            <w:t>)</w:t>
          </w:r>
        </w:p>
      </w:tc>
    </w:tr>
    <w:tr w:rsidR="008C2C4F" w:rsidRPr="00BB17EB" w14:paraId="4886A83A" w14:textId="77777777" w:rsidTr="00AC49BF">
      <w:tc>
        <w:tcPr>
          <w:tcW w:w="8838" w:type="dxa"/>
          <w:shd w:val="clear" w:color="auto" w:fill="auto"/>
        </w:tcPr>
        <w:p w14:paraId="4886A838" w14:textId="074070FC" w:rsidR="008C2C4F" w:rsidRPr="00CE1552" w:rsidRDefault="008C2C4F" w:rsidP="00E834BE">
          <w:pPr>
            <w:pStyle w:val="Footer"/>
            <w:tabs>
              <w:tab w:val="clear" w:pos="4680"/>
              <w:tab w:val="clear" w:pos="9360"/>
              <w:tab w:val="right" w:pos="14094"/>
            </w:tabs>
            <w:rPr>
              <w:rFonts w:ascii="Calibri" w:hAnsi="Calibri"/>
              <w:sz w:val="20"/>
              <w:szCs w:val="20"/>
            </w:rPr>
          </w:pPr>
          <w:r w:rsidRPr="00CE1552">
            <w:rPr>
              <w:rFonts w:ascii="Calibri" w:hAnsi="Calibri"/>
              <w:sz w:val="20"/>
              <w:szCs w:val="20"/>
            </w:rPr>
            <w:t xml:space="preserve">Project Name:  </w:t>
          </w:r>
          <w:r w:rsidRPr="00CE1552">
            <w:rPr>
              <w:rFonts w:ascii="Calibri" w:hAnsi="Calibri"/>
              <w:sz w:val="20"/>
              <w:szCs w:val="20"/>
            </w:rPr>
            <w:tab/>
          </w:r>
        </w:p>
      </w:tc>
      <w:tc>
        <w:tcPr>
          <w:tcW w:w="5778" w:type="dxa"/>
          <w:shd w:val="clear" w:color="auto" w:fill="auto"/>
        </w:tcPr>
        <w:p w14:paraId="4886A839" w14:textId="77777777" w:rsidR="008C2C4F" w:rsidRPr="00CE1552" w:rsidRDefault="008C2C4F" w:rsidP="009867E0">
          <w:pPr>
            <w:pStyle w:val="Header"/>
            <w:rPr>
              <w:rFonts w:ascii="Calibri" w:hAnsi="Calibri"/>
              <w:sz w:val="20"/>
              <w:szCs w:val="20"/>
            </w:rPr>
          </w:pPr>
          <w:r w:rsidRPr="00CE1552">
            <w:rPr>
              <w:rFonts w:ascii="Calibri" w:hAnsi="Calibri"/>
              <w:sz w:val="20"/>
              <w:szCs w:val="20"/>
            </w:rPr>
            <w:t>Date Prepared:</w:t>
          </w:r>
        </w:p>
      </w:tc>
    </w:tr>
  </w:tbl>
  <w:p w14:paraId="4886A83B" w14:textId="77777777" w:rsidR="008C2C4F" w:rsidRPr="00FD271A" w:rsidRDefault="008C2C4F" w:rsidP="009867E0">
    <w:pPr>
      <w:pStyle w:val="Header"/>
      <w:rPr>
        <w:b/>
        <w:sz w:val="20"/>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6A83E" w14:textId="77777777" w:rsidR="008C2C4F" w:rsidRDefault="00367452">
    <w:pPr>
      <w:pStyle w:val="Header"/>
    </w:pPr>
    <w:r>
      <w:rPr>
        <w:noProof/>
      </w:rPr>
      <w:pict w14:anchorId="4886A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7"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8C2C4F" w:rsidRPr="00F85124" w14:paraId="4886A841" w14:textId="77777777" w:rsidTr="009D4F6C">
      <w:trPr>
        <w:cantSplit/>
        <w:trHeight w:val="288"/>
      </w:trPr>
      <w:tc>
        <w:tcPr>
          <w:tcW w:w="3877" w:type="pct"/>
          <w:tcBorders>
            <w:right w:val="nil"/>
          </w:tcBorders>
          <w:vAlign w:val="center"/>
        </w:tcPr>
        <w:p w14:paraId="4886A83F" w14:textId="77777777" w:rsidR="008C2C4F" w:rsidRPr="002D18A0" w:rsidRDefault="008C2C4F" w:rsidP="00E83956">
          <w:pPr>
            <w:pStyle w:val="Style77"/>
            <w:rPr>
              <w:b/>
            </w:rPr>
          </w:pPr>
          <w:r w:rsidRPr="002D18A0">
            <w:t xml:space="preserve">CERTIFICATE OF COMPLIANCE – </w:t>
          </w:r>
          <w:r>
            <w:t>USER INSTRUCTIONS</w:t>
          </w:r>
        </w:p>
      </w:tc>
      <w:tc>
        <w:tcPr>
          <w:tcW w:w="1123" w:type="pct"/>
          <w:tcBorders>
            <w:left w:val="nil"/>
          </w:tcBorders>
          <w:tcMar>
            <w:left w:w="115" w:type="dxa"/>
            <w:right w:w="115" w:type="dxa"/>
          </w:tcMar>
          <w:vAlign w:val="center"/>
        </w:tcPr>
        <w:p w14:paraId="4886A840" w14:textId="77777777" w:rsidR="008C2C4F" w:rsidRPr="002D18A0" w:rsidRDefault="008C2C4F" w:rsidP="009D4F6C">
          <w:pPr>
            <w:pStyle w:val="Style78"/>
            <w:rPr>
              <w:b/>
            </w:rPr>
          </w:pPr>
          <w:r>
            <w:rPr>
              <w:caps/>
              <w:sz w:val="22"/>
              <w:szCs w:val="22"/>
            </w:rPr>
            <w:t>CF</w:t>
          </w:r>
          <w:r w:rsidRPr="000912FB">
            <w:rPr>
              <w:caps/>
              <w:sz w:val="22"/>
              <w:szCs w:val="22"/>
            </w:rPr>
            <w:t>1R-ALT-01-E</w:t>
          </w:r>
        </w:p>
      </w:tc>
    </w:tr>
    <w:tr w:rsidR="008C2C4F" w:rsidRPr="00F85124" w14:paraId="4886A844" w14:textId="77777777" w:rsidTr="009D4F6C">
      <w:trPr>
        <w:cantSplit/>
        <w:trHeight w:val="288"/>
      </w:trPr>
      <w:tc>
        <w:tcPr>
          <w:tcW w:w="3877" w:type="pct"/>
          <w:tcBorders>
            <w:right w:val="nil"/>
          </w:tcBorders>
        </w:tcPr>
        <w:p w14:paraId="4886A842" w14:textId="77777777" w:rsidR="008C2C4F" w:rsidRPr="002D18A0" w:rsidRDefault="008C2C4F" w:rsidP="009D4F6C">
          <w:pPr>
            <w:pStyle w:val="Style77"/>
          </w:pPr>
          <w:r>
            <w:rPr>
              <w:rFonts w:asciiTheme="minorHAnsi" w:hAnsiTheme="minorHAnsi"/>
              <w:sz w:val="22"/>
              <w:szCs w:val="22"/>
            </w:rPr>
            <w:t xml:space="preserve">Prescriptive </w:t>
          </w:r>
          <w:r w:rsidRPr="000912FB">
            <w:rPr>
              <w:rFonts w:asciiTheme="minorHAnsi" w:hAnsiTheme="minorHAnsi"/>
              <w:sz w:val="22"/>
              <w:szCs w:val="22"/>
            </w:rPr>
            <w:t>Residential Alterations</w:t>
          </w:r>
        </w:p>
      </w:tc>
      <w:tc>
        <w:tcPr>
          <w:tcW w:w="1123" w:type="pct"/>
          <w:tcBorders>
            <w:left w:val="nil"/>
          </w:tcBorders>
        </w:tcPr>
        <w:p w14:paraId="4886A843" w14:textId="4B7C17F3" w:rsidR="008C2C4F" w:rsidRPr="002D18A0" w:rsidRDefault="008C2C4F" w:rsidP="00015060">
          <w:pPr>
            <w:pStyle w:val="Style78"/>
          </w:pPr>
          <w:r w:rsidRPr="002D18A0">
            <w:tab/>
            <w:t>(Page</w:t>
          </w:r>
          <w:r>
            <w:t xml:space="preserve"> </w:t>
          </w:r>
          <w:r>
            <w:fldChar w:fldCharType="begin"/>
          </w:r>
          <w:r>
            <w:instrText xml:space="preserve"> PAGE  \* Arabic  \* MERGEFORMAT </w:instrText>
          </w:r>
          <w:r>
            <w:fldChar w:fldCharType="separate"/>
          </w:r>
          <w:r>
            <w:rPr>
              <w:noProof/>
            </w:rPr>
            <w:t>9</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C513A4">
            <w:rPr>
              <w:noProof/>
            </w:rPr>
            <w:t>9</w:t>
          </w:r>
          <w:r>
            <w:rPr>
              <w:noProof/>
            </w:rPr>
            <w:fldChar w:fldCharType="end"/>
          </w:r>
          <w:r w:rsidRPr="002D18A0">
            <w:t>)</w:t>
          </w:r>
        </w:p>
      </w:tc>
    </w:tr>
  </w:tbl>
  <w:p w14:paraId="4886A845" w14:textId="77777777" w:rsidR="008C2C4F" w:rsidRPr="00015060" w:rsidRDefault="008C2C4F" w:rsidP="00015060">
    <w:pPr>
      <w:pStyle w:val="Header"/>
      <w:rPr>
        <w:b/>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6A847" w14:textId="77777777" w:rsidR="008C2C4F" w:rsidRDefault="00367452">
    <w:pPr>
      <w:pStyle w:val="Header"/>
    </w:pPr>
    <w:r>
      <w:rPr>
        <w:noProof/>
      </w:rPr>
      <w:pict w14:anchorId="4886A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6"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6A848" w14:textId="77777777" w:rsidR="008C2C4F" w:rsidRDefault="00367452">
    <w:pPr>
      <w:pStyle w:val="Header"/>
    </w:pPr>
    <w:r>
      <w:rPr>
        <w:noProof/>
      </w:rPr>
      <w:pict w14:anchorId="4886A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10"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8C2C4F" w:rsidRPr="00F85124" w14:paraId="4886A84B" w14:textId="77777777" w:rsidTr="000C149B">
      <w:trPr>
        <w:cantSplit/>
        <w:trHeight w:val="288"/>
      </w:trPr>
      <w:tc>
        <w:tcPr>
          <w:tcW w:w="3877" w:type="pct"/>
          <w:tcBorders>
            <w:right w:val="nil"/>
          </w:tcBorders>
          <w:vAlign w:val="center"/>
        </w:tcPr>
        <w:p w14:paraId="4886A849" w14:textId="4E57CD99" w:rsidR="008C2C4F" w:rsidRPr="002D18A0" w:rsidRDefault="008C2C4F" w:rsidP="00E83956">
          <w:pPr>
            <w:pStyle w:val="Style77"/>
            <w:rPr>
              <w:b/>
            </w:rPr>
          </w:pPr>
          <w:r w:rsidRPr="002D18A0">
            <w:t xml:space="preserve">CERTIFICATE OF COMPLIANCE </w:t>
          </w:r>
          <w:r w:rsidRPr="00621E9F">
            <w:t xml:space="preserve">– </w:t>
          </w:r>
          <w:r>
            <w:t>DATA FIELD DEFINITIONS AND CALCULATIONS</w:t>
          </w:r>
        </w:p>
      </w:tc>
      <w:tc>
        <w:tcPr>
          <w:tcW w:w="1123" w:type="pct"/>
          <w:tcBorders>
            <w:left w:val="nil"/>
          </w:tcBorders>
          <w:tcMar>
            <w:left w:w="115" w:type="dxa"/>
            <w:right w:w="115" w:type="dxa"/>
          </w:tcMar>
          <w:vAlign w:val="center"/>
        </w:tcPr>
        <w:p w14:paraId="4886A84A" w14:textId="77777777" w:rsidR="008C2C4F" w:rsidRPr="002D18A0" w:rsidRDefault="008C2C4F" w:rsidP="000C149B">
          <w:pPr>
            <w:pStyle w:val="Style78"/>
            <w:rPr>
              <w:b/>
            </w:rPr>
          </w:pPr>
          <w:r w:rsidRPr="002D18A0">
            <w:t>CF1R-</w:t>
          </w:r>
          <w:r>
            <w:t>ALT</w:t>
          </w:r>
          <w:r w:rsidRPr="002D18A0">
            <w:t>-0</w:t>
          </w:r>
          <w:r>
            <w:t>1</w:t>
          </w:r>
          <w:r w:rsidRPr="002D18A0">
            <w:t>-E</w:t>
          </w:r>
        </w:p>
      </w:tc>
    </w:tr>
    <w:tr w:rsidR="008C2C4F" w:rsidRPr="00F85124" w14:paraId="4886A84E" w14:textId="77777777" w:rsidTr="000C149B">
      <w:trPr>
        <w:cantSplit/>
        <w:trHeight w:val="288"/>
      </w:trPr>
      <w:tc>
        <w:tcPr>
          <w:tcW w:w="3877" w:type="pct"/>
          <w:tcBorders>
            <w:right w:val="nil"/>
          </w:tcBorders>
        </w:tcPr>
        <w:p w14:paraId="4886A84C" w14:textId="77777777" w:rsidR="008C2C4F" w:rsidRPr="002D18A0" w:rsidRDefault="008C2C4F" w:rsidP="000C149B">
          <w:pPr>
            <w:pStyle w:val="Style77"/>
          </w:pPr>
          <w:r>
            <w:t>Prescriptive Residential Alterations</w:t>
          </w:r>
        </w:p>
      </w:tc>
      <w:tc>
        <w:tcPr>
          <w:tcW w:w="1123" w:type="pct"/>
          <w:tcBorders>
            <w:left w:val="nil"/>
          </w:tcBorders>
        </w:tcPr>
        <w:p w14:paraId="4886A84D" w14:textId="55CE2447" w:rsidR="008C2C4F" w:rsidRPr="002D18A0" w:rsidRDefault="008C2C4F" w:rsidP="000C149B">
          <w:pPr>
            <w:pStyle w:val="Style78"/>
          </w:pPr>
          <w:r w:rsidRPr="002D18A0">
            <w:tab/>
            <w:t xml:space="preserve">(Page </w:t>
          </w:r>
          <w:r>
            <w:fldChar w:fldCharType="begin"/>
          </w:r>
          <w:r>
            <w:instrText xml:space="preserve"> PAGE   \* MERGEFORMAT </w:instrText>
          </w:r>
          <w:r>
            <w:fldChar w:fldCharType="separate"/>
          </w:r>
          <w:r>
            <w:rPr>
              <w:noProof/>
            </w:rPr>
            <w:t>12</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C513A4">
            <w:rPr>
              <w:noProof/>
            </w:rPr>
            <w:t>17</w:t>
          </w:r>
          <w:r>
            <w:rPr>
              <w:noProof/>
            </w:rPr>
            <w:fldChar w:fldCharType="end"/>
          </w:r>
          <w:r w:rsidRPr="002D18A0">
            <w:t>)</w:t>
          </w:r>
        </w:p>
      </w:tc>
    </w:tr>
  </w:tbl>
  <w:p w14:paraId="4886A84F" w14:textId="197742F9" w:rsidR="008C2C4F" w:rsidRDefault="00367452">
    <w:pPr>
      <w:pStyle w:val="Header"/>
    </w:pPr>
    <w:r>
      <w:rPr>
        <w:noProof/>
      </w:rPr>
      <w:pict w14:anchorId="4886A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11"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6A851" w14:textId="77777777" w:rsidR="008C2C4F" w:rsidRDefault="00367452">
    <w:pPr>
      <w:pStyle w:val="Header"/>
    </w:pPr>
    <w:r>
      <w:rPr>
        <w:noProof/>
      </w:rPr>
      <w:pict w14:anchorId="4886A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34909"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140E"/>
    <w:multiLevelType w:val="hybridMultilevel"/>
    <w:tmpl w:val="9404CB66"/>
    <w:lvl w:ilvl="0" w:tplc="16B6B6C0">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1C10266"/>
    <w:multiLevelType w:val="hybridMultilevel"/>
    <w:tmpl w:val="57E4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873ACA"/>
    <w:multiLevelType w:val="hybridMultilevel"/>
    <w:tmpl w:val="105E3B76"/>
    <w:lvl w:ilvl="0" w:tplc="93243910">
      <w:start w:val="1"/>
      <w:numFmt w:val="decimal"/>
      <w:lvlText w:val="%1."/>
      <w:lvlJc w:val="left"/>
      <w:pPr>
        <w:ind w:left="720" w:hanging="360"/>
      </w:pPr>
      <w:rPr>
        <w:rFonts w:asciiTheme="minorHAnsi" w:hAnsiTheme="minorHAnsi" w:cs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61BA8"/>
    <w:multiLevelType w:val="multilevel"/>
    <w:tmpl w:val="74B6CB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EBA1E51"/>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E737E"/>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8903CE"/>
    <w:multiLevelType w:val="hybridMultilevel"/>
    <w:tmpl w:val="3550B3B2"/>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533C5"/>
    <w:multiLevelType w:val="hybridMultilevel"/>
    <w:tmpl w:val="105E3B76"/>
    <w:lvl w:ilvl="0" w:tplc="93243910">
      <w:start w:val="1"/>
      <w:numFmt w:val="decimal"/>
      <w:lvlText w:val="%1."/>
      <w:lvlJc w:val="left"/>
      <w:pPr>
        <w:ind w:left="720" w:hanging="360"/>
      </w:pPr>
      <w:rPr>
        <w:rFonts w:asciiTheme="minorHAnsi" w:hAnsiTheme="minorHAnsi" w:cs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01987"/>
    <w:multiLevelType w:val="hybridMultilevel"/>
    <w:tmpl w:val="641E45D4"/>
    <w:lvl w:ilvl="0" w:tplc="6D528106">
      <w:start w:val="1"/>
      <w:numFmt w:val="upp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2" w15:restartNumberingAfterBreak="0">
    <w:nsid w:val="2C770AF3"/>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2D3E4CB6"/>
    <w:multiLevelType w:val="hybridMultilevel"/>
    <w:tmpl w:val="3A10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E61719"/>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14FE0"/>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4F3377"/>
    <w:multiLevelType w:val="hybridMultilevel"/>
    <w:tmpl w:val="F16C5CF4"/>
    <w:lvl w:ilvl="0" w:tplc="D29EA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0F0B9B"/>
    <w:multiLevelType w:val="hybridMultilevel"/>
    <w:tmpl w:val="604CA728"/>
    <w:lvl w:ilvl="0" w:tplc="E4EE03A6">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2B7DC5"/>
    <w:multiLevelType w:val="hybridMultilevel"/>
    <w:tmpl w:val="59BC1928"/>
    <w:lvl w:ilvl="0" w:tplc="95848A90">
      <w:start w:val="1"/>
      <w:numFmt w:val="decimal"/>
      <w:lvlText w:val="%1."/>
      <w:lvlJc w:val="left"/>
      <w:pPr>
        <w:ind w:left="360" w:hanging="360"/>
      </w:pPr>
      <w:rPr>
        <w:rFonts w:asciiTheme="minorHAnsi" w:hAnsiTheme="minorHAnsi" w:hint="default"/>
        <w:sz w:val="20"/>
        <w:szCs w:val="20"/>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05489C"/>
    <w:multiLevelType w:val="hybridMultilevel"/>
    <w:tmpl w:val="C0E223C4"/>
    <w:lvl w:ilvl="0" w:tplc="4BD23A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3DA331A"/>
    <w:multiLevelType w:val="hybridMultilevel"/>
    <w:tmpl w:val="161A5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310672"/>
    <w:multiLevelType w:val="hybridMultilevel"/>
    <w:tmpl w:val="CD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0016A4"/>
    <w:multiLevelType w:val="hybridMultilevel"/>
    <w:tmpl w:val="ADCE5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15:restartNumberingAfterBreak="0">
    <w:nsid w:val="4B0008C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342A5C"/>
    <w:multiLevelType w:val="hybridMultilevel"/>
    <w:tmpl w:val="6AF0F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C15A07"/>
    <w:multiLevelType w:val="hybridMultilevel"/>
    <w:tmpl w:val="0212C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5382F"/>
    <w:multiLevelType w:val="hybridMultilevel"/>
    <w:tmpl w:val="9404CB66"/>
    <w:lvl w:ilvl="0" w:tplc="16B6B6C0">
      <w:start w:val="1"/>
      <w:numFmt w:val="lowerLetter"/>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0" w15:restartNumberingAfterBreak="0">
    <w:nsid w:val="552826FE"/>
    <w:multiLevelType w:val="hybridMultilevel"/>
    <w:tmpl w:val="4FDE74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646F35"/>
    <w:multiLevelType w:val="hybridMultilevel"/>
    <w:tmpl w:val="2502122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EC44427"/>
    <w:multiLevelType w:val="hybridMultilevel"/>
    <w:tmpl w:val="B2200994"/>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5B7EA5"/>
    <w:multiLevelType w:val="hybridMultilevel"/>
    <w:tmpl w:val="C2E0C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8432CC"/>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232F85"/>
    <w:multiLevelType w:val="hybridMultilevel"/>
    <w:tmpl w:val="9E0EEA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D651F0"/>
    <w:multiLevelType w:val="hybridMultilevel"/>
    <w:tmpl w:val="793E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F0521"/>
    <w:multiLevelType w:val="hybridMultilevel"/>
    <w:tmpl w:val="E00A7560"/>
    <w:lvl w:ilvl="0" w:tplc="D29EA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C94636"/>
    <w:multiLevelType w:val="hybridMultilevel"/>
    <w:tmpl w:val="A0A43A8C"/>
    <w:lvl w:ilvl="0" w:tplc="5A1EAF10">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9"/>
  </w:num>
  <w:num w:numId="3">
    <w:abstractNumId w:val="34"/>
  </w:num>
  <w:num w:numId="4">
    <w:abstractNumId w:val="22"/>
  </w:num>
  <w:num w:numId="5">
    <w:abstractNumId w:val="30"/>
  </w:num>
  <w:num w:numId="6">
    <w:abstractNumId w:val="0"/>
  </w:num>
  <w:num w:numId="7">
    <w:abstractNumId w:val="38"/>
  </w:num>
  <w:num w:numId="8">
    <w:abstractNumId w:val="20"/>
  </w:num>
  <w:num w:numId="9">
    <w:abstractNumId w:val="36"/>
  </w:num>
  <w:num w:numId="10">
    <w:abstractNumId w:val="27"/>
  </w:num>
  <w:num w:numId="11">
    <w:abstractNumId w:val="9"/>
  </w:num>
  <w:num w:numId="12">
    <w:abstractNumId w:val="32"/>
  </w:num>
  <w:num w:numId="13">
    <w:abstractNumId w:val="6"/>
  </w:num>
  <w:num w:numId="14">
    <w:abstractNumId w:val="2"/>
  </w:num>
  <w:num w:numId="15">
    <w:abstractNumId w:val="25"/>
  </w:num>
  <w:num w:numId="16">
    <w:abstractNumId w:val="39"/>
  </w:num>
  <w:num w:numId="17">
    <w:abstractNumId w:val="5"/>
  </w:num>
  <w:num w:numId="18">
    <w:abstractNumId w:val="13"/>
  </w:num>
  <w:num w:numId="19">
    <w:abstractNumId w:val="28"/>
  </w:num>
  <w:num w:numId="20">
    <w:abstractNumId w:val="17"/>
  </w:num>
  <w:num w:numId="21">
    <w:abstractNumId w:val="12"/>
  </w:num>
  <w:num w:numId="22">
    <w:abstractNumId w:val="26"/>
  </w:num>
  <w:num w:numId="23">
    <w:abstractNumId w:val="18"/>
  </w:num>
  <w:num w:numId="24">
    <w:abstractNumId w:val="21"/>
  </w:num>
  <w:num w:numId="25">
    <w:abstractNumId w:val="1"/>
  </w:num>
  <w:num w:numId="26">
    <w:abstractNumId w:val="37"/>
  </w:num>
  <w:num w:numId="27">
    <w:abstractNumId w:val="24"/>
  </w:num>
  <w:num w:numId="28">
    <w:abstractNumId w:val="31"/>
  </w:num>
  <w:num w:numId="29">
    <w:abstractNumId w:val="16"/>
  </w:num>
  <w:num w:numId="30">
    <w:abstractNumId w:val="14"/>
  </w:num>
  <w:num w:numId="31">
    <w:abstractNumId w:val="19"/>
  </w:num>
  <w:num w:numId="32">
    <w:abstractNumId w:val="8"/>
  </w:num>
  <w:num w:numId="33">
    <w:abstractNumId w:val="33"/>
  </w:num>
  <w:num w:numId="34">
    <w:abstractNumId w:val="4"/>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5"/>
  </w:num>
  <w:num w:numId="52">
    <w:abstractNumId w:val="11"/>
  </w:num>
  <w:num w:numId="53">
    <w:abstractNumId w:val="15"/>
  </w:num>
  <w:num w:numId="54">
    <w:abstractNumId w:val="3"/>
  </w:num>
  <w:num w:numId="55">
    <w:abstractNumId w:val="7"/>
  </w:num>
  <w:num w:numId="56">
    <w:abstractNumId w:val="10"/>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56"/>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D59"/>
    <w:rsid w:val="000010CA"/>
    <w:rsid w:val="000028D1"/>
    <w:rsid w:val="00003237"/>
    <w:rsid w:val="0000365F"/>
    <w:rsid w:val="00003F88"/>
    <w:rsid w:val="00006467"/>
    <w:rsid w:val="00007822"/>
    <w:rsid w:val="00007E66"/>
    <w:rsid w:val="00011525"/>
    <w:rsid w:val="000136B7"/>
    <w:rsid w:val="000140D6"/>
    <w:rsid w:val="00015060"/>
    <w:rsid w:val="00015988"/>
    <w:rsid w:val="00015C26"/>
    <w:rsid w:val="00017C9B"/>
    <w:rsid w:val="00020102"/>
    <w:rsid w:val="0002099F"/>
    <w:rsid w:val="00020C3C"/>
    <w:rsid w:val="00021015"/>
    <w:rsid w:val="00021D79"/>
    <w:rsid w:val="00021E42"/>
    <w:rsid w:val="00022818"/>
    <w:rsid w:val="0002364F"/>
    <w:rsid w:val="00023E60"/>
    <w:rsid w:val="00024727"/>
    <w:rsid w:val="00025ACE"/>
    <w:rsid w:val="00026FDC"/>
    <w:rsid w:val="0002735A"/>
    <w:rsid w:val="00027864"/>
    <w:rsid w:val="00027CC8"/>
    <w:rsid w:val="00031B81"/>
    <w:rsid w:val="00031C12"/>
    <w:rsid w:val="000330FB"/>
    <w:rsid w:val="000333A2"/>
    <w:rsid w:val="00033DA6"/>
    <w:rsid w:val="00033FD8"/>
    <w:rsid w:val="00035CB4"/>
    <w:rsid w:val="00036620"/>
    <w:rsid w:val="00036637"/>
    <w:rsid w:val="00036E07"/>
    <w:rsid w:val="00037592"/>
    <w:rsid w:val="00037F21"/>
    <w:rsid w:val="000424D9"/>
    <w:rsid w:val="0004319F"/>
    <w:rsid w:val="00044BAA"/>
    <w:rsid w:val="00046AD3"/>
    <w:rsid w:val="00046C92"/>
    <w:rsid w:val="00050B88"/>
    <w:rsid w:val="0005144C"/>
    <w:rsid w:val="00053595"/>
    <w:rsid w:val="00053DC3"/>
    <w:rsid w:val="00055076"/>
    <w:rsid w:val="00055C51"/>
    <w:rsid w:val="00055F5C"/>
    <w:rsid w:val="00056327"/>
    <w:rsid w:val="0005733B"/>
    <w:rsid w:val="000600E7"/>
    <w:rsid w:val="000603CC"/>
    <w:rsid w:val="00060740"/>
    <w:rsid w:val="00060887"/>
    <w:rsid w:val="00060D8C"/>
    <w:rsid w:val="00060F1B"/>
    <w:rsid w:val="0006144A"/>
    <w:rsid w:val="000623B5"/>
    <w:rsid w:val="00062A0C"/>
    <w:rsid w:val="000635C7"/>
    <w:rsid w:val="0006381C"/>
    <w:rsid w:val="000641BB"/>
    <w:rsid w:val="0006593F"/>
    <w:rsid w:val="00065B16"/>
    <w:rsid w:val="00066AC4"/>
    <w:rsid w:val="00066EAB"/>
    <w:rsid w:val="000673ED"/>
    <w:rsid w:val="00067A3D"/>
    <w:rsid w:val="00072C83"/>
    <w:rsid w:val="00074EB5"/>
    <w:rsid w:val="000756F4"/>
    <w:rsid w:val="00075714"/>
    <w:rsid w:val="000759BF"/>
    <w:rsid w:val="00077181"/>
    <w:rsid w:val="00077ACC"/>
    <w:rsid w:val="000818B3"/>
    <w:rsid w:val="00082EC6"/>
    <w:rsid w:val="00083508"/>
    <w:rsid w:val="000853A3"/>
    <w:rsid w:val="00085CF6"/>
    <w:rsid w:val="00090213"/>
    <w:rsid w:val="000904B9"/>
    <w:rsid w:val="00090C86"/>
    <w:rsid w:val="00090CEF"/>
    <w:rsid w:val="000912FB"/>
    <w:rsid w:val="00091684"/>
    <w:rsid w:val="00092508"/>
    <w:rsid w:val="0009324D"/>
    <w:rsid w:val="000935B0"/>
    <w:rsid w:val="00093CCE"/>
    <w:rsid w:val="0009415E"/>
    <w:rsid w:val="00094AC3"/>
    <w:rsid w:val="0009570C"/>
    <w:rsid w:val="0009764B"/>
    <w:rsid w:val="00097958"/>
    <w:rsid w:val="000A0694"/>
    <w:rsid w:val="000A35D9"/>
    <w:rsid w:val="000A464D"/>
    <w:rsid w:val="000A598B"/>
    <w:rsid w:val="000A5FE7"/>
    <w:rsid w:val="000A7630"/>
    <w:rsid w:val="000A7B31"/>
    <w:rsid w:val="000A7D87"/>
    <w:rsid w:val="000B03BC"/>
    <w:rsid w:val="000B1C35"/>
    <w:rsid w:val="000B226C"/>
    <w:rsid w:val="000B6675"/>
    <w:rsid w:val="000B681F"/>
    <w:rsid w:val="000B6C45"/>
    <w:rsid w:val="000B71BA"/>
    <w:rsid w:val="000B7526"/>
    <w:rsid w:val="000C00FD"/>
    <w:rsid w:val="000C045A"/>
    <w:rsid w:val="000C149B"/>
    <w:rsid w:val="000C19F1"/>
    <w:rsid w:val="000C1EFF"/>
    <w:rsid w:val="000C399E"/>
    <w:rsid w:val="000C3B04"/>
    <w:rsid w:val="000C413C"/>
    <w:rsid w:val="000C4332"/>
    <w:rsid w:val="000C4C8C"/>
    <w:rsid w:val="000C5480"/>
    <w:rsid w:val="000C6003"/>
    <w:rsid w:val="000C60F3"/>
    <w:rsid w:val="000C6808"/>
    <w:rsid w:val="000C6C72"/>
    <w:rsid w:val="000C6C90"/>
    <w:rsid w:val="000C71A2"/>
    <w:rsid w:val="000C7274"/>
    <w:rsid w:val="000C7699"/>
    <w:rsid w:val="000D01AC"/>
    <w:rsid w:val="000D01B2"/>
    <w:rsid w:val="000D08D0"/>
    <w:rsid w:val="000D13CE"/>
    <w:rsid w:val="000D1F69"/>
    <w:rsid w:val="000D2311"/>
    <w:rsid w:val="000D24D3"/>
    <w:rsid w:val="000D3A7F"/>
    <w:rsid w:val="000D3BC5"/>
    <w:rsid w:val="000D415F"/>
    <w:rsid w:val="000D41C3"/>
    <w:rsid w:val="000D5015"/>
    <w:rsid w:val="000D50D2"/>
    <w:rsid w:val="000D786E"/>
    <w:rsid w:val="000D7A85"/>
    <w:rsid w:val="000E1448"/>
    <w:rsid w:val="000E1AE9"/>
    <w:rsid w:val="000E263A"/>
    <w:rsid w:val="000E42D4"/>
    <w:rsid w:val="000E4603"/>
    <w:rsid w:val="000E4D60"/>
    <w:rsid w:val="000E4FAF"/>
    <w:rsid w:val="000E692D"/>
    <w:rsid w:val="000E71E7"/>
    <w:rsid w:val="000E7A10"/>
    <w:rsid w:val="000E7D35"/>
    <w:rsid w:val="000F0915"/>
    <w:rsid w:val="000F1694"/>
    <w:rsid w:val="000F1E75"/>
    <w:rsid w:val="000F2202"/>
    <w:rsid w:val="000F4D9C"/>
    <w:rsid w:val="000F6A3B"/>
    <w:rsid w:val="000F72BA"/>
    <w:rsid w:val="001000FB"/>
    <w:rsid w:val="0010129B"/>
    <w:rsid w:val="00101B3E"/>
    <w:rsid w:val="00102A84"/>
    <w:rsid w:val="0010307C"/>
    <w:rsid w:val="00103B1F"/>
    <w:rsid w:val="00104628"/>
    <w:rsid w:val="00104C6C"/>
    <w:rsid w:val="00105458"/>
    <w:rsid w:val="00106D44"/>
    <w:rsid w:val="00106FD4"/>
    <w:rsid w:val="00107703"/>
    <w:rsid w:val="0010798F"/>
    <w:rsid w:val="00107F4C"/>
    <w:rsid w:val="00110B70"/>
    <w:rsid w:val="001113EC"/>
    <w:rsid w:val="0011149F"/>
    <w:rsid w:val="001144D7"/>
    <w:rsid w:val="001153B6"/>
    <w:rsid w:val="00115AF4"/>
    <w:rsid w:val="00115CAD"/>
    <w:rsid w:val="00115CFC"/>
    <w:rsid w:val="001162E7"/>
    <w:rsid w:val="001167D4"/>
    <w:rsid w:val="00117C69"/>
    <w:rsid w:val="00117CCC"/>
    <w:rsid w:val="00120047"/>
    <w:rsid w:val="001206A2"/>
    <w:rsid w:val="001213F7"/>
    <w:rsid w:val="0012199E"/>
    <w:rsid w:val="00122663"/>
    <w:rsid w:val="00122EC4"/>
    <w:rsid w:val="00124185"/>
    <w:rsid w:val="001250A2"/>
    <w:rsid w:val="00125856"/>
    <w:rsid w:val="00125F2C"/>
    <w:rsid w:val="00126162"/>
    <w:rsid w:val="00126B1A"/>
    <w:rsid w:val="00127045"/>
    <w:rsid w:val="001272E6"/>
    <w:rsid w:val="001279E2"/>
    <w:rsid w:val="00130114"/>
    <w:rsid w:val="00130137"/>
    <w:rsid w:val="00130D3C"/>
    <w:rsid w:val="001325C8"/>
    <w:rsid w:val="00133B55"/>
    <w:rsid w:val="00134C81"/>
    <w:rsid w:val="00134F10"/>
    <w:rsid w:val="00135A1B"/>
    <w:rsid w:val="00135F88"/>
    <w:rsid w:val="00136B1E"/>
    <w:rsid w:val="00136FF6"/>
    <w:rsid w:val="001402B1"/>
    <w:rsid w:val="0014042D"/>
    <w:rsid w:val="001404A9"/>
    <w:rsid w:val="00140FAC"/>
    <w:rsid w:val="001418F9"/>
    <w:rsid w:val="0014237E"/>
    <w:rsid w:val="001441E5"/>
    <w:rsid w:val="00146B10"/>
    <w:rsid w:val="00146CB5"/>
    <w:rsid w:val="0015131A"/>
    <w:rsid w:val="0015483A"/>
    <w:rsid w:val="00154F62"/>
    <w:rsid w:val="001553C8"/>
    <w:rsid w:val="00155C80"/>
    <w:rsid w:val="00156D20"/>
    <w:rsid w:val="00156EE5"/>
    <w:rsid w:val="001571CD"/>
    <w:rsid w:val="00160A0C"/>
    <w:rsid w:val="00160ADA"/>
    <w:rsid w:val="00161C68"/>
    <w:rsid w:val="00161FDE"/>
    <w:rsid w:val="0016302E"/>
    <w:rsid w:val="00164685"/>
    <w:rsid w:val="00164935"/>
    <w:rsid w:val="00164AA9"/>
    <w:rsid w:val="00165518"/>
    <w:rsid w:val="001661AA"/>
    <w:rsid w:val="001671F0"/>
    <w:rsid w:val="00167664"/>
    <w:rsid w:val="00171D9F"/>
    <w:rsid w:val="001731AD"/>
    <w:rsid w:val="001732F4"/>
    <w:rsid w:val="0017550E"/>
    <w:rsid w:val="0017582B"/>
    <w:rsid w:val="00175875"/>
    <w:rsid w:val="001758BE"/>
    <w:rsid w:val="001766F7"/>
    <w:rsid w:val="00176897"/>
    <w:rsid w:val="0017761C"/>
    <w:rsid w:val="001777F0"/>
    <w:rsid w:val="00180B03"/>
    <w:rsid w:val="001827DD"/>
    <w:rsid w:val="0018281A"/>
    <w:rsid w:val="00182BA0"/>
    <w:rsid w:val="00182E4A"/>
    <w:rsid w:val="00184BAF"/>
    <w:rsid w:val="00184CF6"/>
    <w:rsid w:val="00186BBF"/>
    <w:rsid w:val="001875EB"/>
    <w:rsid w:val="001904C6"/>
    <w:rsid w:val="001905FB"/>
    <w:rsid w:val="00190D62"/>
    <w:rsid w:val="001913B2"/>
    <w:rsid w:val="00193206"/>
    <w:rsid w:val="0019320D"/>
    <w:rsid w:val="00193C79"/>
    <w:rsid w:val="0019432B"/>
    <w:rsid w:val="001945DE"/>
    <w:rsid w:val="00194DAE"/>
    <w:rsid w:val="001951CF"/>
    <w:rsid w:val="00196375"/>
    <w:rsid w:val="00197191"/>
    <w:rsid w:val="00197F91"/>
    <w:rsid w:val="001A0396"/>
    <w:rsid w:val="001A0C1C"/>
    <w:rsid w:val="001A28D4"/>
    <w:rsid w:val="001A39B1"/>
    <w:rsid w:val="001A4F2E"/>
    <w:rsid w:val="001A5022"/>
    <w:rsid w:val="001A6E9A"/>
    <w:rsid w:val="001A7AD1"/>
    <w:rsid w:val="001A7B26"/>
    <w:rsid w:val="001B04EB"/>
    <w:rsid w:val="001B0826"/>
    <w:rsid w:val="001B163D"/>
    <w:rsid w:val="001B22F7"/>
    <w:rsid w:val="001B251B"/>
    <w:rsid w:val="001B2D9B"/>
    <w:rsid w:val="001B3642"/>
    <w:rsid w:val="001B464E"/>
    <w:rsid w:val="001B4C9C"/>
    <w:rsid w:val="001B4FAE"/>
    <w:rsid w:val="001B6231"/>
    <w:rsid w:val="001B66A5"/>
    <w:rsid w:val="001B761B"/>
    <w:rsid w:val="001C1122"/>
    <w:rsid w:val="001C2BCE"/>
    <w:rsid w:val="001C4445"/>
    <w:rsid w:val="001C4DE7"/>
    <w:rsid w:val="001C7459"/>
    <w:rsid w:val="001C7578"/>
    <w:rsid w:val="001C7618"/>
    <w:rsid w:val="001C7FD0"/>
    <w:rsid w:val="001D03E0"/>
    <w:rsid w:val="001D1487"/>
    <w:rsid w:val="001D16B9"/>
    <w:rsid w:val="001D2E6D"/>
    <w:rsid w:val="001D3459"/>
    <w:rsid w:val="001D406E"/>
    <w:rsid w:val="001D4C9C"/>
    <w:rsid w:val="001D5450"/>
    <w:rsid w:val="001D630F"/>
    <w:rsid w:val="001D793C"/>
    <w:rsid w:val="001E0252"/>
    <w:rsid w:val="001E13B8"/>
    <w:rsid w:val="001E153A"/>
    <w:rsid w:val="001E2BBC"/>
    <w:rsid w:val="001E4798"/>
    <w:rsid w:val="001E5963"/>
    <w:rsid w:val="001E5EAB"/>
    <w:rsid w:val="001E6F07"/>
    <w:rsid w:val="001E70D3"/>
    <w:rsid w:val="001E71A2"/>
    <w:rsid w:val="001E7898"/>
    <w:rsid w:val="001E7B5A"/>
    <w:rsid w:val="001F06DF"/>
    <w:rsid w:val="001F1349"/>
    <w:rsid w:val="001F2A51"/>
    <w:rsid w:val="001F3026"/>
    <w:rsid w:val="001F3E6F"/>
    <w:rsid w:val="001F46D0"/>
    <w:rsid w:val="001F51A5"/>
    <w:rsid w:val="001F62B2"/>
    <w:rsid w:val="001F679F"/>
    <w:rsid w:val="001F68D9"/>
    <w:rsid w:val="001F6A53"/>
    <w:rsid w:val="001F76F6"/>
    <w:rsid w:val="0020064D"/>
    <w:rsid w:val="00200D94"/>
    <w:rsid w:val="002023E8"/>
    <w:rsid w:val="0020261B"/>
    <w:rsid w:val="00202781"/>
    <w:rsid w:val="00202E61"/>
    <w:rsid w:val="0020316D"/>
    <w:rsid w:val="00203593"/>
    <w:rsid w:val="0020424F"/>
    <w:rsid w:val="002079E1"/>
    <w:rsid w:val="00207A7F"/>
    <w:rsid w:val="0021046A"/>
    <w:rsid w:val="00211B57"/>
    <w:rsid w:val="00211F80"/>
    <w:rsid w:val="002120EC"/>
    <w:rsid w:val="0021269B"/>
    <w:rsid w:val="00214071"/>
    <w:rsid w:val="00214399"/>
    <w:rsid w:val="002156F7"/>
    <w:rsid w:val="00216840"/>
    <w:rsid w:val="0021697E"/>
    <w:rsid w:val="00216E10"/>
    <w:rsid w:val="00217236"/>
    <w:rsid w:val="002205A5"/>
    <w:rsid w:val="002208A7"/>
    <w:rsid w:val="00220EC6"/>
    <w:rsid w:val="002211D9"/>
    <w:rsid w:val="00222008"/>
    <w:rsid w:val="002224DB"/>
    <w:rsid w:val="00222CE4"/>
    <w:rsid w:val="00222F7B"/>
    <w:rsid w:val="00223396"/>
    <w:rsid w:val="00223D1C"/>
    <w:rsid w:val="00223DC2"/>
    <w:rsid w:val="00224197"/>
    <w:rsid w:val="002243A3"/>
    <w:rsid w:val="00224605"/>
    <w:rsid w:val="00224612"/>
    <w:rsid w:val="00225438"/>
    <w:rsid w:val="00225637"/>
    <w:rsid w:val="002266FE"/>
    <w:rsid w:val="00226BDB"/>
    <w:rsid w:val="00226DC5"/>
    <w:rsid w:val="002279CA"/>
    <w:rsid w:val="002302E7"/>
    <w:rsid w:val="0023045E"/>
    <w:rsid w:val="00230558"/>
    <w:rsid w:val="002320E7"/>
    <w:rsid w:val="00232B6F"/>
    <w:rsid w:val="002408C6"/>
    <w:rsid w:val="00240A7F"/>
    <w:rsid w:val="0024143D"/>
    <w:rsid w:val="0024317D"/>
    <w:rsid w:val="00243BB0"/>
    <w:rsid w:val="00243DEF"/>
    <w:rsid w:val="00244BE7"/>
    <w:rsid w:val="00245018"/>
    <w:rsid w:val="0024586B"/>
    <w:rsid w:val="002468B8"/>
    <w:rsid w:val="00250367"/>
    <w:rsid w:val="00251257"/>
    <w:rsid w:val="00251E15"/>
    <w:rsid w:val="00252603"/>
    <w:rsid w:val="00252DEA"/>
    <w:rsid w:val="00252ED1"/>
    <w:rsid w:val="00253113"/>
    <w:rsid w:val="00253151"/>
    <w:rsid w:val="00253AEC"/>
    <w:rsid w:val="00253B88"/>
    <w:rsid w:val="00254AF6"/>
    <w:rsid w:val="0025538E"/>
    <w:rsid w:val="00255A1A"/>
    <w:rsid w:val="00255A5D"/>
    <w:rsid w:val="00255C2C"/>
    <w:rsid w:val="00256D02"/>
    <w:rsid w:val="00257068"/>
    <w:rsid w:val="002602E8"/>
    <w:rsid w:val="0026046B"/>
    <w:rsid w:val="00261B4D"/>
    <w:rsid w:val="00261F08"/>
    <w:rsid w:val="002620B3"/>
    <w:rsid w:val="002624B9"/>
    <w:rsid w:val="002629B9"/>
    <w:rsid w:val="00262A08"/>
    <w:rsid w:val="0026361E"/>
    <w:rsid w:val="00264813"/>
    <w:rsid w:val="002656E4"/>
    <w:rsid w:val="00267B2D"/>
    <w:rsid w:val="0027068D"/>
    <w:rsid w:val="00270A17"/>
    <w:rsid w:val="00271AAE"/>
    <w:rsid w:val="0027347C"/>
    <w:rsid w:val="0027374D"/>
    <w:rsid w:val="00273F45"/>
    <w:rsid w:val="00275E04"/>
    <w:rsid w:val="00275F67"/>
    <w:rsid w:val="00277764"/>
    <w:rsid w:val="00277AE0"/>
    <w:rsid w:val="00280481"/>
    <w:rsid w:val="0028096F"/>
    <w:rsid w:val="00280A86"/>
    <w:rsid w:val="0028140F"/>
    <w:rsid w:val="00282445"/>
    <w:rsid w:val="0028368F"/>
    <w:rsid w:val="00284004"/>
    <w:rsid w:val="00284060"/>
    <w:rsid w:val="002865C8"/>
    <w:rsid w:val="00286FA2"/>
    <w:rsid w:val="00287169"/>
    <w:rsid w:val="0028770A"/>
    <w:rsid w:val="0029128E"/>
    <w:rsid w:val="002921D6"/>
    <w:rsid w:val="00293365"/>
    <w:rsid w:val="00295627"/>
    <w:rsid w:val="00296E22"/>
    <w:rsid w:val="002A10EE"/>
    <w:rsid w:val="002A158E"/>
    <w:rsid w:val="002A1BAA"/>
    <w:rsid w:val="002A1E7D"/>
    <w:rsid w:val="002A24A7"/>
    <w:rsid w:val="002A2C5F"/>
    <w:rsid w:val="002A2E92"/>
    <w:rsid w:val="002A313B"/>
    <w:rsid w:val="002A3248"/>
    <w:rsid w:val="002A6009"/>
    <w:rsid w:val="002A6682"/>
    <w:rsid w:val="002A71C1"/>
    <w:rsid w:val="002A77C0"/>
    <w:rsid w:val="002B1605"/>
    <w:rsid w:val="002B1F3F"/>
    <w:rsid w:val="002B41E9"/>
    <w:rsid w:val="002B459E"/>
    <w:rsid w:val="002B518C"/>
    <w:rsid w:val="002B54E6"/>
    <w:rsid w:val="002B67E5"/>
    <w:rsid w:val="002B6E33"/>
    <w:rsid w:val="002B7164"/>
    <w:rsid w:val="002C0148"/>
    <w:rsid w:val="002C0515"/>
    <w:rsid w:val="002C106B"/>
    <w:rsid w:val="002C2212"/>
    <w:rsid w:val="002C2A3E"/>
    <w:rsid w:val="002C3057"/>
    <w:rsid w:val="002C30CC"/>
    <w:rsid w:val="002C362D"/>
    <w:rsid w:val="002C3658"/>
    <w:rsid w:val="002C36E6"/>
    <w:rsid w:val="002C3F70"/>
    <w:rsid w:val="002C4B94"/>
    <w:rsid w:val="002C6B5B"/>
    <w:rsid w:val="002C6E0A"/>
    <w:rsid w:val="002C7CED"/>
    <w:rsid w:val="002D0117"/>
    <w:rsid w:val="002D01E2"/>
    <w:rsid w:val="002D05BC"/>
    <w:rsid w:val="002D1724"/>
    <w:rsid w:val="002D390A"/>
    <w:rsid w:val="002D3E7E"/>
    <w:rsid w:val="002D54C1"/>
    <w:rsid w:val="002D7D59"/>
    <w:rsid w:val="002D7E72"/>
    <w:rsid w:val="002E027B"/>
    <w:rsid w:val="002E0866"/>
    <w:rsid w:val="002E0C14"/>
    <w:rsid w:val="002E145C"/>
    <w:rsid w:val="002E14F0"/>
    <w:rsid w:val="002E1CC6"/>
    <w:rsid w:val="002E40E8"/>
    <w:rsid w:val="002E5699"/>
    <w:rsid w:val="002E5C5A"/>
    <w:rsid w:val="002E6643"/>
    <w:rsid w:val="002E6E8F"/>
    <w:rsid w:val="002E7459"/>
    <w:rsid w:val="002E74C3"/>
    <w:rsid w:val="002E7ACF"/>
    <w:rsid w:val="002F030D"/>
    <w:rsid w:val="002F1D87"/>
    <w:rsid w:val="002F1EE6"/>
    <w:rsid w:val="002F2059"/>
    <w:rsid w:val="002F2F37"/>
    <w:rsid w:val="002F34A2"/>
    <w:rsid w:val="002F3F1C"/>
    <w:rsid w:val="002F4ABC"/>
    <w:rsid w:val="002F4CCE"/>
    <w:rsid w:val="002F52D0"/>
    <w:rsid w:val="002F585F"/>
    <w:rsid w:val="002F5FF0"/>
    <w:rsid w:val="002F6DBD"/>
    <w:rsid w:val="00300107"/>
    <w:rsid w:val="003002E7"/>
    <w:rsid w:val="00300464"/>
    <w:rsid w:val="00301AEB"/>
    <w:rsid w:val="00303860"/>
    <w:rsid w:val="003043F0"/>
    <w:rsid w:val="00304579"/>
    <w:rsid w:val="00307F75"/>
    <w:rsid w:val="003108DB"/>
    <w:rsid w:val="00311993"/>
    <w:rsid w:val="00311F1C"/>
    <w:rsid w:val="00312F28"/>
    <w:rsid w:val="00313550"/>
    <w:rsid w:val="0031462D"/>
    <w:rsid w:val="003151DA"/>
    <w:rsid w:val="00315B74"/>
    <w:rsid w:val="00315CF7"/>
    <w:rsid w:val="003161C5"/>
    <w:rsid w:val="00316566"/>
    <w:rsid w:val="00320C11"/>
    <w:rsid w:val="003215EF"/>
    <w:rsid w:val="00321D85"/>
    <w:rsid w:val="00323204"/>
    <w:rsid w:val="00323237"/>
    <w:rsid w:val="003240A0"/>
    <w:rsid w:val="003261F9"/>
    <w:rsid w:val="003261FD"/>
    <w:rsid w:val="003266C4"/>
    <w:rsid w:val="003272F8"/>
    <w:rsid w:val="00330911"/>
    <w:rsid w:val="00330F25"/>
    <w:rsid w:val="00331275"/>
    <w:rsid w:val="00333266"/>
    <w:rsid w:val="00333844"/>
    <w:rsid w:val="003348D1"/>
    <w:rsid w:val="003360B5"/>
    <w:rsid w:val="00336644"/>
    <w:rsid w:val="0033710E"/>
    <w:rsid w:val="0034039A"/>
    <w:rsid w:val="00340C17"/>
    <w:rsid w:val="0034102B"/>
    <w:rsid w:val="003424A1"/>
    <w:rsid w:val="0034291A"/>
    <w:rsid w:val="00342EF1"/>
    <w:rsid w:val="00344C45"/>
    <w:rsid w:val="003471FE"/>
    <w:rsid w:val="003479EF"/>
    <w:rsid w:val="00347C2D"/>
    <w:rsid w:val="003509F2"/>
    <w:rsid w:val="003532AB"/>
    <w:rsid w:val="00353B08"/>
    <w:rsid w:val="00355DBD"/>
    <w:rsid w:val="00360E48"/>
    <w:rsid w:val="00362333"/>
    <w:rsid w:val="00362CA1"/>
    <w:rsid w:val="003639EF"/>
    <w:rsid w:val="00363ADF"/>
    <w:rsid w:val="0036430D"/>
    <w:rsid w:val="00364C47"/>
    <w:rsid w:val="00365624"/>
    <w:rsid w:val="00365B75"/>
    <w:rsid w:val="00365BB0"/>
    <w:rsid w:val="003662B6"/>
    <w:rsid w:val="00367452"/>
    <w:rsid w:val="00367EAE"/>
    <w:rsid w:val="003708D3"/>
    <w:rsid w:val="00371952"/>
    <w:rsid w:val="00371E03"/>
    <w:rsid w:val="00371E7B"/>
    <w:rsid w:val="00371F81"/>
    <w:rsid w:val="00372118"/>
    <w:rsid w:val="00372265"/>
    <w:rsid w:val="00372E46"/>
    <w:rsid w:val="003733A0"/>
    <w:rsid w:val="00373B29"/>
    <w:rsid w:val="00375F49"/>
    <w:rsid w:val="003762B2"/>
    <w:rsid w:val="00376666"/>
    <w:rsid w:val="003770B6"/>
    <w:rsid w:val="0037779F"/>
    <w:rsid w:val="0037787E"/>
    <w:rsid w:val="00380908"/>
    <w:rsid w:val="003809E0"/>
    <w:rsid w:val="00381159"/>
    <w:rsid w:val="0038210A"/>
    <w:rsid w:val="00382595"/>
    <w:rsid w:val="0038278F"/>
    <w:rsid w:val="00382F8F"/>
    <w:rsid w:val="003836F7"/>
    <w:rsid w:val="003840A4"/>
    <w:rsid w:val="00385FE5"/>
    <w:rsid w:val="00386287"/>
    <w:rsid w:val="00386989"/>
    <w:rsid w:val="003903FE"/>
    <w:rsid w:val="0039083C"/>
    <w:rsid w:val="00390F2C"/>
    <w:rsid w:val="00391693"/>
    <w:rsid w:val="00391D9B"/>
    <w:rsid w:val="00392B10"/>
    <w:rsid w:val="00394132"/>
    <w:rsid w:val="003956BF"/>
    <w:rsid w:val="00397B96"/>
    <w:rsid w:val="003A01B1"/>
    <w:rsid w:val="003A09F2"/>
    <w:rsid w:val="003A0B7E"/>
    <w:rsid w:val="003A2E8B"/>
    <w:rsid w:val="003A3346"/>
    <w:rsid w:val="003A3F53"/>
    <w:rsid w:val="003A443D"/>
    <w:rsid w:val="003A53ED"/>
    <w:rsid w:val="003A73A6"/>
    <w:rsid w:val="003A73B2"/>
    <w:rsid w:val="003B0CBD"/>
    <w:rsid w:val="003B1154"/>
    <w:rsid w:val="003B12CD"/>
    <w:rsid w:val="003B3616"/>
    <w:rsid w:val="003B4BC1"/>
    <w:rsid w:val="003B5CA2"/>
    <w:rsid w:val="003B77BA"/>
    <w:rsid w:val="003C002B"/>
    <w:rsid w:val="003C0F4F"/>
    <w:rsid w:val="003C164A"/>
    <w:rsid w:val="003C1E1A"/>
    <w:rsid w:val="003C50D6"/>
    <w:rsid w:val="003C5F59"/>
    <w:rsid w:val="003C667A"/>
    <w:rsid w:val="003C66AC"/>
    <w:rsid w:val="003C6E56"/>
    <w:rsid w:val="003C733E"/>
    <w:rsid w:val="003D427B"/>
    <w:rsid w:val="003D4AEB"/>
    <w:rsid w:val="003D534A"/>
    <w:rsid w:val="003D5939"/>
    <w:rsid w:val="003D5D5B"/>
    <w:rsid w:val="003D5FA4"/>
    <w:rsid w:val="003D602B"/>
    <w:rsid w:val="003D6818"/>
    <w:rsid w:val="003D73E3"/>
    <w:rsid w:val="003D78F7"/>
    <w:rsid w:val="003E0764"/>
    <w:rsid w:val="003E1117"/>
    <w:rsid w:val="003E181C"/>
    <w:rsid w:val="003E1E50"/>
    <w:rsid w:val="003E2403"/>
    <w:rsid w:val="003E346A"/>
    <w:rsid w:val="003E44AF"/>
    <w:rsid w:val="003E49CA"/>
    <w:rsid w:val="003E4BC6"/>
    <w:rsid w:val="003E5204"/>
    <w:rsid w:val="003E6DA5"/>
    <w:rsid w:val="003E71FC"/>
    <w:rsid w:val="003E7AA1"/>
    <w:rsid w:val="003F0046"/>
    <w:rsid w:val="003F12DD"/>
    <w:rsid w:val="003F2076"/>
    <w:rsid w:val="003F349E"/>
    <w:rsid w:val="003F356B"/>
    <w:rsid w:val="003F3A38"/>
    <w:rsid w:val="003F486F"/>
    <w:rsid w:val="003F508D"/>
    <w:rsid w:val="003F5CDE"/>
    <w:rsid w:val="003F5E49"/>
    <w:rsid w:val="003F6602"/>
    <w:rsid w:val="003F6672"/>
    <w:rsid w:val="003F6F69"/>
    <w:rsid w:val="003F70E9"/>
    <w:rsid w:val="003F751E"/>
    <w:rsid w:val="00401817"/>
    <w:rsid w:val="004030BE"/>
    <w:rsid w:val="00403B1D"/>
    <w:rsid w:val="00403FC5"/>
    <w:rsid w:val="00406133"/>
    <w:rsid w:val="0040626B"/>
    <w:rsid w:val="00406B92"/>
    <w:rsid w:val="00410F3A"/>
    <w:rsid w:val="004110E9"/>
    <w:rsid w:val="00411F5D"/>
    <w:rsid w:val="00412BFD"/>
    <w:rsid w:val="00414517"/>
    <w:rsid w:val="004145EE"/>
    <w:rsid w:val="00415867"/>
    <w:rsid w:val="004166B2"/>
    <w:rsid w:val="00416A02"/>
    <w:rsid w:val="00416B9D"/>
    <w:rsid w:val="00420164"/>
    <w:rsid w:val="00420425"/>
    <w:rsid w:val="00422B6C"/>
    <w:rsid w:val="00422FCB"/>
    <w:rsid w:val="004236C6"/>
    <w:rsid w:val="00424EBF"/>
    <w:rsid w:val="00425350"/>
    <w:rsid w:val="00426AF2"/>
    <w:rsid w:val="00426D1E"/>
    <w:rsid w:val="00426D47"/>
    <w:rsid w:val="004301B0"/>
    <w:rsid w:val="004302F4"/>
    <w:rsid w:val="00430667"/>
    <w:rsid w:val="0043144C"/>
    <w:rsid w:val="004317D4"/>
    <w:rsid w:val="00431B69"/>
    <w:rsid w:val="00431E29"/>
    <w:rsid w:val="00432227"/>
    <w:rsid w:val="0043264C"/>
    <w:rsid w:val="004341CC"/>
    <w:rsid w:val="00435562"/>
    <w:rsid w:val="004366A9"/>
    <w:rsid w:val="0043692F"/>
    <w:rsid w:val="00436D48"/>
    <w:rsid w:val="0043701C"/>
    <w:rsid w:val="0043745C"/>
    <w:rsid w:val="00440095"/>
    <w:rsid w:val="004400F5"/>
    <w:rsid w:val="00440603"/>
    <w:rsid w:val="00442FB5"/>
    <w:rsid w:val="00443A8B"/>
    <w:rsid w:val="00443FE6"/>
    <w:rsid w:val="00444648"/>
    <w:rsid w:val="00445083"/>
    <w:rsid w:val="00445A18"/>
    <w:rsid w:val="00445C7D"/>
    <w:rsid w:val="004466C4"/>
    <w:rsid w:val="0044689B"/>
    <w:rsid w:val="00447AC5"/>
    <w:rsid w:val="00447C89"/>
    <w:rsid w:val="00450214"/>
    <w:rsid w:val="00450287"/>
    <w:rsid w:val="00451599"/>
    <w:rsid w:val="00451E25"/>
    <w:rsid w:val="004527B3"/>
    <w:rsid w:val="00453BFF"/>
    <w:rsid w:val="004542FC"/>
    <w:rsid w:val="004559CF"/>
    <w:rsid w:val="00455AF7"/>
    <w:rsid w:val="00456FA1"/>
    <w:rsid w:val="00457DCD"/>
    <w:rsid w:val="00460174"/>
    <w:rsid w:val="00460F5E"/>
    <w:rsid w:val="0046280F"/>
    <w:rsid w:val="00464A12"/>
    <w:rsid w:val="0046500F"/>
    <w:rsid w:val="00465206"/>
    <w:rsid w:val="0046525F"/>
    <w:rsid w:val="00465608"/>
    <w:rsid w:val="004656B7"/>
    <w:rsid w:val="004659B0"/>
    <w:rsid w:val="00465A85"/>
    <w:rsid w:val="00466190"/>
    <w:rsid w:val="00466267"/>
    <w:rsid w:val="00467440"/>
    <w:rsid w:val="004675DC"/>
    <w:rsid w:val="00467BBD"/>
    <w:rsid w:val="00470777"/>
    <w:rsid w:val="00470B89"/>
    <w:rsid w:val="00471804"/>
    <w:rsid w:val="00473CA1"/>
    <w:rsid w:val="00473D43"/>
    <w:rsid w:val="00473D8A"/>
    <w:rsid w:val="0047427C"/>
    <w:rsid w:val="004758EF"/>
    <w:rsid w:val="00475B91"/>
    <w:rsid w:val="004771A8"/>
    <w:rsid w:val="00480A2D"/>
    <w:rsid w:val="00480E14"/>
    <w:rsid w:val="00481267"/>
    <w:rsid w:val="00482429"/>
    <w:rsid w:val="0048304B"/>
    <w:rsid w:val="004863C2"/>
    <w:rsid w:val="004930D2"/>
    <w:rsid w:val="00493CB9"/>
    <w:rsid w:val="0049446D"/>
    <w:rsid w:val="00494C01"/>
    <w:rsid w:val="004958CE"/>
    <w:rsid w:val="0049593B"/>
    <w:rsid w:val="0049666A"/>
    <w:rsid w:val="00497173"/>
    <w:rsid w:val="00497F35"/>
    <w:rsid w:val="004A1D25"/>
    <w:rsid w:val="004A2098"/>
    <w:rsid w:val="004A20D7"/>
    <w:rsid w:val="004A2B96"/>
    <w:rsid w:val="004A2D73"/>
    <w:rsid w:val="004A2E4B"/>
    <w:rsid w:val="004A3E74"/>
    <w:rsid w:val="004A46FC"/>
    <w:rsid w:val="004A516E"/>
    <w:rsid w:val="004A5842"/>
    <w:rsid w:val="004A58F6"/>
    <w:rsid w:val="004A5FA5"/>
    <w:rsid w:val="004A65D5"/>
    <w:rsid w:val="004A660D"/>
    <w:rsid w:val="004A7EEA"/>
    <w:rsid w:val="004B1A3E"/>
    <w:rsid w:val="004B1D51"/>
    <w:rsid w:val="004B276A"/>
    <w:rsid w:val="004B3F4D"/>
    <w:rsid w:val="004B4673"/>
    <w:rsid w:val="004B51A9"/>
    <w:rsid w:val="004B5A0A"/>
    <w:rsid w:val="004B5E8F"/>
    <w:rsid w:val="004B6CA7"/>
    <w:rsid w:val="004B6CEC"/>
    <w:rsid w:val="004C0C93"/>
    <w:rsid w:val="004C352A"/>
    <w:rsid w:val="004C4205"/>
    <w:rsid w:val="004C4752"/>
    <w:rsid w:val="004C4C73"/>
    <w:rsid w:val="004C5087"/>
    <w:rsid w:val="004C5829"/>
    <w:rsid w:val="004C5AA0"/>
    <w:rsid w:val="004C5BD1"/>
    <w:rsid w:val="004C60E2"/>
    <w:rsid w:val="004C6AA8"/>
    <w:rsid w:val="004C6CF1"/>
    <w:rsid w:val="004D0675"/>
    <w:rsid w:val="004D1A90"/>
    <w:rsid w:val="004D2600"/>
    <w:rsid w:val="004D3746"/>
    <w:rsid w:val="004D472D"/>
    <w:rsid w:val="004D499A"/>
    <w:rsid w:val="004D5348"/>
    <w:rsid w:val="004D5782"/>
    <w:rsid w:val="004D63EB"/>
    <w:rsid w:val="004D6415"/>
    <w:rsid w:val="004D7062"/>
    <w:rsid w:val="004D75A5"/>
    <w:rsid w:val="004D7C0E"/>
    <w:rsid w:val="004E07D2"/>
    <w:rsid w:val="004E1907"/>
    <w:rsid w:val="004E192A"/>
    <w:rsid w:val="004E1A08"/>
    <w:rsid w:val="004E31BE"/>
    <w:rsid w:val="004E3277"/>
    <w:rsid w:val="004E32E1"/>
    <w:rsid w:val="004E3626"/>
    <w:rsid w:val="004E5898"/>
    <w:rsid w:val="004E66F1"/>
    <w:rsid w:val="004E67D0"/>
    <w:rsid w:val="004E7346"/>
    <w:rsid w:val="004E76ED"/>
    <w:rsid w:val="004E7DD2"/>
    <w:rsid w:val="004F06CA"/>
    <w:rsid w:val="004F0BD7"/>
    <w:rsid w:val="004F2C59"/>
    <w:rsid w:val="004F3E09"/>
    <w:rsid w:val="004F3E5B"/>
    <w:rsid w:val="004F49BE"/>
    <w:rsid w:val="004F5368"/>
    <w:rsid w:val="004F5787"/>
    <w:rsid w:val="004F5F79"/>
    <w:rsid w:val="004F73BD"/>
    <w:rsid w:val="004F7ACB"/>
    <w:rsid w:val="00500579"/>
    <w:rsid w:val="005007D2"/>
    <w:rsid w:val="005009C4"/>
    <w:rsid w:val="00501A9D"/>
    <w:rsid w:val="00503B3B"/>
    <w:rsid w:val="00505D13"/>
    <w:rsid w:val="005066C1"/>
    <w:rsid w:val="00507ED5"/>
    <w:rsid w:val="00510748"/>
    <w:rsid w:val="00511285"/>
    <w:rsid w:val="00511A65"/>
    <w:rsid w:val="005126A6"/>
    <w:rsid w:val="00514D16"/>
    <w:rsid w:val="005152C2"/>
    <w:rsid w:val="0051599E"/>
    <w:rsid w:val="005167AC"/>
    <w:rsid w:val="00520B37"/>
    <w:rsid w:val="00521C14"/>
    <w:rsid w:val="005232EE"/>
    <w:rsid w:val="00523702"/>
    <w:rsid w:val="00524CBC"/>
    <w:rsid w:val="005251F5"/>
    <w:rsid w:val="00525D21"/>
    <w:rsid w:val="00526986"/>
    <w:rsid w:val="00526C46"/>
    <w:rsid w:val="005316AE"/>
    <w:rsid w:val="00531970"/>
    <w:rsid w:val="00531A8F"/>
    <w:rsid w:val="00531F92"/>
    <w:rsid w:val="00532D74"/>
    <w:rsid w:val="005337F1"/>
    <w:rsid w:val="00533817"/>
    <w:rsid w:val="00534434"/>
    <w:rsid w:val="005349F0"/>
    <w:rsid w:val="00535E7B"/>
    <w:rsid w:val="00535FC4"/>
    <w:rsid w:val="00536B6F"/>
    <w:rsid w:val="005401A7"/>
    <w:rsid w:val="00541BFD"/>
    <w:rsid w:val="00541DA3"/>
    <w:rsid w:val="00542466"/>
    <w:rsid w:val="0054254F"/>
    <w:rsid w:val="00542F8A"/>
    <w:rsid w:val="00544B65"/>
    <w:rsid w:val="0054578A"/>
    <w:rsid w:val="0054582B"/>
    <w:rsid w:val="00545A1C"/>
    <w:rsid w:val="00545F6C"/>
    <w:rsid w:val="005462A5"/>
    <w:rsid w:val="00547B61"/>
    <w:rsid w:val="005500B3"/>
    <w:rsid w:val="00550BF5"/>
    <w:rsid w:val="00550E86"/>
    <w:rsid w:val="005525ED"/>
    <w:rsid w:val="00552617"/>
    <w:rsid w:val="005527DA"/>
    <w:rsid w:val="005538B3"/>
    <w:rsid w:val="00553C1A"/>
    <w:rsid w:val="005557A8"/>
    <w:rsid w:val="00555E21"/>
    <w:rsid w:val="005566EF"/>
    <w:rsid w:val="00557B59"/>
    <w:rsid w:val="0056021D"/>
    <w:rsid w:val="005606B2"/>
    <w:rsid w:val="00562E0D"/>
    <w:rsid w:val="00564201"/>
    <w:rsid w:val="005643F3"/>
    <w:rsid w:val="00564AD3"/>
    <w:rsid w:val="00564D91"/>
    <w:rsid w:val="005657C1"/>
    <w:rsid w:val="00565922"/>
    <w:rsid w:val="00566FA4"/>
    <w:rsid w:val="00567DC7"/>
    <w:rsid w:val="00570842"/>
    <w:rsid w:val="0057099D"/>
    <w:rsid w:val="00571626"/>
    <w:rsid w:val="00571768"/>
    <w:rsid w:val="00571C4C"/>
    <w:rsid w:val="00572CAC"/>
    <w:rsid w:val="005740A5"/>
    <w:rsid w:val="00575361"/>
    <w:rsid w:val="00576156"/>
    <w:rsid w:val="0058016C"/>
    <w:rsid w:val="005801BE"/>
    <w:rsid w:val="005803B3"/>
    <w:rsid w:val="005803D5"/>
    <w:rsid w:val="00580605"/>
    <w:rsid w:val="00581020"/>
    <w:rsid w:val="00581556"/>
    <w:rsid w:val="00582870"/>
    <w:rsid w:val="00583E40"/>
    <w:rsid w:val="00583FDF"/>
    <w:rsid w:val="00584269"/>
    <w:rsid w:val="0058534A"/>
    <w:rsid w:val="00586656"/>
    <w:rsid w:val="00587BDD"/>
    <w:rsid w:val="00587DB5"/>
    <w:rsid w:val="0059065D"/>
    <w:rsid w:val="00590A78"/>
    <w:rsid w:val="005921FA"/>
    <w:rsid w:val="00592822"/>
    <w:rsid w:val="005931FB"/>
    <w:rsid w:val="005932B6"/>
    <w:rsid w:val="00594F0A"/>
    <w:rsid w:val="005955F7"/>
    <w:rsid w:val="0059577A"/>
    <w:rsid w:val="00595D56"/>
    <w:rsid w:val="00596BCA"/>
    <w:rsid w:val="00597052"/>
    <w:rsid w:val="00597405"/>
    <w:rsid w:val="005A0439"/>
    <w:rsid w:val="005A06A9"/>
    <w:rsid w:val="005A2003"/>
    <w:rsid w:val="005A245E"/>
    <w:rsid w:val="005A2C90"/>
    <w:rsid w:val="005A329D"/>
    <w:rsid w:val="005A3401"/>
    <w:rsid w:val="005A403A"/>
    <w:rsid w:val="005A5C6B"/>
    <w:rsid w:val="005A5E6C"/>
    <w:rsid w:val="005A6B30"/>
    <w:rsid w:val="005A79C2"/>
    <w:rsid w:val="005B096C"/>
    <w:rsid w:val="005B199E"/>
    <w:rsid w:val="005B292F"/>
    <w:rsid w:val="005B2EE8"/>
    <w:rsid w:val="005B3DAA"/>
    <w:rsid w:val="005B3DC0"/>
    <w:rsid w:val="005B4025"/>
    <w:rsid w:val="005B43E3"/>
    <w:rsid w:val="005B4484"/>
    <w:rsid w:val="005B5A77"/>
    <w:rsid w:val="005B6009"/>
    <w:rsid w:val="005B6497"/>
    <w:rsid w:val="005B6BE2"/>
    <w:rsid w:val="005B7D5D"/>
    <w:rsid w:val="005C06BA"/>
    <w:rsid w:val="005C0705"/>
    <w:rsid w:val="005C0839"/>
    <w:rsid w:val="005C08A8"/>
    <w:rsid w:val="005C1A6A"/>
    <w:rsid w:val="005C1AD0"/>
    <w:rsid w:val="005C1F5C"/>
    <w:rsid w:val="005C24B0"/>
    <w:rsid w:val="005C2F91"/>
    <w:rsid w:val="005C3099"/>
    <w:rsid w:val="005C3728"/>
    <w:rsid w:val="005C52E5"/>
    <w:rsid w:val="005C5FBA"/>
    <w:rsid w:val="005C6234"/>
    <w:rsid w:val="005C6B3D"/>
    <w:rsid w:val="005C7239"/>
    <w:rsid w:val="005C73ED"/>
    <w:rsid w:val="005D0CE5"/>
    <w:rsid w:val="005D1566"/>
    <w:rsid w:val="005D1F45"/>
    <w:rsid w:val="005D250B"/>
    <w:rsid w:val="005D2DB4"/>
    <w:rsid w:val="005D2E6E"/>
    <w:rsid w:val="005D3723"/>
    <w:rsid w:val="005D407B"/>
    <w:rsid w:val="005D40A6"/>
    <w:rsid w:val="005D5688"/>
    <w:rsid w:val="005D585B"/>
    <w:rsid w:val="005D6CCA"/>
    <w:rsid w:val="005D74FF"/>
    <w:rsid w:val="005D79B5"/>
    <w:rsid w:val="005E3567"/>
    <w:rsid w:val="005E3E64"/>
    <w:rsid w:val="005E5554"/>
    <w:rsid w:val="005E5DDC"/>
    <w:rsid w:val="005E7613"/>
    <w:rsid w:val="005F1ECC"/>
    <w:rsid w:val="005F44FC"/>
    <w:rsid w:val="005F56C3"/>
    <w:rsid w:val="005F6872"/>
    <w:rsid w:val="005F6E21"/>
    <w:rsid w:val="005F7574"/>
    <w:rsid w:val="005F7631"/>
    <w:rsid w:val="005F7A2E"/>
    <w:rsid w:val="006005B4"/>
    <w:rsid w:val="006012A3"/>
    <w:rsid w:val="00601ABC"/>
    <w:rsid w:val="00603646"/>
    <w:rsid w:val="006052B4"/>
    <w:rsid w:val="00606CC1"/>
    <w:rsid w:val="00607730"/>
    <w:rsid w:val="006078BC"/>
    <w:rsid w:val="00607F21"/>
    <w:rsid w:val="006101DE"/>
    <w:rsid w:val="00610458"/>
    <w:rsid w:val="00611240"/>
    <w:rsid w:val="00611760"/>
    <w:rsid w:val="006119D8"/>
    <w:rsid w:val="00613F9B"/>
    <w:rsid w:val="00615003"/>
    <w:rsid w:val="00615212"/>
    <w:rsid w:val="00615E63"/>
    <w:rsid w:val="00617B1C"/>
    <w:rsid w:val="00617F83"/>
    <w:rsid w:val="00620B3A"/>
    <w:rsid w:val="00621807"/>
    <w:rsid w:val="00621E9F"/>
    <w:rsid w:val="00622DAC"/>
    <w:rsid w:val="0062460D"/>
    <w:rsid w:val="006255A6"/>
    <w:rsid w:val="006305E8"/>
    <w:rsid w:val="00630DAD"/>
    <w:rsid w:val="006319F6"/>
    <w:rsid w:val="00632639"/>
    <w:rsid w:val="00634827"/>
    <w:rsid w:val="00634844"/>
    <w:rsid w:val="0063570D"/>
    <w:rsid w:val="00635AEC"/>
    <w:rsid w:val="0063713B"/>
    <w:rsid w:val="00637438"/>
    <w:rsid w:val="00640250"/>
    <w:rsid w:val="006419E3"/>
    <w:rsid w:val="00641BB0"/>
    <w:rsid w:val="0064289F"/>
    <w:rsid w:val="00642DFF"/>
    <w:rsid w:val="00643DF4"/>
    <w:rsid w:val="00643FB6"/>
    <w:rsid w:val="00645072"/>
    <w:rsid w:val="00645B3F"/>
    <w:rsid w:val="00645D1F"/>
    <w:rsid w:val="00645D80"/>
    <w:rsid w:val="006463D9"/>
    <w:rsid w:val="00646640"/>
    <w:rsid w:val="0064745D"/>
    <w:rsid w:val="00647CFB"/>
    <w:rsid w:val="00647DF4"/>
    <w:rsid w:val="0065072C"/>
    <w:rsid w:val="00650CB2"/>
    <w:rsid w:val="00654A43"/>
    <w:rsid w:val="00654D7D"/>
    <w:rsid w:val="0065591F"/>
    <w:rsid w:val="006561FA"/>
    <w:rsid w:val="006565F5"/>
    <w:rsid w:val="006601F5"/>
    <w:rsid w:val="00660615"/>
    <w:rsid w:val="00661974"/>
    <w:rsid w:val="006624EC"/>
    <w:rsid w:val="00662F40"/>
    <w:rsid w:val="006637C6"/>
    <w:rsid w:val="00663C69"/>
    <w:rsid w:val="0066500B"/>
    <w:rsid w:val="00665AFD"/>
    <w:rsid w:val="00665B22"/>
    <w:rsid w:val="0066616D"/>
    <w:rsid w:val="006676F9"/>
    <w:rsid w:val="006721AA"/>
    <w:rsid w:val="0067243B"/>
    <w:rsid w:val="00672C02"/>
    <w:rsid w:val="00672F42"/>
    <w:rsid w:val="00674931"/>
    <w:rsid w:val="0067574B"/>
    <w:rsid w:val="006768F9"/>
    <w:rsid w:val="00676DD6"/>
    <w:rsid w:val="0068053B"/>
    <w:rsid w:val="006819A0"/>
    <w:rsid w:val="00681A5D"/>
    <w:rsid w:val="00682B99"/>
    <w:rsid w:val="00682E2C"/>
    <w:rsid w:val="0068478D"/>
    <w:rsid w:val="0068573F"/>
    <w:rsid w:val="00685BE9"/>
    <w:rsid w:val="00685F50"/>
    <w:rsid w:val="00686DE4"/>
    <w:rsid w:val="00690051"/>
    <w:rsid w:val="006918B5"/>
    <w:rsid w:val="006923A1"/>
    <w:rsid w:val="006923D9"/>
    <w:rsid w:val="00692A89"/>
    <w:rsid w:val="00692CEF"/>
    <w:rsid w:val="00695324"/>
    <w:rsid w:val="00695A3A"/>
    <w:rsid w:val="006961CF"/>
    <w:rsid w:val="006961EF"/>
    <w:rsid w:val="0069622B"/>
    <w:rsid w:val="006963F3"/>
    <w:rsid w:val="006A0126"/>
    <w:rsid w:val="006A03CF"/>
    <w:rsid w:val="006A041B"/>
    <w:rsid w:val="006A085B"/>
    <w:rsid w:val="006A1758"/>
    <w:rsid w:val="006A28B6"/>
    <w:rsid w:val="006A31D8"/>
    <w:rsid w:val="006A39BB"/>
    <w:rsid w:val="006A3B24"/>
    <w:rsid w:val="006A42E2"/>
    <w:rsid w:val="006A495C"/>
    <w:rsid w:val="006A4CD6"/>
    <w:rsid w:val="006A5FE9"/>
    <w:rsid w:val="006A681E"/>
    <w:rsid w:val="006A69A2"/>
    <w:rsid w:val="006A7CAA"/>
    <w:rsid w:val="006B0386"/>
    <w:rsid w:val="006B3622"/>
    <w:rsid w:val="006B3665"/>
    <w:rsid w:val="006B4045"/>
    <w:rsid w:val="006B5061"/>
    <w:rsid w:val="006B62F9"/>
    <w:rsid w:val="006B7029"/>
    <w:rsid w:val="006C0751"/>
    <w:rsid w:val="006C1DA5"/>
    <w:rsid w:val="006C2691"/>
    <w:rsid w:val="006C37AD"/>
    <w:rsid w:val="006C4CE5"/>
    <w:rsid w:val="006C5EA7"/>
    <w:rsid w:val="006C6A4A"/>
    <w:rsid w:val="006C6BC8"/>
    <w:rsid w:val="006C6D19"/>
    <w:rsid w:val="006C70F8"/>
    <w:rsid w:val="006C7183"/>
    <w:rsid w:val="006D0B02"/>
    <w:rsid w:val="006D132C"/>
    <w:rsid w:val="006D1484"/>
    <w:rsid w:val="006D202B"/>
    <w:rsid w:val="006D209F"/>
    <w:rsid w:val="006D34C0"/>
    <w:rsid w:val="006D3872"/>
    <w:rsid w:val="006D422F"/>
    <w:rsid w:val="006D4567"/>
    <w:rsid w:val="006D4D6F"/>
    <w:rsid w:val="006D5007"/>
    <w:rsid w:val="006D5FFF"/>
    <w:rsid w:val="006D6951"/>
    <w:rsid w:val="006D74CF"/>
    <w:rsid w:val="006E11F1"/>
    <w:rsid w:val="006E1E4A"/>
    <w:rsid w:val="006E20A8"/>
    <w:rsid w:val="006E2ECD"/>
    <w:rsid w:val="006E3DB0"/>
    <w:rsid w:val="006E3F74"/>
    <w:rsid w:val="006E495B"/>
    <w:rsid w:val="006E4EC4"/>
    <w:rsid w:val="006E5A84"/>
    <w:rsid w:val="006E5B5B"/>
    <w:rsid w:val="006E5BAE"/>
    <w:rsid w:val="006E60D4"/>
    <w:rsid w:val="006E66B0"/>
    <w:rsid w:val="006E6D1F"/>
    <w:rsid w:val="006E7C06"/>
    <w:rsid w:val="006F0516"/>
    <w:rsid w:val="006F09C2"/>
    <w:rsid w:val="006F154A"/>
    <w:rsid w:val="006F1D26"/>
    <w:rsid w:val="006F41D2"/>
    <w:rsid w:val="006F64AF"/>
    <w:rsid w:val="006F6F35"/>
    <w:rsid w:val="006F7E0E"/>
    <w:rsid w:val="0070282F"/>
    <w:rsid w:val="00702C6E"/>
    <w:rsid w:val="00702E56"/>
    <w:rsid w:val="007033CE"/>
    <w:rsid w:val="00703B54"/>
    <w:rsid w:val="00704A6B"/>
    <w:rsid w:val="007050CA"/>
    <w:rsid w:val="0070532C"/>
    <w:rsid w:val="00707CBD"/>
    <w:rsid w:val="00711560"/>
    <w:rsid w:val="00711AFE"/>
    <w:rsid w:val="00712132"/>
    <w:rsid w:val="007136A2"/>
    <w:rsid w:val="0071483B"/>
    <w:rsid w:val="00714840"/>
    <w:rsid w:val="00714937"/>
    <w:rsid w:val="007157EC"/>
    <w:rsid w:val="007157F3"/>
    <w:rsid w:val="00715991"/>
    <w:rsid w:val="00715C61"/>
    <w:rsid w:val="00716491"/>
    <w:rsid w:val="007169B1"/>
    <w:rsid w:val="007169E8"/>
    <w:rsid w:val="007178F5"/>
    <w:rsid w:val="00720D6A"/>
    <w:rsid w:val="00721BAD"/>
    <w:rsid w:val="00721CF7"/>
    <w:rsid w:val="0072277D"/>
    <w:rsid w:val="00722B9E"/>
    <w:rsid w:val="007237D9"/>
    <w:rsid w:val="007244AF"/>
    <w:rsid w:val="007249F2"/>
    <w:rsid w:val="0072520E"/>
    <w:rsid w:val="007263F4"/>
    <w:rsid w:val="007268C9"/>
    <w:rsid w:val="00726B18"/>
    <w:rsid w:val="00730BE5"/>
    <w:rsid w:val="00730EDE"/>
    <w:rsid w:val="00731D36"/>
    <w:rsid w:val="00731EA7"/>
    <w:rsid w:val="00732A4C"/>
    <w:rsid w:val="00733B40"/>
    <w:rsid w:val="00733ED4"/>
    <w:rsid w:val="00736517"/>
    <w:rsid w:val="007368F5"/>
    <w:rsid w:val="00736D5B"/>
    <w:rsid w:val="00737169"/>
    <w:rsid w:val="007372F3"/>
    <w:rsid w:val="0073731F"/>
    <w:rsid w:val="007402FB"/>
    <w:rsid w:val="007405F2"/>
    <w:rsid w:val="007406E4"/>
    <w:rsid w:val="00741C60"/>
    <w:rsid w:val="00744861"/>
    <w:rsid w:val="0074533F"/>
    <w:rsid w:val="0074688F"/>
    <w:rsid w:val="007472AD"/>
    <w:rsid w:val="007472E9"/>
    <w:rsid w:val="00747FA9"/>
    <w:rsid w:val="0075234A"/>
    <w:rsid w:val="00753180"/>
    <w:rsid w:val="00753686"/>
    <w:rsid w:val="00754A48"/>
    <w:rsid w:val="0075504F"/>
    <w:rsid w:val="00755B82"/>
    <w:rsid w:val="00756053"/>
    <w:rsid w:val="00756D82"/>
    <w:rsid w:val="00756F22"/>
    <w:rsid w:val="00757563"/>
    <w:rsid w:val="00760C95"/>
    <w:rsid w:val="00761699"/>
    <w:rsid w:val="00762203"/>
    <w:rsid w:val="007622B0"/>
    <w:rsid w:val="00762C2F"/>
    <w:rsid w:val="00764136"/>
    <w:rsid w:val="00764BA6"/>
    <w:rsid w:val="007655C8"/>
    <w:rsid w:val="007655EC"/>
    <w:rsid w:val="00766447"/>
    <w:rsid w:val="0076686E"/>
    <w:rsid w:val="00767054"/>
    <w:rsid w:val="00767547"/>
    <w:rsid w:val="007678B0"/>
    <w:rsid w:val="0077195D"/>
    <w:rsid w:val="007720D3"/>
    <w:rsid w:val="007737DF"/>
    <w:rsid w:val="00773CB4"/>
    <w:rsid w:val="00773DC9"/>
    <w:rsid w:val="007742B2"/>
    <w:rsid w:val="00774787"/>
    <w:rsid w:val="00775991"/>
    <w:rsid w:val="00777405"/>
    <w:rsid w:val="00777F77"/>
    <w:rsid w:val="007809CB"/>
    <w:rsid w:val="007825C0"/>
    <w:rsid w:val="00782D74"/>
    <w:rsid w:val="00783441"/>
    <w:rsid w:val="00783FE3"/>
    <w:rsid w:val="007842B3"/>
    <w:rsid w:val="007847DB"/>
    <w:rsid w:val="00786026"/>
    <w:rsid w:val="00786450"/>
    <w:rsid w:val="00791608"/>
    <w:rsid w:val="00791639"/>
    <w:rsid w:val="007918EE"/>
    <w:rsid w:val="00791B9E"/>
    <w:rsid w:val="007925F2"/>
    <w:rsid w:val="0079326F"/>
    <w:rsid w:val="00793E25"/>
    <w:rsid w:val="007941D8"/>
    <w:rsid w:val="0079430F"/>
    <w:rsid w:val="0079442D"/>
    <w:rsid w:val="0079509B"/>
    <w:rsid w:val="00797263"/>
    <w:rsid w:val="007A029A"/>
    <w:rsid w:val="007A0B95"/>
    <w:rsid w:val="007A16C3"/>
    <w:rsid w:val="007A1EEA"/>
    <w:rsid w:val="007A232B"/>
    <w:rsid w:val="007A3AE3"/>
    <w:rsid w:val="007A42C4"/>
    <w:rsid w:val="007A4E51"/>
    <w:rsid w:val="007A61BC"/>
    <w:rsid w:val="007A63A6"/>
    <w:rsid w:val="007A6EB1"/>
    <w:rsid w:val="007A71DE"/>
    <w:rsid w:val="007A7A6F"/>
    <w:rsid w:val="007B0DFF"/>
    <w:rsid w:val="007B10D7"/>
    <w:rsid w:val="007B22F6"/>
    <w:rsid w:val="007B3087"/>
    <w:rsid w:val="007B3327"/>
    <w:rsid w:val="007B35AF"/>
    <w:rsid w:val="007B50CA"/>
    <w:rsid w:val="007B53A4"/>
    <w:rsid w:val="007B5F33"/>
    <w:rsid w:val="007B60C1"/>
    <w:rsid w:val="007C0CB6"/>
    <w:rsid w:val="007C14FC"/>
    <w:rsid w:val="007C187D"/>
    <w:rsid w:val="007C1C78"/>
    <w:rsid w:val="007C1ED0"/>
    <w:rsid w:val="007C21A8"/>
    <w:rsid w:val="007C2BA0"/>
    <w:rsid w:val="007C2E2B"/>
    <w:rsid w:val="007C323B"/>
    <w:rsid w:val="007C3916"/>
    <w:rsid w:val="007C6B52"/>
    <w:rsid w:val="007C7972"/>
    <w:rsid w:val="007C7FA7"/>
    <w:rsid w:val="007D00A6"/>
    <w:rsid w:val="007D2199"/>
    <w:rsid w:val="007D2C84"/>
    <w:rsid w:val="007D4447"/>
    <w:rsid w:val="007D6DE2"/>
    <w:rsid w:val="007D7487"/>
    <w:rsid w:val="007D7D47"/>
    <w:rsid w:val="007D7FC7"/>
    <w:rsid w:val="007E0D62"/>
    <w:rsid w:val="007E2644"/>
    <w:rsid w:val="007E27E7"/>
    <w:rsid w:val="007E2C97"/>
    <w:rsid w:val="007E2FC3"/>
    <w:rsid w:val="007E3704"/>
    <w:rsid w:val="007E3F6E"/>
    <w:rsid w:val="007E4F01"/>
    <w:rsid w:val="007E63C3"/>
    <w:rsid w:val="007E7D73"/>
    <w:rsid w:val="007F0732"/>
    <w:rsid w:val="007F08DC"/>
    <w:rsid w:val="007F12ED"/>
    <w:rsid w:val="007F1D32"/>
    <w:rsid w:val="007F32B6"/>
    <w:rsid w:val="007F46CD"/>
    <w:rsid w:val="007F4C49"/>
    <w:rsid w:val="007F59C9"/>
    <w:rsid w:val="007F5AB7"/>
    <w:rsid w:val="007F78E2"/>
    <w:rsid w:val="007F7928"/>
    <w:rsid w:val="007F7A2E"/>
    <w:rsid w:val="0080281E"/>
    <w:rsid w:val="00803F77"/>
    <w:rsid w:val="00804EED"/>
    <w:rsid w:val="00805423"/>
    <w:rsid w:val="008058A6"/>
    <w:rsid w:val="00805E55"/>
    <w:rsid w:val="00807B04"/>
    <w:rsid w:val="0081006F"/>
    <w:rsid w:val="00810422"/>
    <w:rsid w:val="00810489"/>
    <w:rsid w:val="00810651"/>
    <w:rsid w:val="00810662"/>
    <w:rsid w:val="00811485"/>
    <w:rsid w:val="008128FC"/>
    <w:rsid w:val="0081292F"/>
    <w:rsid w:val="008138AD"/>
    <w:rsid w:val="008142C7"/>
    <w:rsid w:val="00814828"/>
    <w:rsid w:val="00815C03"/>
    <w:rsid w:val="008169F7"/>
    <w:rsid w:val="00822B83"/>
    <w:rsid w:val="00824140"/>
    <w:rsid w:val="00824AFA"/>
    <w:rsid w:val="00824B8F"/>
    <w:rsid w:val="00825987"/>
    <w:rsid w:val="00825C1B"/>
    <w:rsid w:val="008265D1"/>
    <w:rsid w:val="008270B4"/>
    <w:rsid w:val="00827179"/>
    <w:rsid w:val="008277F2"/>
    <w:rsid w:val="00830C10"/>
    <w:rsid w:val="00831286"/>
    <w:rsid w:val="00831F0F"/>
    <w:rsid w:val="0083456D"/>
    <w:rsid w:val="008350C1"/>
    <w:rsid w:val="0083576F"/>
    <w:rsid w:val="0083798F"/>
    <w:rsid w:val="00837AF4"/>
    <w:rsid w:val="00841EAB"/>
    <w:rsid w:val="008422C0"/>
    <w:rsid w:val="008442E6"/>
    <w:rsid w:val="00844F83"/>
    <w:rsid w:val="00845364"/>
    <w:rsid w:val="00846B06"/>
    <w:rsid w:val="00846F11"/>
    <w:rsid w:val="0085005A"/>
    <w:rsid w:val="00851AEB"/>
    <w:rsid w:val="00852BA8"/>
    <w:rsid w:val="00853CF0"/>
    <w:rsid w:val="0085423A"/>
    <w:rsid w:val="0085493C"/>
    <w:rsid w:val="00855511"/>
    <w:rsid w:val="008561AB"/>
    <w:rsid w:val="00857A71"/>
    <w:rsid w:val="0086090D"/>
    <w:rsid w:val="0086134B"/>
    <w:rsid w:val="00863792"/>
    <w:rsid w:val="00863C5E"/>
    <w:rsid w:val="0086524A"/>
    <w:rsid w:val="00865324"/>
    <w:rsid w:val="0087109D"/>
    <w:rsid w:val="008717B0"/>
    <w:rsid w:val="00871895"/>
    <w:rsid w:val="00871C06"/>
    <w:rsid w:val="008722C8"/>
    <w:rsid w:val="008724ED"/>
    <w:rsid w:val="00875BAE"/>
    <w:rsid w:val="00875F24"/>
    <w:rsid w:val="008802E0"/>
    <w:rsid w:val="00880573"/>
    <w:rsid w:val="0088109C"/>
    <w:rsid w:val="008836DB"/>
    <w:rsid w:val="00884369"/>
    <w:rsid w:val="0088468F"/>
    <w:rsid w:val="00885A7E"/>
    <w:rsid w:val="00885B10"/>
    <w:rsid w:val="008862D2"/>
    <w:rsid w:val="00887186"/>
    <w:rsid w:val="008877AF"/>
    <w:rsid w:val="008878FC"/>
    <w:rsid w:val="00891120"/>
    <w:rsid w:val="008919D3"/>
    <w:rsid w:val="00892237"/>
    <w:rsid w:val="00892342"/>
    <w:rsid w:val="008926BF"/>
    <w:rsid w:val="00892DD1"/>
    <w:rsid w:val="00892F78"/>
    <w:rsid w:val="00893F71"/>
    <w:rsid w:val="00893FBB"/>
    <w:rsid w:val="00894365"/>
    <w:rsid w:val="00895B1F"/>
    <w:rsid w:val="00896B04"/>
    <w:rsid w:val="00897622"/>
    <w:rsid w:val="008A00C8"/>
    <w:rsid w:val="008A1D53"/>
    <w:rsid w:val="008A3148"/>
    <w:rsid w:val="008A35DA"/>
    <w:rsid w:val="008A39F8"/>
    <w:rsid w:val="008A3BA9"/>
    <w:rsid w:val="008A4EAC"/>
    <w:rsid w:val="008A4F0C"/>
    <w:rsid w:val="008A5BA6"/>
    <w:rsid w:val="008A66A4"/>
    <w:rsid w:val="008B02E0"/>
    <w:rsid w:val="008B17D7"/>
    <w:rsid w:val="008B1816"/>
    <w:rsid w:val="008B2DB4"/>
    <w:rsid w:val="008B3C9F"/>
    <w:rsid w:val="008B4538"/>
    <w:rsid w:val="008B4CAF"/>
    <w:rsid w:val="008B4D69"/>
    <w:rsid w:val="008B5BF5"/>
    <w:rsid w:val="008B5E5D"/>
    <w:rsid w:val="008B6E74"/>
    <w:rsid w:val="008B75B4"/>
    <w:rsid w:val="008B7868"/>
    <w:rsid w:val="008B7994"/>
    <w:rsid w:val="008B7A3F"/>
    <w:rsid w:val="008C12A8"/>
    <w:rsid w:val="008C1BBB"/>
    <w:rsid w:val="008C2869"/>
    <w:rsid w:val="008C2A12"/>
    <w:rsid w:val="008C2C4F"/>
    <w:rsid w:val="008C3E78"/>
    <w:rsid w:val="008C4F71"/>
    <w:rsid w:val="008C5226"/>
    <w:rsid w:val="008C7A36"/>
    <w:rsid w:val="008C7F9F"/>
    <w:rsid w:val="008D03AF"/>
    <w:rsid w:val="008D0CCE"/>
    <w:rsid w:val="008D1409"/>
    <w:rsid w:val="008D2416"/>
    <w:rsid w:val="008D2602"/>
    <w:rsid w:val="008D45C6"/>
    <w:rsid w:val="008D46DA"/>
    <w:rsid w:val="008D6F78"/>
    <w:rsid w:val="008D78B2"/>
    <w:rsid w:val="008E2B1A"/>
    <w:rsid w:val="008E6424"/>
    <w:rsid w:val="008F1E33"/>
    <w:rsid w:val="008F3B97"/>
    <w:rsid w:val="008F3BD2"/>
    <w:rsid w:val="008F3DD0"/>
    <w:rsid w:val="008F5C85"/>
    <w:rsid w:val="00900161"/>
    <w:rsid w:val="00900BF3"/>
    <w:rsid w:val="00900EC6"/>
    <w:rsid w:val="009017A0"/>
    <w:rsid w:val="009027F4"/>
    <w:rsid w:val="00902C4D"/>
    <w:rsid w:val="009040B2"/>
    <w:rsid w:val="009045D0"/>
    <w:rsid w:val="009056C5"/>
    <w:rsid w:val="00906127"/>
    <w:rsid w:val="00906C2E"/>
    <w:rsid w:val="00907291"/>
    <w:rsid w:val="00911470"/>
    <w:rsid w:val="00911B33"/>
    <w:rsid w:val="00911F08"/>
    <w:rsid w:val="009141B6"/>
    <w:rsid w:val="0091424C"/>
    <w:rsid w:val="009142A0"/>
    <w:rsid w:val="00914CB7"/>
    <w:rsid w:val="0091519A"/>
    <w:rsid w:val="00921B8E"/>
    <w:rsid w:val="00922FCB"/>
    <w:rsid w:val="00923E63"/>
    <w:rsid w:val="00924F92"/>
    <w:rsid w:val="0092730F"/>
    <w:rsid w:val="00927B17"/>
    <w:rsid w:val="00927B7F"/>
    <w:rsid w:val="00930A4B"/>
    <w:rsid w:val="0093249D"/>
    <w:rsid w:val="009327B4"/>
    <w:rsid w:val="009334E5"/>
    <w:rsid w:val="00934CBC"/>
    <w:rsid w:val="00935844"/>
    <w:rsid w:val="00936D0E"/>
    <w:rsid w:val="00937333"/>
    <w:rsid w:val="009401BC"/>
    <w:rsid w:val="0094091F"/>
    <w:rsid w:val="00941419"/>
    <w:rsid w:val="00941E43"/>
    <w:rsid w:val="009427C9"/>
    <w:rsid w:val="0094344B"/>
    <w:rsid w:val="00943DB9"/>
    <w:rsid w:val="009446AB"/>
    <w:rsid w:val="00945952"/>
    <w:rsid w:val="009461E3"/>
    <w:rsid w:val="009470B4"/>
    <w:rsid w:val="0094731D"/>
    <w:rsid w:val="009476D6"/>
    <w:rsid w:val="009507F6"/>
    <w:rsid w:val="00951806"/>
    <w:rsid w:val="00952879"/>
    <w:rsid w:val="00952C6E"/>
    <w:rsid w:val="00952EBA"/>
    <w:rsid w:val="0095389E"/>
    <w:rsid w:val="00955F8A"/>
    <w:rsid w:val="009563A7"/>
    <w:rsid w:val="009571A7"/>
    <w:rsid w:val="00962795"/>
    <w:rsid w:val="009629A0"/>
    <w:rsid w:val="00962FC1"/>
    <w:rsid w:val="009642CD"/>
    <w:rsid w:val="009654E3"/>
    <w:rsid w:val="00965F35"/>
    <w:rsid w:val="0096661B"/>
    <w:rsid w:val="0096680F"/>
    <w:rsid w:val="009671E7"/>
    <w:rsid w:val="009672B4"/>
    <w:rsid w:val="009712FB"/>
    <w:rsid w:val="00971447"/>
    <w:rsid w:val="009714D3"/>
    <w:rsid w:val="009716EB"/>
    <w:rsid w:val="00972CF5"/>
    <w:rsid w:val="009731D1"/>
    <w:rsid w:val="009734E7"/>
    <w:rsid w:val="00973BA7"/>
    <w:rsid w:val="00973E8B"/>
    <w:rsid w:val="00974478"/>
    <w:rsid w:val="00974C44"/>
    <w:rsid w:val="00975BB4"/>
    <w:rsid w:val="00975DBF"/>
    <w:rsid w:val="009773C2"/>
    <w:rsid w:val="00977453"/>
    <w:rsid w:val="0097773B"/>
    <w:rsid w:val="00977CE8"/>
    <w:rsid w:val="00980027"/>
    <w:rsid w:val="00980446"/>
    <w:rsid w:val="00980E13"/>
    <w:rsid w:val="00981A2D"/>
    <w:rsid w:val="00981D82"/>
    <w:rsid w:val="00981DA0"/>
    <w:rsid w:val="009834D7"/>
    <w:rsid w:val="00985280"/>
    <w:rsid w:val="00985CB9"/>
    <w:rsid w:val="00985E31"/>
    <w:rsid w:val="009867E0"/>
    <w:rsid w:val="0099022C"/>
    <w:rsid w:val="00991961"/>
    <w:rsid w:val="0099241E"/>
    <w:rsid w:val="0099244F"/>
    <w:rsid w:val="009936A4"/>
    <w:rsid w:val="00993FDD"/>
    <w:rsid w:val="00994B8B"/>
    <w:rsid w:val="009950B6"/>
    <w:rsid w:val="009965C9"/>
    <w:rsid w:val="009A14FD"/>
    <w:rsid w:val="009A3AC4"/>
    <w:rsid w:val="009A42F3"/>
    <w:rsid w:val="009A446F"/>
    <w:rsid w:val="009A4FFA"/>
    <w:rsid w:val="009A67F9"/>
    <w:rsid w:val="009B087A"/>
    <w:rsid w:val="009B13D5"/>
    <w:rsid w:val="009B3CF1"/>
    <w:rsid w:val="009B3D57"/>
    <w:rsid w:val="009B4F56"/>
    <w:rsid w:val="009B57BF"/>
    <w:rsid w:val="009B60F6"/>
    <w:rsid w:val="009B6255"/>
    <w:rsid w:val="009B645C"/>
    <w:rsid w:val="009B7003"/>
    <w:rsid w:val="009C0050"/>
    <w:rsid w:val="009C1595"/>
    <w:rsid w:val="009C1B95"/>
    <w:rsid w:val="009C1D44"/>
    <w:rsid w:val="009C2415"/>
    <w:rsid w:val="009C5884"/>
    <w:rsid w:val="009C5DEE"/>
    <w:rsid w:val="009C62B5"/>
    <w:rsid w:val="009C69E1"/>
    <w:rsid w:val="009C722D"/>
    <w:rsid w:val="009C75ED"/>
    <w:rsid w:val="009C7A2E"/>
    <w:rsid w:val="009D00DB"/>
    <w:rsid w:val="009D06B6"/>
    <w:rsid w:val="009D0A1B"/>
    <w:rsid w:val="009D159C"/>
    <w:rsid w:val="009D198F"/>
    <w:rsid w:val="009D2266"/>
    <w:rsid w:val="009D25B1"/>
    <w:rsid w:val="009D341F"/>
    <w:rsid w:val="009D3927"/>
    <w:rsid w:val="009D4F6C"/>
    <w:rsid w:val="009D72A3"/>
    <w:rsid w:val="009D7879"/>
    <w:rsid w:val="009E0F33"/>
    <w:rsid w:val="009E1C32"/>
    <w:rsid w:val="009E217A"/>
    <w:rsid w:val="009E32B8"/>
    <w:rsid w:val="009E48D5"/>
    <w:rsid w:val="009E558B"/>
    <w:rsid w:val="009E5845"/>
    <w:rsid w:val="009E6214"/>
    <w:rsid w:val="009E6B55"/>
    <w:rsid w:val="009F0735"/>
    <w:rsid w:val="009F26D4"/>
    <w:rsid w:val="009F3B40"/>
    <w:rsid w:val="009F4604"/>
    <w:rsid w:val="009F4B29"/>
    <w:rsid w:val="009F5987"/>
    <w:rsid w:val="009F5E93"/>
    <w:rsid w:val="009F6CB9"/>
    <w:rsid w:val="009F759C"/>
    <w:rsid w:val="00A007B9"/>
    <w:rsid w:val="00A008BA"/>
    <w:rsid w:val="00A01DAB"/>
    <w:rsid w:val="00A021B2"/>
    <w:rsid w:val="00A023FD"/>
    <w:rsid w:val="00A03549"/>
    <w:rsid w:val="00A04FD1"/>
    <w:rsid w:val="00A05DE4"/>
    <w:rsid w:val="00A062D5"/>
    <w:rsid w:val="00A06530"/>
    <w:rsid w:val="00A0752B"/>
    <w:rsid w:val="00A07CE5"/>
    <w:rsid w:val="00A10B8D"/>
    <w:rsid w:val="00A10F95"/>
    <w:rsid w:val="00A11CCB"/>
    <w:rsid w:val="00A12693"/>
    <w:rsid w:val="00A14048"/>
    <w:rsid w:val="00A14683"/>
    <w:rsid w:val="00A166D2"/>
    <w:rsid w:val="00A1671C"/>
    <w:rsid w:val="00A1709F"/>
    <w:rsid w:val="00A17742"/>
    <w:rsid w:val="00A20034"/>
    <w:rsid w:val="00A216DF"/>
    <w:rsid w:val="00A21ECE"/>
    <w:rsid w:val="00A224BB"/>
    <w:rsid w:val="00A2318D"/>
    <w:rsid w:val="00A266AE"/>
    <w:rsid w:val="00A27FBF"/>
    <w:rsid w:val="00A31329"/>
    <w:rsid w:val="00A31A58"/>
    <w:rsid w:val="00A32006"/>
    <w:rsid w:val="00A32435"/>
    <w:rsid w:val="00A324FD"/>
    <w:rsid w:val="00A33515"/>
    <w:rsid w:val="00A34E03"/>
    <w:rsid w:val="00A35B68"/>
    <w:rsid w:val="00A35D92"/>
    <w:rsid w:val="00A3611E"/>
    <w:rsid w:val="00A3674B"/>
    <w:rsid w:val="00A3786E"/>
    <w:rsid w:val="00A37AE8"/>
    <w:rsid w:val="00A406D3"/>
    <w:rsid w:val="00A40ADF"/>
    <w:rsid w:val="00A41EEA"/>
    <w:rsid w:val="00A42599"/>
    <w:rsid w:val="00A426E1"/>
    <w:rsid w:val="00A42BD4"/>
    <w:rsid w:val="00A44169"/>
    <w:rsid w:val="00A4466B"/>
    <w:rsid w:val="00A45743"/>
    <w:rsid w:val="00A45A86"/>
    <w:rsid w:val="00A461A0"/>
    <w:rsid w:val="00A47DC6"/>
    <w:rsid w:val="00A47F33"/>
    <w:rsid w:val="00A516B2"/>
    <w:rsid w:val="00A521D2"/>
    <w:rsid w:val="00A521DF"/>
    <w:rsid w:val="00A53481"/>
    <w:rsid w:val="00A539D8"/>
    <w:rsid w:val="00A55020"/>
    <w:rsid w:val="00A56EA2"/>
    <w:rsid w:val="00A60B21"/>
    <w:rsid w:val="00A60E9F"/>
    <w:rsid w:val="00A62CCF"/>
    <w:rsid w:val="00A62E2E"/>
    <w:rsid w:val="00A64E1D"/>
    <w:rsid w:val="00A65935"/>
    <w:rsid w:val="00A65A15"/>
    <w:rsid w:val="00A66316"/>
    <w:rsid w:val="00A66F34"/>
    <w:rsid w:val="00A70023"/>
    <w:rsid w:val="00A70632"/>
    <w:rsid w:val="00A70B54"/>
    <w:rsid w:val="00A712E8"/>
    <w:rsid w:val="00A71AC4"/>
    <w:rsid w:val="00A739BF"/>
    <w:rsid w:val="00A739D4"/>
    <w:rsid w:val="00A73B85"/>
    <w:rsid w:val="00A73E4B"/>
    <w:rsid w:val="00A751FA"/>
    <w:rsid w:val="00A75E80"/>
    <w:rsid w:val="00A76513"/>
    <w:rsid w:val="00A76870"/>
    <w:rsid w:val="00A76AE7"/>
    <w:rsid w:val="00A77908"/>
    <w:rsid w:val="00A800F5"/>
    <w:rsid w:val="00A814F3"/>
    <w:rsid w:val="00A82D1D"/>
    <w:rsid w:val="00A837E7"/>
    <w:rsid w:val="00A841A3"/>
    <w:rsid w:val="00A84C74"/>
    <w:rsid w:val="00A84DE8"/>
    <w:rsid w:val="00A84FEB"/>
    <w:rsid w:val="00A85396"/>
    <w:rsid w:val="00A857C6"/>
    <w:rsid w:val="00A86696"/>
    <w:rsid w:val="00A90999"/>
    <w:rsid w:val="00A90A3A"/>
    <w:rsid w:val="00A90BBF"/>
    <w:rsid w:val="00A91BC7"/>
    <w:rsid w:val="00A922E1"/>
    <w:rsid w:val="00A937DD"/>
    <w:rsid w:val="00A94C22"/>
    <w:rsid w:val="00A94FB1"/>
    <w:rsid w:val="00A96A3B"/>
    <w:rsid w:val="00A972F5"/>
    <w:rsid w:val="00A973C7"/>
    <w:rsid w:val="00A97EA4"/>
    <w:rsid w:val="00AA0DAA"/>
    <w:rsid w:val="00AA37EC"/>
    <w:rsid w:val="00AA62D2"/>
    <w:rsid w:val="00AA7D6B"/>
    <w:rsid w:val="00AB083B"/>
    <w:rsid w:val="00AB0A2F"/>
    <w:rsid w:val="00AB2762"/>
    <w:rsid w:val="00AB2CB6"/>
    <w:rsid w:val="00AB365D"/>
    <w:rsid w:val="00AB39D1"/>
    <w:rsid w:val="00AB6935"/>
    <w:rsid w:val="00AB7921"/>
    <w:rsid w:val="00AB7E0F"/>
    <w:rsid w:val="00AC02CE"/>
    <w:rsid w:val="00AC0B1E"/>
    <w:rsid w:val="00AC0EB0"/>
    <w:rsid w:val="00AC116E"/>
    <w:rsid w:val="00AC16FB"/>
    <w:rsid w:val="00AC202E"/>
    <w:rsid w:val="00AC281E"/>
    <w:rsid w:val="00AC3084"/>
    <w:rsid w:val="00AC42D7"/>
    <w:rsid w:val="00AC44F2"/>
    <w:rsid w:val="00AC47D6"/>
    <w:rsid w:val="00AC49BF"/>
    <w:rsid w:val="00AC588E"/>
    <w:rsid w:val="00AC6887"/>
    <w:rsid w:val="00AC7F6B"/>
    <w:rsid w:val="00AD02A8"/>
    <w:rsid w:val="00AD112F"/>
    <w:rsid w:val="00AD1135"/>
    <w:rsid w:val="00AD1832"/>
    <w:rsid w:val="00AD20FF"/>
    <w:rsid w:val="00AD25CA"/>
    <w:rsid w:val="00AD4A99"/>
    <w:rsid w:val="00AD5A7A"/>
    <w:rsid w:val="00AD5A96"/>
    <w:rsid w:val="00AD5D1A"/>
    <w:rsid w:val="00AD6350"/>
    <w:rsid w:val="00AD6676"/>
    <w:rsid w:val="00AD701E"/>
    <w:rsid w:val="00AD7F20"/>
    <w:rsid w:val="00AE15C4"/>
    <w:rsid w:val="00AE1DF3"/>
    <w:rsid w:val="00AE1F54"/>
    <w:rsid w:val="00AE2788"/>
    <w:rsid w:val="00AE2F1D"/>
    <w:rsid w:val="00AE3018"/>
    <w:rsid w:val="00AE35FD"/>
    <w:rsid w:val="00AE5C34"/>
    <w:rsid w:val="00AE7506"/>
    <w:rsid w:val="00AE7D02"/>
    <w:rsid w:val="00AF1CC7"/>
    <w:rsid w:val="00AF2481"/>
    <w:rsid w:val="00AF2756"/>
    <w:rsid w:val="00AF2F1E"/>
    <w:rsid w:val="00AF4881"/>
    <w:rsid w:val="00AF4FF3"/>
    <w:rsid w:val="00AF66A6"/>
    <w:rsid w:val="00AF69B3"/>
    <w:rsid w:val="00AF76D5"/>
    <w:rsid w:val="00AF77C1"/>
    <w:rsid w:val="00AF7D7F"/>
    <w:rsid w:val="00B0001D"/>
    <w:rsid w:val="00B01DF7"/>
    <w:rsid w:val="00B03417"/>
    <w:rsid w:val="00B05CF4"/>
    <w:rsid w:val="00B06FBB"/>
    <w:rsid w:val="00B07581"/>
    <w:rsid w:val="00B0796B"/>
    <w:rsid w:val="00B10053"/>
    <w:rsid w:val="00B10C74"/>
    <w:rsid w:val="00B10D68"/>
    <w:rsid w:val="00B117B8"/>
    <w:rsid w:val="00B125E0"/>
    <w:rsid w:val="00B12723"/>
    <w:rsid w:val="00B12794"/>
    <w:rsid w:val="00B146B8"/>
    <w:rsid w:val="00B160D2"/>
    <w:rsid w:val="00B16693"/>
    <w:rsid w:val="00B167CE"/>
    <w:rsid w:val="00B177C8"/>
    <w:rsid w:val="00B17A9C"/>
    <w:rsid w:val="00B217DF"/>
    <w:rsid w:val="00B235BC"/>
    <w:rsid w:val="00B2447C"/>
    <w:rsid w:val="00B24B66"/>
    <w:rsid w:val="00B24EBE"/>
    <w:rsid w:val="00B25819"/>
    <w:rsid w:val="00B258C4"/>
    <w:rsid w:val="00B25A40"/>
    <w:rsid w:val="00B25F1C"/>
    <w:rsid w:val="00B263EA"/>
    <w:rsid w:val="00B26B62"/>
    <w:rsid w:val="00B27C11"/>
    <w:rsid w:val="00B3268D"/>
    <w:rsid w:val="00B326B7"/>
    <w:rsid w:val="00B32B0A"/>
    <w:rsid w:val="00B3310A"/>
    <w:rsid w:val="00B34C1F"/>
    <w:rsid w:val="00B350DC"/>
    <w:rsid w:val="00B352FB"/>
    <w:rsid w:val="00B3632C"/>
    <w:rsid w:val="00B37051"/>
    <w:rsid w:val="00B3741B"/>
    <w:rsid w:val="00B403CC"/>
    <w:rsid w:val="00B40666"/>
    <w:rsid w:val="00B4100A"/>
    <w:rsid w:val="00B41DCC"/>
    <w:rsid w:val="00B42247"/>
    <w:rsid w:val="00B42945"/>
    <w:rsid w:val="00B42B9F"/>
    <w:rsid w:val="00B44590"/>
    <w:rsid w:val="00B44A9C"/>
    <w:rsid w:val="00B45A2F"/>
    <w:rsid w:val="00B45B5A"/>
    <w:rsid w:val="00B45BC4"/>
    <w:rsid w:val="00B466E7"/>
    <w:rsid w:val="00B46CD9"/>
    <w:rsid w:val="00B47290"/>
    <w:rsid w:val="00B50056"/>
    <w:rsid w:val="00B500B9"/>
    <w:rsid w:val="00B511DA"/>
    <w:rsid w:val="00B512ED"/>
    <w:rsid w:val="00B51ABA"/>
    <w:rsid w:val="00B5216F"/>
    <w:rsid w:val="00B529B1"/>
    <w:rsid w:val="00B5453E"/>
    <w:rsid w:val="00B54CB9"/>
    <w:rsid w:val="00B558A0"/>
    <w:rsid w:val="00B577AB"/>
    <w:rsid w:val="00B60573"/>
    <w:rsid w:val="00B622F0"/>
    <w:rsid w:val="00B62788"/>
    <w:rsid w:val="00B627F7"/>
    <w:rsid w:val="00B631C6"/>
    <w:rsid w:val="00B6359C"/>
    <w:rsid w:val="00B635FC"/>
    <w:rsid w:val="00B63651"/>
    <w:rsid w:val="00B63BE6"/>
    <w:rsid w:val="00B65640"/>
    <w:rsid w:val="00B657FA"/>
    <w:rsid w:val="00B65FA7"/>
    <w:rsid w:val="00B66237"/>
    <w:rsid w:val="00B67043"/>
    <w:rsid w:val="00B67EEC"/>
    <w:rsid w:val="00B70928"/>
    <w:rsid w:val="00B70DE7"/>
    <w:rsid w:val="00B71B11"/>
    <w:rsid w:val="00B73B63"/>
    <w:rsid w:val="00B73CBD"/>
    <w:rsid w:val="00B74572"/>
    <w:rsid w:val="00B74831"/>
    <w:rsid w:val="00B75129"/>
    <w:rsid w:val="00B75824"/>
    <w:rsid w:val="00B75D8D"/>
    <w:rsid w:val="00B75D9E"/>
    <w:rsid w:val="00B75E59"/>
    <w:rsid w:val="00B76385"/>
    <w:rsid w:val="00B8032B"/>
    <w:rsid w:val="00B81CEA"/>
    <w:rsid w:val="00B82949"/>
    <w:rsid w:val="00B82A11"/>
    <w:rsid w:val="00B82CBA"/>
    <w:rsid w:val="00B83B6E"/>
    <w:rsid w:val="00B8505F"/>
    <w:rsid w:val="00B8557E"/>
    <w:rsid w:val="00B86B04"/>
    <w:rsid w:val="00B91800"/>
    <w:rsid w:val="00B92D66"/>
    <w:rsid w:val="00B92F0C"/>
    <w:rsid w:val="00B9352F"/>
    <w:rsid w:val="00B948F2"/>
    <w:rsid w:val="00B949CA"/>
    <w:rsid w:val="00B95A52"/>
    <w:rsid w:val="00B96BF5"/>
    <w:rsid w:val="00B9776F"/>
    <w:rsid w:val="00B977AD"/>
    <w:rsid w:val="00BA05E6"/>
    <w:rsid w:val="00BA077C"/>
    <w:rsid w:val="00BA08FB"/>
    <w:rsid w:val="00BA25E5"/>
    <w:rsid w:val="00BA3E94"/>
    <w:rsid w:val="00BA689C"/>
    <w:rsid w:val="00BA7671"/>
    <w:rsid w:val="00BB003A"/>
    <w:rsid w:val="00BB082C"/>
    <w:rsid w:val="00BB17EB"/>
    <w:rsid w:val="00BB2AE5"/>
    <w:rsid w:val="00BB3FE2"/>
    <w:rsid w:val="00BB518E"/>
    <w:rsid w:val="00BB7B8D"/>
    <w:rsid w:val="00BC19C5"/>
    <w:rsid w:val="00BC2442"/>
    <w:rsid w:val="00BC2756"/>
    <w:rsid w:val="00BC3A5B"/>
    <w:rsid w:val="00BC3F41"/>
    <w:rsid w:val="00BC4140"/>
    <w:rsid w:val="00BC42EB"/>
    <w:rsid w:val="00BC43E6"/>
    <w:rsid w:val="00BC4B61"/>
    <w:rsid w:val="00BC4E22"/>
    <w:rsid w:val="00BC4EA1"/>
    <w:rsid w:val="00BC55CA"/>
    <w:rsid w:val="00BC6DB5"/>
    <w:rsid w:val="00BC7B33"/>
    <w:rsid w:val="00BD0C75"/>
    <w:rsid w:val="00BD1AB7"/>
    <w:rsid w:val="00BD1E58"/>
    <w:rsid w:val="00BD2439"/>
    <w:rsid w:val="00BD2713"/>
    <w:rsid w:val="00BD398D"/>
    <w:rsid w:val="00BD3FAB"/>
    <w:rsid w:val="00BD4E9E"/>
    <w:rsid w:val="00BD6051"/>
    <w:rsid w:val="00BD64B9"/>
    <w:rsid w:val="00BD7093"/>
    <w:rsid w:val="00BD7C3E"/>
    <w:rsid w:val="00BE09E3"/>
    <w:rsid w:val="00BE0E02"/>
    <w:rsid w:val="00BE15A8"/>
    <w:rsid w:val="00BE1739"/>
    <w:rsid w:val="00BE20CF"/>
    <w:rsid w:val="00BE2958"/>
    <w:rsid w:val="00BE329C"/>
    <w:rsid w:val="00BE365F"/>
    <w:rsid w:val="00BE429B"/>
    <w:rsid w:val="00BE4924"/>
    <w:rsid w:val="00BE5950"/>
    <w:rsid w:val="00BE5A31"/>
    <w:rsid w:val="00BE5C4E"/>
    <w:rsid w:val="00BE64DC"/>
    <w:rsid w:val="00BE6FA5"/>
    <w:rsid w:val="00BE76F8"/>
    <w:rsid w:val="00BE792D"/>
    <w:rsid w:val="00BE794A"/>
    <w:rsid w:val="00BE7C8D"/>
    <w:rsid w:val="00BE7EF2"/>
    <w:rsid w:val="00BF06B8"/>
    <w:rsid w:val="00BF2447"/>
    <w:rsid w:val="00BF2DDB"/>
    <w:rsid w:val="00BF346D"/>
    <w:rsid w:val="00BF5A0F"/>
    <w:rsid w:val="00BF5A7C"/>
    <w:rsid w:val="00BF677B"/>
    <w:rsid w:val="00BF6FF5"/>
    <w:rsid w:val="00C0180F"/>
    <w:rsid w:val="00C029DE"/>
    <w:rsid w:val="00C02E00"/>
    <w:rsid w:val="00C02FDE"/>
    <w:rsid w:val="00C03579"/>
    <w:rsid w:val="00C04075"/>
    <w:rsid w:val="00C04165"/>
    <w:rsid w:val="00C04B33"/>
    <w:rsid w:val="00C05188"/>
    <w:rsid w:val="00C05AFA"/>
    <w:rsid w:val="00C05D05"/>
    <w:rsid w:val="00C0677E"/>
    <w:rsid w:val="00C0781A"/>
    <w:rsid w:val="00C10204"/>
    <w:rsid w:val="00C1074D"/>
    <w:rsid w:val="00C1145C"/>
    <w:rsid w:val="00C1190B"/>
    <w:rsid w:val="00C11917"/>
    <w:rsid w:val="00C11E6A"/>
    <w:rsid w:val="00C1364D"/>
    <w:rsid w:val="00C14178"/>
    <w:rsid w:val="00C151B8"/>
    <w:rsid w:val="00C15FC6"/>
    <w:rsid w:val="00C1703B"/>
    <w:rsid w:val="00C17554"/>
    <w:rsid w:val="00C21F88"/>
    <w:rsid w:val="00C24189"/>
    <w:rsid w:val="00C27F52"/>
    <w:rsid w:val="00C3025C"/>
    <w:rsid w:val="00C30809"/>
    <w:rsid w:val="00C31A65"/>
    <w:rsid w:val="00C32081"/>
    <w:rsid w:val="00C32AF6"/>
    <w:rsid w:val="00C32E98"/>
    <w:rsid w:val="00C3470A"/>
    <w:rsid w:val="00C347B4"/>
    <w:rsid w:val="00C34C66"/>
    <w:rsid w:val="00C355EB"/>
    <w:rsid w:val="00C36FEF"/>
    <w:rsid w:val="00C400F0"/>
    <w:rsid w:val="00C40C05"/>
    <w:rsid w:val="00C40C9B"/>
    <w:rsid w:val="00C416A5"/>
    <w:rsid w:val="00C43C43"/>
    <w:rsid w:val="00C454E7"/>
    <w:rsid w:val="00C45947"/>
    <w:rsid w:val="00C45E41"/>
    <w:rsid w:val="00C461D5"/>
    <w:rsid w:val="00C46BFB"/>
    <w:rsid w:val="00C47006"/>
    <w:rsid w:val="00C4727B"/>
    <w:rsid w:val="00C4746F"/>
    <w:rsid w:val="00C47B70"/>
    <w:rsid w:val="00C47EBE"/>
    <w:rsid w:val="00C513A4"/>
    <w:rsid w:val="00C51442"/>
    <w:rsid w:val="00C51DC3"/>
    <w:rsid w:val="00C5451E"/>
    <w:rsid w:val="00C548EE"/>
    <w:rsid w:val="00C55A8B"/>
    <w:rsid w:val="00C55AC5"/>
    <w:rsid w:val="00C5652C"/>
    <w:rsid w:val="00C56570"/>
    <w:rsid w:val="00C5723A"/>
    <w:rsid w:val="00C60986"/>
    <w:rsid w:val="00C60C93"/>
    <w:rsid w:val="00C61A76"/>
    <w:rsid w:val="00C61BEB"/>
    <w:rsid w:val="00C61DB9"/>
    <w:rsid w:val="00C62478"/>
    <w:rsid w:val="00C626FD"/>
    <w:rsid w:val="00C640D4"/>
    <w:rsid w:val="00C64887"/>
    <w:rsid w:val="00C6493A"/>
    <w:rsid w:val="00C64F0B"/>
    <w:rsid w:val="00C66912"/>
    <w:rsid w:val="00C71232"/>
    <w:rsid w:val="00C71EF0"/>
    <w:rsid w:val="00C72272"/>
    <w:rsid w:val="00C724CD"/>
    <w:rsid w:val="00C73390"/>
    <w:rsid w:val="00C74984"/>
    <w:rsid w:val="00C75D31"/>
    <w:rsid w:val="00C76EA3"/>
    <w:rsid w:val="00C776CE"/>
    <w:rsid w:val="00C8031A"/>
    <w:rsid w:val="00C8051B"/>
    <w:rsid w:val="00C808E4"/>
    <w:rsid w:val="00C80FB7"/>
    <w:rsid w:val="00C81EC1"/>
    <w:rsid w:val="00C825B7"/>
    <w:rsid w:val="00C825F8"/>
    <w:rsid w:val="00C82869"/>
    <w:rsid w:val="00C82B3E"/>
    <w:rsid w:val="00C82BC3"/>
    <w:rsid w:val="00C8362B"/>
    <w:rsid w:val="00C84F45"/>
    <w:rsid w:val="00C85D64"/>
    <w:rsid w:val="00C86939"/>
    <w:rsid w:val="00C87FFE"/>
    <w:rsid w:val="00C902CD"/>
    <w:rsid w:val="00C9117A"/>
    <w:rsid w:val="00C91E1B"/>
    <w:rsid w:val="00C920B3"/>
    <w:rsid w:val="00C92E57"/>
    <w:rsid w:val="00C92EE7"/>
    <w:rsid w:val="00C930F7"/>
    <w:rsid w:val="00C94AF1"/>
    <w:rsid w:val="00C95D48"/>
    <w:rsid w:val="00C95E0A"/>
    <w:rsid w:val="00C96578"/>
    <w:rsid w:val="00C97540"/>
    <w:rsid w:val="00CA03C9"/>
    <w:rsid w:val="00CA0B20"/>
    <w:rsid w:val="00CA0CC2"/>
    <w:rsid w:val="00CA2239"/>
    <w:rsid w:val="00CA2DDB"/>
    <w:rsid w:val="00CA3EDF"/>
    <w:rsid w:val="00CA4552"/>
    <w:rsid w:val="00CA6EC3"/>
    <w:rsid w:val="00CB02DE"/>
    <w:rsid w:val="00CB099C"/>
    <w:rsid w:val="00CB26B3"/>
    <w:rsid w:val="00CB2BE1"/>
    <w:rsid w:val="00CB3404"/>
    <w:rsid w:val="00CB4205"/>
    <w:rsid w:val="00CB4887"/>
    <w:rsid w:val="00CB4FA7"/>
    <w:rsid w:val="00CB53AF"/>
    <w:rsid w:val="00CB544F"/>
    <w:rsid w:val="00CB5A32"/>
    <w:rsid w:val="00CB6670"/>
    <w:rsid w:val="00CB6B1C"/>
    <w:rsid w:val="00CC0A38"/>
    <w:rsid w:val="00CC0CA7"/>
    <w:rsid w:val="00CC135D"/>
    <w:rsid w:val="00CC16C8"/>
    <w:rsid w:val="00CC2306"/>
    <w:rsid w:val="00CC35BE"/>
    <w:rsid w:val="00CC466A"/>
    <w:rsid w:val="00CC5714"/>
    <w:rsid w:val="00CC710E"/>
    <w:rsid w:val="00CD0BF8"/>
    <w:rsid w:val="00CD1577"/>
    <w:rsid w:val="00CD1EA8"/>
    <w:rsid w:val="00CD3351"/>
    <w:rsid w:val="00CD361B"/>
    <w:rsid w:val="00CD412C"/>
    <w:rsid w:val="00CD41A5"/>
    <w:rsid w:val="00CD7A65"/>
    <w:rsid w:val="00CE1552"/>
    <w:rsid w:val="00CE1DF1"/>
    <w:rsid w:val="00CE1ECE"/>
    <w:rsid w:val="00CE204E"/>
    <w:rsid w:val="00CE29E8"/>
    <w:rsid w:val="00CE2E84"/>
    <w:rsid w:val="00CE2EC9"/>
    <w:rsid w:val="00CE312A"/>
    <w:rsid w:val="00CE313B"/>
    <w:rsid w:val="00CE37A2"/>
    <w:rsid w:val="00CE3BC4"/>
    <w:rsid w:val="00CE5AB5"/>
    <w:rsid w:val="00CE65B7"/>
    <w:rsid w:val="00CF1157"/>
    <w:rsid w:val="00CF258F"/>
    <w:rsid w:val="00CF2957"/>
    <w:rsid w:val="00CF374D"/>
    <w:rsid w:val="00CF4BF8"/>
    <w:rsid w:val="00CF55CA"/>
    <w:rsid w:val="00CF6121"/>
    <w:rsid w:val="00CF63B3"/>
    <w:rsid w:val="00CF679C"/>
    <w:rsid w:val="00CF6E50"/>
    <w:rsid w:val="00CF731C"/>
    <w:rsid w:val="00CF7F5E"/>
    <w:rsid w:val="00D00B76"/>
    <w:rsid w:val="00D01FA9"/>
    <w:rsid w:val="00D04D63"/>
    <w:rsid w:val="00D060AE"/>
    <w:rsid w:val="00D07587"/>
    <w:rsid w:val="00D1004F"/>
    <w:rsid w:val="00D1020B"/>
    <w:rsid w:val="00D102EB"/>
    <w:rsid w:val="00D10BDC"/>
    <w:rsid w:val="00D11457"/>
    <w:rsid w:val="00D12FF8"/>
    <w:rsid w:val="00D130B7"/>
    <w:rsid w:val="00D136E1"/>
    <w:rsid w:val="00D13802"/>
    <w:rsid w:val="00D155B5"/>
    <w:rsid w:val="00D15EA1"/>
    <w:rsid w:val="00D17B96"/>
    <w:rsid w:val="00D17BC2"/>
    <w:rsid w:val="00D20573"/>
    <w:rsid w:val="00D23441"/>
    <w:rsid w:val="00D2355B"/>
    <w:rsid w:val="00D235FA"/>
    <w:rsid w:val="00D2360A"/>
    <w:rsid w:val="00D240AA"/>
    <w:rsid w:val="00D254F1"/>
    <w:rsid w:val="00D278C8"/>
    <w:rsid w:val="00D27E6A"/>
    <w:rsid w:val="00D330CF"/>
    <w:rsid w:val="00D33105"/>
    <w:rsid w:val="00D33D81"/>
    <w:rsid w:val="00D34A0D"/>
    <w:rsid w:val="00D36716"/>
    <w:rsid w:val="00D37C3F"/>
    <w:rsid w:val="00D4083A"/>
    <w:rsid w:val="00D420A6"/>
    <w:rsid w:val="00D4230C"/>
    <w:rsid w:val="00D430BB"/>
    <w:rsid w:val="00D437E1"/>
    <w:rsid w:val="00D43EBE"/>
    <w:rsid w:val="00D4422C"/>
    <w:rsid w:val="00D4470E"/>
    <w:rsid w:val="00D44866"/>
    <w:rsid w:val="00D4712E"/>
    <w:rsid w:val="00D4745B"/>
    <w:rsid w:val="00D4773D"/>
    <w:rsid w:val="00D47987"/>
    <w:rsid w:val="00D50009"/>
    <w:rsid w:val="00D51088"/>
    <w:rsid w:val="00D5131F"/>
    <w:rsid w:val="00D51BC9"/>
    <w:rsid w:val="00D52322"/>
    <w:rsid w:val="00D526C4"/>
    <w:rsid w:val="00D52AC6"/>
    <w:rsid w:val="00D5349C"/>
    <w:rsid w:val="00D55576"/>
    <w:rsid w:val="00D55B66"/>
    <w:rsid w:val="00D5669C"/>
    <w:rsid w:val="00D5728C"/>
    <w:rsid w:val="00D574DA"/>
    <w:rsid w:val="00D6052C"/>
    <w:rsid w:val="00D62362"/>
    <w:rsid w:val="00D63B5A"/>
    <w:rsid w:val="00D64466"/>
    <w:rsid w:val="00D64730"/>
    <w:rsid w:val="00D64CCB"/>
    <w:rsid w:val="00D64E63"/>
    <w:rsid w:val="00D6531D"/>
    <w:rsid w:val="00D6565A"/>
    <w:rsid w:val="00D66161"/>
    <w:rsid w:val="00D66600"/>
    <w:rsid w:val="00D66A76"/>
    <w:rsid w:val="00D7113C"/>
    <w:rsid w:val="00D7162A"/>
    <w:rsid w:val="00D71F54"/>
    <w:rsid w:val="00D72D0A"/>
    <w:rsid w:val="00D74CCD"/>
    <w:rsid w:val="00D76861"/>
    <w:rsid w:val="00D770CF"/>
    <w:rsid w:val="00D804CD"/>
    <w:rsid w:val="00D80621"/>
    <w:rsid w:val="00D81578"/>
    <w:rsid w:val="00D815E4"/>
    <w:rsid w:val="00D82978"/>
    <w:rsid w:val="00D82F94"/>
    <w:rsid w:val="00D84B4C"/>
    <w:rsid w:val="00D871B3"/>
    <w:rsid w:val="00D875B3"/>
    <w:rsid w:val="00D87F81"/>
    <w:rsid w:val="00D909D4"/>
    <w:rsid w:val="00D92F7C"/>
    <w:rsid w:val="00D9484D"/>
    <w:rsid w:val="00D94ABF"/>
    <w:rsid w:val="00D963B4"/>
    <w:rsid w:val="00D97CA5"/>
    <w:rsid w:val="00DA1A59"/>
    <w:rsid w:val="00DA2FA0"/>
    <w:rsid w:val="00DA39A9"/>
    <w:rsid w:val="00DA3F60"/>
    <w:rsid w:val="00DA4908"/>
    <w:rsid w:val="00DA4D25"/>
    <w:rsid w:val="00DA6844"/>
    <w:rsid w:val="00DA68FF"/>
    <w:rsid w:val="00DB0586"/>
    <w:rsid w:val="00DB0AEE"/>
    <w:rsid w:val="00DB0C07"/>
    <w:rsid w:val="00DB11CA"/>
    <w:rsid w:val="00DB165F"/>
    <w:rsid w:val="00DB1B80"/>
    <w:rsid w:val="00DB3E10"/>
    <w:rsid w:val="00DB405B"/>
    <w:rsid w:val="00DB7A22"/>
    <w:rsid w:val="00DC1653"/>
    <w:rsid w:val="00DC1B22"/>
    <w:rsid w:val="00DC2976"/>
    <w:rsid w:val="00DC561B"/>
    <w:rsid w:val="00DC5987"/>
    <w:rsid w:val="00DC5BAD"/>
    <w:rsid w:val="00DC690B"/>
    <w:rsid w:val="00DC6BFB"/>
    <w:rsid w:val="00DC7401"/>
    <w:rsid w:val="00DC7A04"/>
    <w:rsid w:val="00DC7BE0"/>
    <w:rsid w:val="00DD135E"/>
    <w:rsid w:val="00DD1836"/>
    <w:rsid w:val="00DD27BD"/>
    <w:rsid w:val="00DD5953"/>
    <w:rsid w:val="00DD63FB"/>
    <w:rsid w:val="00DD6F94"/>
    <w:rsid w:val="00DD7208"/>
    <w:rsid w:val="00DD7DF6"/>
    <w:rsid w:val="00DE3B95"/>
    <w:rsid w:val="00DE599F"/>
    <w:rsid w:val="00DE6127"/>
    <w:rsid w:val="00DE6649"/>
    <w:rsid w:val="00DE76F7"/>
    <w:rsid w:val="00DE7D82"/>
    <w:rsid w:val="00DF0F70"/>
    <w:rsid w:val="00DF2BD3"/>
    <w:rsid w:val="00DF3969"/>
    <w:rsid w:val="00DF39C6"/>
    <w:rsid w:val="00DF440C"/>
    <w:rsid w:val="00DF4C44"/>
    <w:rsid w:val="00DF593E"/>
    <w:rsid w:val="00DF599E"/>
    <w:rsid w:val="00DF65AD"/>
    <w:rsid w:val="00DF7756"/>
    <w:rsid w:val="00DF79BC"/>
    <w:rsid w:val="00E00FBB"/>
    <w:rsid w:val="00E0163B"/>
    <w:rsid w:val="00E019C1"/>
    <w:rsid w:val="00E02B80"/>
    <w:rsid w:val="00E02FA5"/>
    <w:rsid w:val="00E0331B"/>
    <w:rsid w:val="00E0377D"/>
    <w:rsid w:val="00E03DB1"/>
    <w:rsid w:val="00E03DC5"/>
    <w:rsid w:val="00E04829"/>
    <w:rsid w:val="00E04F58"/>
    <w:rsid w:val="00E05E62"/>
    <w:rsid w:val="00E06158"/>
    <w:rsid w:val="00E0678F"/>
    <w:rsid w:val="00E10C40"/>
    <w:rsid w:val="00E10CB4"/>
    <w:rsid w:val="00E120A8"/>
    <w:rsid w:val="00E1264C"/>
    <w:rsid w:val="00E129AF"/>
    <w:rsid w:val="00E133BC"/>
    <w:rsid w:val="00E1369F"/>
    <w:rsid w:val="00E13AB7"/>
    <w:rsid w:val="00E14731"/>
    <w:rsid w:val="00E1552E"/>
    <w:rsid w:val="00E159FC"/>
    <w:rsid w:val="00E15D63"/>
    <w:rsid w:val="00E17949"/>
    <w:rsid w:val="00E213CB"/>
    <w:rsid w:val="00E22815"/>
    <w:rsid w:val="00E23C49"/>
    <w:rsid w:val="00E23D1C"/>
    <w:rsid w:val="00E24238"/>
    <w:rsid w:val="00E25287"/>
    <w:rsid w:val="00E26111"/>
    <w:rsid w:val="00E26604"/>
    <w:rsid w:val="00E26DBA"/>
    <w:rsid w:val="00E3121B"/>
    <w:rsid w:val="00E31907"/>
    <w:rsid w:val="00E31B46"/>
    <w:rsid w:val="00E3224D"/>
    <w:rsid w:val="00E325A9"/>
    <w:rsid w:val="00E330C5"/>
    <w:rsid w:val="00E3368A"/>
    <w:rsid w:val="00E33BAB"/>
    <w:rsid w:val="00E34A20"/>
    <w:rsid w:val="00E34BEA"/>
    <w:rsid w:val="00E34EEE"/>
    <w:rsid w:val="00E35495"/>
    <w:rsid w:val="00E36CB5"/>
    <w:rsid w:val="00E371AB"/>
    <w:rsid w:val="00E37420"/>
    <w:rsid w:val="00E374AF"/>
    <w:rsid w:val="00E37909"/>
    <w:rsid w:val="00E37EE5"/>
    <w:rsid w:val="00E404A0"/>
    <w:rsid w:val="00E40972"/>
    <w:rsid w:val="00E41B84"/>
    <w:rsid w:val="00E41E53"/>
    <w:rsid w:val="00E428BF"/>
    <w:rsid w:val="00E42CCD"/>
    <w:rsid w:val="00E4377F"/>
    <w:rsid w:val="00E438AF"/>
    <w:rsid w:val="00E4473C"/>
    <w:rsid w:val="00E466D6"/>
    <w:rsid w:val="00E46F20"/>
    <w:rsid w:val="00E47177"/>
    <w:rsid w:val="00E50758"/>
    <w:rsid w:val="00E5107D"/>
    <w:rsid w:val="00E51426"/>
    <w:rsid w:val="00E51A98"/>
    <w:rsid w:val="00E51F8E"/>
    <w:rsid w:val="00E5277A"/>
    <w:rsid w:val="00E5329F"/>
    <w:rsid w:val="00E533C8"/>
    <w:rsid w:val="00E547CB"/>
    <w:rsid w:val="00E56375"/>
    <w:rsid w:val="00E56FB2"/>
    <w:rsid w:val="00E574D0"/>
    <w:rsid w:val="00E62A8D"/>
    <w:rsid w:val="00E63866"/>
    <w:rsid w:val="00E63D1B"/>
    <w:rsid w:val="00E64EBD"/>
    <w:rsid w:val="00E65BC4"/>
    <w:rsid w:val="00E66053"/>
    <w:rsid w:val="00E66168"/>
    <w:rsid w:val="00E666FF"/>
    <w:rsid w:val="00E70556"/>
    <w:rsid w:val="00E70E9D"/>
    <w:rsid w:val="00E71811"/>
    <w:rsid w:val="00E7186C"/>
    <w:rsid w:val="00E71DE5"/>
    <w:rsid w:val="00E7309C"/>
    <w:rsid w:val="00E74867"/>
    <w:rsid w:val="00E74DFD"/>
    <w:rsid w:val="00E757FA"/>
    <w:rsid w:val="00E75844"/>
    <w:rsid w:val="00E760D4"/>
    <w:rsid w:val="00E77CCC"/>
    <w:rsid w:val="00E77D9C"/>
    <w:rsid w:val="00E800C9"/>
    <w:rsid w:val="00E82D27"/>
    <w:rsid w:val="00E834BE"/>
    <w:rsid w:val="00E83956"/>
    <w:rsid w:val="00E857EF"/>
    <w:rsid w:val="00E85CA2"/>
    <w:rsid w:val="00E862D5"/>
    <w:rsid w:val="00E864A0"/>
    <w:rsid w:val="00E87F95"/>
    <w:rsid w:val="00E907E5"/>
    <w:rsid w:val="00E90C7A"/>
    <w:rsid w:val="00E91267"/>
    <w:rsid w:val="00E91275"/>
    <w:rsid w:val="00E91599"/>
    <w:rsid w:val="00E91834"/>
    <w:rsid w:val="00E93501"/>
    <w:rsid w:val="00E938D8"/>
    <w:rsid w:val="00E97630"/>
    <w:rsid w:val="00E97D4E"/>
    <w:rsid w:val="00EA0A54"/>
    <w:rsid w:val="00EA10E2"/>
    <w:rsid w:val="00EA16B8"/>
    <w:rsid w:val="00EA19D5"/>
    <w:rsid w:val="00EA2290"/>
    <w:rsid w:val="00EA3234"/>
    <w:rsid w:val="00EA3C79"/>
    <w:rsid w:val="00EA4030"/>
    <w:rsid w:val="00EA5549"/>
    <w:rsid w:val="00EA55C7"/>
    <w:rsid w:val="00EA7800"/>
    <w:rsid w:val="00EB080A"/>
    <w:rsid w:val="00EB11DD"/>
    <w:rsid w:val="00EB2C4B"/>
    <w:rsid w:val="00EB4ECE"/>
    <w:rsid w:val="00EB4FCF"/>
    <w:rsid w:val="00EB57F6"/>
    <w:rsid w:val="00EB5F98"/>
    <w:rsid w:val="00EB6809"/>
    <w:rsid w:val="00EB6A18"/>
    <w:rsid w:val="00EB75A5"/>
    <w:rsid w:val="00EB7809"/>
    <w:rsid w:val="00EC0F0E"/>
    <w:rsid w:val="00EC23B6"/>
    <w:rsid w:val="00EC2B06"/>
    <w:rsid w:val="00EC4049"/>
    <w:rsid w:val="00EC405E"/>
    <w:rsid w:val="00EC61AC"/>
    <w:rsid w:val="00EC6D75"/>
    <w:rsid w:val="00EC75FF"/>
    <w:rsid w:val="00ED113F"/>
    <w:rsid w:val="00ED196A"/>
    <w:rsid w:val="00ED2483"/>
    <w:rsid w:val="00ED274B"/>
    <w:rsid w:val="00ED3202"/>
    <w:rsid w:val="00ED35D9"/>
    <w:rsid w:val="00ED3D9D"/>
    <w:rsid w:val="00EE1981"/>
    <w:rsid w:val="00EE1A21"/>
    <w:rsid w:val="00EE45C1"/>
    <w:rsid w:val="00EE4F53"/>
    <w:rsid w:val="00EE6BA0"/>
    <w:rsid w:val="00EE6F43"/>
    <w:rsid w:val="00EE7A9A"/>
    <w:rsid w:val="00EF0A42"/>
    <w:rsid w:val="00EF1D7A"/>
    <w:rsid w:val="00EF352E"/>
    <w:rsid w:val="00EF3DCB"/>
    <w:rsid w:val="00EF6D2C"/>
    <w:rsid w:val="00EF79F2"/>
    <w:rsid w:val="00F011BB"/>
    <w:rsid w:val="00F017F0"/>
    <w:rsid w:val="00F019E2"/>
    <w:rsid w:val="00F02217"/>
    <w:rsid w:val="00F02225"/>
    <w:rsid w:val="00F029B3"/>
    <w:rsid w:val="00F02A99"/>
    <w:rsid w:val="00F03D4B"/>
    <w:rsid w:val="00F04D38"/>
    <w:rsid w:val="00F10F7A"/>
    <w:rsid w:val="00F1205C"/>
    <w:rsid w:val="00F135D3"/>
    <w:rsid w:val="00F1690D"/>
    <w:rsid w:val="00F16AE6"/>
    <w:rsid w:val="00F17880"/>
    <w:rsid w:val="00F17A55"/>
    <w:rsid w:val="00F20641"/>
    <w:rsid w:val="00F216DF"/>
    <w:rsid w:val="00F21C08"/>
    <w:rsid w:val="00F21ECB"/>
    <w:rsid w:val="00F22D2B"/>
    <w:rsid w:val="00F22FF0"/>
    <w:rsid w:val="00F23879"/>
    <w:rsid w:val="00F23A34"/>
    <w:rsid w:val="00F26532"/>
    <w:rsid w:val="00F265EB"/>
    <w:rsid w:val="00F27A32"/>
    <w:rsid w:val="00F30029"/>
    <w:rsid w:val="00F30169"/>
    <w:rsid w:val="00F31507"/>
    <w:rsid w:val="00F31E72"/>
    <w:rsid w:val="00F32C24"/>
    <w:rsid w:val="00F34444"/>
    <w:rsid w:val="00F357EE"/>
    <w:rsid w:val="00F376B8"/>
    <w:rsid w:val="00F407AA"/>
    <w:rsid w:val="00F40A15"/>
    <w:rsid w:val="00F40C2E"/>
    <w:rsid w:val="00F42CBE"/>
    <w:rsid w:val="00F43B6D"/>
    <w:rsid w:val="00F44283"/>
    <w:rsid w:val="00F44EEA"/>
    <w:rsid w:val="00F44F43"/>
    <w:rsid w:val="00F45838"/>
    <w:rsid w:val="00F4611A"/>
    <w:rsid w:val="00F50700"/>
    <w:rsid w:val="00F50BC3"/>
    <w:rsid w:val="00F5109A"/>
    <w:rsid w:val="00F51BEF"/>
    <w:rsid w:val="00F535CA"/>
    <w:rsid w:val="00F54090"/>
    <w:rsid w:val="00F54217"/>
    <w:rsid w:val="00F543AB"/>
    <w:rsid w:val="00F5588A"/>
    <w:rsid w:val="00F55DC7"/>
    <w:rsid w:val="00F56553"/>
    <w:rsid w:val="00F56A49"/>
    <w:rsid w:val="00F60964"/>
    <w:rsid w:val="00F61750"/>
    <w:rsid w:val="00F6219C"/>
    <w:rsid w:val="00F6219D"/>
    <w:rsid w:val="00F626D7"/>
    <w:rsid w:val="00F6295A"/>
    <w:rsid w:val="00F63ABD"/>
    <w:rsid w:val="00F66340"/>
    <w:rsid w:val="00F66FEB"/>
    <w:rsid w:val="00F6799D"/>
    <w:rsid w:val="00F67A9B"/>
    <w:rsid w:val="00F67E07"/>
    <w:rsid w:val="00F708DA"/>
    <w:rsid w:val="00F709F4"/>
    <w:rsid w:val="00F711BB"/>
    <w:rsid w:val="00F71D06"/>
    <w:rsid w:val="00F72AC4"/>
    <w:rsid w:val="00F730B2"/>
    <w:rsid w:val="00F7324C"/>
    <w:rsid w:val="00F74A1B"/>
    <w:rsid w:val="00F75EEF"/>
    <w:rsid w:val="00F772E5"/>
    <w:rsid w:val="00F777E1"/>
    <w:rsid w:val="00F77BBE"/>
    <w:rsid w:val="00F77FF0"/>
    <w:rsid w:val="00F80392"/>
    <w:rsid w:val="00F807DD"/>
    <w:rsid w:val="00F81296"/>
    <w:rsid w:val="00F81FCD"/>
    <w:rsid w:val="00F83419"/>
    <w:rsid w:val="00F83DEA"/>
    <w:rsid w:val="00F8413C"/>
    <w:rsid w:val="00F849D7"/>
    <w:rsid w:val="00F87522"/>
    <w:rsid w:val="00F87B3B"/>
    <w:rsid w:val="00F87D8B"/>
    <w:rsid w:val="00F90489"/>
    <w:rsid w:val="00F91EC6"/>
    <w:rsid w:val="00F940AC"/>
    <w:rsid w:val="00F9460A"/>
    <w:rsid w:val="00F9694D"/>
    <w:rsid w:val="00F96CB6"/>
    <w:rsid w:val="00F96D45"/>
    <w:rsid w:val="00F972F0"/>
    <w:rsid w:val="00FA0ABF"/>
    <w:rsid w:val="00FA1333"/>
    <w:rsid w:val="00FA26B6"/>
    <w:rsid w:val="00FA31DA"/>
    <w:rsid w:val="00FA366E"/>
    <w:rsid w:val="00FA3CAA"/>
    <w:rsid w:val="00FA5E1E"/>
    <w:rsid w:val="00FA7C0A"/>
    <w:rsid w:val="00FB0A5E"/>
    <w:rsid w:val="00FB0E46"/>
    <w:rsid w:val="00FB28A8"/>
    <w:rsid w:val="00FB28DE"/>
    <w:rsid w:val="00FB3C13"/>
    <w:rsid w:val="00FB4F3B"/>
    <w:rsid w:val="00FB650A"/>
    <w:rsid w:val="00FB6674"/>
    <w:rsid w:val="00FB6D69"/>
    <w:rsid w:val="00FB765F"/>
    <w:rsid w:val="00FC1AF0"/>
    <w:rsid w:val="00FC1C1C"/>
    <w:rsid w:val="00FC1CDD"/>
    <w:rsid w:val="00FC27AC"/>
    <w:rsid w:val="00FC2950"/>
    <w:rsid w:val="00FC33F3"/>
    <w:rsid w:val="00FC56DB"/>
    <w:rsid w:val="00FC6382"/>
    <w:rsid w:val="00FC7ADD"/>
    <w:rsid w:val="00FC7DF5"/>
    <w:rsid w:val="00FD271A"/>
    <w:rsid w:val="00FD2820"/>
    <w:rsid w:val="00FD29C8"/>
    <w:rsid w:val="00FD2EC4"/>
    <w:rsid w:val="00FD3B12"/>
    <w:rsid w:val="00FD41D1"/>
    <w:rsid w:val="00FD46E4"/>
    <w:rsid w:val="00FD4FB9"/>
    <w:rsid w:val="00FD5122"/>
    <w:rsid w:val="00FD5227"/>
    <w:rsid w:val="00FD54EB"/>
    <w:rsid w:val="00FD6397"/>
    <w:rsid w:val="00FD7853"/>
    <w:rsid w:val="00FD78C7"/>
    <w:rsid w:val="00FD791A"/>
    <w:rsid w:val="00FD7AC6"/>
    <w:rsid w:val="00FE088D"/>
    <w:rsid w:val="00FE1ACD"/>
    <w:rsid w:val="00FE3383"/>
    <w:rsid w:val="00FE3400"/>
    <w:rsid w:val="00FE3854"/>
    <w:rsid w:val="00FE4A65"/>
    <w:rsid w:val="00FE4C78"/>
    <w:rsid w:val="00FE4FA4"/>
    <w:rsid w:val="00FE503E"/>
    <w:rsid w:val="00FE54A2"/>
    <w:rsid w:val="00FE6B38"/>
    <w:rsid w:val="00FE6BBF"/>
    <w:rsid w:val="00FE767E"/>
    <w:rsid w:val="00FE7A0D"/>
    <w:rsid w:val="00FE7D82"/>
    <w:rsid w:val="00FF24E5"/>
    <w:rsid w:val="00FF2917"/>
    <w:rsid w:val="00FF2DBD"/>
    <w:rsid w:val="00FF312F"/>
    <w:rsid w:val="00FF3314"/>
    <w:rsid w:val="00FF397A"/>
    <w:rsid w:val="00FF4E3C"/>
    <w:rsid w:val="00FF56C2"/>
    <w:rsid w:val="00FF5F60"/>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4886A10B"/>
  <w15:docId w15:val="{9F518080-2ECF-4A47-9A82-73B33827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5FC"/>
    <w:rPr>
      <w:sz w:val="24"/>
      <w:szCs w:val="24"/>
    </w:rPr>
  </w:style>
  <w:style w:type="paragraph" w:styleId="Heading1">
    <w:name w:val="heading 1"/>
    <w:basedOn w:val="Normal"/>
    <w:next w:val="Normal"/>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0C149B"/>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43DB9"/>
    <w:rPr>
      <w:sz w:val="16"/>
      <w:szCs w:val="16"/>
    </w:rPr>
  </w:style>
  <w:style w:type="paragraph" w:styleId="CommentText">
    <w:name w:val="annotation text"/>
    <w:basedOn w:val="Normal"/>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531970"/>
    <w:pPr>
      <w:pBdr>
        <w:top w:val="single" w:sz="4" w:space="1" w:color="auto"/>
      </w:pBdr>
      <w:tabs>
        <w:tab w:val="clear" w:pos="4680"/>
        <w:tab w:val="clear" w:pos="9360"/>
        <w:tab w:val="center" w:pos="4320"/>
        <w:tab w:val="right" w:pos="9900"/>
      </w:tabs>
    </w:pPr>
    <w:rPr>
      <w:i/>
      <w:sz w:val="20"/>
      <w:szCs w:val="20"/>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paragraph" w:customStyle="1" w:styleId="Style20">
    <w:name w:val="Style20"/>
    <w:basedOn w:val="Normal"/>
    <w:link w:val="Style20Char"/>
    <w:qFormat/>
    <w:rsid w:val="000C149B"/>
    <w:rPr>
      <w:rFonts w:ascii="Calibri" w:hAnsi="Calibri"/>
      <w:sz w:val="12"/>
      <w:szCs w:val="12"/>
    </w:rPr>
  </w:style>
  <w:style w:type="character" w:customStyle="1" w:styleId="Style20Char">
    <w:name w:val="Style20 Char"/>
    <w:basedOn w:val="DefaultParagraphFont"/>
    <w:link w:val="Style20"/>
    <w:locked/>
    <w:rsid w:val="000C149B"/>
    <w:rPr>
      <w:rFonts w:ascii="Calibri" w:hAnsi="Calibri"/>
      <w:sz w:val="12"/>
      <w:szCs w:val="12"/>
    </w:rPr>
  </w:style>
  <w:style w:type="paragraph" w:customStyle="1" w:styleId="Style77">
    <w:name w:val="Style77"/>
    <w:basedOn w:val="Normal"/>
    <w:link w:val="Style77Char"/>
    <w:qFormat/>
    <w:rsid w:val="000C149B"/>
    <w:pPr>
      <w:keepNext/>
      <w:outlineLvl w:val="0"/>
    </w:pPr>
    <w:rPr>
      <w:rFonts w:ascii="Calibri" w:hAnsi="Calibri"/>
      <w:bCs/>
      <w:sz w:val="20"/>
      <w:szCs w:val="20"/>
    </w:rPr>
  </w:style>
  <w:style w:type="paragraph" w:customStyle="1" w:styleId="Style78">
    <w:name w:val="Style78"/>
    <w:basedOn w:val="Normal"/>
    <w:link w:val="Style78Char"/>
    <w:qFormat/>
    <w:rsid w:val="000C149B"/>
    <w:pPr>
      <w:keepNext/>
      <w:jc w:val="right"/>
      <w:outlineLvl w:val="0"/>
    </w:pPr>
    <w:rPr>
      <w:rFonts w:ascii="Calibri" w:hAnsi="Calibri"/>
      <w:bCs/>
      <w:sz w:val="20"/>
      <w:szCs w:val="20"/>
    </w:rPr>
  </w:style>
  <w:style w:type="character" w:customStyle="1" w:styleId="Style77Char">
    <w:name w:val="Style77 Char"/>
    <w:basedOn w:val="DefaultParagraphFont"/>
    <w:link w:val="Style77"/>
    <w:locked/>
    <w:rsid w:val="000C149B"/>
    <w:rPr>
      <w:rFonts w:ascii="Calibri" w:hAnsi="Calibri"/>
      <w:bCs/>
    </w:rPr>
  </w:style>
  <w:style w:type="character" w:customStyle="1" w:styleId="Style78Char">
    <w:name w:val="Style78 Char"/>
    <w:basedOn w:val="DefaultParagraphFont"/>
    <w:link w:val="Style78"/>
    <w:locked/>
    <w:rsid w:val="000C149B"/>
    <w:rPr>
      <w:rFonts w:ascii="Calibri" w:hAnsi="Calibri"/>
      <w:bCs/>
    </w:rPr>
  </w:style>
  <w:style w:type="character" w:customStyle="1" w:styleId="Heading3Char">
    <w:name w:val="Heading 3 Char"/>
    <w:basedOn w:val="DefaultParagraphFont"/>
    <w:link w:val="Heading3"/>
    <w:uiPriority w:val="9"/>
    <w:semiHidden/>
    <w:rsid w:val="000C149B"/>
    <w:rPr>
      <w:rFonts w:asciiTheme="majorHAnsi" w:eastAsiaTheme="majorEastAsia" w:hAnsiTheme="majorHAnsi" w:cstheme="majorBidi"/>
      <w:b/>
      <w:bCs/>
      <w:color w:val="4F81BD" w:themeColor="accent1"/>
      <w:sz w:val="24"/>
      <w:szCs w:val="24"/>
    </w:rPr>
  </w:style>
  <w:style w:type="paragraph" w:customStyle="1" w:styleId="BulletB1Number">
    <w:name w:val="Bullet B (1. Number)"/>
    <w:basedOn w:val="Normal"/>
    <w:rsid w:val="00715C61"/>
    <w:pPr>
      <w:suppressAutoHyphens/>
      <w:spacing w:before="120"/>
      <w:ind w:left="720" w:hanging="360"/>
    </w:pPr>
    <w:rPr>
      <w:sz w:val="20"/>
      <w:szCs w:val="20"/>
    </w:rPr>
  </w:style>
  <w:style w:type="character" w:customStyle="1" w:styleId="Char-Subscript">
    <w:name w:val="Char - Subscript"/>
    <w:rsid w:val="00715C61"/>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nfrc.com"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www.nfrc.org"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http://www.energy.ca.gov/title24/2013standards/documents/solar_reflectance/" TargetMode="External"/><Relationship Id="rId20" Type="http://schemas.openxmlformats.org/officeDocument/2006/relationships/hyperlink" Target="http://www.nfrc.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yperlink" Target="http://energy.ca.gov/title24/2013standards/documents/solar_reflectance/" TargetMode="External"/><Relationship Id="rId23" Type="http://schemas.openxmlformats.org/officeDocument/2006/relationships/footer" Target="footer2.xml"/><Relationship Id="rId28"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hyperlink" Target="http://www.nfrc.or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oolroofs.org/products/results" TargetMode="External"/><Relationship Id="rId22" Type="http://schemas.openxmlformats.org/officeDocument/2006/relationships/header" Target="header3.xml"/><Relationship Id="rId27" Type="http://schemas.openxmlformats.org/officeDocument/2006/relationships/footer" Target="footer3.xml"/><Relationship Id="rId30"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330ACA-12E5-483D-A169-57118D782D37}">
  <ds:schemaRefs>
    <ds:schemaRef ds:uri="http://schemas.openxmlformats.org/officeDocument/2006/bibliography"/>
  </ds:schemaRefs>
</ds:datastoreItem>
</file>

<file path=customXml/itemProps2.xml><?xml version="1.0" encoding="utf-8"?>
<ds:datastoreItem xmlns:ds="http://schemas.openxmlformats.org/officeDocument/2006/customXml" ds:itemID="{815CF95F-DD7A-4227-BE6B-1B0F10A969E7}">
  <ds:schemaRefs>
    <ds:schemaRef ds:uri="http://schemas.microsoft.com/sharepoint/v3/contenttype/forms"/>
  </ds:schemaRefs>
</ds:datastoreItem>
</file>

<file path=customXml/itemProps3.xml><?xml version="1.0" encoding="utf-8"?>
<ds:datastoreItem xmlns:ds="http://schemas.openxmlformats.org/officeDocument/2006/customXml" ds:itemID="{C203CC55-3215-4362-9597-4B7D4888F14B}">
  <ds:schemaRefs>
    <ds:schemaRef ds:uri="http://schemas.microsoft.com/office/2006/metadata/properties"/>
    <ds:schemaRef ds:uri="http://schemas.microsoft.com/office/infopath/2007/PartnerControls"/>
    <ds:schemaRef ds:uri="785685f2-c2e1-4352-89aa-3faca8eaba52"/>
  </ds:schemaRefs>
</ds:datastoreItem>
</file>

<file path=customXml/itemProps4.xml><?xml version="1.0" encoding="utf-8"?>
<ds:datastoreItem xmlns:ds="http://schemas.openxmlformats.org/officeDocument/2006/customXml" ds:itemID="{24B36426-2178-4200-AF1D-870BD80E5560}">
  <ds:schemaRefs>
    <ds:schemaRef ds:uri="http://schemas.openxmlformats.org/officeDocument/2006/bibliography"/>
  </ds:schemaRefs>
</ds:datastoreItem>
</file>

<file path=customXml/itemProps5.xml><?xml version="1.0" encoding="utf-8"?>
<ds:datastoreItem xmlns:ds="http://schemas.openxmlformats.org/officeDocument/2006/customXml" ds:itemID="{66B3DE57-C6A9-475B-9A04-8D0E341EBD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32</Pages>
  <Words>11255</Words>
  <Characters>64154</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dross</dc:creator>
  <cp:keywords/>
  <cp:lastModifiedBy>Markstrum, Alexis@Energy</cp:lastModifiedBy>
  <cp:revision>26</cp:revision>
  <cp:lastPrinted>2018-11-14T22:44:00Z</cp:lastPrinted>
  <dcterms:created xsi:type="dcterms:W3CDTF">2020-03-11T21:21:00Z</dcterms:created>
  <dcterms:modified xsi:type="dcterms:W3CDTF">2021-03-24T22:04:00Z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
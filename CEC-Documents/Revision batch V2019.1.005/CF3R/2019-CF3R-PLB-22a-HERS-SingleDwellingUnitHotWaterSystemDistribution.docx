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86"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6"/>
        <w:gridCol w:w="907"/>
        <w:gridCol w:w="878"/>
        <w:gridCol w:w="990"/>
        <w:gridCol w:w="1117"/>
        <w:gridCol w:w="648"/>
        <w:gridCol w:w="665"/>
        <w:gridCol w:w="720"/>
        <w:gridCol w:w="1084"/>
        <w:gridCol w:w="1166"/>
        <w:gridCol w:w="885"/>
        <w:gridCol w:w="1010"/>
      </w:tblGrid>
      <w:tr w:rsidR="007568C3" w:rsidRPr="009E01FE" w14:paraId="230DD579" w14:textId="390F5C85" w:rsidTr="00867AFA">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435556A6" w14:textId="1795B786" w:rsidR="007568C3" w:rsidRPr="008733ED"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A</w:t>
            </w:r>
            <w:r w:rsidRPr="008733ED">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1D5D2685" w14:textId="3BE9E929" w:rsidR="007568C3"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heating system(s) features specified on the registered CF1R compliance document for this project.</w:t>
            </w:r>
          </w:p>
        </w:tc>
      </w:tr>
      <w:tr w:rsidR="00867AFA" w:rsidRPr="009E01FE" w14:paraId="73A56B1E" w14:textId="199B8BBE" w:rsidTr="00867AFA">
        <w:trPr>
          <w:cantSplit/>
          <w:trHeight w:val="277"/>
          <w:jc w:val="center"/>
        </w:trPr>
        <w:tc>
          <w:tcPr>
            <w:tcW w:w="413" w:type="pct"/>
            <w:tcBorders>
              <w:top w:val="single" w:sz="4" w:space="0" w:color="auto"/>
              <w:left w:val="single" w:sz="4" w:space="0" w:color="auto"/>
              <w:bottom w:val="single" w:sz="4" w:space="0" w:color="auto"/>
              <w:right w:val="single" w:sz="4" w:space="0" w:color="auto"/>
            </w:tcBorders>
          </w:tcPr>
          <w:p w14:paraId="2DDCAD7E" w14:textId="11031C8B"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18"/>
                <w:szCs w:val="20"/>
              </w:rPr>
              <w:t>01</w:t>
            </w:r>
          </w:p>
        </w:tc>
        <w:tc>
          <w:tcPr>
            <w:tcW w:w="413" w:type="pct"/>
            <w:tcBorders>
              <w:top w:val="single" w:sz="4" w:space="0" w:color="auto"/>
              <w:left w:val="single" w:sz="4" w:space="0" w:color="auto"/>
              <w:bottom w:val="single" w:sz="4" w:space="0" w:color="auto"/>
              <w:right w:val="single" w:sz="4" w:space="0" w:color="auto"/>
            </w:tcBorders>
            <w:vAlign w:val="center"/>
          </w:tcPr>
          <w:p w14:paraId="64C34BDC" w14:textId="4E4E2784"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2</w:t>
            </w:r>
          </w:p>
        </w:tc>
        <w:tc>
          <w:tcPr>
            <w:tcW w:w="400" w:type="pct"/>
            <w:tcBorders>
              <w:top w:val="single" w:sz="4" w:space="0" w:color="auto"/>
              <w:left w:val="single" w:sz="4" w:space="0" w:color="auto"/>
              <w:bottom w:val="single" w:sz="4" w:space="0" w:color="auto"/>
              <w:right w:val="single" w:sz="4" w:space="0" w:color="auto"/>
            </w:tcBorders>
            <w:vAlign w:val="center"/>
          </w:tcPr>
          <w:p w14:paraId="33422D03" w14:textId="274EE465"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3</w:t>
            </w:r>
          </w:p>
        </w:tc>
        <w:tc>
          <w:tcPr>
            <w:tcW w:w="451" w:type="pct"/>
            <w:tcBorders>
              <w:top w:val="single" w:sz="4" w:space="0" w:color="auto"/>
              <w:left w:val="single" w:sz="4" w:space="0" w:color="auto"/>
              <w:bottom w:val="single" w:sz="4" w:space="0" w:color="auto"/>
              <w:right w:val="single" w:sz="4" w:space="0" w:color="auto"/>
            </w:tcBorders>
            <w:vAlign w:val="center"/>
          </w:tcPr>
          <w:p w14:paraId="0CC589C2" w14:textId="189CD0AF"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4</w:t>
            </w:r>
          </w:p>
        </w:tc>
        <w:tc>
          <w:tcPr>
            <w:tcW w:w="509" w:type="pct"/>
            <w:tcBorders>
              <w:top w:val="single" w:sz="4" w:space="0" w:color="auto"/>
              <w:left w:val="single" w:sz="4" w:space="0" w:color="auto"/>
              <w:bottom w:val="single" w:sz="4" w:space="0" w:color="auto"/>
              <w:right w:val="single" w:sz="4" w:space="0" w:color="auto"/>
            </w:tcBorders>
            <w:vAlign w:val="center"/>
          </w:tcPr>
          <w:p w14:paraId="11429DC3" w14:textId="52FE82D2"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295" w:type="pct"/>
            <w:tcBorders>
              <w:top w:val="single" w:sz="4" w:space="0" w:color="auto"/>
              <w:left w:val="single" w:sz="4" w:space="0" w:color="auto"/>
              <w:bottom w:val="single" w:sz="4" w:space="0" w:color="auto"/>
              <w:right w:val="single" w:sz="4" w:space="0" w:color="auto"/>
            </w:tcBorders>
            <w:vAlign w:val="center"/>
          </w:tcPr>
          <w:p w14:paraId="43AB03DA" w14:textId="08ED8371"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03" w:type="pct"/>
            <w:tcBorders>
              <w:top w:val="single" w:sz="4" w:space="0" w:color="auto"/>
              <w:left w:val="single" w:sz="4" w:space="0" w:color="auto"/>
              <w:bottom w:val="single" w:sz="4" w:space="0" w:color="auto"/>
              <w:right w:val="single" w:sz="4" w:space="0" w:color="auto"/>
            </w:tcBorders>
            <w:vAlign w:val="center"/>
          </w:tcPr>
          <w:p w14:paraId="12BF9D03" w14:textId="1AD82EAA"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328" w:type="pct"/>
            <w:tcBorders>
              <w:top w:val="single" w:sz="4" w:space="0" w:color="auto"/>
              <w:left w:val="single" w:sz="4" w:space="0" w:color="auto"/>
              <w:bottom w:val="single" w:sz="4" w:space="0" w:color="auto"/>
              <w:right w:val="single" w:sz="4" w:space="0" w:color="auto"/>
            </w:tcBorders>
            <w:vAlign w:val="center"/>
          </w:tcPr>
          <w:p w14:paraId="5BF73542" w14:textId="7282F4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8</w:t>
            </w:r>
          </w:p>
        </w:tc>
        <w:tc>
          <w:tcPr>
            <w:tcW w:w="494" w:type="pct"/>
            <w:tcBorders>
              <w:top w:val="single" w:sz="4" w:space="0" w:color="auto"/>
              <w:left w:val="single" w:sz="4" w:space="0" w:color="auto"/>
              <w:bottom w:val="single" w:sz="4" w:space="0" w:color="auto"/>
              <w:right w:val="single" w:sz="4" w:space="0" w:color="auto"/>
            </w:tcBorders>
          </w:tcPr>
          <w:p w14:paraId="35C31585" w14:textId="24E968BA"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09</w:t>
            </w:r>
          </w:p>
        </w:tc>
        <w:tc>
          <w:tcPr>
            <w:tcW w:w="531" w:type="pct"/>
            <w:tcBorders>
              <w:top w:val="single" w:sz="4" w:space="0" w:color="auto"/>
              <w:left w:val="single" w:sz="4" w:space="0" w:color="auto"/>
              <w:bottom w:val="single" w:sz="4" w:space="0" w:color="auto"/>
              <w:right w:val="single" w:sz="4" w:space="0" w:color="auto"/>
            </w:tcBorders>
          </w:tcPr>
          <w:p w14:paraId="181D626A" w14:textId="296365D6"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03" w:type="pct"/>
            <w:tcBorders>
              <w:top w:val="single" w:sz="4" w:space="0" w:color="auto"/>
              <w:left w:val="single" w:sz="4" w:space="0" w:color="auto"/>
              <w:bottom w:val="single" w:sz="4" w:space="0" w:color="auto"/>
              <w:right w:val="single" w:sz="4" w:space="0" w:color="auto"/>
            </w:tcBorders>
          </w:tcPr>
          <w:p w14:paraId="3A5540D8" w14:textId="65469A68"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460" w:type="pct"/>
            <w:tcBorders>
              <w:top w:val="single" w:sz="4" w:space="0" w:color="auto"/>
              <w:left w:val="single" w:sz="4" w:space="0" w:color="auto"/>
              <w:bottom w:val="single" w:sz="4" w:space="0" w:color="auto"/>
              <w:right w:val="single" w:sz="4" w:space="0" w:color="auto"/>
            </w:tcBorders>
          </w:tcPr>
          <w:p w14:paraId="7F4CC02D" w14:textId="609E758D" w:rsidR="007568C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r>
      <w:tr w:rsidR="00867AFA" w:rsidRPr="009E01FE" w14:paraId="26464F8A" w14:textId="3E757B7A" w:rsidTr="00867AFA">
        <w:trPr>
          <w:cantSplit/>
          <w:trHeight w:val="288"/>
          <w:jc w:val="center"/>
        </w:trPr>
        <w:tc>
          <w:tcPr>
            <w:tcW w:w="413" w:type="pct"/>
            <w:tcBorders>
              <w:top w:val="single" w:sz="4" w:space="0" w:color="auto"/>
              <w:left w:val="single" w:sz="4" w:space="0" w:color="auto"/>
              <w:bottom w:val="single" w:sz="4" w:space="0" w:color="auto"/>
              <w:right w:val="single" w:sz="4" w:space="0" w:color="auto"/>
            </w:tcBorders>
            <w:vAlign w:val="bottom"/>
          </w:tcPr>
          <w:p w14:paraId="295C3FE3" w14:textId="3F6AC38F"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13" w:type="pct"/>
            <w:tcBorders>
              <w:top w:val="single" w:sz="4" w:space="0" w:color="auto"/>
              <w:left w:val="single" w:sz="4" w:space="0" w:color="auto"/>
              <w:bottom w:val="single" w:sz="4" w:space="0" w:color="auto"/>
              <w:right w:val="single" w:sz="4" w:space="0" w:color="auto"/>
            </w:tcBorders>
            <w:vAlign w:val="bottom"/>
          </w:tcPr>
          <w:p w14:paraId="2C0B5722" w14:textId="05F8803C"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400" w:type="pct"/>
            <w:tcBorders>
              <w:top w:val="single" w:sz="4" w:space="0" w:color="auto"/>
              <w:left w:val="single" w:sz="4" w:space="0" w:color="auto"/>
              <w:bottom w:val="single" w:sz="4" w:space="0" w:color="auto"/>
              <w:right w:val="single" w:sz="4" w:space="0" w:color="auto"/>
            </w:tcBorders>
            <w:vAlign w:val="bottom"/>
          </w:tcPr>
          <w:p w14:paraId="4A1A894B"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Type</w:t>
            </w:r>
          </w:p>
        </w:tc>
        <w:tc>
          <w:tcPr>
            <w:tcW w:w="451" w:type="pct"/>
            <w:tcBorders>
              <w:top w:val="single" w:sz="4" w:space="0" w:color="auto"/>
              <w:left w:val="single" w:sz="4" w:space="0" w:color="auto"/>
              <w:bottom w:val="single" w:sz="4" w:space="0" w:color="auto"/>
              <w:right w:val="single" w:sz="4" w:space="0" w:color="auto"/>
            </w:tcBorders>
            <w:vAlign w:val="bottom"/>
          </w:tcPr>
          <w:p w14:paraId="7711E932"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Type</w:t>
            </w:r>
          </w:p>
        </w:tc>
        <w:tc>
          <w:tcPr>
            <w:tcW w:w="509" w:type="pct"/>
            <w:tcBorders>
              <w:top w:val="single" w:sz="4" w:space="0" w:color="auto"/>
              <w:left w:val="single" w:sz="4" w:space="0" w:color="auto"/>
              <w:bottom w:val="single" w:sz="4" w:space="0" w:color="auto"/>
              <w:right w:val="single" w:sz="4" w:space="0" w:color="auto"/>
            </w:tcBorders>
            <w:vAlign w:val="bottom"/>
          </w:tcPr>
          <w:p w14:paraId="052C1309" w14:textId="6C2FD459"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 of </w:t>
            </w:r>
            <w:ins w:id="0" w:author="Markstrum, Alexis@Energy" w:date="2021-03-10T10:19:00Z">
              <w:r w:rsidR="00867AFA">
                <w:rPr>
                  <w:rFonts w:asciiTheme="minorHAnsi" w:eastAsia="Times New Roman" w:hAnsiTheme="minorHAnsi" w:cstheme="minorHAnsi"/>
                  <w:sz w:val="18"/>
                  <w:szCs w:val="20"/>
                </w:rPr>
                <w:t xml:space="preserve">Like (or Identical) </w:t>
              </w:r>
            </w:ins>
            <w:r w:rsidRPr="00A05A69">
              <w:rPr>
                <w:rFonts w:asciiTheme="minorHAnsi" w:eastAsia="Times New Roman" w:hAnsiTheme="minorHAnsi" w:cstheme="minorHAnsi"/>
                <w:sz w:val="18"/>
                <w:szCs w:val="20"/>
              </w:rPr>
              <w:t>Water Heaters in System</w:t>
            </w:r>
          </w:p>
        </w:tc>
        <w:tc>
          <w:tcPr>
            <w:tcW w:w="295" w:type="pct"/>
            <w:tcBorders>
              <w:top w:val="single" w:sz="4" w:space="0" w:color="auto"/>
              <w:left w:val="single" w:sz="4" w:space="0" w:color="auto"/>
              <w:bottom w:val="single" w:sz="4" w:space="0" w:color="auto"/>
              <w:right w:val="single" w:sz="4" w:space="0" w:color="auto"/>
            </w:tcBorders>
            <w:vAlign w:val="bottom"/>
          </w:tcPr>
          <w:p w14:paraId="06E2FB18"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Fuel Type</w:t>
            </w:r>
          </w:p>
        </w:tc>
        <w:tc>
          <w:tcPr>
            <w:tcW w:w="303" w:type="pct"/>
            <w:tcBorders>
              <w:top w:val="single" w:sz="4" w:space="0" w:color="auto"/>
              <w:left w:val="single" w:sz="4" w:space="0" w:color="auto"/>
              <w:bottom w:val="single" w:sz="4" w:space="0" w:color="auto"/>
              <w:right w:val="single" w:sz="4" w:space="0" w:color="auto"/>
            </w:tcBorders>
            <w:vAlign w:val="bottom"/>
          </w:tcPr>
          <w:p w14:paraId="4CC76B62"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Type</w:t>
            </w:r>
          </w:p>
        </w:tc>
        <w:tc>
          <w:tcPr>
            <w:tcW w:w="328" w:type="pct"/>
            <w:tcBorders>
              <w:top w:val="single" w:sz="4" w:space="0" w:color="auto"/>
              <w:left w:val="single" w:sz="4" w:space="0" w:color="auto"/>
              <w:bottom w:val="single" w:sz="4" w:space="0" w:color="auto"/>
              <w:right w:val="single" w:sz="4" w:space="0" w:color="auto"/>
            </w:tcBorders>
            <w:vAlign w:val="bottom"/>
          </w:tcPr>
          <w:p w14:paraId="196F7A20"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Value</w:t>
            </w:r>
          </w:p>
        </w:tc>
        <w:tc>
          <w:tcPr>
            <w:tcW w:w="494" w:type="pct"/>
            <w:tcBorders>
              <w:top w:val="single" w:sz="4" w:space="0" w:color="auto"/>
              <w:left w:val="single" w:sz="4" w:space="0" w:color="auto"/>
              <w:bottom w:val="single" w:sz="4" w:space="0" w:color="auto"/>
              <w:right w:val="single" w:sz="4" w:space="0" w:color="auto"/>
            </w:tcBorders>
            <w:vAlign w:val="bottom"/>
          </w:tcPr>
          <w:p w14:paraId="64ACEA33"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58A198CB"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Dwelling Unit DHW System</w:t>
            </w:r>
          </w:p>
          <w:p w14:paraId="4A6F7DA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Distribution Type</w:t>
            </w:r>
          </w:p>
        </w:tc>
        <w:tc>
          <w:tcPr>
            <w:tcW w:w="403" w:type="pct"/>
            <w:tcBorders>
              <w:top w:val="single" w:sz="4" w:space="0" w:color="auto"/>
              <w:left w:val="single" w:sz="4" w:space="0" w:color="auto"/>
              <w:bottom w:val="single" w:sz="4" w:space="0" w:color="auto"/>
              <w:right w:val="single" w:sz="4" w:space="0" w:color="auto"/>
            </w:tcBorders>
            <w:vAlign w:val="bottom"/>
          </w:tcPr>
          <w:p w14:paraId="32349509" w14:textId="6B416834"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460" w:type="pct"/>
            <w:tcBorders>
              <w:top w:val="single" w:sz="4" w:space="0" w:color="auto"/>
              <w:left w:val="single" w:sz="4" w:space="0" w:color="auto"/>
              <w:bottom w:val="single" w:sz="4" w:space="0" w:color="auto"/>
              <w:right w:val="single" w:sz="4" w:space="0" w:color="auto"/>
            </w:tcBorders>
            <w:vAlign w:val="bottom"/>
          </w:tcPr>
          <w:p w14:paraId="3C0EDE59" w14:textId="717B4841"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Drain Water Heat Recovery</w:t>
            </w:r>
          </w:p>
        </w:tc>
      </w:tr>
      <w:tr w:rsidR="00867AFA" w:rsidRPr="009E01FE" w14:paraId="5D4DAF0C" w14:textId="2174CCCF" w:rsidTr="00867AFA">
        <w:trPr>
          <w:cantSplit/>
          <w:trHeight w:val="246"/>
          <w:jc w:val="center"/>
        </w:trPr>
        <w:tc>
          <w:tcPr>
            <w:tcW w:w="413" w:type="pct"/>
            <w:tcBorders>
              <w:top w:val="single" w:sz="4" w:space="0" w:color="auto"/>
              <w:left w:val="single" w:sz="4" w:space="0" w:color="auto"/>
              <w:bottom w:val="single" w:sz="4" w:space="0" w:color="auto"/>
              <w:right w:val="single" w:sz="4" w:space="0" w:color="auto"/>
            </w:tcBorders>
          </w:tcPr>
          <w:p w14:paraId="00749385"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3" w:type="pct"/>
            <w:tcBorders>
              <w:top w:val="single" w:sz="4" w:space="0" w:color="auto"/>
              <w:left w:val="single" w:sz="4" w:space="0" w:color="auto"/>
              <w:bottom w:val="single" w:sz="4" w:space="0" w:color="auto"/>
              <w:right w:val="single" w:sz="4" w:space="0" w:color="auto"/>
            </w:tcBorders>
            <w:vAlign w:val="center"/>
          </w:tcPr>
          <w:p w14:paraId="72662FBB" w14:textId="530BA2E2"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0" w:type="pct"/>
            <w:tcBorders>
              <w:top w:val="single" w:sz="4" w:space="0" w:color="auto"/>
              <w:left w:val="single" w:sz="4" w:space="0" w:color="auto"/>
              <w:bottom w:val="single" w:sz="4" w:space="0" w:color="auto"/>
              <w:right w:val="single" w:sz="4" w:space="0" w:color="auto"/>
            </w:tcBorders>
            <w:vAlign w:val="center"/>
          </w:tcPr>
          <w:p w14:paraId="55420787"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1" w:type="pct"/>
            <w:tcBorders>
              <w:top w:val="single" w:sz="4" w:space="0" w:color="auto"/>
              <w:left w:val="single" w:sz="4" w:space="0" w:color="auto"/>
              <w:bottom w:val="single" w:sz="4" w:space="0" w:color="auto"/>
              <w:right w:val="single" w:sz="4" w:space="0" w:color="auto"/>
            </w:tcBorders>
            <w:vAlign w:val="center"/>
          </w:tcPr>
          <w:p w14:paraId="6127A3C7"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09" w:type="pct"/>
            <w:tcBorders>
              <w:top w:val="single" w:sz="4" w:space="0" w:color="auto"/>
              <w:left w:val="single" w:sz="4" w:space="0" w:color="auto"/>
              <w:bottom w:val="single" w:sz="4" w:space="0" w:color="auto"/>
              <w:right w:val="single" w:sz="4" w:space="0" w:color="auto"/>
            </w:tcBorders>
            <w:vAlign w:val="center"/>
          </w:tcPr>
          <w:p w14:paraId="48C2EC0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5" w:type="pct"/>
            <w:tcBorders>
              <w:top w:val="single" w:sz="4" w:space="0" w:color="auto"/>
              <w:left w:val="single" w:sz="4" w:space="0" w:color="auto"/>
              <w:bottom w:val="single" w:sz="4" w:space="0" w:color="auto"/>
              <w:right w:val="single" w:sz="4" w:space="0" w:color="auto"/>
            </w:tcBorders>
            <w:vAlign w:val="center"/>
          </w:tcPr>
          <w:p w14:paraId="78E671A1"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14:paraId="3BA2358F"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8" w:type="pct"/>
            <w:tcBorders>
              <w:top w:val="single" w:sz="4" w:space="0" w:color="auto"/>
              <w:left w:val="single" w:sz="4" w:space="0" w:color="auto"/>
              <w:bottom w:val="single" w:sz="4" w:space="0" w:color="auto"/>
              <w:right w:val="single" w:sz="4" w:space="0" w:color="auto"/>
            </w:tcBorders>
            <w:vAlign w:val="center"/>
          </w:tcPr>
          <w:p w14:paraId="58ED8364"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94" w:type="pct"/>
            <w:tcBorders>
              <w:top w:val="single" w:sz="4" w:space="0" w:color="auto"/>
              <w:left w:val="single" w:sz="4" w:space="0" w:color="auto"/>
              <w:bottom w:val="single" w:sz="4" w:space="0" w:color="auto"/>
              <w:right w:val="single" w:sz="4" w:space="0" w:color="auto"/>
            </w:tcBorders>
          </w:tcPr>
          <w:p w14:paraId="2AD6885E"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033A4D5A"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3" w:type="pct"/>
            <w:tcBorders>
              <w:top w:val="single" w:sz="4" w:space="0" w:color="auto"/>
              <w:left w:val="single" w:sz="4" w:space="0" w:color="auto"/>
              <w:bottom w:val="single" w:sz="4" w:space="0" w:color="auto"/>
              <w:right w:val="single" w:sz="4" w:space="0" w:color="auto"/>
            </w:tcBorders>
          </w:tcPr>
          <w:p w14:paraId="6EB628F2"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0" w:type="pct"/>
            <w:tcBorders>
              <w:top w:val="single" w:sz="4" w:space="0" w:color="auto"/>
              <w:left w:val="single" w:sz="4" w:space="0" w:color="auto"/>
              <w:bottom w:val="single" w:sz="4" w:space="0" w:color="auto"/>
              <w:right w:val="single" w:sz="4" w:space="0" w:color="auto"/>
            </w:tcBorders>
          </w:tcPr>
          <w:p w14:paraId="18E1D7D3"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867AFA" w:rsidRPr="009E01FE" w14:paraId="08C00B59" w14:textId="2B217D17" w:rsidTr="00867AFA">
        <w:trPr>
          <w:cantSplit/>
          <w:trHeight w:val="255"/>
          <w:jc w:val="center"/>
        </w:trPr>
        <w:tc>
          <w:tcPr>
            <w:tcW w:w="413" w:type="pct"/>
            <w:tcBorders>
              <w:top w:val="single" w:sz="4" w:space="0" w:color="auto"/>
              <w:left w:val="single" w:sz="4" w:space="0" w:color="auto"/>
              <w:bottom w:val="single" w:sz="4" w:space="0" w:color="auto"/>
              <w:right w:val="single" w:sz="4" w:space="0" w:color="auto"/>
            </w:tcBorders>
          </w:tcPr>
          <w:p w14:paraId="64AFBFCD"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3" w:type="pct"/>
            <w:tcBorders>
              <w:top w:val="single" w:sz="4" w:space="0" w:color="auto"/>
              <w:left w:val="single" w:sz="4" w:space="0" w:color="auto"/>
              <w:bottom w:val="single" w:sz="4" w:space="0" w:color="auto"/>
              <w:right w:val="single" w:sz="4" w:space="0" w:color="auto"/>
            </w:tcBorders>
            <w:vAlign w:val="center"/>
          </w:tcPr>
          <w:p w14:paraId="084135C1" w14:textId="134BF983"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0" w:type="pct"/>
            <w:tcBorders>
              <w:top w:val="single" w:sz="4" w:space="0" w:color="auto"/>
              <w:left w:val="single" w:sz="4" w:space="0" w:color="auto"/>
              <w:bottom w:val="single" w:sz="4" w:space="0" w:color="auto"/>
              <w:right w:val="single" w:sz="4" w:space="0" w:color="auto"/>
            </w:tcBorders>
            <w:vAlign w:val="center"/>
          </w:tcPr>
          <w:p w14:paraId="48B7F12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1" w:type="pct"/>
            <w:tcBorders>
              <w:top w:val="single" w:sz="4" w:space="0" w:color="auto"/>
              <w:left w:val="single" w:sz="4" w:space="0" w:color="auto"/>
              <w:bottom w:val="single" w:sz="4" w:space="0" w:color="auto"/>
              <w:right w:val="single" w:sz="4" w:space="0" w:color="auto"/>
            </w:tcBorders>
            <w:vAlign w:val="center"/>
          </w:tcPr>
          <w:p w14:paraId="53AB15F2"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09" w:type="pct"/>
            <w:tcBorders>
              <w:top w:val="single" w:sz="4" w:space="0" w:color="auto"/>
              <w:left w:val="single" w:sz="4" w:space="0" w:color="auto"/>
              <w:bottom w:val="single" w:sz="4" w:space="0" w:color="auto"/>
              <w:right w:val="single" w:sz="4" w:space="0" w:color="auto"/>
            </w:tcBorders>
            <w:vAlign w:val="center"/>
          </w:tcPr>
          <w:p w14:paraId="6575C844"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5" w:type="pct"/>
            <w:tcBorders>
              <w:top w:val="single" w:sz="4" w:space="0" w:color="auto"/>
              <w:left w:val="single" w:sz="4" w:space="0" w:color="auto"/>
              <w:bottom w:val="single" w:sz="4" w:space="0" w:color="auto"/>
              <w:right w:val="single" w:sz="4" w:space="0" w:color="auto"/>
            </w:tcBorders>
            <w:vAlign w:val="center"/>
          </w:tcPr>
          <w:p w14:paraId="7290D35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3" w:type="pct"/>
            <w:tcBorders>
              <w:top w:val="single" w:sz="4" w:space="0" w:color="auto"/>
              <w:left w:val="single" w:sz="4" w:space="0" w:color="auto"/>
              <w:bottom w:val="single" w:sz="4" w:space="0" w:color="auto"/>
              <w:right w:val="single" w:sz="4" w:space="0" w:color="auto"/>
            </w:tcBorders>
            <w:vAlign w:val="center"/>
          </w:tcPr>
          <w:p w14:paraId="3909578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8" w:type="pct"/>
            <w:tcBorders>
              <w:top w:val="single" w:sz="4" w:space="0" w:color="auto"/>
              <w:left w:val="single" w:sz="4" w:space="0" w:color="auto"/>
              <w:bottom w:val="single" w:sz="4" w:space="0" w:color="auto"/>
              <w:right w:val="single" w:sz="4" w:space="0" w:color="auto"/>
            </w:tcBorders>
            <w:vAlign w:val="center"/>
          </w:tcPr>
          <w:p w14:paraId="366F871F"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94" w:type="pct"/>
            <w:tcBorders>
              <w:top w:val="single" w:sz="4" w:space="0" w:color="auto"/>
              <w:left w:val="single" w:sz="4" w:space="0" w:color="auto"/>
              <w:bottom w:val="single" w:sz="4" w:space="0" w:color="auto"/>
              <w:right w:val="single" w:sz="4" w:space="0" w:color="auto"/>
            </w:tcBorders>
          </w:tcPr>
          <w:p w14:paraId="6F9F8920"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565C7AC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3" w:type="pct"/>
            <w:tcBorders>
              <w:top w:val="single" w:sz="4" w:space="0" w:color="auto"/>
              <w:left w:val="single" w:sz="4" w:space="0" w:color="auto"/>
              <w:bottom w:val="single" w:sz="4" w:space="0" w:color="auto"/>
              <w:right w:val="single" w:sz="4" w:space="0" w:color="auto"/>
            </w:tcBorders>
          </w:tcPr>
          <w:p w14:paraId="34DFCCC9"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0" w:type="pct"/>
            <w:tcBorders>
              <w:top w:val="single" w:sz="4" w:space="0" w:color="auto"/>
              <w:left w:val="single" w:sz="4" w:space="0" w:color="auto"/>
              <w:bottom w:val="single" w:sz="4" w:space="0" w:color="auto"/>
              <w:right w:val="single" w:sz="4" w:space="0" w:color="auto"/>
            </w:tcBorders>
          </w:tcPr>
          <w:p w14:paraId="3EC8A11D"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3E8F63D" w14:textId="451306E4" w:rsidR="00D879CA" w:rsidRDefault="00D879CA" w:rsidP="00D879CA">
      <w:pPr>
        <w:spacing w:after="0" w:line="240" w:lineRule="auto"/>
        <w:rPr>
          <w:rFonts w:asciiTheme="minorHAnsi" w:hAnsiTheme="minorHAnsi" w:cstheme="minorHAnsi"/>
          <w:sz w:val="18"/>
          <w:szCs w:val="18"/>
        </w:rPr>
      </w:pPr>
    </w:p>
    <w:tbl>
      <w:tblPr>
        <w:tblW w:w="5002"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2"/>
        <w:gridCol w:w="801"/>
        <w:gridCol w:w="810"/>
        <w:gridCol w:w="900"/>
        <w:gridCol w:w="989"/>
        <w:gridCol w:w="633"/>
        <w:gridCol w:w="721"/>
        <w:gridCol w:w="719"/>
        <w:gridCol w:w="1172"/>
        <w:gridCol w:w="1168"/>
        <w:gridCol w:w="900"/>
        <w:gridCol w:w="989"/>
      </w:tblGrid>
      <w:tr w:rsidR="007568C3" w:rsidRPr="009E01FE" w14:paraId="47428C92" w14:textId="13539CC9" w:rsidTr="007568C3">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7C3CB381" w14:textId="4C47DFB0" w:rsidR="007568C3" w:rsidRPr="00B33DFF"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09B27B34" w14:textId="3FBF4716" w:rsidR="007568C3"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heating system features installed in this project.</w:t>
            </w:r>
          </w:p>
        </w:tc>
      </w:tr>
      <w:tr w:rsidR="007568C3" w:rsidRPr="009E01FE" w14:paraId="5E10FB82" w14:textId="1F2D2580" w:rsidTr="00867AFA">
        <w:trPr>
          <w:cantSplit/>
          <w:trHeight w:val="277"/>
          <w:jc w:val="center"/>
        </w:trPr>
        <w:tc>
          <w:tcPr>
            <w:tcW w:w="460" w:type="pct"/>
            <w:tcBorders>
              <w:top w:val="single" w:sz="4" w:space="0" w:color="auto"/>
              <w:left w:val="single" w:sz="4" w:space="0" w:color="auto"/>
              <w:bottom w:val="single" w:sz="4" w:space="0" w:color="auto"/>
              <w:right w:val="single" w:sz="4" w:space="0" w:color="auto"/>
            </w:tcBorders>
          </w:tcPr>
          <w:p w14:paraId="78A198D6" w14:textId="53665994"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18"/>
                <w:szCs w:val="20"/>
              </w:rPr>
              <w:t>01</w:t>
            </w:r>
          </w:p>
        </w:tc>
        <w:tc>
          <w:tcPr>
            <w:tcW w:w="371" w:type="pct"/>
            <w:tcBorders>
              <w:top w:val="single" w:sz="4" w:space="0" w:color="auto"/>
              <w:left w:val="single" w:sz="4" w:space="0" w:color="auto"/>
              <w:bottom w:val="single" w:sz="4" w:space="0" w:color="auto"/>
              <w:right w:val="single" w:sz="4" w:space="0" w:color="auto"/>
            </w:tcBorders>
            <w:vAlign w:val="center"/>
          </w:tcPr>
          <w:p w14:paraId="5F178F62" w14:textId="2047AC16"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375" w:type="pct"/>
            <w:tcBorders>
              <w:top w:val="single" w:sz="4" w:space="0" w:color="auto"/>
              <w:left w:val="single" w:sz="4" w:space="0" w:color="auto"/>
              <w:bottom w:val="single" w:sz="4" w:space="0" w:color="auto"/>
              <w:right w:val="single" w:sz="4" w:space="0" w:color="auto"/>
            </w:tcBorders>
            <w:vAlign w:val="center"/>
          </w:tcPr>
          <w:p w14:paraId="25E4945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02</w:t>
            </w:r>
          </w:p>
        </w:tc>
        <w:tc>
          <w:tcPr>
            <w:tcW w:w="417" w:type="pct"/>
            <w:tcBorders>
              <w:top w:val="single" w:sz="4" w:space="0" w:color="auto"/>
              <w:left w:val="single" w:sz="4" w:space="0" w:color="auto"/>
              <w:bottom w:val="single" w:sz="4" w:space="0" w:color="auto"/>
              <w:right w:val="single" w:sz="4" w:space="0" w:color="auto"/>
            </w:tcBorders>
            <w:vAlign w:val="center"/>
          </w:tcPr>
          <w:p w14:paraId="4D1BC37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03</w:t>
            </w:r>
          </w:p>
        </w:tc>
        <w:tc>
          <w:tcPr>
            <w:tcW w:w="458" w:type="pct"/>
            <w:tcBorders>
              <w:top w:val="single" w:sz="4" w:space="0" w:color="auto"/>
              <w:left w:val="single" w:sz="4" w:space="0" w:color="auto"/>
              <w:bottom w:val="single" w:sz="4" w:space="0" w:color="auto"/>
              <w:right w:val="single" w:sz="4" w:space="0" w:color="auto"/>
            </w:tcBorders>
            <w:vAlign w:val="center"/>
          </w:tcPr>
          <w:p w14:paraId="3D26A1B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04</w:t>
            </w:r>
          </w:p>
        </w:tc>
        <w:tc>
          <w:tcPr>
            <w:tcW w:w="293" w:type="pct"/>
            <w:tcBorders>
              <w:top w:val="single" w:sz="4" w:space="0" w:color="auto"/>
              <w:left w:val="single" w:sz="4" w:space="0" w:color="auto"/>
              <w:bottom w:val="single" w:sz="4" w:space="0" w:color="auto"/>
              <w:right w:val="single" w:sz="4" w:space="0" w:color="auto"/>
            </w:tcBorders>
            <w:vAlign w:val="center"/>
          </w:tcPr>
          <w:p w14:paraId="0E16E27E"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334" w:type="pct"/>
            <w:tcBorders>
              <w:top w:val="single" w:sz="4" w:space="0" w:color="auto"/>
              <w:left w:val="single" w:sz="4" w:space="0" w:color="auto"/>
              <w:bottom w:val="single" w:sz="4" w:space="0" w:color="auto"/>
              <w:right w:val="single" w:sz="4" w:space="0" w:color="auto"/>
            </w:tcBorders>
            <w:vAlign w:val="center"/>
          </w:tcPr>
          <w:p w14:paraId="1EFBBCAA"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33" w:type="pct"/>
            <w:tcBorders>
              <w:top w:val="single" w:sz="4" w:space="0" w:color="auto"/>
              <w:left w:val="single" w:sz="4" w:space="0" w:color="auto"/>
              <w:bottom w:val="single" w:sz="4" w:space="0" w:color="auto"/>
              <w:right w:val="single" w:sz="4" w:space="0" w:color="auto"/>
            </w:tcBorders>
            <w:vAlign w:val="center"/>
          </w:tcPr>
          <w:p w14:paraId="3A8184C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543" w:type="pct"/>
            <w:tcBorders>
              <w:top w:val="single" w:sz="4" w:space="0" w:color="auto"/>
              <w:left w:val="single" w:sz="4" w:space="0" w:color="auto"/>
              <w:bottom w:val="single" w:sz="4" w:space="0" w:color="auto"/>
              <w:right w:val="single" w:sz="4" w:space="0" w:color="auto"/>
            </w:tcBorders>
          </w:tcPr>
          <w:p w14:paraId="15CF708E"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08</w:t>
            </w:r>
          </w:p>
        </w:tc>
        <w:tc>
          <w:tcPr>
            <w:tcW w:w="541" w:type="pct"/>
            <w:tcBorders>
              <w:top w:val="single" w:sz="4" w:space="0" w:color="auto"/>
              <w:left w:val="single" w:sz="4" w:space="0" w:color="auto"/>
              <w:bottom w:val="single" w:sz="4" w:space="0" w:color="auto"/>
              <w:right w:val="single" w:sz="4" w:space="0" w:color="auto"/>
            </w:tcBorders>
          </w:tcPr>
          <w:p w14:paraId="521DBC25"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09</w:t>
            </w:r>
          </w:p>
        </w:tc>
        <w:tc>
          <w:tcPr>
            <w:tcW w:w="417" w:type="pct"/>
            <w:tcBorders>
              <w:top w:val="single" w:sz="4" w:space="0" w:color="auto"/>
              <w:left w:val="single" w:sz="4" w:space="0" w:color="auto"/>
              <w:bottom w:val="single" w:sz="4" w:space="0" w:color="auto"/>
              <w:right w:val="single" w:sz="4" w:space="0" w:color="auto"/>
            </w:tcBorders>
          </w:tcPr>
          <w:p w14:paraId="59C7B8FF"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58" w:type="pct"/>
            <w:tcBorders>
              <w:top w:val="single" w:sz="4" w:space="0" w:color="auto"/>
              <w:left w:val="single" w:sz="4" w:space="0" w:color="auto"/>
              <w:bottom w:val="single" w:sz="4" w:space="0" w:color="auto"/>
              <w:right w:val="single" w:sz="4" w:space="0" w:color="auto"/>
            </w:tcBorders>
          </w:tcPr>
          <w:p w14:paraId="22046E67" w14:textId="1B320B2E" w:rsidR="007568C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7568C3" w:rsidRPr="009E01FE" w14:paraId="285571F4" w14:textId="1F0C2329" w:rsidTr="00867AFA">
        <w:trPr>
          <w:cantSplit/>
          <w:trHeight w:val="288"/>
          <w:jc w:val="center"/>
        </w:trPr>
        <w:tc>
          <w:tcPr>
            <w:tcW w:w="460" w:type="pct"/>
            <w:tcBorders>
              <w:top w:val="single" w:sz="4" w:space="0" w:color="auto"/>
              <w:left w:val="single" w:sz="4" w:space="0" w:color="auto"/>
              <w:bottom w:val="single" w:sz="4" w:space="0" w:color="auto"/>
              <w:right w:val="single" w:sz="4" w:space="0" w:color="auto"/>
            </w:tcBorders>
            <w:vAlign w:val="bottom"/>
          </w:tcPr>
          <w:p w14:paraId="17203B63" w14:textId="18875F9B"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371" w:type="pct"/>
            <w:tcBorders>
              <w:top w:val="single" w:sz="4" w:space="0" w:color="auto"/>
              <w:left w:val="single" w:sz="4" w:space="0" w:color="auto"/>
              <w:bottom w:val="single" w:sz="4" w:space="0" w:color="auto"/>
              <w:right w:val="single" w:sz="4" w:space="0" w:color="auto"/>
            </w:tcBorders>
            <w:vAlign w:val="bottom"/>
          </w:tcPr>
          <w:p w14:paraId="4C8D8125" w14:textId="6A714991"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375" w:type="pct"/>
            <w:tcBorders>
              <w:top w:val="single" w:sz="4" w:space="0" w:color="auto"/>
              <w:left w:val="single" w:sz="4" w:space="0" w:color="auto"/>
              <w:bottom w:val="single" w:sz="4" w:space="0" w:color="auto"/>
              <w:right w:val="single" w:sz="4" w:space="0" w:color="auto"/>
            </w:tcBorders>
            <w:vAlign w:val="bottom"/>
          </w:tcPr>
          <w:p w14:paraId="6BA036E4"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Type</w:t>
            </w:r>
          </w:p>
        </w:tc>
        <w:tc>
          <w:tcPr>
            <w:tcW w:w="417" w:type="pct"/>
            <w:tcBorders>
              <w:top w:val="single" w:sz="4" w:space="0" w:color="auto"/>
              <w:left w:val="single" w:sz="4" w:space="0" w:color="auto"/>
              <w:bottom w:val="single" w:sz="4" w:space="0" w:color="auto"/>
              <w:right w:val="single" w:sz="4" w:space="0" w:color="auto"/>
            </w:tcBorders>
            <w:vAlign w:val="bottom"/>
          </w:tcPr>
          <w:p w14:paraId="7C66A97B"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Type</w:t>
            </w:r>
          </w:p>
        </w:tc>
        <w:tc>
          <w:tcPr>
            <w:tcW w:w="458" w:type="pct"/>
            <w:tcBorders>
              <w:top w:val="single" w:sz="4" w:space="0" w:color="auto"/>
              <w:left w:val="single" w:sz="4" w:space="0" w:color="auto"/>
              <w:bottom w:val="single" w:sz="4" w:space="0" w:color="auto"/>
              <w:right w:val="single" w:sz="4" w:space="0" w:color="auto"/>
            </w:tcBorders>
            <w:vAlign w:val="bottom"/>
          </w:tcPr>
          <w:p w14:paraId="0980E02E" w14:textId="6B4611AB"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 of </w:t>
            </w:r>
            <w:ins w:id="1" w:author="Markstrum, Alexis@Energy" w:date="2021-03-10T10:20:00Z">
              <w:r w:rsidR="00867AFA">
                <w:rPr>
                  <w:rFonts w:asciiTheme="minorHAnsi" w:eastAsia="Times New Roman" w:hAnsiTheme="minorHAnsi" w:cstheme="minorHAnsi"/>
                  <w:sz w:val="18"/>
                  <w:szCs w:val="20"/>
                </w:rPr>
                <w:t xml:space="preserve">Like (or Identical) </w:t>
              </w:r>
            </w:ins>
            <w:r w:rsidRPr="00A05A69">
              <w:rPr>
                <w:rFonts w:asciiTheme="minorHAnsi" w:eastAsia="Times New Roman" w:hAnsiTheme="minorHAnsi" w:cstheme="minorHAnsi"/>
                <w:sz w:val="18"/>
                <w:szCs w:val="20"/>
              </w:rPr>
              <w:t>Water Heaters in System</w:t>
            </w:r>
          </w:p>
        </w:tc>
        <w:tc>
          <w:tcPr>
            <w:tcW w:w="293" w:type="pct"/>
            <w:tcBorders>
              <w:top w:val="single" w:sz="4" w:space="0" w:color="auto"/>
              <w:left w:val="single" w:sz="4" w:space="0" w:color="auto"/>
              <w:bottom w:val="single" w:sz="4" w:space="0" w:color="auto"/>
              <w:right w:val="single" w:sz="4" w:space="0" w:color="auto"/>
            </w:tcBorders>
            <w:vAlign w:val="bottom"/>
          </w:tcPr>
          <w:p w14:paraId="3024E801"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Fuel Type</w:t>
            </w:r>
          </w:p>
        </w:tc>
        <w:tc>
          <w:tcPr>
            <w:tcW w:w="334" w:type="pct"/>
            <w:tcBorders>
              <w:top w:val="single" w:sz="4" w:space="0" w:color="auto"/>
              <w:left w:val="single" w:sz="4" w:space="0" w:color="auto"/>
              <w:bottom w:val="single" w:sz="4" w:space="0" w:color="auto"/>
              <w:right w:val="single" w:sz="4" w:space="0" w:color="auto"/>
            </w:tcBorders>
            <w:vAlign w:val="bottom"/>
          </w:tcPr>
          <w:p w14:paraId="12E5370C"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Type</w:t>
            </w:r>
          </w:p>
        </w:tc>
        <w:tc>
          <w:tcPr>
            <w:tcW w:w="333" w:type="pct"/>
            <w:tcBorders>
              <w:top w:val="single" w:sz="4" w:space="0" w:color="auto"/>
              <w:left w:val="single" w:sz="4" w:space="0" w:color="auto"/>
              <w:bottom w:val="single" w:sz="4" w:space="0" w:color="auto"/>
              <w:right w:val="single" w:sz="4" w:space="0" w:color="auto"/>
            </w:tcBorders>
            <w:vAlign w:val="bottom"/>
          </w:tcPr>
          <w:p w14:paraId="7E7D822D"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Value</w:t>
            </w:r>
          </w:p>
        </w:tc>
        <w:tc>
          <w:tcPr>
            <w:tcW w:w="543" w:type="pct"/>
            <w:tcBorders>
              <w:top w:val="single" w:sz="4" w:space="0" w:color="auto"/>
              <w:left w:val="single" w:sz="4" w:space="0" w:color="auto"/>
              <w:bottom w:val="single" w:sz="4" w:space="0" w:color="auto"/>
              <w:right w:val="single" w:sz="4" w:space="0" w:color="auto"/>
            </w:tcBorders>
            <w:vAlign w:val="bottom"/>
          </w:tcPr>
          <w:p w14:paraId="2FF7E8B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Central DHW System Distribution</w:t>
            </w:r>
          </w:p>
        </w:tc>
        <w:tc>
          <w:tcPr>
            <w:tcW w:w="541" w:type="pct"/>
            <w:tcBorders>
              <w:top w:val="single" w:sz="4" w:space="0" w:color="auto"/>
              <w:left w:val="single" w:sz="4" w:space="0" w:color="auto"/>
              <w:bottom w:val="single" w:sz="4" w:space="0" w:color="auto"/>
              <w:right w:val="single" w:sz="4" w:space="0" w:color="auto"/>
            </w:tcBorders>
            <w:vAlign w:val="bottom"/>
          </w:tcPr>
          <w:p w14:paraId="54A8862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Dwelling Unit DHW System</w:t>
            </w:r>
          </w:p>
          <w:p w14:paraId="603085A6"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Distribution Type</w:t>
            </w:r>
          </w:p>
        </w:tc>
        <w:tc>
          <w:tcPr>
            <w:tcW w:w="417" w:type="pct"/>
            <w:tcBorders>
              <w:top w:val="single" w:sz="4" w:space="0" w:color="auto"/>
              <w:left w:val="single" w:sz="4" w:space="0" w:color="auto"/>
              <w:bottom w:val="single" w:sz="4" w:space="0" w:color="auto"/>
              <w:right w:val="single" w:sz="4" w:space="0" w:color="auto"/>
            </w:tcBorders>
            <w:vAlign w:val="bottom"/>
          </w:tcPr>
          <w:p w14:paraId="40842392" w14:textId="143E47FD"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458" w:type="pct"/>
            <w:tcBorders>
              <w:top w:val="single" w:sz="4" w:space="0" w:color="auto"/>
              <w:left w:val="single" w:sz="4" w:space="0" w:color="auto"/>
              <w:bottom w:val="single" w:sz="4" w:space="0" w:color="auto"/>
              <w:right w:val="single" w:sz="4" w:space="0" w:color="auto"/>
            </w:tcBorders>
            <w:vAlign w:val="bottom"/>
          </w:tcPr>
          <w:p w14:paraId="2FADA926" w14:textId="05845C62"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Drain Water Heat Recovery</w:t>
            </w:r>
          </w:p>
        </w:tc>
      </w:tr>
      <w:tr w:rsidR="007568C3" w:rsidRPr="009E01FE" w14:paraId="6B02B3CA" w14:textId="343ED4B2" w:rsidTr="00867AFA">
        <w:trPr>
          <w:cantSplit/>
          <w:trHeight w:val="246"/>
          <w:jc w:val="center"/>
        </w:trPr>
        <w:tc>
          <w:tcPr>
            <w:tcW w:w="460" w:type="pct"/>
            <w:tcBorders>
              <w:top w:val="single" w:sz="4" w:space="0" w:color="auto"/>
              <w:left w:val="single" w:sz="4" w:space="0" w:color="auto"/>
              <w:bottom w:val="single" w:sz="4" w:space="0" w:color="auto"/>
              <w:right w:val="single" w:sz="4" w:space="0" w:color="auto"/>
            </w:tcBorders>
          </w:tcPr>
          <w:p w14:paraId="02AE0019"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1" w:type="pct"/>
            <w:tcBorders>
              <w:top w:val="single" w:sz="4" w:space="0" w:color="auto"/>
              <w:left w:val="single" w:sz="4" w:space="0" w:color="auto"/>
              <w:bottom w:val="single" w:sz="4" w:space="0" w:color="auto"/>
              <w:right w:val="single" w:sz="4" w:space="0" w:color="auto"/>
            </w:tcBorders>
            <w:vAlign w:val="center"/>
          </w:tcPr>
          <w:p w14:paraId="71017647" w14:textId="4A92F42B"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5" w:type="pct"/>
            <w:tcBorders>
              <w:top w:val="single" w:sz="4" w:space="0" w:color="auto"/>
              <w:left w:val="single" w:sz="4" w:space="0" w:color="auto"/>
              <w:bottom w:val="single" w:sz="4" w:space="0" w:color="auto"/>
              <w:right w:val="single" w:sz="4" w:space="0" w:color="auto"/>
            </w:tcBorders>
            <w:vAlign w:val="center"/>
          </w:tcPr>
          <w:p w14:paraId="60237D6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vAlign w:val="center"/>
          </w:tcPr>
          <w:p w14:paraId="4C8F8D59"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vAlign w:val="center"/>
          </w:tcPr>
          <w:p w14:paraId="3A2E6580"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3" w:type="pct"/>
            <w:tcBorders>
              <w:top w:val="single" w:sz="4" w:space="0" w:color="auto"/>
              <w:left w:val="single" w:sz="4" w:space="0" w:color="auto"/>
              <w:bottom w:val="single" w:sz="4" w:space="0" w:color="auto"/>
              <w:right w:val="single" w:sz="4" w:space="0" w:color="auto"/>
            </w:tcBorders>
            <w:vAlign w:val="center"/>
          </w:tcPr>
          <w:p w14:paraId="20F8B4FF"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4" w:type="pct"/>
            <w:tcBorders>
              <w:top w:val="single" w:sz="4" w:space="0" w:color="auto"/>
              <w:left w:val="single" w:sz="4" w:space="0" w:color="auto"/>
              <w:bottom w:val="single" w:sz="4" w:space="0" w:color="auto"/>
              <w:right w:val="single" w:sz="4" w:space="0" w:color="auto"/>
            </w:tcBorders>
            <w:vAlign w:val="center"/>
          </w:tcPr>
          <w:p w14:paraId="004457C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3" w:type="pct"/>
            <w:tcBorders>
              <w:top w:val="single" w:sz="4" w:space="0" w:color="auto"/>
              <w:left w:val="single" w:sz="4" w:space="0" w:color="auto"/>
              <w:bottom w:val="single" w:sz="4" w:space="0" w:color="auto"/>
              <w:right w:val="single" w:sz="4" w:space="0" w:color="auto"/>
            </w:tcBorders>
            <w:vAlign w:val="center"/>
          </w:tcPr>
          <w:p w14:paraId="58E84F8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3" w:type="pct"/>
            <w:tcBorders>
              <w:top w:val="single" w:sz="4" w:space="0" w:color="auto"/>
              <w:left w:val="single" w:sz="4" w:space="0" w:color="auto"/>
              <w:bottom w:val="single" w:sz="4" w:space="0" w:color="auto"/>
              <w:right w:val="single" w:sz="4" w:space="0" w:color="auto"/>
            </w:tcBorders>
          </w:tcPr>
          <w:p w14:paraId="633FA68A"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1" w:type="pct"/>
            <w:tcBorders>
              <w:top w:val="single" w:sz="4" w:space="0" w:color="auto"/>
              <w:left w:val="single" w:sz="4" w:space="0" w:color="auto"/>
              <w:bottom w:val="single" w:sz="4" w:space="0" w:color="auto"/>
              <w:right w:val="single" w:sz="4" w:space="0" w:color="auto"/>
            </w:tcBorders>
          </w:tcPr>
          <w:p w14:paraId="1BE4E2B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36DA2D25"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tcPr>
          <w:p w14:paraId="69728BD9"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568C3" w:rsidRPr="009E01FE" w14:paraId="066E83F2" w14:textId="6A6C0634" w:rsidTr="00867AFA">
        <w:trPr>
          <w:cantSplit/>
          <w:trHeight w:val="255"/>
          <w:jc w:val="center"/>
        </w:trPr>
        <w:tc>
          <w:tcPr>
            <w:tcW w:w="460" w:type="pct"/>
            <w:tcBorders>
              <w:top w:val="single" w:sz="4" w:space="0" w:color="auto"/>
              <w:left w:val="single" w:sz="4" w:space="0" w:color="auto"/>
              <w:bottom w:val="single" w:sz="4" w:space="0" w:color="auto"/>
              <w:right w:val="single" w:sz="4" w:space="0" w:color="auto"/>
            </w:tcBorders>
          </w:tcPr>
          <w:p w14:paraId="72498240"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1" w:type="pct"/>
            <w:tcBorders>
              <w:top w:val="single" w:sz="4" w:space="0" w:color="auto"/>
              <w:left w:val="single" w:sz="4" w:space="0" w:color="auto"/>
              <w:bottom w:val="single" w:sz="4" w:space="0" w:color="auto"/>
              <w:right w:val="single" w:sz="4" w:space="0" w:color="auto"/>
            </w:tcBorders>
            <w:vAlign w:val="center"/>
          </w:tcPr>
          <w:p w14:paraId="61B833EF" w14:textId="684676D4"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5" w:type="pct"/>
            <w:tcBorders>
              <w:top w:val="single" w:sz="4" w:space="0" w:color="auto"/>
              <w:left w:val="single" w:sz="4" w:space="0" w:color="auto"/>
              <w:bottom w:val="single" w:sz="4" w:space="0" w:color="auto"/>
              <w:right w:val="single" w:sz="4" w:space="0" w:color="auto"/>
            </w:tcBorders>
            <w:vAlign w:val="center"/>
          </w:tcPr>
          <w:p w14:paraId="72AD32D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vAlign w:val="center"/>
          </w:tcPr>
          <w:p w14:paraId="7985165B"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vAlign w:val="center"/>
          </w:tcPr>
          <w:p w14:paraId="01B7ABC1"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3" w:type="pct"/>
            <w:tcBorders>
              <w:top w:val="single" w:sz="4" w:space="0" w:color="auto"/>
              <w:left w:val="single" w:sz="4" w:space="0" w:color="auto"/>
              <w:bottom w:val="single" w:sz="4" w:space="0" w:color="auto"/>
              <w:right w:val="single" w:sz="4" w:space="0" w:color="auto"/>
            </w:tcBorders>
            <w:vAlign w:val="center"/>
          </w:tcPr>
          <w:p w14:paraId="7E44C6FA"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4" w:type="pct"/>
            <w:tcBorders>
              <w:top w:val="single" w:sz="4" w:space="0" w:color="auto"/>
              <w:left w:val="single" w:sz="4" w:space="0" w:color="auto"/>
              <w:bottom w:val="single" w:sz="4" w:space="0" w:color="auto"/>
              <w:right w:val="single" w:sz="4" w:space="0" w:color="auto"/>
            </w:tcBorders>
            <w:vAlign w:val="center"/>
          </w:tcPr>
          <w:p w14:paraId="2F926A0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3" w:type="pct"/>
            <w:tcBorders>
              <w:top w:val="single" w:sz="4" w:space="0" w:color="auto"/>
              <w:left w:val="single" w:sz="4" w:space="0" w:color="auto"/>
              <w:bottom w:val="single" w:sz="4" w:space="0" w:color="auto"/>
              <w:right w:val="single" w:sz="4" w:space="0" w:color="auto"/>
            </w:tcBorders>
            <w:vAlign w:val="center"/>
          </w:tcPr>
          <w:p w14:paraId="1EFB1744"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3" w:type="pct"/>
            <w:tcBorders>
              <w:top w:val="single" w:sz="4" w:space="0" w:color="auto"/>
              <w:left w:val="single" w:sz="4" w:space="0" w:color="auto"/>
              <w:bottom w:val="single" w:sz="4" w:space="0" w:color="auto"/>
              <w:right w:val="single" w:sz="4" w:space="0" w:color="auto"/>
            </w:tcBorders>
          </w:tcPr>
          <w:p w14:paraId="21B85B6E"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1" w:type="pct"/>
            <w:tcBorders>
              <w:top w:val="single" w:sz="4" w:space="0" w:color="auto"/>
              <w:left w:val="single" w:sz="4" w:space="0" w:color="auto"/>
              <w:bottom w:val="single" w:sz="4" w:space="0" w:color="auto"/>
              <w:right w:val="single" w:sz="4" w:space="0" w:color="auto"/>
            </w:tcBorders>
          </w:tcPr>
          <w:p w14:paraId="389848A1"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45270EC5"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tcPr>
          <w:p w14:paraId="4D36FB31"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5FC35F8" w14:textId="77777777" w:rsidR="007A73AF" w:rsidRDefault="007A73AF" w:rsidP="00D879CA">
      <w:pPr>
        <w:spacing w:after="0" w:line="240" w:lineRule="auto"/>
        <w:rPr>
          <w:rFonts w:asciiTheme="minorHAnsi" w:hAnsiTheme="minorHAnsi" w:cstheme="minorHAnsi"/>
          <w:sz w:val="18"/>
          <w:szCs w:val="18"/>
        </w:rPr>
      </w:pPr>
    </w:p>
    <w:tbl>
      <w:tblPr>
        <w:tblW w:w="4984" w:type="pct"/>
        <w:tblInd w:w="1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9"/>
        <w:gridCol w:w="1181"/>
        <w:gridCol w:w="1181"/>
        <w:gridCol w:w="1181"/>
        <w:gridCol w:w="1181"/>
        <w:gridCol w:w="1383"/>
        <w:gridCol w:w="3119"/>
      </w:tblGrid>
      <w:tr w:rsidR="007A73AF" w:rsidRPr="009E01FE" w14:paraId="40BDA61B" w14:textId="77777777" w:rsidTr="00A05A69">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AF02F" w14:textId="2E0EF086"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C</w:t>
            </w:r>
            <w:r w:rsidRPr="008733ED">
              <w:rPr>
                <w:rFonts w:asciiTheme="minorHAnsi" w:hAnsiTheme="minorHAnsi" w:cstheme="minorHAnsi"/>
                <w:b/>
                <w:sz w:val="20"/>
                <w:szCs w:val="20"/>
              </w:rPr>
              <w:t xml:space="preserve">. Design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33DD02B5"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heater(s) efficiency features specified on the registered CF1R compliance document for this project. (Not needed for central systems)</w:t>
            </w:r>
          </w:p>
        </w:tc>
      </w:tr>
      <w:tr w:rsidR="007A73AF" w:rsidRPr="009E01FE" w14:paraId="6B676368"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69A372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01</w:t>
            </w:r>
          </w:p>
        </w:tc>
        <w:tc>
          <w:tcPr>
            <w:tcW w:w="549" w:type="pct"/>
            <w:tcBorders>
              <w:top w:val="single" w:sz="4" w:space="0" w:color="auto"/>
              <w:left w:val="single" w:sz="4" w:space="0" w:color="auto"/>
              <w:bottom w:val="single" w:sz="4" w:space="0" w:color="auto"/>
              <w:right w:val="single" w:sz="4" w:space="0" w:color="auto"/>
            </w:tcBorders>
            <w:vAlign w:val="center"/>
          </w:tcPr>
          <w:p w14:paraId="254352E6"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02</w:t>
            </w:r>
          </w:p>
        </w:tc>
        <w:tc>
          <w:tcPr>
            <w:tcW w:w="549" w:type="pct"/>
            <w:tcBorders>
              <w:top w:val="single" w:sz="4" w:space="0" w:color="auto"/>
              <w:left w:val="single" w:sz="4" w:space="0" w:color="auto"/>
              <w:bottom w:val="single" w:sz="4" w:space="0" w:color="auto"/>
              <w:right w:val="single" w:sz="4" w:space="0" w:color="auto"/>
            </w:tcBorders>
            <w:vAlign w:val="center"/>
          </w:tcPr>
          <w:p w14:paraId="22D01913"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03</w:t>
            </w:r>
          </w:p>
        </w:tc>
        <w:tc>
          <w:tcPr>
            <w:tcW w:w="549" w:type="pct"/>
            <w:tcBorders>
              <w:top w:val="single" w:sz="4" w:space="0" w:color="auto"/>
              <w:left w:val="single" w:sz="4" w:space="0" w:color="auto"/>
              <w:bottom w:val="single" w:sz="4" w:space="0" w:color="auto"/>
              <w:right w:val="single" w:sz="4" w:space="0" w:color="auto"/>
            </w:tcBorders>
            <w:vAlign w:val="center"/>
          </w:tcPr>
          <w:p w14:paraId="245EA76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04</w:t>
            </w:r>
          </w:p>
        </w:tc>
        <w:tc>
          <w:tcPr>
            <w:tcW w:w="549" w:type="pct"/>
            <w:tcBorders>
              <w:top w:val="single" w:sz="4" w:space="0" w:color="auto"/>
              <w:left w:val="single" w:sz="4" w:space="0" w:color="auto"/>
              <w:bottom w:val="single" w:sz="4" w:space="0" w:color="auto"/>
              <w:right w:val="single" w:sz="4" w:space="0" w:color="auto"/>
            </w:tcBorders>
            <w:vAlign w:val="center"/>
          </w:tcPr>
          <w:p w14:paraId="5E47CD9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05</w:t>
            </w:r>
          </w:p>
        </w:tc>
        <w:tc>
          <w:tcPr>
            <w:tcW w:w="643" w:type="pct"/>
            <w:tcBorders>
              <w:top w:val="single" w:sz="4" w:space="0" w:color="auto"/>
              <w:left w:val="single" w:sz="4" w:space="0" w:color="auto"/>
              <w:bottom w:val="single" w:sz="4" w:space="0" w:color="auto"/>
              <w:right w:val="single" w:sz="4" w:space="0" w:color="auto"/>
            </w:tcBorders>
          </w:tcPr>
          <w:p w14:paraId="03A5F64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06</w:t>
            </w:r>
          </w:p>
        </w:tc>
        <w:tc>
          <w:tcPr>
            <w:tcW w:w="1450" w:type="pct"/>
            <w:tcBorders>
              <w:top w:val="single" w:sz="4" w:space="0" w:color="auto"/>
              <w:left w:val="single" w:sz="4" w:space="0" w:color="auto"/>
              <w:bottom w:val="single" w:sz="4" w:space="0" w:color="auto"/>
              <w:right w:val="single" w:sz="4" w:space="0" w:color="auto"/>
            </w:tcBorders>
            <w:vAlign w:val="center"/>
          </w:tcPr>
          <w:p w14:paraId="10E63AB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07</w:t>
            </w:r>
          </w:p>
        </w:tc>
      </w:tr>
      <w:tr w:rsidR="007A73AF" w:rsidRPr="009E01FE" w14:paraId="290A51D1"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bottom"/>
          </w:tcPr>
          <w:p w14:paraId="785D805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49" w:type="pct"/>
            <w:tcBorders>
              <w:top w:val="single" w:sz="4" w:space="0" w:color="auto"/>
              <w:left w:val="single" w:sz="4" w:space="0" w:color="auto"/>
              <w:bottom w:val="single" w:sz="4" w:space="0" w:color="auto"/>
              <w:right w:val="single" w:sz="4" w:space="0" w:color="auto"/>
            </w:tcBorders>
            <w:vAlign w:val="bottom"/>
          </w:tcPr>
          <w:p w14:paraId="3610A73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Type</w:t>
            </w:r>
          </w:p>
        </w:tc>
        <w:tc>
          <w:tcPr>
            <w:tcW w:w="549" w:type="pct"/>
            <w:tcBorders>
              <w:top w:val="single" w:sz="4" w:space="0" w:color="auto"/>
              <w:left w:val="single" w:sz="4" w:space="0" w:color="auto"/>
              <w:bottom w:val="single" w:sz="4" w:space="0" w:color="auto"/>
              <w:right w:val="single" w:sz="4" w:space="0" w:color="auto"/>
            </w:tcBorders>
            <w:vAlign w:val="bottom"/>
          </w:tcPr>
          <w:p w14:paraId="37EC2307"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Value</w:t>
            </w:r>
          </w:p>
        </w:tc>
        <w:tc>
          <w:tcPr>
            <w:tcW w:w="549" w:type="pct"/>
            <w:tcBorders>
              <w:top w:val="single" w:sz="4" w:space="0" w:color="auto"/>
              <w:left w:val="single" w:sz="4" w:space="0" w:color="auto"/>
              <w:bottom w:val="single" w:sz="4" w:space="0" w:color="auto"/>
              <w:right w:val="single" w:sz="4" w:space="0" w:color="auto"/>
            </w:tcBorders>
            <w:vAlign w:val="bottom"/>
          </w:tcPr>
          <w:p w14:paraId="79089DE7"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Standby Loss </w:t>
            </w:r>
          </w:p>
          <w:p w14:paraId="5A9EA95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t>
            </w:r>
          </w:p>
        </w:tc>
        <w:tc>
          <w:tcPr>
            <w:tcW w:w="549" w:type="pct"/>
            <w:tcBorders>
              <w:top w:val="single" w:sz="4" w:space="0" w:color="auto"/>
              <w:left w:val="single" w:sz="4" w:space="0" w:color="auto"/>
              <w:bottom w:val="single" w:sz="4" w:space="0" w:color="auto"/>
              <w:right w:val="single" w:sz="4" w:space="0" w:color="auto"/>
            </w:tcBorders>
            <w:vAlign w:val="bottom"/>
          </w:tcPr>
          <w:p w14:paraId="13D45E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Exterior Insulation </w:t>
            </w:r>
          </w:p>
          <w:p w14:paraId="552BEFC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R-Value</w:t>
            </w:r>
          </w:p>
        </w:tc>
        <w:tc>
          <w:tcPr>
            <w:tcW w:w="643" w:type="pct"/>
            <w:tcBorders>
              <w:top w:val="single" w:sz="4" w:space="0" w:color="auto"/>
              <w:left w:val="single" w:sz="4" w:space="0" w:color="auto"/>
              <w:bottom w:val="single" w:sz="4" w:space="0" w:color="auto"/>
              <w:right w:val="single" w:sz="4" w:space="0" w:color="auto"/>
            </w:tcBorders>
            <w:vAlign w:val="bottom"/>
          </w:tcPr>
          <w:p w14:paraId="119B872F"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169DC54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Volume (gal)</w:t>
            </w:r>
          </w:p>
        </w:tc>
        <w:tc>
          <w:tcPr>
            <w:tcW w:w="1450" w:type="pct"/>
            <w:tcBorders>
              <w:top w:val="single" w:sz="4" w:space="0" w:color="auto"/>
              <w:left w:val="single" w:sz="4" w:space="0" w:color="auto"/>
              <w:bottom w:val="single" w:sz="4" w:space="0" w:color="auto"/>
              <w:right w:val="single" w:sz="4" w:space="0" w:color="auto"/>
            </w:tcBorders>
            <w:vAlign w:val="bottom"/>
          </w:tcPr>
          <w:p w14:paraId="3DA61F4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Tank location</w:t>
            </w:r>
          </w:p>
        </w:tc>
      </w:tr>
      <w:tr w:rsidR="007A73AF" w:rsidRPr="009E01FE" w14:paraId="25F4FB53"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0BF177C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98DA1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598432D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FA07E3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0B16B8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01AB53A1"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24B3EF6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6972E575"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25A57A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EE1537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54D00F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62A9E5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C08E8D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1CDA32C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79DB345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96C95BE" w14:textId="17699395" w:rsidR="00D7513B" w:rsidRPr="00A05A69" w:rsidRDefault="00D7513B" w:rsidP="002369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18"/>
        <w:gridCol w:w="1234"/>
        <w:gridCol w:w="1114"/>
        <w:gridCol w:w="32"/>
        <w:gridCol w:w="1146"/>
        <w:gridCol w:w="1232"/>
        <w:gridCol w:w="1411"/>
        <w:gridCol w:w="3103"/>
      </w:tblGrid>
      <w:tr w:rsidR="007A73AF" w:rsidRPr="008733ED" w14:paraId="7B74D56E" w14:textId="77777777" w:rsidTr="007A73AF">
        <w:trPr>
          <w:cantSplit/>
          <w:trHeight w:val="144"/>
        </w:trPr>
        <w:tc>
          <w:tcPr>
            <w:tcW w:w="5000" w:type="pct"/>
            <w:gridSpan w:val="8"/>
            <w:tcBorders>
              <w:top w:val="single" w:sz="4" w:space="0" w:color="auto"/>
              <w:left w:val="single" w:sz="4" w:space="0" w:color="auto"/>
              <w:bottom w:val="single" w:sz="4" w:space="0" w:color="auto"/>
              <w:right w:val="single" w:sz="4" w:space="0" w:color="auto"/>
            </w:tcBorders>
          </w:tcPr>
          <w:p w14:paraId="5DAB9D91" w14:textId="17490FA2"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8733ED">
              <w:rPr>
                <w:rFonts w:asciiTheme="minorHAnsi" w:hAnsiTheme="minorHAnsi" w:cstheme="minorHAnsi"/>
                <w:b/>
                <w:sz w:val="20"/>
                <w:szCs w:val="20"/>
              </w:rPr>
              <w:t xml:space="preserve">. </w:t>
            </w:r>
            <w:r>
              <w:rPr>
                <w:rFonts w:asciiTheme="minorHAnsi" w:hAnsiTheme="minorHAnsi" w:cstheme="minorHAnsi"/>
                <w:b/>
                <w:sz w:val="20"/>
                <w:szCs w:val="20"/>
              </w:rPr>
              <w:t>Installed</w:t>
            </w:r>
            <w:r w:rsidRPr="008733ED">
              <w:rPr>
                <w:rFonts w:asciiTheme="minorHAnsi" w:hAnsiTheme="minorHAnsi" w:cstheme="minorHAnsi"/>
                <w:b/>
                <w:sz w:val="20"/>
                <w:szCs w:val="20"/>
              </w:rPr>
              <w:t xml:space="preserve">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1BC8A529" w14:textId="019CAD32" w:rsidR="007A73AF" w:rsidRPr="008733ED" w:rsidRDefault="007A73AF" w:rsidP="00EB7683">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 xml:space="preserve">This table reports the water heater(s) efficiency features </w:t>
            </w:r>
            <w:r w:rsidR="00EB7683">
              <w:rPr>
                <w:rFonts w:asciiTheme="minorHAnsi" w:eastAsia="Times New Roman" w:hAnsiTheme="minorHAnsi" w:cstheme="minorHAnsi"/>
                <w:sz w:val="18"/>
                <w:szCs w:val="20"/>
              </w:rPr>
              <w:t>installed in</w:t>
            </w:r>
            <w:r w:rsidRPr="00A05A69">
              <w:rPr>
                <w:rFonts w:asciiTheme="minorHAnsi" w:eastAsia="Times New Roman" w:hAnsiTheme="minorHAnsi" w:cstheme="minorHAnsi"/>
                <w:sz w:val="18"/>
                <w:szCs w:val="20"/>
              </w:rPr>
              <w:t xml:space="preserve"> this project.</w:t>
            </w:r>
            <w:r w:rsidRPr="00A05A69">
              <w:rPr>
                <w:sz w:val="20"/>
              </w:rPr>
              <w:t xml:space="preserve"> </w:t>
            </w:r>
            <w:r w:rsidRPr="00A05A69">
              <w:rPr>
                <w:rFonts w:asciiTheme="minorHAnsi" w:eastAsia="Times New Roman" w:hAnsiTheme="minorHAnsi" w:cstheme="minorHAnsi"/>
                <w:sz w:val="18"/>
                <w:szCs w:val="20"/>
              </w:rPr>
              <w:t>(Not needed for central systems)</w:t>
            </w:r>
          </w:p>
        </w:tc>
      </w:tr>
      <w:tr w:rsidR="007A73AF" w:rsidRPr="00095904" w14:paraId="7D819574"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C2CDE5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01</w:t>
            </w:r>
          </w:p>
        </w:tc>
        <w:tc>
          <w:tcPr>
            <w:tcW w:w="572" w:type="pct"/>
            <w:tcBorders>
              <w:top w:val="single" w:sz="4" w:space="0" w:color="auto"/>
              <w:left w:val="single" w:sz="4" w:space="0" w:color="auto"/>
              <w:bottom w:val="single" w:sz="4" w:space="0" w:color="auto"/>
              <w:right w:val="single" w:sz="4" w:space="0" w:color="auto"/>
            </w:tcBorders>
            <w:vAlign w:val="center"/>
          </w:tcPr>
          <w:p w14:paraId="705B63EF"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02</w:t>
            </w: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7D15B2F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03</w:t>
            </w:r>
          </w:p>
        </w:tc>
        <w:tc>
          <w:tcPr>
            <w:tcW w:w="531" w:type="pct"/>
            <w:tcBorders>
              <w:top w:val="single" w:sz="4" w:space="0" w:color="auto"/>
              <w:left w:val="single" w:sz="4" w:space="0" w:color="auto"/>
              <w:bottom w:val="single" w:sz="4" w:space="0" w:color="auto"/>
              <w:right w:val="single" w:sz="4" w:space="0" w:color="auto"/>
            </w:tcBorders>
            <w:vAlign w:val="center"/>
          </w:tcPr>
          <w:p w14:paraId="447FCAB5"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04</w:t>
            </w:r>
          </w:p>
        </w:tc>
        <w:tc>
          <w:tcPr>
            <w:tcW w:w="571" w:type="pct"/>
            <w:tcBorders>
              <w:top w:val="single" w:sz="4" w:space="0" w:color="auto"/>
              <w:left w:val="single" w:sz="4" w:space="0" w:color="auto"/>
              <w:bottom w:val="single" w:sz="4" w:space="0" w:color="auto"/>
              <w:right w:val="single" w:sz="4" w:space="0" w:color="auto"/>
            </w:tcBorders>
            <w:vAlign w:val="center"/>
          </w:tcPr>
          <w:p w14:paraId="759049E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05</w:t>
            </w:r>
          </w:p>
        </w:tc>
        <w:tc>
          <w:tcPr>
            <w:tcW w:w="654" w:type="pct"/>
            <w:tcBorders>
              <w:top w:val="single" w:sz="4" w:space="0" w:color="auto"/>
              <w:left w:val="single" w:sz="4" w:space="0" w:color="auto"/>
              <w:bottom w:val="single" w:sz="4" w:space="0" w:color="auto"/>
              <w:right w:val="single" w:sz="4" w:space="0" w:color="auto"/>
            </w:tcBorders>
          </w:tcPr>
          <w:p w14:paraId="3B70466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06</w:t>
            </w:r>
          </w:p>
        </w:tc>
        <w:tc>
          <w:tcPr>
            <w:tcW w:w="1438" w:type="pct"/>
            <w:tcBorders>
              <w:top w:val="single" w:sz="4" w:space="0" w:color="auto"/>
              <w:left w:val="single" w:sz="4" w:space="0" w:color="auto"/>
              <w:bottom w:val="single" w:sz="4" w:space="0" w:color="auto"/>
              <w:right w:val="single" w:sz="4" w:space="0" w:color="auto"/>
            </w:tcBorders>
            <w:vAlign w:val="center"/>
          </w:tcPr>
          <w:p w14:paraId="5D4A112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07</w:t>
            </w:r>
          </w:p>
        </w:tc>
      </w:tr>
      <w:tr w:rsidR="007A73AF" w:rsidRPr="00095904" w14:paraId="58AAB9AA"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bottom"/>
          </w:tcPr>
          <w:p w14:paraId="6F4F867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72" w:type="pct"/>
            <w:tcBorders>
              <w:top w:val="single" w:sz="4" w:space="0" w:color="auto"/>
              <w:left w:val="single" w:sz="4" w:space="0" w:color="auto"/>
              <w:bottom w:val="single" w:sz="4" w:space="0" w:color="auto"/>
              <w:right w:val="single" w:sz="4" w:space="0" w:color="auto"/>
            </w:tcBorders>
            <w:vAlign w:val="bottom"/>
          </w:tcPr>
          <w:p w14:paraId="58E7534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Type</w:t>
            </w:r>
          </w:p>
        </w:tc>
        <w:tc>
          <w:tcPr>
            <w:tcW w:w="531" w:type="pct"/>
            <w:gridSpan w:val="2"/>
            <w:tcBorders>
              <w:top w:val="single" w:sz="4" w:space="0" w:color="auto"/>
              <w:left w:val="single" w:sz="4" w:space="0" w:color="auto"/>
              <w:bottom w:val="single" w:sz="4" w:space="0" w:color="auto"/>
              <w:right w:val="single" w:sz="4" w:space="0" w:color="auto"/>
            </w:tcBorders>
            <w:vAlign w:val="bottom"/>
          </w:tcPr>
          <w:p w14:paraId="3D72E45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Value</w:t>
            </w:r>
          </w:p>
        </w:tc>
        <w:tc>
          <w:tcPr>
            <w:tcW w:w="531" w:type="pct"/>
            <w:tcBorders>
              <w:top w:val="single" w:sz="4" w:space="0" w:color="auto"/>
              <w:left w:val="single" w:sz="4" w:space="0" w:color="auto"/>
              <w:bottom w:val="single" w:sz="4" w:space="0" w:color="auto"/>
              <w:right w:val="single" w:sz="4" w:space="0" w:color="auto"/>
            </w:tcBorders>
            <w:vAlign w:val="bottom"/>
          </w:tcPr>
          <w:p w14:paraId="7BADFE9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Standby Loss </w:t>
            </w:r>
          </w:p>
          <w:p w14:paraId="5D0D01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t>
            </w:r>
          </w:p>
        </w:tc>
        <w:tc>
          <w:tcPr>
            <w:tcW w:w="571" w:type="pct"/>
            <w:tcBorders>
              <w:top w:val="single" w:sz="4" w:space="0" w:color="auto"/>
              <w:left w:val="single" w:sz="4" w:space="0" w:color="auto"/>
              <w:bottom w:val="single" w:sz="4" w:space="0" w:color="auto"/>
              <w:right w:val="single" w:sz="4" w:space="0" w:color="auto"/>
            </w:tcBorders>
            <w:vAlign w:val="bottom"/>
          </w:tcPr>
          <w:p w14:paraId="56F14F3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Exterior Insulation </w:t>
            </w:r>
          </w:p>
          <w:p w14:paraId="0277DC7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R-Value</w:t>
            </w:r>
          </w:p>
        </w:tc>
        <w:tc>
          <w:tcPr>
            <w:tcW w:w="654" w:type="pct"/>
            <w:tcBorders>
              <w:top w:val="single" w:sz="4" w:space="0" w:color="auto"/>
              <w:left w:val="single" w:sz="4" w:space="0" w:color="auto"/>
              <w:bottom w:val="single" w:sz="4" w:space="0" w:color="auto"/>
              <w:right w:val="single" w:sz="4" w:space="0" w:color="auto"/>
            </w:tcBorders>
            <w:vAlign w:val="bottom"/>
          </w:tcPr>
          <w:p w14:paraId="4B51E759"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20250F9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Volume (gal)</w:t>
            </w:r>
          </w:p>
        </w:tc>
        <w:tc>
          <w:tcPr>
            <w:tcW w:w="1438" w:type="pct"/>
            <w:tcBorders>
              <w:top w:val="single" w:sz="4" w:space="0" w:color="auto"/>
              <w:left w:val="single" w:sz="4" w:space="0" w:color="auto"/>
              <w:bottom w:val="single" w:sz="4" w:space="0" w:color="auto"/>
              <w:right w:val="single" w:sz="4" w:space="0" w:color="auto"/>
            </w:tcBorders>
            <w:vAlign w:val="bottom"/>
          </w:tcPr>
          <w:p w14:paraId="48D2C3B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Tank location</w:t>
            </w:r>
          </w:p>
        </w:tc>
      </w:tr>
      <w:tr w:rsidR="007A73AF" w:rsidRPr="00095904" w14:paraId="1F458609"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28A1907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92FF9A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208A30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7453E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39C2B8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7E2737D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41957F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095904" w14:paraId="0D246455"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933C52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21F911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700DAEA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7F1A58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6C678D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5BBF4FB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556134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D85E3F" w:rsidRPr="00095904" w14:paraId="210CD562" w14:textId="77777777" w:rsidTr="00D85E3F">
        <w:trPr>
          <w:cantSplit/>
          <w:trHeight w:val="144"/>
        </w:trPr>
        <w:tc>
          <w:tcPr>
            <w:tcW w:w="703" w:type="pct"/>
            <w:tcBorders>
              <w:top w:val="single" w:sz="4" w:space="0" w:color="auto"/>
              <w:left w:val="single" w:sz="4" w:space="0" w:color="auto"/>
              <w:bottom w:val="single" w:sz="4" w:space="0" w:color="auto"/>
              <w:right w:val="single" w:sz="4" w:space="0" w:color="auto"/>
            </w:tcBorders>
          </w:tcPr>
          <w:p w14:paraId="5D8D2089" w14:textId="34FB6BED" w:rsidR="00D85E3F" w:rsidRPr="00095904" w:rsidRDefault="00D85E3F" w:rsidP="00D85E3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hAnsiTheme="minorHAnsi" w:cstheme="minorHAnsi"/>
                <w:sz w:val="18"/>
                <w:szCs w:val="18"/>
              </w:rPr>
              <w:t>08</w:t>
            </w:r>
          </w:p>
        </w:tc>
        <w:tc>
          <w:tcPr>
            <w:tcW w:w="1088" w:type="pct"/>
            <w:gridSpan w:val="2"/>
            <w:tcBorders>
              <w:top w:val="single" w:sz="4" w:space="0" w:color="auto"/>
              <w:left w:val="single" w:sz="4" w:space="0" w:color="auto"/>
              <w:bottom w:val="single" w:sz="4" w:space="0" w:color="auto"/>
              <w:right w:val="single" w:sz="4" w:space="0" w:color="auto"/>
            </w:tcBorders>
            <w:vAlign w:val="center"/>
          </w:tcPr>
          <w:p w14:paraId="56CFAD1D" w14:textId="2C68428F" w:rsidR="00D85E3F" w:rsidRPr="00095904"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eastAsia="Times New Roman"/>
                <w:sz w:val="18"/>
                <w:szCs w:val="18"/>
              </w:rPr>
              <w:t>Compliance Statement</w:t>
            </w:r>
          </w:p>
        </w:tc>
        <w:tc>
          <w:tcPr>
            <w:tcW w:w="3209" w:type="pct"/>
            <w:gridSpan w:val="5"/>
            <w:tcBorders>
              <w:top w:val="single" w:sz="4" w:space="0" w:color="auto"/>
              <w:left w:val="single" w:sz="4" w:space="0" w:color="auto"/>
              <w:bottom w:val="single" w:sz="4" w:space="0" w:color="auto"/>
              <w:right w:val="single" w:sz="4" w:space="0" w:color="auto"/>
            </w:tcBorders>
          </w:tcPr>
          <w:p w14:paraId="338F71C8" w14:textId="4D0DF202" w:rsidR="00D85E3F" w:rsidRPr="00095904" w:rsidRDefault="00D85E3F" w:rsidP="00D85E3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233340" w14:textId="77777777" w:rsidR="00D7513B" w:rsidRPr="00A05A69" w:rsidRDefault="00D7513B" w:rsidP="0023694B">
      <w:pPr>
        <w:spacing w:after="0" w:line="240" w:lineRule="auto"/>
        <w:rPr>
          <w:rFonts w:asciiTheme="minorHAnsi" w:hAnsiTheme="minorHAnsi" w:cstheme="minorHAnsi"/>
          <w:sz w:val="18"/>
          <w:szCs w:val="18"/>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80"/>
        <w:gridCol w:w="3697"/>
        <w:gridCol w:w="5296"/>
      </w:tblGrid>
      <w:tr w:rsidR="0094138E" w:rsidRPr="002F18C2" w14:paraId="0F7F442B" w14:textId="77777777" w:rsidTr="00A05A69">
        <w:trPr>
          <w:trHeight w:val="144"/>
        </w:trPr>
        <w:tc>
          <w:tcPr>
            <w:tcW w:w="10998" w:type="dxa"/>
            <w:gridSpan w:val="3"/>
            <w:tcBorders>
              <w:top w:val="single" w:sz="4" w:space="0" w:color="auto"/>
              <w:bottom w:val="single" w:sz="4" w:space="0" w:color="auto"/>
            </w:tcBorders>
            <w:vAlign w:val="center"/>
          </w:tcPr>
          <w:p w14:paraId="0F7F442A" w14:textId="3F9298E9" w:rsidR="0094138E" w:rsidRPr="00A05A69" w:rsidRDefault="006E1E9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18"/>
              </w:rPr>
            </w:pPr>
            <w:r>
              <w:rPr>
                <w:rFonts w:asciiTheme="minorHAnsi" w:hAnsiTheme="minorHAnsi" w:cstheme="minorHAnsi"/>
                <w:b/>
                <w:sz w:val="20"/>
                <w:szCs w:val="18"/>
              </w:rPr>
              <w:t>E</w:t>
            </w:r>
            <w:r w:rsidR="0094138E" w:rsidRPr="005C69A2">
              <w:rPr>
                <w:rFonts w:asciiTheme="minorHAnsi" w:hAnsiTheme="minorHAnsi" w:cstheme="minorHAnsi"/>
                <w:b/>
                <w:sz w:val="20"/>
                <w:szCs w:val="18"/>
              </w:rPr>
              <w:t>. Installed Water Heater Manufacturer Information</w:t>
            </w:r>
          </w:p>
        </w:tc>
      </w:tr>
      <w:tr w:rsidR="0094138E" w:rsidRPr="002F18C2" w14:paraId="0F7F442F" w14:textId="77777777" w:rsidTr="00A05A69">
        <w:trPr>
          <w:trHeight w:val="144"/>
        </w:trPr>
        <w:tc>
          <w:tcPr>
            <w:tcW w:w="1815" w:type="dxa"/>
            <w:tcBorders>
              <w:top w:val="single" w:sz="4" w:space="0" w:color="auto"/>
              <w:bottom w:val="single" w:sz="4" w:space="0" w:color="auto"/>
              <w:right w:val="single" w:sz="4" w:space="0" w:color="auto"/>
            </w:tcBorders>
            <w:vAlign w:val="center"/>
          </w:tcPr>
          <w:p w14:paraId="0F7F442C"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01</w:t>
            </w:r>
          </w:p>
        </w:tc>
        <w:tc>
          <w:tcPr>
            <w:tcW w:w="3774" w:type="dxa"/>
            <w:tcBorders>
              <w:top w:val="single" w:sz="4" w:space="0" w:color="auto"/>
              <w:left w:val="single" w:sz="4" w:space="0" w:color="auto"/>
              <w:bottom w:val="single" w:sz="4" w:space="0" w:color="auto"/>
              <w:right w:val="single" w:sz="4" w:space="0" w:color="auto"/>
            </w:tcBorders>
            <w:vAlign w:val="center"/>
          </w:tcPr>
          <w:p w14:paraId="0F7F442D"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02</w:t>
            </w:r>
          </w:p>
        </w:tc>
        <w:tc>
          <w:tcPr>
            <w:tcW w:w="5409" w:type="dxa"/>
            <w:tcBorders>
              <w:top w:val="single" w:sz="4" w:space="0" w:color="auto"/>
              <w:left w:val="single" w:sz="4" w:space="0" w:color="auto"/>
              <w:bottom w:val="single" w:sz="4" w:space="0" w:color="auto"/>
            </w:tcBorders>
            <w:vAlign w:val="center"/>
          </w:tcPr>
          <w:p w14:paraId="0F7F442E"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03</w:t>
            </w:r>
          </w:p>
        </w:tc>
      </w:tr>
      <w:tr w:rsidR="0094138E" w:rsidRPr="002F18C2" w14:paraId="0F7F4433"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0"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Water Heating System ID or Name</w:t>
            </w:r>
          </w:p>
        </w:tc>
        <w:tc>
          <w:tcPr>
            <w:tcW w:w="3774" w:type="dxa"/>
            <w:tcBorders>
              <w:top w:val="single" w:sz="4" w:space="0" w:color="auto"/>
              <w:left w:val="single" w:sz="4" w:space="0" w:color="auto"/>
              <w:bottom w:val="single" w:sz="4" w:space="0" w:color="auto"/>
              <w:right w:val="single" w:sz="4" w:space="0" w:color="auto"/>
            </w:tcBorders>
            <w:vAlign w:val="bottom"/>
          </w:tcPr>
          <w:p w14:paraId="0F7F4431"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Manufacturer</w:t>
            </w:r>
          </w:p>
        </w:tc>
        <w:tc>
          <w:tcPr>
            <w:tcW w:w="5409" w:type="dxa"/>
            <w:tcBorders>
              <w:top w:val="single" w:sz="4" w:space="0" w:color="auto"/>
              <w:left w:val="single" w:sz="4" w:space="0" w:color="auto"/>
              <w:bottom w:val="single" w:sz="4" w:space="0" w:color="auto"/>
            </w:tcBorders>
            <w:vAlign w:val="bottom"/>
          </w:tcPr>
          <w:p w14:paraId="0F7F4432"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Model Number</w:t>
            </w:r>
          </w:p>
        </w:tc>
      </w:tr>
      <w:tr w:rsidR="0094138E" w:rsidRPr="002F18C2" w14:paraId="0F7F4437"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4"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5"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shd w:val="clear" w:color="auto" w:fill="FFFFFF" w:themeFill="background1"/>
          </w:tcPr>
          <w:p w14:paraId="0F7F4436"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r w:rsidR="0094138E" w:rsidRPr="002F18C2" w14:paraId="0F7F443B"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8"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9"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tcPr>
          <w:p w14:paraId="0F7F443A"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bl>
    <w:p w14:paraId="0F7F4464" w14:textId="0CE70B47" w:rsidR="00DE7A20" w:rsidRDefault="00DE7A20" w:rsidP="00DC522B">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2265"/>
        <w:gridCol w:w="7915"/>
      </w:tblGrid>
      <w:tr w:rsidR="006C36EE" w:rsidRPr="002F18C2" w14:paraId="06394A1D" w14:textId="77777777" w:rsidTr="003C0EF4">
        <w:trPr>
          <w:trHeight w:val="144"/>
        </w:trPr>
        <w:tc>
          <w:tcPr>
            <w:tcW w:w="10790" w:type="dxa"/>
            <w:gridSpan w:val="3"/>
            <w:tcBorders>
              <w:top w:val="single" w:sz="4" w:space="0" w:color="auto"/>
              <w:left w:val="single" w:sz="4" w:space="0" w:color="auto"/>
              <w:bottom w:val="single" w:sz="4" w:space="0" w:color="auto"/>
              <w:right w:val="single" w:sz="4" w:space="0" w:color="auto"/>
            </w:tcBorders>
          </w:tcPr>
          <w:p w14:paraId="6EF9F502" w14:textId="53C13AE5" w:rsidR="006C36EE" w:rsidRPr="00935470" w:rsidRDefault="006C36EE" w:rsidP="00E879AA">
            <w:pPr>
              <w:keepNext/>
              <w:spacing w:after="0" w:line="240" w:lineRule="auto"/>
              <w:rPr>
                <w:rFonts w:asciiTheme="minorHAnsi" w:eastAsiaTheme="minorEastAsia" w:hAnsiTheme="minorHAnsi" w:cstheme="minorHAnsi"/>
                <w:sz w:val="20"/>
                <w:szCs w:val="18"/>
              </w:rPr>
            </w:pPr>
            <w:r>
              <w:rPr>
                <w:rFonts w:asciiTheme="minorHAnsi" w:eastAsiaTheme="minorEastAsia" w:hAnsiTheme="minorHAnsi" w:cstheme="minorHAnsi"/>
                <w:b/>
                <w:sz w:val="20"/>
                <w:szCs w:val="18"/>
              </w:rPr>
              <w:lastRenderedPageBreak/>
              <w:t>F</w:t>
            </w:r>
            <w:r w:rsidRPr="00583B52">
              <w:rPr>
                <w:rFonts w:asciiTheme="minorHAnsi" w:eastAsiaTheme="minorEastAsia" w:hAnsiTheme="minorHAnsi" w:cstheme="minorHAnsi"/>
                <w:b/>
                <w:sz w:val="20"/>
                <w:szCs w:val="18"/>
              </w:rPr>
              <w:t xml:space="preserve">. </w:t>
            </w:r>
            <w:r w:rsidRPr="00935470">
              <w:rPr>
                <w:rFonts w:asciiTheme="minorHAnsi" w:eastAsiaTheme="minorEastAsia" w:hAnsiTheme="minorHAnsi" w:cstheme="minorHAnsi"/>
                <w:b/>
                <w:sz w:val="20"/>
                <w:szCs w:val="18"/>
              </w:rPr>
              <w:t xml:space="preserve">Mandatory Measures for </w:t>
            </w:r>
            <w:r>
              <w:rPr>
                <w:rFonts w:asciiTheme="minorHAnsi" w:eastAsiaTheme="minorEastAsia" w:hAnsiTheme="minorHAnsi" w:cstheme="minorHAnsi"/>
                <w:b/>
                <w:sz w:val="20"/>
                <w:szCs w:val="18"/>
              </w:rPr>
              <w:t>all</w:t>
            </w:r>
            <w:r w:rsidRPr="00935470">
              <w:rPr>
                <w:rFonts w:asciiTheme="minorHAnsi" w:eastAsiaTheme="minorEastAsia" w:hAnsiTheme="minorHAnsi" w:cstheme="minorHAnsi"/>
                <w:b/>
                <w:sz w:val="20"/>
                <w:szCs w:val="18"/>
              </w:rPr>
              <w:t xml:space="preserve"> </w:t>
            </w:r>
            <w:r>
              <w:rPr>
                <w:rFonts w:asciiTheme="minorHAnsi" w:eastAsiaTheme="minorEastAsia" w:hAnsiTheme="minorHAnsi" w:cstheme="minorHAnsi"/>
                <w:b/>
                <w:sz w:val="20"/>
                <w:szCs w:val="18"/>
              </w:rPr>
              <w:t>Domestic H</w:t>
            </w:r>
            <w:r w:rsidR="005D11BC">
              <w:rPr>
                <w:rFonts w:asciiTheme="minorHAnsi" w:eastAsiaTheme="minorEastAsia" w:hAnsiTheme="minorHAnsi" w:cstheme="minorHAnsi"/>
                <w:b/>
                <w:sz w:val="20"/>
                <w:szCs w:val="18"/>
              </w:rPr>
              <w:t>ot Water Distribution Systems</w:t>
            </w:r>
          </w:p>
        </w:tc>
      </w:tr>
      <w:tr w:rsidR="006C36EE" w:rsidRPr="002F18C2" w14:paraId="7523B6E8" w14:textId="77777777" w:rsidTr="003C0EF4">
        <w:trPr>
          <w:trHeight w:val="144"/>
          <w:tblHeader/>
        </w:trPr>
        <w:tc>
          <w:tcPr>
            <w:tcW w:w="610" w:type="dxa"/>
            <w:vAlign w:val="center"/>
          </w:tcPr>
          <w:p w14:paraId="5EDCDBBA"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01</w:t>
            </w:r>
          </w:p>
        </w:tc>
        <w:tc>
          <w:tcPr>
            <w:tcW w:w="10180" w:type="dxa"/>
            <w:gridSpan w:val="2"/>
            <w:vAlign w:val="center"/>
          </w:tcPr>
          <w:p w14:paraId="59E65A51"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Equipment shall meet the applicable requirements of the Appliance Efficiency Regulations (Section 110.3(b)1).</w:t>
            </w:r>
          </w:p>
        </w:tc>
      </w:tr>
      <w:tr w:rsidR="006C36EE" w:rsidRPr="002F18C2" w14:paraId="7640BCAF" w14:textId="77777777" w:rsidTr="003C0EF4">
        <w:trPr>
          <w:trHeight w:val="144"/>
          <w:tblHeader/>
        </w:trPr>
        <w:tc>
          <w:tcPr>
            <w:tcW w:w="610" w:type="dxa"/>
            <w:vAlign w:val="center"/>
          </w:tcPr>
          <w:p w14:paraId="762CC82E"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02</w:t>
            </w:r>
          </w:p>
        </w:tc>
        <w:tc>
          <w:tcPr>
            <w:tcW w:w="10180" w:type="dxa"/>
            <w:gridSpan w:val="2"/>
            <w:vAlign w:val="center"/>
          </w:tcPr>
          <w:p w14:paraId="2F088E1D"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6C36EE" w:rsidRPr="002F18C2" w14:paraId="60043560" w14:textId="77777777" w:rsidTr="003C0EF4">
        <w:trPr>
          <w:trHeight w:val="144"/>
        </w:trPr>
        <w:tc>
          <w:tcPr>
            <w:tcW w:w="610" w:type="dxa"/>
            <w:vAlign w:val="center"/>
          </w:tcPr>
          <w:p w14:paraId="2C9370B9" w14:textId="77777777" w:rsidR="006C36EE" w:rsidRPr="00583B52" w:rsidRDefault="006C36EE" w:rsidP="00E879AA">
            <w:pPr>
              <w:keepNext/>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03</w:t>
            </w:r>
          </w:p>
        </w:tc>
        <w:tc>
          <w:tcPr>
            <w:tcW w:w="10180" w:type="dxa"/>
            <w:gridSpan w:val="2"/>
            <w:vAlign w:val="center"/>
          </w:tcPr>
          <w:p w14:paraId="2F583975" w14:textId="5A5FBC10" w:rsidR="006C36EE" w:rsidRPr="00542719" w:rsidRDefault="006C36EE" w:rsidP="00E879AA">
            <w:pPr>
              <w:keepNext/>
              <w:autoSpaceDE w:val="0"/>
              <w:autoSpaceDN w:val="0"/>
              <w:adjustRightInd w:val="0"/>
              <w:spacing w:after="0" w:line="240" w:lineRule="auto"/>
              <w:rPr>
                <w:rFonts w:asciiTheme="minorHAnsi" w:eastAsiaTheme="minorEastAsia" w:hAnsiTheme="minorHAnsi" w:cstheme="minorHAnsi"/>
                <w:b/>
                <w:bCs/>
                <w:sz w:val="18"/>
                <w:szCs w:val="18"/>
              </w:rPr>
            </w:pPr>
            <w:r w:rsidRPr="00542719">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w:t>
            </w:r>
            <w:r w:rsidR="00A956FB">
              <w:rPr>
                <w:rFonts w:asciiTheme="minorHAnsi" w:eastAsiaTheme="minorEastAsia" w:hAnsiTheme="minorHAnsi" w:cstheme="minorHAnsi"/>
                <w:bCs/>
                <w:sz w:val="18"/>
                <w:szCs w:val="18"/>
              </w:rPr>
              <w:t xml:space="preserve">imum insulation R-value of 7.7 </w:t>
            </w:r>
            <w:r w:rsidRPr="00542719">
              <w:rPr>
                <w:rFonts w:asciiTheme="minorHAnsi" w:eastAsiaTheme="minorEastAsia" w:hAnsiTheme="minorHAnsi" w:cstheme="minorHAnsi"/>
                <w:bCs/>
                <w:sz w:val="18"/>
                <w:szCs w:val="18"/>
              </w:rPr>
              <w:t>(RA4.4.1)</w:t>
            </w:r>
          </w:p>
          <w:p w14:paraId="66A10595"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The first 5 feet (1.5 meters) of cold water pipes from the storage tank.</w:t>
            </w:r>
          </w:p>
          <w:p w14:paraId="4A601B4A"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piping with a nominal diameter of 3/4 inch (19 millimeter) and less than 1 inch.</w:t>
            </w:r>
          </w:p>
          <w:p w14:paraId="6403D0E1" w14:textId="2BE42BB5" w:rsidR="006C36EE" w:rsidRPr="00450E94"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hot water piping from the heating source to the kitchen fixtures.</w:t>
            </w:r>
          </w:p>
          <w:p w14:paraId="5A0DF7BD" w14:textId="77777777" w:rsidR="00845B3C" w:rsidRPr="00542719" w:rsidRDefault="00845B3C"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from the heating source to storage tank or between tanks</w:t>
            </w:r>
          </w:p>
          <w:p w14:paraId="66454EDC" w14:textId="77777777" w:rsidR="00845B3C" w:rsidRPr="00542719" w:rsidRDefault="00845B3C"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01713044"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underground piping</w:t>
            </w:r>
            <w:r w:rsidRPr="004B5988">
              <w:rPr>
                <w:rFonts w:asciiTheme="minorHAnsi" w:eastAsia="Times New Roman" w:hAnsiTheme="minorHAnsi" w:cstheme="minorHAnsi"/>
                <w:bCs/>
                <w:sz w:val="18"/>
                <w:szCs w:val="18"/>
              </w:rPr>
              <w:t>.</w:t>
            </w:r>
          </w:p>
          <w:p w14:paraId="6E556316" w14:textId="77777777" w:rsidR="006C36EE" w:rsidRPr="00542719" w:rsidRDefault="006C36EE" w:rsidP="00845B3C">
            <w:pPr>
              <w:keepNext/>
              <w:numPr>
                <w:ilvl w:val="1"/>
                <w:numId w:val="44"/>
              </w:numPr>
              <w:autoSpaceDE w:val="0"/>
              <w:autoSpaceDN w:val="0"/>
              <w:adjustRightInd w:val="0"/>
              <w:spacing w:after="0" w:line="240" w:lineRule="auto"/>
              <w:ind w:left="451"/>
              <w:contextualSpacing/>
              <w:rPr>
                <w:rFonts w:asciiTheme="minorHAnsi" w:eastAsia="Times New Roman" w:hAnsiTheme="minorHAnsi" w:cstheme="minorHAnsi"/>
                <w:bCs/>
                <w:sz w:val="18"/>
                <w:szCs w:val="18"/>
              </w:rPr>
            </w:pPr>
            <w:r w:rsidRPr="004B5988">
              <w:rPr>
                <w:rFonts w:asciiTheme="minorHAnsi" w:eastAsia="Times New Roman" w:hAnsiTheme="minorHAnsi" w:cstheme="minorHAnsi"/>
                <w:bCs/>
                <w:sz w:val="18"/>
                <w:szCs w:val="18"/>
              </w:rPr>
              <w:t>Insulation buried below grade must be installed in a water proof and non-crushable casing or sleeve.</w:t>
            </w:r>
          </w:p>
          <w:p w14:paraId="6307F6D8"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4395B4CE" w14:textId="790E40DC"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interior or exterior walls that is surrounded on all sides by at least 1 inch (</w:t>
            </w:r>
            <w:r w:rsidR="007771B8">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insulation.</w:t>
            </w:r>
          </w:p>
          <w:p w14:paraId="614611BC" w14:textId="62C9716C"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crawlspace with a minimum of 1 inches (</w:t>
            </w:r>
            <w:r w:rsidR="007771B8">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crawlspace insulation above and below.</w:t>
            </w:r>
          </w:p>
          <w:p w14:paraId="58233D66"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attics with a minimum of 4 inches (10 cm) of attic insulation on top</w:t>
            </w:r>
          </w:p>
          <w:p w14:paraId="5AF765AB"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Pipe insulation shall fit tightly and all elbows and tees shall be fully insulated.</w:t>
            </w:r>
          </w:p>
        </w:tc>
      </w:tr>
      <w:tr w:rsidR="006C36EE" w:rsidRPr="002F18C2" w14:paraId="591364E0" w14:textId="77777777" w:rsidTr="003C0EF4">
        <w:trPr>
          <w:trHeight w:val="144"/>
          <w:tblHeader/>
        </w:trPr>
        <w:tc>
          <w:tcPr>
            <w:tcW w:w="610" w:type="dxa"/>
            <w:vAlign w:val="center"/>
          </w:tcPr>
          <w:p w14:paraId="1C807F11"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583B52">
              <w:rPr>
                <w:rFonts w:asciiTheme="minorHAnsi" w:eastAsiaTheme="minorEastAsia" w:hAnsiTheme="minorHAnsi" w:cstheme="minorHAnsi"/>
                <w:sz w:val="20"/>
                <w:szCs w:val="18"/>
              </w:rPr>
              <w:t>04</w:t>
            </w:r>
          </w:p>
        </w:tc>
        <w:tc>
          <w:tcPr>
            <w:tcW w:w="10180" w:type="dxa"/>
            <w:gridSpan w:val="2"/>
            <w:vAlign w:val="center"/>
          </w:tcPr>
          <w:p w14:paraId="089764D4"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For Gas or Propane Water Heaters:  Ensure the following are installed (Section 150.0(n))</w:t>
            </w:r>
          </w:p>
          <w:p w14:paraId="3303CE97" w14:textId="4282DA30"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A dedicated 125V, 20A electrical receptacle connected to the electric panel with a 120/240V 3 conductor, 10 AWG copper branch circuit, within 3 feet from the water heater and </w:t>
            </w:r>
            <w:r w:rsidR="001416A8">
              <w:rPr>
                <w:rFonts w:asciiTheme="minorHAnsi" w:eastAsia="Times New Roman" w:hAnsiTheme="minorHAnsi" w:cstheme="minorHAnsi"/>
                <w:sz w:val="18"/>
                <w:szCs w:val="18"/>
              </w:rPr>
              <w:t xml:space="preserve">is </w:t>
            </w:r>
            <w:r w:rsidRPr="00542719">
              <w:rPr>
                <w:rFonts w:asciiTheme="minorHAnsi" w:eastAsia="Times New Roman" w:hAnsiTheme="minorHAnsi" w:cstheme="minorHAnsi"/>
                <w:sz w:val="18"/>
                <w:szCs w:val="18"/>
              </w:rPr>
              <w:t>accessible with no obstructions;</w:t>
            </w:r>
          </w:p>
          <w:p w14:paraId="34194BD3" w14:textId="70DD6583" w:rsidR="006C36EE" w:rsidRPr="00542719" w:rsidRDefault="006C36EE" w:rsidP="00E879A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The conductor shall be labeled with the wor</w:t>
            </w:r>
            <w:r w:rsidR="001416A8">
              <w:rPr>
                <w:rFonts w:asciiTheme="minorHAnsi" w:eastAsia="Times New Roman" w:hAnsiTheme="minorHAnsi" w:cstheme="minorHAnsi"/>
                <w:sz w:val="18"/>
                <w:szCs w:val="18"/>
              </w:rPr>
              <w:t>d</w:t>
            </w:r>
            <w:r w:rsidRPr="00542719">
              <w:rPr>
                <w:rFonts w:asciiTheme="minorHAnsi" w:eastAsia="Times New Roman" w:hAnsiTheme="minorHAnsi" w:cstheme="minorHAnsi"/>
                <w:sz w:val="18"/>
                <w:szCs w:val="18"/>
              </w:rPr>
              <w:t xml:space="preserve"> “Spare” on both ends; and</w:t>
            </w:r>
          </w:p>
          <w:p w14:paraId="497EB6BE" w14:textId="788C3CC3" w:rsidR="006C36EE" w:rsidRPr="00542719" w:rsidRDefault="006C36EE" w:rsidP="00E879A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1D356FBE"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Category III or IV vent, or a Type B vent with straight pipe between outside and water heater</w:t>
            </w:r>
          </w:p>
          <w:p w14:paraId="260C81E6"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condensate drain no more than 2 inches higher than the base on water heater for natural draining</w:t>
            </w:r>
          </w:p>
          <w:p w14:paraId="48E01F08"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gas supply line with capacity of at least 200,000 Btu/hr</w:t>
            </w:r>
          </w:p>
        </w:tc>
      </w:tr>
      <w:tr w:rsidR="00FF2686" w:rsidRPr="002F18C2" w14:paraId="56C6574F" w14:textId="77777777" w:rsidTr="00FF2686">
        <w:trPr>
          <w:trHeight w:val="144"/>
          <w:tblHeader/>
        </w:trPr>
        <w:tc>
          <w:tcPr>
            <w:tcW w:w="610" w:type="dxa"/>
            <w:vAlign w:val="center"/>
          </w:tcPr>
          <w:p w14:paraId="0D57666C" w14:textId="1113D868" w:rsidR="00FF2686" w:rsidRPr="00583B52" w:rsidRDefault="00FF2686" w:rsidP="00FF26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Pr>
                <w:rFonts w:cstheme="minorHAnsi"/>
                <w:sz w:val="18"/>
                <w:szCs w:val="18"/>
              </w:rPr>
              <w:t>05</w:t>
            </w:r>
          </w:p>
        </w:tc>
        <w:tc>
          <w:tcPr>
            <w:tcW w:w="2265" w:type="dxa"/>
            <w:vAlign w:val="center"/>
          </w:tcPr>
          <w:p w14:paraId="497F94A9" w14:textId="4161BA97" w:rsidR="00FF2686" w:rsidRPr="00542719" w:rsidRDefault="00FF2686" w:rsidP="00FF26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450E94">
              <w:rPr>
                <w:sz w:val="18"/>
                <w:szCs w:val="18"/>
              </w:rPr>
              <w:t>Verification Status:</w:t>
            </w:r>
          </w:p>
        </w:tc>
        <w:tc>
          <w:tcPr>
            <w:tcW w:w="7915" w:type="dxa"/>
            <w:vAlign w:val="center"/>
          </w:tcPr>
          <w:p w14:paraId="5D3FFE28" w14:textId="77777777" w:rsidR="00FF2686" w:rsidRPr="00B71192" w:rsidRDefault="00FF2686" w:rsidP="00FF2686">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7B06336C" w14:textId="77777777" w:rsidR="00FF2686" w:rsidRPr="00B71192" w:rsidRDefault="00FF2686" w:rsidP="00FF2686">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D00E7B7" w14:textId="37EFAFD8" w:rsidR="00FF2686" w:rsidRPr="007C41E1" w:rsidRDefault="00FF2686" w:rsidP="007C41E1">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7C41E1">
              <w:rPr>
                <w:sz w:val="18"/>
                <w:szCs w:val="18"/>
                <w:u w:val="single"/>
              </w:rPr>
              <w:t>All N/A</w:t>
            </w:r>
            <w:r w:rsidRPr="007C41E1">
              <w:rPr>
                <w:sz w:val="18"/>
                <w:szCs w:val="18"/>
              </w:rPr>
              <w:t xml:space="preserve"> - This entire table is not applicable</w:t>
            </w:r>
          </w:p>
        </w:tc>
      </w:tr>
      <w:tr w:rsidR="00FF2686" w:rsidRPr="002F18C2" w14:paraId="2DDFBD6D" w14:textId="77777777" w:rsidTr="00FF2686">
        <w:trPr>
          <w:trHeight w:val="144"/>
          <w:tblHeader/>
        </w:trPr>
        <w:tc>
          <w:tcPr>
            <w:tcW w:w="610" w:type="dxa"/>
          </w:tcPr>
          <w:p w14:paraId="08B39F39" w14:textId="0139C3D2" w:rsidR="00FF2686" w:rsidRPr="00583B52" w:rsidRDefault="00FF2686" w:rsidP="00FF26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Pr>
                <w:rFonts w:cstheme="minorHAnsi"/>
                <w:sz w:val="18"/>
                <w:szCs w:val="18"/>
              </w:rPr>
              <w:t>06</w:t>
            </w:r>
          </w:p>
        </w:tc>
        <w:tc>
          <w:tcPr>
            <w:tcW w:w="10180" w:type="dxa"/>
            <w:gridSpan w:val="2"/>
            <w:vAlign w:val="center"/>
          </w:tcPr>
          <w:p w14:paraId="6DF01197" w14:textId="4A911E0A" w:rsidR="00FF2686" w:rsidRPr="00542719" w:rsidRDefault="00FF2686" w:rsidP="007C41E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450E94">
              <w:rPr>
                <w:sz w:val="18"/>
                <w:szCs w:val="18"/>
              </w:rPr>
              <w:t xml:space="preserve">Correction Notes: </w:t>
            </w:r>
          </w:p>
        </w:tc>
      </w:tr>
      <w:tr w:rsidR="00FF2686" w:rsidRPr="002F18C2" w14:paraId="3BEFD202" w14:textId="77777777" w:rsidTr="00FF2686">
        <w:trPr>
          <w:trHeight w:val="144"/>
          <w:tblHeader/>
        </w:trPr>
        <w:tc>
          <w:tcPr>
            <w:tcW w:w="10790" w:type="dxa"/>
            <w:gridSpan w:val="3"/>
          </w:tcPr>
          <w:p w14:paraId="5811BF96" w14:textId="029DAED6" w:rsidR="00FF2686" w:rsidRPr="00935470" w:rsidRDefault="00FF2686" w:rsidP="00FF26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1C1E4D6C" w14:textId="6C759E29" w:rsidR="005D11BC" w:rsidRDefault="005D11BC" w:rsidP="00A05A69">
      <w:pPr>
        <w:spacing w:after="0" w:line="240" w:lineRule="auto"/>
      </w:pPr>
    </w:p>
    <w:tbl>
      <w:tblPr>
        <w:tblStyle w:val="TableGrid"/>
        <w:tblW w:w="10795" w:type="dxa"/>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0807DE" w:rsidRPr="008D6F63" w14:paraId="65B6E4B0" w14:textId="77777777" w:rsidTr="00DF413D">
        <w:tc>
          <w:tcPr>
            <w:tcW w:w="10795" w:type="dxa"/>
            <w:gridSpan w:val="9"/>
          </w:tcPr>
          <w:p w14:paraId="6C3FFD48" w14:textId="77777777" w:rsidR="000807DE" w:rsidRPr="008D6F63" w:rsidRDefault="000807DE" w:rsidP="00DF413D">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769FA62C" w14:textId="4CE1B1A4" w:rsidR="000807DE" w:rsidRPr="008D6F63" w:rsidRDefault="00D372D8" w:rsidP="00D372D8">
            <w:pPr>
              <w:spacing w:after="0" w:line="240" w:lineRule="auto"/>
              <w:rPr>
                <w:rFonts w:cstheme="minorHAnsi"/>
                <w:sz w:val="18"/>
                <w:szCs w:val="18"/>
              </w:rPr>
            </w:pPr>
            <w:r w:rsidRPr="00D372D8">
              <w:rPr>
                <w:rFonts w:cstheme="minorHAnsi"/>
                <w:sz w:val="18"/>
                <w:szCs w:val="20"/>
              </w:rPr>
              <w:t>For dwelling units with multiple systems, enter the master bath distance and kitchen distance to the closest water heater, and enter the average of the furthest fixture to each water heater.</w:t>
            </w:r>
          </w:p>
        </w:tc>
      </w:tr>
      <w:tr w:rsidR="000807DE" w:rsidRPr="00AC2387" w14:paraId="72C7C193" w14:textId="77777777" w:rsidTr="00DF413D">
        <w:tc>
          <w:tcPr>
            <w:tcW w:w="980" w:type="dxa"/>
            <w:gridSpan w:val="2"/>
          </w:tcPr>
          <w:p w14:paraId="347013C6" w14:textId="77777777" w:rsidR="000807DE" w:rsidRDefault="000807DE" w:rsidP="00DF413D">
            <w:pPr>
              <w:spacing w:after="0"/>
              <w:jc w:val="center"/>
              <w:rPr>
                <w:rFonts w:cstheme="minorHAnsi"/>
                <w:sz w:val="20"/>
                <w:szCs w:val="20"/>
              </w:rPr>
            </w:pPr>
            <w:r>
              <w:rPr>
                <w:rFonts w:cstheme="minorHAnsi"/>
                <w:sz w:val="20"/>
                <w:szCs w:val="20"/>
              </w:rPr>
              <w:t>01</w:t>
            </w:r>
          </w:p>
        </w:tc>
        <w:tc>
          <w:tcPr>
            <w:tcW w:w="1445" w:type="dxa"/>
            <w:gridSpan w:val="2"/>
          </w:tcPr>
          <w:p w14:paraId="4AB3529E" w14:textId="77777777" w:rsidR="000807DE" w:rsidRDefault="000807DE" w:rsidP="00DF413D">
            <w:pPr>
              <w:spacing w:after="0"/>
              <w:jc w:val="center"/>
              <w:rPr>
                <w:rFonts w:cstheme="minorHAnsi"/>
                <w:sz w:val="20"/>
                <w:szCs w:val="20"/>
              </w:rPr>
            </w:pPr>
            <w:r>
              <w:rPr>
                <w:rFonts w:cstheme="minorHAnsi"/>
                <w:sz w:val="20"/>
                <w:szCs w:val="20"/>
              </w:rPr>
              <w:t>02</w:t>
            </w:r>
          </w:p>
        </w:tc>
        <w:tc>
          <w:tcPr>
            <w:tcW w:w="1343" w:type="dxa"/>
            <w:vAlign w:val="bottom"/>
          </w:tcPr>
          <w:p w14:paraId="5C75605F" w14:textId="77777777" w:rsidR="000807DE" w:rsidRDefault="000807DE" w:rsidP="00DF413D">
            <w:pPr>
              <w:spacing w:after="0"/>
              <w:jc w:val="center"/>
              <w:rPr>
                <w:rFonts w:cstheme="minorHAnsi"/>
                <w:sz w:val="20"/>
                <w:szCs w:val="20"/>
              </w:rPr>
            </w:pPr>
            <w:r>
              <w:rPr>
                <w:rFonts w:cstheme="minorHAnsi"/>
                <w:sz w:val="20"/>
                <w:szCs w:val="20"/>
              </w:rPr>
              <w:t>03</w:t>
            </w:r>
          </w:p>
        </w:tc>
        <w:tc>
          <w:tcPr>
            <w:tcW w:w="1447" w:type="dxa"/>
          </w:tcPr>
          <w:p w14:paraId="1DFF08B6" w14:textId="77777777" w:rsidR="000807DE" w:rsidRDefault="000807DE" w:rsidP="00DF413D">
            <w:pPr>
              <w:spacing w:after="0"/>
              <w:jc w:val="center"/>
              <w:rPr>
                <w:rFonts w:cstheme="minorHAnsi"/>
                <w:sz w:val="20"/>
                <w:szCs w:val="20"/>
              </w:rPr>
            </w:pPr>
            <w:r>
              <w:rPr>
                <w:rFonts w:cstheme="minorHAnsi"/>
                <w:sz w:val="20"/>
                <w:szCs w:val="20"/>
              </w:rPr>
              <w:t>04</w:t>
            </w:r>
          </w:p>
        </w:tc>
        <w:tc>
          <w:tcPr>
            <w:tcW w:w="1620" w:type="dxa"/>
          </w:tcPr>
          <w:p w14:paraId="5BFDECAE" w14:textId="77777777" w:rsidR="000807DE" w:rsidRDefault="000807DE" w:rsidP="00DF413D">
            <w:pPr>
              <w:spacing w:after="0"/>
              <w:jc w:val="center"/>
              <w:rPr>
                <w:rFonts w:cstheme="minorHAnsi"/>
                <w:sz w:val="20"/>
                <w:szCs w:val="20"/>
              </w:rPr>
            </w:pPr>
            <w:r>
              <w:rPr>
                <w:rFonts w:cstheme="minorHAnsi"/>
                <w:sz w:val="20"/>
                <w:szCs w:val="20"/>
              </w:rPr>
              <w:t>05</w:t>
            </w:r>
          </w:p>
        </w:tc>
        <w:tc>
          <w:tcPr>
            <w:tcW w:w="2610" w:type="dxa"/>
          </w:tcPr>
          <w:p w14:paraId="376DC2C0" w14:textId="77777777" w:rsidR="000807DE" w:rsidRDefault="000807DE" w:rsidP="00DF413D">
            <w:pPr>
              <w:spacing w:after="0"/>
              <w:jc w:val="center"/>
              <w:rPr>
                <w:rFonts w:cstheme="minorHAnsi"/>
                <w:sz w:val="20"/>
                <w:szCs w:val="20"/>
              </w:rPr>
            </w:pPr>
            <w:r>
              <w:rPr>
                <w:rFonts w:cstheme="minorHAnsi"/>
                <w:sz w:val="20"/>
                <w:szCs w:val="20"/>
              </w:rPr>
              <w:t>06</w:t>
            </w:r>
          </w:p>
        </w:tc>
        <w:tc>
          <w:tcPr>
            <w:tcW w:w="1350" w:type="dxa"/>
          </w:tcPr>
          <w:p w14:paraId="08D51D0A" w14:textId="77777777" w:rsidR="000807DE" w:rsidRDefault="000807DE" w:rsidP="00DF413D">
            <w:pPr>
              <w:spacing w:after="0"/>
              <w:jc w:val="center"/>
              <w:rPr>
                <w:rFonts w:cstheme="minorHAnsi"/>
                <w:sz w:val="20"/>
                <w:szCs w:val="20"/>
              </w:rPr>
            </w:pPr>
            <w:r>
              <w:rPr>
                <w:rFonts w:cstheme="minorHAnsi"/>
                <w:sz w:val="20"/>
                <w:szCs w:val="20"/>
              </w:rPr>
              <w:t>07</w:t>
            </w:r>
          </w:p>
        </w:tc>
      </w:tr>
      <w:tr w:rsidR="000807DE" w:rsidRPr="00AB4500" w14:paraId="2AACDCBE" w14:textId="77777777" w:rsidTr="00DF413D">
        <w:tc>
          <w:tcPr>
            <w:tcW w:w="980" w:type="dxa"/>
            <w:gridSpan w:val="2"/>
            <w:vAlign w:val="bottom"/>
          </w:tcPr>
          <w:p w14:paraId="745A2666" w14:textId="0968C2AA" w:rsidR="000807DE" w:rsidRPr="00AB4500" w:rsidRDefault="00D372D8" w:rsidP="00DF413D">
            <w:pPr>
              <w:spacing w:after="0" w:line="240" w:lineRule="auto"/>
              <w:jc w:val="center"/>
              <w:rPr>
                <w:rFonts w:cstheme="minorHAnsi"/>
                <w:sz w:val="18"/>
                <w:szCs w:val="20"/>
              </w:rPr>
            </w:pPr>
            <w:r>
              <w:rPr>
                <w:rFonts w:cstheme="minorHAnsi"/>
                <w:sz w:val="18"/>
                <w:szCs w:val="20"/>
              </w:rPr>
              <w:t>Dwelling</w:t>
            </w:r>
            <w:r w:rsidRPr="00AB4500">
              <w:rPr>
                <w:rFonts w:cstheme="minorHAnsi"/>
                <w:sz w:val="18"/>
                <w:szCs w:val="20"/>
              </w:rPr>
              <w:t xml:space="preserve"> </w:t>
            </w:r>
            <w:r w:rsidR="000807DE" w:rsidRPr="00AB4500">
              <w:rPr>
                <w:rFonts w:cstheme="minorHAnsi"/>
                <w:sz w:val="18"/>
                <w:szCs w:val="20"/>
              </w:rPr>
              <w:t>Name</w:t>
            </w:r>
          </w:p>
        </w:tc>
        <w:tc>
          <w:tcPr>
            <w:tcW w:w="1445" w:type="dxa"/>
            <w:gridSpan w:val="2"/>
            <w:vAlign w:val="bottom"/>
          </w:tcPr>
          <w:p w14:paraId="41801CF4" w14:textId="77777777" w:rsidR="000807DE" w:rsidRPr="00AB4500" w:rsidRDefault="000807DE" w:rsidP="00DF413D">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AE386E4" w14:textId="77777777" w:rsidR="000807DE" w:rsidRPr="00AB4500" w:rsidRDefault="000807DE" w:rsidP="00DF413D">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35BAD942" w14:textId="77777777" w:rsidR="000807DE" w:rsidRPr="00AB4500" w:rsidRDefault="000807DE" w:rsidP="00DF413D">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5C2D7957" w14:textId="58B63223" w:rsidR="000807DE" w:rsidRPr="00AB4500" w:rsidRDefault="000807DE" w:rsidP="00DF413D">
            <w:pPr>
              <w:spacing w:after="0" w:line="240" w:lineRule="auto"/>
              <w:jc w:val="center"/>
              <w:rPr>
                <w:sz w:val="18"/>
              </w:rPr>
            </w:pPr>
            <w:r w:rsidRPr="00AB4500">
              <w:rPr>
                <w:rFonts w:cstheme="minorHAnsi"/>
                <w:sz w:val="18"/>
                <w:szCs w:val="20"/>
              </w:rPr>
              <w:t>Furthest Third furthest fixture to Water Heater in feet</w:t>
            </w:r>
            <w:r w:rsidR="00D372D8">
              <w:rPr>
                <w:rFonts w:cstheme="minorHAnsi"/>
                <w:sz w:val="18"/>
                <w:szCs w:val="20"/>
              </w:rPr>
              <w:t xml:space="preserve"> (Avg for multiple water heaters)</w:t>
            </w:r>
          </w:p>
        </w:tc>
        <w:tc>
          <w:tcPr>
            <w:tcW w:w="2610" w:type="dxa"/>
            <w:vAlign w:val="bottom"/>
          </w:tcPr>
          <w:p w14:paraId="5794D991" w14:textId="77777777" w:rsidR="000807DE" w:rsidRPr="00AB4500" w:rsidRDefault="000807DE" w:rsidP="00DF413D">
            <w:pPr>
              <w:spacing w:after="0" w:line="240" w:lineRule="auto"/>
              <w:jc w:val="center"/>
              <w:rPr>
                <w:sz w:val="18"/>
              </w:rPr>
            </w:pPr>
            <w:r w:rsidRPr="00AB4500">
              <w:rPr>
                <w:rFonts w:cstheme="minorHAnsi"/>
                <w:sz w:val="18"/>
                <w:szCs w:val="20"/>
              </w:rPr>
              <w:t>Weighted Distance</w:t>
            </w:r>
          </w:p>
        </w:tc>
        <w:tc>
          <w:tcPr>
            <w:tcW w:w="1350" w:type="dxa"/>
            <w:vAlign w:val="bottom"/>
          </w:tcPr>
          <w:p w14:paraId="046B7D26" w14:textId="77777777" w:rsidR="000807DE" w:rsidRPr="00AB4500" w:rsidRDefault="000807DE" w:rsidP="00DF413D">
            <w:pPr>
              <w:spacing w:after="0" w:line="240" w:lineRule="auto"/>
              <w:jc w:val="center"/>
              <w:rPr>
                <w:sz w:val="18"/>
              </w:rPr>
            </w:pPr>
            <w:r w:rsidRPr="00AB4500">
              <w:rPr>
                <w:rFonts w:cstheme="minorHAnsi"/>
                <w:sz w:val="18"/>
                <w:szCs w:val="20"/>
              </w:rPr>
              <w:t>Qualification Distance</w:t>
            </w:r>
          </w:p>
        </w:tc>
      </w:tr>
      <w:tr w:rsidR="000807DE" w:rsidRPr="00AB4500" w14:paraId="2A538DCE" w14:textId="77777777" w:rsidTr="00DF413D">
        <w:trPr>
          <w:trHeight w:val="305"/>
        </w:trPr>
        <w:tc>
          <w:tcPr>
            <w:tcW w:w="980" w:type="dxa"/>
            <w:gridSpan w:val="2"/>
          </w:tcPr>
          <w:p w14:paraId="449D38DE" w14:textId="4ECF15F4" w:rsidR="000807DE" w:rsidRPr="00AB4500" w:rsidRDefault="000807DE" w:rsidP="00DF413D">
            <w:pPr>
              <w:spacing w:after="0" w:line="240" w:lineRule="auto"/>
              <w:rPr>
                <w:sz w:val="18"/>
                <w:szCs w:val="18"/>
              </w:rPr>
            </w:pPr>
          </w:p>
        </w:tc>
        <w:tc>
          <w:tcPr>
            <w:tcW w:w="1445" w:type="dxa"/>
            <w:gridSpan w:val="2"/>
          </w:tcPr>
          <w:p w14:paraId="0E95FA25" w14:textId="26CBF855" w:rsidR="000807DE" w:rsidRPr="00AB4500" w:rsidRDefault="000807DE" w:rsidP="00DF413D">
            <w:pPr>
              <w:spacing w:after="0" w:line="240" w:lineRule="auto"/>
              <w:rPr>
                <w:sz w:val="18"/>
                <w:szCs w:val="18"/>
              </w:rPr>
            </w:pPr>
          </w:p>
        </w:tc>
        <w:tc>
          <w:tcPr>
            <w:tcW w:w="1343" w:type="dxa"/>
          </w:tcPr>
          <w:p w14:paraId="58DC3E9A" w14:textId="75CCA142" w:rsidR="000807DE" w:rsidRPr="00AB4500" w:rsidRDefault="000807DE" w:rsidP="00DF413D">
            <w:pPr>
              <w:spacing w:after="0" w:line="240" w:lineRule="auto"/>
              <w:rPr>
                <w:sz w:val="18"/>
                <w:szCs w:val="18"/>
              </w:rPr>
            </w:pPr>
          </w:p>
        </w:tc>
        <w:tc>
          <w:tcPr>
            <w:tcW w:w="1447" w:type="dxa"/>
          </w:tcPr>
          <w:p w14:paraId="7096AF78" w14:textId="3C6DA900" w:rsidR="000807DE" w:rsidRPr="00AB4500" w:rsidRDefault="000807DE" w:rsidP="00DF413D">
            <w:pPr>
              <w:spacing w:after="0" w:line="240" w:lineRule="auto"/>
              <w:rPr>
                <w:sz w:val="18"/>
                <w:szCs w:val="18"/>
              </w:rPr>
            </w:pPr>
          </w:p>
        </w:tc>
        <w:tc>
          <w:tcPr>
            <w:tcW w:w="1620" w:type="dxa"/>
          </w:tcPr>
          <w:p w14:paraId="42C6F596" w14:textId="4FC5B11F" w:rsidR="000807DE" w:rsidRPr="00AB4500" w:rsidRDefault="000807DE" w:rsidP="00DF413D">
            <w:pPr>
              <w:spacing w:after="0" w:line="240" w:lineRule="auto"/>
              <w:rPr>
                <w:sz w:val="18"/>
                <w:szCs w:val="18"/>
              </w:rPr>
            </w:pPr>
          </w:p>
        </w:tc>
        <w:tc>
          <w:tcPr>
            <w:tcW w:w="2610" w:type="dxa"/>
          </w:tcPr>
          <w:p w14:paraId="005E16EA" w14:textId="4E59AA85" w:rsidR="000807DE" w:rsidRPr="00AB4500" w:rsidRDefault="000807DE" w:rsidP="00DF413D">
            <w:pPr>
              <w:spacing w:after="0" w:line="240" w:lineRule="auto"/>
              <w:rPr>
                <w:sz w:val="18"/>
                <w:szCs w:val="18"/>
              </w:rPr>
            </w:pPr>
          </w:p>
        </w:tc>
        <w:tc>
          <w:tcPr>
            <w:tcW w:w="1350" w:type="dxa"/>
          </w:tcPr>
          <w:p w14:paraId="14981B14" w14:textId="0ACD75AC" w:rsidR="000807DE" w:rsidRPr="00AB4500" w:rsidRDefault="000807DE" w:rsidP="00DF413D">
            <w:pPr>
              <w:spacing w:after="0" w:line="240" w:lineRule="auto"/>
              <w:rPr>
                <w:sz w:val="18"/>
                <w:szCs w:val="18"/>
              </w:rPr>
            </w:pPr>
          </w:p>
        </w:tc>
      </w:tr>
      <w:tr w:rsidR="000807DE" w:rsidRPr="00D37C06" w14:paraId="7182325D" w14:textId="77777777" w:rsidTr="00DF413D">
        <w:tc>
          <w:tcPr>
            <w:tcW w:w="980" w:type="dxa"/>
            <w:gridSpan w:val="2"/>
            <w:tcBorders>
              <w:bottom w:val="single" w:sz="4" w:space="0" w:color="000000"/>
            </w:tcBorders>
          </w:tcPr>
          <w:p w14:paraId="6273F2DF" w14:textId="77777777" w:rsidR="000807DE" w:rsidRPr="00D37C06" w:rsidRDefault="000807DE" w:rsidP="00DF413D">
            <w:pPr>
              <w:spacing w:after="0"/>
              <w:rPr>
                <w:sz w:val="20"/>
                <w:szCs w:val="20"/>
              </w:rPr>
            </w:pPr>
          </w:p>
        </w:tc>
        <w:tc>
          <w:tcPr>
            <w:tcW w:w="1445" w:type="dxa"/>
            <w:gridSpan w:val="2"/>
            <w:tcBorders>
              <w:bottom w:val="single" w:sz="4" w:space="0" w:color="000000"/>
            </w:tcBorders>
          </w:tcPr>
          <w:p w14:paraId="15394974" w14:textId="77777777" w:rsidR="000807DE" w:rsidRPr="00D37C06" w:rsidRDefault="000807DE" w:rsidP="00DF413D">
            <w:pPr>
              <w:spacing w:after="0"/>
              <w:rPr>
                <w:sz w:val="20"/>
                <w:szCs w:val="20"/>
              </w:rPr>
            </w:pPr>
          </w:p>
        </w:tc>
        <w:tc>
          <w:tcPr>
            <w:tcW w:w="1343" w:type="dxa"/>
            <w:tcBorders>
              <w:bottom w:val="single" w:sz="4" w:space="0" w:color="000000"/>
            </w:tcBorders>
          </w:tcPr>
          <w:p w14:paraId="51C3A4F5" w14:textId="77777777" w:rsidR="000807DE" w:rsidRPr="00D37C06" w:rsidRDefault="000807DE" w:rsidP="00DF413D">
            <w:pPr>
              <w:spacing w:after="0"/>
              <w:rPr>
                <w:sz w:val="20"/>
                <w:szCs w:val="20"/>
              </w:rPr>
            </w:pPr>
          </w:p>
        </w:tc>
        <w:tc>
          <w:tcPr>
            <w:tcW w:w="1447" w:type="dxa"/>
            <w:tcBorders>
              <w:bottom w:val="single" w:sz="4" w:space="0" w:color="000000"/>
            </w:tcBorders>
          </w:tcPr>
          <w:p w14:paraId="599C1F39" w14:textId="77777777" w:rsidR="000807DE" w:rsidRPr="00D37C06" w:rsidRDefault="000807DE" w:rsidP="00DF413D">
            <w:pPr>
              <w:spacing w:after="0"/>
              <w:rPr>
                <w:sz w:val="20"/>
                <w:szCs w:val="20"/>
              </w:rPr>
            </w:pPr>
          </w:p>
        </w:tc>
        <w:tc>
          <w:tcPr>
            <w:tcW w:w="1620" w:type="dxa"/>
            <w:tcBorders>
              <w:bottom w:val="single" w:sz="4" w:space="0" w:color="000000"/>
            </w:tcBorders>
          </w:tcPr>
          <w:p w14:paraId="5566ADD7" w14:textId="77777777" w:rsidR="000807DE" w:rsidRPr="00D37C06" w:rsidRDefault="000807DE" w:rsidP="00DF413D">
            <w:pPr>
              <w:spacing w:after="0"/>
              <w:rPr>
                <w:sz w:val="20"/>
                <w:szCs w:val="20"/>
              </w:rPr>
            </w:pPr>
          </w:p>
        </w:tc>
        <w:tc>
          <w:tcPr>
            <w:tcW w:w="2610" w:type="dxa"/>
            <w:tcBorders>
              <w:bottom w:val="single" w:sz="4" w:space="0" w:color="000000"/>
            </w:tcBorders>
          </w:tcPr>
          <w:p w14:paraId="5F27ECAB" w14:textId="77777777" w:rsidR="000807DE" w:rsidRPr="00D37C06" w:rsidRDefault="000807DE" w:rsidP="00DF413D">
            <w:pPr>
              <w:spacing w:after="0"/>
              <w:rPr>
                <w:sz w:val="20"/>
                <w:szCs w:val="20"/>
              </w:rPr>
            </w:pPr>
          </w:p>
        </w:tc>
        <w:tc>
          <w:tcPr>
            <w:tcW w:w="1350" w:type="dxa"/>
            <w:tcBorders>
              <w:bottom w:val="single" w:sz="4" w:space="0" w:color="000000"/>
            </w:tcBorders>
          </w:tcPr>
          <w:p w14:paraId="19AF349D" w14:textId="77777777" w:rsidR="000807DE" w:rsidRPr="00D37C06" w:rsidRDefault="000807DE" w:rsidP="00DF413D">
            <w:pPr>
              <w:spacing w:after="0"/>
              <w:rPr>
                <w:sz w:val="20"/>
                <w:szCs w:val="20"/>
              </w:rPr>
            </w:pPr>
          </w:p>
        </w:tc>
      </w:tr>
      <w:tr w:rsidR="000807DE" w14:paraId="698911C3" w14:textId="77777777" w:rsidTr="00DF413D">
        <w:trPr>
          <w:trHeight w:val="291"/>
        </w:trPr>
        <w:tc>
          <w:tcPr>
            <w:tcW w:w="445" w:type="dxa"/>
            <w:tcBorders>
              <w:top w:val="single" w:sz="4" w:space="0" w:color="auto"/>
            </w:tcBorders>
          </w:tcPr>
          <w:p w14:paraId="2AD316FE" w14:textId="77777777" w:rsidR="000807DE" w:rsidRPr="00AC2387" w:rsidRDefault="000807DE" w:rsidP="00DF413D">
            <w:pPr>
              <w:spacing w:after="0"/>
              <w:rPr>
                <w:rFonts w:cstheme="minorHAnsi"/>
                <w:b/>
                <w:sz w:val="20"/>
                <w:szCs w:val="20"/>
              </w:rPr>
            </w:pPr>
            <w:r>
              <w:rPr>
                <w:rFonts w:cstheme="minorHAnsi"/>
                <w:sz w:val="20"/>
                <w:szCs w:val="18"/>
              </w:rPr>
              <w:t>08</w:t>
            </w:r>
          </w:p>
        </w:tc>
        <w:tc>
          <w:tcPr>
            <w:tcW w:w="10350" w:type="dxa"/>
            <w:gridSpan w:val="8"/>
            <w:tcBorders>
              <w:top w:val="single" w:sz="4" w:space="0" w:color="auto"/>
            </w:tcBorders>
          </w:tcPr>
          <w:p w14:paraId="7F25D5D4" w14:textId="77777777" w:rsidR="000807DE" w:rsidRPr="00AC2387" w:rsidRDefault="000807DE" w:rsidP="00DF413D">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0807DE" w14:paraId="040A0720" w14:textId="77777777" w:rsidTr="00DF413D">
        <w:trPr>
          <w:trHeight w:val="288"/>
        </w:trPr>
        <w:tc>
          <w:tcPr>
            <w:tcW w:w="445" w:type="dxa"/>
          </w:tcPr>
          <w:p w14:paraId="4A7B4779" w14:textId="77777777" w:rsidR="000807DE" w:rsidRPr="00AC2387" w:rsidRDefault="000807DE" w:rsidP="00DF413D">
            <w:pPr>
              <w:spacing w:after="0"/>
              <w:rPr>
                <w:rFonts w:cstheme="minorHAnsi"/>
                <w:b/>
                <w:sz w:val="20"/>
                <w:szCs w:val="20"/>
              </w:rPr>
            </w:pPr>
            <w:r>
              <w:rPr>
                <w:rFonts w:cstheme="minorHAnsi"/>
                <w:sz w:val="20"/>
                <w:szCs w:val="18"/>
              </w:rPr>
              <w:lastRenderedPageBreak/>
              <w:t>09</w:t>
            </w:r>
          </w:p>
        </w:tc>
        <w:tc>
          <w:tcPr>
            <w:tcW w:w="10350" w:type="dxa"/>
            <w:gridSpan w:val="8"/>
          </w:tcPr>
          <w:p w14:paraId="7671BA6E" w14:textId="77777777" w:rsidR="000807DE" w:rsidRPr="00AC2387" w:rsidRDefault="000807DE" w:rsidP="00DF413D">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0807DE" w14:paraId="224F4941" w14:textId="77777777" w:rsidTr="00DF413D">
        <w:trPr>
          <w:trHeight w:val="288"/>
        </w:trPr>
        <w:tc>
          <w:tcPr>
            <w:tcW w:w="445" w:type="dxa"/>
          </w:tcPr>
          <w:p w14:paraId="0FBFFF2A" w14:textId="77777777" w:rsidR="000807DE" w:rsidRPr="00AC2387" w:rsidRDefault="000807DE" w:rsidP="00DF413D">
            <w:pPr>
              <w:spacing w:after="0"/>
              <w:rPr>
                <w:rFonts w:cstheme="minorHAnsi"/>
                <w:b/>
                <w:sz w:val="20"/>
                <w:szCs w:val="20"/>
              </w:rPr>
            </w:pPr>
            <w:r>
              <w:rPr>
                <w:rFonts w:cstheme="minorHAnsi"/>
                <w:sz w:val="20"/>
                <w:szCs w:val="18"/>
              </w:rPr>
              <w:t>10</w:t>
            </w:r>
          </w:p>
        </w:tc>
        <w:tc>
          <w:tcPr>
            <w:tcW w:w="10350" w:type="dxa"/>
            <w:gridSpan w:val="8"/>
          </w:tcPr>
          <w:p w14:paraId="53ACABFF" w14:textId="77777777" w:rsidR="000807DE" w:rsidRPr="00AC2387" w:rsidRDefault="000807DE" w:rsidP="00DF413D">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0807DE" w14:paraId="26EA3EBD" w14:textId="77777777" w:rsidTr="00DF413D">
        <w:trPr>
          <w:trHeight w:val="288"/>
        </w:trPr>
        <w:tc>
          <w:tcPr>
            <w:tcW w:w="445" w:type="dxa"/>
          </w:tcPr>
          <w:p w14:paraId="56BA0081" w14:textId="77777777" w:rsidR="000807DE" w:rsidRPr="00AC2387" w:rsidRDefault="000807DE" w:rsidP="00DF413D">
            <w:pPr>
              <w:spacing w:after="0"/>
              <w:rPr>
                <w:rFonts w:cstheme="minorHAnsi"/>
                <w:b/>
                <w:sz w:val="20"/>
                <w:szCs w:val="20"/>
              </w:rPr>
            </w:pPr>
            <w:r>
              <w:rPr>
                <w:rFonts w:cstheme="minorHAnsi"/>
                <w:sz w:val="20"/>
                <w:szCs w:val="18"/>
              </w:rPr>
              <w:t>11</w:t>
            </w:r>
          </w:p>
        </w:tc>
        <w:tc>
          <w:tcPr>
            <w:tcW w:w="10350" w:type="dxa"/>
            <w:gridSpan w:val="8"/>
          </w:tcPr>
          <w:p w14:paraId="38B2300D" w14:textId="77777777" w:rsidR="000807DE" w:rsidRPr="00AC2387" w:rsidRDefault="000807DE" w:rsidP="00DF413D">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0807DE" w14:paraId="7211B6C9" w14:textId="77777777" w:rsidTr="00DF413D">
        <w:tc>
          <w:tcPr>
            <w:tcW w:w="445" w:type="dxa"/>
            <w:vAlign w:val="center"/>
          </w:tcPr>
          <w:p w14:paraId="03758E3D" w14:textId="0F0C97DE" w:rsidR="000807DE" w:rsidRPr="00236F4B" w:rsidRDefault="0056485C" w:rsidP="00DF413D">
            <w:pPr>
              <w:spacing w:after="0"/>
              <w:rPr>
                <w:rFonts w:cstheme="minorHAnsi"/>
                <w:b/>
                <w:sz w:val="18"/>
                <w:szCs w:val="20"/>
              </w:rPr>
            </w:pPr>
            <w:r>
              <w:rPr>
                <w:rFonts w:cstheme="minorHAnsi"/>
                <w:sz w:val="18"/>
                <w:szCs w:val="18"/>
              </w:rPr>
              <w:t>12</w:t>
            </w:r>
          </w:p>
        </w:tc>
        <w:tc>
          <w:tcPr>
            <w:tcW w:w="1800" w:type="dxa"/>
            <w:gridSpan w:val="2"/>
            <w:vAlign w:val="center"/>
          </w:tcPr>
          <w:p w14:paraId="4FDE68C4" w14:textId="77777777" w:rsidR="000807DE" w:rsidRPr="00236F4B" w:rsidRDefault="000807DE" w:rsidP="00DF413D">
            <w:pPr>
              <w:spacing w:after="0"/>
              <w:rPr>
                <w:rFonts w:cstheme="minorHAnsi"/>
                <w:b/>
                <w:sz w:val="18"/>
                <w:szCs w:val="20"/>
              </w:rPr>
            </w:pPr>
            <w:r w:rsidRPr="00450E94">
              <w:rPr>
                <w:sz w:val="18"/>
                <w:szCs w:val="18"/>
              </w:rPr>
              <w:t>Verification Status:</w:t>
            </w:r>
          </w:p>
        </w:tc>
        <w:tc>
          <w:tcPr>
            <w:tcW w:w="8550" w:type="dxa"/>
            <w:gridSpan w:val="6"/>
            <w:vAlign w:val="center"/>
          </w:tcPr>
          <w:p w14:paraId="2266004C" w14:textId="77777777" w:rsidR="000807DE" w:rsidRPr="00B71192" w:rsidRDefault="000807DE" w:rsidP="00DF413D">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E2615F6" w14:textId="77777777" w:rsidR="000807DE" w:rsidRPr="00B71192" w:rsidRDefault="000807DE" w:rsidP="00DF413D">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56255A9A" w14:textId="77777777" w:rsidR="000807DE" w:rsidRPr="00132963" w:rsidRDefault="000807DE" w:rsidP="00132963">
            <w:pPr>
              <w:pStyle w:val="ListParagraph"/>
              <w:numPr>
                <w:ilvl w:val="0"/>
                <w:numId w:val="48"/>
              </w:numPr>
              <w:spacing w:after="0"/>
              <w:rPr>
                <w:rFonts w:cstheme="minorHAnsi"/>
                <w:b/>
                <w:sz w:val="18"/>
                <w:szCs w:val="20"/>
              </w:rPr>
            </w:pPr>
            <w:r w:rsidRPr="00132963">
              <w:rPr>
                <w:sz w:val="18"/>
                <w:szCs w:val="18"/>
                <w:u w:val="single"/>
              </w:rPr>
              <w:t>All N/A</w:t>
            </w:r>
            <w:r w:rsidRPr="00132963">
              <w:rPr>
                <w:sz w:val="18"/>
                <w:szCs w:val="18"/>
              </w:rPr>
              <w:t xml:space="preserve"> - This entire table is not applicable</w:t>
            </w:r>
          </w:p>
        </w:tc>
      </w:tr>
      <w:tr w:rsidR="000807DE" w14:paraId="688C70A5" w14:textId="77777777" w:rsidTr="00DF413D">
        <w:tc>
          <w:tcPr>
            <w:tcW w:w="445" w:type="dxa"/>
          </w:tcPr>
          <w:p w14:paraId="2C9E2BFD" w14:textId="4BAE8EBF" w:rsidR="000807DE" w:rsidRPr="00236F4B" w:rsidRDefault="0056485C" w:rsidP="00DF413D">
            <w:pPr>
              <w:spacing w:after="0"/>
              <w:rPr>
                <w:rFonts w:cstheme="minorHAnsi"/>
                <w:b/>
                <w:sz w:val="18"/>
                <w:szCs w:val="20"/>
              </w:rPr>
            </w:pPr>
            <w:r>
              <w:rPr>
                <w:rFonts w:cstheme="minorHAnsi"/>
                <w:sz w:val="18"/>
                <w:szCs w:val="18"/>
              </w:rPr>
              <w:t>13</w:t>
            </w:r>
          </w:p>
        </w:tc>
        <w:tc>
          <w:tcPr>
            <w:tcW w:w="10350" w:type="dxa"/>
            <w:gridSpan w:val="8"/>
            <w:vAlign w:val="center"/>
          </w:tcPr>
          <w:p w14:paraId="4B0A6333" w14:textId="47C1740A" w:rsidR="000807DE" w:rsidRPr="00236F4B" w:rsidRDefault="000807DE">
            <w:pPr>
              <w:spacing w:after="0"/>
              <w:rPr>
                <w:rFonts w:cstheme="minorHAnsi"/>
                <w:b/>
                <w:sz w:val="18"/>
                <w:szCs w:val="20"/>
              </w:rPr>
            </w:pPr>
            <w:r w:rsidRPr="00450E94">
              <w:rPr>
                <w:sz w:val="18"/>
                <w:szCs w:val="18"/>
              </w:rPr>
              <w:t xml:space="preserve">Correction Notes: </w:t>
            </w:r>
          </w:p>
        </w:tc>
      </w:tr>
      <w:tr w:rsidR="000807DE" w14:paraId="62910A91" w14:textId="77777777" w:rsidTr="00DF413D">
        <w:tc>
          <w:tcPr>
            <w:tcW w:w="10795" w:type="dxa"/>
            <w:gridSpan w:val="9"/>
          </w:tcPr>
          <w:p w14:paraId="6ECA50F7" w14:textId="77777777" w:rsidR="000807DE" w:rsidRPr="00236F4B" w:rsidRDefault="000807DE" w:rsidP="00DF413D">
            <w:pPr>
              <w:spacing w:after="0"/>
              <w:rPr>
                <w:rFonts w:cstheme="minorHAnsi"/>
                <w:b/>
                <w:sz w:val="18"/>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5746EEAD" w14:textId="16DF7C6F" w:rsidR="00D7513B" w:rsidRDefault="00D7513B" w:rsidP="00DC522B">
      <w:pPr>
        <w:spacing w:after="0" w:line="240" w:lineRule="auto"/>
        <w:rPr>
          <w:rFonts w:asciiTheme="minorHAnsi" w:hAnsiTheme="minorHAnsi" w:cstheme="minorHAnsi"/>
          <w:sz w:val="18"/>
          <w:szCs w:val="18"/>
        </w:rPr>
      </w:pPr>
    </w:p>
    <w:tbl>
      <w:tblPr>
        <w:tblStyle w:val="TableGrid"/>
        <w:tblW w:w="10795" w:type="dxa"/>
        <w:jc w:val="center"/>
        <w:tblLook w:val="04A0" w:firstRow="1" w:lastRow="0" w:firstColumn="1" w:lastColumn="0" w:noHBand="0" w:noVBand="1"/>
      </w:tblPr>
      <w:tblGrid>
        <w:gridCol w:w="980"/>
        <w:gridCol w:w="1445"/>
        <w:gridCol w:w="1343"/>
        <w:gridCol w:w="1447"/>
        <w:gridCol w:w="1620"/>
        <w:gridCol w:w="2610"/>
        <w:gridCol w:w="1350"/>
      </w:tblGrid>
      <w:tr w:rsidR="000807DE" w:rsidRPr="00352318" w14:paraId="7178944C" w14:textId="77777777" w:rsidTr="00DF413D">
        <w:trPr>
          <w:trHeight w:val="530"/>
          <w:jc w:val="center"/>
        </w:trPr>
        <w:tc>
          <w:tcPr>
            <w:tcW w:w="10795" w:type="dxa"/>
            <w:gridSpan w:val="7"/>
          </w:tcPr>
          <w:p w14:paraId="41F52A4D" w14:textId="77777777" w:rsidR="000807DE" w:rsidRPr="00352318" w:rsidRDefault="000807DE" w:rsidP="00DF413D">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2EA7ABDA" w14:textId="19C669DC" w:rsidR="000807DE" w:rsidRPr="00352318" w:rsidRDefault="00D372D8" w:rsidP="00D372D8">
            <w:pPr>
              <w:spacing w:after="0" w:line="240" w:lineRule="auto"/>
              <w:rPr>
                <w:rFonts w:asciiTheme="minorHAnsi" w:hAnsiTheme="minorHAnsi" w:cstheme="minorHAnsi"/>
                <w:sz w:val="18"/>
                <w:szCs w:val="18"/>
              </w:rPr>
            </w:pPr>
            <w:r w:rsidRPr="00D372D8">
              <w:rPr>
                <w:rFonts w:cstheme="minorHAnsi"/>
                <w:sz w:val="18"/>
                <w:szCs w:val="20"/>
              </w:rPr>
              <w:t xml:space="preserve">For dwelling units with multiple systems, enter the master bath distance and kitchen distance to the closest water heater, and enter the average of the furthest fixture to each water heater. </w:t>
            </w:r>
          </w:p>
        </w:tc>
      </w:tr>
      <w:tr w:rsidR="000807DE" w:rsidRPr="00352318" w14:paraId="373E048B" w14:textId="77777777" w:rsidTr="00DF413D">
        <w:trPr>
          <w:jc w:val="center"/>
        </w:trPr>
        <w:tc>
          <w:tcPr>
            <w:tcW w:w="980" w:type="dxa"/>
            <w:vAlign w:val="center"/>
          </w:tcPr>
          <w:p w14:paraId="39DE1A1A"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189C1FE7"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3880AD32"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3B812D8F"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65BD8AFB"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3389BCB1"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46188F4B"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0807DE" w:rsidRPr="00352318" w14:paraId="255D3F39" w14:textId="77777777" w:rsidTr="00DF413D">
        <w:trPr>
          <w:jc w:val="center"/>
        </w:trPr>
        <w:tc>
          <w:tcPr>
            <w:tcW w:w="980" w:type="dxa"/>
            <w:vAlign w:val="bottom"/>
          </w:tcPr>
          <w:p w14:paraId="1A0E53C9" w14:textId="77777777" w:rsidR="00D11CB0" w:rsidRDefault="00D11CB0" w:rsidP="00DF413D">
            <w:pPr>
              <w:spacing w:after="0" w:line="240" w:lineRule="auto"/>
              <w:rPr>
                <w:rFonts w:asciiTheme="minorHAnsi" w:hAnsiTheme="minorHAnsi" w:cstheme="minorHAnsi"/>
                <w:sz w:val="18"/>
                <w:szCs w:val="18"/>
              </w:rPr>
            </w:pPr>
            <w:r>
              <w:rPr>
                <w:rFonts w:asciiTheme="minorHAnsi" w:hAnsiTheme="minorHAnsi" w:cstheme="minorHAnsi"/>
                <w:sz w:val="18"/>
                <w:szCs w:val="18"/>
              </w:rPr>
              <w:t>Dwelling</w:t>
            </w:r>
          </w:p>
          <w:p w14:paraId="6141093C" w14:textId="6BD7EDFE"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Name</w:t>
            </w:r>
          </w:p>
        </w:tc>
        <w:tc>
          <w:tcPr>
            <w:tcW w:w="1445" w:type="dxa"/>
            <w:vAlign w:val="bottom"/>
          </w:tcPr>
          <w:p w14:paraId="170C1A3E"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46576F06"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234B235B"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14981C4C" w14:textId="054447FD"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r w:rsidR="00D372D8">
              <w:rPr>
                <w:rFonts w:asciiTheme="minorHAnsi" w:hAnsiTheme="minorHAnsi" w:cstheme="minorHAnsi"/>
                <w:sz w:val="18"/>
                <w:szCs w:val="18"/>
              </w:rPr>
              <w:t xml:space="preserve"> </w:t>
            </w:r>
            <w:r w:rsidR="00D372D8">
              <w:rPr>
                <w:rFonts w:cstheme="minorHAnsi"/>
                <w:sz w:val="18"/>
                <w:szCs w:val="20"/>
              </w:rPr>
              <w:t>(Avg for multiple water heaters)</w:t>
            </w:r>
          </w:p>
        </w:tc>
        <w:tc>
          <w:tcPr>
            <w:tcW w:w="2610" w:type="dxa"/>
            <w:vAlign w:val="bottom"/>
          </w:tcPr>
          <w:p w14:paraId="2A8258F7" w14:textId="77777777" w:rsidR="000807DE" w:rsidRPr="00352318" w:rsidRDefault="000807DE" w:rsidP="00D372D8">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659BCEE6"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0807DE" w:rsidRPr="00352318" w14:paraId="2CBEDBF6" w14:textId="77777777" w:rsidTr="00DF413D">
        <w:trPr>
          <w:trHeight w:val="305"/>
          <w:jc w:val="center"/>
        </w:trPr>
        <w:tc>
          <w:tcPr>
            <w:tcW w:w="980" w:type="dxa"/>
          </w:tcPr>
          <w:p w14:paraId="054F363E" w14:textId="30944026" w:rsidR="000807DE" w:rsidRPr="00352318" w:rsidRDefault="000807DE" w:rsidP="00DF413D">
            <w:pPr>
              <w:spacing w:after="0" w:line="240" w:lineRule="auto"/>
              <w:rPr>
                <w:rFonts w:asciiTheme="minorHAnsi" w:hAnsiTheme="minorHAnsi" w:cstheme="minorHAnsi"/>
                <w:sz w:val="18"/>
                <w:szCs w:val="18"/>
              </w:rPr>
            </w:pPr>
          </w:p>
        </w:tc>
        <w:tc>
          <w:tcPr>
            <w:tcW w:w="1445" w:type="dxa"/>
          </w:tcPr>
          <w:p w14:paraId="24D0890E" w14:textId="70F8AB2E" w:rsidR="000807DE" w:rsidRPr="00352318" w:rsidRDefault="000807DE" w:rsidP="00DF413D">
            <w:pPr>
              <w:spacing w:after="0" w:line="240" w:lineRule="auto"/>
              <w:rPr>
                <w:rFonts w:asciiTheme="minorHAnsi" w:hAnsiTheme="minorHAnsi" w:cstheme="minorHAnsi"/>
                <w:sz w:val="18"/>
                <w:szCs w:val="18"/>
              </w:rPr>
            </w:pPr>
          </w:p>
        </w:tc>
        <w:tc>
          <w:tcPr>
            <w:tcW w:w="1343" w:type="dxa"/>
          </w:tcPr>
          <w:p w14:paraId="3834B5C2" w14:textId="5157AF0C" w:rsidR="000807DE" w:rsidRPr="00352318" w:rsidRDefault="000807DE" w:rsidP="00DF413D">
            <w:pPr>
              <w:spacing w:after="0" w:line="240" w:lineRule="auto"/>
              <w:rPr>
                <w:rFonts w:asciiTheme="minorHAnsi" w:hAnsiTheme="minorHAnsi" w:cstheme="minorHAnsi"/>
                <w:sz w:val="18"/>
                <w:szCs w:val="18"/>
              </w:rPr>
            </w:pPr>
          </w:p>
        </w:tc>
        <w:tc>
          <w:tcPr>
            <w:tcW w:w="1447" w:type="dxa"/>
          </w:tcPr>
          <w:p w14:paraId="46B5613D" w14:textId="1DAF02CC" w:rsidR="000807DE" w:rsidRPr="00352318" w:rsidRDefault="000807DE" w:rsidP="00DF413D">
            <w:pPr>
              <w:spacing w:after="0" w:line="240" w:lineRule="auto"/>
              <w:rPr>
                <w:rFonts w:asciiTheme="minorHAnsi" w:hAnsiTheme="minorHAnsi" w:cstheme="minorHAnsi"/>
                <w:sz w:val="18"/>
                <w:szCs w:val="18"/>
              </w:rPr>
            </w:pPr>
          </w:p>
        </w:tc>
        <w:tc>
          <w:tcPr>
            <w:tcW w:w="1620" w:type="dxa"/>
          </w:tcPr>
          <w:p w14:paraId="011D882D" w14:textId="18D07817" w:rsidR="000807DE" w:rsidRPr="00352318" w:rsidRDefault="000807DE" w:rsidP="00DF413D">
            <w:pPr>
              <w:spacing w:after="0" w:line="240" w:lineRule="auto"/>
              <w:rPr>
                <w:rFonts w:asciiTheme="minorHAnsi" w:hAnsiTheme="minorHAnsi" w:cstheme="minorHAnsi"/>
                <w:sz w:val="18"/>
                <w:szCs w:val="18"/>
              </w:rPr>
            </w:pPr>
          </w:p>
        </w:tc>
        <w:tc>
          <w:tcPr>
            <w:tcW w:w="2610" w:type="dxa"/>
          </w:tcPr>
          <w:p w14:paraId="6D30B9C2" w14:textId="7357CCE3" w:rsidR="000807DE" w:rsidRPr="00352318" w:rsidRDefault="000807DE" w:rsidP="00DF413D">
            <w:pPr>
              <w:spacing w:after="0" w:line="240" w:lineRule="auto"/>
              <w:rPr>
                <w:rFonts w:asciiTheme="minorHAnsi" w:hAnsiTheme="minorHAnsi" w:cstheme="minorHAnsi"/>
                <w:sz w:val="18"/>
                <w:szCs w:val="18"/>
              </w:rPr>
            </w:pPr>
          </w:p>
        </w:tc>
        <w:tc>
          <w:tcPr>
            <w:tcW w:w="1350" w:type="dxa"/>
          </w:tcPr>
          <w:p w14:paraId="33B7C9A0" w14:textId="7404988E"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 </w:t>
            </w:r>
          </w:p>
        </w:tc>
      </w:tr>
      <w:tr w:rsidR="000807DE" w:rsidRPr="00352318" w14:paraId="3E87678C" w14:textId="77777777" w:rsidTr="00DF413D">
        <w:trPr>
          <w:jc w:val="center"/>
        </w:trPr>
        <w:tc>
          <w:tcPr>
            <w:tcW w:w="980" w:type="dxa"/>
          </w:tcPr>
          <w:p w14:paraId="3109483B" w14:textId="77777777" w:rsidR="000807DE" w:rsidRPr="00352318" w:rsidRDefault="000807DE" w:rsidP="00DF413D">
            <w:pPr>
              <w:spacing w:after="0" w:line="240" w:lineRule="auto"/>
              <w:rPr>
                <w:rFonts w:asciiTheme="minorHAnsi" w:hAnsiTheme="minorHAnsi" w:cstheme="minorHAnsi"/>
                <w:sz w:val="18"/>
                <w:szCs w:val="18"/>
              </w:rPr>
            </w:pPr>
          </w:p>
        </w:tc>
        <w:tc>
          <w:tcPr>
            <w:tcW w:w="1445" w:type="dxa"/>
          </w:tcPr>
          <w:p w14:paraId="4C24CD6F" w14:textId="77777777" w:rsidR="000807DE" w:rsidRPr="00352318" w:rsidRDefault="000807DE" w:rsidP="00DF413D">
            <w:pPr>
              <w:spacing w:after="0" w:line="240" w:lineRule="auto"/>
              <w:rPr>
                <w:rFonts w:asciiTheme="minorHAnsi" w:hAnsiTheme="minorHAnsi" w:cstheme="minorHAnsi"/>
                <w:sz w:val="18"/>
                <w:szCs w:val="18"/>
              </w:rPr>
            </w:pPr>
          </w:p>
        </w:tc>
        <w:tc>
          <w:tcPr>
            <w:tcW w:w="1343" w:type="dxa"/>
          </w:tcPr>
          <w:p w14:paraId="3AE9F889" w14:textId="77777777" w:rsidR="000807DE" w:rsidRPr="00352318" w:rsidRDefault="000807DE" w:rsidP="00DF413D">
            <w:pPr>
              <w:spacing w:after="0" w:line="240" w:lineRule="auto"/>
              <w:rPr>
                <w:rFonts w:asciiTheme="minorHAnsi" w:hAnsiTheme="minorHAnsi" w:cstheme="minorHAnsi"/>
                <w:sz w:val="18"/>
                <w:szCs w:val="18"/>
              </w:rPr>
            </w:pPr>
          </w:p>
        </w:tc>
        <w:tc>
          <w:tcPr>
            <w:tcW w:w="1447" w:type="dxa"/>
          </w:tcPr>
          <w:p w14:paraId="3CF0781C" w14:textId="77777777" w:rsidR="000807DE" w:rsidRPr="00352318" w:rsidRDefault="000807DE" w:rsidP="00DF413D">
            <w:pPr>
              <w:spacing w:after="0" w:line="240" w:lineRule="auto"/>
              <w:rPr>
                <w:rFonts w:asciiTheme="minorHAnsi" w:hAnsiTheme="minorHAnsi" w:cstheme="minorHAnsi"/>
                <w:sz w:val="18"/>
                <w:szCs w:val="18"/>
              </w:rPr>
            </w:pPr>
          </w:p>
        </w:tc>
        <w:tc>
          <w:tcPr>
            <w:tcW w:w="1620" w:type="dxa"/>
          </w:tcPr>
          <w:p w14:paraId="703CA9ED" w14:textId="77777777" w:rsidR="000807DE" w:rsidRPr="00352318" w:rsidRDefault="000807DE" w:rsidP="00DF413D">
            <w:pPr>
              <w:spacing w:after="0" w:line="240" w:lineRule="auto"/>
              <w:rPr>
                <w:rFonts w:asciiTheme="minorHAnsi" w:hAnsiTheme="minorHAnsi" w:cstheme="minorHAnsi"/>
                <w:sz w:val="18"/>
                <w:szCs w:val="18"/>
              </w:rPr>
            </w:pPr>
          </w:p>
        </w:tc>
        <w:tc>
          <w:tcPr>
            <w:tcW w:w="2610" w:type="dxa"/>
          </w:tcPr>
          <w:p w14:paraId="624FEE8B" w14:textId="77777777" w:rsidR="000807DE" w:rsidRPr="00352318" w:rsidRDefault="000807DE" w:rsidP="00DF413D">
            <w:pPr>
              <w:spacing w:after="0" w:line="240" w:lineRule="auto"/>
              <w:rPr>
                <w:rFonts w:asciiTheme="minorHAnsi" w:hAnsiTheme="minorHAnsi" w:cstheme="minorHAnsi"/>
                <w:sz w:val="18"/>
                <w:szCs w:val="18"/>
              </w:rPr>
            </w:pPr>
          </w:p>
        </w:tc>
        <w:tc>
          <w:tcPr>
            <w:tcW w:w="1350" w:type="dxa"/>
          </w:tcPr>
          <w:p w14:paraId="2F7F37AB" w14:textId="77777777" w:rsidR="000807DE" w:rsidRPr="00352318" w:rsidRDefault="000807DE" w:rsidP="00DF413D">
            <w:pPr>
              <w:spacing w:after="0" w:line="240" w:lineRule="auto"/>
              <w:rPr>
                <w:rFonts w:asciiTheme="minorHAnsi" w:hAnsiTheme="minorHAnsi" w:cstheme="minorHAnsi"/>
                <w:sz w:val="18"/>
                <w:szCs w:val="18"/>
              </w:rPr>
            </w:pPr>
          </w:p>
        </w:tc>
      </w:tr>
      <w:tr w:rsidR="000807DE" w:rsidRPr="00352318" w14:paraId="65D6F597" w14:textId="77777777" w:rsidTr="00DF413D">
        <w:trPr>
          <w:trHeight w:val="242"/>
          <w:jc w:val="center"/>
        </w:trPr>
        <w:tc>
          <w:tcPr>
            <w:tcW w:w="10795" w:type="dxa"/>
            <w:gridSpan w:val="7"/>
          </w:tcPr>
          <w:p w14:paraId="6B9C4A30"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6D1138D8" w14:textId="77777777" w:rsidR="000807DE" w:rsidRDefault="000807DE" w:rsidP="00DC522B">
      <w:pPr>
        <w:spacing w:after="0" w:line="240" w:lineRule="auto"/>
        <w:rPr>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1380"/>
        <w:gridCol w:w="757"/>
        <w:gridCol w:w="912"/>
        <w:gridCol w:w="1250"/>
        <w:gridCol w:w="268"/>
        <w:gridCol w:w="699"/>
        <w:gridCol w:w="582"/>
        <w:gridCol w:w="1149"/>
        <w:gridCol w:w="180"/>
        <w:gridCol w:w="1761"/>
        <w:gridCol w:w="1834"/>
      </w:tblGrid>
      <w:tr w:rsidR="00D72ABF" w:rsidRPr="002F18C2" w14:paraId="28C933DD" w14:textId="77777777" w:rsidTr="00D72ABF">
        <w:trPr>
          <w:trHeight w:val="242"/>
        </w:trPr>
        <w:tc>
          <w:tcPr>
            <w:tcW w:w="10772" w:type="dxa"/>
            <w:gridSpan w:val="11"/>
          </w:tcPr>
          <w:p w14:paraId="3B718E9B" w14:textId="2A162230" w:rsidR="00D72ABF" w:rsidRPr="00A05A69" w:rsidRDefault="00D72ABF">
            <w:pPr>
              <w:spacing w:after="0" w:line="240" w:lineRule="auto"/>
              <w:rPr>
                <w:rFonts w:asciiTheme="minorHAnsi" w:hAnsiTheme="minorHAnsi" w:cstheme="minorHAnsi"/>
                <w:b/>
                <w:sz w:val="20"/>
                <w:szCs w:val="18"/>
              </w:rPr>
            </w:pPr>
            <w:r>
              <w:rPr>
                <w:rFonts w:asciiTheme="minorHAnsi" w:hAnsiTheme="minorHAnsi" w:cstheme="minorHAnsi"/>
                <w:b/>
                <w:sz w:val="20"/>
                <w:szCs w:val="18"/>
              </w:rPr>
              <w:t>I</w:t>
            </w:r>
            <w:r w:rsidRPr="00A05A69">
              <w:rPr>
                <w:rFonts w:asciiTheme="minorHAnsi" w:hAnsiTheme="minorHAnsi" w:cstheme="minorHAnsi"/>
                <w:b/>
                <w:sz w:val="20"/>
                <w:szCs w:val="18"/>
              </w:rPr>
              <w:t>. HERS-Verified Drain Water Heat Recovery System (DWHR-H)</w:t>
            </w:r>
          </w:p>
          <w:p w14:paraId="1ABB917D" w14:textId="3C9DF80B" w:rsidR="00D72ABF" w:rsidRPr="00A05A69" w:rsidRDefault="00D72ABF">
            <w:pPr>
              <w:spacing w:after="0" w:line="240" w:lineRule="auto"/>
              <w:rPr>
                <w:rFonts w:asciiTheme="minorHAnsi" w:hAnsiTheme="minorHAnsi" w:cstheme="minorHAnsi"/>
                <w:sz w:val="20"/>
                <w:szCs w:val="18"/>
              </w:rPr>
            </w:pPr>
            <w:r w:rsidRPr="00E879AA">
              <w:rPr>
                <w:rFonts w:asciiTheme="minorHAnsi" w:hAnsiTheme="minorHAnsi" w:cstheme="minorHAnsi"/>
                <w:sz w:val="18"/>
                <w:szCs w:val="18"/>
              </w:rPr>
              <w:t>DWHR devices shall comply with these requirements.</w:t>
            </w:r>
          </w:p>
        </w:tc>
      </w:tr>
      <w:tr w:rsidR="00B6144B" w:rsidRPr="002F18C2" w14:paraId="38CB57EA" w14:textId="77777777" w:rsidTr="009403AC">
        <w:trPr>
          <w:trHeight w:val="144"/>
        </w:trPr>
        <w:tc>
          <w:tcPr>
            <w:tcW w:w="10772" w:type="dxa"/>
            <w:gridSpan w:val="11"/>
          </w:tcPr>
          <w:p w14:paraId="4FC44D03" w14:textId="32C72C88" w:rsidR="00B6144B" w:rsidRPr="00450E94"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5157FC">
              <w:rPr>
                <w:rFonts w:asciiTheme="minorHAnsi" w:hAnsiTheme="minorHAnsi" w:cstheme="minorHAnsi"/>
                <w:b/>
                <w:sz w:val="18"/>
                <w:szCs w:val="18"/>
              </w:rPr>
              <w:lastRenderedPageBreak/>
              <w:t>Design DWHR System Information</w:t>
            </w:r>
          </w:p>
        </w:tc>
      </w:tr>
      <w:tr w:rsidR="00B6144B" w:rsidRPr="002F18C2" w14:paraId="43C97608" w14:textId="77777777" w:rsidTr="00B6144B">
        <w:trPr>
          <w:trHeight w:val="144"/>
        </w:trPr>
        <w:tc>
          <w:tcPr>
            <w:tcW w:w="2137" w:type="dxa"/>
            <w:gridSpan w:val="2"/>
          </w:tcPr>
          <w:p w14:paraId="5DA1CC2D" w14:textId="2D232E40"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2430" w:type="dxa"/>
            <w:gridSpan w:val="3"/>
          </w:tcPr>
          <w:p w14:paraId="2322BC22" w14:textId="39B22B36"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2</w:t>
            </w:r>
          </w:p>
        </w:tc>
        <w:tc>
          <w:tcPr>
            <w:tcW w:w="2430" w:type="dxa"/>
            <w:gridSpan w:val="3"/>
          </w:tcPr>
          <w:p w14:paraId="06981968" w14:textId="033087EB"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3</w:t>
            </w:r>
          </w:p>
        </w:tc>
        <w:tc>
          <w:tcPr>
            <w:tcW w:w="3775" w:type="dxa"/>
            <w:gridSpan w:val="3"/>
          </w:tcPr>
          <w:p w14:paraId="14134EFA" w14:textId="77DAF8EA"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4</w:t>
            </w:r>
          </w:p>
        </w:tc>
      </w:tr>
      <w:tr w:rsidR="00B6144B" w:rsidRPr="002F18C2" w14:paraId="5A0DBD2E" w14:textId="77777777" w:rsidTr="00B6144B">
        <w:trPr>
          <w:trHeight w:val="144"/>
        </w:trPr>
        <w:tc>
          <w:tcPr>
            <w:tcW w:w="2137" w:type="dxa"/>
            <w:gridSpan w:val="2"/>
          </w:tcPr>
          <w:p w14:paraId="22C1E700" w14:textId="268C3235"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2430" w:type="dxa"/>
            <w:gridSpan w:val="3"/>
          </w:tcPr>
          <w:p w14:paraId="03C7B987" w14:textId="6B6ED5C5"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p>
        </w:tc>
        <w:tc>
          <w:tcPr>
            <w:tcW w:w="2430" w:type="dxa"/>
            <w:gridSpan w:val="3"/>
          </w:tcPr>
          <w:p w14:paraId="2025314F" w14:textId="160BE17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3775" w:type="dxa"/>
            <w:gridSpan w:val="3"/>
          </w:tcPr>
          <w:p w14:paraId="4DE15F31" w14:textId="60D4CE6B"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r>
      <w:tr w:rsidR="00B6144B" w:rsidRPr="002F18C2" w14:paraId="6D9399A8" w14:textId="77777777" w:rsidTr="00B6144B">
        <w:trPr>
          <w:trHeight w:val="144"/>
        </w:trPr>
        <w:tc>
          <w:tcPr>
            <w:tcW w:w="2137" w:type="dxa"/>
            <w:gridSpan w:val="2"/>
          </w:tcPr>
          <w:p w14:paraId="6BF86E18" w14:textId="77777777"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34A47080"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237CB9FD"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75" w:type="dxa"/>
            <w:gridSpan w:val="3"/>
          </w:tcPr>
          <w:p w14:paraId="378467EC"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6144B" w:rsidRPr="002F18C2" w14:paraId="6310F916" w14:textId="77777777" w:rsidTr="00B6144B">
        <w:trPr>
          <w:trHeight w:val="144"/>
        </w:trPr>
        <w:tc>
          <w:tcPr>
            <w:tcW w:w="2137" w:type="dxa"/>
            <w:gridSpan w:val="2"/>
          </w:tcPr>
          <w:p w14:paraId="527AA277" w14:textId="77777777"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45B78061"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2BC4D837"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75" w:type="dxa"/>
            <w:gridSpan w:val="3"/>
          </w:tcPr>
          <w:p w14:paraId="1ED4C186"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6144B" w:rsidRPr="002F18C2" w14:paraId="5DB5178A" w14:textId="77777777" w:rsidTr="00B6144B">
        <w:trPr>
          <w:trHeight w:val="144"/>
        </w:trPr>
        <w:tc>
          <w:tcPr>
            <w:tcW w:w="10772" w:type="dxa"/>
            <w:gridSpan w:val="11"/>
            <w:vAlign w:val="bottom"/>
          </w:tcPr>
          <w:p w14:paraId="31EC9FA4" w14:textId="14380203" w:rsidR="00B6144B" w:rsidRPr="00450E94"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5157FC">
              <w:rPr>
                <w:rFonts w:asciiTheme="minorHAnsi" w:hAnsiTheme="minorHAnsi" w:cstheme="minorHAnsi"/>
                <w:b/>
                <w:sz w:val="18"/>
                <w:szCs w:val="18"/>
              </w:rPr>
              <w:t>Installed DWHR System Information</w:t>
            </w:r>
          </w:p>
        </w:tc>
      </w:tr>
      <w:tr w:rsidR="00B6144B" w:rsidRPr="002F18C2" w14:paraId="29B704B5" w14:textId="77777777" w:rsidTr="00B6144B">
        <w:trPr>
          <w:trHeight w:val="144"/>
        </w:trPr>
        <w:tc>
          <w:tcPr>
            <w:tcW w:w="1380" w:type="dxa"/>
          </w:tcPr>
          <w:p w14:paraId="575EF238" w14:textId="55D217A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669" w:type="dxa"/>
            <w:gridSpan w:val="2"/>
          </w:tcPr>
          <w:p w14:paraId="5069154F" w14:textId="7891349D"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250" w:type="dxa"/>
          </w:tcPr>
          <w:p w14:paraId="6A6365B1" w14:textId="6E8F931E"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549" w:type="dxa"/>
            <w:gridSpan w:val="3"/>
          </w:tcPr>
          <w:p w14:paraId="02412A05" w14:textId="3EB3909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1329" w:type="dxa"/>
            <w:gridSpan w:val="2"/>
          </w:tcPr>
          <w:p w14:paraId="25BFE9D8" w14:textId="52DA2D4B"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1761" w:type="dxa"/>
          </w:tcPr>
          <w:p w14:paraId="4E7ACBA0" w14:textId="0D3EBAB3"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834" w:type="dxa"/>
          </w:tcPr>
          <w:p w14:paraId="57E28FE4" w14:textId="3D7092D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B6144B" w:rsidRPr="002F18C2" w14:paraId="38AAE31B" w14:textId="77777777" w:rsidTr="00B6144B">
        <w:trPr>
          <w:trHeight w:val="144"/>
        </w:trPr>
        <w:tc>
          <w:tcPr>
            <w:tcW w:w="1380" w:type="dxa"/>
            <w:vAlign w:val="bottom"/>
          </w:tcPr>
          <w:p w14:paraId="587D6D06" w14:textId="4D7D7A42"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Name/ID</w:t>
            </w:r>
          </w:p>
        </w:tc>
        <w:tc>
          <w:tcPr>
            <w:tcW w:w="1669" w:type="dxa"/>
            <w:gridSpan w:val="2"/>
            <w:vAlign w:val="bottom"/>
          </w:tcPr>
          <w:p w14:paraId="6D3C564A" w14:textId="707F2362"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Manufacturer</w:t>
            </w:r>
          </w:p>
        </w:tc>
        <w:tc>
          <w:tcPr>
            <w:tcW w:w="1250" w:type="dxa"/>
            <w:vAlign w:val="bottom"/>
          </w:tcPr>
          <w:p w14:paraId="3EC73A1D"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Model #</w:t>
            </w:r>
          </w:p>
        </w:tc>
        <w:tc>
          <w:tcPr>
            <w:tcW w:w="1549" w:type="dxa"/>
            <w:gridSpan w:val="3"/>
            <w:vAlign w:val="bottom"/>
          </w:tcPr>
          <w:p w14:paraId="7C0D2D4B"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Rated effectiveness</w:t>
            </w:r>
          </w:p>
        </w:tc>
        <w:tc>
          <w:tcPr>
            <w:tcW w:w="1329" w:type="dxa"/>
            <w:gridSpan w:val="2"/>
            <w:vAlign w:val="bottom"/>
          </w:tcPr>
          <w:p w14:paraId="3EA2B613" w14:textId="05E5370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Installation Configuration</w:t>
            </w:r>
          </w:p>
        </w:tc>
        <w:tc>
          <w:tcPr>
            <w:tcW w:w="1761" w:type="dxa"/>
          </w:tcPr>
          <w:p w14:paraId="032FD2C5"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Percent of shower served by the DWHR device</w:t>
            </w:r>
          </w:p>
        </w:tc>
        <w:tc>
          <w:tcPr>
            <w:tcW w:w="1834" w:type="dxa"/>
            <w:vAlign w:val="bottom"/>
          </w:tcPr>
          <w:p w14:paraId="4A7FF546" w14:textId="77777777"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DWHR System Certified by CEC</w:t>
            </w:r>
          </w:p>
          <w:p w14:paraId="5CB57734" w14:textId="0F39557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(Yes/No)</w:t>
            </w:r>
          </w:p>
        </w:tc>
      </w:tr>
      <w:tr w:rsidR="00B6144B" w:rsidRPr="002F18C2" w14:paraId="7AB75586" w14:textId="77777777" w:rsidTr="00B6144B">
        <w:trPr>
          <w:trHeight w:val="188"/>
        </w:trPr>
        <w:tc>
          <w:tcPr>
            <w:tcW w:w="1380" w:type="dxa"/>
          </w:tcPr>
          <w:p w14:paraId="5FBC6F48"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69" w:type="dxa"/>
            <w:gridSpan w:val="2"/>
          </w:tcPr>
          <w:p w14:paraId="0ED74BCB" w14:textId="5ECC53EC"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250" w:type="dxa"/>
          </w:tcPr>
          <w:p w14:paraId="74835B12"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549" w:type="dxa"/>
            <w:gridSpan w:val="3"/>
          </w:tcPr>
          <w:p w14:paraId="6E49C7CF"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29" w:type="dxa"/>
            <w:gridSpan w:val="2"/>
          </w:tcPr>
          <w:p w14:paraId="08D07247"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61" w:type="dxa"/>
          </w:tcPr>
          <w:p w14:paraId="3FBCB49B"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34" w:type="dxa"/>
          </w:tcPr>
          <w:p w14:paraId="45697B98" w14:textId="1BEEF70A"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6144B" w:rsidRPr="002F18C2" w14:paraId="66C992EA" w14:textId="77777777" w:rsidTr="00B6144B">
        <w:trPr>
          <w:trHeight w:val="188"/>
        </w:trPr>
        <w:tc>
          <w:tcPr>
            <w:tcW w:w="1380" w:type="dxa"/>
          </w:tcPr>
          <w:p w14:paraId="109092EA"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69" w:type="dxa"/>
            <w:gridSpan w:val="2"/>
          </w:tcPr>
          <w:p w14:paraId="76100B0B" w14:textId="5B06023C"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250" w:type="dxa"/>
          </w:tcPr>
          <w:p w14:paraId="60849CE1"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549" w:type="dxa"/>
            <w:gridSpan w:val="3"/>
          </w:tcPr>
          <w:p w14:paraId="5A83558E"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329" w:type="dxa"/>
            <w:gridSpan w:val="2"/>
          </w:tcPr>
          <w:p w14:paraId="78C68716"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761" w:type="dxa"/>
          </w:tcPr>
          <w:p w14:paraId="73395073"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834" w:type="dxa"/>
          </w:tcPr>
          <w:p w14:paraId="78D0368C"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r>
      <w:tr w:rsidR="00B6144B" w:rsidRPr="002F18C2" w14:paraId="71BF0842" w14:textId="77777777" w:rsidTr="00D72ABF">
        <w:trPr>
          <w:trHeight w:val="188"/>
        </w:trPr>
        <w:tc>
          <w:tcPr>
            <w:tcW w:w="1380" w:type="dxa"/>
          </w:tcPr>
          <w:p w14:paraId="3D2644FF" w14:textId="71E9C898"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c>
          <w:tcPr>
            <w:tcW w:w="9392" w:type="dxa"/>
            <w:gridSpan w:val="10"/>
          </w:tcPr>
          <w:p w14:paraId="0AE441DA" w14:textId="7692868F" w:rsidR="00B6144B" w:rsidRPr="004B5988"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4B5988">
              <w:rPr>
                <w:rFonts w:asciiTheme="minorHAnsi" w:hAnsiTheme="minorHAnsi" w:cstheme="minorHAnsi"/>
                <w:sz w:val="18"/>
                <w:szCs w:val="18"/>
              </w:rPr>
              <w:t>s</w:t>
            </w:r>
            <w:r>
              <w:rPr>
                <w:rFonts w:asciiTheme="minorHAnsi" w:hAnsiTheme="minorHAnsi" w:cstheme="minorHAnsi"/>
                <w:sz w:val="18"/>
                <w:szCs w:val="18"/>
              </w:rPr>
              <w:t>)</w:t>
            </w:r>
            <w:r w:rsidRPr="004B5988">
              <w:rPr>
                <w:rFonts w:asciiTheme="minorHAnsi" w:hAnsiTheme="minorHAnsi" w:cstheme="minorHAnsi"/>
                <w:sz w:val="18"/>
                <w:szCs w:val="18"/>
              </w:rPr>
              <w:t xml:space="preserve"> or the water heater.</w:t>
            </w:r>
          </w:p>
        </w:tc>
      </w:tr>
      <w:tr w:rsidR="00B6144B" w:rsidRPr="002F18C2" w14:paraId="72702A3F" w14:textId="77777777" w:rsidTr="00D72ABF">
        <w:trPr>
          <w:trHeight w:val="188"/>
        </w:trPr>
        <w:tc>
          <w:tcPr>
            <w:tcW w:w="1380" w:type="dxa"/>
          </w:tcPr>
          <w:p w14:paraId="0F82170C" w14:textId="03F12132"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13</w:t>
            </w:r>
          </w:p>
        </w:tc>
        <w:tc>
          <w:tcPr>
            <w:tcW w:w="9392" w:type="dxa"/>
            <w:gridSpan w:val="10"/>
          </w:tcPr>
          <w:p w14:paraId="713AA8F1" w14:textId="30BEE767" w:rsidR="00B6144B" w:rsidRPr="004B5988"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B6144B" w:rsidRPr="002F18C2" w14:paraId="06284682" w14:textId="77777777" w:rsidTr="00D72ABF">
        <w:trPr>
          <w:trHeight w:val="188"/>
        </w:trPr>
        <w:tc>
          <w:tcPr>
            <w:tcW w:w="1380" w:type="dxa"/>
          </w:tcPr>
          <w:p w14:paraId="7A558227" w14:textId="54932892"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14</w:t>
            </w:r>
          </w:p>
        </w:tc>
        <w:tc>
          <w:tcPr>
            <w:tcW w:w="9392" w:type="dxa"/>
            <w:gridSpan w:val="10"/>
          </w:tcPr>
          <w:p w14:paraId="705BA079" w14:textId="059BE7F7" w:rsidR="00B6144B" w:rsidRPr="004B5988"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B6144B" w:rsidRPr="002F18C2" w14:paraId="69226F64" w14:textId="77777777" w:rsidTr="00D72ABF">
        <w:trPr>
          <w:trHeight w:val="188"/>
        </w:trPr>
        <w:tc>
          <w:tcPr>
            <w:tcW w:w="1380" w:type="dxa"/>
            <w:vAlign w:val="center"/>
          </w:tcPr>
          <w:p w14:paraId="69EBF720" w14:textId="02E7BE80"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15</w:t>
            </w:r>
          </w:p>
        </w:tc>
        <w:tc>
          <w:tcPr>
            <w:tcW w:w="3886" w:type="dxa"/>
            <w:gridSpan w:val="5"/>
            <w:vAlign w:val="center"/>
          </w:tcPr>
          <w:p w14:paraId="0603ABBB" w14:textId="2EABC3B9" w:rsidR="00B6144B" w:rsidRPr="00B71192"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Verification Status:</w:t>
            </w:r>
          </w:p>
        </w:tc>
        <w:tc>
          <w:tcPr>
            <w:tcW w:w="5506" w:type="dxa"/>
            <w:gridSpan w:val="5"/>
            <w:vAlign w:val="center"/>
          </w:tcPr>
          <w:p w14:paraId="0E806986" w14:textId="77777777" w:rsidR="00B6144B" w:rsidRPr="00B71192" w:rsidRDefault="00B6144B" w:rsidP="00B6144B">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6F5D00EF" w14:textId="77777777" w:rsidR="00B6144B" w:rsidRPr="00B71192" w:rsidRDefault="00B6144B" w:rsidP="00B6144B">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46954FC7" w14:textId="5DF9C70F" w:rsidR="00B6144B" w:rsidRPr="00450E94" w:rsidRDefault="00B6144B" w:rsidP="00B6144B">
            <w:pPr>
              <w:pStyle w:val="ListParagraph"/>
              <w:keepNext/>
              <w:numPr>
                <w:ilvl w:val="0"/>
                <w:numId w:val="48"/>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B6144B" w:rsidRPr="002F18C2" w14:paraId="35E32473" w14:textId="77777777" w:rsidTr="00D72ABF">
        <w:trPr>
          <w:trHeight w:val="188"/>
        </w:trPr>
        <w:tc>
          <w:tcPr>
            <w:tcW w:w="1380" w:type="dxa"/>
          </w:tcPr>
          <w:p w14:paraId="3B2EFE2A" w14:textId="51DD39B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16</w:t>
            </w:r>
          </w:p>
        </w:tc>
        <w:tc>
          <w:tcPr>
            <w:tcW w:w="9392" w:type="dxa"/>
            <w:gridSpan w:val="10"/>
            <w:vAlign w:val="center"/>
          </w:tcPr>
          <w:p w14:paraId="0A1DD78E" w14:textId="52567C90" w:rsidR="00B6144B" w:rsidRPr="00B71192"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 xml:space="preserve">Correction Notes: </w:t>
            </w:r>
          </w:p>
        </w:tc>
      </w:tr>
      <w:tr w:rsidR="00B6144B" w:rsidRPr="002F18C2" w14:paraId="7E22ADBE" w14:textId="77777777" w:rsidTr="00D72ABF">
        <w:trPr>
          <w:trHeight w:val="260"/>
        </w:trPr>
        <w:tc>
          <w:tcPr>
            <w:tcW w:w="10772" w:type="dxa"/>
            <w:gridSpan w:val="11"/>
          </w:tcPr>
          <w:p w14:paraId="6658F7AE" w14:textId="14D970DF" w:rsidR="00B6144B" w:rsidRPr="00A05A69"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2A2500B" w14:textId="6E169F4E" w:rsidR="00D7513B" w:rsidRPr="00A05A69" w:rsidRDefault="00D7513B" w:rsidP="00DC522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3456"/>
        <w:gridCol w:w="6745"/>
      </w:tblGrid>
      <w:tr w:rsidR="002600BD" w:rsidRPr="002F18C2" w14:paraId="0F7F4467" w14:textId="77777777" w:rsidTr="007325A8">
        <w:trPr>
          <w:trHeight w:val="144"/>
          <w:tblHeader/>
        </w:trPr>
        <w:tc>
          <w:tcPr>
            <w:tcW w:w="10790" w:type="dxa"/>
            <w:gridSpan w:val="3"/>
            <w:tcBorders>
              <w:bottom w:val="single" w:sz="4" w:space="0" w:color="000000"/>
            </w:tcBorders>
            <w:vAlign w:val="center"/>
          </w:tcPr>
          <w:p w14:paraId="0F7F4465" w14:textId="0C9177A9" w:rsidR="00A82A43" w:rsidRPr="00583B52" w:rsidRDefault="006C36EE" w:rsidP="0023694B">
            <w:pPr>
              <w:keepNext/>
              <w:spacing w:after="0" w:line="240" w:lineRule="auto"/>
              <w:rPr>
                <w:rFonts w:asciiTheme="minorHAnsi" w:hAnsiTheme="minorHAnsi" w:cstheme="minorHAnsi"/>
                <w:b/>
                <w:sz w:val="20"/>
                <w:szCs w:val="18"/>
              </w:rPr>
            </w:pPr>
            <w:bookmarkStart w:id="2" w:name="_Toc323755513"/>
            <w:r>
              <w:rPr>
                <w:rFonts w:asciiTheme="minorHAnsi" w:hAnsiTheme="minorHAnsi" w:cstheme="minorHAnsi"/>
                <w:b/>
                <w:sz w:val="20"/>
                <w:szCs w:val="18"/>
              </w:rPr>
              <w:t>J</w:t>
            </w:r>
            <w:r w:rsidR="002600BD" w:rsidRPr="00935470">
              <w:rPr>
                <w:rFonts w:asciiTheme="minorHAnsi" w:hAnsiTheme="minorHAnsi" w:cstheme="minorHAnsi"/>
                <w:b/>
                <w:sz w:val="20"/>
                <w:szCs w:val="18"/>
              </w:rPr>
              <w:t xml:space="preserve">. HERS-Verified Pipe Insulation </w:t>
            </w:r>
            <w:r w:rsidR="0065796D" w:rsidRPr="00935470">
              <w:rPr>
                <w:rFonts w:asciiTheme="minorHAnsi" w:hAnsiTheme="minorHAnsi" w:cstheme="minorHAnsi"/>
                <w:b/>
                <w:sz w:val="20"/>
                <w:szCs w:val="18"/>
              </w:rPr>
              <w:t>Credit</w:t>
            </w:r>
            <w:r w:rsidR="001938BC" w:rsidRPr="005C69A2">
              <w:rPr>
                <w:rFonts w:asciiTheme="minorHAnsi" w:hAnsiTheme="minorHAnsi" w:cstheme="minorHAnsi"/>
                <w:b/>
                <w:sz w:val="20"/>
                <w:szCs w:val="18"/>
              </w:rPr>
              <w:t xml:space="preserve"> Requirements</w:t>
            </w:r>
            <w:r w:rsidR="00C309E7" w:rsidRPr="005C69A2">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(PIC-H) </w:t>
            </w:r>
            <w:r w:rsidR="00304DD4">
              <w:rPr>
                <w:rFonts w:asciiTheme="minorHAnsi" w:hAnsiTheme="minorHAnsi" w:cstheme="minorHAnsi"/>
                <w:b/>
                <w:sz w:val="20"/>
                <w:szCs w:val="18"/>
              </w:rPr>
              <w:t>(</w:t>
            </w:r>
            <w:r w:rsidR="00C309E7" w:rsidRPr="00583B52">
              <w:rPr>
                <w:rFonts w:asciiTheme="minorHAnsi" w:hAnsiTheme="minorHAnsi" w:cstheme="minorHAnsi"/>
                <w:b/>
                <w:sz w:val="20"/>
                <w:szCs w:val="18"/>
              </w:rPr>
              <w:t>RA</w:t>
            </w:r>
            <w:r w:rsidR="00DF4BB0" w:rsidRPr="00935470">
              <w:rPr>
                <w:rFonts w:asciiTheme="minorHAnsi" w:hAnsiTheme="minorHAnsi" w:cstheme="minorHAnsi"/>
                <w:b/>
                <w:sz w:val="20"/>
                <w:szCs w:val="18"/>
              </w:rPr>
              <w:t>3</w:t>
            </w:r>
            <w:r w:rsidR="00C309E7" w:rsidRPr="005C69A2">
              <w:rPr>
                <w:rFonts w:asciiTheme="minorHAnsi" w:hAnsiTheme="minorHAnsi" w:cstheme="minorHAnsi"/>
                <w:b/>
                <w:sz w:val="20"/>
                <w:szCs w:val="18"/>
              </w:rPr>
              <w:t>.</w:t>
            </w:r>
            <w:r w:rsidR="00DF4BB0" w:rsidRPr="005C69A2">
              <w:rPr>
                <w:rFonts w:asciiTheme="minorHAnsi" w:hAnsiTheme="minorHAnsi" w:cstheme="minorHAnsi"/>
                <w:b/>
                <w:sz w:val="20"/>
                <w:szCs w:val="18"/>
              </w:rPr>
              <w:t>6.</w:t>
            </w:r>
            <w:r w:rsidR="00DF4BB0" w:rsidRPr="00C80016">
              <w:rPr>
                <w:rFonts w:asciiTheme="minorHAnsi" w:hAnsiTheme="minorHAnsi" w:cstheme="minorHAnsi"/>
                <w:b/>
                <w:sz w:val="20"/>
                <w:szCs w:val="18"/>
              </w:rPr>
              <w:t>3</w:t>
            </w:r>
            <w:r w:rsidR="00304DD4">
              <w:rPr>
                <w:rFonts w:asciiTheme="minorHAnsi" w:hAnsiTheme="minorHAnsi" w:cstheme="minorHAnsi"/>
                <w:b/>
                <w:sz w:val="20"/>
                <w:szCs w:val="18"/>
              </w:rPr>
              <w:t>)</w:t>
            </w:r>
          </w:p>
          <w:p w14:paraId="0F7F4466" w14:textId="0D8C0E34" w:rsidR="009269B2" w:rsidRPr="005C69A2"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18"/>
                <w:szCs w:val="18"/>
              </w:rPr>
              <w:t>Systems that utilize this distribution type shall comply with these requirements</w:t>
            </w:r>
            <w:r w:rsidR="00410ECB" w:rsidRPr="00A05A69">
              <w:rPr>
                <w:rFonts w:asciiTheme="minorHAnsi" w:hAnsiTheme="minorHAnsi" w:cstheme="minorHAnsi"/>
                <w:sz w:val="18"/>
                <w:szCs w:val="18"/>
              </w:rPr>
              <w:t>.</w:t>
            </w:r>
          </w:p>
        </w:tc>
      </w:tr>
      <w:tr w:rsidR="007E190B" w:rsidRPr="002F18C2" w14:paraId="0F7F446A" w14:textId="77777777" w:rsidTr="007325A8">
        <w:trPr>
          <w:trHeight w:val="144"/>
          <w:tblHeader/>
        </w:trPr>
        <w:tc>
          <w:tcPr>
            <w:tcW w:w="589" w:type="dxa"/>
            <w:vAlign w:val="center"/>
          </w:tcPr>
          <w:p w14:paraId="0F7F4468" w14:textId="77777777" w:rsidR="009269B2" w:rsidRPr="00450E94" w:rsidRDefault="00D27702"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w:t>
            </w:r>
            <w:r w:rsidR="005D2389" w:rsidRPr="00450E94">
              <w:rPr>
                <w:rFonts w:asciiTheme="minorHAnsi" w:hAnsiTheme="minorHAnsi" w:cstheme="minorHAnsi"/>
                <w:sz w:val="18"/>
                <w:szCs w:val="18"/>
              </w:rPr>
              <w:t>1</w:t>
            </w:r>
          </w:p>
        </w:tc>
        <w:tc>
          <w:tcPr>
            <w:tcW w:w="10201" w:type="dxa"/>
            <w:gridSpan w:val="2"/>
            <w:vAlign w:val="center"/>
          </w:tcPr>
          <w:p w14:paraId="0F7F4469" w14:textId="75E7AF25" w:rsidR="00B614D3" w:rsidRPr="00450E94"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71192">
              <w:rPr>
                <w:rFonts w:asciiTheme="minorHAnsi" w:hAnsiTheme="minorHAnsi" w:cstheme="minorHAnsi"/>
                <w:sz w:val="18"/>
                <w:szCs w:val="18"/>
              </w:rPr>
              <w:t>HERS rater shall perform a</w:t>
            </w:r>
            <w:r w:rsidR="005D11BC" w:rsidRPr="00B71192">
              <w:rPr>
                <w:rFonts w:asciiTheme="minorHAnsi" w:hAnsiTheme="minorHAnsi" w:cstheme="minorHAnsi"/>
                <w:sz w:val="18"/>
                <w:szCs w:val="18"/>
              </w:rPr>
              <w:t xml:space="preserve"> visual inspection that a</w:t>
            </w:r>
            <w:r w:rsidR="00383435" w:rsidRPr="00B71192">
              <w:rPr>
                <w:rFonts w:asciiTheme="minorHAnsi" w:hAnsiTheme="minorHAnsi" w:cstheme="minorHAnsi"/>
                <w:sz w:val="18"/>
                <w:szCs w:val="18"/>
              </w:rPr>
              <w:t xml:space="preserve">ll hot water piping comply with the insulation requirements in </w:t>
            </w:r>
            <w:r w:rsidR="005D11BC" w:rsidRPr="00B71192">
              <w:rPr>
                <w:rFonts w:asciiTheme="minorHAnsi" w:hAnsiTheme="minorHAnsi" w:cstheme="minorHAnsi"/>
                <w:sz w:val="18"/>
                <w:szCs w:val="18"/>
              </w:rPr>
              <w:t>150.0(J)</w:t>
            </w:r>
            <w:r w:rsidR="00A956FB" w:rsidRPr="00B71192">
              <w:rPr>
                <w:rFonts w:asciiTheme="minorHAnsi" w:hAnsiTheme="minorHAnsi" w:cstheme="minorHAnsi"/>
                <w:sz w:val="18"/>
                <w:szCs w:val="18"/>
              </w:rPr>
              <w:t>.</w:t>
            </w:r>
          </w:p>
        </w:tc>
      </w:tr>
      <w:tr w:rsidR="007325A8" w:rsidRPr="002F18C2" w14:paraId="22654601" w14:textId="77777777" w:rsidTr="00450E94">
        <w:trPr>
          <w:trHeight w:val="144"/>
          <w:tblHeader/>
        </w:trPr>
        <w:tc>
          <w:tcPr>
            <w:tcW w:w="589" w:type="dxa"/>
            <w:vAlign w:val="center"/>
          </w:tcPr>
          <w:p w14:paraId="1040F218" w14:textId="7E5F7F1F" w:rsidR="007325A8" w:rsidRPr="00450E94"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3456" w:type="dxa"/>
            <w:vAlign w:val="center"/>
          </w:tcPr>
          <w:p w14:paraId="3BB9643E" w14:textId="463FC66C"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6745" w:type="dxa"/>
            <w:vAlign w:val="center"/>
          </w:tcPr>
          <w:p w14:paraId="17ABED7C"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9C27621"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26944D46" w14:textId="743A9FC9" w:rsidR="007325A8" w:rsidRPr="00450E94" w:rsidRDefault="007325A8"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7325A8" w:rsidRPr="002F18C2" w14:paraId="6175AC55" w14:textId="77777777" w:rsidTr="00450E94">
        <w:trPr>
          <w:trHeight w:val="144"/>
          <w:tblHeader/>
        </w:trPr>
        <w:tc>
          <w:tcPr>
            <w:tcW w:w="589" w:type="dxa"/>
          </w:tcPr>
          <w:p w14:paraId="3CCF7F10" w14:textId="48557B1D" w:rsidR="007325A8" w:rsidRPr="00450E94"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201" w:type="dxa"/>
            <w:gridSpan w:val="2"/>
            <w:vAlign w:val="center"/>
          </w:tcPr>
          <w:p w14:paraId="7F4A5396" w14:textId="0795FAFB"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p>
        </w:tc>
      </w:tr>
      <w:tr w:rsidR="007325A8" w:rsidRPr="002F18C2" w14:paraId="0F7F446C" w14:textId="77777777" w:rsidTr="007325A8">
        <w:trPr>
          <w:trHeight w:val="144"/>
          <w:tblHeader/>
        </w:trPr>
        <w:tc>
          <w:tcPr>
            <w:tcW w:w="10790" w:type="dxa"/>
            <w:gridSpan w:val="3"/>
            <w:vAlign w:val="center"/>
          </w:tcPr>
          <w:p w14:paraId="0F7F446B" w14:textId="4FE72D45" w:rsidR="007325A8" w:rsidRPr="00A05A69"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1CB1EC14" w14:textId="0DDACB24" w:rsidR="00D879CA" w:rsidRDefault="00D879CA" w:rsidP="00DC522B">
      <w:pPr>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3763"/>
        <w:gridCol w:w="6385"/>
      </w:tblGrid>
      <w:tr w:rsidR="00D56448" w:rsidRPr="002F18C2" w14:paraId="0F7F4470" w14:textId="77777777" w:rsidTr="007325A8">
        <w:trPr>
          <w:trHeight w:val="144"/>
          <w:tblHeader/>
        </w:trPr>
        <w:tc>
          <w:tcPr>
            <w:tcW w:w="10790" w:type="dxa"/>
            <w:gridSpan w:val="3"/>
            <w:tcBorders>
              <w:bottom w:val="single" w:sz="4" w:space="0" w:color="auto"/>
            </w:tcBorders>
          </w:tcPr>
          <w:p w14:paraId="0F7F446E" w14:textId="3CB75051" w:rsidR="00D56448" w:rsidRPr="00D75806"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lastRenderedPageBreak/>
              <w:t>K</w:t>
            </w:r>
            <w:r w:rsidR="00D56448" w:rsidRPr="005C69A2">
              <w:rPr>
                <w:rFonts w:asciiTheme="minorHAnsi" w:hAnsiTheme="minorHAnsi" w:cstheme="minorHAnsi"/>
                <w:b/>
                <w:sz w:val="20"/>
                <w:szCs w:val="18"/>
              </w:rPr>
              <w:t xml:space="preserve">. HERS-Verified Parallel Piping </w:t>
            </w:r>
            <w:r w:rsidR="001938BC" w:rsidRPr="00C80016">
              <w:rPr>
                <w:rFonts w:asciiTheme="minorHAnsi" w:hAnsiTheme="minorHAnsi" w:cstheme="minorHAnsi"/>
                <w:b/>
                <w:sz w:val="20"/>
                <w:szCs w:val="18"/>
              </w:rPr>
              <w:t>Requirements</w:t>
            </w:r>
            <w:r w:rsidR="00DF4BB0" w:rsidRPr="0053169A">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(PP-H) </w:t>
            </w:r>
            <w:r w:rsidR="00DF4BB0" w:rsidRPr="005C69A2">
              <w:rPr>
                <w:rFonts w:asciiTheme="minorHAnsi" w:hAnsiTheme="minorHAnsi" w:cstheme="minorHAnsi"/>
                <w:b/>
                <w:sz w:val="20"/>
                <w:szCs w:val="18"/>
              </w:rPr>
              <w:t>(RA</w:t>
            </w:r>
            <w:r w:rsidR="00DF4BB0" w:rsidRPr="0053169A">
              <w:rPr>
                <w:rFonts w:asciiTheme="minorHAnsi" w:hAnsiTheme="minorHAnsi" w:cstheme="minorHAnsi"/>
                <w:b/>
                <w:sz w:val="20"/>
                <w:szCs w:val="18"/>
              </w:rPr>
              <w:t>3</w:t>
            </w:r>
            <w:r w:rsidR="00DF4BB0" w:rsidRPr="00D75806">
              <w:rPr>
                <w:rFonts w:asciiTheme="minorHAnsi" w:hAnsiTheme="minorHAnsi" w:cstheme="minorHAnsi"/>
                <w:b/>
                <w:sz w:val="20"/>
                <w:szCs w:val="18"/>
              </w:rPr>
              <w:t>.6.4)</w:t>
            </w:r>
          </w:p>
          <w:p w14:paraId="0F7F446F" w14:textId="510993FE" w:rsidR="001938BC" w:rsidRPr="00D75806" w:rsidRDefault="001938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18"/>
                <w:szCs w:val="18"/>
              </w:rPr>
              <w:t>Systems that utilize this distribution type shall comply with these requirements</w:t>
            </w:r>
            <w:r w:rsidR="00410ECB" w:rsidRPr="00A05A69">
              <w:rPr>
                <w:rFonts w:asciiTheme="minorHAnsi" w:hAnsiTheme="minorHAnsi" w:cstheme="minorHAnsi"/>
                <w:sz w:val="18"/>
                <w:szCs w:val="18"/>
              </w:rPr>
              <w:t>.</w:t>
            </w:r>
          </w:p>
        </w:tc>
      </w:tr>
      <w:tr w:rsidR="00383435" w:rsidRPr="002F18C2" w14:paraId="0F7F4473" w14:textId="77777777" w:rsidTr="007325A8">
        <w:trPr>
          <w:trHeight w:val="144"/>
          <w:tblHeader/>
        </w:trPr>
        <w:tc>
          <w:tcPr>
            <w:tcW w:w="642" w:type="dxa"/>
            <w:vAlign w:val="center"/>
          </w:tcPr>
          <w:p w14:paraId="0F7F4471"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1</w:t>
            </w:r>
          </w:p>
        </w:tc>
        <w:tc>
          <w:tcPr>
            <w:tcW w:w="10148" w:type="dxa"/>
            <w:gridSpan w:val="2"/>
            <w:vAlign w:val="center"/>
          </w:tcPr>
          <w:p w14:paraId="0F7F4472" w14:textId="5F911A00" w:rsidR="009269B2" w:rsidRPr="00A05A69"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Each c</w:t>
            </w:r>
            <w:r w:rsidR="00383435" w:rsidRPr="00A05A69">
              <w:rPr>
                <w:rFonts w:asciiTheme="minorHAnsi" w:hAnsiTheme="minorHAnsi" w:cstheme="minorHAnsi"/>
                <w:sz w:val="18"/>
                <w:szCs w:val="18"/>
              </w:rPr>
              <w:t xml:space="preserve">entral manifold </w:t>
            </w:r>
            <w:r w:rsidRPr="00A05A69">
              <w:rPr>
                <w:rFonts w:asciiTheme="minorHAnsi" w:hAnsiTheme="minorHAnsi" w:cstheme="minorHAnsi"/>
                <w:sz w:val="18"/>
                <w:szCs w:val="18"/>
              </w:rPr>
              <w:t xml:space="preserve">has 5 </w:t>
            </w:r>
            <w:r w:rsidR="00383435" w:rsidRPr="00A05A69">
              <w:rPr>
                <w:rFonts w:asciiTheme="minorHAnsi" w:hAnsiTheme="minorHAnsi" w:cstheme="minorHAnsi"/>
                <w:sz w:val="18"/>
                <w:szCs w:val="18"/>
              </w:rPr>
              <w:t>feet or less of pipe between manifold and water heater</w:t>
            </w:r>
            <w:r w:rsidRPr="00A05A69">
              <w:rPr>
                <w:rFonts w:asciiTheme="minorHAnsi" w:hAnsiTheme="minorHAnsi" w:cstheme="minorHAnsi"/>
                <w:sz w:val="18"/>
                <w:szCs w:val="18"/>
              </w:rPr>
              <w:t>.</w:t>
            </w:r>
          </w:p>
        </w:tc>
      </w:tr>
      <w:tr w:rsidR="00383435" w:rsidRPr="002F18C2" w14:paraId="0F7F4476" w14:textId="77777777" w:rsidTr="007325A8">
        <w:trPr>
          <w:trHeight w:val="144"/>
          <w:tblHeader/>
        </w:trPr>
        <w:tc>
          <w:tcPr>
            <w:tcW w:w="642" w:type="dxa"/>
            <w:vAlign w:val="center"/>
          </w:tcPr>
          <w:p w14:paraId="0F7F4474"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2</w:t>
            </w:r>
          </w:p>
        </w:tc>
        <w:tc>
          <w:tcPr>
            <w:tcW w:w="10148" w:type="dxa"/>
            <w:gridSpan w:val="2"/>
            <w:vAlign w:val="center"/>
          </w:tcPr>
          <w:p w14:paraId="0F7F4475" w14:textId="5C9F6563" w:rsidR="009269B2" w:rsidRPr="00A05A69"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For m</w:t>
            </w:r>
            <w:r w:rsidR="00383435" w:rsidRPr="00A05A69">
              <w:rPr>
                <w:rFonts w:asciiTheme="minorHAnsi" w:hAnsiTheme="minorHAnsi" w:cstheme="minorHAnsi"/>
                <w:sz w:val="18"/>
                <w:szCs w:val="18"/>
              </w:rPr>
              <w:t>anifolds that include valves</w:t>
            </w:r>
            <w:r w:rsidRPr="00A05A69">
              <w:rPr>
                <w:rFonts w:asciiTheme="minorHAnsi" w:hAnsiTheme="minorHAnsi" w:cstheme="minorHAnsi"/>
                <w:sz w:val="18"/>
                <w:szCs w:val="18"/>
              </w:rPr>
              <w:t>,</w:t>
            </w:r>
            <w:r w:rsidR="00383435" w:rsidRPr="00A05A69">
              <w:rPr>
                <w:rFonts w:asciiTheme="minorHAnsi" w:hAnsiTheme="minorHAnsi" w:cstheme="minorHAnsi"/>
                <w:sz w:val="18"/>
                <w:szCs w:val="18"/>
              </w:rPr>
              <w:t xml:space="preserve"> the manifold must be readily accessible in accordance with the plumbing code.</w:t>
            </w:r>
          </w:p>
        </w:tc>
      </w:tr>
      <w:tr w:rsidR="00383435" w:rsidRPr="002F18C2" w14:paraId="0F7F4479" w14:textId="77777777" w:rsidTr="007325A8">
        <w:trPr>
          <w:trHeight w:val="144"/>
          <w:tblHeader/>
        </w:trPr>
        <w:tc>
          <w:tcPr>
            <w:tcW w:w="642" w:type="dxa"/>
            <w:vAlign w:val="center"/>
          </w:tcPr>
          <w:p w14:paraId="0F7F4477"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3</w:t>
            </w:r>
          </w:p>
        </w:tc>
        <w:tc>
          <w:tcPr>
            <w:tcW w:w="10148" w:type="dxa"/>
            <w:gridSpan w:val="2"/>
            <w:vAlign w:val="center"/>
          </w:tcPr>
          <w:p w14:paraId="0F7F4478" w14:textId="6A017CAD" w:rsidR="009269B2" w:rsidRPr="00A05A69" w:rsidRDefault="00383435"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Hot water distribution system piping from the manifold to the fixtures and appliances must take the most direct path.  </w:t>
            </w:r>
            <w:r w:rsidR="00CC3747" w:rsidRPr="00A05A69">
              <w:rPr>
                <w:rFonts w:asciiTheme="minorHAnsi" w:hAnsiTheme="minorHAnsi" w:cstheme="minorHAnsi"/>
                <w:sz w:val="18"/>
                <w:szCs w:val="18"/>
              </w:rPr>
              <w:t>For example, p</w:t>
            </w:r>
            <w:r w:rsidRPr="00A05A69">
              <w:rPr>
                <w:rFonts w:asciiTheme="minorHAnsi" w:hAnsiTheme="minorHAnsi" w:cstheme="minorHAnsi"/>
                <w:sz w:val="18"/>
                <w:szCs w:val="18"/>
              </w:rPr>
              <w:t>iping from a second story manifold cannot supply the first floor</w:t>
            </w:r>
            <w:r w:rsidR="00DF4BB0" w:rsidRPr="00A05A69">
              <w:rPr>
                <w:rFonts w:asciiTheme="minorHAnsi" w:hAnsiTheme="minorHAnsi" w:cstheme="minorHAnsi"/>
                <w:sz w:val="18"/>
                <w:szCs w:val="18"/>
              </w:rPr>
              <w:t>.</w:t>
            </w:r>
          </w:p>
        </w:tc>
      </w:tr>
      <w:tr w:rsidR="00383435" w:rsidRPr="002F18C2" w14:paraId="0F7F447C" w14:textId="77777777" w:rsidTr="007325A8">
        <w:trPr>
          <w:trHeight w:val="144"/>
          <w:tblHeader/>
        </w:trPr>
        <w:tc>
          <w:tcPr>
            <w:tcW w:w="642" w:type="dxa"/>
            <w:vAlign w:val="center"/>
          </w:tcPr>
          <w:p w14:paraId="0F7F447A"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4</w:t>
            </w:r>
          </w:p>
        </w:tc>
        <w:tc>
          <w:tcPr>
            <w:tcW w:w="10148" w:type="dxa"/>
            <w:gridSpan w:val="2"/>
            <w:vAlign w:val="center"/>
          </w:tcPr>
          <w:p w14:paraId="0F7F447B" w14:textId="5618E066" w:rsidR="00A82A43" w:rsidRPr="00A05A69" w:rsidRDefault="00383435" w:rsidP="00E879AA">
            <w:pPr>
              <w:keepNext/>
              <w:autoSpaceDE w:val="0"/>
              <w:autoSpaceDN w:val="0"/>
              <w:adjustRightInd w:val="0"/>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The hot water distribution piping must be separated by at least </w:t>
            </w:r>
            <w:r w:rsidR="00410ECB" w:rsidRPr="00A05A69">
              <w:rPr>
                <w:rFonts w:asciiTheme="minorHAnsi" w:hAnsiTheme="minorHAnsi" w:cstheme="minorHAnsi"/>
                <w:sz w:val="18"/>
                <w:szCs w:val="18"/>
              </w:rPr>
              <w:t>2</w:t>
            </w:r>
            <w:r w:rsidRPr="00A05A69">
              <w:rPr>
                <w:rFonts w:asciiTheme="minorHAnsi" w:hAnsiTheme="minorHAnsi" w:cstheme="minorHAnsi"/>
                <w:sz w:val="18"/>
                <w:szCs w:val="18"/>
              </w:rPr>
              <w:t xml:space="preserve"> inches from any other hot water supply piping</w:t>
            </w:r>
            <w:r w:rsidR="00CC3747" w:rsidRPr="00A05A69">
              <w:rPr>
                <w:rFonts w:asciiTheme="minorHAnsi" w:hAnsiTheme="minorHAnsi" w:cstheme="minorHAnsi"/>
                <w:sz w:val="18"/>
                <w:szCs w:val="18"/>
              </w:rPr>
              <w:t xml:space="preserve">, and at least </w:t>
            </w:r>
            <w:r w:rsidR="00410ECB" w:rsidRPr="00A05A69">
              <w:rPr>
                <w:rFonts w:asciiTheme="minorHAnsi" w:hAnsiTheme="minorHAnsi" w:cstheme="minorHAnsi"/>
                <w:sz w:val="18"/>
                <w:szCs w:val="18"/>
              </w:rPr>
              <w:t>6</w:t>
            </w:r>
            <w:r w:rsidR="00CC3747" w:rsidRPr="00A05A69">
              <w:rPr>
                <w:rFonts w:asciiTheme="minorHAnsi" w:hAnsiTheme="minorHAnsi" w:cstheme="minorHAnsi"/>
                <w:sz w:val="18"/>
                <w:szCs w:val="18"/>
              </w:rPr>
              <w:t xml:space="preserve"> inches from any cold water supply piping.  Alternatively, the hot water supply piping must be insulated to the thicknesses shown in TABLE 120.3-A.</w:t>
            </w:r>
          </w:p>
        </w:tc>
      </w:tr>
      <w:tr w:rsidR="007325A8" w:rsidRPr="002F18C2" w14:paraId="489DD4BF" w14:textId="77777777" w:rsidTr="00450E94">
        <w:trPr>
          <w:trHeight w:val="144"/>
          <w:tblHeader/>
        </w:trPr>
        <w:tc>
          <w:tcPr>
            <w:tcW w:w="642" w:type="dxa"/>
            <w:vAlign w:val="center"/>
          </w:tcPr>
          <w:p w14:paraId="25D1A754" w14:textId="555E0F78"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05</w:t>
            </w:r>
          </w:p>
        </w:tc>
        <w:tc>
          <w:tcPr>
            <w:tcW w:w="3763" w:type="dxa"/>
            <w:vAlign w:val="center"/>
          </w:tcPr>
          <w:p w14:paraId="4AD988E8" w14:textId="33759AC0" w:rsidR="007325A8" w:rsidRPr="00B71192" w:rsidRDefault="007325A8" w:rsidP="007325A8">
            <w:pPr>
              <w:keepNext/>
              <w:autoSpaceDE w:val="0"/>
              <w:autoSpaceDN w:val="0"/>
              <w:adjustRightInd w:val="0"/>
              <w:spacing w:after="0" w:line="240" w:lineRule="auto"/>
              <w:rPr>
                <w:rFonts w:asciiTheme="minorHAnsi" w:hAnsiTheme="minorHAnsi" w:cstheme="minorHAnsi"/>
                <w:sz w:val="18"/>
                <w:szCs w:val="18"/>
              </w:rPr>
            </w:pPr>
            <w:r w:rsidRPr="00450E94">
              <w:rPr>
                <w:sz w:val="18"/>
                <w:szCs w:val="18"/>
              </w:rPr>
              <w:t>Verification Status:</w:t>
            </w:r>
          </w:p>
        </w:tc>
        <w:tc>
          <w:tcPr>
            <w:tcW w:w="6385" w:type="dxa"/>
            <w:vAlign w:val="center"/>
          </w:tcPr>
          <w:p w14:paraId="41BE9290"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47097DD9"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770CFEF4" w14:textId="522DB803" w:rsidR="007325A8" w:rsidRPr="00450E94" w:rsidRDefault="007325A8" w:rsidP="00450E94">
            <w:pPr>
              <w:pStyle w:val="ListParagraph"/>
              <w:keepNext/>
              <w:numPr>
                <w:ilvl w:val="0"/>
                <w:numId w:val="48"/>
              </w:numPr>
              <w:autoSpaceDE w:val="0"/>
              <w:autoSpaceDN w:val="0"/>
              <w:adjustRightInd w:val="0"/>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7325A8" w:rsidRPr="002F18C2" w14:paraId="4E922D06" w14:textId="77777777" w:rsidTr="00450E94">
        <w:trPr>
          <w:trHeight w:val="144"/>
          <w:tblHeader/>
        </w:trPr>
        <w:tc>
          <w:tcPr>
            <w:tcW w:w="642" w:type="dxa"/>
          </w:tcPr>
          <w:p w14:paraId="4E115436" w14:textId="22AD02EE"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06</w:t>
            </w:r>
          </w:p>
        </w:tc>
        <w:tc>
          <w:tcPr>
            <w:tcW w:w="10148" w:type="dxa"/>
            <w:gridSpan w:val="2"/>
            <w:vAlign w:val="center"/>
          </w:tcPr>
          <w:p w14:paraId="09D86B1F" w14:textId="7607DBC5" w:rsidR="007325A8" w:rsidRPr="00B71192" w:rsidRDefault="007325A8" w:rsidP="007325A8">
            <w:pPr>
              <w:keepNext/>
              <w:autoSpaceDE w:val="0"/>
              <w:autoSpaceDN w:val="0"/>
              <w:adjustRightInd w:val="0"/>
              <w:spacing w:after="0" w:line="240" w:lineRule="auto"/>
              <w:rPr>
                <w:rFonts w:asciiTheme="minorHAnsi" w:hAnsiTheme="minorHAnsi" w:cstheme="minorHAnsi"/>
                <w:sz w:val="18"/>
                <w:szCs w:val="18"/>
              </w:rPr>
            </w:pPr>
            <w:r w:rsidRPr="00450E94">
              <w:rPr>
                <w:sz w:val="18"/>
                <w:szCs w:val="18"/>
              </w:rPr>
              <w:t xml:space="preserve">Correction Notes: </w:t>
            </w:r>
          </w:p>
        </w:tc>
      </w:tr>
      <w:tr w:rsidR="007325A8" w:rsidRPr="002F18C2" w14:paraId="212A67C0" w14:textId="77777777" w:rsidTr="007325A8">
        <w:trPr>
          <w:trHeight w:val="144"/>
          <w:tblHeader/>
        </w:trPr>
        <w:tc>
          <w:tcPr>
            <w:tcW w:w="10790" w:type="dxa"/>
            <w:gridSpan w:val="3"/>
            <w:vAlign w:val="center"/>
          </w:tcPr>
          <w:p w14:paraId="25BEBB76" w14:textId="5F9B0E3D" w:rsidR="007325A8" w:rsidRPr="00D75806"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0F7F447F" w14:textId="67B82892" w:rsidR="00467528" w:rsidRDefault="00467528"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2456C7" w:rsidRPr="009E01FE" w14:paraId="7D4A8B33" w14:textId="77777777" w:rsidTr="00A05A6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C7BBAAE" w14:textId="7534FA7E" w:rsidR="002456C7" w:rsidRPr="00396DD3" w:rsidRDefault="006C36EE" w:rsidP="00A05A69">
            <w:pPr>
              <w:keepNext/>
              <w:spacing w:after="0" w:line="240" w:lineRule="auto"/>
              <w:rPr>
                <w:rFonts w:asciiTheme="minorHAnsi" w:hAnsiTheme="minorHAnsi" w:cstheme="minorHAnsi"/>
                <w:sz w:val="20"/>
                <w:szCs w:val="20"/>
              </w:rPr>
            </w:pPr>
            <w:r>
              <w:rPr>
                <w:rFonts w:asciiTheme="minorHAnsi" w:hAnsiTheme="minorHAnsi" w:cstheme="minorHAnsi"/>
                <w:b/>
                <w:sz w:val="20"/>
                <w:szCs w:val="20"/>
              </w:rPr>
              <w:t>L</w:t>
            </w:r>
            <w:r w:rsidR="002456C7" w:rsidRPr="00B33DFF">
              <w:rPr>
                <w:rFonts w:asciiTheme="minorHAnsi" w:hAnsiTheme="minorHAnsi" w:cstheme="minorHAnsi"/>
                <w:b/>
                <w:sz w:val="20"/>
                <w:szCs w:val="20"/>
              </w:rPr>
              <w:t xml:space="preserve">. Parallel Piping </w:t>
            </w:r>
            <w:r w:rsidR="002456C7" w:rsidRPr="00136321">
              <w:rPr>
                <w:rFonts w:asciiTheme="minorHAnsi" w:hAnsiTheme="minorHAnsi" w:cstheme="minorHAnsi"/>
                <w:b/>
                <w:sz w:val="20"/>
                <w:szCs w:val="20"/>
              </w:rPr>
              <w:t xml:space="preserve">Requirements </w:t>
            </w:r>
            <w:r w:rsidR="002456C7" w:rsidRPr="00F43FA8">
              <w:rPr>
                <w:rFonts w:asciiTheme="minorHAnsi" w:hAnsiTheme="minorHAnsi" w:cstheme="minorHAnsi"/>
                <w:b/>
                <w:sz w:val="20"/>
                <w:szCs w:val="20"/>
              </w:rPr>
              <w:t>(PP) (RA4.4.4)</w:t>
            </w:r>
          </w:p>
          <w:p w14:paraId="11B58F63" w14:textId="77777777" w:rsidR="002456C7" w:rsidRPr="00484154" w:rsidRDefault="002456C7" w:rsidP="004B59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A05A69">
              <w:rPr>
                <w:rFonts w:asciiTheme="minorHAnsi" w:hAnsiTheme="minorHAnsi" w:cstheme="minorHAnsi"/>
                <w:sz w:val="18"/>
                <w:szCs w:val="20"/>
              </w:rPr>
              <w:t>Systems that utilize this distribution type shall comply with these requirements.</w:t>
            </w:r>
          </w:p>
        </w:tc>
      </w:tr>
      <w:tr w:rsidR="002456C7" w:rsidRPr="009E01FE" w14:paraId="60B9899F" w14:textId="77777777" w:rsidTr="00A05A69">
        <w:trPr>
          <w:cantSplit/>
          <w:trHeight w:val="288"/>
          <w:tblHeader/>
        </w:trPr>
        <w:tc>
          <w:tcPr>
            <w:tcW w:w="648" w:type="dxa"/>
            <w:vAlign w:val="center"/>
          </w:tcPr>
          <w:p w14:paraId="2FCB133F"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368" w:type="dxa"/>
            <w:vAlign w:val="center"/>
          </w:tcPr>
          <w:p w14:paraId="1CAE2B22"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Each central manifold has 15 feet or less of pipe between manifold and water heater </w:t>
            </w:r>
          </w:p>
        </w:tc>
      </w:tr>
      <w:tr w:rsidR="002456C7" w:rsidRPr="009E01FE" w14:paraId="5D82B514" w14:textId="77777777" w:rsidTr="00A05A69">
        <w:trPr>
          <w:cantSplit/>
          <w:trHeight w:val="288"/>
          <w:tblHeader/>
        </w:trPr>
        <w:tc>
          <w:tcPr>
            <w:tcW w:w="648" w:type="dxa"/>
            <w:vAlign w:val="center"/>
          </w:tcPr>
          <w:p w14:paraId="48E18389"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02</w:t>
            </w:r>
          </w:p>
        </w:tc>
        <w:tc>
          <w:tcPr>
            <w:tcW w:w="10368" w:type="dxa"/>
            <w:vAlign w:val="center"/>
          </w:tcPr>
          <w:p w14:paraId="0E7FF265"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For manifolds that include valves, the manifold must be readily accessible in accordance with the plumbing code. </w:t>
            </w:r>
          </w:p>
        </w:tc>
      </w:tr>
      <w:tr w:rsidR="002456C7" w:rsidRPr="009E01FE" w14:paraId="4F2F3681" w14:textId="77777777" w:rsidTr="00A05A69">
        <w:trPr>
          <w:cantSplit/>
          <w:trHeight w:val="288"/>
          <w:tblHeader/>
        </w:trPr>
        <w:tc>
          <w:tcPr>
            <w:tcW w:w="648" w:type="dxa"/>
            <w:vAlign w:val="center"/>
          </w:tcPr>
          <w:p w14:paraId="7A69966E"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03</w:t>
            </w:r>
          </w:p>
        </w:tc>
        <w:tc>
          <w:tcPr>
            <w:tcW w:w="10368" w:type="dxa"/>
            <w:vAlign w:val="center"/>
          </w:tcPr>
          <w:p w14:paraId="3FBCF5D1"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p>
        </w:tc>
      </w:tr>
      <w:tr w:rsidR="002456C7" w:rsidRPr="009E01FE" w14:paraId="7F5EF5C9" w14:textId="77777777" w:rsidTr="00A05A69">
        <w:trPr>
          <w:cantSplit/>
          <w:trHeight w:val="288"/>
          <w:tblHeader/>
        </w:trPr>
        <w:tc>
          <w:tcPr>
            <w:tcW w:w="648" w:type="dxa"/>
            <w:vAlign w:val="center"/>
          </w:tcPr>
          <w:p w14:paraId="614ADC10"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04</w:t>
            </w:r>
          </w:p>
        </w:tc>
        <w:tc>
          <w:tcPr>
            <w:tcW w:w="10368" w:type="dxa"/>
            <w:vAlign w:val="center"/>
          </w:tcPr>
          <w:p w14:paraId="0FE92C8E"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2456C7" w:rsidRPr="00E20AD9" w14:paraId="460E505F" w14:textId="77777777" w:rsidTr="00A05A6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6F250DD7" w14:textId="34C1090F" w:rsidR="002456C7" w:rsidRPr="00A05A69" w:rsidRDefault="002456C7" w:rsidP="00A05A69">
            <w:pPr>
              <w:keepNext/>
              <w:spacing w:after="0" w:line="240" w:lineRule="auto"/>
              <w:rPr>
                <w:rFonts w:asciiTheme="minorHAnsi" w:hAnsiTheme="minorHAnsi" w:cstheme="minorHAnsi"/>
                <w:b/>
                <w:sz w:val="18"/>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w:t>
            </w:r>
            <w:r w:rsidRPr="00A05A69">
              <w:rPr>
                <w:rFonts w:asciiTheme="minorHAnsi" w:hAnsiTheme="minorHAnsi" w:cstheme="minorHAnsi"/>
                <w:b/>
                <w:sz w:val="18"/>
                <w:szCs w:val="20"/>
              </w:rPr>
              <w:t xml:space="preserve"> been m</w:t>
            </w:r>
            <w:r w:rsidR="00E20AD9">
              <w:rPr>
                <w:rFonts w:asciiTheme="minorHAnsi" w:hAnsiTheme="minorHAnsi" w:cstheme="minorHAnsi"/>
                <w:b/>
                <w:sz w:val="18"/>
                <w:szCs w:val="20"/>
              </w:rPr>
              <w:t>et.</w:t>
            </w:r>
          </w:p>
          <w:p w14:paraId="790814AE" w14:textId="626C4878" w:rsidR="002456C7" w:rsidRPr="00A05A69" w:rsidRDefault="002456C7" w:rsidP="00A05A69">
            <w:pPr>
              <w:keepNext/>
              <w:spacing w:after="0" w:line="240" w:lineRule="auto"/>
              <w:rPr>
                <w:rFonts w:asciiTheme="minorHAnsi" w:hAnsiTheme="minorHAnsi" w:cstheme="minorHAnsi"/>
                <w:b/>
                <w:sz w:val="18"/>
                <w:szCs w:val="20"/>
              </w:rPr>
            </w:pPr>
            <w:r w:rsidRPr="00A05A69">
              <w:rPr>
                <w:rFonts w:asciiTheme="minorHAnsi" w:hAnsiTheme="minorHAnsi" w:cstheme="minorHAnsi"/>
                <w:b/>
                <w:sz w:val="18"/>
                <w:szCs w:val="20"/>
              </w:rPr>
              <w:t xml:space="preserve">et.  </w:t>
            </w:r>
          </w:p>
        </w:tc>
      </w:tr>
    </w:tbl>
    <w:p w14:paraId="5FC36772" w14:textId="77777777" w:rsidR="002456C7" w:rsidRDefault="002456C7" w:rsidP="00A05A69">
      <w:pPr>
        <w:spacing w:after="0" w:line="240" w:lineRule="auto"/>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2456C7" w:rsidRPr="009E01FE" w14:paraId="3196FB2A" w14:textId="77777777" w:rsidTr="00A05A69">
        <w:trPr>
          <w:trHeight w:val="144"/>
          <w:tblHeader/>
        </w:trPr>
        <w:tc>
          <w:tcPr>
            <w:tcW w:w="10976" w:type="dxa"/>
            <w:gridSpan w:val="2"/>
            <w:tcBorders>
              <w:bottom w:val="single" w:sz="4" w:space="0" w:color="auto"/>
            </w:tcBorders>
          </w:tcPr>
          <w:p w14:paraId="6697040E" w14:textId="1966CCEE" w:rsidR="002456C7" w:rsidRPr="00396DD3" w:rsidRDefault="005D11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002456C7" w:rsidRPr="00136321">
              <w:rPr>
                <w:rFonts w:asciiTheme="minorHAnsi" w:hAnsiTheme="minorHAnsi" w:cstheme="minorHAnsi"/>
                <w:b/>
                <w:sz w:val="20"/>
                <w:szCs w:val="20"/>
              </w:rPr>
              <w:t xml:space="preserve">. Point of Use </w:t>
            </w:r>
            <w:r w:rsidR="002456C7" w:rsidRPr="00F43FA8">
              <w:rPr>
                <w:rFonts w:asciiTheme="minorHAnsi" w:hAnsiTheme="minorHAnsi" w:cstheme="minorHAnsi"/>
                <w:b/>
                <w:sz w:val="20"/>
                <w:szCs w:val="20"/>
              </w:rPr>
              <w:t>Requirements</w:t>
            </w:r>
            <w:r w:rsidR="002456C7">
              <w:rPr>
                <w:rFonts w:asciiTheme="minorHAnsi" w:hAnsiTheme="minorHAnsi" w:cstheme="minorHAnsi"/>
                <w:b/>
                <w:sz w:val="20"/>
                <w:szCs w:val="20"/>
              </w:rPr>
              <w:t xml:space="preserve"> </w:t>
            </w:r>
            <w:r w:rsidR="002456C7" w:rsidRPr="00F43FA8">
              <w:rPr>
                <w:rFonts w:asciiTheme="minorHAnsi" w:hAnsiTheme="minorHAnsi" w:cstheme="minorHAnsi"/>
                <w:b/>
                <w:sz w:val="20"/>
                <w:szCs w:val="20"/>
              </w:rPr>
              <w:t>(POU) (RA4.4.5</w:t>
            </w:r>
            <w:r w:rsidR="002456C7" w:rsidRPr="00396DD3">
              <w:rPr>
                <w:rFonts w:asciiTheme="minorHAnsi" w:hAnsiTheme="minorHAnsi" w:cstheme="minorHAnsi"/>
                <w:b/>
                <w:sz w:val="20"/>
                <w:szCs w:val="20"/>
              </w:rPr>
              <w:t>)</w:t>
            </w:r>
          </w:p>
          <w:p w14:paraId="4A837E74" w14:textId="2C8F1109" w:rsidR="002456C7" w:rsidRPr="00484154"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A05A69">
              <w:rPr>
                <w:rFonts w:asciiTheme="minorHAnsi" w:hAnsiTheme="minorHAnsi" w:cstheme="minorHAnsi"/>
                <w:sz w:val="18"/>
                <w:szCs w:val="20"/>
              </w:rPr>
              <w:t>Systems that utilize this distribution type shall comply with these requirements</w:t>
            </w:r>
            <w:r w:rsidR="009C10FB">
              <w:rPr>
                <w:rFonts w:asciiTheme="minorHAnsi" w:hAnsiTheme="minorHAnsi" w:cstheme="minorHAnsi"/>
                <w:sz w:val="18"/>
                <w:szCs w:val="20"/>
              </w:rPr>
              <w:t>.</w:t>
            </w:r>
          </w:p>
        </w:tc>
      </w:tr>
      <w:tr w:rsidR="002456C7" w:rsidRPr="009E01FE" w14:paraId="6A4D951C" w14:textId="77777777" w:rsidTr="00A05A69">
        <w:trPr>
          <w:trHeight w:val="1808"/>
          <w:tblHeader/>
        </w:trPr>
        <w:tc>
          <w:tcPr>
            <w:tcW w:w="630" w:type="dxa"/>
            <w:vAlign w:val="center"/>
          </w:tcPr>
          <w:p w14:paraId="082E37A1" w14:textId="77777777" w:rsidR="002456C7" w:rsidRPr="008733ED"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asciiTheme="minorHAnsi" w:hAnsiTheme="minorHAnsi" w:cstheme="minorHAnsi"/>
                <w:sz w:val="20"/>
                <w:szCs w:val="20"/>
              </w:rPr>
            </w:pPr>
            <w:r w:rsidRPr="00A05A69">
              <w:rPr>
                <w:rFonts w:asciiTheme="minorHAnsi" w:hAnsiTheme="minorHAnsi" w:cstheme="minorHAnsi"/>
                <w:sz w:val="18"/>
                <w:szCs w:val="20"/>
              </w:rPr>
              <w:t>01</w:t>
            </w:r>
          </w:p>
        </w:tc>
        <w:tc>
          <w:tcPr>
            <w:tcW w:w="10346" w:type="dxa"/>
          </w:tcPr>
          <w:p w14:paraId="7018C5E5"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sz w:val="18"/>
                <w:szCs w:val="20"/>
              </w:rPr>
            </w:pPr>
            <w:r w:rsidRPr="00A05A69">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016CDB0E" w14:textId="77777777" w:rsidR="002456C7" w:rsidRPr="00A05A69" w:rsidRDefault="002456C7" w:rsidP="00A05A69">
            <w:pPr>
              <w:pStyle w:val="TableTitle"/>
              <w:keepLines w:val="0"/>
              <w:suppressAutoHyphens w:val="0"/>
              <w:spacing w:before="0"/>
              <w:rPr>
                <w:rFonts w:asciiTheme="minorHAnsi" w:eastAsia="Calibri" w:hAnsiTheme="minorHAnsi" w:cstheme="minorHAnsi"/>
                <w:i w:val="0"/>
                <w:sz w:val="18"/>
              </w:rPr>
            </w:pPr>
            <w:r w:rsidRPr="00A05A69">
              <w:rPr>
                <w:rFonts w:asciiTheme="minorHAnsi" w:eastAsia="Calibri" w:hAnsiTheme="minorHAnsi" w:cstheme="minorHAnsi"/>
                <w:i w:val="0"/>
                <w:sz w:val="18"/>
              </w:rPr>
              <w:t>The maximum allowed length of piping for the longest run terminating in:</w:t>
            </w:r>
          </w:p>
          <w:p w14:paraId="481C5B1D" w14:textId="77777777" w:rsidR="002456C7" w:rsidRPr="00A05A69" w:rsidRDefault="002456C7" w:rsidP="00A05A69">
            <w:pPr>
              <w:pStyle w:val="TableTitle"/>
              <w:keepLines w:val="0"/>
              <w:suppressAutoHyphens w:val="0"/>
              <w:spacing w:before="0"/>
              <w:rPr>
                <w:rFonts w:asciiTheme="minorHAnsi" w:eastAsia="Calibri" w:hAnsiTheme="minorHAnsi" w:cstheme="minorHAnsi"/>
                <w:i w:val="0"/>
                <w:sz w:val="12"/>
              </w:rPr>
            </w:pPr>
          </w:p>
          <w:p w14:paraId="02E035C4" w14:textId="77777777" w:rsidR="002456C7" w:rsidRPr="00A05A69" w:rsidRDefault="002456C7" w:rsidP="00A05A69">
            <w:pPr>
              <w:pStyle w:val="TableTitle"/>
              <w:keepLines w:val="0"/>
              <w:suppressAutoHyphens w:val="0"/>
              <w:spacing w:before="0"/>
              <w:ind w:firstLine="432"/>
              <w:rPr>
                <w:rFonts w:asciiTheme="minorHAnsi" w:eastAsia="Calibri" w:hAnsiTheme="minorHAnsi" w:cstheme="minorHAnsi"/>
                <w:i w:val="0"/>
                <w:sz w:val="18"/>
              </w:rPr>
            </w:pPr>
            <w:r w:rsidRPr="00A05A69">
              <w:rPr>
                <w:rFonts w:asciiTheme="minorHAnsi" w:eastAsia="Calibri" w:hAnsiTheme="minorHAnsi" w:cstheme="minorHAnsi"/>
                <w:i w:val="0"/>
                <w:sz w:val="18"/>
              </w:rPr>
              <w:t>3/8 inch - For only one pipe size - max length allowed is 15 feet</w:t>
            </w:r>
          </w:p>
          <w:p w14:paraId="6E7B510E" w14:textId="77777777" w:rsidR="002456C7" w:rsidRPr="00A05A69" w:rsidRDefault="002456C7" w:rsidP="00A05A69">
            <w:pPr>
              <w:pStyle w:val="TableTitle"/>
              <w:keepLines w:val="0"/>
              <w:suppressAutoHyphens w:val="0"/>
              <w:spacing w:before="0"/>
              <w:ind w:left="972"/>
              <w:rPr>
                <w:rFonts w:asciiTheme="minorHAnsi" w:eastAsia="Calibri" w:hAnsiTheme="minorHAnsi" w:cstheme="minorHAnsi"/>
                <w:i w:val="0"/>
                <w:sz w:val="18"/>
              </w:rPr>
            </w:pPr>
            <w:r w:rsidRPr="00A05A69">
              <w:rPr>
                <w:rFonts w:asciiTheme="minorHAnsi" w:eastAsia="Calibri" w:hAnsiTheme="minorHAnsi" w:cstheme="minorHAnsi"/>
                <w:i w:val="0"/>
                <w:sz w:val="18"/>
              </w:rPr>
              <w:t xml:space="preserve">      For combination pipe sizes the max allowed length of 3/8-inch piping is 7.5 feet, of ½ inch piping is 5 feet, and ¾ inch piping is 2.5 feet.</w:t>
            </w:r>
          </w:p>
          <w:p w14:paraId="0BE1706A" w14:textId="77777777" w:rsidR="002456C7" w:rsidRPr="00A05A69" w:rsidRDefault="002456C7" w:rsidP="00A05A69">
            <w:pPr>
              <w:pStyle w:val="TableTitle"/>
              <w:keepLines w:val="0"/>
              <w:suppressAutoHyphens w:val="0"/>
              <w:spacing w:before="0"/>
              <w:ind w:left="972"/>
              <w:rPr>
                <w:rFonts w:asciiTheme="minorHAnsi" w:eastAsia="Calibri" w:hAnsiTheme="minorHAnsi" w:cstheme="minorHAnsi"/>
                <w:i w:val="0"/>
                <w:sz w:val="12"/>
              </w:rPr>
            </w:pPr>
          </w:p>
          <w:p w14:paraId="62A25352" w14:textId="77777777" w:rsidR="002456C7" w:rsidRPr="00A05A69" w:rsidRDefault="002456C7" w:rsidP="00A05A69">
            <w:pPr>
              <w:pStyle w:val="TableTitle"/>
              <w:keepLines w:val="0"/>
              <w:suppressAutoHyphens w:val="0"/>
              <w:spacing w:before="0"/>
              <w:ind w:firstLine="432"/>
              <w:rPr>
                <w:rFonts w:asciiTheme="minorHAnsi" w:eastAsia="Calibri" w:hAnsiTheme="minorHAnsi" w:cstheme="minorHAnsi"/>
                <w:i w:val="0"/>
                <w:sz w:val="18"/>
              </w:rPr>
            </w:pPr>
            <w:r w:rsidRPr="00A05A69">
              <w:rPr>
                <w:rFonts w:asciiTheme="minorHAnsi" w:eastAsia="Calibri" w:hAnsiTheme="minorHAnsi" w:cstheme="minorHAnsi"/>
                <w:i w:val="0"/>
                <w:sz w:val="18"/>
              </w:rPr>
              <w:t>½ inch - For only one pipe size – max length allowed is 10 feet</w:t>
            </w:r>
          </w:p>
          <w:p w14:paraId="08634F34" w14:textId="77777777" w:rsidR="002456C7" w:rsidRPr="00A05A69" w:rsidRDefault="002456C7" w:rsidP="00A05A69">
            <w:pPr>
              <w:pStyle w:val="TableTitle"/>
              <w:keepLines w:val="0"/>
              <w:tabs>
                <w:tab w:val="left" w:pos="1260"/>
              </w:tabs>
              <w:suppressAutoHyphens w:val="0"/>
              <w:spacing w:before="0"/>
              <w:ind w:left="1260" w:hanging="288"/>
              <w:rPr>
                <w:rFonts w:asciiTheme="minorHAnsi" w:eastAsia="Calibri" w:hAnsiTheme="minorHAnsi" w:cstheme="minorHAnsi"/>
                <w:i w:val="0"/>
                <w:sz w:val="18"/>
              </w:rPr>
            </w:pPr>
            <w:r w:rsidRPr="00A05A69">
              <w:rPr>
                <w:rFonts w:asciiTheme="minorHAnsi" w:eastAsia="Calibri" w:hAnsiTheme="minorHAnsi" w:cstheme="minorHAnsi"/>
                <w:i w:val="0"/>
                <w:sz w:val="18"/>
              </w:rPr>
              <w:t xml:space="preserve">   For combination pipe sizes the allowed length of ½-inch piping is 5 feet, and ¾ inch piping is 2.5 feet.</w:t>
            </w:r>
          </w:p>
          <w:p w14:paraId="64E22C45" w14:textId="77777777" w:rsidR="002456C7" w:rsidRPr="00A05A69" w:rsidRDefault="002456C7" w:rsidP="00A05A69">
            <w:pPr>
              <w:pStyle w:val="TableTitle"/>
              <w:keepLines w:val="0"/>
              <w:tabs>
                <w:tab w:val="left" w:pos="1260"/>
              </w:tabs>
              <w:suppressAutoHyphens w:val="0"/>
              <w:spacing w:before="0"/>
              <w:ind w:left="1260" w:hanging="288"/>
              <w:rPr>
                <w:rFonts w:asciiTheme="minorHAnsi" w:eastAsia="Calibri" w:hAnsiTheme="minorHAnsi" w:cstheme="minorHAnsi"/>
                <w:i w:val="0"/>
                <w:sz w:val="12"/>
              </w:rPr>
            </w:pPr>
          </w:p>
          <w:p w14:paraId="53C93D9D" w14:textId="77777777" w:rsidR="002456C7" w:rsidRPr="00F50C2D" w:rsidRDefault="002456C7" w:rsidP="00A05A69">
            <w:pPr>
              <w:pStyle w:val="TableTitle"/>
              <w:keepLines w:val="0"/>
              <w:suppressAutoHyphens w:val="0"/>
              <w:spacing w:before="0"/>
              <w:ind w:firstLine="432"/>
              <w:rPr>
                <w:rFonts w:asciiTheme="minorHAnsi" w:hAnsiTheme="minorHAnsi" w:cstheme="minorHAnsi"/>
              </w:rPr>
            </w:pPr>
            <w:r w:rsidRPr="00A05A69">
              <w:rPr>
                <w:rFonts w:asciiTheme="minorHAnsi" w:hAnsiTheme="minorHAnsi" w:cstheme="minorHAnsi"/>
                <w:i w:val="0"/>
                <w:sz w:val="18"/>
              </w:rPr>
              <w:t>¾ inch - For only one pipe size = 5 feet</w:t>
            </w:r>
          </w:p>
        </w:tc>
      </w:tr>
      <w:tr w:rsidR="002456C7" w:rsidRPr="009E01FE" w14:paraId="66E23959" w14:textId="77777777" w:rsidTr="00A05A69">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3D5E54A6" w14:textId="77777777" w:rsidR="002456C7" w:rsidRPr="0054271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A05A69">
              <w:rPr>
                <w:rFonts w:asciiTheme="minorHAnsi" w:hAnsiTheme="minorHAnsi" w:cstheme="minorHAnsi"/>
                <w:b/>
                <w:sz w:val="18"/>
                <w:szCs w:val="20"/>
              </w:rPr>
              <w:t xml:space="preserve">. </w:t>
            </w:r>
          </w:p>
        </w:tc>
      </w:tr>
    </w:tbl>
    <w:p w14:paraId="1EF948BA" w14:textId="136BA04F"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2456C7" w:rsidRPr="009E01FE" w14:paraId="196E8F5B" w14:textId="77777777" w:rsidTr="00A05A69">
        <w:trPr>
          <w:trHeight w:val="144"/>
          <w:tblHeader/>
        </w:trPr>
        <w:tc>
          <w:tcPr>
            <w:tcW w:w="10790" w:type="dxa"/>
            <w:gridSpan w:val="2"/>
            <w:tcBorders>
              <w:bottom w:val="single" w:sz="4" w:space="0" w:color="auto"/>
            </w:tcBorders>
          </w:tcPr>
          <w:p w14:paraId="0621AEA8" w14:textId="18510126" w:rsidR="002456C7" w:rsidRPr="00542719"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002456C7" w:rsidRPr="00542719">
              <w:rPr>
                <w:rFonts w:asciiTheme="minorHAnsi" w:hAnsiTheme="minorHAnsi" w:cstheme="minorHAnsi"/>
                <w:b/>
                <w:sz w:val="20"/>
                <w:szCs w:val="20"/>
              </w:rPr>
              <w:t xml:space="preserve">. </w:t>
            </w:r>
            <w:r w:rsidR="002456C7" w:rsidRPr="00AD0319">
              <w:rPr>
                <w:rFonts w:asciiTheme="minorHAnsi" w:hAnsiTheme="minorHAnsi" w:cstheme="minorHAnsi"/>
                <w:b/>
                <w:sz w:val="20"/>
                <w:szCs w:val="20"/>
              </w:rPr>
              <w:t>Mandatory Requirements</w:t>
            </w:r>
            <w:r w:rsidR="002456C7">
              <w:rPr>
                <w:rFonts w:asciiTheme="minorHAnsi" w:hAnsiTheme="minorHAnsi" w:cstheme="minorHAnsi"/>
                <w:b/>
                <w:sz w:val="20"/>
                <w:szCs w:val="20"/>
              </w:rPr>
              <w:t xml:space="preserve"> for a</w:t>
            </w:r>
            <w:r w:rsidR="002456C7" w:rsidRPr="0088204F">
              <w:rPr>
                <w:rFonts w:asciiTheme="minorHAnsi" w:hAnsiTheme="minorHAnsi" w:cstheme="minorHAnsi"/>
                <w:b/>
                <w:sz w:val="20"/>
                <w:szCs w:val="20"/>
              </w:rPr>
              <w:t>ll Recirculation System</w:t>
            </w:r>
            <w:r w:rsidR="002456C7">
              <w:rPr>
                <w:rFonts w:asciiTheme="minorHAnsi" w:hAnsiTheme="minorHAnsi" w:cstheme="minorHAnsi"/>
                <w:b/>
                <w:sz w:val="20"/>
                <w:szCs w:val="20"/>
              </w:rPr>
              <w:t>s</w:t>
            </w:r>
            <w:r w:rsidR="002456C7" w:rsidRPr="00542719">
              <w:rPr>
                <w:rFonts w:asciiTheme="minorHAnsi" w:hAnsiTheme="minorHAnsi" w:cstheme="minorHAnsi"/>
                <w:b/>
                <w:sz w:val="20"/>
                <w:szCs w:val="20"/>
              </w:rPr>
              <w:t xml:space="preserve"> (RA4.4.7)</w:t>
            </w:r>
          </w:p>
          <w:p w14:paraId="55362677"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42719">
              <w:rPr>
                <w:rFonts w:asciiTheme="minorHAnsi" w:hAnsiTheme="minorHAnsi" w:cstheme="minorHAnsi"/>
                <w:sz w:val="20"/>
                <w:szCs w:val="20"/>
              </w:rPr>
              <w:t>Systems that utilize this distribution type shall comply with these requirements.</w:t>
            </w:r>
          </w:p>
        </w:tc>
      </w:tr>
      <w:tr w:rsidR="002456C7" w:rsidRPr="009E01FE" w14:paraId="399E2E6D" w14:textId="77777777" w:rsidTr="00A05A69">
        <w:trPr>
          <w:trHeight w:val="144"/>
          <w:tblHeader/>
        </w:trPr>
        <w:tc>
          <w:tcPr>
            <w:tcW w:w="631" w:type="dxa"/>
            <w:vAlign w:val="center"/>
          </w:tcPr>
          <w:p w14:paraId="417E4DA8"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159" w:type="dxa"/>
            <w:vAlign w:val="center"/>
          </w:tcPr>
          <w:p w14:paraId="2575F755"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A check valve located between the recirculation pump and the water heater to prevent unintentional recirculation.</w:t>
            </w:r>
          </w:p>
        </w:tc>
      </w:tr>
      <w:tr w:rsidR="002456C7" w:rsidRPr="009E01FE" w14:paraId="0F5D04B2" w14:textId="77777777" w:rsidTr="00A05A69">
        <w:trPr>
          <w:trHeight w:val="144"/>
          <w:tblHeader/>
        </w:trPr>
        <w:tc>
          <w:tcPr>
            <w:tcW w:w="631" w:type="dxa"/>
            <w:vAlign w:val="center"/>
          </w:tcPr>
          <w:p w14:paraId="0467EE6F"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02</w:t>
            </w:r>
          </w:p>
        </w:tc>
        <w:tc>
          <w:tcPr>
            <w:tcW w:w="10159" w:type="dxa"/>
            <w:vAlign w:val="center"/>
          </w:tcPr>
          <w:p w14:paraId="2232BBD8"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asciiTheme="minorHAnsi" w:hAnsiTheme="minorHAnsi" w:cstheme="minorHAnsi"/>
                <w:sz w:val="18"/>
                <w:szCs w:val="20"/>
              </w:rPr>
              <w:t>Piping must take most direct path between water heater and fixtures.</w:t>
            </w:r>
          </w:p>
        </w:tc>
      </w:tr>
      <w:tr w:rsidR="002456C7" w:rsidRPr="009E01FE" w14:paraId="1018FA8B" w14:textId="77777777" w:rsidTr="00A05A69">
        <w:trPr>
          <w:trHeight w:val="144"/>
          <w:tblHeader/>
        </w:trPr>
        <w:tc>
          <w:tcPr>
            <w:tcW w:w="631" w:type="dxa"/>
            <w:vAlign w:val="center"/>
          </w:tcPr>
          <w:p w14:paraId="7E89CF1E"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03</w:t>
            </w:r>
          </w:p>
        </w:tc>
        <w:tc>
          <w:tcPr>
            <w:tcW w:w="10159" w:type="dxa"/>
            <w:vAlign w:val="center"/>
          </w:tcPr>
          <w:p w14:paraId="07DBA36B"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cstheme="minorHAnsi"/>
                <w:sz w:val="18"/>
                <w:szCs w:val="20"/>
              </w:rPr>
              <w:t>Insulation is not required on the cold water line when it is used as the return.</w:t>
            </w:r>
          </w:p>
        </w:tc>
      </w:tr>
      <w:tr w:rsidR="002456C7" w:rsidRPr="009E01FE" w14:paraId="1FC097CE" w14:textId="77777777" w:rsidTr="00A05A69">
        <w:trPr>
          <w:trHeight w:val="144"/>
          <w:tblHeader/>
        </w:trPr>
        <w:tc>
          <w:tcPr>
            <w:tcW w:w="631" w:type="dxa"/>
            <w:vAlign w:val="center"/>
          </w:tcPr>
          <w:p w14:paraId="29506297"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04</w:t>
            </w:r>
          </w:p>
        </w:tc>
        <w:tc>
          <w:tcPr>
            <w:tcW w:w="10159" w:type="dxa"/>
            <w:vAlign w:val="center"/>
          </w:tcPr>
          <w:p w14:paraId="0BE30843"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asciiTheme="minorHAnsi" w:hAnsiTheme="minorHAnsi" w:cstheme="minorHAnsi"/>
                <w:sz w:val="18"/>
                <w:szCs w:val="20"/>
              </w:rPr>
              <w:t>If more than one loop installed each loop shall have its own pump and controls.</w:t>
            </w:r>
          </w:p>
        </w:tc>
      </w:tr>
      <w:tr w:rsidR="002456C7" w:rsidRPr="009E01FE" w14:paraId="3D01B16B" w14:textId="77777777" w:rsidTr="00A05A69">
        <w:trPr>
          <w:trHeight w:val="144"/>
          <w:tblHeader/>
        </w:trPr>
        <w:tc>
          <w:tcPr>
            <w:tcW w:w="10790" w:type="dxa"/>
            <w:gridSpan w:val="2"/>
            <w:vAlign w:val="center"/>
          </w:tcPr>
          <w:p w14:paraId="3A8C8CC8"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2F1B6C4" w14:textId="11A5FC60"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2456C7" w:rsidRPr="009E01FE" w14:paraId="36C38DC0" w14:textId="77777777" w:rsidTr="00A05A6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8940308" w14:textId="4F47B8D0" w:rsidR="002456C7" w:rsidRPr="000E1923" w:rsidRDefault="005D11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002456C7" w:rsidRPr="00F43FA8">
              <w:rPr>
                <w:rFonts w:asciiTheme="minorHAnsi" w:hAnsiTheme="minorHAnsi" w:cstheme="minorHAnsi"/>
                <w:b/>
                <w:sz w:val="20"/>
                <w:szCs w:val="20"/>
              </w:rPr>
              <w:t>. Recirculation Non</w:t>
            </w:r>
            <w:r w:rsidR="002456C7" w:rsidRPr="00396DD3">
              <w:rPr>
                <w:rFonts w:asciiTheme="minorHAnsi" w:hAnsiTheme="minorHAnsi" w:cstheme="minorHAnsi"/>
                <w:b/>
                <w:sz w:val="20"/>
                <w:szCs w:val="20"/>
              </w:rPr>
              <w:t>-D</w:t>
            </w:r>
            <w:r w:rsidR="002456C7" w:rsidRPr="009E01FE">
              <w:rPr>
                <w:rFonts w:asciiTheme="minorHAnsi" w:hAnsiTheme="minorHAnsi" w:cstheme="minorHAnsi"/>
                <w:b/>
                <w:sz w:val="20"/>
                <w:szCs w:val="20"/>
              </w:rPr>
              <w:t xml:space="preserve">emand </w:t>
            </w:r>
            <w:r w:rsidR="002456C7" w:rsidRPr="00484154">
              <w:rPr>
                <w:rFonts w:asciiTheme="minorHAnsi" w:hAnsiTheme="minorHAnsi" w:cstheme="minorHAnsi"/>
                <w:b/>
                <w:sz w:val="20"/>
                <w:szCs w:val="20"/>
              </w:rPr>
              <w:t xml:space="preserve">Controls </w:t>
            </w:r>
            <w:r w:rsidR="002456C7" w:rsidRPr="00155D52">
              <w:rPr>
                <w:rFonts w:asciiTheme="minorHAnsi" w:hAnsiTheme="minorHAnsi" w:cstheme="minorHAnsi"/>
                <w:b/>
                <w:sz w:val="20"/>
                <w:szCs w:val="20"/>
              </w:rPr>
              <w:t xml:space="preserve">Requirements (R-ND) </w:t>
            </w:r>
            <w:r w:rsidR="002456C7" w:rsidRPr="00AD0319">
              <w:rPr>
                <w:rFonts w:asciiTheme="minorHAnsi" w:hAnsiTheme="minorHAnsi" w:cstheme="minorHAnsi"/>
                <w:b/>
                <w:sz w:val="20"/>
                <w:szCs w:val="20"/>
              </w:rPr>
              <w:t>(RA4.4.8)</w:t>
            </w:r>
          </w:p>
          <w:p w14:paraId="61453307" w14:textId="77777777" w:rsidR="002456C7" w:rsidRPr="00C672E8"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F50C2D">
              <w:rPr>
                <w:rFonts w:asciiTheme="minorHAnsi" w:hAnsiTheme="minorHAnsi" w:cstheme="minorHAnsi"/>
                <w:sz w:val="20"/>
                <w:szCs w:val="20"/>
              </w:rPr>
              <w:t>Systems that utilize this distribution type shall comply with these requirements</w:t>
            </w:r>
            <w:r w:rsidRPr="006A4AED">
              <w:rPr>
                <w:rFonts w:asciiTheme="minorHAnsi" w:hAnsiTheme="minorHAnsi" w:cstheme="minorHAnsi"/>
                <w:sz w:val="20"/>
                <w:szCs w:val="20"/>
              </w:rPr>
              <w:t>.</w:t>
            </w:r>
          </w:p>
        </w:tc>
      </w:tr>
      <w:tr w:rsidR="002456C7" w:rsidRPr="009E01FE" w14:paraId="6600461B" w14:textId="77777777" w:rsidTr="00A05A69">
        <w:trPr>
          <w:trHeight w:val="288"/>
          <w:tblHeader/>
        </w:trPr>
        <w:tc>
          <w:tcPr>
            <w:tcW w:w="625" w:type="dxa"/>
            <w:vAlign w:val="center"/>
          </w:tcPr>
          <w:p w14:paraId="0721E269"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165" w:type="dxa"/>
            <w:vAlign w:val="center"/>
          </w:tcPr>
          <w:p w14:paraId="39F77996"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456C7" w:rsidRPr="009E01FE" w14:paraId="7BC9184F" w14:textId="77777777" w:rsidTr="00A05A69">
        <w:trPr>
          <w:trHeight w:val="288"/>
          <w:tblHeader/>
        </w:trPr>
        <w:tc>
          <w:tcPr>
            <w:tcW w:w="10790" w:type="dxa"/>
            <w:gridSpan w:val="2"/>
            <w:tcBorders>
              <w:top w:val="single" w:sz="4" w:space="0" w:color="auto"/>
              <w:left w:val="single" w:sz="4" w:space="0" w:color="auto"/>
              <w:bottom w:val="single" w:sz="4" w:space="0" w:color="auto"/>
            </w:tcBorders>
            <w:vAlign w:val="center"/>
          </w:tcPr>
          <w:p w14:paraId="338E791D"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27CFB5FC" w14:textId="12146BAB"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876910" w:rsidRPr="006A4AED" w14:paraId="1A929385" w14:textId="77777777" w:rsidTr="00876910">
        <w:trPr>
          <w:trHeight w:val="144"/>
          <w:tblHeader/>
        </w:trPr>
        <w:tc>
          <w:tcPr>
            <w:tcW w:w="10790" w:type="dxa"/>
            <w:gridSpan w:val="2"/>
            <w:tcBorders>
              <w:bottom w:val="single" w:sz="4" w:space="0" w:color="auto"/>
            </w:tcBorders>
          </w:tcPr>
          <w:p w14:paraId="69C1EA2B" w14:textId="00C62841" w:rsidR="00876910" w:rsidRPr="006A4AED"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00876910" w:rsidRPr="006A4AED">
              <w:rPr>
                <w:rFonts w:asciiTheme="minorHAnsi" w:eastAsiaTheme="minorEastAsia" w:hAnsiTheme="minorHAnsi" w:cstheme="minorHAnsi"/>
                <w:b/>
                <w:sz w:val="20"/>
                <w:szCs w:val="20"/>
              </w:rPr>
              <w:t>. Dema</w:t>
            </w:r>
            <w:r w:rsidR="00876910">
              <w:rPr>
                <w:rFonts w:asciiTheme="minorHAnsi" w:eastAsiaTheme="minorEastAsia" w:hAnsiTheme="minorHAnsi" w:cstheme="minorHAnsi"/>
                <w:b/>
                <w:sz w:val="20"/>
                <w:szCs w:val="20"/>
              </w:rPr>
              <w:t xml:space="preserve">nd Recirculation Manual Control </w:t>
            </w:r>
            <w:r w:rsidR="00876910" w:rsidRPr="006A4AED">
              <w:rPr>
                <w:rFonts w:asciiTheme="minorHAnsi" w:eastAsiaTheme="minorEastAsia" w:hAnsiTheme="minorHAnsi" w:cstheme="minorHAnsi"/>
                <w:b/>
                <w:sz w:val="20"/>
                <w:szCs w:val="20"/>
              </w:rPr>
              <w:t>(R-DRmc) (RA4.4.9)</w:t>
            </w:r>
            <w:r w:rsidR="00876910">
              <w:rPr>
                <w:rFonts w:asciiTheme="minorHAnsi" w:eastAsiaTheme="minorEastAsia" w:hAnsiTheme="minorHAnsi" w:cstheme="minorHAnsi"/>
                <w:b/>
                <w:sz w:val="20"/>
                <w:szCs w:val="20"/>
              </w:rPr>
              <w:t xml:space="preserve">/Sensor Control </w:t>
            </w:r>
            <w:r w:rsidR="00876910" w:rsidRPr="00484154">
              <w:rPr>
                <w:rFonts w:asciiTheme="minorHAnsi" w:hAnsiTheme="minorHAnsi" w:cstheme="minorHAnsi"/>
                <w:b/>
                <w:sz w:val="20"/>
                <w:szCs w:val="20"/>
              </w:rPr>
              <w:t xml:space="preserve">(RDRsc) </w:t>
            </w:r>
            <w:r w:rsidR="00876910" w:rsidRPr="00155D52">
              <w:rPr>
                <w:rFonts w:asciiTheme="minorHAnsi" w:hAnsiTheme="minorHAnsi" w:cstheme="minorHAnsi"/>
                <w:b/>
                <w:sz w:val="20"/>
                <w:szCs w:val="20"/>
              </w:rPr>
              <w:t>(RA4.4.10</w:t>
            </w:r>
            <w:r w:rsidR="00876910" w:rsidRPr="00AD0319">
              <w:rPr>
                <w:rFonts w:asciiTheme="minorHAnsi" w:hAnsiTheme="minorHAnsi" w:cstheme="minorHAnsi"/>
                <w:b/>
                <w:sz w:val="20"/>
                <w:szCs w:val="20"/>
              </w:rPr>
              <w:t>)</w:t>
            </w:r>
            <w:r w:rsidR="00E879AA">
              <w:rPr>
                <w:rFonts w:asciiTheme="minorHAnsi" w:hAnsiTheme="minorHAnsi" w:cstheme="minorHAnsi"/>
                <w:b/>
                <w:sz w:val="20"/>
                <w:szCs w:val="20"/>
              </w:rPr>
              <w:t xml:space="preserve"> </w:t>
            </w:r>
            <w:r w:rsidR="00E879AA" w:rsidRPr="006A4AED">
              <w:rPr>
                <w:rFonts w:asciiTheme="minorHAnsi" w:eastAsiaTheme="minorEastAsia" w:hAnsiTheme="minorHAnsi" w:cstheme="minorHAnsi"/>
                <w:b/>
                <w:sz w:val="20"/>
                <w:szCs w:val="20"/>
              </w:rPr>
              <w:t>Requirements</w:t>
            </w:r>
          </w:p>
          <w:p w14:paraId="4F41637D" w14:textId="77777777" w:rsidR="00876910" w:rsidRPr="006A4AED"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42719">
              <w:rPr>
                <w:rFonts w:asciiTheme="minorHAnsi" w:eastAsiaTheme="minorEastAsia" w:hAnsiTheme="minorHAnsi" w:cstheme="minorHAnsi"/>
                <w:sz w:val="18"/>
                <w:szCs w:val="20"/>
              </w:rPr>
              <w:t>Systems that utilize this distribution type shall comply with these requirements.</w:t>
            </w:r>
          </w:p>
        </w:tc>
      </w:tr>
      <w:tr w:rsidR="00876910" w:rsidRPr="006A4AED" w14:paraId="31465C85" w14:textId="77777777" w:rsidTr="00876910">
        <w:trPr>
          <w:trHeight w:val="144"/>
          <w:tblHeader/>
        </w:trPr>
        <w:tc>
          <w:tcPr>
            <w:tcW w:w="627" w:type="dxa"/>
            <w:tcBorders>
              <w:top w:val="single" w:sz="4" w:space="0" w:color="auto"/>
            </w:tcBorders>
            <w:vAlign w:val="center"/>
          </w:tcPr>
          <w:p w14:paraId="0432186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63" w:type="dxa"/>
            <w:tcBorders>
              <w:top w:val="single" w:sz="4" w:space="0" w:color="auto"/>
            </w:tcBorders>
            <w:vAlign w:val="center"/>
          </w:tcPr>
          <w:p w14:paraId="10DE0A8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876910" w:rsidRPr="006A4AED" w14:paraId="5633898D" w14:textId="77777777" w:rsidTr="00876910">
        <w:trPr>
          <w:trHeight w:val="144"/>
          <w:tblHeader/>
        </w:trPr>
        <w:tc>
          <w:tcPr>
            <w:tcW w:w="627" w:type="dxa"/>
            <w:vAlign w:val="center"/>
          </w:tcPr>
          <w:p w14:paraId="735829B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63" w:type="dxa"/>
            <w:vAlign w:val="center"/>
          </w:tcPr>
          <w:p w14:paraId="1846262F" w14:textId="77777777" w:rsidR="00876910" w:rsidRPr="00542719" w:rsidRDefault="00876910" w:rsidP="00E879AA">
            <w:pPr>
              <w:keepNext/>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876910" w:rsidRPr="006A4AED" w14:paraId="3B479A3E" w14:textId="77777777" w:rsidTr="00876910">
        <w:trPr>
          <w:trHeight w:val="144"/>
          <w:tblHeader/>
        </w:trPr>
        <w:tc>
          <w:tcPr>
            <w:tcW w:w="627" w:type="dxa"/>
            <w:vAlign w:val="center"/>
          </w:tcPr>
          <w:p w14:paraId="1230D41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63" w:type="dxa"/>
            <w:vAlign w:val="center"/>
          </w:tcPr>
          <w:p w14:paraId="764474F4"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Manual controls may be active by wired or wireless mechanisms. </w:t>
            </w:r>
          </w:p>
        </w:tc>
      </w:tr>
      <w:tr w:rsidR="00876910" w:rsidRPr="006A4AED" w14:paraId="1F114BD7" w14:textId="77777777" w:rsidTr="00876910">
        <w:trPr>
          <w:trHeight w:val="144"/>
          <w:tblHeader/>
        </w:trPr>
        <w:tc>
          <w:tcPr>
            <w:tcW w:w="627" w:type="dxa"/>
            <w:vAlign w:val="center"/>
          </w:tcPr>
          <w:p w14:paraId="44F5220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04</w:t>
            </w:r>
          </w:p>
        </w:tc>
        <w:tc>
          <w:tcPr>
            <w:tcW w:w="10163" w:type="dxa"/>
            <w:vAlign w:val="center"/>
          </w:tcPr>
          <w:p w14:paraId="0B282B49"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876910" w:rsidRPr="006A4AED" w14:paraId="7C49A593" w14:textId="77777777" w:rsidTr="00876910">
        <w:trPr>
          <w:trHeight w:val="144"/>
          <w:tblHeader/>
        </w:trPr>
        <w:tc>
          <w:tcPr>
            <w:tcW w:w="627" w:type="dxa"/>
            <w:vAlign w:val="center"/>
          </w:tcPr>
          <w:p w14:paraId="7597330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05</w:t>
            </w:r>
          </w:p>
        </w:tc>
        <w:tc>
          <w:tcPr>
            <w:tcW w:w="10163" w:type="dxa"/>
            <w:vAlign w:val="center"/>
          </w:tcPr>
          <w:p w14:paraId="448E3930"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Pump and control placement shall meet one of the following criteria: </w:t>
            </w:r>
          </w:p>
          <w:p w14:paraId="1F34BA96"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44E6BF4B"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3457FED"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876910" w:rsidRPr="006A4AED" w14:paraId="49DAB0A6" w14:textId="77777777" w:rsidTr="00876910">
        <w:trPr>
          <w:trHeight w:val="144"/>
          <w:tblHeader/>
        </w:trPr>
        <w:tc>
          <w:tcPr>
            <w:tcW w:w="627" w:type="dxa"/>
            <w:vAlign w:val="center"/>
          </w:tcPr>
          <w:p w14:paraId="3061E99F"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06</w:t>
            </w:r>
          </w:p>
        </w:tc>
        <w:tc>
          <w:tcPr>
            <w:tcW w:w="10163" w:type="dxa"/>
            <w:vAlign w:val="center"/>
          </w:tcPr>
          <w:p w14:paraId="374C3DE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02F05351" w14:textId="77777777" w:rsidR="00876910" w:rsidRPr="00542719" w:rsidRDefault="00876910">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10°F (5.6°C) above the initial temperature of the water in the pipe</w:t>
            </w:r>
          </w:p>
          <w:p w14:paraId="58B8EFF7" w14:textId="77777777" w:rsidR="00876910" w:rsidRPr="00542719" w:rsidRDefault="00876910">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102°F (38.9°C).</w:t>
            </w:r>
          </w:p>
        </w:tc>
      </w:tr>
      <w:tr w:rsidR="00876910" w:rsidRPr="006A4AED" w14:paraId="43780B17" w14:textId="77777777" w:rsidTr="00876910">
        <w:trPr>
          <w:trHeight w:val="144"/>
          <w:tblHeader/>
        </w:trPr>
        <w:tc>
          <w:tcPr>
            <w:tcW w:w="627" w:type="dxa"/>
            <w:vAlign w:val="center"/>
          </w:tcPr>
          <w:p w14:paraId="65B7999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07</w:t>
            </w:r>
          </w:p>
        </w:tc>
        <w:tc>
          <w:tcPr>
            <w:tcW w:w="10163" w:type="dxa"/>
            <w:vAlign w:val="center"/>
          </w:tcPr>
          <w:p w14:paraId="4F8BDBB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42719">
              <w:rPr>
                <w:rFonts w:asciiTheme="minorHAnsi" w:eastAsiaTheme="minorEastAsia" w:hAnsiTheme="minorHAnsi" w:cstheme="minorHAnsi"/>
                <w:sz w:val="18"/>
                <w:szCs w:val="20"/>
              </w:rPr>
              <w:t xml:space="preserve">Controls shall limit operation to no more than 5 minutes following activation.  </w:t>
            </w:r>
          </w:p>
        </w:tc>
      </w:tr>
      <w:tr w:rsidR="00876910" w:rsidRPr="006A4AED" w14:paraId="27012D5C" w14:textId="77777777" w:rsidTr="00876910">
        <w:trPr>
          <w:trHeight w:val="144"/>
          <w:tblHeader/>
        </w:trPr>
        <w:tc>
          <w:tcPr>
            <w:tcW w:w="10790" w:type="dxa"/>
            <w:gridSpan w:val="2"/>
            <w:vAlign w:val="center"/>
          </w:tcPr>
          <w:p w14:paraId="6F4E3982" w14:textId="77777777" w:rsidR="00876910" w:rsidRPr="006A4AED" w:rsidRDefault="00876910"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19D36D68" w14:textId="77777777"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483"/>
        <w:gridCol w:w="5665"/>
      </w:tblGrid>
      <w:tr w:rsidR="00AC4B2D" w:rsidRPr="00323F2C" w14:paraId="0F7F44A5" w14:textId="77777777" w:rsidTr="00CF186E">
        <w:trPr>
          <w:trHeight w:val="144"/>
          <w:tblHeader/>
        </w:trPr>
        <w:tc>
          <w:tcPr>
            <w:tcW w:w="10790" w:type="dxa"/>
            <w:gridSpan w:val="3"/>
            <w:tcBorders>
              <w:bottom w:val="single" w:sz="4" w:space="0" w:color="auto"/>
            </w:tcBorders>
          </w:tcPr>
          <w:p w14:paraId="0F7F44A3" w14:textId="525714E9" w:rsidR="00AC4B2D" w:rsidRPr="00D75806" w:rsidRDefault="005D11BC"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Q</w:t>
            </w:r>
            <w:r w:rsidR="00AC4B2D" w:rsidRPr="00C80016">
              <w:rPr>
                <w:rFonts w:asciiTheme="minorHAnsi" w:hAnsiTheme="minorHAnsi" w:cstheme="minorHAnsi"/>
                <w:b/>
                <w:sz w:val="20"/>
                <w:szCs w:val="18"/>
              </w:rPr>
              <w:t xml:space="preserve">. HERS-Verified </w:t>
            </w:r>
            <w:r w:rsidR="00AC4B2D" w:rsidRPr="0053169A">
              <w:rPr>
                <w:rFonts w:asciiTheme="minorHAnsi" w:hAnsiTheme="minorHAnsi" w:cstheme="minorHAnsi"/>
                <w:b/>
                <w:sz w:val="20"/>
                <w:szCs w:val="18"/>
              </w:rPr>
              <w:t>Demand Recirculation Manual Control</w:t>
            </w:r>
            <w:r w:rsidR="00E879AA">
              <w:rPr>
                <w:rFonts w:asciiTheme="minorHAnsi" w:hAnsiTheme="minorHAnsi" w:cstheme="minorHAnsi"/>
                <w:b/>
                <w:sz w:val="20"/>
                <w:szCs w:val="18"/>
              </w:rPr>
              <w:t xml:space="preserve"> </w:t>
            </w:r>
            <w:r w:rsidR="00E879AA" w:rsidRPr="00C80016">
              <w:rPr>
                <w:rFonts w:asciiTheme="minorHAnsi" w:hAnsiTheme="minorHAnsi" w:cstheme="minorHAnsi"/>
                <w:b/>
                <w:sz w:val="20"/>
                <w:szCs w:val="18"/>
              </w:rPr>
              <w:t>(RDRmc-H)</w:t>
            </w:r>
            <w:r w:rsidR="00E879AA" w:rsidRPr="0053169A">
              <w:rPr>
                <w:rFonts w:asciiTheme="minorHAnsi" w:hAnsiTheme="minorHAnsi" w:cstheme="minorHAnsi"/>
                <w:b/>
                <w:sz w:val="20"/>
                <w:szCs w:val="18"/>
              </w:rPr>
              <w:t xml:space="preserve"> (RA3.6.6)</w:t>
            </w:r>
            <w:r w:rsidR="00E879AA">
              <w:rPr>
                <w:rFonts w:asciiTheme="minorHAnsi" w:hAnsiTheme="minorHAnsi" w:cstheme="minorHAnsi"/>
                <w:b/>
                <w:sz w:val="20"/>
                <w:szCs w:val="18"/>
              </w:rPr>
              <w:t xml:space="preserve">/Sensor Control </w:t>
            </w:r>
            <w:r w:rsidR="00E879AA" w:rsidRPr="001602AA">
              <w:rPr>
                <w:rFonts w:asciiTheme="minorHAnsi" w:hAnsiTheme="minorHAnsi" w:cstheme="minorHAnsi"/>
                <w:b/>
                <w:sz w:val="18"/>
                <w:szCs w:val="18"/>
              </w:rPr>
              <w:t>(RDRsc-H)</w:t>
            </w:r>
            <w:r w:rsidR="00E879AA">
              <w:rPr>
                <w:rFonts w:asciiTheme="minorHAnsi" w:hAnsiTheme="minorHAnsi" w:cstheme="minorHAnsi"/>
                <w:b/>
                <w:sz w:val="18"/>
                <w:szCs w:val="18"/>
              </w:rPr>
              <w:t xml:space="preserve"> </w:t>
            </w:r>
            <w:r w:rsidR="00E879AA" w:rsidRPr="001602AA">
              <w:rPr>
                <w:rFonts w:asciiTheme="minorHAnsi" w:hAnsiTheme="minorHAnsi" w:cstheme="minorHAnsi"/>
                <w:b/>
                <w:sz w:val="18"/>
                <w:szCs w:val="18"/>
              </w:rPr>
              <w:t>(RA3.6.7)</w:t>
            </w:r>
            <w:r w:rsidR="001938BC" w:rsidRPr="00D75806">
              <w:rPr>
                <w:rFonts w:asciiTheme="minorHAnsi" w:hAnsiTheme="minorHAnsi" w:cstheme="minorHAnsi"/>
                <w:b/>
                <w:sz w:val="20"/>
                <w:szCs w:val="18"/>
              </w:rPr>
              <w:t xml:space="preserve"> Requirements</w:t>
            </w:r>
            <w:r w:rsidR="005C69A2">
              <w:rPr>
                <w:rFonts w:asciiTheme="minorHAnsi" w:hAnsiTheme="minorHAnsi" w:cstheme="minorHAnsi"/>
                <w:b/>
                <w:sz w:val="20"/>
                <w:szCs w:val="18"/>
              </w:rPr>
              <w:t xml:space="preserve"> </w:t>
            </w:r>
          </w:p>
          <w:p w14:paraId="0F7F44A4" w14:textId="77777777" w:rsidR="001938BC" w:rsidRPr="00D75806"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D75806">
              <w:rPr>
                <w:rFonts w:asciiTheme="minorHAnsi" w:hAnsiTheme="minorHAnsi" w:cstheme="minorHAnsi"/>
                <w:sz w:val="20"/>
                <w:szCs w:val="18"/>
              </w:rPr>
              <w:t>Systems that utilize this distribution type shall comply with these requirements</w:t>
            </w:r>
          </w:p>
        </w:tc>
      </w:tr>
      <w:tr w:rsidR="00E879AA" w:rsidRPr="00323F2C" w14:paraId="714E95E7" w14:textId="77777777" w:rsidTr="00CF186E">
        <w:trPr>
          <w:trHeight w:val="144"/>
          <w:tblHeader/>
        </w:trPr>
        <w:tc>
          <w:tcPr>
            <w:tcW w:w="642" w:type="dxa"/>
            <w:tcBorders>
              <w:bottom w:val="single" w:sz="4" w:space="0" w:color="auto"/>
            </w:tcBorders>
          </w:tcPr>
          <w:p w14:paraId="0D06823D" w14:textId="3AAD1F9E" w:rsidR="00E879AA" w:rsidRPr="00A05A69" w:rsidDel="006E1E98" w:rsidRDefault="00E879AA"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A05A69">
              <w:rPr>
                <w:rFonts w:asciiTheme="minorHAnsi" w:hAnsiTheme="minorHAnsi" w:cstheme="minorHAnsi"/>
                <w:sz w:val="20"/>
                <w:szCs w:val="18"/>
              </w:rPr>
              <w:t>01</w:t>
            </w:r>
          </w:p>
        </w:tc>
        <w:tc>
          <w:tcPr>
            <w:tcW w:w="10148" w:type="dxa"/>
            <w:gridSpan w:val="2"/>
            <w:tcBorders>
              <w:bottom w:val="single" w:sz="4" w:space="0" w:color="auto"/>
            </w:tcBorders>
          </w:tcPr>
          <w:p w14:paraId="50E4B708" w14:textId="32C0AAF0" w:rsidR="00E879AA" w:rsidRPr="00583B52" w:rsidDel="006E1E98"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sz w:val="18"/>
                <w:szCs w:val="18"/>
              </w:rPr>
              <w:t xml:space="preserve">HERS rater shall perform a visual inspection </w:t>
            </w:r>
            <w:r w:rsidR="004C395F" w:rsidRPr="004C395F">
              <w:rPr>
                <w:rFonts w:asciiTheme="minorHAnsi" w:hAnsiTheme="minorHAnsi" w:cstheme="minorHAnsi"/>
                <w:sz w:val="18"/>
                <w:szCs w:val="18"/>
              </w:rPr>
              <w:t>to veri</w:t>
            </w:r>
            <w:r w:rsidR="004C395F">
              <w:rPr>
                <w:rFonts w:asciiTheme="minorHAnsi" w:hAnsiTheme="minorHAnsi" w:cstheme="minorHAnsi"/>
                <w:sz w:val="18"/>
                <w:szCs w:val="18"/>
              </w:rPr>
              <w:t xml:space="preserve">fy that the demand pump, manual/sensor </w:t>
            </w:r>
            <w:r w:rsidR="004C395F" w:rsidRPr="004C395F">
              <w:rPr>
                <w:rFonts w:asciiTheme="minorHAnsi" w:hAnsiTheme="minorHAnsi" w:cstheme="minorHAnsi"/>
                <w:sz w:val="18"/>
                <w:szCs w:val="18"/>
              </w:rPr>
              <w:t>controls and thermo-sensor are</w:t>
            </w:r>
            <w:r w:rsidR="004C395F">
              <w:rPr>
                <w:rFonts w:asciiTheme="minorHAnsi" w:hAnsiTheme="minorHAnsi" w:cstheme="minorHAnsi"/>
                <w:sz w:val="18"/>
                <w:szCs w:val="18"/>
              </w:rPr>
              <w:t xml:space="preserve"> present and operating properly </w:t>
            </w:r>
            <w:r w:rsidR="00CE2B87">
              <w:rPr>
                <w:rFonts w:asciiTheme="minorHAnsi" w:hAnsiTheme="minorHAnsi" w:cstheme="minorHAnsi"/>
                <w:sz w:val="18"/>
                <w:szCs w:val="18"/>
              </w:rPr>
              <w:t xml:space="preserve">consistent </w:t>
            </w:r>
            <w:r w:rsidR="004C395F">
              <w:rPr>
                <w:rFonts w:asciiTheme="minorHAnsi" w:hAnsiTheme="minorHAnsi" w:cstheme="minorHAnsi"/>
                <w:sz w:val="18"/>
                <w:szCs w:val="18"/>
              </w:rPr>
              <w:t>with the applicable requirements of RA4.4.9 and RA4.4.10</w:t>
            </w:r>
          </w:p>
        </w:tc>
      </w:tr>
      <w:tr w:rsidR="00CF186E" w:rsidRPr="00323F2C" w14:paraId="36BCE13A" w14:textId="77777777" w:rsidTr="00450E94">
        <w:trPr>
          <w:trHeight w:val="144"/>
          <w:tblHeader/>
        </w:trPr>
        <w:tc>
          <w:tcPr>
            <w:tcW w:w="642" w:type="dxa"/>
            <w:tcBorders>
              <w:bottom w:val="single" w:sz="4" w:space="0" w:color="auto"/>
            </w:tcBorders>
            <w:vAlign w:val="center"/>
          </w:tcPr>
          <w:p w14:paraId="5E0C34FF" w14:textId="61A49284" w:rsidR="00CF186E" w:rsidRPr="00450E94"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4483" w:type="dxa"/>
            <w:tcBorders>
              <w:bottom w:val="single" w:sz="4" w:space="0" w:color="auto"/>
            </w:tcBorders>
            <w:vAlign w:val="center"/>
          </w:tcPr>
          <w:p w14:paraId="4CE40F0D" w14:textId="03755750" w:rsidR="00CF186E" w:rsidRPr="00B71192"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5665" w:type="dxa"/>
            <w:tcBorders>
              <w:bottom w:val="single" w:sz="4" w:space="0" w:color="auto"/>
            </w:tcBorders>
            <w:vAlign w:val="center"/>
          </w:tcPr>
          <w:p w14:paraId="47A35907" w14:textId="77777777" w:rsidR="00CF186E" w:rsidRPr="00B71192" w:rsidRDefault="00CF186E" w:rsidP="00CF186E">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609B3305" w14:textId="77777777" w:rsidR="00CF186E" w:rsidRPr="00B71192" w:rsidRDefault="00CF186E" w:rsidP="00CF186E">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1559F29B" w14:textId="3D0140BA" w:rsidR="00CF186E" w:rsidRPr="00450E94" w:rsidRDefault="00CF186E"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CF186E" w:rsidRPr="00323F2C" w14:paraId="77ED4D6F" w14:textId="77777777" w:rsidTr="00450E94">
        <w:trPr>
          <w:trHeight w:val="144"/>
          <w:tblHeader/>
        </w:trPr>
        <w:tc>
          <w:tcPr>
            <w:tcW w:w="642" w:type="dxa"/>
            <w:tcBorders>
              <w:bottom w:val="single" w:sz="4" w:space="0" w:color="auto"/>
            </w:tcBorders>
          </w:tcPr>
          <w:p w14:paraId="183B6CE6" w14:textId="78A691E9" w:rsidR="00CF186E" w:rsidRPr="00450E94"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148" w:type="dxa"/>
            <w:gridSpan w:val="2"/>
            <w:tcBorders>
              <w:bottom w:val="single" w:sz="4" w:space="0" w:color="auto"/>
            </w:tcBorders>
            <w:vAlign w:val="center"/>
          </w:tcPr>
          <w:p w14:paraId="3ACD7AD0" w14:textId="13E441FD" w:rsidR="00CF186E" w:rsidRPr="00B71192"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p>
        </w:tc>
      </w:tr>
      <w:tr w:rsidR="00CF186E" w:rsidRPr="00323F2C" w14:paraId="0F7F44D3" w14:textId="77777777" w:rsidTr="00CF186E">
        <w:trPr>
          <w:trHeight w:val="144"/>
          <w:tblHeader/>
        </w:trPr>
        <w:tc>
          <w:tcPr>
            <w:tcW w:w="10790" w:type="dxa"/>
            <w:gridSpan w:val="3"/>
            <w:vAlign w:val="center"/>
          </w:tcPr>
          <w:p w14:paraId="0F7F44D2" w14:textId="61747653" w:rsidR="00CF186E" w:rsidRPr="00D75806" w:rsidRDefault="00212109"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0F7F4506" w14:textId="77777777" w:rsidR="00AC4B2D" w:rsidRPr="00A05A69" w:rsidRDefault="00AC4B2D" w:rsidP="00DC522B">
      <w:pPr>
        <w:spacing w:after="0" w:line="240" w:lineRule="auto"/>
        <w:rPr>
          <w:rFonts w:asciiTheme="minorHAnsi" w:hAnsiTheme="minorHAnsi" w:cstheme="minorHAnsi"/>
          <w:b/>
          <w:sz w:val="18"/>
          <w:szCs w:val="18"/>
        </w:rPr>
      </w:pPr>
    </w:p>
    <w:tbl>
      <w:tblPr>
        <w:tblW w:w="10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4"/>
      </w:tblGrid>
      <w:tr w:rsidR="00526D3D" w:rsidRPr="00323F2C" w14:paraId="5FB1C8E2" w14:textId="77777777" w:rsidTr="00450E94">
        <w:trPr>
          <w:trHeight w:val="182"/>
        </w:trPr>
        <w:tc>
          <w:tcPr>
            <w:tcW w:w="10854" w:type="dxa"/>
            <w:tcBorders>
              <w:top w:val="single" w:sz="4" w:space="0" w:color="000000"/>
              <w:left w:val="single" w:sz="4" w:space="0" w:color="000000"/>
              <w:bottom w:val="single" w:sz="4" w:space="0" w:color="000000"/>
              <w:right w:val="single" w:sz="4" w:space="0" w:color="000000"/>
            </w:tcBorders>
            <w:vAlign w:val="center"/>
          </w:tcPr>
          <w:p w14:paraId="79CD9A9F" w14:textId="4BEC2A3D" w:rsidR="00526D3D" w:rsidRPr="00A05A69" w:rsidRDefault="005D11BC">
            <w:pPr>
              <w:spacing w:after="0"/>
              <w:rPr>
                <w:rFonts w:asciiTheme="minorHAnsi" w:hAnsiTheme="minorHAnsi" w:cstheme="minorHAnsi"/>
                <w:b/>
                <w:sz w:val="18"/>
                <w:szCs w:val="18"/>
              </w:rPr>
            </w:pPr>
            <w:r>
              <w:rPr>
                <w:rFonts w:asciiTheme="minorHAnsi" w:hAnsiTheme="minorHAnsi" w:cstheme="minorHAnsi"/>
                <w:b/>
                <w:sz w:val="18"/>
                <w:szCs w:val="18"/>
              </w:rPr>
              <w:t>R</w:t>
            </w:r>
            <w:r w:rsidR="00526D3D" w:rsidRPr="00A05A69">
              <w:rPr>
                <w:rFonts w:asciiTheme="minorHAnsi" w:hAnsiTheme="minorHAnsi" w:cstheme="minorHAnsi"/>
                <w:b/>
                <w:sz w:val="18"/>
                <w:szCs w:val="18"/>
              </w:rPr>
              <w:t xml:space="preserve">. </w:t>
            </w:r>
            <w:r w:rsidR="005C2F04">
              <w:rPr>
                <w:rFonts w:asciiTheme="minorHAnsi" w:hAnsiTheme="minorHAnsi" w:cstheme="minorHAnsi"/>
                <w:b/>
                <w:sz w:val="18"/>
                <w:szCs w:val="18"/>
              </w:rPr>
              <w:t>Determination of HERS Verification Compliance</w:t>
            </w:r>
          </w:p>
        </w:tc>
      </w:tr>
      <w:tr w:rsidR="00526D3D" w:rsidRPr="00323F2C" w14:paraId="0A99384A" w14:textId="77777777" w:rsidTr="00450E94">
        <w:trPr>
          <w:trHeight w:val="422"/>
        </w:trPr>
        <w:tc>
          <w:tcPr>
            <w:tcW w:w="10854" w:type="dxa"/>
            <w:tcBorders>
              <w:top w:val="single" w:sz="4" w:space="0" w:color="000000"/>
              <w:left w:val="single" w:sz="4" w:space="0" w:color="000000"/>
              <w:bottom w:val="single" w:sz="4" w:space="0" w:color="000000"/>
              <w:right w:val="single" w:sz="4" w:space="0" w:color="000000"/>
            </w:tcBorders>
            <w:vAlign w:val="center"/>
          </w:tcPr>
          <w:p w14:paraId="42748182" w14:textId="77777777" w:rsidR="00526D3D" w:rsidRPr="00DF3388" w:rsidRDefault="00526D3D" w:rsidP="00C309E7">
            <w:pPr>
              <w:spacing w:after="0" w:line="240" w:lineRule="auto"/>
              <w:rPr>
                <w:rFonts w:asciiTheme="minorHAnsi" w:hAnsiTheme="minorHAnsi" w:cstheme="minorHAnsi"/>
                <w:b/>
                <w:sz w:val="18"/>
                <w:szCs w:val="18"/>
              </w:rPr>
            </w:pPr>
          </w:p>
        </w:tc>
      </w:tr>
    </w:tbl>
    <w:p w14:paraId="0F7F4507" w14:textId="77777777" w:rsidR="00AC4B2D" w:rsidRPr="00A05A69" w:rsidRDefault="00AC4B2D" w:rsidP="00DC522B">
      <w:pPr>
        <w:spacing w:after="0" w:line="240" w:lineRule="auto"/>
        <w:rPr>
          <w:rFonts w:asciiTheme="minorHAnsi" w:hAnsiTheme="minorHAnsi" w:cstheme="minorHAnsi"/>
          <w:b/>
          <w:sz w:val="18"/>
          <w:szCs w:val="18"/>
        </w:rPr>
      </w:pPr>
    </w:p>
    <w:p w14:paraId="3BBB4A2A" w14:textId="77777777" w:rsidR="00707B29" w:rsidRPr="00A05A69" w:rsidRDefault="00707B29" w:rsidP="00DC522B">
      <w:pPr>
        <w:spacing w:after="0" w:line="240" w:lineRule="auto"/>
        <w:rPr>
          <w:rFonts w:asciiTheme="minorHAnsi" w:hAnsiTheme="minorHAnsi" w:cstheme="minorHAnsi"/>
          <w:sz w:val="18"/>
          <w:szCs w:val="18"/>
        </w:rPr>
      </w:pPr>
    </w:p>
    <w:p w14:paraId="0F7F4534" w14:textId="77777777" w:rsidR="006D2E42" w:rsidRPr="00A05A69" w:rsidRDefault="006D2E42" w:rsidP="00DC522B">
      <w:pPr>
        <w:spacing w:after="0" w:line="240" w:lineRule="auto"/>
        <w:rPr>
          <w:rFonts w:asciiTheme="minorHAnsi" w:hAnsiTheme="minorHAnsi" w:cstheme="minorHAnsi"/>
          <w:b/>
          <w:sz w:val="18"/>
          <w:szCs w:val="18"/>
        </w:rPr>
      </w:pPr>
    </w:p>
    <w:p w14:paraId="0F7F4535" w14:textId="77777777" w:rsidR="006D2E42" w:rsidRPr="00A05A69" w:rsidRDefault="006D2E42" w:rsidP="00DC522B">
      <w:pPr>
        <w:spacing w:after="0" w:line="240" w:lineRule="auto"/>
        <w:rPr>
          <w:rFonts w:asciiTheme="minorHAnsi" w:hAnsiTheme="minorHAnsi" w:cs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212109" w:rsidRPr="00212109" w14:paraId="5692E0D2" w14:textId="77777777" w:rsidTr="003317CB">
        <w:trPr>
          <w:trHeight w:val="288"/>
        </w:trPr>
        <w:tc>
          <w:tcPr>
            <w:tcW w:w="10795" w:type="dxa"/>
            <w:gridSpan w:val="2"/>
            <w:vAlign w:val="center"/>
          </w:tcPr>
          <w:p w14:paraId="45688A6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212109">
              <w:rPr>
                <w:rFonts w:eastAsia="Times New Roman" w:cs="Arial"/>
                <w:b/>
                <w:caps/>
                <w:sz w:val="18"/>
                <w:szCs w:val="18"/>
              </w:rPr>
              <w:lastRenderedPageBreak/>
              <w:t>Documentation Author's Declaration Statement</w:t>
            </w:r>
          </w:p>
        </w:tc>
      </w:tr>
      <w:tr w:rsidR="00212109" w:rsidRPr="00212109" w14:paraId="15C77C26" w14:textId="77777777" w:rsidTr="003317CB">
        <w:trPr>
          <w:trHeight w:val="360"/>
        </w:trPr>
        <w:tc>
          <w:tcPr>
            <w:tcW w:w="10795" w:type="dxa"/>
            <w:gridSpan w:val="2"/>
            <w:vAlign w:val="center"/>
          </w:tcPr>
          <w:p w14:paraId="5BC7A9BC" w14:textId="77777777" w:rsidR="00212109" w:rsidRPr="00212109" w:rsidRDefault="00212109" w:rsidP="003317CB">
            <w:pPr>
              <w:keepNext/>
              <w:numPr>
                <w:ilvl w:val="0"/>
                <w:numId w:val="49"/>
              </w:numPr>
              <w:spacing w:after="0" w:line="240" w:lineRule="auto"/>
              <w:ind w:left="360" w:hanging="270"/>
              <w:rPr>
                <w:rFonts w:eastAsia="Times New Roman"/>
                <w:sz w:val="18"/>
                <w:szCs w:val="18"/>
              </w:rPr>
            </w:pPr>
            <w:r w:rsidRPr="00212109">
              <w:rPr>
                <w:rFonts w:eastAsia="Times New Roman"/>
                <w:sz w:val="18"/>
                <w:szCs w:val="18"/>
              </w:rPr>
              <w:t>I certify that this Certificate of Verification documentation is accurate and complete.</w:t>
            </w:r>
          </w:p>
        </w:tc>
      </w:tr>
      <w:tr w:rsidR="00212109" w:rsidRPr="00212109" w14:paraId="6D49C94F" w14:textId="77777777" w:rsidTr="003317CB">
        <w:trPr>
          <w:trHeight w:val="360"/>
        </w:trPr>
        <w:tc>
          <w:tcPr>
            <w:tcW w:w="4637" w:type="dxa"/>
          </w:tcPr>
          <w:p w14:paraId="20F27208"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Documentation Author Name:</w:t>
            </w:r>
          </w:p>
        </w:tc>
        <w:tc>
          <w:tcPr>
            <w:tcW w:w="6158" w:type="dxa"/>
          </w:tcPr>
          <w:p w14:paraId="100D678A"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Documentation Author Signature:</w:t>
            </w:r>
          </w:p>
        </w:tc>
      </w:tr>
      <w:tr w:rsidR="00212109" w:rsidRPr="00212109" w14:paraId="03F41178" w14:textId="77777777" w:rsidTr="003317CB">
        <w:trPr>
          <w:trHeight w:val="360"/>
        </w:trPr>
        <w:tc>
          <w:tcPr>
            <w:tcW w:w="4637" w:type="dxa"/>
          </w:tcPr>
          <w:p w14:paraId="42BCD409"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Company:</w:t>
            </w:r>
          </w:p>
        </w:tc>
        <w:tc>
          <w:tcPr>
            <w:tcW w:w="6158" w:type="dxa"/>
          </w:tcPr>
          <w:p w14:paraId="611F2C51"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Date Signed:</w:t>
            </w:r>
          </w:p>
        </w:tc>
      </w:tr>
      <w:tr w:rsidR="00212109" w:rsidRPr="00212109" w14:paraId="51036B6C" w14:textId="77777777" w:rsidTr="003317CB">
        <w:trPr>
          <w:trHeight w:val="360"/>
        </w:trPr>
        <w:tc>
          <w:tcPr>
            <w:tcW w:w="4637" w:type="dxa"/>
          </w:tcPr>
          <w:p w14:paraId="454EED9A"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Address:</w:t>
            </w:r>
          </w:p>
        </w:tc>
        <w:tc>
          <w:tcPr>
            <w:tcW w:w="6158" w:type="dxa"/>
          </w:tcPr>
          <w:p w14:paraId="7FFE11F2"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CEA/HERS Certification Information (if applicable):</w:t>
            </w:r>
          </w:p>
        </w:tc>
      </w:tr>
      <w:tr w:rsidR="00212109" w:rsidRPr="00212109" w14:paraId="32F67BAB" w14:textId="77777777" w:rsidTr="003317CB">
        <w:trPr>
          <w:trHeight w:val="360"/>
        </w:trPr>
        <w:tc>
          <w:tcPr>
            <w:tcW w:w="4637" w:type="dxa"/>
          </w:tcPr>
          <w:p w14:paraId="0B3CE77A"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City/State/Zip:</w:t>
            </w:r>
          </w:p>
        </w:tc>
        <w:tc>
          <w:tcPr>
            <w:tcW w:w="6158" w:type="dxa"/>
          </w:tcPr>
          <w:p w14:paraId="3A88F39C"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Phone:</w:t>
            </w:r>
          </w:p>
        </w:tc>
      </w:tr>
      <w:tr w:rsidR="00212109" w:rsidRPr="00212109" w14:paraId="6D46B041" w14:textId="77777777" w:rsidTr="003317CB">
        <w:tblPrEx>
          <w:tblCellMar>
            <w:left w:w="115" w:type="dxa"/>
            <w:right w:w="115" w:type="dxa"/>
          </w:tblCellMar>
        </w:tblPrEx>
        <w:trPr>
          <w:trHeight w:val="296"/>
        </w:trPr>
        <w:tc>
          <w:tcPr>
            <w:tcW w:w="10795" w:type="dxa"/>
            <w:gridSpan w:val="2"/>
            <w:vAlign w:val="center"/>
          </w:tcPr>
          <w:p w14:paraId="34F31A5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8"/>
                <w:szCs w:val="18"/>
              </w:rPr>
            </w:pPr>
            <w:r w:rsidRPr="00212109">
              <w:rPr>
                <w:rFonts w:eastAsia="Times New Roman" w:cs="Arial"/>
                <w:b/>
                <w:caps/>
                <w:sz w:val="18"/>
                <w:szCs w:val="18"/>
              </w:rPr>
              <w:t xml:space="preserve">Responsible Person's Declaration statement </w:t>
            </w:r>
          </w:p>
        </w:tc>
      </w:tr>
      <w:tr w:rsidR="00212109" w:rsidRPr="00212109" w14:paraId="6F169272" w14:textId="77777777" w:rsidTr="003317CB">
        <w:tblPrEx>
          <w:tblCellMar>
            <w:left w:w="115" w:type="dxa"/>
            <w:right w:w="115" w:type="dxa"/>
          </w:tblCellMar>
        </w:tblPrEx>
        <w:trPr>
          <w:trHeight w:val="504"/>
        </w:trPr>
        <w:tc>
          <w:tcPr>
            <w:tcW w:w="10795" w:type="dxa"/>
            <w:gridSpan w:val="2"/>
            <w:shd w:val="clear" w:color="auto" w:fill="auto"/>
          </w:tcPr>
          <w:p w14:paraId="4BE4AB58" w14:textId="77777777" w:rsidR="00212109" w:rsidRPr="00212109" w:rsidRDefault="00212109" w:rsidP="003317CB">
            <w:pPr>
              <w:keepNext/>
              <w:widowControl w:val="0"/>
              <w:spacing w:after="60" w:line="240" w:lineRule="auto"/>
              <w:ind w:right="90"/>
              <w:rPr>
                <w:rFonts w:eastAsia="Times New Roman"/>
                <w:snapToGrid w:val="0"/>
                <w:sz w:val="18"/>
                <w:szCs w:val="18"/>
              </w:rPr>
            </w:pPr>
            <w:r w:rsidRPr="00212109">
              <w:rPr>
                <w:rFonts w:eastAsia="Times New Roman"/>
                <w:snapToGrid w:val="0"/>
                <w:sz w:val="18"/>
                <w:szCs w:val="18"/>
              </w:rPr>
              <w:t xml:space="preserve">I certify the following under penalty of perjury, under the laws of the State of California: </w:t>
            </w:r>
          </w:p>
          <w:p w14:paraId="1E8E2105"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The information provided on this Certificate of Verification is true and correct.</w:t>
            </w:r>
          </w:p>
          <w:p w14:paraId="4D956C52"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I am the certified HERS Rater who performed the verification identified and reported on this Certificate of Verification (responsible rater).</w:t>
            </w:r>
          </w:p>
          <w:p w14:paraId="786965C5"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722A8D"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CD76A51"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12109" w:rsidRPr="00212109" w14:paraId="389C7138" w14:textId="77777777" w:rsidTr="003317CB">
        <w:tblPrEx>
          <w:tblCellMar>
            <w:left w:w="115" w:type="dxa"/>
            <w:right w:w="115" w:type="dxa"/>
          </w:tblCellMar>
        </w:tblPrEx>
        <w:trPr>
          <w:trHeight w:val="278"/>
        </w:trPr>
        <w:tc>
          <w:tcPr>
            <w:tcW w:w="10795" w:type="dxa"/>
            <w:gridSpan w:val="2"/>
            <w:vAlign w:val="center"/>
          </w:tcPr>
          <w:p w14:paraId="4FFD0458"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Arial"/>
                <w:b/>
                <w:caps/>
                <w:sz w:val="18"/>
                <w:szCs w:val="18"/>
              </w:rPr>
            </w:pPr>
            <w:r w:rsidRPr="00212109">
              <w:rPr>
                <w:rFonts w:eastAsia="Times New Roman" w:cs="Arial"/>
                <w:b/>
                <w:caps/>
                <w:sz w:val="18"/>
                <w:szCs w:val="18"/>
              </w:rPr>
              <w:t>BUILDER OR INSTALLER INFORMATION AS SHOWN ON THE CERTIFICATE OF INSTALLATION</w:t>
            </w:r>
          </w:p>
        </w:tc>
      </w:tr>
      <w:tr w:rsidR="00212109" w:rsidRPr="00212109" w14:paraId="5BD0A9C5" w14:textId="77777777" w:rsidTr="003317CB">
        <w:tblPrEx>
          <w:tblCellMar>
            <w:left w:w="115" w:type="dxa"/>
            <w:right w:w="115" w:type="dxa"/>
          </w:tblCellMar>
        </w:tblPrEx>
        <w:trPr>
          <w:trHeight w:hRule="exact" w:val="360"/>
        </w:trPr>
        <w:tc>
          <w:tcPr>
            <w:tcW w:w="10795" w:type="dxa"/>
            <w:gridSpan w:val="2"/>
            <w:vAlign w:val="center"/>
          </w:tcPr>
          <w:p w14:paraId="64B05599"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eastAsia="Times New Roman"/>
                <w:sz w:val="14"/>
                <w:szCs w:val="14"/>
              </w:rPr>
            </w:pPr>
            <w:r w:rsidRPr="00212109">
              <w:rPr>
                <w:rFonts w:eastAsia="Times New Roman"/>
                <w:sz w:val="14"/>
                <w:szCs w:val="14"/>
              </w:rPr>
              <w:t>Company Name (Installing Subcontractor, General Contractor, or Builder/Owner):</w:t>
            </w:r>
          </w:p>
        </w:tc>
      </w:tr>
      <w:tr w:rsidR="00212109" w:rsidRPr="00212109" w14:paraId="4136896F" w14:textId="77777777" w:rsidTr="003317CB">
        <w:tblPrEx>
          <w:tblCellMar>
            <w:left w:w="115" w:type="dxa"/>
            <w:right w:w="115" w:type="dxa"/>
          </w:tblCellMar>
        </w:tblPrEx>
        <w:trPr>
          <w:trHeight w:hRule="exact" w:val="360"/>
        </w:trPr>
        <w:tc>
          <w:tcPr>
            <w:tcW w:w="4637" w:type="dxa"/>
          </w:tcPr>
          <w:p w14:paraId="6F0DC693" w14:textId="77777777" w:rsidR="00212109" w:rsidRPr="00212109" w:rsidRDefault="00212109" w:rsidP="003317CB">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eastAsia="Times New Roman"/>
                <w:sz w:val="14"/>
                <w:szCs w:val="14"/>
              </w:rPr>
            </w:pPr>
            <w:r w:rsidRPr="00212109">
              <w:rPr>
                <w:rFonts w:eastAsia="Times New Roman"/>
                <w:sz w:val="14"/>
                <w:szCs w:val="14"/>
              </w:rPr>
              <w:t>Responsible Builder or Installer Name:</w:t>
            </w:r>
          </w:p>
        </w:tc>
        <w:tc>
          <w:tcPr>
            <w:tcW w:w="6158" w:type="dxa"/>
          </w:tcPr>
          <w:p w14:paraId="7E87F7B3" w14:textId="77777777" w:rsidR="00212109" w:rsidRPr="00212109" w:rsidRDefault="00212109" w:rsidP="003317CB">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4"/>
                <w:szCs w:val="14"/>
              </w:rPr>
            </w:pPr>
            <w:r w:rsidRPr="00212109">
              <w:rPr>
                <w:rFonts w:eastAsia="Times New Roman"/>
                <w:sz w:val="14"/>
                <w:szCs w:val="14"/>
              </w:rPr>
              <w:t>CSLB License:</w:t>
            </w:r>
          </w:p>
        </w:tc>
      </w:tr>
      <w:tr w:rsidR="00212109" w:rsidRPr="00212109" w14:paraId="04192F12" w14:textId="77777777" w:rsidTr="003317CB">
        <w:tblPrEx>
          <w:tblCellMar>
            <w:left w:w="108" w:type="dxa"/>
            <w:right w:w="108" w:type="dxa"/>
          </w:tblCellMar>
        </w:tblPrEx>
        <w:trPr>
          <w:trHeight w:hRule="exact" w:val="288"/>
        </w:trPr>
        <w:tc>
          <w:tcPr>
            <w:tcW w:w="10795" w:type="dxa"/>
            <w:gridSpan w:val="2"/>
            <w:vAlign w:val="center"/>
          </w:tcPr>
          <w:p w14:paraId="64434775"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cs="Arial"/>
                <w:b/>
                <w:caps/>
                <w:sz w:val="18"/>
                <w:szCs w:val="18"/>
              </w:rPr>
              <w:t>HERS PROVIDER DATA REGISTRY INFORMATION</w:t>
            </w:r>
          </w:p>
        </w:tc>
      </w:tr>
      <w:tr w:rsidR="00212109" w:rsidRPr="00212109" w14:paraId="617B12FB" w14:textId="77777777" w:rsidTr="003317CB">
        <w:tblPrEx>
          <w:tblCellMar>
            <w:left w:w="108" w:type="dxa"/>
            <w:right w:w="108" w:type="dxa"/>
          </w:tblCellMar>
        </w:tblPrEx>
        <w:trPr>
          <w:trHeight w:hRule="exact" w:val="360"/>
        </w:trPr>
        <w:tc>
          <w:tcPr>
            <w:tcW w:w="4637" w:type="dxa"/>
          </w:tcPr>
          <w:p w14:paraId="552F77A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4"/>
                <w:szCs w:val="14"/>
              </w:rPr>
            </w:pPr>
            <w:r w:rsidRPr="00212109">
              <w:rPr>
                <w:rFonts w:eastAsia="Times New Roman"/>
                <w:sz w:val="14"/>
                <w:szCs w:val="14"/>
              </w:rPr>
              <w:t>Sample Group Number (if applicable):</w:t>
            </w:r>
          </w:p>
        </w:tc>
        <w:tc>
          <w:tcPr>
            <w:tcW w:w="6158" w:type="dxa"/>
          </w:tcPr>
          <w:p w14:paraId="190EA275"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4"/>
                <w:szCs w:val="14"/>
              </w:rPr>
            </w:pPr>
            <w:r w:rsidRPr="00212109">
              <w:rPr>
                <w:rFonts w:eastAsia="Times New Roman"/>
                <w:sz w:val="14"/>
                <w:szCs w:val="14"/>
              </w:rPr>
              <w:t>Dwelling Test Status in Sample Group (if applicable)</w:t>
            </w:r>
          </w:p>
        </w:tc>
      </w:tr>
      <w:tr w:rsidR="00212109" w:rsidRPr="00212109" w14:paraId="50F79252" w14:textId="77777777" w:rsidTr="003317CB">
        <w:tblPrEx>
          <w:tblCellMar>
            <w:left w:w="108" w:type="dxa"/>
            <w:right w:w="108" w:type="dxa"/>
          </w:tblCellMar>
        </w:tblPrEx>
        <w:trPr>
          <w:trHeight w:val="288"/>
        </w:trPr>
        <w:tc>
          <w:tcPr>
            <w:tcW w:w="10795" w:type="dxa"/>
            <w:gridSpan w:val="2"/>
            <w:vAlign w:val="center"/>
          </w:tcPr>
          <w:p w14:paraId="49941507"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cs="Arial"/>
                <w:b/>
                <w:caps/>
                <w:sz w:val="18"/>
                <w:szCs w:val="18"/>
              </w:rPr>
              <w:t>HERS RATER INFORMATION</w:t>
            </w:r>
          </w:p>
        </w:tc>
      </w:tr>
      <w:tr w:rsidR="00212109" w:rsidRPr="00212109" w14:paraId="776796DA" w14:textId="77777777" w:rsidTr="003317CB">
        <w:tblPrEx>
          <w:tblCellMar>
            <w:left w:w="108" w:type="dxa"/>
            <w:right w:w="108" w:type="dxa"/>
          </w:tblCellMar>
        </w:tblPrEx>
        <w:trPr>
          <w:trHeight w:hRule="exact" w:val="360"/>
        </w:trPr>
        <w:tc>
          <w:tcPr>
            <w:tcW w:w="10795" w:type="dxa"/>
            <w:gridSpan w:val="2"/>
          </w:tcPr>
          <w:p w14:paraId="44B53964"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HERS Rater Company Name:</w:t>
            </w:r>
          </w:p>
        </w:tc>
      </w:tr>
      <w:tr w:rsidR="00212109" w:rsidRPr="00212109" w14:paraId="4AE42AD0" w14:textId="77777777" w:rsidTr="003317CB">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5C132E1E"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Responsible Rater Name:</w:t>
            </w:r>
          </w:p>
        </w:tc>
        <w:tc>
          <w:tcPr>
            <w:tcW w:w="6158" w:type="dxa"/>
            <w:tcBorders>
              <w:top w:val="single" w:sz="4" w:space="0" w:color="auto"/>
              <w:left w:val="single" w:sz="4" w:space="0" w:color="auto"/>
              <w:bottom w:val="single" w:sz="4" w:space="0" w:color="auto"/>
              <w:right w:val="single" w:sz="4" w:space="0" w:color="auto"/>
            </w:tcBorders>
          </w:tcPr>
          <w:p w14:paraId="66DD17BA"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Responsible Rater Signature:</w:t>
            </w:r>
          </w:p>
        </w:tc>
      </w:tr>
      <w:tr w:rsidR="00212109" w:rsidRPr="00212109" w14:paraId="15405648" w14:textId="77777777" w:rsidTr="003317CB">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2E4B4B26"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Responsible Rater Certification Number w/ this HERS Provider</w:t>
            </w:r>
          </w:p>
        </w:tc>
        <w:tc>
          <w:tcPr>
            <w:tcW w:w="6158" w:type="dxa"/>
            <w:tcBorders>
              <w:top w:val="single" w:sz="4" w:space="0" w:color="auto"/>
              <w:left w:val="single" w:sz="4" w:space="0" w:color="auto"/>
              <w:bottom w:val="single" w:sz="4" w:space="0" w:color="auto"/>
              <w:right w:val="single" w:sz="4" w:space="0" w:color="auto"/>
            </w:tcBorders>
          </w:tcPr>
          <w:p w14:paraId="198EC5A0"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Date Signed:</w:t>
            </w:r>
          </w:p>
        </w:tc>
      </w:tr>
    </w:tbl>
    <w:p w14:paraId="45213D9A" w14:textId="3E1D4911" w:rsidR="00585D1F" w:rsidRPr="00450E94" w:rsidRDefault="000849F0" w:rsidP="00585D1F">
      <w:pPr>
        <w:spacing w:after="0" w:line="240" w:lineRule="auto"/>
        <w:jc w:val="center"/>
        <w:rPr>
          <w:b/>
          <w:sz w:val="18"/>
          <w:szCs w:val="18"/>
        </w:rPr>
      </w:pPr>
      <w:r>
        <w:rPr>
          <w:rFonts w:asciiTheme="minorHAnsi" w:hAnsiTheme="minorHAnsi" w:cstheme="minorHAnsi"/>
          <w:b/>
          <w:sz w:val="18"/>
          <w:szCs w:val="18"/>
        </w:rPr>
        <w:br w:type="page"/>
      </w:r>
      <w:r w:rsidR="00B71192" w:rsidRPr="00450E94">
        <w:rPr>
          <w:b/>
          <w:sz w:val="18"/>
          <w:szCs w:val="18"/>
        </w:rPr>
        <w:lastRenderedPageBreak/>
        <w:t>CF3R</w:t>
      </w:r>
      <w:r w:rsidR="00585D1F" w:rsidRPr="00450E94">
        <w:rPr>
          <w:b/>
          <w:sz w:val="18"/>
          <w:szCs w:val="18"/>
        </w:rPr>
        <w:t>-PLB-22-H User Instructions</w:t>
      </w:r>
    </w:p>
    <w:p w14:paraId="147A221A"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C7AF0AD" w14:textId="5907BF7C" w:rsidR="00585D1F" w:rsidRPr="00450E94" w:rsidRDefault="006E1E98" w:rsidP="00585D1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18"/>
        </w:rPr>
      </w:pPr>
      <w:r w:rsidRPr="00450E94">
        <w:rPr>
          <w:rFonts w:asciiTheme="minorHAnsi" w:hAnsiTheme="minorHAnsi" w:cs="Arial"/>
          <w:b/>
          <w:sz w:val="18"/>
          <w:szCs w:val="18"/>
        </w:rPr>
        <w:t>A</w:t>
      </w:r>
      <w:r w:rsidR="00585D1F" w:rsidRPr="00450E94">
        <w:rPr>
          <w:rFonts w:asciiTheme="minorHAnsi" w:hAnsiTheme="minorHAnsi" w:cs="Arial"/>
          <w:b/>
          <w:sz w:val="18"/>
          <w:szCs w:val="18"/>
        </w:rPr>
        <w:t>. Design Central Water Heating Systems Information</w:t>
      </w:r>
    </w:p>
    <w:p w14:paraId="036FDD4A"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sidRPr="00450E94">
        <w:rPr>
          <w:rFonts w:asciiTheme="minorHAnsi" w:hAnsiTheme="minorHAnsi"/>
          <w:sz w:val="18"/>
          <w:szCs w:val="18"/>
        </w:rPr>
        <w:t>This table reports the water heating system features that were specified on the registered CF1R compliance document for this project. For information only and requires no user input.</w:t>
      </w:r>
    </w:p>
    <w:p w14:paraId="75891B73"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18"/>
          <w:szCs w:val="18"/>
        </w:rPr>
      </w:pPr>
    </w:p>
    <w:p w14:paraId="7C2891E7" w14:textId="1949CF31" w:rsidR="00720D79" w:rsidRPr="00450E94" w:rsidRDefault="006E1E98" w:rsidP="00720D79">
      <w:pPr>
        <w:keepNext/>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B</w:t>
      </w:r>
      <w:r w:rsidR="00720D79" w:rsidRPr="00450E94">
        <w:rPr>
          <w:rFonts w:asciiTheme="minorHAnsi" w:hAnsiTheme="minorHAnsi" w:cstheme="minorHAnsi"/>
          <w:b/>
          <w:sz w:val="18"/>
          <w:szCs w:val="18"/>
        </w:rPr>
        <w:t>. Installed Dwelling Unit Water Heating Systems Information</w:t>
      </w:r>
    </w:p>
    <w:p w14:paraId="3B724820" w14:textId="77777777" w:rsidR="00720D79" w:rsidRPr="00450E94" w:rsidRDefault="00720D79" w:rsidP="00720D79">
      <w:pPr>
        <w:keepNext/>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information that is being installed. Require one line for each system.</w:t>
      </w:r>
    </w:p>
    <w:p w14:paraId="75DB6FA4" w14:textId="767AE71D" w:rsidR="00EB333A" w:rsidRDefault="00720D79" w:rsidP="00720D79">
      <w:pPr>
        <w:keepNext/>
        <w:spacing w:after="0" w:line="240" w:lineRule="auto"/>
        <w:ind w:left="720" w:hanging="450"/>
        <w:rPr>
          <w:ins w:id="3" w:author="Markstrum, Alexis@Energy" w:date="2021-03-10T10:36:00Z"/>
          <w:rFonts w:asciiTheme="minorHAnsi" w:hAnsiTheme="minorHAnsi" w:cstheme="minorHAnsi"/>
          <w:sz w:val="18"/>
          <w:szCs w:val="18"/>
        </w:rPr>
      </w:pPr>
      <w:r w:rsidRPr="00450E94">
        <w:rPr>
          <w:rFonts w:asciiTheme="minorHAnsi" w:hAnsiTheme="minorHAnsi" w:cstheme="minorHAnsi"/>
          <w:sz w:val="18"/>
          <w:szCs w:val="18"/>
        </w:rPr>
        <w:t xml:space="preserve">01 </w:t>
      </w:r>
      <w:ins w:id="4" w:author="Markstrum, Alexis@Energy" w:date="2021-03-10T10:36:00Z">
        <w:r w:rsidR="00EB333A">
          <w:rPr>
            <w:rFonts w:asciiTheme="minorHAnsi" w:hAnsiTheme="minorHAnsi" w:cstheme="minorHAnsi"/>
            <w:sz w:val="18"/>
            <w:szCs w:val="18"/>
          </w:rPr>
          <w:t xml:space="preserve">Dwelling Unit Name - </w:t>
        </w:r>
      </w:ins>
      <w:ins w:id="5" w:author="Markstrum, Alexis@Energy" w:date="2021-03-10T10:37:00Z">
        <w:r w:rsidR="00EB333A" w:rsidRPr="00450E94">
          <w:rPr>
            <w:rFonts w:asciiTheme="minorHAnsi" w:hAnsiTheme="minorHAnsi" w:cstheme="minorHAnsi"/>
            <w:sz w:val="18"/>
            <w:szCs w:val="18"/>
          </w:rPr>
          <w:t>Reference information from CF1R.</w:t>
        </w:r>
        <w:r w:rsidR="00EB333A">
          <w:rPr>
            <w:rFonts w:asciiTheme="minorHAnsi" w:hAnsiTheme="minorHAnsi" w:cstheme="minorHAnsi"/>
            <w:sz w:val="18"/>
            <w:szCs w:val="18"/>
          </w:rPr>
          <w:t xml:space="preserve"> </w:t>
        </w:r>
      </w:ins>
    </w:p>
    <w:p w14:paraId="2A45BB2F" w14:textId="17A8C2F1" w:rsidR="00720D79" w:rsidRPr="00450E94" w:rsidRDefault="00EB333A" w:rsidP="00720D79">
      <w:pPr>
        <w:keepNext/>
        <w:spacing w:after="0" w:line="240" w:lineRule="auto"/>
        <w:ind w:left="720" w:hanging="450"/>
        <w:rPr>
          <w:rFonts w:asciiTheme="minorHAnsi" w:hAnsiTheme="minorHAnsi" w:cstheme="minorHAnsi"/>
          <w:sz w:val="18"/>
          <w:szCs w:val="18"/>
        </w:rPr>
      </w:pPr>
      <w:ins w:id="6" w:author="Markstrum, Alexis@Energy" w:date="2021-03-10T10:37:00Z">
        <w:r>
          <w:rPr>
            <w:rFonts w:asciiTheme="minorHAnsi" w:hAnsiTheme="minorHAnsi" w:cstheme="minorHAnsi"/>
            <w:sz w:val="18"/>
            <w:szCs w:val="18"/>
          </w:rPr>
          <w:t xml:space="preserve">02 </w:t>
        </w:r>
      </w:ins>
      <w:r w:rsidR="00720D79" w:rsidRPr="00450E94">
        <w:rPr>
          <w:rFonts w:asciiTheme="minorHAnsi" w:hAnsiTheme="minorHAnsi" w:cstheme="minorHAnsi"/>
          <w:sz w:val="18"/>
          <w:szCs w:val="18"/>
        </w:rPr>
        <w:t>Water Heating System ID or Name – Reference information from CF1R.</w:t>
      </w:r>
    </w:p>
    <w:p w14:paraId="502ABF75" w14:textId="49E9D85F"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ins w:id="7" w:author="Markstrum, Alexis@Energy" w:date="2021-03-10T10:37:00Z">
        <w:r w:rsidR="00EB333A">
          <w:rPr>
            <w:rFonts w:asciiTheme="minorHAnsi" w:hAnsiTheme="minorHAnsi" w:cstheme="minorHAnsi"/>
            <w:sz w:val="18"/>
            <w:szCs w:val="18"/>
          </w:rPr>
          <w:t>3</w:t>
        </w:r>
      </w:ins>
      <w:del w:id="8" w:author="Markstrum, Alexis@Energy" w:date="2021-03-10T10:37:00Z">
        <w:r w:rsidRPr="00450E94" w:rsidDel="00EB333A">
          <w:rPr>
            <w:rFonts w:asciiTheme="minorHAnsi" w:hAnsiTheme="minorHAnsi" w:cstheme="minorHAnsi"/>
            <w:sz w:val="18"/>
            <w:szCs w:val="18"/>
          </w:rPr>
          <w:delText>2</w:delText>
        </w:r>
      </w:del>
      <w:r w:rsidRPr="00450E94">
        <w:rPr>
          <w:rFonts w:asciiTheme="minorHAnsi" w:hAnsiTheme="minorHAnsi" w:cstheme="minorHAnsi"/>
          <w:sz w:val="18"/>
          <w:szCs w:val="18"/>
        </w:rPr>
        <w:t xml:space="preserve"> Water Heating System Type – Reference information from CF1R. The different kinds of water heating system type are DHW, or Combined Hydronic.</w:t>
      </w:r>
    </w:p>
    <w:p w14:paraId="12FFCCFD" w14:textId="7273CD88" w:rsidR="00720D79" w:rsidRPr="00450E94" w:rsidRDefault="00720D79" w:rsidP="00720D79">
      <w:pPr>
        <w:keepNext/>
        <w:spacing w:after="0" w:line="240" w:lineRule="auto"/>
        <w:ind w:left="540" w:hanging="270"/>
        <w:rPr>
          <w:rFonts w:asciiTheme="minorHAnsi" w:hAnsiTheme="minorHAnsi" w:cstheme="minorHAnsi"/>
          <w:sz w:val="18"/>
          <w:szCs w:val="18"/>
        </w:rPr>
      </w:pPr>
      <w:r w:rsidRPr="00450E94">
        <w:rPr>
          <w:rFonts w:asciiTheme="minorHAnsi" w:hAnsiTheme="minorHAnsi" w:cstheme="minorHAnsi"/>
          <w:sz w:val="18"/>
          <w:szCs w:val="18"/>
        </w:rPr>
        <w:t>0</w:t>
      </w:r>
      <w:ins w:id="9" w:author="Markstrum, Alexis@Energy" w:date="2021-03-10T10:37:00Z">
        <w:r w:rsidR="00EB333A">
          <w:rPr>
            <w:rFonts w:asciiTheme="minorHAnsi" w:hAnsiTheme="minorHAnsi" w:cstheme="minorHAnsi"/>
            <w:sz w:val="18"/>
            <w:szCs w:val="18"/>
          </w:rPr>
          <w:t>4</w:t>
        </w:r>
      </w:ins>
      <w:del w:id="10" w:author="Markstrum, Alexis@Energy" w:date="2021-03-10T10:37:00Z">
        <w:r w:rsidRPr="00450E94" w:rsidDel="00EB333A">
          <w:rPr>
            <w:rFonts w:asciiTheme="minorHAnsi" w:hAnsiTheme="minorHAnsi" w:cstheme="minorHAnsi"/>
            <w:sz w:val="18"/>
            <w:szCs w:val="18"/>
          </w:rPr>
          <w:delText>3</w:delText>
        </w:r>
      </w:del>
      <w:r w:rsidRPr="00450E94">
        <w:rPr>
          <w:rFonts w:asciiTheme="minorHAnsi" w:hAnsiTheme="minorHAnsi" w:cstheme="minorHAnsi"/>
          <w:sz w:val="18"/>
          <w:szCs w:val="18"/>
        </w:rPr>
        <w:t xml:space="preserve">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p>
    <w:p w14:paraId="7A67C572" w14:textId="2B30D7ED"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ins w:id="11" w:author="Markstrum, Alexis@Energy" w:date="2021-03-10T10:37:00Z">
        <w:r w:rsidR="00EB333A">
          <w:rPr>
            <w:rFonts w:asciiTheme="minorHAnsi" w:hAnsiTheme="minorHAnsi" w:cstheme="minorHAnsi"/>
            <w:sz w:val="18"/>
            <w:szCs w:val="18"/>
          </w:rPr>
          <w:t>5</w:t>
        </w:r>
      </w:ins>
      <w:del w:id="12" w:author="Markstrum, Alexis@Energy" w:date="2021-03-10T10:37:00Z">
        <w:r w:rsidRPr="00450E94" w:rsidDel="00EB333A">
          <w:rPr>
            <w:rFonts w:asciiTheme="minorHAnsi" w:hAnsiTheme="minorHAnsi" w:cstheme="minorHAnsi"/>
            <w:sz w:val="18"/>
            <w:szCs w:val="18"/>
          </w:rPr>
          <w:delText>4</w:delText>
        </w:r>
      </w:del>
      <w:r w:rsidRPr="00450E94">
        <w:rPr>
          <w:rFonts w:asciiTheme="minorHAnsi" w:hAnsiTheme="minorHAnsi" w:cstheme="minorHAnsi"/>
          <w:sz w:val="18"/>
          <w:szCs w:val="18"/>
        </w:rPr>
        <w:t xml:space="preserve"> # of </w:t>
      </w:r>
      <w:ins w:id="13" w:author="Markstrum, Alexis@Energy" w:date="2021-03-10T10:36:00Z">
        <w:r w:rsidR="00EB333A">
          <w:rPr>
            <w:rFonts w:asciiTheme="minorHAnsi" w:hAnsiTheme="minorHAnsi" w:cstheme="minorHAnsi"/>
            <w:sz w:val="18"/>
            <w:szCs w:val="18"/>
          </w:rPr>
          <w:t xml:space="preserve">Like (or Identical) </w:t>
        </w:r>
      </w:ins>
      <w:r w:rsidRPr="00450E94">
        <w:rPr>
          <w:rFonts w:asciiTheme="minorHAnsi" w:hAnsiTheme="minorHAnsi" w:cstheme="minorHAnsi"/>
          <w:sz w:val="18"/>
          <w:szCs w:val="18"/>
        </w:rPr>
        <w:t>Water Heaters in system – Reference information from CF1R.</w:t>
      </w:r>
    </w:p>
    <w:p w14:paraId="1F48CB14" w14:textId="073A4255"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ins w:id="14" w:author="Markstrum, Alexis@Energy" w:date="2021-03-10T10:37:00Z">
        <w:r w:rsidR="00EB333A">
          <w:rPr>
            <w:rFonts w:asciiTheme="minorHAnsi" w:hAnsiTheme="minorHAnsi" w:cstheme="minorHAnsi"/>
            <w:sz w:val="18"/>
            <w:szCs w:val="18"/>
          </w:rPr>
          <w:t>6</w:t>
        </w:r>
      </w:ins>
      <w:del w:id="15" w:author="Markstrum, Alexis@Energy" w:date="2021-03-10T10:37:00Z">
        <w:r w:rsidR="006E1E98" w:rsidRPr="00450E94" w:rsidDel="00EB333A">
          <w:rPr>
            <w:rFonts w:asciiTheme="minorHAnsi" w:hAnsiTheme="minorHAnsi" w:cstheme="minorHAnsi"/>
            <w:sz w:val="18"/>
            <w:szCs w:val="18"/>
          </w:rPr>
          <w:delText>5</w:delText>
        </w:r>
      </w:del>
      <w:r w:rsidRPr="00450E94">
        <w:rPr>
          <w:rFonts w:asciiTheme="minorHAnsi" w:hAnsiTheme="minorHAnsi" w:cstheme="minorHAnsi"/>
          <w:sz w:val="18"/>
          <w:szCs w:val="18"/>
        </w:rPr>
        <w:t xml:space="preserve"> Fuel Type – Reference information from CF1R. The different kinds of fuel types are natural gas, propane, oil, or electricity.</w:t>
      </w:r>
    </w:p>
    <w:p w14:paraId="46A38320" w14:textId="0BDE617D"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ins w:id="16" w:author="Markstrum, Alexis@Energy" w:date="2021-03-10T10:37:00Z">
        <w:r w:rsidR="00EB333A">
          <w:rPr>
            <w:rFonts w:asciiTheme="minorHAnsi" w:hAnsiTheme="minorHAnsi" w:cstheme="minorHAnsi"/>
            <w:sz w:val="18"/>
            <w:szCs w:val="18"/>
          </w:rPr>
          <w:t>7</w:t>
        </w:r>
      </w:ins>
      <w:del w:id="17" w:author="Markstrum, Alexis@Energy" w:date="2021-03-10T10:37:00Z">
        <w:r w:rsidR="006E1E98" w:rsidRPr="00450E94" w:rsidDel="00EB333A">
          <w:rPr>
            <w:rFonts w:asciiTheme="minorHAnsi" w:hAnsiTheme="minorHAnsi" w:cstheme="minorHAnsi"/>
            <w:sz w:val="18"/>
            <w:szCs w:val="18"/>
          </w:rPr>
          <w:delText>6</w:delText>
        </w:r>
      </w:del>
      <w:r w:rsidRPr="00450E94">
        <w:rPr>
          <w:rFonts w:asciiTheme="minorHAnsi" w:hAnsiTheme="minorHAnsi" w:cstheme="minorHAnsi"/>
          <w:sz w:val="18"/>
          <w:szCs w:val="18"/>
        </w:rPr>
        <w:t xml:space="preserve"> Rated Input Type – Reference information from CF1R. For natural gas, propane and oil fuel type the input type is Btu/hr. For electric the input type is kW.</w:t>
      </w:r>
    </w:p>
    <w:p w14:paraId="09EA39B2" w14:textId="522DDADD"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ins w:id="18" w:author="Markstrum, Alexis@Energy" w:date="2021-03-10T10:37:00Z">
        <w:r w:rsidR="00EB333A">
          <w:rPr>
            <w:rFonts w:asciiTheme="minorHAnsi" w:hAnsiTheme="minorHAnsi" w:cstheme="minorHAnsi"/>
            <w:sz w:val="18"/>
            <w:szCs w:val="18"/>
          </w:rPr>
          <w:t>8</w:t>
        </w:r>
      </w:ins>
      <w:del w:id="19" w:author="Markstrum, Alexis@Energy" w:date="2021-03-10T10:37:00Z">
        <w:r w:rsidR="006E1E98" w:rsidRPr="00450E94" w:rsidDel="00EB333A">
          <w:rPr>
            <w:rFonts w:asciiTheme="minorHAnsi" w:hAnsiTheme="minorHAnsi" w:cstheme="minorHAnsi"/>
            <w:sz w:val="18"/>
            <w:szCs w:val="18"/>
          </w:rPr>
          <w:delText>7</w:delText>
        </w:r>
      </w:del>
      <w:r w:rsidRPr="00450E94">
        <w:rPr>
          <w:rFonts w:asciiTheme="minorHAnsi" w:hAnsiTheme="minorHAnsi" w:cstheme="minorHAnsi"/>
          <w:sz w:val="18"/>
          <w:szCs w:val="18"/>
        </w:rPr>
        <w:t xml:space="preserve"> Rated Input Value – User input. Numerical value of the rated input. Must be equal to or less than value indicated on the CF1R.</w:t>
      </w:r>
    </w:p>
    <w:p w14:paraId="27595D51" w14:textId="2E85F446" w:rsidR="006E1E98" w:rsidRPr="00450E94" w:rsidRDefault="006E1E98"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ins w:id="20" w:author="Markstrum, Alexis@Energy" w:date="2021-03-10T10:37:00Z">
        <w:r w:rsidR="00EB333A">
          <w:rPr>
            <w:rFonts w:asciiTheme="minorHAnsi" w:hAnsiTheme="minorHAnsi" w:cstheme="minorHAnsi"/>
            <w:sz w:val="18"/>
            <w:szCs w:val="18"/>
          </w:rPr>
          <w:t>9</w:t>
        </w:r>
      </w:ins>
      <w:del w:id="21" w:author="Markstrum, Alexis@Energy" w:date="2021-03-10T10:37:00Z">
        <w:r w:rsidRPr="00450E94" w:rsidDel="00EB333A">
          <w:rPr>
            <w:rFonts w:asciiTheme="minorHAnsi" w:hAnsiTheme="minorHAnsi" w:cstheme="minorHAnsi"/>
            <w:sz w:val="18"/>
            <w:szCs w:val="18"/>
          </w:rPr>
          <w:delText>8</w:delText>
        </w:r>
      </w:del>
      <w:r w:rsidRPr="00450E94">
        <w:rPr>
          <w:rFonts w:asciiTheme="minorHAnsi" w:hAnsiTheme="minorHAnsi" w:cstheme="minorHAnsi"/>
          <w:sz w:val="18"/>
          <w:szCs w:val="18"/>
        </w:rPr>
        <w:t xml:space="preserve"> Central DHW System Distribution - Reference information from CF1R.</w:t>
      </w:r>
    </w:p>
    <w:p w14:paraId="79B417AF" w14:textId="7E79A4B1" w:rsidR="00720D79" w:rsidRPr="00450E94" w:rsidRDefault="00EB333A" w:rsidP="00720D79">
      <w:pPr>
        <w:keepNext/>
        <w:spacing w:after="0" w:line="240" w:lineRule="auto"/>
        <w:ind w:left="720" w:hanging="450"/>
        <w:rPr>
          <w:rFonts w:asciiTheme="minorHAnsi" w:hAnsiTheme="minorHAnsi" w:cstheme="minorHAnsi"/>
          <w:sz w:val="18"/>
          <w:szCs w:val="18"/>
        </w:rPr>
      </w:pPr>
      <w:ins w:id="22" w:author="Markstrum, Alexis@Energy" w:date="2021-03-10T10:37:00Z">
        <w:r>
          <w:rPr>
            <w:rFonts w:asciiTheme="minorHAnsi" w:hAnsiTheme="minorHAnsi" w:cstheme="minorHAnsi"/>
            <w:sz w:val="18"/>
            <w:szCs w:val="18"/>
          </w:rPr>
          <w:t>10</w:t>
        </w:r>
      </w:ins>
      <w:del w:id="23" w:author="Markstrum, Alexis@Energy" w:date="2021-03-10T10:37:00Z">
        <w:r w:rsidR="00720D79" w:rsidRPr="00450E94" w:rsidDel="00EB333A">
          <w:rPr>
            <w:rFonts w:asciiTheme="minorHAnsi" w:hAnsiTheme="minorHAnsi" w:cstheme="minorHAnsi"/>
            <w:sz w:val="18"/>
            <w:szCs w:val="18"/>
          </w:rPr>
          <w:delText>09</w:delText>
        </w:r>
      </w:del>
      <w:r w:rsidR="00720D79" w:rsidRPr="00450E94">
        <w:rPr>
          <w:rFonts w:asciiTheme="minorHAnsi" w:hAnsiTheme="minorHAnsi" w:cstheme="minorHAnsi"/>
          <w:sz w:val="18"/>
          <w:szCs w:val="18"/>
        </w:rPr>
        <w:t xml:space="preserve"> Dwelling Unit DHW System Distribution Type - Reference information from CF1R.</w:t>
      </w:r>
    </w:p>
    <w:p w14:paraId="38E7CB77" w14:textId="32D9F002" w:rsidR="00770BE1" w:rsidRPr="00450E94" w:rsidRDefault="00770BE1"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1</w:t>
      </w:r>
      <w:ins w:id="24" w:author="Markstrum, Alexis@Energy" w:date="2021-03-10T10:37:00Z">
        <w:r w:rsidR="00EB333A">
          <w:rPr>
            <w:rFonts w:asciiTheme="minorHAnsi" w:hAnsiTheme="minorHAnsi" w:cstheme="minorHAnsi"/>
            <w:sz w:val="18"/>
            <w:szCs w:val="18"/>
          </w:rPr>
          <w:t>1</w:t>
        </w:r>
      </w:ins>
      <w:del w:id="25" w:author="Markstrum, Alexis@Energy" w:date="2021-03-10T10:37:00Z">
        <w:r w:rsidRPr="00450E94" w:rsidDel="00EB333A">
          <w:rPr>
            <w:rFonts w:asciiTheme="minorHAnsi" w:hAnsiTheme="minorHAnsi" w:cstheme="minorHAnsi"/>
            <w:sz w:val="18"/>
            <w:szCs w:val="18"/>
          </w:rPr>
          <w:delText>0</w:delText>
        </w:r>
      </w:del>
      <w:r w:rsidRPr="00450E94">
        <w:rPr>
          <w:rFonts w:asciiTheme="minorHAnsi" w:hAnsiTheme="minorHAnsi" w:cstheme="minorHAnsi"/>
          <w:sz w:val="18"/>
          <w:szCs w:val="18"/>
        </w:rPr>
        <w:t xml:space="preserve"> Compact Distribution - Reference information from CF1R.</w:t>
      </w:r>
    </w:p>
    <w:p w14:paraId="0CFD935B" w14:textId="32163B6C" w:rsidR="00720D79" w:rsidRPr="00450E94" w:rsidRDefault="007B0D5E" w:rsidP="007B0D5E">
      <w:pPr>
        <w:keepNext/>
        <w:spacing w:after="0" w:line="240" w:lineRule="auto"/>
        <w:ind w:firstLine="270"/>
        <w:rPr>
          <w:rFonts w:asciiTheme="minorHAnsi" w:hAnsiTheme="minorHAnsi" w:cstheme="minorHAnsi"/>
          <w:sz w:val="18"/>
          <w:szCs w:val="18"/>
        </w:rPr>
      </w:pPr>
      <w:r w:rsidRPr="00450E94">
        <w:rPr>
          <w:rFonts w:asciiTheme="minorHAnsi" w:hAnsiTheme="minorHAnsi" w:cstheme="minorHAnsi"/>
          <w:sz w:val="18"/>
          <w:szCs w:val="18"/>
        </w:rPr>
        <w:t>1</w:t>
      </w:r>
      <w:ins w:id="26" w:author="Markstrum, Alexis@Energy" w:date="2021-03-10T10:37:00Z">
        <w:r w:rsidR="00EB333A">
          <w:rPr>
            <w:rFonts w:asciiTheme="minorHAnsi" w:hAnsiTheme="minorHAnsi" w:cstheme="minorHAnsi"/>
            <w:sz w:val="18"/>
            <w:szCs w:val="18"/>
          </w:rPr>
          <w:t>2</w:t>
        </w:r>
      </w:ins>
      <w:del w:id="27" w:author="Markstrum, Alexis@Energy" w:date="2021-03-10T10:37:00Z">
        <w:r w:rsidRPr="00450E94" w:rsidDel="00EB333A">
          <w:rPr>
            <w:rFonts w:asciiTheme="minorHAnsi" w:hAnsiTheme="minorHAnsi" w:cstheme="minorHAnsi"/>
            <w:sz w:val="18"/>
            <w:szCs w:val="18"/>
          </w:rPr>
          <w:delText>1</w:delText>
        </w:r>
      </w:del>
      <w:r w:rsidRPr="00450E94">
        <w:rPr>
          <w:rFonts w:asciiTheme="minorHAnsi" w:hAnsiTheme="minorHAnsi" w:cstheme="minorHAnsi"/>
          <w:sz w:val="18"/>
          <w:szCs w:val="18"/>
        </w:rPr>
        <w:t xml:space="preserve"> Drain Water Heat Recovery - Reference information from CF1R.</w:t>
      </w:r>
    </w:p>
    <w:p w14:paraId="735B7CAB" w14:textId="77777777" w:rsidR="007B0D5E" w:rsidRPr="00450E94" w:rsidRDefault="007B0D5E" w:rsidP="00720D79">
      <w:pPr>
        <w:keepNext/>
        <w:spacing w:after="0" w:line="240" w:lineRule="auto"/>
        <w:rPr>
          <w:rFonts w:asciiTheme="minorHAnsi" w:hAnsiTheme="minorHAnsi" w:cstheme="minorHAnsi"/>
          <w:sz w:val="18"/>
          <w:szCs w:val="18"/>
        </w:rPr>
      </w:pPr>
    </w:p>
    <w:p w14:paraId="770ACA6B" w14:textId="004CB4BE" w:rsidR="00720D79" w:rsidRPr="00450E94" w:rsidRDefault="006E1E98" w:rsidP="00720D79">
      <w:pPr>
        <w:keepNext/>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C</w:t>
      </w:r>
      <w:r w:rsidR="00720D79" w:rsidRPr="00450E94">
        <w:rPr>
          <w:rFonts w:asciiTheme="minorHAnsi" w:hAnsiTheme="minorHAnsi" w:cstheme="minorHAnsi"/>
          <w:b/>
          <w:sz w:val="18"/>
          <w:szCs w:val="18"/>
        </w:rPr>
        <w:t>. Design Dwelling Unit Water Heating Efficiency Information</w:t>
      </w:r>
    </w:p>
    <w:p w14:paraId="74046C32" w14:textId="77777777" w:rsidR="00720D79" w:rsidRPr="00450E94"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features that were specified on the registered CF1R compliance document for this project. For information only and requires no user input.</w:t>
      </w:r>
    </w:p>
    <w:p w14:paraId="68B7A7C8" w14:textId="77777777" w:rsidR="00720D79" w:rsidRPr="00450E94" w:rsidRDefault="00720D79" w:rsidP="00720D79">
      <w:pPr>
        <w:keepNext/>
        <w:spacing w:after="0" w:line="240" w:lineRule="auto"/>
        <w:rPr>
          <w:rFonts w:asciiTheme="minorHAnsi" w:hAnsiTheme="minorHAnsi" w:cstheme="minorHAnsi"/>
          <w:b/>
          <w:sz w:val="18"/>
          <w:szCs w:val="18"/>
        </w:rPr>
      </w:pPr>
    </w:p>
    <w:p w14:paraId="68AC99F7" w14:textId="19BE8F87" w:rsidR="00720D79" w:rsidRPr="00450E94" w:rsidRDefault="006E1E98" w:rsidP="00720D79">
      <w:pPr>
        <w:keepNext/>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D</w:t>
      </w:r>
      <w:r w:rsidR="00720D79" w:rsidRPr="00450E94">
        <w:rPr>
          <w:rFonts w:asciiTheme="minorHAnsi" w:hAnsiTheme="minorHAnsi" w:cstheme="minorHAnsi"/>
          <w:b/>
          <w:sz w:val="18"/>
          <w:szCs w:val="18"/>
        </w:rPr>
        <w:t>. Installed Dwelling Unit Water Heating Efficiency Information</w:t>
      </w:r>
    </w:p>
    <w:p w14:paraId="409B91AA" w14:textId="77777777" w:rsidR="00720D79" w:rsidRPr="00450E94" w:rsidRDefault="00720D79" w:rsidP="00720D79">
      <w:pPr>
        <w:keepNext/>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information that is being installed. Require one line for each central system.</w:t>
      </w:r>
    </w:p>
    <w:p w14:paraId="2B30070B"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sz w:val="18"/>
          <w:szCs w:val="18"/>
        </w:rPr>
        <w:tab/>
        <w:t>01 Water Heating System ID or Name – Reference information from CF1R</w:t>
      </w:r>
    </w:p>
    <w:p w14:paraId="6C8AF421"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02 Heating Efficiency Type – Reference information from CF1R. Different efficiency types are Energy Factor, AFUE, UEF and Thermal Efficiency.</w:t>
      </w:r>
    </w:p>
    <w:p w14:paraId="29C48C9A" w14:textId="77777777" w:rsidR="00720D79" w:rsidRPr="00450E94" w:rsidRDefault="00720D79" w:rsidP="00720D79">
      <w:pPr>
        <w:keepNext/>
        <w:spacing w:after="0" w:line="240" w:lineRule="auto"/>
        <w:ind w:left="720" w:hanging="450"/>
        <w:rPr>
          <w:rFonts w:asciiTheme="minorHAnsi" w:hAnsiTheme="minorHAnsi" w:cstheme="minorHAnsi"/>
          <w:b/>
          <w:sz w:val="18"/>
          <w:szCs w:val="18"/>
        </w:rPr>
      </w:pPr>
      <w:r w:rsidRPr="00450E94">
        <w:rPr>
          <w:rFonts w:asciiTheme="minorHAnsi" w:hAnsiTheme="minorHAnsi" w:cstheme="minorHAnsi"/>
          <w:sz w:val="18"/>
          <w:szCs w:val="18"/>
        </w:rPr>
        <w:t>03 Heating Efficiency Value – User input. Numerical value of the Heating Efficiency. Must be equal to or higher efficiency than value indicated on the CF1R.</w:t>
      </w:r>
    </w:p>
    <w:p w14:paraId="7452B819"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 xml:space="preserve">04 Standby Loss – User input. Must be equal to or less than value indicated on the CF1R. Value may be N/A if CF1R value is N/A.  </w:t>
      </w:r>
    </w:p>
    <w:p w14:paraId="246D9437" w14:textId="6114D6C0"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 xml:space="preserve">05 Exterior Insulation R-Value – User input. Must be equal to or higher than value indicated on the CF1R. Value may be N/A if CF1R value is N/A.  </w:t>
      </w:r>
    </w:p>
    <w:p w14:paraId="0DC54883" w14:textId="3E94F1DB" w:rsidR="006E1E98" w:rsidRPr="00450E94" w:rsidRDefault="006E1E98" w:rsidP="006E1E98">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06 Water Heater Storage Volume (gal) – User input. Value may be N/A if water heater type is instantaneous with zero storage.</w:t>
      </w:r>
    </w:p>
    <w:p w14:paraId="1ADBC2A5" w14:textId="730F2F29"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7</w:t>
      </w:r>
      <w:r w:rsidRPr="00450E94">
        <w:rPr>
          <w:rFonts w:asciiTheme="minorHAnsi" w:hAnsiTheme="minorHAnsi" w:cstheme="minorHAnsi"/>
          <w:sz w:val="18"/>
          <w:szCs w:val="18"/>
        </w:rPr>
        <w:t xml:space="preserve"> Tank location – User input. Must be equal to system type indicated on the CF1R.</w:t>
      </w:r>
    </w:p>
    <w:p w14:paraId="7DD59A20"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1D01337F" w14:textId="28912AB0" w:rsidR="00720D79" w:rsidRPr="00450E94" w:rsidRDefault="006E1E98"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E</w:t>
      </w:r>
      <w:r w:rsidR="00720D79" w:rsidRPr="00450E94">
        <w:rPr>
          <w:rFonts w:asciiTheme="minorHAnsi" w:hAnsiTheme="minorHAnsi" w:cstheme="minorHAnsi"/>
          <w:b/>
          <w:sz w:val="18"/>
          <w:szCs w:val="18"/>
        </w:rPr>
        <w:t>. Installed Water Heater Manufacturer Information</w:t>
      </w:r>
    </w:p>
    <w:p w14:paraId="522152A5"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manufacturer information of the installed water heater(s). Require one line for each installed water heater</w:t>
      </w:r>
    </w:p>
    <w:p w14:paraId="636C7708"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01 Water Heating System ID or Name – Reference information from CF1R.</w:t>
      </w:r>
    </w:p>
    <w:p w14:paraId="531F47BF"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02 Manufacturer – User input. Enter the name of the water heater manufacturer.</w:t>
      </w:r>
    </w:p>
    <w:p w14:paraId="72103C0E"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03 Model Number – User input. Enter the model number of the water heater.</w:t>
      </w:r>
    </w:p>
    <w:p w14:paraId="16AA7EF8"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BB6B5E1" w14:textId="4E48C9EE" w:rsidR="006E4B25" w:rsidRPr="00450E94" w:rsidRDefault="006E4B25" w:rsidP="006E4B25">
      <w:pPr>
        <w:spacing w:after="0" w:line="240" w:lineRule="auto"/>
        <w:rPr>
          <w:rFonts w:asciiTheme="minorHAnsi" w:hAnsiTheme="minorHAnsi" w:cs="Arial"/>
          <w:b/>
          <w:sz w:val="18"/>
          <w:szCs w:val="18"/>
        </w:rPr>
      </w:pPr>
      <w:r w:rsidRPr="00450E94">
        <w:rPr>
          <w:rFonts w:asciiTheme="minorHAnsi" w:hAnsiTheme="minorHAnsi" w:cs="Arial"/>
          <w:b/>
          <w:sz w:val="18"/>
          <w:szCs w:val="18"/>
        </w:rPr>
        <w:t>F. Mandatory Measures for all Domestic Hot Water Distribution Systems</w:t>
      </w:r>
    </w:p>
    <w:p w14:paraId="1B6C4505" w14:textId="77777777"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lists the requirements for all DHW systems. HERS rater must ensure all the requirements in this table are met. </w:t>
      </w:r>
    </w:p>
    <w:p w14:paraId="130AD610"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37BDB00" w14:textId="641F5FE7" w:rsidR="00720D79" w:rsidRPr="00450E94" w:rsidRDefault="006E4B25" w:rsidP="0093547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G</w:t>
      </w:r>
      <w:r w:rsidR="00720D79" w:rsidRPr="00450E94">
        <w:rPr>
          <w:rFonts w:asciiTheme="minorHAnsi" w:hAnsiTheme="minorHAnsi" w:cstheme="minorHAnsi"/>
          <w:b/>
          <w:sz w:val="18"/>
          <w:szCs w:val="18"/>
        </w:rPr>
        <w:t xml:space="preserve">. </w:t>
      </w:r>
      <w:r w:rsidR="00935470" w:rsidRPr="00450E94">
        <w:rPr>
          <w:rFonts w:asciiTheme="minorHAnsi" w:hAnsiTheme="minorHAnsi" w:cstheme="minorHAnsi"/>
          <w:b/>
          <w:sz w:val="18"/>
          <w:szCs w:val="18"/>
        </w:rPr>
        <w:t>HERS-Verified Compact Hot Water Distribution Expanded Credit</w:t>
      </w:r>
      <w:r w:rsidRPr="00450E94">
        <w:rPr>
          <w:rFonts w:asciiTheme="minorHAnsi" w:hAnsiTheme="minorHAnsi" w:cstheme="minorHAnsi"/>
          <w:b/>
          <w:sz w:val="18"/>
          <w:szCs w:val="18"/>
        </w:rPr>
        <w:t xml:space="preserve"> and</w:t>
      </w:r>
    </w:p>
    <w:p w14:paraId="3CB7BE7A" w14:textId="641112FE"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 xml:space="preserve">H. </w:t>
      </w:r>
      <w:r w:rsidRPr="00450E94">
        <w:rPr>
          <w:rFonts w:cstheme="minorHAnsi"/>
          <w:b/>
          <w:sz w:val="18"/>
          <w:szCs w:val="18"/>
        </w:rPr>
        <w:t>Compact Hot Water Distribution Basic</w:t>
      </w:r>
    </w:p>
    <w:p w14:paraId="1EFA6C4E"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If performance compliance is used, this table lists the values used in the performance calculation and require no user input.</w:t>
      </w:r>
    </w:p>
    <w:p w14:paraId="0819B492" w14:textId="5D030152" w:rsidR="00F41465"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If prescriptive compliance is used, fill out this table</w:t>
      </w:r>
    </w:p>
    <w:p w14:paraId="575698D4" w14:textId="0C33FC04" w:rsidR="00383FC8" w:rsidRPr="00450E94" w:rsidRDefault="00383FC8"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ab/>
        <w:t xml:space="preserve">01 </w:t>
      </w:r>
      <w:r w:rsidRPr="00236F4B">
        <w:rPr>
          <w:rFonts w:asciiTheme="minorHAnsi" w:hAnsiTheme="minorHAnsi" w:cstheme="minorHAnsi"/>
          <w:sz w:val="18"/>
          <w:szCs w:val="18"/>
        </w:rPr>
        <w:t>Reference information from CF1R</w:t>
      </w:r>
    </w:p>
    <w:p w14:paraId="5D30FC69" w14:textId="012D820D" w:rsidR="00F41465" w:rsidRPr="00450E94" w:rsidRDefault="00F41465" w:rsidP="00EE005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540"/>
        <w:rPr>
          <w:rFonts w:asciiTheme="minorHAnsi" w:hAnsiTheme="minorHAnsi" w:cstheme="minorHAnsi"/>
          <w:sz w:val="18"/>
          <w:szCs w:val="18"/>
        </w:rPr>
      </w:pPr>
      <w:r w:rsidRPr="00450E94">
        <w:rPr>
          <w:rFonts w:asciiTheme="minorHAnsi" w:hAnsiTheme="minorHAnsi" w:cstheme="minorHAnsi"/>
          <w:b/>
          <w:sz w:val="18"/>
          <w:szCs w:val="18"/>
        </w:rPr>
        <w:lastRenderedPageBreak/>
        <w:tab/>
      </w:r>
      <w:r w:rsidRPr="00450E94">
        <w:rPr>
          <w:rFonts w:asciiTheme="minorHAnsi" w:hAnsiTheme="minorHAnsi" w:cstheme="minorHAnsi"/>
          <w:sz w:val="18"/>
          <w:szCs w:val="18"/>
        </w:rPr>
        <w:t>0</w:t>
      </w:r>
      <w:r w:rsidR="00383FC8">
        <w:rPr>
          <w:rFonts w:asciiTheme="minorHAnsi" w:hAnsiTheme="minorHAnsi" w:cstheme="minorHAnsi"/>
          <w:sz w:val="18"/>
          <w:szCs w:val="18"/>
        </w:rPr>
        <w:t>2</w:t>
      </w:r>
      <w:r w:rsidRPr="00450E94">
        <w:rPr>
          <w:rFonts w:asciiTheme="minorHAnsi" w:hAnsiTheme="minorHAnsi" w:cstheme="minorHAnsi"/>
          <w:sz w:val="18"/>
          <w:szCs w:val="18"/>
        </w:rPr>
        <w:t xml:space="preserve"> Enter the Master Bath distance of furthest fixture to Water Heater in feet.</w:t>
      </w:r>
      <w:r w:rsidR="00EE0059" w:rsidRPr="00EE0059">
        <w:rPr>
          <w:rFonts w:asciiTheme="minorHAnsi" w:hAnsiTheme="minorHAnsi" w:cstheme="minorHAnsi"/>
          <w:sz w:val="18"/>
          <w:szCs w:val="18"/>
        </w:rPr>
        <w:t xml:space="preserve"> </w:t>
      </w:r>
      <w:r w:rsidR="00EE0059">
        <w:rPr>
          <w:rFonts w:asciiTheme="minorHAnsi" w:hAnsiTheme="minorHAnsi" w:cstheme="minorHAnsi"/>
          <w:sz w:val="18"/>
          <w:szCs w:val="18"/>
        </w:rPr>
        <w:t>For multiple water heaters, enter the distance to the closest water heater.</w:t>
      </w:r>
    </w:p>
    <w:p w14:paraId="3B502AE7" w14:textId="49E2E285" w:rsidR="00F41465" w:rsidRPr="00450E94" w:rsidRDefault="00F41465" w:rsidP="00EE0059">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asciiTheme="minorHAnsi" w:hAnsiTheme="minorHAnsi" w:cstheme="minorHAnsi"/>
          <w:sz w:val="18"/>
          <w:szCs w:val="18"/>
        </w:rPr>
      </w:pPr>
      <w:r w:rsidRPr="00450E94">
        <w:rPr>
          <w:rFonts w:asciiTheme="minorHAnsi" w:hAnsiTheme="minorHAnsi" w:cstheme="minorHAnsi"/>
          <w:sz w:val="18"/>
          <w:szCs w:val="18"/>
        </w:rPr>
        <w:t>0</w:t>
      </w:r>
      <w:r w:rsidR="00383FC8">
        <w:rPr>
          <w:rFonts w:asciiTheme="minorHAnsi" w:hAnsiTheme="minorHAnsi" w:cstheme="minorHAnsi"/>
          <w:sz w:val="18"/>
          <w:szCs w:val="18"/>
        </w:rPr>
        <w:t>3</w:t>
      </w:r>
      <w:r w:rsidRPr="00450E94">
        <w:rPr>
          <w:rFonts w:asciiTheme="minorHAnsi" w:hAnsiTheme="minorHAnsi" w:cstheme="minorHAnsi"/>
          <w:sz w:val="18"/>
          <w:szCs w:val="18"/>
        </w:rPr>
        <w:t xml:space="preserve"> Enter the Kitchen distance from furthest fixture to Water Heater in feet</w:t>
      </w:r>
      <w:r w:rsidR="00EE0059">
        <w:rPr>
          <w:rFonts w:asciiTheme="minorHAnsi" w:hAnsiTheme="minorHAnsi" w:cstheme="minorHAnsi"/>
          <w:sz w:val="18"/>
          <w:szCs w:val="18"/>
        </w:rPr>
        <w:t>.</w:t>
      </w:r>
      <w:r w:rsidR="00EE0059" w:rsidRPr="00EE0059">
        <w:rPr>
          <w:rFonts w:asciiTheme="minorHAnsi" w:hAnsiTheme="minorHAnsi" w:cstheme="minorHAnsi"/>
          <w:sz w:val="18"/>
          <w:szCs w:val="18"/>
        </w:rPr>
        <w:t xml:space="preserve"> </w:t>
      </w:r>
      <w:r w:rsidR="00EE0059">
        <w:rPr>
          <w:rFonts w:asciiTheme="minorHAnsi" w:hAnsiTheme="minorHAnsi" w:cstheme="minorHAnsi"/>
          <w:sz w:val="18"/>
          <w:szCs w:val="18"/>
        </w:rPr>
        <w:t>For multiple water heaters, enter the distance to the closest water heater.</w:t>
      </w:r>
    </w:p>
    <w:p w14:paraId="0D8AA2D5" w14:textId="2018F232" w:rsidR="00F41465" w:rsidRPr="00450E94" w:rsidRDefault="00F41465" w:rsidP="00EE0059">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asciiTheme="minorHAnsi" w:hAnsiTheme="minorHAnsi" w:cstheme="minorHAnsi"/>
          <w:sz w:val="18"/>
          <w:szCs w:val="18"/>
        </w:rPr>
      </w:pPr>
      <w:r w:rsidRPr="00450E94">
        <w:rPr>
          <w:rFonts w:asciiTheme="minorHAnsi" w:hAnsiTheme="minorHAnsi" w:cstheme="minorHAnsi"/>
          <w:sz w:val="18"/>
          <w:szCs w:val="18"/>
        </w:rPr>
        <w:t>0</w:t>
      </w:r>
      <w:r w:rsidR="00383FC8">
        <w:rPr>
          <w:rFonts w:asciiTheme="minorHAnsi" w:hAnsiTheme="minorHAnsi" w:cstheme="minorHAnsi"/>
          <w:sz w:val="18"/>
          <w:szCs w:val="18"/>
        </w:rPr>
        <w:t>4</w:t>
      </w:r>
      <w:r w:rsidRPr="00450E94">
        <w:rPr>
          <w:rFonts w:asciiTheme="minorHAnsi" w:hAnsiTheme="minorHAnsi" w:cstheme="minorHAnsi"/>
          <w:sz w:val="18"/>
          <w:szCs w:val="18"/>
        </w:rPr>
        <w:t xml:space="preserve"> Enter Furthest Third fixtures from fixture to Water Heater in feet</w:t>
      </w:r>
      <w:r w:rsidR="00EE0059">
        <w:rPr>
          <w:rFonts w:asciiTheme="minorHAnsi" w:hAnsiTheme="minorHAnsi" w:cstheme="minorHAnsi"/>
          <w:sz w:val="18"/>
          <w:szCs w:val="18"/>
        </w:rPr>
        <w:t>.</w:t>
      </w:r>
      <w:r w:rsidR="00EE0059" w:rsidRPr="00EE0059">
        <w:rPr>
          <w:rFonts w:asciiTheme="minorHAnsi" w:hAnsiTheme="minorHAnsi" w:cstheme="minorHAnsi"/>
          <w:sz w:val="18"/>
          <w:szCs w:val="18"/>
        </w:rPr>
        <w:t xml:space="preserve"> </w:t>
      </w:r>
      <w:r w:rsidR="00EE0059">
        <w:rPr>
          <w:rFonts w:asciiTheme="minorHAnsi" w:hAnsiTheme="minorHAnsi" w:cstheme="minorHAnsi"/>
          <w:sz w:val="18"/>
          <w:szCs w:val="18"/>
        </w:rPr>
        <w:t>For multiple water heaters, enter the average of the furthest distance of each water heater.</w:t>
      </w:r>
    </w:p>
    <w:p w14:paraId="1A9580BA" w14:textId="781019FD"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w:t>
      </w:r>
      <w:r w:rsidR="00383FC8">
        <w:rPr>
          <w:rFonts w:asciiTheme="minorHAnsi" w:hAnsiTheme="minorHAnsi" w:cstheme="minorHAnsi"/>
          <w:sz w:val="18"/>
          <w:szCs w:val="18"/>
        </w:rPr>
        <w:t>5</w:t>
      </w:r>
      <w:r w:rsidRPr="00450E94">
        <w:rPr>
          <w:rFonts w:asciiTheme="minorHAnsi" w:hAnsiTheme="minorHAnsi" w:cstheme="minorHAnsi"/>
          <w:sz w:val="18"/>
          <w:szCs w:val="18"/>
        </w:rPr>
        <w:t xml:space="preserve"> Calculated value – no user input required</w:t>
      </w:r>
    </w:p>
    <w:p w14:paraId="74780DA6" w14:textId="1CC1F719"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w:t>
      </w:r>
      <w:r w:rsidR="00383FC8">
        <w:rPr>
          <w:rFonts w:asciiTheme="minorHAnsi" w:hAnsiTheme="minorHAnsi" w:cstheme="minorHAnsi"/>
          <w:sz w:val="18"/>
          <w:szCs w:val="18"/>
        </w:rPr>
        <w:t>6</w:t>
      </w:r>
      <w:r w:rsidRPr="00450E94">
        <w:rPr>
          <w:rFonts w:asciiTheme="minorHAnsi" w:hAnsiTheme="minorHAnsi" w:cstheme="minorHAnsi"/>
          <w:sz w:val="18"/>
          <w:szCs w:val="18"/>
        </w:rPr>
        <w:t xml:space="preserve"> Calculated value – no user input required</w:t>
      </w:r>
    </w:p>
    <w:p w14:paraId="386F3517" w14:textId="77777777" w:rsidR="00720D79" w:rsidRPr="00450E94"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3F094477" w14:textId="22AF0313" w:rsidR="001B692C" w:rsidRPr="00B71192" w:rsidRDefault="006E4B25" w:rsidP="001B692C">
      <w:pPr>
        <w:spacing w:after="0" w:line="240" w:lineRule="auto"/>
        <w:rPr>
          <w:rFonts w:asciiTheme="minorHAnsi" w:eastAsiaTheme="minorEastAsia" w:hAnsiTheme="minorHAnsi" w:cstheme="minorHAnsi"/>
          <w:b/>
          <w:sz w:val="18"/>
          <w:szCs w:val="18"/>
        </w:rPr>
      </w:pPr>
      <w:r w:rsidRPr="00450E94">
        <w:rPr>
          <w:rFonts w:asciiTheme="minorHAnsi" w:hAnsiTheme="minorHAnsi" w:cs="Arial"/>
          <w:b/>
          <w:sz w:val="18"/>
          <w:szCs w:val="18"/>
        </w:rPr>
        <w:t>I</w:t>
      </w:r>
      <w:r w:rsidR="001B692C" w:rsidRPr="00450E94">
        <w:rPr>
          <w:rFonts w:asciiTheme="minorHAnsi" w:hAnsiTheme="minorHAnsi" w:cs="Arial"/>
          <w:b/>
          <w:sz w:val="18"/>
          <w:szCs w:val="18"/>
        </w:rPr>
        <w:t xml:space="preserve">.  </w:t>
      </w:r>
      <w:r w:rsidR="001B692C" w:rsidRPr="00B71192">
        <w:rPr>
          <w:rFonts w:asciiTheme="minorHAnsi" w:eastAsiaTheme="minorEastAsia" w:hAnsiTheme="minorHAnsi" w:cstheme="minorHAnsi"/>
          <w:b/>
          <w:sz w:val="18"/>
          <w:szCs w:val="18"/>
        </w:rPr>
        <w:t xml:space="preserve">HERS-Verified Drain Water Heat Recovery System  </w:t>
      </w:r>
    </w:p>
    <w:p w14:paraId="6ECC25FD" w14:textId="77777777" w:rsidR="00B16B2C" w:rsidRPr="00450E94" w:rsidRDefault="00B16B2C" w:rsidP="00B16B2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lists the requirements for all central recirculation systems. HERS rater must ensure all the requirements in this table are met. </w:t>
      </w:r>
    </w:p>
    <w:p w14:paraId="08B2164E" w14:textId="34AAC942" w:rsidR="00B16B2C" w:rsidRDefault="00383FC8" w:rsidP="00383FC8">
      <w:pPr>
        <w:tabs>
          <w:tab w:val="left" w:pos="180"/>
        </w:tabs>
        <w:spacing w:after="0" w:line="240" w:lineRule="auto"/>
        <w:rPr>
          <w:rFonts w:asciiTheme="minorHAnsi" w:hAnsiTheme="minorHAnsi" w:cstheme="minorHAnsi"/>
          <w:sz w:val="18"/>
          <w:szCs w:val="18"/>
        </w:rPr>
      </w:pPr>
      <w:r>
        <w:rPr>
          <w:rFonts w:asciiTheme="minorHAnsi" w:eastAsiaTheme="minorEastAsia" w:hAnsiTheme="minorHAnsi" w:cstheme="minorHAnsi"/>
          <w:b/>
          <w:sz w:val="18"/>
          <w:szCs w:val="18"/>
        </w:rPr>
        <w:tab/>
      </w:r>
      <w:r w:rsidRPr="00383FC8">
        <w:rPr>
          <w:rFonts w:asciiTheme="minorHAnsi" w:eastAsiaTheme="minorEastAsia" w:hAnsiTheme="minorHAnsi" w:cstheme="minorHAnsi"/>
          <w:sz w:val="18"/>
          <w:szCs w:val="18"/>
        </w:rPr>
        <w:t xml:space="preserve">01 </w:t>
      </w:r>
      <w:r w:rsidRPr="00383FC8">
        <w:rPr>
          <w:rFonts w:asciiTheme="minorHAnsi" w:hAnsiTheme="minorHAnsi" w:cstheme="minorHAnsi"/>
          <w:sz w:val="18"/>
          <w:szCs w:val="18"/>
        </w:rPr>
        <w:t>Reference information from CF1R.</w:t>
      </w:r>
    </w:p>
    <w:p w14:paraId="52D2CBC3" w14:textId="77777777" w:rsidR="00147F7C" w:rsidRDefault="00147F7C" w:rsidP="00147F7C">
      <w:pPr>
        <w:spacing w:after="0" w:line="240" w:lineRule="auto"/>
        <w:ind w:left="180"/>
        <w:rPr>
          <w:rFonts w:asciiTheme="minorHAnsi" w:hAnsiTheme="minorHAnsi" w:cstheme="minorHAnsi"/>
          <w:sz w:val="18"/>
          <w:szCs w:val="18"/>
        </w:rPr>
      </w:pPr>
      <w:r w:rsidRPr="00832716">
        <w:rPr>
          <w:rFonts w:asciiTheme="minorHAnsi" w:eastAsiaTheme="minorEastAsia" w:hAnsiTheme="minorHAnsi" w:cstheme="minorHAnsi"/>
          <w:sz w:val="18"/>
          <w:szCs w:val="18"/>
        </w:rPr>
        <w:t>02</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0D2814B0" w14:textId="286C0399" w:rsidR="00147F7C" w:rsidRDefault="00147F7C" w:rsidP="00147F7C">
      <w:pPr>
        <w:spacing w:after="0" w:line="240" w:lineRule="auto"/>
        <w:ind w:left="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03</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55AE5F34" w14:textId="77777777" w:rsidR="00147F7C" w:rsidRDefault="00147F7C" w:rsidP="00147F7C">
      <w:pPr>
        <w:spacing w:after="0" w:line="240" w:lineRule="auto"/>
        <w:ind w:left="180"/>
        <w:rPr>
          <w:rFonts w:asciiTheme="minorHAnsi" w:hAnsiTheme="minorHAnsi" w:cstheme="minorHAnsi"/>
          <w:sz w:val="18"/>
          <w:szCs w:val="18"/>
        </w:rPr>
      </w:pPr>
      <w:r>
        <w:rPr>
          <w:rFonts w:asciiTheme="minorHAnsi" w:eastAsiaTheme="minorEastAsia" w:hAnsiTheme="minorHAnsi" w:cstheme="minorHAnsi"/>
          <w:sz w:val="18"/>
          <w:szCs w:val="18"/>
        </w:rPr>
        <w:t>04</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1D8741BB" w14:textId="77777777" w:rsidR="00147F7C" w:rsidRPr="00832716" w:rsidRDefault="00147F7C" w:rsidP="00147F7C">
      <w:pPr>
        <w:spacing w:after="0" w:line="240" w:lineRule="auto"/>
        <w:ind w:left="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05</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0AB5ECD4" w14:textId="35475979" w:rsidR="00B16B2C" w:rsidRPr="00450E94" w:rsidRDefault="00147F7C"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06</w:t>
      </w:r>
      <w:r w:rsidR="00B16B2C" w:rsidRPr="00450E94">
        <w:rPr>
          <w:rFonts w:asciiTheme="minorHAnsi" w:eastAsiaTheme="minorEastAsia" w:hAnsiTheme="minorHAnsi" w:cstheme="minorHAnsi"/>
          <w:sz w:val="18"/>
          <w:szCs w:val="18"/>
        </w:rPr>
        <w:t xml:space="preserve"> Drain Water Heat Recovery Manufacturer’s name- Enter the name of the Manufacturer</w:t>
      </w:r>
      <w:r w:rsidR="00E04921" w:rsidRPr="00450E94">
        <w:rPr>
          <w:rFonts w:asciiTheme="minorHAnsi" w:eastAsiaTheme="minorEastAsia" w:hAnsiTheme="minorHAnsi" w:cstheme="minorHAnsi"/>
          <w:sz w:val="18"/>
          <w:szCs w:val="18"/>
        </w:rPr>
        <w:t>.</w:t>
      </w:r>
    </w:p>
    <w:p w14:paraId="69C420E7" w14:textId="3CB79B71" w:rsidR="00B16B2C" w:rsidRPr="00450E94" w:rsidRDefault="00147F7C"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07</w:t>
      </w:r>
      <w:r w:rsidR="00B16B2C" w:rsidRPr="00450E94">
        <w:rPr>
          <w:rFonts w:asciiTheme="minorHAnsi" w:eastAsiaTheme="minorEastAsia" w:hAnsiTheme="minorHAnsi" w:cstheme="minorHAnsi"/>
          <w:sz w:val="18"/>
          <w:szCs w:val="18"/>
        </w:rPr>
        <w:t xml:space="preserve"> Drain Water Heat Recovery Manufacturer’s model number – Enter the Model number</w:t>
      </w:r>
      <w:r w:rsidR="00E04921" w:rsidRPr="00450E94">
        <w:rPr>
          <w:rFonts w:asciiTheme="minorHAnsi" w:eastAsiaTheme="minorEastAsia" w:hAnsiTheme="minorHAnsi" w:cstheme="minorHAnsi"/>
          <w:sz w:val="18"/>
          <w:szCs w:val="18"/>
        </w:rPr>
        <w:t>.</w:t>
      </w:r>
    </w:p>
    <w:p w14:paraId="54A596F5" w14:textId="631E53EA" w:rsidR="00B16B2C" w:rsidRPr="00450E94" w:rsidRDefault="00147F7C"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08</w:t>
      </w:r>
      <w:r w:rsidR="00B16B2C" w:rsidRPr="00450E94">
        <w:rPr>
          <w:rFonts w:asciiTheme="minorHAnsi" w:eastAsiaTheme="minorEastAsia" w:hAnsiTheme="minorHAnsi" w:cstheme="minorHAnsi"/>
          <w:sz w:val="18"/>
          <w:szCs w:val="18"/>
        </w:rPr>
        <w:t xml:space="preserve"> Rated Effectiveness’ – Enter the rated effectiveness of the </w:t>
      </w:r>
      <w:r w:rsidR="00E04921" w:rsidRPr="00450E94">
        <w:rPr>
          <w:rFonts w:asciiTheme="minorHAnsi" w:eastAsiaTheme="minorEastAsia" w:hAnsiTheme="minorHAnsi" w:cstheme="minorHAnsi"/>
          <w:sz w:val="18"/>
          <w:szCs w:val="18"/>
        </w:rPr>
        <w:t>DWHR device</w:t>
      </w:r>
      <w:r w:rsidR="00B16B2C" w:rsidRPr="00450E94">
        <w:rPr>
          <w:rFonts w:asciiTheme="minorHAnsi" w:eastAsiaTheme="minorEastAsia" w:hAnsiTheme="minorHAnsi" w:cstheme="minorHAnsi"/>
          <w:sz w:val="18"/>
          <w:szCs w:val="18"/>
        </w:rPr>
        <w:t>.</w:t>
      </w:r>
    </w:p>
    <w:p w14:paraId="19DD8B37" w14:textId="567B7CE4" w:rsidR="00B16B2C" w:rsidRPr="00450E94" w:rsidRDefault="00147F7C" w:rsidP="00E04921">
      <w:pPr>
        <w:spacing w:after="0" w:line="240" w:lineRule="auto"/>
        <w:ind w:left="450" w:hanging="270"/>
        <w:rPr>
          <w:rFonts w:asciiTheme="minorHAnsi" w:hAnsiTheme="minorHAnsi" w:cstheme="minorHAnsi"/>
          <w:sz w:val="18"/>
          <w:szCs w:val="18"/>
        </w:rPr>
      </w:pPr>
      <w:r>
        <w:rPr>
          <w:rFonts w:asciiTheme="minorHAnsi" w:eastAsiaTheme="minorEastAsia" w:hAnsiTheme="minorHAnsi" w:cstheme="minorHAnsi"/>
          <w:sz w:val="18"/>
          <w:szCs w:val="18"/>
        </w:rPr>
        <w:t>09</w:t>
      </w:r>
      <w:r w:rsidR="00B16B2C" w:rsidRPr="00450E94">
        <w:rPr>
          <w:rFonts w:asciiTheme="minorHAnsi" w:eastAsiaTheme="minorEastAsia" w:hAnsiTheme="minorHAnsi" w:cstheme="minorHAnsi"/>
          <w:b/>
          <w:sz w:val="18"/>
          <w:szCs w:val="18"/>
        </w:rPr>
        <w:t xml:space="preserve"> </w:t>
      </w:r>
      <w:r w:rsidR="00B16B2C" w:rsidRPr="00450E94">
        <w:rPr>
          <w:rFonts w:asciiTheme="minorHAnsi" w:hAnsiTheme="minorHAnsi" w:cstheme="minorHAnsi"/>
          <w:sz w:val="18"/>
          <w:szCs w:val="18"/>
        </w:rPr>
        <w:t>Installation Configuration</w:t>
      </w:r>
      <w:r w:rsidR="00E04921" w:rsidRPr="00450E94">
        <w:rPr>
          <w:rFonts w:asciiTheme="minorHAnsi" w:hAnsiTheme="minorHAnsi" w:cstheme="minorHAnsi"/>
          <w:sz w:val="18"/>
          <w:szCs w:val="18"/>
        </w:rPr>
        <w:t xml:space="preserve"> </w:t>
      </w:r>
      <w:r w:rsidR="00B16B2C" w:rsidRPr="00450E94">
        <w:rPr>
          <w:rFonts w:asciiTheme="minorHAnsi" w:hAnsiTheme="minorHAnsi" w:cstheme="minorHAnsi"/>
          <w:sz w:val="18"/>
          <w:szCs w:val="18"/>
        </w:rPr>
        <w:t>– Enter type of configuration.</w:t>
      </w:r>
      <w:r w:rsidR="00E04921" w:rsidRPr="00450E94">
        <w:rPr>
          <w:rFonts w:asciiTheme="minorHAnsi" w:hAnsiTheme="minorHAnsi" w:cstheme="minorHAnsi"/>
          <w:sz w:val="18"/>
          <w:szCs w:val="18"/>
        </w:rPr>
        <w:t xml:space="preserve">  Available options are Equal flow, unequal to shower, and unequal to water heater</w:t>
      </w:r>
    </w:p>
    <w:p w14:paraId="22A2E610" w14:textId="33770C04" w:rsidR="00B16B2C" w:rsidRPr="00450E94" w:rsidRDefault="00147F7C" w:rsidP="00F41465">
      <w:pPr>
        <w:spacing w:after="0" w:line="240" w:lineRule="auto"/>
        <w:ind w:firstLine="180"/>
        <w:rPr>
          <w:rFonts w:asciiTheme="minorHAnsi" w:hAnsiTheme="minorHAnsi" w:cstheme="minorHAnsi"/>
          <w:sz w:val="18"/>
          <w:szCs w:val="18"/>
        </w:rPr>
      </w:pPr>
      <w:r>
        <w:rPr>
          <w:rFonts w:asciiTheme="minorHAnsi" w:hAnsiTheme="minorHAnsi" w:cstheme="minorHAnsi"/>
          <w:sz w:val="18"/>
          <w:szCs w:val="18"/>
        </w:rPr>
        <w:t>10</w:t>
      </w:r>
      <w:r w:rsidR="00B16B2C" w:rsidRPr="00450E94">
        <w:rPr>
          <w:rFonts w:asciiTheme="minorHAnsi" w:hAnsiTheme="minorHAnsi" w:cstheme="minorHAnsi"/>
          <w:sz w:val="18"/>
          <w:szCs w:val="18"/>
        </w:rPr>
        <w:t xml:space="preserve"> Percent of shower served by the DWHR device –</w:t>
      </w:r>
      <w:r w:rsidR="00E04921" w:rsidRPr="00450E94">
        <w:rPr>
          <w:rFonts w:asciiTheme="minorHAnsi" w:hAnsiTheme="minorHAnsi" w:cstheme="minorHAnsi"/>
          <w:sz w:val="18"/>
          <w:szCs w:val="18"/>
        </w:rPr>
        <w:t xml:space="preserve"> E</w:t>
      </w:r>
      <w:r w:rsidR="00B16B2C" w:rsidRPr="00450E94">
        <w:rPr>
          <w:rFonts w:asciiTheme="minorHAnsi" w:hAnsiTheme="minorHAnsi" w:cstheme="minorHAnsi"/>
          <w:sz w:val="18"/>
          <w:szCs w:val="18"/>
        </w:rPr>
        <w:t xml:space="preserve">nter the </w:t>
      </w:r>
      <w:r w:rsidR="00E04921" w:rsidRPr="00450E94">
        <w:rPr>
          <w:rFonts w:asciiTheme="minorHAnsi" w:hAnsiTheme="minorHAnsi" w:cstheme="minorHAnsi"/>
          <w:sz w:val="18"/>
          <w:szCs w:val="18"/>
        </w:rPr>
        <w:t>percent</w:t>
      </w:r>
      <w:r w:rsidR="00B16B2C" w:rsidRPr="00450E94">
        <w:rPr>
          <w:rFonts w:asciiTheme="minorHAnsi" w:hAnsiTheme="minorHAnsi" w:cstheme="minorHAnsi"/>
          <w:sz w:val="18"/>
          <w:szCs w:val="18"/>
        </w:rPr>
        <w:t xml:space="preserve"> of showers </w:t>
      </w:r>
      <w:r w:rsidR="00E04921" w:rsidRPr="00450E94">
        <w:rPr>
          <w:rFonts w:asciiTheme="minorHAnsi" w:hAnsiTheme="minorHAnsi" w:cstheme="minorHAnsi"/>
          <w:sz w:val="18"/>
          <w:szCs w:val="18"/>
        </w:rPr>
        <w:t>served by this</w:t>
      </w:r>
      <w:r w:rsidR="00B16B2C" w:rsidRPr="00450E94">
        <w:rPr>
          <w:rFonts w:asciiTheme="minorHAnsi" w:hAnsiTheme="minorHAnsi" w:cstheme="minorHAnsi"/>
          <w:sz w:val="18"/>
          <w:szCs w:val="18"/>
        </w:rPr>
        <w:t xml:space="preserve"> </w:t>
      </w:r>
      <w:r w:rsidR="00E04921" w:rsidRPr="00450E94">
        <w:rPr>
          <w:rFonts w:asciiTheme="minorHAnsi" w:hAnsiTheme="minorHAnsi" w:cstheme="minorHAnsi"/>
          <w:sz w:val="18"/>
          <w:szCs w:val="18"/>
        </w:rPr>
        <w:t>DWHR device.</w:t>
      </w:r>
    </w:p>
    <w:p w14:paraId="022A5B1D" w14:textId="2FB89A26" w:rsidR="00B16B2C" w:rsidRPr="00450E94" w:rsidRDefault="00147F7C" w:rsidP="00F41465">
      <w:pPr>
        <w:spacing w:after="0" w:line="240" w:lineRule="auto"/>
        <w:ind w:firstLine="180"/>
        <w:rPr>
          <w:rFonts w:asciiTheme="minorHAnsi" w:eastAsiaTheme="minorEastAsia" w:hAnsiTheme="minorHAnsi" w:cstheme="minorHAnsi"/>
          <w:b/>
          <w:sz w:val="18"/>
          <w:szCs w:val="18"/>
        </w:rPr>
      </w:pPr>
      <w:r>
        <w:rPr>
          <w:rFonts w:asciiTheme="minorHAnsi" w:hAnsiTheme="minorHAnsi" w:cstheme="minorHAnsi"/>
          <w:sz w:val="18"/>
          <w:szCs w:val="18"/>
        </w:rPr>
        <w:t>11</w:t>
      </w:r>
      <w:r w:rsidR="00B16B2C" w:rsidRPr="00450E94">
        <w:rPr>
          <w:rFonts w:asciiTheme="minorHAnsi" w:hAnsiTheme="minorHAnsi" w:cstheme="minorHAnsi"/>
          <w:sz w:val="18"/>
          <w:szCs w:val="18"/>
        </w:rPr>
        <w:t xml:space="preserve"> DWHR System Certified by CEC – Enter “Yes” if certified or else enter “No”.</w:t>
      </w:r>
    </w:p>
    <w:p w14:paraId="0FA7FA71"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171592E" w14:textId="3FF4CD41" w:rsidR="00585D1F"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r w:rsidRPr="00450E94">
        <w:rPr>
          <w:rFonts w:asciiTheme="minorHAnsi" w:hAnsiTheme="minorHAnsi" w:cs="Arial"/>
          <w:b/>
          <w:sz w:val="18"/>
          <w:szCs w:val="18"/>
        </w:rPr>
        <w:t>J</w:t>
      </w:r>
      <w:r w:rsidR="00585D1F" w:rsidRPr="00450E94">
        <w:rPr>
          <w:rFonts w:asciiTheme="minorHAnsi" w:hAnsiTheme="minorHAnsi" w:cs="Arial"/>
          <w:b/>
          <w:sz w:val="18"/>
          <w:szCs w:val="18"/>
        </w:rPr>
        <w:t xml:space="preserve">. </w:t>
      </w:r>
      <w:r w:rsidR="00585D1F" w:rsidRPr="00450E94">
        <w:rPr>
          <w:rFonts w:asciiTheme="minorHAnsi" w:hAnsiTheme="minorHAnsi"/>
          <w:b/>
          <w:sz w:val="18"/>
          <w:szCs w:val="18"/>
        </w:rPr>
        <w:t xml:space="preserve">HERS-Verified Pipe Insulation Credit </w:t>
      </w:r>
      <w:r w:rsidR="00585D1F" w:rsidRPr="00450E94">
        <w:rPr>
          <w:rFonts w:asciiTheme="minorHAnsi" w:hAnsiTheme="minorHAnsi" w:cs="Arial"/>
          <w:b/>
          <w:sz w:val="18"/>
          <w:szCs w:val="18"/>
        </w:rPr>
        <w:t>Requirements</w:t>
      </w:r>
    </w:p>
    <w:p w14:paraId="6476FDF8" w14:textId="7EC3D34B" w:rsidR="00585D1F" w:rsidRPr="00450E94"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HERS-Verified Pipe Insulation Credit</w:t>
      </w:r>
      <w:r w:rsidRPr="00450E94">
        <w:rPr>
          <w:rFonts w:asciiTheme="minorHAnsi" w:hAnsiTheme="minorHAnsi" w:cs="Arial"/>
          <w:b/>
          <w:sz w:val="18"/>
          <w:szCs w:val="18"/>
        </w:rPr>
        <w:t xml:space="preserve">. </w:t>
      </w:r>
      <w:r w:rsidRPr="00450E94">
        <w:rPr>
          <w:rFonts w:asciiTheme="minorHAnsi" w:hAnsiTheme="minorHAnsi" w:cs="Arial"/>
          <w:sz w:val="18"/>
          <w:szCs w:val="18"/>
        </w:rPr>
        <w:t xml:space="preserve">In addition to the mandatory requirements in Table </w:t>
      </w:r>
      <w:r w:rsidR="006E4B25" w:rsidRPr="00450E94">
        <w:rPr>
          <w:rFonts w:asciiTheme="minorHAnsi" w:hAnsiTheme="minorHAnsi" w:cs="Arial"/>
          <w:sz w:val="18"/>
          <w:szCs w:val="18"/>
        </w:rPr>
        <w:t>F</w:t>
      </w:r>
      <w:r w:rsidRPr="00450E94">
        <w:rPr>
          <w:rFonts w:asciiTheme="minorHAnsi" w:hAnsiTheme="minorHAnsi" w:cs="Arial"/>
          <w:sz w:val="18"/>
          <w:szCs w:val="18"/>
        </w:rPr>
        <w:t xml:space="preserve">, the </w:t>
      </w:r>
      <w:r w:rsidR="00B71192">
        <w:rPr>
          <w:rFonts w:asciiTheme="minorHAnsi" w:hAnsiTheme="minorHAnsi" w:cstheme="minorHAnsi"/>
          <w:sz w:val="18"/>
          <w:szCs w:val="18"/>
        </w:rPr>
        <w:t>HERS rater</w:t>
      </w:r>
      <w:r w:rsidR="00B71192" w:rsidRPr="00450E94" w:rsidDel="006E4B25">
        <w:rPr>
          <w:rFonts w:asciiTheme="minorHAnsi" w:hAnsiTheme="minorHAnsi" w:cs="Arial"/>
          <w:sz w:val="18"/>
          <w:szCs w:val="18"/>
        </w:rPr>
        <w:t xml:space="preserve"> </w:t>
      </w:r>
      <w:r w:rsidRPr="00450E94">
        <w:rPr>
          <w:rFonts w:asciiTheme="minorHAnsi" w:hAnsiTheme="minorHAnsi" w:cs="Arial"/>
          <w:sz w:val="18"/>
          <w:szCs w:val="18"/>
        </w:rPr>
        <w:t xml:space="preserve">must ensure the requirements in this table are met.  </w:t>
      </w:r>
    </w:p>
    <w:p w14:paraId="43F9FF24"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p>
    <w:p w14:paraId="68BDDF11" w14:textId="7387DE55" w:rsidR="00585D1F"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450E94">
        <w:rPr>
          <w:rFonts w:asciiTheme="minorHAnsi" w:hAnsiTheme="minorHAnsi" w:cs="Arial"/>
          <w:b/>
          <w:sz w:val="18"/>
          <w:szCs w:val="18"/>
        </w:rPr>
        <w:t>K</w:t>
      </w:r>
      <w:r w:rsidR="00585D1F" w:rsidRPr="00450E94">
        <w:rPr>
          <w:rFonts w:asciiTheme="minorHAnsi" w:hAnsiTheme="minorHAnsi" w:cs="Arial"/>
          <w:b/>
          <w:sz w:val="18"/>
          <w:szCs w:val="18"/>
        </w:rPr>
        <w:t xml:space="preserve">. </w:t>
      </w:r>
      <w:r w:rsidR="00585D1F" w:rsidRPr="00450E94">
        <w:rPr>
          <w:rFonts w:asciiTheme="minorHAnsi" w:hAnsiTheme="minorHAnsi"/>
          <w:b/>
          <w:sz w:val="18"/>
          <w:szCs w:val="18"/>
        </w:rPr>
        <w:t xml:space="preserve">HERS-Verified Parallel Piping </w:t>
      </w:r>
      <w:r w:rsidR="00585D1F" w:rsidRPr="00450E94">
        <w:rPr>
          <w:rFonts w:asciiTheme="minorHAnsi" w:hAnsiTheme="minorHAnsi" w:cs="Arial"/>
          <w:b/>
          <w:sz w:val="18"/>
          <w:szCs w:val="18"/>
        </w:rPr>
        <w:t>Requirements</w:t>
      </w:r>
    </w:p>
    <w:p w14:paraId="57238AF5" w14:textId="12DB2907" w:rsidR="00585D1F" w:rsidRPr="00450E94"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HERS-Verified Parallel Piping</w:t>
      </w:r>
      <w:r w:rsidRPr="00450E94">
        <w:rPr>
          <w:rFonts w:asciiTheme="minorHAnsi" w:hAnsiTheme="minorHAnsi" w:cs="Arial"/>
          <w:b/>
          <w:sz w:val="18"/>
          <w:szCs w:val="18"/>
        </w:rPr>
        <w:t>.</w:t>
      </w:r>
      <w:r w:rsidRPr="00450E94">
        <w:rPr>
          <w:rFonts w:asciiTheme="minorHAnsi" w:hAnsiTheme="minorHAnsi" w:cs="Arial"/>
          <w:sz w:val="18"/>
          <w:szCs w:val="18"/>
        </w:rPr>
        <w:t xml:space="preserve"> In addition to the mandatory requirements in Table</w:t>
      </w:r>
      <w:r w:rsidR="00F41465" w:rsidRPr="00450E94">
        <w:rPr>
          <w:rFonts w:asciiTheme="minorHAnsi" w:hAnsiTheme="minorHAnsi" w:cs="Arial"/>
          <w:sz w:val="18"/>
          <w:szCs w:val="18"/>
        </w:rPr>
        <w:t xml:space="preserve"> </w:t>
      </w:r>
      <w:r w:rsidR="006E4B25" w:rsidRPr="00450E94">
        <w:rPr>
          <w:rFonts w:asciiTheme="minorHAnsi" w:hAnsiTheme="minorHAnsi" w:cs="Arial"/>
          <w:sz w:val="18"/>
          <w:szCs w:val="18"/>
        </w:rPr>
        <w:t>F</w:t>
      </w:r>
      <w:r w:rsidRPr="00450E94">
        <w:rPr>
          <w:rFonts w:asciiTheme="minorHAnsi" w:hAnsiTheme="minorHAnsi" w:cs="Arial"/>
          <w:sz w:val="18"/>
          <w:szCs w:val="18"/>
        </w:rPr>
        <w:t xml:space="preserve">, the </w:t>
      </w:r>
      <w:r w:rsidR="00B71192">
        <w:rPr>
          <w:rFonts w:asciiTheme="minorHAnsi" w:hAnsiTheme="minorHAnsi" w:cstheme="minorHAnsi"/>
          <w:sz w:val="18"/>
          <w:szCs w:val="18"/>
        </w:rPr>
        <w:t>HERS rater</w:t>
      </w:r>
      <w:r w:rsidR="00B71192" w:rsidRPr="00450E94" w:rsidDel="006E4B25">
        <w:rPr>
          <w:rFonts w:asciiTheme="minorHAnsi" w:hAnsiTheme="minorHAnsi" w:cs="Arial"/>
          <w:sz w:val="18"/>
          <w:szCs w:val="18"/>
        </w:rPr>
        <w:t xml:space="preserve"> </w:t>
      </w:r>
      <w:r w:rsidRPr="00450E94">
        <w:rPr>
          <w:rFonts w:asciiTheme="minorHAnsi" w:hAnsiTheme="minorHAnsi" w:cs="Arial"/>
          <w:sz w:val="18"/>
          <w:szCs w:val="18"/>
        </w:rPr>
        <w:t xml:space="preserve">must ensure the requirements in this table are met.  </w:t>
      </w:r>
    </w:p>
    <w:p w14:paraId="0996B58B" w14:textId="572E204A"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0505CD90" w14:textId="688DC54B" w:rsidR="006E4B25" w:rsidRPr="00450E94" w:rsidRDefault="006E4B25" w:rsidP="006E4B25">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450E94">
        <w:rPr>
          <w:rFonts w:asciiTheme="minorHAnsi" w:hAnsiTheme="minorHAnsi" w:cs="Arial"/>
          <w:b/>
          <w:sz w:val="18"/>
          <w:szCs w:val="18"/>
        </w:rPr>
        <w:t xml:space="preserve">L. </w:t>
      </w:r>
      <w:r w:rsidRPr="00450E94">
        <w:rPr>
          <w:rFonts w:asciiTheme="minorHAnsi" w:hAnsiTheme="minorHAnsi"/>
          <w:b/>
          <w:sz w:val="18"/>
          <w:szCs w:val="18"/>
        </w:rPr>
        <w:t xml:space="preserve">Parallel Piping </w:t>
      </w:r>
      <w:r w:rsidRPr="00450E94">
        <w:rPr>
          <w:rFonts w:asciiTheme="minorHAnsi" w:hAnsiTheme="minorHAnsi" w:cs="Arial"/>
          <w:b/>
          <w:sz w:val="18"/>
          <w:szCs w:val="18"/>
        </w:rPr>
        <w:t>Requirements</w:t>
      </w:r>
    </w:p>
    <w:p w14:paraId="4AABC19D" w14:textId="38752E10"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Parallel Piping</w:t>
      </w:r>
      <w:r w:rsidRPr="00450E94">
        <w:rPr>
          <w:rFonts w:asciiTheme="minorHAnsi" w:hAnsiTheme="minorHAnsi" w:cs="Arial"/>
          <w:b/>
          <w:sz w:val="18"/>
          <w:szCs w:val="18"/>
        </w:rPr>
        <w:t>.</w:t>
      </w:r>
      <w:r w:rsidRPr="00450E94">
        <w:rPr>
          <w:rFonts w:asciiTheme="minorHAnsi" w:hAnsiTheme="minorHAnsi" w:cs="Arial"/>
          <w:sz w:val="18"/>
          <w:szCs w:val="18"/>
        </w:rPr>
        <w:t xml:space="preserve"> In addition to the mandatory requirements in Table F, the </w:t>
      </w:r>
      <w:r w:rsidRPr="00B71192">
        <w:rPr>
          <w:rFonts w:asciiTheme="minorHAnsi" w:hAnsiTheme="minorHAnsi" w:cstheme="minorHAnsi"/>
          <w:sz w:val="18"/>
          <w:szCs w:val="18"/>
        </w:rPr>
        <w:t>installer</w:t>
      </w:r>
      <w:r w:rsidRPr="00450E94">
        <w:rPr>
          <w:rFonts w:asciiTheme="minorHAnsi" w:hAnsiTheme="minorHAnsi" w:cs="Arial"/>
          <w:sz w:val="18"/>
          <w:szCs w:val="18"/>
        </w:rPr>
        <w:t xml:space="preserve"> must ensure the requirements in this table are met.  </w:t>
      </w:r>
    </w:p>
    <w:p w14:paraId="1F998D6D"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79234620" w14:textId="2B52BED6" w:rsidR="00585D1F" w:rsidRPr="00450E94" w:rsidRDefault="006E4B25" w:rsidP="00585D1F">
      <w:pPr>
        <w:tabs>
          <w:tab w:val="left" w:pos="0"/>
        </w:tabs>
        <w:autoSpaceDE w:val="0"/>
        <w:autoSpaceDN w:val="0"/>
        <w:adjustRightInd w:val="0"/>
        <w:spacing w:after="0" w:line="240" w:lineRule="auto"/>
        <w:ind w:left="180" w:hanging="180"/>
        <w:rPr>
          <w:rFonts w:asciiTheme="minorHAnsi" w:hAnsiTheme="minorHAnsi" w:cs="Arial"/>
          <w:b/>
          <w:sz w:val="18"/>
          <w:szCs w:val="18"/>
        </w:rPr>
      </w:pPr>
      <w:r w:rsidRPr="00450E94">
        <w:rPr>
          <w:rFonts w:asciiTheme="minorHAnsi" w:hAnsiTheme="minorHAnsi" w:cs="Arial"/>
          <w:b/>
          <w:sz w:val="18"/>
          <w:szCs w:val="18"/>
        </w:rPr>
        <w:t>M</w:t>
      </w:r>
      <w:r w:rsidR="00585D1F" w:rsidRPr="00450E94">
        <w:rPr>
          <w:rFonts w:asciiTheme="minorHAnsi" w:hAnsiTheme="minorHAnsi" w:cs="Arial"/>
          <w:b/>
          <w:sz w:val="18"/>
          <w:szCs w:val="18"/>
        </w:rPr>
        <w:t xml:space="preserve">. </w:t>
      </w:r>
      <w:r w:rsidRPr="00450E94">
        <w:rPr>
          <w:rFonts w:asciiTheme="minorHAnsi" w:hAnsiTheme="minorHAnsi"/>
          <w:b/>
          <w:sz w:val="18"/>
          <w:szCs w:val="18"/>
        </w:rPr>
        <w:t>Point of Use Requirements</w:t>
      </w:r>
    </w:p>
    <w:p w14:paraId="5946406B" w14:textId="218B3EA4" w:rsidR="00585D1F" w:rsidRPr="00450E94" w:rsidRDefault="00585D1F" w:rsidP="00585D1F">
      <w:pPr>
        <w:tabs>
          <w:tab w:val="left" w:pos="0"/>
        </w:tabs>
        <w:autoSpaceDE w:val="0"/>
        <w:autoSpaceDN w:val="0"/>
        <w:adjustRightInd w:val="0"/>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006E4B25" w:rsidRPr="00450E94">
        <w:rPr>
          <w:rFonts w:asciiTheme="minorHAnsi" w:hAnsiTheme="minorHAnsi"/>
          <w:b/>
          <w:sz w:val="18"/>
          <w:szCs w:val="18"/>
        </w:rPr>
        <w:t>Point of Use</w:t>
      </w:r>
      <w:r w:rsidRPr="00450E94">
        <w:rPr>
          <w:rFonts w:asciiTheme="minorHAnsi" w:hAnsiTheme="minorHAnsi" w:cs="Arial"/>
          <w:b/>
          <w:sz w:val="18"/>
          <w:szCs w:val="18"/>
        </w:rPr>
        <w:t xml:space="preserve"> </w:t>
      </w:r>
      <w:r w:rsidRPr="00450E94">
        <w:rPr>
          <w:rFonts w:asciiTheme="minorHAnsi" w:hAnsiTheme="minorHAnsi" w:cs="Arial"/>
          <w:sz w:val="18"/>
          <w:szCs w:val="18"/>
        </w:rPr>
        <w:t>In addition to the mandatory requirements in Table</w:t>
      </w:r>
      <w:r w:rsidR="006E4B25" w:rsidRPr="00450E94">
        <w:rPr>
          <w:rFonts w:asciiTheme="minorHAnsi" w:hAnsiTheme="minorHAnsi" w:cs="Arial"/>
          <w:sz w:val="18"/>
          <w:szCs w:val="18"/>
        </w:rPr>
        <w:t xml:space="preserve"> F</w:t>
      </w:r>
      <w:r w:rsidRPr="00450E94">
        <w:rPr>
          <w:rFonts w:asciiTheme="minorHAnsi" w:hAnsiTheme="minorHAnsi" w:cs="Arial"/>
          <w:sz w:val="18"/>
          <w:szCs w:val="18"/>
        </w:rPr>
        <w:t xml:space="preserve">, the </w:t>
      </w:r>
      <w:r w:rsidR="006E4B25" w:rsidRPr="00B71192">
        <w:rPr>
          <w:rFonts w:asciiTheme="minorHAnsi" w:hAnsiTheme="minorHAnsi" w:cstheme="minorHAnsi"/>
          <w:sz w:val="18"/>
          <w:szCs w:val="18"/>
        </w:rPr>
        <w:t>installer</w:t>
      </w:r>
      <w:r w:rsidR="006E4B25" w:rsidRPr="00450E94" w:rsidDel="006E4B25">
        <w:rPr>
          <w:rFonts w:asciiTheme="minorHAnsi" w:hAnsiTheme="minorHAnsi" w:cs="Arial"/>
          <w:sz w:val="18"/>
          <w:szCs w:val="18"/>
        </w:rPr>
        <w:t xml:space="preserve"> </w:t>
      </w:r>
      <w:r w:rsidRPr="00450E94">
        <w:rPr>
          <w:rFonts w:asciiTheme="minorHAnsi" w:hAnsiTheme="minorHAnsi" w:cs="Arial"/>
          <w:sz w:val="18"/>
          <w:szCs w:val="18"/>
        </w:rPr>
        <w:t>must ensure the requirements in this table are met.</w:t>
      </w:r>
    </w:p>
    <w:p w14:paraId="77224061" w14:textId="77777777" w:rsidR="00585D1F" w:rsidRPr="00450E94" w:rsidRDefault="00585D1F" w:rsidP="00585D1F">
      <w:pPr>
        <w:tabs>
          <w:tab w:val="left" w:pos="0"/>
        </w:tabs>
        <w:autoSpaceDE w:val="0"/>
        <w:autoSpaceDN w:val="0"/>
        <w:adjustRightInd w:val="0"/>
        <w:spacing w:after="0" w:line="240" w:lineRule="auto"/>
        <w:rPr>
          <w:rFonts w:ascii="ArialMT" w:hAnsi="ArialMT" w:cs="ArialMT"/>
          <w:sz w:val="18"/>
          <w:szCs w:val="18"/>
        </w:rPr>
      </w:pPr>
    </w:p>
    <w:p w14:paraId="780CBE93" w14:textId="4F59EB8C" w:rsidR="00585D1F" w:rsidRPr="00450E94" w:rsidRDefault="006E4B25" w:rsidP="00585D1F">
      <w:pPr>
        <w:tabs>
          <w:tab w:val="left" w:pos="0"/>
        </w:tabs>
        <w:autoSpaceDE w:val="0"/>
        <w:autoSpaceDN w:val="0"/>
        <w:adjustRightInd w:val="0"/>
        <w:spacing w:after="0" w:line="240" w:lineRule="auto"/>
        <w:rPr>
          <w:rFonts w:asciiTheme="minorHAnsi" w:hAnsiTheme="minorHAnsi" w:cs="Arial"/>
          <w:b/>
          <w:sz w:val="18"/>
          <w:szCs w:val="18"/>
        </w:rPr>
      </w:pPr>
      <w:r w:rsidRPr="00450E94">
        <w:rPr>
          <w:rFonts w:asciiTheme="minorHAnsi" w:hAnsiTheme="minorHAnsi" w:cs="Arial"/>
          <w:b/>
          <w:sz w:val="18"/>
          <w:szCs w:val="18"/>
        </w:rPr>
        <w:t>N</w:t>
      </w:r>
      <w:r w:rsidR="00585D1F" w:rsidRPr="00450E94">
        <w:rPr>
          <w:rFonts w:asciiTheme="minorHAnsi" w:hAnsiTheme="minorHAnsi" w:cs="Arial"/>
          <w:b/>
          <w:sz w:val="18"/>
          <w:szCs w:val="18"/>
        </w:rPr>
        <w:t xml:space="preserve">. </w:t>
      </w:r>
      <w:r w:rsidRPr="00450E94">
        <w:rPr>
          <w:rFonts w:asciiTheme="minorHAnsi" w:hAnsiTheme="minorHAnsi" w:cs="Arial"/>
          <w:b/>
          <w:sz w:val="18"/>
          <w:szCs w:val="18"/>
        </w:rPr>
        <w:t xml:space="preserve">Mandatory Requirements for all Recirculation Systems </w:t>
      </w:r>
    </w:p>
    <w:p w14:paraId="75AD5AD8" w14:textId="77777777" w:rsidR="006E4B25" w:rsidRPr="00B71192" w:rsidRDefault="006E4B25" w:rsidP="006E4B25">
      <w:pPr>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The requirements of this table apply to all recirculation systems listed below.</w:t>
      </w:r>
    </w:p>
    <w:p w14:paraId="01E17839" w14:textId="77777777" w:rsidR="006E4B25" w:rsidRPr="00450E94"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3737BBC4" w14:textId="4BB74879" w:rsidR="006E4B25" w:rsidRPr="00B71192" w:rsidRDefault="006E4B25" w:rsidP="006E4B25">
      <w:pPr>
        <w:autoSpaceDE w:val="0"/>
        <w:autoSpaceDN w:val="0"/>
        <w:adjustRightInd w:val="0"/>
        <w:spacing w:after="0" w:line="240" w:lineRule="auto"/>
        <w:rPr>
          <w:rFonts w:asciiTheme="minorHAnsi" w:hAnsiTheme="minorHAnsi" w:cstheme="minorHAnsi"/>
          <w:b/>
          <w:sz w:val="18"/>
          <w:szCs w:val="18"/>
        </w:rPr>
      </w:pPr>
      <w:r w:rsidRPr="00B71192">
        <w:rPr>
          <w:rFonts w:asciiTheme="minorHAnsi" w:hAnsiTheme="minorHAnsi" w:cstheme="minorHAnsi"/>
          <w:b/>
          <w:sz w:val="18"/>
          <w:szCs w:val="18"/>
        </w:rPr>
        <w:t>O. Recirculation Non-Demand Controls Requirements</w:t>
      </w:r>
    </w:p>
    <w:p w14:paraId="702B0E44" w14:textId="2858A53C"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Pr="00B71192">
        <w:rPr>
          <w:rFonts w:asciiTheme="minorHAnsi" w:hAnsiTheme="minorHAnsi" w:cstheme="minorHAnsi"/>
          <w:b/>
          <w:sz w:val="18"/>
          <w:szCs w:val="18"/>
        </w:rPr>
        <w:t>Recirculation Non-demand controls.</w:t>
      </w:r>
      <w:r w:rsidRPr="00B71192">
        <w:rPr>
          <w:rFonts w:asciiTheme="minorHAnsi" w:hAnsiTheme="minorHAnsi" w:cstheme="minorHAnsi"/>
          <w:sz w:val="18"/>
          <w:szCs w:val="18"/>
        </w:rPr>
        <w:t xml:space="preserve"> In addition to the mandatory requirements in Table F and N, the installer must ensure the requirements in this table are met.</w:t>
      </w:r>
    </w:p>
    <w:p w14:paraId="3ECF2C28" w14:textId="77777777" w:rsidR="006E4B25" w:rsidRPr="00B71192" w:rsidRDefault="006E4B25" w:rsidP="006E4B25">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2CDDD246" w14:textId="3283BD9B" w:rsidR="006E4B25" w:rsidRPr="00B71192" w:rsidRDefault="006E4B25" w:rsidP="006E4B25">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B71192">
        <w:rPr>
          <w:rFonts w:asciiTheme="minorHAnsi" w:hAnsiTheme="minorHAnsi" w:cstheme="minorHAnsi"/>
          <w:b/>
          <w:sz w:val="18"/>
          <w:szCs w:val="18"/>
        </w:rPr>
        <w:t>P. Demand Recirculation Manual Control/Sensor Control Requirements</w:t>
      </w:r>
    </w:p>
    <w:p w14:paraId="54D895CE" w14:textId="63365482"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Pr="00B71192">
        <w:rPr>
          <w:rFonts w:asciiTheme="minorHAnsi" w:hAnsiTheme="minorHAnsi" w:cstheme="minorHAnsi"/>
          <w:b/>
          <w:sz w:val="18"/>
          <w:szCs w:val="18"/>
        </w:rPr>
        <w:t>Demand Recirculation Manual Control</w:t>
      </w:r>
      <w:r w:rsidR="00B843FA" w:rsidRPr="00B71192">
        <w:rPr>
          <w:rFonts w:asciiTheme="minorHAnsi" w:hAnsiTheme="minorHAnsi" w:cstheme="minorHAnsi"/>
          <w:b/>
          <w:sz w:val="18"/>
          <w:szCs w:val="18"/>
        </w:rPr>
        <w:t>,</w:t>
      </w:r>
      <w:r w:rsidRPr="00B71192">
        <w:rPr>
          <w:rFonts w:asciiTheme="minorHAnsi" w:hAnsiTheme="minorHAnsi" w:cstheme="minorHAnsi"/>
          <w:b/>
          <w:sz w:val="18"/>
          <w:szCs w:val="18"/>
        </w:rPr>
        <w:t xml:space="preserve"> Demand Recirculation Senor Control</w:t>
      </w:r>
      <w:r w:rsidR="00B843FA" w:rsidRPr="00B71192">
        <w:rPr>
          <w:rFonts w:asciiTheme="minorHAnsi" w:hAnsiTheme="minorHAnsi" w:cstheme="minorHAnsi"/>
          <w:b/>
          <w:sz w:val="18"/>
          <w:szCs w:val="18"/>
        </w:rPr>
        <w:t xml:space="preserve">, HERS-Verified Demand Recirculation Manual Control </w:t>
      </w:r>
      <w:r w:rsidR="00B843FA" w:rsidRPr="00B71192">
        <w:rPr>
          <w:rFonts w:asciiTheme="minorHAnsi" w:hAnsiTheme="minorHAnsi" w:cstheme="minorHAnsi"/>
          <w:sz w:val="18"/>
          <w:szCs w:val="18"/>
        </w:rPr>
        <w:t xml:space="preserve">or </w:t>
      </w:r>
      <w:r w:rsidR="00B843FA" w:rsidRPr="00B71192">
        <w:rPr>
          <w:rFonts w:asciiTheme="minorHAnsi" w:hAnsiTheme="minorHAnsi" w:cstheme="minorHAnsi"/>
          <w:b/>
          <w:sz w:val="18"/>
          <w:szCs w:val="18"/>
        </w:rPr>
        <w:t>HERS-Verified Demand Recirculation Senor Control</w:t>
      </w:r>
      <w:r w:rsidRPr="00B71192">
        <w:rPr>
          <w:rFonts w:asciiTheme="minorHAnsi" w:hAnsiTheme="minorHAnsi" w:cstheme="minorHAnsi"/>
          <w:b/>
          <w:sz w:val="18"/>
          <w:szCs w:val="18"/>
        </w:rPr>
        <w:t xml:space="preserve">. </w:t>
      </w:r>
      <w:r w:rsidRPr="00B71192">
        <w:rPr>
          <w:rFonts w:asciiTheme="minorHAnsi" w:hAnsiTheme="minorHAnsi" w:cstheme="minorHAnsi"/>
          <w:sz w:val="18"/>
          <w:szCs w:val="18"/>
        </w:rPr>
        <w:t>In addition to the mandatory requirements in Table F and N, the installer must ensure the requirements in this table are met.</w:t>
      </w:r>
    </w:p>
    <w:p w14:paraId="08C34F10" w14:textId="77777777" w:rsidR="006E4B25" w:rsidRPr="00450E94"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6E378515" w14:textId="1796FCE9" w:rsidR="000849F0" w:rsidRPr="00B71192" w:rsidRDefault="006E4B25" w:rsidP="00A05A69">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B71192">
        <w:rPr>
          <w:rFonts w:asciiTheme="minorHAnsi" w:hAnsiTheme="minorHAnsi" w:cstheme="minorHAnsi"/>
          <w:b/>
          <w:sz w:val="18"/>
          <w:szCs w:val="18"/>
        </w:rPr>
        <w:t xml:space="preserve">Q. HERS-Verified Demand Recirculation Manual Control (RDRmc-H) (RA3.6.6)/Sensor Control (RDRsc-H) (RA3.6.7) </w:t>
      </w:r>
    </w:p>
    <w:p w14:paraId="0A8AEDE8" w14:textId="7CC1B460"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00850E4B" w:rsidRPr="00B71192">
        <w:rPr>
          <w:rFonts w:asciiTheme="minorHAnsi" w:hAnsiTheme="minorHAnsi" w:cstheme="minorHAnsi"/>
          <w:b/>
          <w:sz w:val="18"/>
          <w:szCs w:val="18"/>
        </w:rPr>
        <w:t xml:space="preserve">HERS-Verified </w:t>
      </w:r>
      <w:r w:rsidRPr="00B71192">
        <w:rPr>
          <w:rFonts w:asciiTheme="minorHAnsi" w:hAnsiTheme="minorHAnsi" w:cstheme="minorHAnsi"/>
          <w:b/>
          <w:sz w:val="18"/>
          <w:szCs w:val="18"/>
        </w:rPr>
        <w:t xml:space="preserve">Demand Recirculation Manual Control </w:t>
      </w:r>
      <w:r w:rsidRPr="00B71192">
        <w:rPr>
          <w:rFonts w:asciiTheme="minorHAnsi" w:hAnsiTheme="minorHAnsi" w:cstheme="minorHAnsi"/>
          <w:sz w:val="18"/>
          <w:szCs w:val="18"/>
        </w:rPr>
        <w:t xml:space="preserve">or </w:t>
      </w:r>
      <w:r w:rsidR="00850E4B" w:rsidRPr="00B71192">
        <w:rPr>
          <w:rFonts w:asciiTheme="minorHAnsi" w:hAnsiTheme="minorHAnsi" w:cstheme="minorHAnsi"/>
          <w:b/>
          <w:sz w:val="18"/>
          <w:szCs w:val="18"/>
        </w:rPr>
        <w:t xml:space="preserve">HERS-Verified </w:t>
      </w:r>
      <w:r w:rsidRPr="00B71192">
        <w:rPr>
          <w:rFonts w:asciiTheme="minorHAnsi" w:hAnsiTheme="minorHAnsi" w:cstheme="minorHAnsi"/>
          <w:b/>
          <w:sz w:val="18"/>
          <w:szCs w:val="18"/>
        </w:rPr>
        <w:t xml:space="preserve">Demand Recirculation Senor Control. </w:t>
      </w:r>
      <w:r w:rsidR="00850E4B" w:rsidRPr="00B71192">
        <w:rPr>
          <w:rFonts w:asciiTheme="minorHAnsi" w:hAnsiTheme="minorHAnsi" w:cstheme="minorHAnsi"/>
          <w:b/>
          <w:sz w:val="18"/>
          <w:szCs w:val="18"/>
        </w:rPr>
        <w:t xml:space="preserve"> </w:t>
      </w:r>
      <w:r w:rsidRPr="00B71192">
        <w:rPr>
          <w:rFonts w:asciiTheme="minorHAnsi" w:hAnsiTheme="minorHAnsi" w:cstheme="minorHAnsi"/>
          <w:sz w:val="18"/>
          <w:szCs w:val="18"/>
        </w:rPr>
        <w:t xml:space="preserve">In addition to the mandatory requirements in Table F and N, the </w:t>
      </w:r>
      <w:r w:rsidR="00B71192">
        <w:rPr>
          <w:rFonts w:asciiTheme="minorHAnsi" w:hAnsiTheme="minorHAnsi" w:cstheme="minorHAnsi"/>
          <w:sz w:val="18"/>
          <w:szCs w:val="18"/>
        </w:rPr>
        <w:t>HERS rater</w:t>
      </w:r>
      <w:r w:rsidR="00B71192" w:rsidRPr="00B71192">
        <w:rPr>
          <w:rFonts w:asciiTheme="minorHAnsi" w:hAnsiTheme="minorHAnsi" w:cstheme="minorHAnsi"/>
          <w:sz w:val="18"/>
          <w:szCs w:val="18"/>
        </w:rPr>
        <w:t xml:space="preserve"> </w:t>
      </w:r>
      <w:r w:rsidRPr="00B71192">
        <w:rPr>
          <w:rFonts w:asciiTheme="minorHAnsi" w:hAnsiTheme="minorHAnsi" w:cstheme="minorHAnsi"/>
          <w:sz w:val="18"/>
          <w:szCs w:val="18"/>
        </w:rPr>
        <w:t>must ensure the requirements in this table are met.</w:t>
      </w:r>
    </w:p>
    <w:p w14:paraId="67911F5A" w14:textId="77777777" w:rsidR="006E4B25" w:rsidRPr="00A05A69" w:rsidRDefault="006E4B25" w:rsidP="00DC522B">
      <w:pPr>
        <w:spacing w:after="0" w:line="240" w:lineRule="auto"/>
        <w:rPr>
          <w:rFonts w:asciiTheme="minorHAnsi" w:hAnsiTheme="minorHAnsi" w:cstheme="minorHAnsi"/>
          <w:b/>
          <w:sz w:val="18"/>
          <w:szCs w:val="18"/>
        </w:rPr>
        <w:sectPr w:rsidR="006E4B25" w:rsidRPr="00A05A69" w:rsidSect="00A05A69">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32" w:footer="432" w:gutter="0"/>
          <w:cols w:space="720"/>
          <w:docGrid w:linePitch="360"/>
        </w:sectPr>
      </w:pPr>
    </w:p>
    <w:tbl>
      <w:tblPr>
        <w:tblpPr w:leftFromText="180" w:rightFromText="180" w:vertAnchor="text" w:tblpY="1"/>
        <w:tblOverlap w:val="never"/>
        <w:tblW w:w="5169"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4"/>
        <w:gridCol w:w="803"/>
        <w:gridCol w:w="901"/>
        <w:gridCol w:w="901"/>
        <w:gridCol w:w="975"/>
        <w:gridCol w:w="721"/>
        <w:gridCol w:w="810"/>
        <w:gridCol w:w="810"/>
        <w:gridCol w:w="1169"/>
        <w:gridCol w:w="1169"/>
        <w:gridCol w:w="899"/>
        <w:gridCol w:w="993"/>
      </w:tblGrid>
      <w:tr w:rsidR="009D7A13" w:rsidRPr="00327949" w14:paraId="1C7982C8" w14:textId="0D8E46F4" w:rsidTr="00BA592A">
        <w:trPr>
          <w:cantSplit/>
          <w:trHeight w:val="402"/>
        </w:trPr>
        <w:tc>
          <w:tcPr>
            <w:tcW w:w="5000" w:type="pct"/>
            <w:gridSpan w:val="12"/>
            <w:tcBorders>
              <w:top w:val="single" w:sz="4" w:space="0" w:color="auto"/>
              <w:left w:val="single" w:sz="4" w:space="0" w:color="auto"/>
              <w:bottom w:val="single" w:sz="4" w:space="0" w:color="auto"/>
              <w:right w:val="single" w:sz="4" w:space="0" w:color="auto"/>
            </w:tcBorders>
          </w:tcPr>
          <w:bookmarkEnd w:id="2"/>
          <w:p w14:paraId="5FBAE417" w14:textId="30FE2AE8" w:rsidR="009D7A13" w:rsidRPr="00327949" w:rsidRDefault="009D7A13" w:rsidP="00F5274C">
            <w:pPr>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A</w:t>
            </w:r>
            <w:r w:rsidRPr="00327949">
              <w:rPr>
                <w:rFonts w:asciiTheme="minorHAnsi" w:hAnsiTheme="minorHAnsi" w:cstheme="minorHAnsi"/>
                <w:b/>
                <w:sz w:val="18"/>
                <w:szCs w:val="18"/>
              </w:rPr>
              <w:t xml:space="preserve">. Design </w:t>
            </w:r>
            <w:r w:rsidRPr="00A05A69">
              <w:rPr>
                <w:rFonts w:asciiTheme="minorHAnsi" w:hAnsiTheme="minorHAnsi" w:cstheme="minorHAnsi"/>
                <w:b/>
                <w:sz w:val="18"/>
                <w:szCs w:val="18"/>
              </w:rPr>
              <w:t>HERS Verified</w:t>
            </w:r>
            <w:r>
              <w:rPr>
                <w:rFonts w:asciiTheme="minorHAnsi" w:hAnsiTheme="minorHAnsi" w:cstheme="minorHAnsi"/>
                <w:b/>
                <w:sz w:val="20"/>
                <w:szCs w:val="20"/>
              </w:rPr>
              <w:t xml:space="preserve"> </w:t>
            </w:r>
            <w:r w:rsidRPr="00327949">
              <w:rPr>
                <w:rFonts w:asciiTheme="minorHAnsi" w:hAnsiTheme="minorHAnsi" w:cstheme="minorHAnsi"/>
                <w:b/>
                <w:sz w:val="18"/>
                <w:szCs w:val="18"/>
              </w:rPr>
              <w:t xml:space="preserve">Dwelling Unit Water Heating Systems Information </w:t>
            </w:r>
          </w:p>
          <w:p w14:paraId="1FCD1FD2" w14:textId="77777777" w:rsidR="009D7A13" w:rsidRPr="00327949" w:rsidRDefault="009D7A13" w:rsidP="00F5274C">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2644B5A4" w14:textId="1B4A907C" w:rsidR="009D7A13" w:rsidRPr="00327949" w:rsidRDefault="009D7A13" w:rsidP="00F5274C">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BA592A" w:rsidRPr="00327949" w14:paraId="6AAB97F6" w14:textId="34F9147E" w:rsidTr="00BA592A">
        <w:trPr>
          <w:cantSplit/>
          <w:trHeight w:val="277"/>
        </w:trPr>
        <w:tc>
          <w:tcPr>
            <w:tcW w:w="450" w:type="pct"/>
            <w:tcBorders>
              <w:top w:val="single" w:sz="4" w:space="0" w:color="auto"/>
              <w:left w:val="single" w:sz="4" w:space="0" w:color="auto"/>
              <w:bottom w:val="single" w:sz="4" w:space="0" w:color="auto"/>
              <w:right w:val="single" w:sz="4" w:space="0" w:color="auto"/>
            </w:tcBorders>
          </w:tcPr>
          <w:p w14:paraId="57D8C094" w14:textId="4E0B964E" w:rsidR="009D7A13" w:rsidRPr="00327949" w:rsidRDefault="009D7A13" w:rsidP="009D7A13">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01</w:t>
            </w:r>
          </w:p>
        </w:tc>
        <w:tc>
          <w:tcPr>
            <w:tcW w:w="360" w:type="pct"/>
            <w:tcBorders>
              <w:top w:val="single" w:sz="4" w:space="0" w:color="auto"/>
              <w:left w:val="single" w:sz="4" w:space="0" w:color="auto"/>
              <w:bottom w:val="single" w:sz="4" w:space="0" w:color="auto"/>
              <w:right w:val="single" w:sz="4" w:space="0" w:color="auto"/>
            </w:tcBorders>
            <w:vAlign w:val="bottom"/>
          </w:tcPr>
          <w:p w14:paraId="7C9B00BA" w14:textId="5381922A"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2</w:t>
            </w:r>
          </w:p>
        </w:tc>
        <w:tc>
          <w:tcPr>
            <w:tcW w:w="404" w:type="pct"/>
            <w:tcBorders>
              <w:top w:val="single" w:sz="4" w:space="0" w:color="auto"/>
              <w:left w:val="single" w:sz="4" w:space="0" w:color="auto"/>
              <w:bottom w:val="single" w:sz="4" w:space="0" w:color="auto"/>
              <w:right w:val="single" w:sz="4" w:space="0" w:color="auto"/>
            </w:tcBorders>
            <w:vAlign w:val="bottom"/>
          </w:tcPr>
          <w:p w14:paraId="6177EA1C" w14:textId="2CD12D3A"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3</w:t>
            </w:r>
          </w:p>
        </w:tc>
        <w:tc>
          <w:tcPr>
            <w:tcW w:w="404" w:type="pct"/>
            <w:tcBorders>
              <w:top w:val="single" w:sz="4" w:space="0" w:color="auto"/>
              <w:left w:val="single" w:sz="4" w:space="0" w:color="auto"/>
              <w:bottom w:val="single" w:sz="4" w:space="0" w:color="auto"/>
              <w:right w:val="single" w:sz="4" w:space="0" w:color="auto"/>
            </w:tcBorders>
            <w:vAlign w:val="bottom"/>
          </w:tcPr>
          <w:p w14:paraId="505D2ED4" w14:textId="6FC0C6FC"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4</w:t>
            </w:r>
          </w:p>
        </w:tc>
        <w:tc>
          <w:tcPr>
            <w:tcW w:w="437" w:type="pct"/>
            <w:tcBorders>
              <w:top w:val="single" w:sz="4" w:space="0" w:color="auto"/>
              <w:left w:val="single" w:sz="4" w:space="0" w:color="auto"/>
              <w:bottom w:val="single" w:sz="4" w:space="0" w:color="auto"/>
              <w:right w:val="single" w:sz="4" w:space="0" w:color="auto"/>
            </w:tcBorders>
            <w:vAlign w:val="bottom"/>
          </w:tcPr>
          <w:p w14:paraId="21DA621E" w14:textId="519EA53C" w:rsidR="009D7A13" w:rsidRPr="00327949" w:rsidRDefault="009D7A13" w:rsidP="009D7A13">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323" w:type="pct"/>
            <w:tcBorders>
              <w:top w:val="single" w:sz="4" w:space="0" w:color="auto"/>
              <w:left w:val="single" w:sz="4" w:space="0" w:color="auto"/>
              <w:bottom w:val="single" w:sz="4" w:space="0" w:color="auto"/>
              <w:right w:val="single" w:sz="4" w:space="0" w:color="auto"/>
            </w:tcBorders>
            <w:vAlign w:val="bottom"/>
          </w:tcPr>
          <w:p w14:paraId="6FFB1278" w14:textId="4E35DA05" w:rsidR="009D7A13" w:rsidRPr="00327949" w:rsidRDefault="009D7A13" w:rsidP="009D7A13">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6</w:t>
            </w:r>
          </w:p>
        </w:tc>
        <w:tc>
          <w:tcPr>
            <w:tcW w:w="363" w:type="pct"/>
            <w:tcBorders>
              <w:top w:val="single" w:sz="4" w:space="0" w:color="auto"/>
              <w:left w:val="single" w:sz="4" w:space="0" w:color="auto"/>
              <w:bottom w:val="single" w:sz="4" w:space="0" w:color="auto"/>
              <w:right w:val="single" w:sz="4" w:space="0" w:color="auto"/>
            </w:tcBorders>
            <w:vAlign w:val="bottom"/>
          </w:tcPr>
          <w:p w14:paraId="0E006FC5" w14:textId="02F9C8E3" w:rsidR="009D7A13" w:rsidRPr="00327949" w:rsidRDefault="009D7A13" w:rsidP="009D7A13">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363" w:type="pct"/>
            <w:tcBorders>
              <w:top w:val="single" w:sz="4" w:space="0" w:color="auto"/>
              <w:left w:val="single" w:sz="4" w:space="0" w:color="auto"/>
              <w:bottom w:val="single" w:sz="4" w:space="0" w:color="auto"/>
              <w:right w:val="single" w:sz="4" w:space="0" w:color="auto"/>
            </w:tcBorders>
            <w:vAlign w:val="bottom"/>
          </w:tcPr>
          <w:p w14:paraId="41CC9AE1" w14:textId="439C627D" w:rsidR="009D7A13" w:rsidRPr="00327949" w:rsidRDefault="009D7A13" w:rsidP="009D7A13">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08</w:t>
            </w:r>
          </w:p>
        </w:tc>
        <w:tc>
          <w:tcPr>
            <w:tcW w:w="524" w:type="pct"/>
            <w:tcBorders>
              <w:top w:val="single" w:sz="4" w:space="0" w:color="auto"/>
              <w:left w:val="single" w:sz="4" w:space="0" w:color="auto"/>
              <w:bottom w:val="single" w:sz="4" w:space="0" w:color="auto"/>
              <w:right w:val="single" w:sz="4" w:space="0" w:color="auto"/>
            </w:tcBorders>
            <w:vAlign w:val="bottom"/>
          </w:tcPr>
          <w:p w14:paraId="49799FAA" w14:textId="617B2DD3" w:rsidR="009D7A13" w:rsidRPr="00327949" w:rsidRDefault="009D7A13" w:rsidP="009D7A1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524" w:type="pct"/>
            <w:tcBorders>
              <w:top w:val="single" w:sz="4" w:space="0" w:color="auto"/>
              <w:left w:val="single" w:sz="4" w:space="0" w:color="auto"/>
              <w:bottom w:val="single" w:sz="4" w:space="0" w:color="auto"/>
              <w:right w:val="single" w:sz="4" w:space="0" w:color="auto"/>
            </w:tcBorders>
            <w:vAlign w:val="bottom"/>
          </w:tcPr>
          <w:p w14:paraId="615E7A0F" w14:textId="4D99F562" w:rsidR="009D7A13" w:rsidRPr="00327949" w:rsidRDefault="009D7A13" w:rsidP="009D7A1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403" w:type="pct"/>
            <w:tcBorders>
              <w:top w:val="single" w:sz="4" w:space="0" w:color="auto"/>
              <w:left w:val="single" w:sz="4" w:space="0" w:color="auto"/>
              <w:bottom w:val="single" w:sz="4" w:space="0" w:color="auto"/>
              <w:right w:val="single" w:sz="4" w:space="0" w:color="auto"/>
            </w:tcBorders>
            <w:vAlign w:val="bottom"/>
          </w:tcPr>
          <w:p w14:paraId="007D86DE" w14:textId="26678280"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r>
              <w:rPr>
                <w:rFonts w:asciiTheme="minorHAnsi" w:hAnsiTheme="minorHAnsi" w:cstheme="minorHAnsi"/>
                <w:sz w:val="18"/>
                <w:szCs w:val="18"/>
              </w:rPr>
              <w:t>1</w:t>
            </w:r>
          </w:p>
        </w:tc>
        <w:tc>
          <w:tcPr>
            <w:tcW w:w="445" w:type="pct"/>
            <w:tcBorders>
              <w:top w:val="single" w:sz="4" w:space="0" w:color="auto"/>
              <w:left w:val="single" w:sz="4" w:space="0" w:color="auto"/>
              <w:bottom w:val="single" w:sz="4" w:space="0" w:color="auto"/>
              <w:right w:val="single" w:sz="4" w:space="0" w:color="auto"/>
            </w:tcBorders>
            <w:vAlign w:val="bottom"/>
          </w:tcPr>
          <w:p w14:paraId="3F59022C" w14:textId="73DE47BB" w:rsidR="009D7A13" w:rsidRDefault="009D7A13" w:rsidP="009D7A1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r>
      <w:tr w:rsidR="00BA592A" w:rsidRPr="00327949" w14:paraId="716A8C8E" w14:textId="1268DFB8" w:rsidTr="00BA592A">
        <w:trPr>
          <w:cantSplit/>
          <w:trHeight w:val="288"/>
        </w:trPr>
        <w:tc>
          <w:tcPr>
            <w:tcW w:w="450" w:type="pct"/>
            <w:tcBorders>
              <w:top w:val="single" w:sz="4" w:space="0" w:color="auto"/>
              <w:left w:val="single" w:sz="4" w:space="0" w:color="auto"/>
              <w:bottom w:val="single" w:sz="4" w:space="0" w:color="auto"/>
              <w:right w:val="single" w:sz="4" w:space="0" w:color="auto"/>
            </w:tcBorders>
            <w:vAlign w:val="bottom"/>
          </w:tcPr>
          <w:p w14:paraId="691E33BF" w14:textId="2D92118B" w:rsidR="009D7A13" w:rsidRPr="00327949" w:rsidRDefault="009D7A13" w:rsidP="009D7A13">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Dwelling Unit Name</w:t>
            </w:r>
          </w:p>
        </w:tc>
        <w:tc>
          <w:tcPr>
            <w:tcW w:w="360" w:type="pct"/>
            <w:tcBorders>
              <w:top w:val="single" w:sz="4" w:space="0" w:color="auto"/>
              <w:left w:val="single" w:sz="4" w:space="0" w:color="auto"/>
              <w:bottom w:val="single" w:sz="4" w:space="0" w:color="auto"/>
              <w:right w:val="single" w:sz="4" w:space="0" w:color="auto"/>
            </w:tcBorders>
            <w:vAlign w:val="bottom"/>
          </w:tcPr>
          <w:p w14:paraId="53F1A3BD" w14:textId="3160C97B"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04" w:type="pct"/>
            <w:tcBorders>
              <w:top w:val="single" w:sz="4" w:space="0" w:color="auto"/>
              <w:left w:val="single" w:sz="4" w:space="0" w:color="auto"/>
              <w:bottom w:val="single" w:sz="4" w:space="0" w:color="auto"/>
              <w:right w:val="single" w:sz="4" w:space="0" w:color="auto"/>
            </w:tcBorders>
            <w:vAlign w:val="bottom"/>
          </w:tcPr>
          <w:p w14:paraId="78237A20" w14:textId="77777777"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404" w:type="pct"/>
            <w:tcBorders>
              <w:top w:val="single" w:sz="4" w:space="0" w:color="auto"/>
              <w:left w:val="single" w:sz="4" w:space="0" w:color="auto"/>
              <w:bottom w:val="single" w:sz="4" w:space="0" w:color="auto"/>
              <w:right w:val="single" w:sz="4" w:space="0" w:color="auto"/>
            </w:tcBorders>
            <w:vAlign w:val="bottom"/>
          </w:tcPr>
          <w:p w14:paraId="0411101F" w14:textId="77777777"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437" w:type="pct"/>
            <w:tcBorders>
              <w:top w:val="single" w:sz="4" w:space="0" w:color="auto"/>
              <w:left w:val="single" w:sz="4" w:space="0" w:color="auto"/>
              <w:bottom w:val="single" w:sz="4" w:space="0" w:color="auto"/>
              <w:right w:val="single" w:sz="4" w:space="0" w:color="auto"/>
            </w:tcBorders>
            <w:vAlign w:val="bottom"/>
          </w:tcPr>
          <w:p w14:paraId="1DA4175B" w14:textId="7668279F"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xml:space="preserve"># of </w:t>
            </w:r>
            <w:ins w:id="34" w:author="Markstrum, Alexis@Energy" w:date="2021-03-10T10:21:00Z">
              <w:r>
                <w:rPr>
                  <w:rFonts w:asciiTheme="minorHAnsi" w:eastAsia="Times New Roman" w:hAnsiTheme="minorHAnsi" w:cstheme="minorHAnsi"/>
                  <w:sz w:val="18"/>
                  <w:szCs w:val="20"/>
                </w:rPr>
                <w:t xml:space="preserve">Like (or Identical) </w:t>
              </w:r>
            </w:ins>
            <w:r w:rsidRPr="00327949">
              <w:rPr>
                <w:rFonts w:asciiTheme="minorHAnsi" w:hAnsiTheme="minorHAnsi" w:cstheme="minorHAnsi"/>
                <w:sz w:val="18"/>
                <w:szCs w:val="18"/>
              </w:rPr>
              <w:t>Water Heaters in System</w:t>
            </w:r>
          </w:p>
        </w:tc>
        <w:tc>
          <w:tcPr>
            <w:tcW w:w="323" w:type="pct"/>
            <w:tcBorders>
              <w:top w:val="single" w:sz="4" w:space="0" w:color="auto"/>
              <w:left w:val="single" w:sz="4" w:space="0" w:color="auto"/>
              <w:bottom w:val="single" w:sz="4" w:space="0" w:color="auto"/>
              <w:right w:val="single" w:sz="4" w:space="0" w:color="auto"/>
            </w:tcBorders>
            <w:vAlign w:val="bottom"/>
          </w:tcPr>
          <w:p w14:paraId="1CD40041" w14:textId="77777777"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363" w:type="pct"/>
            <w:tcBorders>
              <w:top w:val="single" w:sz="4" w:space="0" w:color="auto"/>
              <w:left w:val="single" w:sz="4" w:space="0" w:color="auto"/>
              <w:bottom w:val="single" w:sz="4" w:space="0" w:color="auto"/>
              <w:right w:val="single" w:sz="4" w:space="0" w:color="auto"/>
            </w:tcBorders>
            <w:vAlign w:val="bottom"/>
          </w:tcPr>
          <w:p w14:paraId="0C1A6E65" w14:textId="77777777"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363" w:type="pct"/>
            <w:tcBorders>
              <w:top w:val="single" w:sz="4" w:space="0" w:color="auto"/>
              <w:left w:val="single" w:sz="4" w:space="0" w:color="auto"/>
              <w:bottom w:val="single" w:sz="4" w:space="0" w:color="auto"/>
              <w:right w:val="single" w:sz="4" w:space="0" w:color="auto"/>
            </w:tcBorders>
            <w:vAlign w:val="bottom"/>
          </w:tcPr>
          <w:p w14:paraId="6D09D5AE" w14:textId="77777777"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524" w:type="pct"/>
            <w:tcBorders>
              <w:top w:val="single" w:sz="4" w:space="0" w:color="auto"/>
              <w:left w:val="single" w:sz="4" w:space="0" w:color="auto"/>
              <w:bottom w:val="single" w:sz="4" w:space="0" w:color="auto"/>
              <w:right w:val="single" w:sz="4" w:space="0" w:color="auto"/>
            </w:tcBorders>
            <w:vAlign w:val="bottom"/>
          </w:tcPr>
          <w:p w14:paraId="461A280B" w14:textId="20338FF8" w:rsidR="009D7A13" w:rsidRPr="00327949" w:rsidRDefault="009D7A13" w:rsidP="009D7A13">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24" w:type="pct"/>
            <w:tcBorders>
              <w:top w:val="single" w:sz="4" w:space="0" w:color="auto"/>
              <w:left w:val="single" w:sz="4" w:space="0" w:color="auto"/>
              <w:bottom w:val="single" w:sz="4" w:space="0" w:color="auto"/>
              <w:right w:val="single" w:sz="4" w:space="0" w:color="auto"/>
            </w:tcBorders>
            <w:vAlign w:val="bottom"/>
          </w:tcPr>
          <w:p w14:paraId="2D576EDF" w14:textId="59EF22E2"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0E4521D4" w14:textId="77777777"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03" w:type="pct"/>
            <w:tcBorders>
              <w:top w:val="single" w:sz="4" w:space="0" w:color="auto"/>
              <w:left w:val="single" w:sz="4" w:space="0" w:color="auto"/>
              <w:bottom w:val="single" w:sz="4" w:space="0" w:color="auto"/>
              <w:right w:val="single" w:sz="4" w:space="0" w:color="auto"/>
            </w:tcBorders>
            <w:vAlign w:val="bottom"/>
          </w:tcPr>
          <w:p w14:paraId="0D2F7A11" w14:textId="6764288B" w:rsidR="009D7A13" w:rsidRPr="00327949" w:rsidRDefault="009D7A13" w:rsidP="009D7A1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445" w:type="pct"/>
            <w:tcBorders>
              <w:top w:val="single" w:sz="4" w:space="0" w:color="auto"/>
              <w:left w:val="single" w:sz="4" w:space="0" w:color="auto"/>
              <w:bottom w:val="single" w:sz="4" w:space="0" w:color="auto"/>
              <w:right w:val="single" w:sz="4" w:space="0" w:color="auto"/>
            </w:tcBorders>
            <w:vAlign w:val="bottom"/>
          </w:tcPr>
          <w:p w14:paraId="73F1F5F6" w14:textId="3172C1DA" w:rsidR="009D7A13" w:rsidRDefault="009D7A13" w:rsidP="009D7A13">
            <w:pPr>
              <w:spacing w:after="0" w:line="240" w:lineRule="auto"/>
              <w:jc w:val="center"/>
              <w:rPr>
                <w:ins w:id="35" w:author="Markstrum, Alexis@Energy" w:date="2021-03-10T10:31:00Z"/>
                <w:rFonts w:asciiTheme="minorHAnsi" w:hAnsiTheme="minorHAnsi" w:cstheme="minorHAnsi"/>
                <w:sz w:val="18"/>
                <w:szCs w:val="18"/>
              </w:rPr>
            </w:pPr>
            <w:r>
              <w:rPr>
                <w:rFonts w:asciiTheme="minorHAnsi" w:hAnsiTheme="minorHAnsi" w:cstheme="minorHAnsi"/>
                <w:sz w:val="18"/>
                <w:szCs w:val="18"/>
              </w:rPr>
              <w:t>Drain Water Heat Recovery</w:t>
            </w:r>
          </w:p>
        </w:tc>
      </w:tr>
      <w:tr w:rsidR="00BA592A" w:rsidRPr="00327949" w14:paraId="401E94FA" w14:textId="36ED2B62" w:rsidTr="00BA592A">
        <w:trPr>
          <w:cantSplit/>
          <w:trHeight w:val="246"/>
        </w:trPr>
        <w:tc>
          <w:tcPr>
            <w:tcW w:w="450" w:type="pct"/>
            <w:tcBorders>
              <w:top w:val="single" w:sz="4" w:space="0" w:color="auto"/>
              <w:left w:val="single" w:sz="4" w:space="0" w:color="auto"/>
              <w:bottom w:val="single" w:sz="4" w:space="0" w:color="auto"/>
              <w:right w:val="single" w:sz="4" w:space="0" w:color="auto"/>
            </w:tcBorders>
          </w:tcPr>
          <w:p w14:paraId="04370EB3" w14:textId="57B7C7DA" w:rsidR="009D7A13" w:rsidRPr="00A05A69" w:rsidRDefault="009D7A13" w:rsidP="009D7A13">
            <w:pPr>
              <w:spacing w:after="0" w:line="240" w:lineRule="auto"/>
              <w:rPr>
                <w:rFonts w:asciiTheme="minorHAnsi" w:eastAsia="Times New Roman" w:hAnsiTheme="minorHAnsi" w:cstheme="minorHAnsi"/>
                <w:sz w:val="14"/>
                <w:szCs w:val="16"/>
              </w:rPr>
            </w:pPr>
            <w:r>
              <w:rPr>
                <w:rFonts w:asciiTheme="minorHAnsi" w:eastAsia="Times New Roman" w:hAnsiTheme="minorHAnsi" w:cstheme="minorHAnsi"/>
                <w:sz w:val="16"/>
                <w:szCs w:val="20"/>
              </w:rPr>
              <w:t xml:space="preserve">&lt;&lt;reference value from CF1R; if Single Family, then value = Single Family&gt;&gt; </w:t>
            </w:r>
          </w:p>
        </w:tc>
        <w:tc>
          <w:tcPr>
            <w:tcW w:w="360" w:type="pct"/>
            <w:tcBorders>
              <w:top w:val="single" w:sz="4" w:space="0" w:color="auto"/>
              <w:left w:val="single" w:sz="4" w:space="0" w:color="auto"/>
              <w:bottom w:val="single" w:sz="4" w:space="0" w:color="auto"/>
              <w:right w:val="single" w:sz="4" w:space="0" w:color="auto"/>
            </w:tcBorders>
          </w:tcPr>
          <w:p w14:paraId="1F9F0E23" w14:textId="46B40BD7" w:rsidR="009D7A13" w:rsidRPr="00A05A69" w:rsidRDefault="009D7A13" w:rsidP="009D7A1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 (see rule in header)&gt;&gt;</w:t>
            </w:r>
          </w:p>
        </w:tc>
        <w:tc>
          <w:tcPr>
            <w:tcW w:w="404" w:type="pct"/>
            <w:tcBorders>
              <w:top w:val="single" w:sz="4" w:space="0" w:color="auto"/>
              <w:left w:val="single" w:sz="4" w:space="0" w:color="auto"/>
              <w:bottom w:val="single" w:sz="4" w:space="0" w:color="auto"/>
              <w:right w:val="single" w:sz="4" w:space="0" w:color="auto"/>
            </w:tcBorders>
          </w:tcPr>
          <w:p w14:paraId="5406B233" w14:textId="77777777" w:rsidR="009D7A13" w:rsidRPr="00A05A69" w:rsidRDefault="009D7A13" w:rsidP="009D7A1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1FEF36D4" w14:textId="77777777" w:rsidR="009D7A13" w:rsidRPr="00A05A69" w:rsidRDefault="009D7A13" w:rsidP="009D7A1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allowed values=</w:t>
            </w:r>
          </w:p>
          <w:p w14:paraId="371736DC" w14:textId="77777777" w:rsidR="009D7A13" w:rsidRPr="00A05A69" w:rsidRDefault="009D7A13" w:rsidP="009D7A13">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DHW, </w:t>
            </w:r>
          </w:p>
          <w:p w14:paraId="711495C9" w14:textId="10A07994" w:rsidR="009D7A13" w:rsidRPr="00A05A69" w:rsidRDefault="009D7A13" w:rsidP="009D7A1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Combined Hydronic, Hydronic&gt;&gt;</w:t>
            </w:r>
          </w:p>
        </w:tc>
        <w:tc>
          <w:tcPr>
            <w:tcW w:w="404" w:type="pct"/>
            <w:tcBorders>
              <w:top w:val="single" w:sz="4" w:space="0" w:color="auto"/>
              <w:left w:val="single" w:sz="4" w:space="0" w:color="auto"/>
              <w:bottom w:val="single" w:sz="4" w:space="0" w:color="auto"/>
              <w:right w:val="single" w:sz="4" w:space="0" w:color="auto"/>
            </w:tcBorders>
          </w:tcPr>
          <w:p w14:paraId="515B2A78" w14:textId="3BDD1230" w:rsidR="009D7A13" w:rsidRPr="00A05A69" w:rsidRDefault="009D7A13" w:rsidP="009D7A1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31791D21" w14:textId="77777777" w:rsidR="009D7A13" w:rsidRPr="00A05A69" w:rsidRDefault="009D7A13" w:rsidP="009D7A1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Allowed values =</w:t>
            </w:r>
          </w:p>
          <w:p w14:paraId="13D2647B" w14:textId="0E5F452C" w:rsidR="009D7A13" w:rsidRPr="00A05A69" w:rsidRDefault="009D7A13" w:rsidP="009D7A1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Boiler, Indirect, Consumer Instantaneous, Commercial Instantaneous, Consumer Storage, Commercial Storage, Residential-Duty Commercial Storage, or Residential-Duty Commercial Instantaneous &gt;&gt;</w:t>
            </w:r>
          </w:p>
        </w:tc>
        <w:tc>
          <w:tcPr>
            <w:tcW w:w="437" w:type="pct"/>
            <w:tcBorders>
              <w:top w:val="single" w:sz="4" w:space="0" w:color="auto"/>
              <w:left w:val="single" w:sz="4" w:space="0" w:color="auto"/>
              <w:bottom w:val="single" w:sz="4" w:space="0" w:color="auto"/>
              <w:right w:val="single" w:sz="4" w:space="0" w:color="auto"/>
            </w:tcBorders>
          </w:tcPr>
          <w:p w14:paraId="0965884C" w14:textId="5D4EECC0" w:rsidR="009D7A13" w:rsidRPr="00A05A69" w:rsidRDefault="009D7A13" w:rsidP="009D7A1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CF1R&gt;&gt;</w:t>
            </w:r>
          </w:p>
        </w:tc>
        <w:tc>
          <w:tcPr>
            <w:tcW w:w="323" w:type="pct"/>
            <w:tcBorders>
              <w:top w:val="single" w:sz="4" w:space="0" w:color="auto"/>
              <w:left w:val="single" w:sz="4" w:space="0" w:color="auto"/>
              <w:bottom w:val="single" w:sz="4" w:space="0" w:color="auto"/>
              <w:right w:val="single" w:sz="4" w:space="0" w:color="auto"/>
            </w:tcBorders>
          </w:tcPr>
          <w:p w14:paraId="52E1B19B" w14:textId="4240721A" w:rsidR="009D7A13" w:rsidRPr="00A05A69" w:rsidRDefault="009D7A13" w:rsidP="009D7A1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  Allowed values are Heat Pump, Electric Resistance, Natural Gas, or Propane</w:t>
            </w:r>
            <w:r w:rsidRPr="00A05A69" w:rsidDel="00366412">
              <w:rPr>
                <w:rFonts w:asciiTheme="minorHAnsi" w:eastAsia="Times New Roman" w:hAnsiTheme="minorHAnsi" w:cstheme="minorHAnsi"/>
                <w:sz w:val="14"/>
                <w:szCs w:val="16"/>
              </w:rPr>
              <w:t xml:space="preserve"> </w:t>
            </w:r>
            <w:r w:rsidRPr="00A05A69">
              <w:rPr>
                <w:rFonts w:asciiTheme="minorHAnsi" w:eastAsia="Times New Roman" w:hAnsiTheme="minorHAnsi" w:cstheme="minorHAnsi"/>
                <w:sz w:val="14"/>
                <w:szCs w:val="16"/>
              </w:rPr>
              <w:t>&gt;&gt;</w:t>
            </w:r>
          </w:p>
        </w:tc>
        <w:tc>
          <w:tcPr>
            <w:tcW w:w="363" w:type="pct"/>
            <w:tcBorders>
              <w:top w:val="single" w:sz="4" w:space="0" w:color="auto"/>
              <w:left w:val="single" w:sz="4" w:space="0" w:color="auto"/>
              <w:bottom w:val="single" w:sz="4" w:space="0" w:color="auto"/>
              <w:right w:val="single" w:sz="4" w:space="0" w:color="auto"/>
            </w:tcBorders>
          </w:tcPr>
          <w:p w14:paraId="72901F45" w14:textId="447CD430" w:rsidR="009D7A13" w:rsidRPr="00A05A69" w:rsidRDefault="009D7A13" w:rsidP="009D7A1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&lt;&lt;If A0</w:t>
            </w:r>
            <w:r>
              <w:rPr>
                <w:rFonts w:asciiTheme="minorHAnsi" w:eastAsia="Times New Roman" w:hAnsiTheme="minorHAnsi" w:cstheme="minorHAnsi"/>
                <w:sz w:val="14"/>
                <w:szCs w:val="16"/>
              </w:rPr>
              <w:t>6</w:t>
            </w:r>
            <w:r w:rsidRPr="00A05A69">
              <w:rPr>
                <w:rFonts w:asciiTheme="minorHAnsi" w:eastAsia="Times New Roman" w:hAnsiTheme="minorHAnsi" w:cstheme="minorHAnsi"/>
                <w:sz w:val="14"/>
                <w:szCs w:val="16"/>
              </w:rPr>
              <w:t xml:space="preserve"> = Heat Pump, then </w:t>
            </w:r>
            <w:r>
              <w:rPr>
                <w:rFonts w:asciiTheme="minorHAnsi" w:eastAsia="Times New Roman" w:hAnsiTheme="minorHAnsi" w:cstheme="minorHAnsi"/>
                <w:sz w:val="14"/>
                <w:szCs w:val="16"/>
              </w:rPr>
              <w:t xml:space="preserve">value </w:t>
            </w:r>
            <w:r w:rsidRPr="00A05A69">
              <w:rPr>
                <w:rFonts w:asciiTheme="minorHAnsi" w:eastAsia="Times New Roman" w:hAnsiTheme="minorHAnsi" w:cstheme="minorHAnsi"/>
                <w:sz w:val="14"/>
                <w:szCs w:val="16"/>
              </w:rPr>
              <w:t xml:space="preserve"> = NA;</w:t>
            </w:r>
          </w:p>
          <w:p w14:paraId="1E0C7CD3" w14:textId="77777777" w:rsidR="009D7A13" w:rsidRPr="00A05A69" w:rsidRDefault="009D7A13" w:rsidP="009D7A1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Else reference values from CF1R.  Allowed values:</w:t>
            </w:r>
          </w:p>
          <w:p w14:paraId="3C99B452" w14:textId="03E50265" w:rsidR="009D7A13" w:rsidRPr="00A05A69" w:rsidRDefault="009D7A13" w:rsidP="009D7A1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If Fuel Type A0</w:t>
            </w:r>
            <w:r>
              <w:rPr>
                <w:rFonts w:asciiTheme="minorHAnsi" w:eastAsia="Times New Roman" w:hAnsiTheme="minorHAnsi" w:cstheme="minorHAnsi"/>
                <w:sz w:val="14"/>
                <w:szCs w:val="16"/>
              </w:rPr>
              <w:t>6</w:t>
            </w:r>
            <w:r w:rsidRPr="00A05A69">
              <w:rPr>
                <w:rFonts w:asciiTheme="minorHAnsi" w:eastAsia="Times New Roman" w:hAnsiTheme="minorHAnsi" w:cstheme="minorHAnsi"/>
                <w:sz w:val="14"/>
                <w:szCs w:val="16"/>
              </w:rPr>
              <w:t xml:space="preserve"> = Natural Gas, Propane then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Btu/Hr.  Else if Fuel Type = Electric Resistance then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kW &gt;&gt;</w:t>
            </w:r>
          </w:p>
        </w:tc>
        <w:tc>
          <w:tcPr>
            <w:tcW w:w="363" w:type="pct"/>
            <w:tcBorders>
              <w:top w:val="single" w:sz="4" w:space="0" w:color="auto"/>
              <w:left w:val="single" w:sz="4" w:space="0" w:color="auto"/>
              <w:bottom w:val="single" w:sz="4" w:space="0" w:color="auto"/>
              <w:right w:val="single" w:sz="4" w:space="0" w:color="auto"/>
            </w:tcBorders>
          </w:tcPr>
          <w:p w14:paraId="43D1C0C9" w14:textId="03997EB6" w:rsidR="009D7A13" w:rsidRPr="00A05A69" w:rsidRDefault="009D7A13" w:rsidP="009D7A1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&lt;&lt;if A0</w:t>
            </w:r>
            <w:r>
              <w:rPr>
                <w:rFonts w:asciiTheme="minorHAnsi" w:eastAsia="Times New Roman" w:hAnsiTheme="minorHAnsi" w:cstheme="minorHAnsi"/>
                <w:sz w:val="14"/>
                <w:szCs w:val="16"/>
              </w:rPr>
              <w:t>6</w:t>
            </w:r>
            <w:r w:rsidRPr="00A05A69">
              <w:rPr>
                <w:rFonts w:asciiTheme="minorHAnsi" w:eastAsia="Times New Roman" w:hAnsiTheme="minorHAnsi" w:cstheme="minorHAnsi"/>
                <w:sz w:val="14"/>
                <w:szCs w:val="16"/>
              </w:rPr>
              <w:t xml:space="preserve"> = Heat Pump, then result = NA; </w:t>
            </w:r>
          </w:p>
          <w:p w14:paraId="090AFD2A" w14:textId="797967D9" w:rsidR="009D7A13" w:rsidRPr="00A05A69" w:rsidRDefault="009D7A13" w:rsidP="009D7A13">
            <w:pPr>
              <w:spacing w:after="0" w:line="240" w:lineRule="auto"/>
              <w:rPr>
                <w:rFonts w:asciiTheme="minorHAnsi" w:hAnsiTheme="minorHAnsi" w:cstheme="minorHAnsi"/>
                <w:sz w:val="14"/>
                <w:szCs w:val="16"/>
              </w:rPr>
            </w:pPr>
            <w:r w:rsidRPr="00E611DC">
              <w:rPr>
                <w:rFonts w:asciiTheme="minorHAnsi" w:eastAsia="Times New Roman" w:hAnsiTheme="minorHAnsi" w:cstheme="minorHAnsi"/>
                <w:sz w:val="14"/>
                <w:szCs w:val="16"/>
              </w:rPr>
              <w:t>If performance, reference values from CF1R-PRF; Elseif Prescriptive, then value = NA</w:t>
            </w:r>
            <w:r w:rsidRPr="00E611DC" w:rsidDel="00E611DC">
              <w:rPr>
                <w:rFonts w:asciiTheme="minorHAnsi" w:eastAsia="Times New Roman" w:hAnsiTheme="minorHAnsi" w:cstheme="minorHAnsi"/>
                <w:sz w:val="14"/>
                <w:szCs w:val="16"/>
              </w:rPr>
              <w:t xml:space="preserve"> </w:t>
            </w:r>
            <w:r w:rsidRPr="00A05A69">
              <w:rPr>
                <w:rFonts w:asciiTheme="minorHAnsi" w:eastAsia="Times New Roman" w:hAnsiTheme="minorHAnsi" w:cstheme="minorHAnsi"/>
                <w:sz w:val="14"/>
                <w:szCs w:val="16"/>
              </w:rPr>
              <w:t xml:space="preserve"> &gt;</w:t>
            </w:r>
          </w:p>
        </w:tc>
        <w:tc>
          <w:tcPr>
            <w:tcW w:w="524" w:type="pct"/>
            <w:tcBorders>
              <w:top w:val="single" w:sz="4" w:space="0" w:color="auto"/>
              <w:left w:val="single" w:sz="4" w:space="0" w:color="auto"/>
              <w:bottom w:val="single" w:sz="4" w:space="0" w:color="auto"/>
              <w:right w:val="single" w:sz="4" w:space="0" w:color="auto"/>
            </w:tcBorders>
          </w:tcPr>
          <w:p w14:paraId="4A7E95D8" w14:textId="135401D1" w:rsidR="009D7A13" w:rsidRPr="00A05A69" w:rsidRDefault="009D7A13" w:rsidP="009D7A1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 xml:space="preserve">&lt;&lt;reference values from CF1R.  If Central DHW System then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Yes, else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NA</w:t>
            </w:r>
          </w:p>
        </w:tc>
        <w:tc>
          <w:tcPr>
            <w:tcW w:w="524" w:type="pct"/>
            <w:tcBorders>
              <w:top w:val="single" w:sz="4" w:space="0" w:color="auto"/>
              <w:left w:val="single" w:sz="4" w:space="0" w:color="auto"/>
              <w:bottom w:val="single" w:sz="4" w:space="0" w:color="auto"/>
              <w:right w:val="single" w:sz="4" w:space="0" w:color="auto"/>
            </w:tcBorders>
          </w:tcPr>
          <w:p w14:paraId="4B1E8DA8" w14:textId="77777777" w:rsidR="009D7A13" w:rsidRPr="00A05A69" w:rsidRDefault="009D7A13" w:rsidP="009D7A1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6E2D48C9" w14:textId="77777777" w:rsidR="009D7A13" w:rsidRPr="00A05A69" w:rsidRDefault="009D7A13" w:rsidP="009D7A1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If performance and</w:t>
            </w:r>
          </w:p>
          <w:p w14:paraId="5A4E304B" w14:textId="329ED16D" w:rsidR="009D7A13" w:rsidRPr="00A05A69" w:rsidRDefault="009D7A13" w:rsidP="009D7A1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A0</w:t>
            </w:r>
            <w:r>
              <w:rPr>
                <w:rFonts w:asciiTheme="minorHAnsi" w:eastAsia="Times New Roman" w:hAnsiTheme="minorHAnsi" w:cstheme="minorHAnsi"/>
                <w:sz w:val="14"/>
                <w:szCs w:val="16"/>
              </w:rPr>
              <w:t>9</w:t>
            </w:r>
            <w:r w:rsidRPr="00A05A69">
              <w:rPr>
                <w:rFonts w:asciiTheme="minorHAnsi" w:eastAsia="Times New Roman" w:hAnsiTheme="minorHAnsi" w:cstheme="minorHAnsi"/>
                <w:sz w:val="14"/>
                <w:szCs w:val="16"/>
              </w:rPr>
              <w:t xml:space="preserve"> = NA then allowed values are</w:t>
            </w:r>
          </w:p>
          <w:p w14:paraId="783EDAF4" w14:textId="77777777" w:rsidR="009D7A13" w:rsidRPr="00A05A69" w:rsidRDefault="009D7A13" w:rsidP="009D7A1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*Standard Distribution System</w:t>
            </w:r>
          </w:p>
          <w:p w14:paraId="4B8F4499" w14:textId="77777777" w:rsidR="009D7A13" w:rsidRPr="00A05A69" w:rsidRDefault="009D7A13" w:rsidP="009D7A1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Point of Use</w:t>
            </w:r>
          </w:p>
          <w:p w14:paraId="1BD24A59" w14:textId="77777777" w:rsidR="009D7A13" w:rsidRPr="00A05A69" w:rsidRDefault="009D7A13" w:rsidP="009D7A1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Parallel Piping </w:t>
            </w:r>
          </w:p>
          <w:p w14:paraId="21D47D6E" w14:textId="77777777" w:rsidR="009D7A13" w:rsidRPr="00A05A69" w:rsidRDefault="009D7A13" w:rsidP="009D7A1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*Recirculation System Non-Demand Control</w:t>
            </w:r>
          </w:p>
          <w:p w14:paraId="00C4A4D7" w14:textId="77777777" w:rsidR="009D7A13" w:rsidRPr="00A05A69" w:rsidRDefault="009D7A13" w:rsidP="009D7A1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Demand Recirculation Manual Control </w:t>
            </w:r>
          </w:p>
          <w:p w14:paraId="49D7BCE7" w14:textId="77777777" w:rsidR="009D7A13" w:rsidRPr="00A05A69" w:rsidRDefault="009D7A13" w:rsidP="009D7A1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Demand Recirculation Sensor Control </w:t>
            </w:r>
          </w:p>
          <w:p w14:paraId="73FF48D5" w14:textId="2A1FF117" w:rsidR="009D7A13" w:rsidRDefault="009D7A13" w:rsidP="009D7A1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651B5B">
              <w:rPr>
                <w:rFonts w:eastAsia="Times New Roman"/>
                <w:sz w:val="14"/>
                <w:szCs w:val="14"/>
              </w:rPr>
              <w:t xml:space="preserve">HERS-Verified Pipe Insulation </w:t>
            </w:r>
            <w:r>
              <w:rPr>
                <w:rFonts w:eastAsia="Times New Roman"/>
                <w:sz w:val="14"/>
                <w:szCs w:val="14"/>
              </w:rPr>
              <w:t>Credit</w:t>
            </w:r>
          </w:p>
          <w:p w14:paraId="65FCEEC2" w14:textId="77777777" w:rsidR="009D7A13" w:rsidRDefault="009D7A13" w:rsidP="009D7A1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Parallel Piping </w:t>
            </w:r>
          </w:p>
          <w:p w14:paraId="0B9FDFD5" w14:textId="77777777" w:rsidR="009D7A13" w:rsidRDefault="009D7A13" w:rsidP="009D7A1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Demand Recirculation Manual Control </w:t>
            </w:r>
          </w:p>
          <w:p w14:paraId="222889EF" w14:textId="45BC8579" w:rsidR="009D7A13" w:rsidRDefault="009D7A13" w:rsidP="009D7A1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HERS-Verified Demand Recirculation Sensor Control</w:t>
            </w:r>
            <w:r>
              <w:rPr>
                <w:rFonts w:eastAsia="Times New Roman"/>
                <w:sz w:val="14"/>
                <w:szCs w:val="14"/>
              </w:rPr>
              <w:t>;</w:t>
            </w:r>
            <w:r w:rsidRPr="00651B5B">
              <w:rPr>
                <w:rFonts w:eastAsia="Times New Roman"/>
                <w:sz w:val="14"/>
                <w:szCs w:val="14"/>
              </w:rPr>
              <w:t xml:space="preserve"> </w:t>
            </w:r>
          </w:p>
          <w:p w14:paraId="0D95305B" w14:textId="11D51D1D" w:rsidR="009D7A13" w:rsidRPr="00A05A69" w:rsidRDefault="009D7A13" w:rsidP="009D7A1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El</w:t>
            </w:r>
            <w:r>
              <w:rPr>
                <w:rFonts w:asciiTheme="minorHAnsi" w:eastAsia="Times New Roman" w:hAnsiTheme="minorHAnsi" w:cstheme="minorHAnsi"/>
                <w:sz w:val="14"/>
                <w:szCs w:val="16"/>
              </w:rPr>
              <w:t>se if A09</w:t>
            </w:r>
            <w:r w:rsidRPr="00A05A69">
              <w:rPr>
                <w:rFonts w:asciiTheme="minorHAnsi" w:eastAsia="Times New Roman" w:hAnsiTheme="minorHAnsi" w:cstheme="minorHAnsi"/>
                <w:sz w:val="14"/>
                <w:szCs w:val="16"/>
              </w:rPr>
              <w:t xml:space="preserve"> ≠ NA then allowed values are</w:t>
            </w:r>
          </w:p>
          <w:p w14:paraId="61AC5787" w14:textId="7E1ED9CF" w:rsidR="009D7A13" w:rsidRDefault="009D7A13" w:rsidP="009D7A1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Standard Distribution System</w:t>
            </w:r>
          </w:p>
          <w:p w14:paraId="79D2D568" w14:textId="413477D0" w:rsidR="009D7A13" w:rsidRPr="00E611DC" w:rsidRDefault="009D7A13" w:rsidP="009D7A1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651B5B">
              <w:rPr>
                <w:rFonts w:eastAsia="Times New Roman"/>
                <w:sz w:val="14"/>
                <w:szCs w:val="14"/>
              </w:rPr>
              <w:t xml:space="preserve">HERS-Verified Pipe Insulation </w:t>
            </w:r>
            <w:r>
              <w:rPr>
                <w:rFonts w:eastAsia="Times New Roman"/>
                <w:sz w:val="14"/>
                <w:szCs w:val="14"/>
              </w:rPr>
              <w:t>Credit;</w:t>
            </w:r>
          </w:p>
          <w:p w14:paraId="69214E73" w14:textId="77777777" w:rsidR="009D7A13" w:rsidRPr="00A05A69" w:rsidRDefault="009D7A13" w:rsidP="009D7A13">
            <w:pPr>
              <w:spacing w:after="0" w:line="240" w:lineRule="auto"/>
              <w:rPr>
                <w:rFonts w:cstheme="minorHAnsi"/>
                <w:sz w:val="14"/>
                <w:szCs w:val="16"/>
              </w:rPr>
            </w:pPr>
            <w:r w:rsidRPr="00A05A69">
              <w:rPr>
                <w:rFonts w:cstheme="minorHAnsi"/>
                <w:sz w:val="14"/>
                <w:szCs w:val="16"/>
              </w:rPr>
              <w:t xml:space="preserve">Else if prescriptive,  </w:t>
            </w:r>
          </w:p>
          <w:p w14:paraId="3DCB8791" w14:textId="77777777" w:rsidR="009D7A13" w:rsidRPr="00A05A69" w:rsidRDefault="009D7A13" w:rsidP="009D7A13">
            <w:pPr>
              <w:spacing w:after="0" w:line="240" w:lineRule="auto"/>
              <w:rPr>
                <w:rFonts w:cstheme="minorHAnsi"/>
                <w:sz w:val="14"/>
                <w:szCs w:val="16"/>
              </w:rPr>
            </w:pPr>
            <w:r w:rsidRPr="00A05A69">
              <w:rPr>
                <w:rFonts w:cstheme="minorHAnsi"/>
                <w:sz w:val="14"/>
                <w:szCs w:val="16"/>
              </w:rPr>
              <w:t xml:space="preserve">Allowed values are </w:t>
            </w:r>
          </w:p>
          <w:p w14:paraId="1679FB26" w14:textId="7D0BDD26" w:rsidR="009D7A13" w:rsidRDefault="009D7A13" w:rsidP="009D7A13">
            <w:pPr>
              <w:spacing w:after="0" w:line="240" w:lineRule="auto"/>
              <w:rPr>
                <w:rFonts w:cstheme="minorHAnsi"/>
                <w:sz w:val="14"/>
                <w:szCs w:val="16"/>
              </w:rPr>
            </w:pPr>
            <w:r w:rsidRPr="00A05A69">
              <w:rPr>
                <w:rFonts w:cstheme="minorHAnsi"/>
                <w:sz w:val="14"/>
                <w:szCs w:val="16"/>
              </w:rPr>
              <w:t>*Standard Distribution System</w:t>
            </w:r>
          </w:p>
          <w:p w14:paraId="4B2FE487" w14:textId="0724A425" w:rsidR="009D7A13" w:rsidRPr="00A05A69" w:rsidRDefault="009D7A13" w:rsidP="009D7A13">
            <w:pPr>
              <w:spacing w:after="0" w:line="240" w:lineRule="auto"/>
              <w:rPr>
                <w:rFonts w:cstheme="minorHAnsi"/>
                <w:sz w:val="14"/>
                <w:szCs w:val="16"/>
              </w:rPr>
            </w:pPr>
            <w:r>
              <w:rPr>
                <w:rFonts w:cstheme="minorHAnsi"/>
                <w:sz w:val="14"/>
                <w:szCs w:val="16"/>
              </w:rPr>
              <w:t>*Demand Recirculation</w:t>
            </w:r>
          </w:p>
          <w:p w14:paraId="6E27E922" w14:textId="01CA40BC" w:rsidR="009D7A13" w:rsidRPr="00A05A69" w:rsidRDefault="009D7A13" w:rsidP="009D7A13">
            <w:pPr>
              <w:spacing w:after="0" w:line="240" w:lineRule="auto"/>
              <w:rPr>
                <w:rFonts w:asciiTheme="minorHAnsi" w:hAnsiTheme="minorHAnsi" w:cstheme="minorHAnsi"/>
                <w:sz w:val="14"/>
                <w:szCs w:val="16"/>
              </w:rPr>
            </w:pPr>
            <w:r w:rsidRPr="00A05A69">
              <w:rPr>
                <w:rFonts w:cstheme="minorHAnsi"/>
                <w:sz w:val="14"/>
                <w:szCs w:val="16"/>
              </w:rPr>
              <w:t>* Demand Recirculation Manual Control</w:t>
            </w:r>
            <w:r>
              <w:rPr>
                <w:rFonts w:cstheme="minorHAnsi"/>
                <w:sz w:val="14"/>
                <w:szCs w:val="16"/>
              </w:rPr>
              <w:t>&gt;&gt;</w:t>
            </w:r>
          </w:p>
        </w:tc>
        <w:tc>
          <w:tcPr>
            <w:tcW w:w="403" w:type="pct"/>
            <w:tcBorders>
              <w:top w:val="single" w:sz="4" w:space="0" w:color="auto"/>
              <w:left w:val="single" w:sz="4" w:space="0" w:color="auto"/>
              <w:bottom w:val="single" w:sz="4" w:space="0" w:color="auto"/>
              <w:right w:val="single" w:sz="4" w:space="0" w:color="auto"/>
            </w:tcBorders>
          </w:tcPr>
          <w:p w14:paraId="6BE1C265" w14:textId="77777777" w:rsidR="009D7A13" w:rsidRDefault="009D7A13" w:rsidP="009D7A1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 xml:space="preserve">&lt;&lt;reference values from CF1R.  Allowed values are </w:t>
            </w:r>
          </w:p>
          <w:p w14:paraId="54835274" w14:textId="1D01E116" w:rsidR="009D7A13" w:rsidRDefault="009D7A13" w:rsidP="009D7A1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w:t>
            </w:r>
            <w:r>
              <w:rPr>
                <w:rFonts w:asciiTheme="minorHAnsi" w:hAnsiTheme="minorHAnsi" w:cstheme="minorHAnsi"/>
                <w:sz w:val="14"/>
                <w:szCs w:val="16"/>
              </w:rPr>
              <w:t>Basic</w:t>
            </w:r>
          </w:p>
          <w:p w14:paraId="0C27A92D" w14:textId="77B27CBC" w:rsidR="009D7A13" w:rsidRPr="00A05A69" w:rsidRDefault="009D7A13" w:rsidP="009D7A13">
            <w:pPr>
              <w:spacing w:after="0" w:line="240" w:lineRule="auto"/>
              <w:rPr>
                <w:rFonts w:asciiTheme="minorHAnsi" w:hAnsiTheme="minorHAnsi" w:cstheme="minorHAnsi"/>
                <w:sz w:val="14"/>
                <w:szCs w:val="16"/>
              </w:rPr>
            </w:pPr>
            <w:r>
              <w:rPr>
                <w:rFonts w:asciiTheme="minorHAnsi" w:hAnsiTheme="minorHAnsi" w:cstheme="minorHAnsi"/>
                <w:sz w:val="14"/>
                <w:szCs w:val="16"/>
              </w:rPr>
              <w:t>*</w:t>
            </w:r>
            <w:r w:rsidRPr="00A05A69">
              <w:rPr>
                <w:rFonts w:asciiTheme="minorHAnsi" w:hAnsiTheme="minorHAnsi" w:cstheme="minorHAnsi"/>
                <w:sz w:val="14"/>
                <w:szCs w:val="16"/>
              </w:rPr>
              <w:t>Expanded</w:t>
            </w:r>
          </w:p>
          <w:p w14:paraId="6891E582" w14:textId="77777777" w:rsidR="009D7A13" w:rsidRPr="00A05A69" w:rsidRDefault="009D7A13" w:rsidP="009D7A1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*None&gt;&gt;</w:t>
            </w:r>
          </w:p>
        </w:tc>
        <w:tc>
          <w:tcPr>
            <w:tcW w:w="445" w:type="pct"/>
            <w:tcBorders>
              <w:top w:val="single" w:sz="4" w:space="0" w:color="auto"/>
              <w:left w:val="single" w:sz="4" w:space="0" w:color="auto"/>
              <w:bottom w:val="single" w:sz="4" w:space="0" w:color="auto"/>
              <w:right w:val="single" w:sz="4" w:space="0" w:color="auto"/>
            </w:tcBorders>
          </w:tcPr>
          <w:p w14:paraId="1A8397D9" w14:textId="77777777" w:rsidR="009D7A13" w:rsidRPr="00A05A69" w:rsidRDefault="009D7A13" w:rsidP="009D7A1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 xml:space="preserve">&lt;&lt;reference values from CF1R.  Allowed values are </w:t>
            </w:r>
          </w:p>
          <w:p w14:paraId="45651688" w14:textId="77777777" w:rsidR="009D7A13" w:rsidRPr="00A05A69" w:rsidRDefault="009D7A13" w:rsidP="009D7A1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*Yes</w:t>
            </w:r>
          </w:p>
          <w:p w14:paraId="5710F0F3" w14:textId="521E29CF" w:rsidR="009D7A13" w:rsidRPr="00A05A69" w:rsidRDefault="009D7A13" w:rsidP="009D7A13">
            <w:pPr>
              <w:spacing w:after="0" w:line="240" w:lineRule="auto"/>
              <w:rPr>
                <w:ins w:id="36" w:author="Markstrum, Alexis@Energy" w:date="2021-03-10T10:31:00Z"/>
                <w:rFonts w:asciiTheme="minorHAnsi" w:hAnsiTheme="minorHAnsi" w:cstheme="minorHAnsi"/>
                <w:sz w:val="14"/>
                <w:szCs w:val="16"/>
              </w:rPr>
            </w:pPr>
            <w:r w:rsidRPr="00A05A69">
              <w:rPr>
                <w:rFonts w:asciiTheme="minorHAnsi" w:hAnsiTheme="minorHAnsi" w:cstheme="minorHAnsi"/>
                <w:sz w:val="14"/>
                <w:szCs w:val="16"/>
              </w:rPr>
              <w:t>*None&gt;&gt;</w:t>
            </w:r>
          </w:p>
        </w:tc>
      </w:tr>
      <w:tr w:rsidR="00BA592A" w:rsidRPr="00327949" w14:paraId="4D845CF2" w14:textId="374F30F5" w:rsidTr="00BA592A">
        <w:trPr>
          <w:cantSplit/>
          <w:trHeight w:val="278"/>
        </w:trPr>
        <w:tc>
          <w:tcPr>
            <w:tcW w:w="450" w:type="pct"/>
            <w:tcBorders>
              <w:top w:val="single" w:sz="4" w:space="0" w:color="auto"/>
              <w:left w:val="single" w:sz="4" w:space="0" w:color="auto"/>
              <w:bottom w:val="single" w:sz="4" w:space="0" w:color="auto"/>
              <w:right w:val="single" w:sz="4" w:space="0" w:color="auto"/>
            </w:tcBorders>
          </w:tcPr>
          <w:p w14:paraId="3EE11C2A" w14:textId="77777777" w:rsidR="009D7A13" w:rsidRPr="00327949" w:rsidDel="0053169A" w:rsidRDefault="009D7A13" w:rsidP="009D7A13">
            <w:pPr>
              <w:spacing w:after="0" w:line="240" w:lineRule="auto"/>
              <w:rPr>
                <w:rFonts w:asciiTheme="minorHAnsi" w:hAnsiTheme="minorHAnsi" w:cstheme="minorHAnsi"/>
                <w:sz w:val="18"/>
                <w:szCs w:val="18"/>
              </w:rPr>
            </w:pPr>
          </w:p>
        </w:tc>
        <w:tc>
          <w:tcPr>
            <w:tcW w:w="360" w:type="pct"/>
            <w:tcBorders>
              <w:top w:val="single" w:sz="4" w:space="0" w:color="auto"/>
              <w:left w:val="single" w:sz="4" w:space="0" w:color="auto"/>
              <w:bottom w:val="single" w:sz="4" w:space="0" w:color="auto"/>
              <w:right w:val="single" w:sz="4" w:space="0" w:color="auto"/>
            </w:tcBorders>
          </w:tcPr>
          <w:p w14:paraId="3E0486B9" w14:textId="4F3BA977" w:rsidR="009D7A13" w:rsidRPr="00327949" w:rsidDel="0053169A" w:rsidRDefault="009D7A13" w:rsidP="009D7A13">
            <w:pPr>
              <w:spacing w:after="0" w:line="240" w:lineRule="auto"/>
              <w:rPr>
                <w:rFonts w:asciiTheme="minorHAnsi" w:hAnsiTheme="minorHAnsi" w:cstheme="minorHAnsi"/>
                <w:sz w:val="18"/>
                <w:szCs w:val="18"/>
              </w:rPr>
            </w:pPr>
          </w:p>
        </w:tc>
        <w:tc>
          <w:tcPr>
            <w:tcW w:w="404" w:type="pct"/>
            <w:tcBorders>
              <w:top w:val="single" w:sz="4" w:space="0" w:color="auto"/>
              <w:left w:val="single" w:sz="4" w:space="0" w:color="auto"/>
              <w:bottom w:val="single" w:sz="4" w:space="0" w:color="auto"/>
              <w:right w:val="single" w:sz="4" w:space="0" w:color="auto"/>
            </w:tcBorders>
          </w:tcPr>
          <w:p w14:paraId="4EB12985" w14:textId="77777777" w:rsidR="009D7A13" w:rsidRPr="00327949" w:rsidDel="0053169A" w:rsidRDefault="009D7A13" w:rsidP="009D7A13">
            <w:pPr>
              <w:spacing w:after="0" w:line="240" w:lineRule="auto"/>
              <w:rPr>
                <w:rFonts w:asciiTheme="minorHAnsi" w:hAnsiTheme="minorHAnsi" w:cstheme="minorHAnsi"/>
                <w:sz w:val="18"/>
                <w:szCs w:val="18"/>
              </w:rPr>
            </w:pPr>
          </w:p>
        </w:tc>
        <w:tc>
          <w:tcPr>
            <w:tcW w:w="404" w:type="pct"/>
            <w:tcBorders>
              <w:top w:val="single" w:sz="4" w:space="0" w:color="auto"/>
              <w:left w:val="single" w:sz="4" w:space="0" w:color="auto"/>
              <w:bottom w:val="single" w:sz="4" w:space="0" w:color="auto"/>
              <w:right w:val="single" w:sz="4" w:space="0" w:color="auto"/>
            </w:tcBorders>
          </w:tcPr>
          <w:p w14:paraId="7D92A3A3" w14:textId="77777777" w:rsidR="009D7A13" w:rsidRPr="00327949" w:rsidDel="0053169A" w:rsidRDefault="009D7A13" w:rsidP="009D7A13">
            <w:pPr>
              <w:spacing w:after="0" w:line="240" w:lineRule="auto"/>
              <w:rPr>
                <w:rFonts w:asciiTheme="minorHAnsi" w:hAnsiTheme="minorHAnsi" w:cstheme="minorHAnsi"/>
                <w:sz w:val="18"/>
                <w:szCs w:val="18"/>
              </w:rPr>
            </w:pPr>
          </w:p>
        </w:tc>
        <w:tc>
          <w:tcPr>
            <w:tcW w:w="437" w:type="pct"/>
            <w:tcBorders>
              <w:top w:val="single" w:sz="4" w:space="0" w:color="auto"/>
              <w:left w:val="single" w:sz="4" w:space="0" w:color="auto"/>
              <w:bottom w:val="single" w:sz="4" w:space="0" w:color="auto"/>
              <w:right w:val="single" w:sz="4" w:space="0" w:color="auto"/>
            </w:tcBorders>
          </w:tcPr>
          <w:p w14:paraId="7D9C99A0" w14:textId="77777777" w:rsidR="009D7A13" w:rsidRPr="00327949" w:rsidDel="0053169A" w:rsidRDefault="009D7A13" w:rsidP="009D7A13">
            <w:pPr>
              <w:spacing w:after="0" w:line="240" w:lineRule="auto"/>
              <w:rPr>
                <w:rFonts w:asciiTheme="minorHAnsi" w:hAnsiTheme="minorHAnsi" w:cstheme="minorHAnsi"/>
                <w:sz w:val="18"/>
                <w:szCs w:val="18"/>
              </w:rPr>
            </w:pPr>
          </w:p>
        </w:tc>
        <w:tc>
          <w:tcPr>
            <w:tcW w:w="323" w:type="pct"/>
            <w:tcBorders>
              <w:top w:val="single" w:sz="4" w:space="0" w:color="auto"/>
              <w:left w:val="single" w:sz="4" w:space="0" w:color="auto"/>
              <w:bottom w:val="single" w:sz="4" w:space="0" w:color="auto"/>
              <w:right w:val="single" w:sz="4" w:space="0" w:color="auto"/>
            </w:tcBorders>
          </w:tcPr>
          <w:p w14:paraId="7BBE813D" w14:textId="77777777" w:rsidR="009D7A13" w:rsidRPr="00327949" w:rsidDel="0053169A" w:rsidRDefault="009D7A13" w:rsidP="009D7A13">
            <w:pPr>
              <w:spacing w:after="0" w:line="240" w:lineRule="auto"/>
              <w:rPr>
                <w:rFonts w:asciiTheme="minorHAnsi" w:hAnsiTheme="minorHAnsi" w:cstheme="minorHAnsi"/>
                <w:sz w:val="18"/>
                <w:szCs w:val="18"/>
              </w:rPr>
            </w:pPr>
          </w:p>
        </w:tc>
        <w:tc>
          <w:tcPr>
            <w:tcW w:w="363" w:type="pct"/>
            <w:tcBorders>
              <w:top w:val="single" w:sz="4" w:space="0" w:color="auto"/>
              <w:left w:val="single" w:sz="4" w:space="0" w:color="auto"/>
              <w:bottom w:val="single" w:sz="4" w:space="0" w:color="auto"/>
              <w:right w:val="single" w:sz="4" w:space="0" w:color="auto"/>
            </w:tcBorders>
          </w:tcPr>
          <w:p w14:paraId="7BFD7106" w14:textId="77777777" w:rsidR="009D7A13" w:rsidRPr="00327949" w:rsidDel="0053169A" w:rsidRDefault="009D7A13" w:rsidP="009D7A13">
            <w:pPr>
              <w:spacing w:after="0" w:line="240" w:lineRule="auto"/>
              <w:rPr>
                <w:rFonts w:asciiTheme="minorHAnsi" w:hAnsiTheme="minorHAnsi" w:cstheme="minorHAnsi"/>
                <w:sz w:val="18"/>
                <w:szCs w:val="18"/>
              </w:rPr>
            </w:pPr>
          </w:p>
        </w:tc>
        <w:tc>
          <w:tcPr>
            <w:tcW w:w="363" w:type="pct"/>
            <w:tcBorders>
              <w:top w:val="single" w:sz="4" w:space="0" w:color="auto"/>
              <w:left w:val="single" w:sz="4" w:space="0" w:color="auto"/>
              <w:bottom w:val="single" w:sz="4" w:space="0" w:color="auto"/>
              <w:right w:val="single" w:sz="4" w:space="0" w:color="auto"/>
            </w:tcBorders>
          </w:tcPr>
          <w:p w14:paraId="44E5EF1C" w14:textId="77777777" w:rsidR="009D7A13" w:rsidRPr="00327949" w:rsidDel="0053169A" w:rsidRDefault="009D7A13" w:rsidP="009D7A13">
            <w:pPr>
              <w:spacing w:after="0" w:line="240" w:lineRule="auto"/>
              <w:rPr>
                <w:rFonts w:asciiTheme="minorHAnsi" w:hAnsiTheme="minorHAnsi" w:cstheme="minorHAnsi"/>
                <w:sz w:val="18"/>
                <w:szCs w:val="18"/>
              </w:rPr>
            </w:pPr>
          </w:p>
        </w:tc>
        <w:tc>
          <w:tcPr>
            <w:tcW w:w="524" w:type="pct"/>
            <w:tcBorders>
              <w:top w:val="single" w:sz="4" w:space="0" w:color="auto"/>
              <w:left w:val="single" w:sz="4" w:space="0" w:color="auto"/>
              <w:bottom w:val="single" w:sz="4" w:space="0" w:color="auto"/>
              <w:right w:val="single" w:sz="4" w:space="0" w:color="auto"/>
            </w:tcBorders>
          </w:tcPr>
          <w:p w14:paraId="5670F393" w14:textId="0E7A117C" w:rsidR="009D7A13" w:rsidRPr="00327949" w:rsidDel="0053169A" w:rsidRDefault="009D7A13" w:rsidP="009D7A13">
            <w:pPr>
              <w:spacing w:after="0" w:line="240" w:lineRule="auto"/>
              <w:rPr>
                <w:rFonts w:asciiTheme="minorHAnsi" w:hAnsiTheme="minorHAnsi" w:cstheme="minorHAnsi"/>
                <w:sz w:val="18"/>
                <w:szCs w:val="18"/>
              </w:rPr>
            </w:pPr>
          </w:p>
        </w:tc>
        <w:tc>
          <w:tcPr>
            <w:tcW w:w="524" w:type="pct"/>
            <w:tcBorders>
              <w:top w:val="single" w:sz="4" w:space="0" w:color="auto"/>
              <w:left w:val="single" w:sz="4" w:space="0" w:color="auto"/>
              <w:bottom w:val="single" w:sz="4" w:space="0" w:color="auto"/>
              <w:right w:val="single" w:sz="4" w:space="0" w:color="auto"/>
            </w:tcBorders>
          </w:tcPr>
          <w:p w14:paraId="463D3654" w14:textId="77777777" w:rsidR="009D7A13" w:rsidRPr="00327949" w:rsidDel="0053169A" w:rsidRDefault="009D7A13" w:rsidP="009D7A13">
            <w:pPr>
              <w:spacing w:after="0" w:line="240" w:lineRule="auto"/>
              <w:rPr>
                <w:rFonts w:asciiTheme="minorHAnsi" w:hAnsiTheme="minorHAnsi" w:cstheme="minorHAnsi"/>
                <w:sz w:val="18"/>
                <w:szCs w:val="18"/>
              </w:rPr>
            </w:pPr>
          </w:p>
        </w:tc>
        <w:tc>
          <w:tcPr>
            <w:tcW w:w="403" w:type="pct"/>
            <w:tcBorders>
              <w:top w:val="single" w:sz="4" w:space="0" w:color="auto"/>
              <w:left w:val="single" w:sz="4" w:space="0" w:color="auto"/>
              <w:bottom w:val="single" w:sz="4" w:space="0" w:color="auto"/>
              <w:right w:val="single" w:sz="4" w:space="0" w:color="auto"/>
            </w:tcBorders>
          </w:tcPr>
          <w:p w14:paraId="355A0BE2" w14:textId="77777777" w:rsidR="009D7A13" w:rsidRPr="00327949" w:rsidDel="0053169A" w:rsidRDefault="009D7A13" w:rsidP="009D7A13">
            <w:pPr>
              <w:spacing w:after="0" w:line="240" w:lineRule="auto"/>
              <w:rPr>
                <w:rFonts w:asciiTheme="minorHAnsi" w:hAnsiTheme="minorHAnsi" w:cstheme="minorHAnsi"/>
                <w:sz w:val="18"/>
                <w:szCs w:val="18"/>
              </w:rPr>
            </w:pPr>
          </w:p>
        </w:tc>
        <w:tc>
          <w:tcPr>
            <w:tcW w:w="445" w:type="pct"/>
            <w:tcBorders>
              <w:top w:val="single" w:sz="4" w:space="0" w:color="auto"/>
              <w:left w:val="single" w:sz="4" w:space="0" w:color="auto"/>
              <w:bottom w:val="single" w:sz="4" w:space="0" w:color="auto"/>
              <w:right w:val="single" w:sz="4" w:space="0" w:color="auto"/>
            </w:tcBorders>
          </w:tcPr>
          <w:p w14:paraId="74160962" w14:textId="77777777" w:rsidR="009D7A13" w:rsidRPr="00327949" w:rsidDel="0053169A" w:rsidRDefault="009D7A13" w:rsidP="009D7A13">
            <w:pPr>
              <w:spacing w:after="0" w:line="240" w:lineRule="auto"/>
              <w:rPr>
                <w:ins w:id="37" w:author="Markstrum, Alexis@Energy" w:date="2021-03-10T10:31:00Z"/>
                <w:rFonts w:asciiTheme="minorHAnsi" w:hAnsiTheme="minorHAnsi" w:cstheme="minorHAnsi"/>
                <w:sz w:val="18"/>
                <w:szCs w:val="18"/>
              </w:rPr>
            </w:pPr>
          </w:p>
        </w:tc>
      </w:tr>
    </w:tbl>
    <w:p w14:paraId="58C61ECF" w14:textId="77F67D4A" w:rsidR="00EB333A" w:rsidRDefault="00EB333A" w:rsidP="00A05A69">
      <w:pPr>
        <w:spacing w:after="0" w:line="240" w:lineRule="auto"/>
        <w:rPr>
          <w:ins w:id="38" w:author="Markstrum, Alexis@Energy" w:date="2021-03-10T10:36:00Z"/>
          <w:rFonts w:asciiTheme="minorHAnsi" w:hAnsiTheme="minorHAnsi" w:cstheme="minorHAnsi"/>
          <w:sz w:val="18"/>
          <w:szCs w:val="18"/>
        </w:rPr>
      </w:pPr>
    </w:p>
    <w:p w14:paraId="46318AE0" w14:textId="77777777" w:rsidR="00EB333A" w:rsidRDefault="00EB333A">
      <w:pPr>
        <w:spacing w:after="0" w:line="240" w:lineRule="auto"/>
        <w:rPr>
          <w:ins w:id="39" w:author="Markstrum, Alexis@Energy" w:date="2021-03-10T10:36:00Z"/>
          <w:rFonts w:asciiTheme="minorHAnsi" w:hAnsiTheme="minorHAnsi" w:cstheme="minorHAnsi"/>
          <w:sz w:val="18"/>
          <w:szCs w:val="18"/>
        </w:rPr>
      </w:pPr>
      <w:ins w:id="40" w:author="Markstrum, Alexis@Energy" w:date="2021-03-10T10:36:00Z">
        <w:r>
          <w:rPr>
            <w:rFonts w:asciiTheme="minorHAnsi" w:hAnsiTheme="minorHAnsi" w:cstheme="minorHAnsi"/>
            <w:sz w:val="18"/>
            <w:szCs w:val="18"/>
          </w:rPr>
          <w:br w:type="page"/>
        </w:r>
      </w:ins>
    </w:p>
    <w:p w14:paraId="7FF1BD42" w14:textId="77777777" w:rsidR="00F1004F" w:rsidRDefault="00F1004F" w:rsidP="00A05A69">
      <w:pPr>
        <w:spacing w:after="0" w:line="240" w:lineRule="auto"/>
        <w:rPr>
          <w:rFonts w:asciiTheme="minorHAnsi" w:hAnsiTheme="minorHAnsi" w:cstheme="minorHAnsi"/>
          <w:sz w:val="18"/>
          <w:szCs w:val="18"/>
        </w:rPr>
      </w:pPr>
    </w:p>
    <w:tbl>
      <w:tblPr>
        <w:tblpPr w:leftFromText="180" w:rightFromText="180" w:vertAnchor="text" w:tblpY="1"/>
        <w:tblOverlap w:val="never"/>
        <w:tblW w:w="5169"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03"/>
        <w:gridCol w:w="803"/>
        <w:gridCol w:w="993"/>
        <w:gridCol w:w="812"/>
        <w:gridCol w:w="1084"/>
        <w:gridCol w:w="810"/>
        <w:gridCol w:w="810"/>
        <w:gridCol w:w="810"/>
        <w:gridCol w:w="1174"/>
        <w:gridCol w:w="1169"/>
        <w:gridCol w:w="899"/>
        <w:gridCol w:w="988"/>
      </w:tblGrid>
      <w:tr w:rsidR="00554EE8" w:rsidRPr="00327949" w14:paraId="3BD7F69F" w14:textId="77777777" w:rsidTr="00EB333A">
        <w:trPr>
          <w:cantSplit/>
          <w:trHeight w:val="402"/>
        </w:trPr>
        <w:tc>
          <w:tcPr>
            <w:tcW w:w="5000" w:type="pct"/>
            <w:gridSpan w:val="12"/>
            <w:tcBorders>
              <w:top w:val="single" w:sz="4" w:space="0" w:color="auto"/>
              <w:left w:val="single" w:sz="4" w:space="0" w:color="auto"/>
              <w:bottom w:val="single" w:sz="4" w:space="0" w:color="auto"/>
              <w:right w:val="single" w:sz="4" w:space="0" w:color="auto"/>
            </w:tcBorders>
          </w:tcPr>
          <w:p w14:paraId="25709ADF" w14:textId="1ABF2711" w:rsidR="00554EE8" w:rsidRPr="00327949" w:rsidRDefault="00554EE8" w:rsidP="00347515">
            <w:pPr>
              <w:spacing w:after="0" w:line="240" w:lineRule="auto"/>
              <w:rPr>
                <w:rFonts w:asciiTheme="minorHAnsi" w:hAnsiTheme="minorHAnsi" w:cstheme="minorHAnsi"/>
                <w:b/>
                <w:sz w:val="18"/>
                <w:szCs w:val="18"/>
              </w:rPr>
            </w:pPr>
            <w:r>
              <w:rPr>
                <w:rFonts w:asciiTheme="minorHAnsi" w:hAnsiTheme="minorHAnsi" w:cstheme="minorHAnsi"/>
                <w:b/>
                <w:sz w:val="18"/>
                <w:szCs w:val="18"/>
              </w:rPr>
              <w:t xml:space="preserve">B. Installed HERS Verified </w:t>
            </w:r>
            <w:r w:rsidRPr="00327949">
              <w:rPr>
                <w:rFonts w:asciiTheme="minorHAnsi" w:hAnsiTheme="minorHAnsi" w:cstheme="minorHAnsi"/>
                <w:b/>
                <w:sz w:val="18"/>
                <w:szCs w:val="18"/>
              </w:rPr>
              <w:t xml:space="preserve">Dwelling Unit Water Heating Systems Information </w:t>
            </w:r>
          </w:p>
          <w:p w14:paraId="6BF22CF5" w14:textId="18D6719D" w:rsidR="00554EE8" w:rsidRPr="00327949" w:rsidRDefault="00554EE8" w:rsidP="00347515">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 xml:space="preserve">This table reports the water heating system features </w:t>
            </w:r>
            <w:r>
              <w:rPr>
                <w:rFonts w:asciiTheme="minorHAnsi" w:hAnsiTheme="minorHAnsi" w:cstheme="minorHAnsi"/>
                <w:sz w:val="18"/>
                <w:szCs w:val="18"/>
              </w:rPr>
              <w:t>installed in</w:t>
            </w:r>
            <w:r w:rsidRPr="00327949">
              <w:rPr>
                <w:rFonts w:asciiTheme="minorHAnsi" w:hAnsiTheme="minorHAnsi" w:cstheme="minorHAnsi"/>
                <w:sz w:val="18"/>
                <w:szCs w:val="18"/>
              </w:rPr>
              <w:t xml:space="preserve"> this project.</w:t>
            </w:r>
          </w:p>
          <w:p w14:paraId="44B3ABF0" w14:textId="77777777" w:rsidR="00554EE8" w:rsidRPr="00327949" w:rsidRDefault="00554EE8" w:rsidP="00347515">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B914D1" w:rsidRPr="00327949" w14:paraId="4907BC1F" w14:textId="77777777" w:rsidTr="00EB333A">
        <w:trPr>
          <w:cantSplit/>
          <w:trHeight w:val="277"/>
        </w:trPr>
        <w:tc>
          <w:tcPr>
            <w:tcW w:w="360" w:type="pct"/>
            <w:tcBorders>
              <w:top w:val="single" w:sz="4" w:space="0" w:color="auto"/>
              <w:left w:val="single" w:sz="4" w:space="0" w:color="auto"/>
              <w:bottom w:val="single" w:sz="4" w:space="0" w:color="auto"/>
              <w:right w:val="single" w:sz="4" w:space="0" w:color="auto"/>
            </w:tcBorders>
          </w:tcPr>
          <w:p w14:paraId="43E58BAF" w14:textId="4B9026FC" w:rsidR="00554EE8" w:rsidRPr="00327949" w:rsidRDefault="00554EE8" w:rsidP="00554EE8">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20"/>
              </w:rPr>
              <w:t>01</w:t>
            </w:r>
          </w:p>
        </w:tc>
        <w:tc>
          <w:tcPr>
            <w:tcW w:w="360" w:type="pct"/>
            <w:tcBorders>
              <w:top w:val="single" w:sz="4" w:space="0" w:color="auto"/>
              <w:left w:val="single" w:sz="4" w:space="0" w:color="auto"/>
              <w:bottom w:val="single" w:sz="4" w:space="0" w:color="auto"/>
              <w:right w:val="single" w:sz="4" w:space="0" w:color="auto"/>
            </w:tcBorders>
            <w:vAlign w:val="bottom"/>
          </w:tcPr>
          <w:p w14:paraId="671D02D5" w14:textId="37CAA532"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2</w:t>
            </w:r>
          </w:p>
        </w:tc>
        <w:tc>
          <w:tcPr>
            <w:tcW w:w="445" w:type="pct"/>
            <w:tcBorders>
              <w:top w:val="single" w:sz="4" w:space="0" w:color="auto"/>
              <w:left w:val="single" w:sz="4" w:space="0" w:color="auto"/>
              <w:bottom w:val="single" w:sz="4" w:space="0" w:color="auto"/>
              <w:right w:val="single" w:sz="4" w:space="0" w:color="auto"/>
            </w:tcBorders>
            <w:vAlign w:val="bottom"/>
          </w:tcPr>
          <w:p w14:paraId="5F0293BF" w14:textId="743049D3"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3</w:t>
            </w:r>
          </w:p>
        </w:tc>
        <w:tc>
          <w:tcPr>
            <w:tcW w:w="364" w:type="pct"/>
            <w:tcBorders>
              <w:top w:val="single" w:sz="4" w:space="0" w:color="auto"/>
              <w:left w:val="single" w:sz="4" w:space="0" w:color="auto"/>
              <w:bottom w:val="single" w:sz="4" w:space="0" w:color="auto"/>
              <w:right w:val="single" w:sz="4" w:space="0" w:color="auto"/>
            </w:tcBorders>
            <w:vAlign w:val="bottom"/>
          </w:tcPr>
          <w:p w14:paraId="00EAF596" w14:textId="7B8D1B9C"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4</w:t>
            </w:r>
          </w:p>
        </w:tc>
        <w:tc>
          <w:tcPr>
            <w:tcW w:w="486" w:type="pct"/>
            <w:tcBorders>
              <w:top w:val="single" w:sz="4" w:space="0" w:color="auto"/>
              <w:left w:val="single" w:sz="4" w:space="0" w:color="auto"/>
              <w:bottom w:val="single" w:sz="4" w:space="0" w:color="auto"/>
              <w:right w:val="single" w:sz="4" w:space="0" w:color="auto"/>
            </w:tcBorders>
            <w:vAlign w:val="bottom"/>
          </w:tcPr>
          <w:p w14:paraId="50DC1DE2" w14:textId="6F692887" w:rsidR="00554EE8" w:rsidRPr="00327949" w:rsidRDefault="00554EE8" w:rsidP="00554EE8">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363" w:type="pct"/>
            <w:tcBorders>
              <w:top w:val="single" w:sz="4" w:space="0" w:color="auto"/>
              <w:left w:val="single" w:sz="4" w:space="0" w:color="auto"/>
              <w:bottom w:val="single" w:sz="4" w:space="0" w:color="auto"/>
              <w:right w:val="single" w:sz="4" w:space="0" w:color="auto"/>
            </w:tcBorders>
            <w:vAlign w:val="bottom"/>
          </w:tcPr>
          <w:p w14:paraId="27734F41" w14:textId="3044C2CC" w:rsidR="00554EE8" w:rsidRPr="00327949" w:rsidRDefault="00554EE8" w:rsidP="00554EE8">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6</w:t>
            </w:r>
          </w:p>
        </w:tc>
        <w:tc>
          <w:tcPr>
            <w:tcW w:w="363" w:type="pct"/>
            <w:tcBorders>
              <w:top w:val="single" w:sz="4" w:space="0" w:color="auto"/>
              <w:left w:val="single" w:sz="4" w:space="0" w:color="auto"/>
              <w:bottom w:val="single" w:sz="4" w:space="0" w:color="auto"/>
              <w:right w:val="single" w:sz="4" w:space="0" w:color="auto"/>
            </w:tcBorders>
            <w:vAlign w:val="bottom"/>
          </w:tcPr>
          <w:p w14:paraId="0DB441FD" w14:textId="58F1DA69" w:rsidR="00554EE8" w:rsidRPr="00327949" w:rsidRDefault="00554EE8" w:rsidP="00554EE8">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363" w:type="pct"/>
            <w:tcBorders>
              <w:top w:val="single" w:sz="4" w:space="0" w:color="auto"/>
              <w:left w:val="single" w:sz="4" w:space="0" w:color="auto"/>
              <w:bottom w:val="single" w:sz="4" w:space="0" w:color="auto"/>
              <w:right w:val="single" w:sz="4" w:space="0" w:color="auto"/>
            </w:tcBorders>
            <w:vAlign w:val="bottom"/>
          </w:tcPr>
          <w:p w14:paraId="5754446D" w14:textId="5154C0DD" w:rsidR="00554EE8" w:rsidRPr="00327949" w:rsidRDefault="00554EE8" w:rsidP="00554EE8">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08</w:t>
            </w:r>
          </w:p>
        </w:tc>
        <w:tc>
          <w:tcPr>
            <w:tcW w:w="526" w:type="pct"/>
            <w:tcBorders>
              <w:top w:val="single" w:sz="4" w:space="0" w:color="auto"/>
              <w:left w:val="single" w:sz="4" w:space="0" w:color="auto"/>
              <w:bottom w:val="single" w:sz="4" w:space="0" w:color="auto"/>
              <w:right w:val="single" w:sz="4" w:space="0" w:color="auto"/>
            </w:tcBorders>
            <w:vAlign w:val="bottom"/>
          </w:tcPr>
          <w:p w14:paraId="56D1E84E" w14:textId="3B77CC81"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524" w:type="pct"/>
            <w:tcBorders>
              <w:top w:val="single" w:sz="4" w:space="0" w:color="auto"/>
              <w:left w:val="single" w:sz="4" w:space="0" w:color="auto"/>
              <w:bottom w:val="single" w:sz="4" w:space="0" w:color="auto"/>
              <w:right w:val="single" w:sz="4" w:space="0" w:color="auto"/>
            </w:tcBorders>
            <w:vAlign w:val="bottom"/>
          </w:tcPr>
          <w:p w14:paraId="4DC9E8F4" w14:textId="7DED521E"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403" w:type="pct"/>
            <w:tcBorders>
              <w:top w:val="single" w:sz="4" w:space="0" w:color="auto"/>
              <w:left w:val="single" w:sz="4" w:space="0" w:color="auto"/>
              <w:bottom w:val="single" w:sz="4" w:space="0" w:color="auto"/>
              <w:right w:val="single" w:sz="4" w:space="0" w:color="auto"/>
            </w:tcBorders>
            <w:vAlign w:val="bottom"/>
          </w:tcPr>
          <w:p w14:paraId="55FAB2B4" w14:textId="14744043"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r>
              <w:rPr>
                <w:rFonts w:asciiTheme="minorHAnsi" w:hAnsiTheme="minorHAnsi" w:cstheme="minorHAnsi"/>
                <w:sz w:val="18"/>
                <w:szCs w:val="18"/>
              </w:rPr>
              <w:t>1</w:t>
            </w:r>
          </w:p>
        </w:tc>
        <w:tc>
          <w:tcPr>
            <w:tcW w:w="443" w:type="pct"/>
            <w:tcBorders>
              <w:top w:val="single" w:sz="4" w:space="0" w:color="auto"/>
              <w:left w:val="single" w:sz="4" w:space="0" w:color="auto"/>
              <w:bottom w:val="single" w:sz="4" w:space="0" w:color="auto"/>
              <w:right w:val="single" w:sz="4" w:space="0" w:color="auto"/>
            </w:tcBorders>
            <w:vAlign w:val="bottom"/>
          </w:tcPr>
          <w:p w14:paraId="0DA689F9" w14:textId="4AD20B74"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r>
      <w:tr w:rsidR="00B914D1" w:rsidRPr="00327949" w14:paraId="110C1F45" w14:textId="77777777" w:rsidTr="00EB333A">
        <w:trPr>
          <w:cantSplit/>
          <w:trHeight w:val="288"/>
        </w:trPr>
        <w:tc>
          <w:tcPr>
            <w:tcW w:w="360" w:type="pct"/>
            <w:tcBorders>
              <w:top w:val="single" w:sz="4" w:space="0" w:color="auto"/>
              <w:left w:val="single" w:sz="4" w:space="0" w:color="auto"/>
              <w:bottom w:val="single" w:sz="4" w:space="0" w:color="auto"/>
              <w:right w:val="single" w:sz="4" w:space="0" w:color="auto"/>
            </w:tcBorders>
            <w:vAlign w:val="bottom"/>
          </w:tcPr>
          <w:p w14:paraId="3FEB8A56" w14:textId="743460D1" w:rsidR="00554EE8" w:rsidRPr="00327949" w:rsidRDefault="00554EE8" w:rsidP="00554EE8">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20"/>
              </w:rPr>
              <w:t>Dwelling Unit Name</w:t>
            </w:r>
          </w:p>
        </w:tc>
        <w:tc>
          <w:tcPr>
            <w:tcW w:w="360" w:type="pct"/>
            <w:tcBorders>
              <w:top w:val="single" w:sz="4" w:space="0" w:color="auto"/>
              <w:left w:val="single" w:sz="4" w:space="0" w:color="auto"/>
              <w:bottom w:val="single" w:sz="4" w:space="0" w:color="auto"/>
              <w:right w:val="single" w:sz="4" w:space="0" w:color="auto"/>
            </w:tcBorders>
            <w:vAlign w:val="bottom"/>
          </w:tcPr>
          <w:p w14:paraId="48C8C09C" w14:textId="582C8B5E"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45" w:type="pct"/>
            <w:tcBorders>
              <w:top w:val="single" w:sz="4" w:space="0" w:color="auto"/>
              <w:left w:val="single" w:sz="4" w:space="0" w:color="auto"/>
              <w:bottom w:val="single" w:sz="4" w:space="0" w:color="auto"/>
              <w:right w:val="single" w:sz="4" w:space="0" w:color="auto"/>
            </w:tcBorders>
            <w:vAlign w:val="bottom"/>
          </w:tcPr>
          <w:p w14:paraId="58920839"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364" w:type="pct"/>
            <w:tcBorders>
              <w:top w:val="single" w:sz="4" w:space="0" w:color="auto"/>
              <w:left w:val="single" w:sz="4" w:space="0" w:color="auto"/>
              <w:bottom w:val="single" w:sz="4" w:space="0" w:color="auto"/>
              <w:right w:val="single" w:sz="4" w:space="0" w:color="auto"/>
            </w:tcBorders>
            <w:vAlign w:val="bottom"/>
          </w:tcPr>
          <w:p w14:paraId="75524D98"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486" w:type="pct"/>
            <w:tcBorders>
              <w:top w:val="single" w:sz="4" w:space="0" w:color="auto"/>
              <w:left w:val="single" w:sz="4" w:space="0" w:color="auto"/>
              <w:bottom w:val="single" w:sz="4" w:space="0" w:color="auto"/>
              <w:right w:val="single" w:sz="4" w:space="0" w:color="auto"/>
            </w:tcBorders>
            <w:vAlign w:val="bottom"/>
          </w:tcPr>
          <w:p w14:paraId="7177A6B8" w14:textId="496941DF"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xml:space="preserve"># of </w:t>
            </w:r>
            <w:ins w:id="41" w:author="Markstrum, Alexis@Energy" w:date="2021-03-10T10:21:00Z">
              <w:r w:rsidR="00DF531F">
                <w:rPr>
                  <w:rFonts w:asciiTheme="minorHAnsi" w:eastAsia="Times New Roman" w:hAnsiTheme="minorHAnsi" w:cstheme="minorHAnsi"/>
                  <w:sz w:val="18"/>
                  <w:szCs w:val="20"/>
                </w:rPr>
                <w:t xml:space="preserve">Like (or Identical) </w:t>
              </w:r>
            </w:ins>
            <w:r w:rsidRPr="00327949">
              <w:rPr>
                <w:rFonts w:asciiTheme="minorHAnsi" w:hAnsiTheme="minorHAnsi" w:cstheme="minorHAnsi"/>
                <w:sz w:val="18"/>
                <w:szCs w:val="18"/>
              </w:rPr>
              <w:t>Water Heaters in System</w:t>
            </w:r>
          </w:p>
        </w:tc>
        <w:tc>
          <w:tcPr>
            <w:tcW w:w="363" w:type="pct"/>
            <w:tcBorders>
              <w:top w:val="single" w:sz="4" w:space="0" w:color="auto"/>
              <w:left w:val="single" w:sz="4" w:space="0" w:color="auto"/>
              <w:bottom w:val="single" w:sz="4" w:space="0" w:color="auto"/>
              <w:right w:val="single" w:sz="4" w:space="0" w:color="auto"/>
            </w:tcBorders>
            <w:vAlign w:val="bottom"/>
          </w:tcPr>
          <w:p w14:paraId="1643CD45"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363" w:type="pct"/>
            <w:tcBorders>
              <w:top w:val="single" w:sz="4" w:space="0" w:color="auto"/>
              <w:left w:val="single" w:sz="4" w:space="0" w:color="auto"/>
              <w:bottom w:val="single" w:sz="4" w:space="0" w:color="auto"/>
              <w:right w:val="single" w:sz="4" w:space="0" w:color="auto"/>
            </w:tcBorders>
            <w:vAlign w:val="bottom"/>
          </w:tcPr>
          <w:p w14:paraId="42267D40"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363" w:type="pct"/>
            <w:tcBorders>
              <w:top w:val="single" w:sz="4" w:space="0" w:color="auto"/>
              <w:left w:val="single" w:sz="4" w:space="0" w:color="auto"/>
              <w:bottom w:val="single" w:sz="4" w:space="0" w:color="auto"/>
              <w:right w:val="single" w:sz="4" w:space="0" w:color="auto"/>
            </w:tcBorders>
            <w:vAlign w:val="bottom"/>
          </w:tcPr>
          <w:p w14:paraId="599FC808"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526" w:type="pct"/>
            <w:tcBorders>
              <w:top w:val="single" w:sz="4" w:space="0" w:color="auto"/>
              <w:left w:val="single" w:sz="4" w:space="0" w:color="auto"/>
              <w:bottom w:val="single" w:sz="4" w:space="0" w:color="auto"/>
              <w:right w:val="single" w:sz="4" w:space="0" w:color="auto"/>
            </w:tcBorders>
            <w:vAlign w:val="bottom"/>
          </w:tcPr>
          <w:p w14:paraId="61C9B531" w14:textId="77777777" w:rsidR="00554EE8" w:rsidRPr="00327949" w:rsidRDefault="00554EE8" w:rsidP="00554EE8">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24" w:type="pct"/>
            <w:tcBorders>
              <w:top w:val="single" w:sz="4" w:space="0" w:color="auto"/>
              <w:left w:val="single" w:sz="4" w:space="0" w:color="auto"/>
              <w:bottom w:val="single" w:sz="4" w:space="0" w:color="auto"/>
              <w:right w:val="single" w:sz="4" w:space="0" w:color="auto"/>
            </w:tcBorders>
            <w:vAlign w:val="bottom"/>
          </w:tcPr>
          <w:p w14:paraId="12391449"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32CBF52F"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03" w:type="pct"/>
            <w:tcBorders>
              <w:top w:val="single" w:sz="4" w:space="0" w:color="auto"/>
              <w:left w:val="single" w:sz="4" w:space="0" w:color="auto"/>
              <w:bottom w:val="single" w:sz="4" w:space="0" w:color="auto"/>
              <w:right w:val="single" w:sz="4" w:space="0" w:color="auto"/>
            </w:tcBorders>
            <w:vAlign w:val="bottom"/>
          </w:tcPr>
          <w:p w14:paraId="5589DC8C" w14:textId="322BE969"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443" w:type="pct"/>
            <w:tcBorders>
              <w:top w:val="single" w:sz="4" w:space="0" w:color="auto"/>
              <w:left w:val="single" w:sz="4" w:space="0" w:color="auto"/>
              <w:bottom w:val="single" w:sz="4" w:space="0" w:color="auto"/>
              <w:right w:val="single" w:sz="4" w:space="0" w:color="auto"/>
            </w:tcBorders>
            <w:vAlign w:val="bottom"/>
          </w:tcPr>
          <w:p w14:paraId="24DEC3D9" w14:textId="77777777"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B914D1" w:rsidRPr="00327949" w14:paraId="5BEEEFCC" w14:textId="77777777" w:rsidTr="00EB333A">
        <w:trPr>
          <w:cantSplit/>
          <w:trHeight w:val="246"/>
        </w:trPr>
        <w:tc>
          <w:tcPr>
            <w:tcW w:w="360" w:type="pct"/>
            <w:tcBorders>
              <w:top w:val="single" w:sz="4" w:space="0" w:color="auto"/>
              <w:left w:val="single" w:sz="4" w:space="0" w:color="auto"/>
              <w:bottom w:val="single" w:sz="4" w:space="0" w:color="auto"/>
              <w:right w:val="single" w:sz="4" w:space="0" w:color="auto"/>
            </w:tcBorders>
          </w:tcPr>
          <w:p w14:paraId="50C7749C" w14:textId="187338E0" w:rsidR="00554EE8" w:rsidRPr="00E177D7" w:rsidRDefault="00554EE8" w:rsidP="00554EE8">
            <w:pPr>
              <w:spacing w:after="0" w:line="240" w:lineRule="auto"/>
              <w:rPr>
                <w:rFonts w:asciiTheme="minorHAnsi" w:eastAsia="Times New Roman" w:hAnsiTheme="minorHAnsi" w:cstheme="minorHAnsi"/>
                <w:sz w:val="16"/>
                <w:szCs w:val="20"/>
              </w:rPr>
            </w:pPr>
            <w:r w:rsidRPr="004F1F5C">
              <w:rPr>
                <w:rFonts w:asciiTheme="minorHAnsi" w:eastAsia="Times New Roman" w:hAnsiTheme="minorHAnsi" w:cstheme="minorHAnsi"/>
                <w:sz w:val="16"/>
                <w:szCs w:val="16"/>
              </w:rPr>
              <w:t>&lt;&lt;Reference value from A01 &gt;&gt;</w:t>
            </w:r>
          </w:p>
        </w:tc>
        <w:tc>
          <w:tcPr>
            <w:tcW w:w="360" w:type="pct"/>
            <w:tcBorders>
              <w:top w:val="single" w:sz="4" w:space="0" w:color="auto"/>
              <w:left w:val="single" w:sz="4" w:space="0" w:color="auto"/>
              <w:bottom w:val="single" w:sz="4" w:space="0" w:color="auto"/>
              <w:right w:val="single" w:sz="4" w:space="0" w:color="auto"/>
            </w:tcBorders>
          </w:tcPr>
          <w:p w14:paraId="19185FD4" w14:textId="770E350F" w:rsidR="00554EE8" w:rsidRPr="00095904" w:rsidRDefault="00554EE8" w:rsidP="00554EE8">
            <w:pPr>
              <w:spacing w:after="0" w:line="240" w:lineRule="auto"/>
              <w:rPr>
                <w:rFonts w:asciiTheme="minorHAnsi" w:hAnsiTheme="minorHAnsi" w:cstheme="minorHAnsi"/>
                <w:sz w:val="14"/>
                <w:szCs w:val="16"/>
              </w:rPr>
            </w:pPr>
            <w:r w:rsidRPr="00E177D7">
              <w:rPr>
                <w:rFonts w:asciiTheme="minorHAnsi" w:eastAsia="Times New Roman" w:hAnsiTheme="minorHAnsi" w:cstheme="minorHAnsi"/>
                <w:sz w:val="16"/>
                <w:szCs w:val="20"/>
              </w:rPr>
              <w:t>&lt;&lt;Reference value from A0</w:t>
            </w:r>
            <w:r>
              <w:rPr>
                <w:rFonts w:asciiTheme="minorHAnsi" w:eastAsia="Times New Roman" w:hAnsiTheme="minorHAnsi" w:cstheme="minorHAnsi"/>
                <w:sz w:val="16"/>
                <w:szCs w:val="20"/>
              </w:rPr>
              <w:t>2</w:t>
            </w:r>
            <w:r w:rsidRPr="00E177D7">
              <w:rPr>
                <w:rFonts w:asciiTheme="minorHAnsi" w:eastAsia="Times New Roman" w:hAnsiTheme="minorHAnsi" w:cstheme="minorHAnsi"/>
                <w:sz w:val="16"/>
                <w:szCs w:val="20"/>
              </w:rPr>
              <w:t>&gt;&gt;</w:t>
            </w:r>
          </w:p>
        </w:tc>
        <w:tc>
          <w:tcPr>
            <w:tcW w:w="445" w:type="pct"/>
            <w:tcBorders>
              <w:top w:val="single" w:sz="4" w:space="0" w:color="auto"/>
              <w:left w:val="single" w:sz="4" w:space="0" w:color="auto"/>
              <w:bottom w:val="single" w:sz="4" w:space="0" w:color="auto"/>
              <w:right w:val="single" w:sz="4" w:space="0" w:color="auto"/>
            </w:tcBorders>
          </w:tcPr>
          <w:p w14:paraId="77E4DFEE" w14:textId="77166B12"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reference value from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3&gt;&gt;</w:t>
            </w:r>
          </w:p>
          <w:p w14:paraId="348BD037" w14:textId="42D69148" w:rsidR="00554EE8" w:rsidRPr="00095904" w:rsidRDefault="00554EE8" w:rsidP="00554EE8">
            <w:pPr>
              <w:spacing w:after="0" w:line="240" w:lineRule="auto"/>
              <w:rPr>
                <w:rFonts w:asciiTheme="minorHAnsi" w:hAnsiTheme="minorHAnsi" w:cstheme="minorHAnsi"/>
                <w:sz w:val="14"/>
                <w:szCs w:val="16"/>
              </w:rPr>
            </w:pPr>
          </w:p>
        </w:tc>
        <w:tc>
          <w:tcPr>
            <w:tcW w:w="364" w:type="pct"/>
            <w:tcBorders>
              <w:top w:val="single" w:sz="4" w:space="0" w:color="auto"/>
              <w:left w:val="single" w:sz="4" w:space="0" w:color="auto"/>
              <w:bottom w:val="single" w:sz="4" w:space="0" w:color="auto"/>
              <w:right w:val="single" w:sz="4" w:space="0" w:color="auto"/>
            </w:tcBorders>
          </w:tcPr>
          <w:p w14:paraId="7C4D401E" w14:textId="32167DA9"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4&gt;&gt;</w:t>
            </w:r>
          </w:p>
        </w:tc>
        <w:tc>
          <w:tcPr>
            <w:tcW w:w="486" w:type="pct"/>
            <w:tcBorders>
              <w:top w:val="single" w:sz="4" w:space="0" w:color="auto"/>
              <w:left w:val="single" w:sz="4" w:space="0" w:color="auto"/>
              <w:bottom w:val="single" w:sz="4" w:space="0" w:color="auto"/>
              <w:right w:val="single" w:sz="4" w:space="0" w:color="auto"/>
            </w:tcBorders>
          </w:tcPr>
          <w:p w14:paraId="3AA1B762" w14:textId="23DF9A6E" w:rsidR="00554EE8" w:rsidRPr="00095904" w:rsidRDefault="00554EE8" w:rsidP="00554EE8">
            <w:pPr>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4"/>
                <w:szCs w:val="16"/>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5&gt;&gt;</w:t>
            </w:r>
          </w:p>
        </w:tc>
        <w:tc>
          <w:tcPr>
            <w:tcW w:w="363" w:type="pct"/>
            <w:tcBorders>
              <w:top w:val="single" w:sz="4" w:space="0" w:color="auto"/>
              <w:left w:val="single" w:sz="4" w:space="0" w:color="auto"/>
              <w:bottom w:val="single" w:sz="4" w:space="0" w:color="auto"/>
              <w:right w:val="single" w:sz="4" w:space="0" w:color="auto"/>
            </w:tcBorders>
          </w:tcPr>
          <w:p w14:paraId="756E6B24" w14:textId="5434463A"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6&gt;&gt;</w:t>
            </w:r>
          </w:p>
          <w:p w14:paraId="6905076F" w14:textId="2A84251B" w:rsidR="00554EE8" w:rsidRPr="00095904" w:rsidRDefault="00554EE8" w:rsidP="00554EE8">
            <w:pPr>
              <w:spacing w:after="0" w:line="240" w:lineRule="auto"/>
              <w:rPr>
                <w:rFonts w:asciiTheme="minorHAnsi" w:hAnsiTheme="minorHAnsi" w:cstheme="minorHAnsi"/>
                <w:sz w:val="14"/>
                <w:szCs w:val="16"/>
              </w:rPr>
            </w:pPr>
          </w:p>
        </w:tc>
        <w:tc>
          <w:tcPr>
            <w:tcW w:w="363" w:type="pct"/>
            <w:tcBorders>
              <w:top w:val="single" w:sz="4" w:space="0" w:color="auto"/>
              <w:left w:val="single" w:sz="4" w:space="0" w:color="auto"/>
              <w:bottom w:val="single" w:sz="4" w:space="0" w:color="auto"/>
              <w:right w:val="single" w:sz="4" w:space="0" w:color="auto"/>
            </w:tcBorders>
          </w:tcPr>
          <w:p w14:paraId="4DDAC414" w14:textId="7476F7DC" w:rsidR="00554EE8" w:rsidRDefault="00554EE8" w:rsidP="00554EE8">
            <w:pPr>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7</w:t>
            </w:r>
            <w:r w:rsidRPr="00095904">
              <w:rPr>
                <w:rFonts w:asciiTheme="minorHAnsi" w:eastAsia="Times New Roman" w:hAnsiTheme="minorHAnsi" w:cstheme="minorHAnsi"/>
                <w:sz w:val="16"/>
                <w:szCs w:val="20"/>
              </w:rPr>
              <w:t xml:space="preserve"> </w:t>
            </w:r>
            <w:r>
              <w:rPr>
                <w:rFonts w:asciiTheme="minorHAnsi" w:eastAsia="Times New Roman" w:hAnsiTheme="minorHAnsi" w:cstheme="minorHAnsi"/>
                <w:sz w:val="16"/>
                <w:szCs w:val="20"/>
              </w:rPr>
              <w:t>&gt;&gt;</w:t>
            </w:r>
          </w:p>
          <w:p w14:paraId="5CA11BB7" w14:textId="78BEEFC6" w:rsidR="00554EE8" w:rsidRDefault="00554EE8" w:rsidP="00554EE8">
            <w:pPr>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p>
          <w:p w14:paraId="2BB11D43" w14:textId="446C0F0F"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p>
          <w:p w14:paraId="47CE21EB" w14:textId="328A3E8F" w:rsidR="00554EE8" w:rsidRPr="00095904" w:rsidRDefault="00554EE8" w:rsidP="00554EE8">
            <w:pPr>
              <w:spacing w:after="0" w:line="240" w:lineRule="auto"/>
              <w:rPr>
                <w:rFonts w:asciiTheme="minorHAnsi" w:hAnsiTheme="minorHAnsi" w:cstheme="minorHAnsi"/>
                <w:sz w:val="14"/>
                <w:szCs w:val="16"/>
              </w:rPr>
            </w:pPr>
          </w:p>
        </w:tc>
        <w:tc>
          <w:tcPr>
            <w:tcW w:w="363" w:type="pct"/>
            <w:tcBorders>
              <w:top w:val="single" w:sz="4" w:space="0" w:color="auto"/>
              <w:left w:val="single" w:sz="4" w:space="0" w:color="auto"/>
              <w:bottom w:val="single" w:sz="4" w:space="0" w:color="auto"/>
              <w:right w:val="single" w:sz="4" w:space="0" w:color="auto"/>
            </w:tcBorders>
            <w:vAlign w:val="center"/>
          </w:tcPr>
          <w:p w14:paraId="3236F259" w14:textId="57FF3658"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&lt;&lt;User input value which must pass the following range tests:</w:t>
            </w:r>
            <w:r>
              <w:t xml:space="preserve"> </w:t>
            </w:r>
            <w:r w:rsidRPr="003E729A">
              <w:rPr>
                <w:rFonts w:asciiTheme="minorHAnsi" w:eastAsia="Times New Roman" w:hAnsiTheme="minorHAnsi" w:cstheme="minorHAnsi"/>
                <w:sz w:val="16"/>
                <w:szCs w:val="20"/>
              </w:rPr>
              <w:t xml:space="preserve">Value may be NA if </w:t>
            </w:r>
            <w:r>
              <w:rPr>
                <w:rFonts w:asciiTheme="minorHAnsi" w:eastAsia="Times New Roman" w:hAnsiTheme="minorHAnsi" w:cstheme="minorHAnsi"/>
                <w:sz w:val="16"/>
                <w:szCs w:val="20"/>
              </w:rPr>
              <w:t>B</w:t>
            </w:r>
            <w:r w:rsidRPr="003E729A">
              <w:rPr>
                <w:rFonts w:asciiTheme="minorHAnsi" w:eastAsia="Times New Roman" w:hAnsiTheme="minorHAnsi" w:cstheme="minorHAnsi"/>
                <w:sz w:val="16"/>
                <w:szCs w:val="20"/>
              </w:rPr>
              <w:t>0</w:t>
            </w:r>
            <w:r>
              <w:rPr>
                <w:rFonts w:asciiTheme="minorHAnsi" w:eastAsia="Times New Roman" w:hAnsiTheme="minorHAnsi" w:cstheme="minorHAnsi"/>
                <w:sz w:val="16"/>
                <w:szCs w:val="20"/>
              </w:rPr>
              <w:t>8</w:t>
            </w:r>
            <w:r w:rsidRPr="003E729A">
              <w:rPr>
                <w:rFonts w:asciiTheme="minorHAnsi" w:eastAsia="Times New Roman" w:hAnsiTheme="minorHAnsi" w:cstheme="minorHAnsi"/>
                <w:sz w:val="16"/>
                <w:szCs w:val="20"/>
              </w:rPr>
              <w:t>is NA</w:t>
            </w:r>
            <w:r>
              <w:rPr>
                <w:rFonts w:asciiTheme="minorHAnsi" w:eastAsia="Times New Roman" w:hAnsiTheme="minorHAnsi" w:cstheme="minorHAnsi"/>
                <w:sz w:val="16"/>
                <w:szCs w:val="20"/>
              </w:rPr>
              <w:t>.</w:t>
            </w:r>
          </w:p>
          <w:p w14:paraId="00FC1634" w14:textId="74D4BD4F"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6</w:t>
            </w:r>
            <w:r w:rsidRPr="00095904">
              <w:rPr>
                <w:rFonts w:asciiTheme="minorHAnsi" w:eastAsia="Times New Roman" w:hAnsiTheme="minorHAnsi" w:cstheme="minorHAnsi"/>
                <w:sz w:val="16"/>
                <w:szCs w:val="20"/>
              </w:rPr>
              <w:t xml:space="preserve"> = Natural Gas or Propane, then</w:t>
            </w:r>
          </w:p>
          <w:p w14:paraId="61EC8282" w14:textId="206F7CC2"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Storage, then value must be &gt; 75,000 Btu/hr;</w:t>
            </w:r>
          </w:p>
          <w:p w14:paraId="4957A937" w14:textId="7011D818"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w:t>
            </w:r>
            <w:r>
              <w:rPr>
                <w:rFonts w:asciiTheme="minorHAnsi" w:eastAsia="Times New Roman" w:hAnsiTheme="minorHAnsi" w:cstheme="minorHAnsi"/>
                <w:sz w:val="16"/>
                <w:szCs w:val="20"/>
              </w:rPr>
              <w:t xml:space="preserve"> 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Storage, then value must be ≤ 75,000 Btu/hr;</w:t>
            </w:r>
          </w:p>
          <w:p w14:paraId="43038F2D" w14:textId="779C04B4"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Instant, then value must be &gt; 200,000 Btu/hr;</w:t>
            </w:r>
          </w:p>
          <w:p w14:paraId="7A989646" w14:textId="376D747D"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lastRenderedPageBreak/>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Instant, then value must be ≤ 200,000 Btu/hr;</w:t>
            </w:r>
          </w:p>
          <w:p w14:paraId="4AC9EEF8" w14:textId="7D1AA610"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Residential-Duty Commercial Storage, then value must be ≤ 105,000 Btu/hr;</w:t>
            </w:r>
          </w:p>
          <w:p w14:paraId="3FE17D88" w14:textId="5FAF5BD0"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06 = Electricity, then</w:t>
            </w:r>
          </w:p>
          <w:p w14:paraId="4899914A" w14:textId="0261BF09"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Storage or Commercial Instant, then value must be &gt; 12 kW;</w:t>
            </w:r>
          </w:p>
          <w:p w14:paraId="46679747" w14:textId="7AEA5C43"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Storage or Consumer Instant, then value must be ≤ 12 kW;</w:t>
            </w:r>
          </w:p>
          <w:p w14:paraId="0F235F01" w14:textId="0BE265B0"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Else 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Residential-Duty Commercial </w:t>
            </w:r>
            <w:r w:rsidRPr="00095904">
              <w:rPr>
                <w:rFonts w:asciiTheme="minorHAnsi" w:eastAsia="Times New Roman" w:hAnsiTheme="minorHAnsi" w:cstheme="minorHAnsi"/>
                <w:sz w:val="16"/>
                <w:szCs w:val="20"/>
              </w:rPr>
              <w:lastRenderedPageBreak/>
              <w:t>Instantaneous, then value must be ≤ 58.6 kW;</w:t>
            </w:r>
          </w:p>
          <w:p w14:paraId="5B006588" w14:textId="22D8EC1B" w:rsidR="00554EE8" w:rsidRPr="00095904" w:rsidRDefault="00554EE8" w:rsidP="00554EE8">
            <w:pPr>
              <w:spacing w:after="0"/>
              <w:rPr>
                <w:rFonts w:asciiTheme="minorHAnsi" w:eastAsia="Times New Roman" w:hAnsiTheme="minorHAnsi" w:cstheme="minorHAnsi"/>
                <w:sz w:val="16"/>
                <w:szCs w:val="20"/>
              </w:rPr>
            </w:pPr>
          </w:p>
          <w:p w14:paraId="7CF927FF" w14:textId="0763D859" w:rsidR="00554EE8"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the value passes range test</w:t>
            </w:r>
            <w:r>
              <w:rPr>
                <w:rFonts w:asciiTheme="minorHAnsi" w:eastAsia="Times New Roman" w:hAnsiTheme="minorHAnsi" w:cstheme="minorHAnsi"/>
                <w:sz w:val="16"/>
                <w:szCs w:val="20"/>
              </w:rPr>
              <w:t xml:space="preserve"> and </w:t>
            </w: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6</w:t>
            </w:r>
            <w:r w:rsidRPr="00095904">
              <w:rPr>
                <w:rFonts w:asciiTheme="minorHAnsi" w:eastAsia="Times New Roman" w:hAnsiTheme="minorHAnsi" w:cstheme="minorHAnsi"/>
                <w:sz w:val="16"/>
                <w:szCs w:val="20"/>
              </w:rPr>
              <w:t xml:space="preserve"> = Electric Resistance, it is stored in WaterHeaterElectricFiredRatedInput, Otherwise the value is stored in WaterHeaterGasFiredRatedInput</w:t>
            </w:r>
            <w:r>
              <w:rPr>
                <w:rFonts w:asciiTheme="minorHAnsi" w:eastAsia="Times New Roman" w:hAnsiTheme="minorHAnsi" w:cstheme="minorHAnsi"/>
                <w:sz w:val="16"/>
                <w:szCs w:val="20"/>
              </w:rPr>
              <w:t>&gt;&gt;</w:t>
            </w:r>
          </w:p>
          <w:p w14:paraId="403C3207" w14:textId="1DA6FB43" w:rsidR="00554EE8" w:rsidRPr="00095904" w:rsidRDefault="00554EE8" w:rsidP="00554EE8">
            <w:pPr>
              <w:spacing w:after="0"/>
              <w:rPr>
                <w:rFonts w:asciiTheme="minorHAnsi" w:eastAsia="Times New Roman" w:hAnsiTheme="minorHAnsi" w:cstheme="minorHAnsi"/>
                <w:sz w:val="16"/>
                <w:szCs w:val="20"/>
              </w:rPr>
            </w:pPr>
          </w:p>
          <w:p w14:paraId="4DC44E17" w14:textId="5FC46A55" w:rsidR="00554EE8" w:rsidRPr="00095904" w:rsidRDefault="00554EE8" w:rsidP="00554EE8">
            <w:pPr>
              <w:spacing w:after="0" w:line="240" w:lineRule="auto"/>
              <w:rPr>
                <w:rFonts w:asciiTheme="minorHAnsi" w:hAnsiTheme="minorHAnsi" w:cstheme="minorHAnsi"/>
                <w:sz w:val="14"/>
                <w:szCs w:val="16"/>
              </w:rPr>
            </w:pPr>
          </w:p>
        </w:tc>
        <w:tc>
          <w:tcPr>
            <w:tcW w:w="526" w:type="pct"/>
            <w:tcBorders>
              <w:top w:val="single" w:sz="4" w:space="0" w:color="auto"/>
              <w:left w:val="single" w:sz="4" w:space="0" w:color="auto"/>
              <w:bottom w:val="single" w:sz="4" w:space="0" w:color="auto"/>
              <w:right w:val="single" w:sz="4" w:space="0" w:color="auto"/>
            </w:tcBorders>
          </w:tcPr>
          <w:p w14:paraId="7EF496BA" w14:textId="1C6F85C8"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lastRenderedPageBreak/>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09&gt;&gt;</w:t>
            </w:r>
          </w:p>
        </w:tc>
        <w:tc>
          <w:tcPr>
            <w:tcW w:w="524" w:type="pct"/>
            <w:tcBorders>
              <w:top w:val="single" w:sz="4" w:space="0" w:color="auto"/>
              <w:left w:val="single" w:sz="4" w:space="0" w:color="auto"/>
              <w:bottom w:val="single" w:sz="4" w:space="0" w:color="auto"/>
              <w:right w:val="single" w:sz="4" w:space="0" w:color="auto"/>
            </w:tcBorders>
          </w:tcPr>
          <w:p w14:paraId="6C87B38C" w14:textId="7D6C0D03"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Design Dwelling Unit DHW System Distribution A</w:t>
            </w:r>
            <w:r>
              <w:rPr>
                <w:rFonts w:asciiTheme="minorHAnsi" w:eastAsia="Times New Roman" w:hAnsiTheme="minorHAnsi" w:cstheme="minorHAnsi"/>
                <w:sz w:val="16"/>
                <w:szCs w:val="20"/>
              </w:rPr>
              <w:t>10&gt;&gt;</w:t>
            </w:r>
          </w:p>
        </w:tc>
        <w:tc>
          <w:tcPr>
            <w:tcW w:w="403" w:type="pct"/>
            <w:tcBorders>
              <w:top w:val="single" w:sz="4" w:space="0" w:color="auto"/>
              <w:left w:val="single" w:sz="4" w:space="0" w:color="auto"/>
              <w:bottom w:val="single" w:sz="4" w:space="0" w:color="auto"/>
              <w:right w:val="single" w:sz="4" w:space="0" w:color="auto"/>
            </w:tcBorders>
          </w:tcPr>
          <w:p w14:paraId="6FA787AB" w14:textId="353C379B"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A1</w:t>
            </w:r>
            <w:r>
              <w:rPr>
                <w:rFonts w:asciiTheme="minorHAnsi" w:eastAsia="Times New Roman" w:hAnsiTheme="minorHAnsi" w:cstheme="minorHAnsi"/>
                <w:sz w:val="16"/>
                <w:szCs w:val="20"/>
              </w:rPr>
              <w:t>1&gt;&gt;</w:t>
            </w:r>
          </w:p>
        </w:tc>
        <w:tc>
          <w:tcPr>
            <w:tcW w:w="443" w:type="pct"/>
            <w:tcBorders>
              <w:top w:val="single" w:sz="4" w:space="0" w:color="auto"/>
              <w:left w:val="single" w:sz="4" w:space="0" w:color="auto"/>
              <w:bottom w:val="single" w:sz="4" w:space="0" w:color="auto"/>
              <w:right w:val="single" w:sz="4" w:space="0" w:color="auto"/>
            </w:tcBorders>
          </w:tcPr>
          <w:p w14:paraId="4EEFADE4" w14:textId="622E178A"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12&gt;&gt;</w:t>
            </w:r>
          </w:p>
        </w:tc>
      </w:tr>
      <w:tr w:rsidR="00B914D1" w:rsidRPr="00327949" w14:paraId="3A5022A5" w14:textId="77777777" w:rsidTr="00EB333A">
        <w:trPr>
          <w:cantSplit/>
          <w:trHeight w:val="278"/>
        </w:trPr>
        <w:tc>
          <w:tcPr>
            <w:tcW w:w="360" w:type="pct"/>
            <w:tcBorders>
              <w:top w:val="single" w:sz="4" w:space="0" w:color="auto"/>
              <w:left w:val="single" w:sz="4" w:space="0" w:color="auto"/>
              <w:bottom w:val="single" w:sz="4" w:space="0" w:color="auto"/>
              <w:right w:val="single" w:sz="4" w:space="0" w:color="auto"/>
            </w:tcBorders>
          </w:tcPr>
          <w:p w14:paraId="12A4C7EF"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60" w:type="pct"/>
            <w:tcBorders>
              <w:top w:val="single" w:sz="4" w:space="0" w:color="auto"/>
              <w:left w:val="single" w:sz="4" w:space="0" w:color="auto"/>
              <w:bottom w:val="single" w:sz="4" w:space="0" w:color="auto"/>
              <w:right w:val="single" w:sz="4" w:space="0" w:color="auto"/>
            </w:tcBorders>
          </w:tcPr>
          <w:p w14:paraId="78725B7E" w14:textId="0ED1688E" w:rsidR="00554EE8" w:rsidRPr="00327949" w:rsidDel="0053169A" w:rsidRDefault="00554EE8" w:rsidP="00554EE8">
            <w:pPr>
              <w:spacing w:after="0" w:line="240" w:lineRule="auto"/>
              <w:rPr>
                <w:rFonts w:asciiTheme="minorHAnsi" w:hAnsiTheme="minorHAnsi" w:cstheme="minorHAnsi"/>
                <w:sz w:val="18"/>
                <w:szCs w:val="18"/>
              </w:rPr>
            </w:pPr>
          </w:p>
        </w:tc>
        <w:tc>
          <w:tcPr>
            <w:tcW w:w="445" w:type="pct"/>
            <w:tcBorders>
              <w:top w:val="single" w:sz="4" w:space="0" w:color="auto"/>
              <w:left w:val="single" w:sz="4" w:space="0" w:color="auto"/>
              <w:bottom w:val="single" w:sz="4" w:space="0" w:color="auto"/>
              <w:right w:val="single" w:sz="4" w:space="0" w:color="auto"/>
            </w:tcBorders>
          </w:tcPr>
          <w:p w14:paraId="562CF0AD"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64" w:type="pct"/>
            <w:tcBorders>
              <w:top w:val="single" w:sz="4" w:space="0" w:color="auto"/>
              <w:left w:val="single" w:sz="4" w:space="0" w:color="auto"/>
              <w:bottom w:val="single" w:sz="4" w:space="0" w:color="auto"/>
              <w:right w:val="single" w:sz="4" w:space="0" w:color="auto"/>
            </w:tcBorders>
          </w:tcPr>
          <w:p w14:paraId="1519F916"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86" w:type="pct"/>
            <w:tcBorders>
              <w:top w:val="single" w:sz="4" w:space="0" w:color="auto"/>
              <w:left w:val="single" w:sz="4" w:space="0" w:color="auto"/>
              <w:bottom w:val="single" w:sz="4" w:space="0" w:color="auto"/>
              <w:right w:val="single" w:sz="4" w:space="0" w:color="auto"/>
            </w:tcBorders>
          </w:tcPr>
          <w:p w14:paraId="20758B79"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63" w:type="pct"/>
            <w:tcBorders>
              <w:top w:val="single" w:sz="4" w:space="0" w:color="auto"/>
              <w:left w:val="single" w:sz="4" w:space="0" w:color="auto"/>
              <w:bottom w:val="single" w:sz="4" w:space="0" w:color="auto"/>
              <w:right w:val="single" w:sz="4" w:space="0" w:color="auto"/>
            </w:tcBorders>
          </w:tcPr>
          <w:p w14:paraId="58746990"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63" w:type="pct"/>
            <w:tcBorders>
              <w:top w:val="single" w:sz="4" w:space="0" w:color="auto"/>
              <w:left w:val="single" w:sz="4" w:space="0" w:color="auto"/>
              <w:bottom w:val="single" w:sz="4" w:space="0" w:color="auto"/>
              <w:right w:val="single" w:sz="4" w:space="0" w:color="auto"/>
            </w:tcBorders>
          </w:tcPr>
          <w:p w14:paraId="05029388"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63" w:type="pct"/>
            <w:tcBorders>
              <w:top w:val="single" w:sz="4" w:space="0" w:color="auto"/>
              <w:left w:val="single" w:sz="4" w:space="0" w:color="auto"/>
              <w:bottom w:val="single" w:sz="4" w:space="0" w:color="auto"/>
              <w:right w:val="single" w:sz="4" w:space="0" w:color="auto"/>
            </w:tcBorders>
          </w:tcPr>
          <w:p w14:paraId="4EE27031"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526" w:type="pct"/>
            <w:tcBorders>
              <w:top w:val="single" w:sz="4" w:space="0" w:color="auto"/>
              <w:left w:val="single" w:sz="4" w:space="0" w:color="auto"/>
              <w:bottom w:val="single" w:sz="4" w:space="0" w:color="auto"/>
              <w:right w:val="single" w:sz="4" w:space="0" w:color="auto"/>
            </w:tcBorders>
          </w:tcPr>
          <w:p w14:paraId="5FF6F2F2"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524" w:type="pct"/>
            <w:tcBorders>
              <w:top w:val="single" w:sz="4" w:space="0" w:color="auto"/>
              <w:left w:val="single" w:sz="4" w:space="0" w:color="auto"/>
              <w:bottom w:val="single" w:sz="4" w:space="0" w:color="auto"/>
              <w:right w:val="single" w:sz="4" w:space="0" w:color="auto"/>
            </w:tcBorders>
          </w:tcPr>
          <w:p w14:paraId="1FD32461"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03" w:type="pct"/>
            <w:tcBorders>
              <w:top w:val="single" w:sz="4" w:space="0" w:color="auto"/>
              <w:left w:val="single" w:sz="4" w:space="0" w:color="auto"/>
              <w:bottom w:val="single" w:sz="4" w:space="0" w:color="auto"/>
              <w:right w:val="single" w:sz="4" w:space="0" w:color="auto"/>
            </w:tcBorders>
          </w:tcPr>
          <w:p w14:paraId="6DBABD03"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43" w:type="pct"/>
            <w:tcBorders>
              <w:top w:val="single" w:sz="4" w:space="0" w:color="auto"/>
              <w:left w:val="single" w:sz="4" w:space="0" w:color="auto"/>
              <w:bottom w:val="single" w:sz="4" w:space="0" w:color="auto"/>
              <w:right w:val="single" w:sz="4" w:space="0" w:color="auto"/>
            </w:tcBorders>
          </w:tcPr>
          <w:p w14:paraId="02275763" w14:textId="08D8517C" w:rsidR="00554EE8" w:rsidRPr="00327949" w:rsidDel="0053169A" w:rsidRDefault="00554EE8" w:rsidP="00554EE8">
            <w:pPr>
              <w:spacing w:after="0" w:line="240" w:lineRule="auto"/>
              <w:rPr>
                <w:rFonts w:asciiTheme="minorHAnsi" w:hAnsiTheme="minorHAnsi" w:cstheme="minorHAnsi"/>
                <w:sz w:val="18"/>
                <w:szCs w:val="18"/>
              </w:rPr>
            </w:pPr>
          </w:p>
        </w:tc>
      </w:tr>
    </w:tbl>
    <w:p w14:paraId="1264387D" w14:textId="0C9D0B2F" w:rsidR="00F1004F" w:rsidRDefault="00F1004F" w:rsidP="00A05A69">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29"/>
        <w:gridCol w:w="1409"/>
        <w:gridCol w:w="1146"/>
        <w:gridCol w:w="1323"/>
        <w:gridCol w:w="1500"/>
        <w:gridCol w:w="1821"/>
        <w:gridCol w:w="2162"/>
      </w:tblGrid>
      <w:tr w:rsidR="00FF28D5" w:rsidRPr="00323F2C" w14:paraId="750C4691" w14:textId="77777777" w:rsidTr="00FF28D5">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30E19F18" w14:textId="46273624" w:rsidR="00FF28D5"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C</w:t>
            </w:r>
            <w:r w:rsidR="00FF28D5" w:rsidRPr="00A05A69">
              <w:rPr>
                <w:rFonts w:asciiTheme="minorHAnsi" w:hAnsiTheme="minorHAnsi" w:cstheme="minorHAnsi"/>
                <w:b/>
                <w:sz w:val="18"/>
                <w:szCs w:val="18"/>
              </w:rPr>
              <w:t xml:space="preserve">. Design </w:t>
            </w:r>
            <w:r w:rsidR="00FF28D5">
              <w:rPr>
                <w:rFonts w:asciiTheme="minorHAnsi" w:hAnsiTheme="minorHAnsi" w:cstheme="minorHAnsi"/>
                <w:b/>
                <w:sz w:val="18"/>
                <w:szCs w:val="18"/>
              </w:rPr>
              <w:t xml:space="preserve">HERS Verified </w:t>
            </w:r>
            <w:r w:rsidR="00FF28D5" w:rsidRPr="00A05A69">
              <w:rPr>
                <w:rFonts w:asciiTheme="minorHAnsi" w:hAnsiTheme="minorHAnsi" w:cstheme="minorHAnsi"/>
                <w:b/>
                <w:sz w:val="18"/>
                <w:szCs w:val="18"/>
              </w:rPr>
              <w:t xml:space="preserve">Dwelling Unit Water Heating Efficiency Information </w:t>
            </w:r>
          </w:p>
          <w:p w14:paraId="7DDDAFF3" w14:textId="77777777" w:rsidR="001D1F6F"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This table reports the water heater(s) efficiency features specified on the registered CF1R compliance document for this project.</w:t>
            </w:r>
            <w:r w:rsidR="00F43DC7">
              <w:rPr>
                <w:rFonts w:asciiTheme="minorHAnsi" w:eastAsia="Times New Roman" w:hAnsiTheme="minorHAnsi" w:cstheme="minorHAnsi"/>
                <w:sz w:val="18"/>
                <w:szCs w:val="18"/>
              </w:rPr>
              <w:t xml:space="preserve"> </w:t>
            </w:r>
          </w:p>
          <w:p w14:paraId="5AA1321C" w14:textId="1D49E7FF" w:rsidR="00FF28D5" w:rsidRPr="00A05A69" w:rsidRDefault="00F43DC7" w:rsidP="001D1F6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A05A69">
              <w:rPr>
                <w:rFonts w:cstheme="minorHAnsi"/>
                <w:sz w:val="18"/>
                <w:szCs w:val="20"/>
              </w:rPr>
              <w:t>&lt;&lt;If A0</w:t>
            </w:r>
            <w:r w:rsidR="00554EE8">
              <w:rPr>
                <w:rFonts w:cstheme="minorHAnsi"/>
                <w:sz w:val="18"/>
                <w:szCs w:val="20"/>
              </w:rPr>
              <w:t>9</w:t>
            </w:r>
            <w:r w:rsidRPr="00A05A69">
              <w:rPr>
                <w:rFonts w:cstheme="minorHAnsi"/>
                <w:sz w:val="18"/>
                <w:szCs w:val="20"/>
              </w:rPr>
              <w:t xml:space="preserve"> “Central DHW Distribution” </w:t>
            </w:r>
            <w:r w:rsidR="001D1F6F">
              <w:rPr>
                <w:rFonts w:cs="Calibri"/>
                <w:sz w:val="18"/>
                <w:szCs w:val="20"/>
              </w:rPr>
              <w:t>≠</w:t>
            </w:r>
            <w:r w:rsidRPr="00A05A69">
              <w:rPr>
                <w:rFonts w:cstheme="minorHAnsi"/>
                <w:sz w:val="18"/>
                <w:szCs w:val="20"/>
              </w:rPr>
              <w:t xml:space="preserve"> “NA”, then display the "section does not apply" message; else display this entire table &gt;&gt;</w:t>
            </w:r>
          </w:p>
        </w:tc>
      </w:tr>
      <w:tr w:rsidR="00FF28D5" w:rsidRPr="00323F2C" w14:paraId="50AAEAEF"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72FC262E"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653" w:type="pct"/>
            <w:tcBorders>
              <w:top w:val="single" w:sz="4" w:space="0" w:color="auto"/>
              <w:left w:val="single" w:sz="4" w:space="0" w:color="auto"/>
              <w:bottom w:val="single" w:sz="4" w:space="0" w:color="auto"/>
              <w:right w:val="single" w:sz="4" w:space="0" w:color="auto"/>
            </w:tcBorders>
            <w:vAlign w:val="center"/>
          </w:tcPr>
          <w:p w14:paraId="4E519624"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531" w:type="pct"/>
            <w:tcBorders>
              <w:top w:val="single" w:sz="4" w:space="0" w:color="auto"/>
              <w:left w:val="single" w:sz="4" w:space="0" w:color="auto"/>
              <w:bottom w:val="single" w:sz="4" w:space="0" w:color="auto"/>
              <w:right w:val="single" w:sz="4" w:space="0" w:color="auto"/>
            </w:tcBorders>
            <w:vAlign w:val="center"/>
          </w:tcPr>
          <w:p w14:paraId="2AF9BE6B"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c>
          <w:tcPr>
            <w:tcW w:w="613" w:type="pct"/>
            <w:tcBorders>
              <w:top w:val="single" w:sz="4" w:space="0" w:color="auto"/>
              <w:left w:val="single" w:sz="4" w:space="0" w:color="auto"/>
              <w:bottom w:val="single" w:sz="4" w:space="0" w:color="auto"/>
              <w:right w:val="single" w:sz="4" w:space="0" w:color="auto"/>
            </w:tcBorders>
            <w:vAlign w:val="center"/>
          </w:tcPr>
          <w:p w14:paraId="4A0AD27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04</w:t>
            </w:r>
          </w:p>
        </w:tc>
        <w:tc>
          <w:tcPr>
            <w:tcW w:w="695" w:type="pct"/>
            <w:tcBorders>
              <w:top w:val="single" w:sz="4" w:space="0" w:color="auto"/>
              <w:left w:val="single" w:sz="4" w:space="0" w:color="auto"/>
              <w:bottom w:val="single" w:sz="4" w:space="0" w:color="auto"/>
              <w:right w:val="single" w:sz="4" w:space="0" w:color="auto"/>
            </w:tcBorders>
            <w:vAlign w:val="center"/>
          </w:tcPr>
          <w:p w14:paraId="1C38A634"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05</w:t>
            </w:r>
          </w:p>
        </w:tc>
        <w:tc>
          <w:tcPr>
            <w:tcW w:w="844" w:type="pct"/>
            <w:tcBorders>
              <w:top w:val="single" w:sz="4" w:space="0" w:color="auto"/>
              <w:left w:val="single" w:sz="4" w:space="0" w:color="auto"/>
              <w:bottom w:val="single" w:sz="4" w:space="0" w:color="auto"/>
              <w:right w:val="single" w:sz="4" w:space="0" w:color="auto"/>
            </w:tcBorders>
          </w:tcPr>
          <w:p w14:paraId="461BAE5F" w14:textId="40A2CA14"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1002" w:type="pct"/>
            <w:tcBorders>
              <w:top w:val="single" w:sz="4" w:space="0" w:color="auto"/>
              <w:left w:val="single" w:sz="4" w:space="0" w:color="auto"/>
              <w:bottom w:val="single" w:sz="4" w:space="0" w:color="auto"/>
              <w:right w:val="single" w:sz="4" w:space="0" w:color="auto"/>
            </w:tcBorders>
            <w:vAlign w:val="center"/>
          </w:tcPr>
          <w:p w14:paraId="444CC83F" w14:textId="6954D2F3"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F28D5" w:rsidRPr="00323F2C" w14:paraId="63E8380D"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bottom"/>
          </w:tcPr>
          <w:p w14:paraId="4803A8B1"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653" w:type="pct"/>
            <w:tcBorders>
              <w:top w:val="single" w:sz="4" w:space="0" w:color="auto"/>
              <w:left w:val="single" w:sz="4" w:space="0" w:color="auto"/>
              <w:bottom w:val="single" w:sz="4" w:space="0" w:color="auto"/>
              <w:right w:val="single" w:sz="4" w:space="0" w:color="auto"/>
            </w:tcBorders>
            <w:vAlign w:val="bottom"/>
          </w:tcPr>
          <w:p w14:paraId="4F6B6E4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6772B42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Value</w:t>
            </w:r>
          </w:p>
        </w:tc>
        <w:tc>
          <w:tcPr>
            <w:tcW w:w="613" w:type="pct"/>
            <w:tcBorders>
              <w:top w:val="single" w:sz="4" w:space="0" w:color="auto"/>
              <w:left w:val="single" w:sz="4" w:space="0" w:color="auto"/>
              <w:bottom w:val="single" w:sz="4" w:space="0" w:color="auto"/>
              <w:right w:val="single" w:sz="4" w:space="0" w:color="auto"/>
            </w:tcBorders>
            <w:vAlign w:val="bottom"/>
          </w:tcPr>
          <w:p w14:paraId="3675D02D"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Standby Loss </w:t>
            </w:r>
          </w:p>
          <w:p w14:paraId="60C014EE"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t>
            </w:r>
          </w:p>
        </w:tc>
        <w:tc>
          <w:tcPr>
            <w:tcW w:w="695" w:type="pct"/>
            <w:tcBorders>
              <w:top w:val="single" w:sz="4" w:space="0" w:color="auto"/>
              <w:left w:val="single" w:sz="4" w:space="0" w:color="auto"/>
              <w:bottom w:val="single" w:sz="4" w:space="0" w:color="auto"/>
              <w:right w:val="single" w:sz="4" w:space="0" w:color="auto"/>
            </w:tcBorders>
            <w:vAlign w:val="bottom"/>
          </w:tcPr>
          <w:p w14:paraId="43EFCC5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Exterior Insulation </w:t>
            </w:r>
          </w:p>
          <w:p w14:paraId="617F3CA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R-Value</w:t>
            </w:r>
          </w:p>
        </w:tc>
        <w:tc>
          <w:tcPr>
            <w:tcW w:w="844" w:type="pct"/>
            <w:tcBorders>
              <w:top w:val="single" w:sz="4" w:space="0" w:color="auto"/>
              <w:left w:val="single" w:sz="4" w:space="0" w:color="auto"/>
              <w:bottom w:val="single" w:sz="4" w:space="0" w:color="auto"/>
              <w:right w:val="single" w:sz="4" w:space="0" w:color="auto"/>
            </w:tcBorders>
          </w:tcPr>
          <w:p w14:paraId="435530CA" w14:textId="77777777" w:rsidR="00FF28D5" w:rsidRPr="00A05A69"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43E30756" w14:textId="363D9B10" w:rsidR="00FF28D5" w:rsidRPr="00323F2C"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Volume (gal)</w:t>
            </w:r>
          </w:p>
        </w:tc>
        <w:tc>
          <w:tcPr>
            <w:tcW w:w="1002" w:type="pct"/>
            <w:tcBorders>
              <w:top w:val="single" w:sz="4" w:space="0" w:color="auto"/>
              <w:left w:val="single" w:sz="4" w:space="0" w:color="auto"/>
              <w:bottom w:val="single" w:sz="4" w:space="0" w:color="auto"/>
              <w:right w:val="single" w:sz="4" w:space="0" w:color="auto"/>
            </w:tcBorders>
            <w:vAlign w:val="bottom"/>
          </w:tcPr>
          <w:p w14:paraId="6947006D" w14:textId="2EFD3B91"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Tank location</w:t>
            </w:r>
          </w:p>
        </w:tc>
      </w:tr>
      <w:tr w:rsidR="00FF28D5" w:rsidRPr="00323F2C" w14:paraId="7C34D908"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tcPr>
          <w:p w14:paraId="5EBB3E7C" w14:textId="3755D37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Heating System ID or Name (A0</w:t>
            </w:r>
            <w:r w:rsidR="00554EE8">
              <w:rPr>
                <w:rFonts w:asciiTheme="minorHAnsi" w:eastAsia="Times New Roman" w:hAnsiTheme="minorHAnsi" w:cstheme="minorHAnsi"/>
                <w:sz w:val="18"/>
                <w:szCs w:val="20"/>
              </w:rPr>
              <w:t>2</w:t>
            </w:r>
            <w:r w:rsidRPr="00A05A69">
              <w:rPr>
                <w:rFonts w:asciiTheme="minorHAnsi" w:eastAsia="Times New Roman" w:hAnsiTheme="minorHAnsi" w:cstheme="minorHAnsi"/>
                <w:sz w:val="18"/>
                <w:szCs w:val="20"/>
              </w:rPr>
              <w:t>)&gt;&gt;</w:t>
            </w:r>
          </w:p>
        </w:tc>
        <w:tc>
          <w:tcPr>
            <w:tcW w:w="653" w:type="pct"/>
            <w:tcBorders>
              <w:top w:val="single" w:sz="4" w:space="0" w:color="auto"/>
              <w:left w:val="single" w:sz="4" w:space="0" w:color="auto"/>
              <w:bottom w:val="single" w:sz="4" w:space="0" w:color="auto"/>
              <w:right w:val="single" w:sz="4" w:space="0" w:color="auto"/>
            </w:tcBorders>
          </w:tcPr>
          <w:p w14:paraId="538AF36E" w14:textId="07471A96" w:rsidR="00D85E3F" w:rsidRDefault="00FF28D5"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w:t>
            </w:r>
            <w:r w:rsidR="00D85E3F">
              <w:rPr>
                <w:rFonts w:asciiTheme="minorHAnsi" w:eastAsia="Times New Roman" w:hAnsiTheme="minorHAnsi" w:cstheme="minorHAnsi"/>
                <w:sz w:val="18"/>
                <w:szCs w:val="20"/>
              </w:rPr>
              <w:t xml:space="preserve"> reference values from CF1R; if parent CF1R = CF1R-ADD, ALT or NCB, then value = NA; else if parent = CF1R-PRF, then allowed values are:</w:t>
            </w:r>
          </w:p>
          <w:p w14:paraId="14A9A2CC" w14:textId="77777777" w:rsidR="00D85E3F"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*Uniform Energy Factor</w:t>
            </w:r>
          </w:p>
          <w:p w14:paraId="4AD72BCC" w14:textId="77777777" w:rsidR="00D85E3F"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*AFUE</w:t>
            </w:r>
          </w:p>
          <w:p w14:paraId="3C39D892" w14:textId="1EB161AC" w:rsidR="00FF28D5" w:rsidRPr="00A05A69" w:rsidRDefault="00D85E3F"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20"/>
              </w:rPr>
              <w:t>*Thermal Efficiency</w:t>
            </w:r>
            <w:r w:rsidRPr="00A05A69" w:rsidDel="00D85E3F">
              <w:rPr>
                <w:rFonts w:asciiTheme="minorHAnsi" w:eastAsia="Times New Roman" w:hAnsiTheme="minorHAnsi" w:cstheme="minorHAnsi"/>
                <w:sz w:val="18"/>
                <w:szCs w:val="20"/>
              </w:rPr>
              <w:t xml:space="preserve"> </w:t>
            </w:r>
            <w:r w:rsidR="00FF28D5" w:rsidRPr="00A05A69">
              <w:rPr>
                <w:rFonts w:asciiTheme="minorHAnsi" w:eastAsia="Times New Roman" w:hAnsiTheme="minorHAnsi" w:cstheme="minorHAnsi"/>
                <w:sz w:val="18"/>
                <w:szCs w:val="20"/>
              </w:rPr>
              <w:t>&gt;&gt;</w:t>
            </w:r>
          </w:p>
        </w:tc>
        <w:tc>
          <w:tcPr>
            <w:tcW w:w="531" w:type="pct"/>
            <w:tcBorders>
              <w:top w:val="single" w:sz="4" w:space="0" w:color="auto"/>
              <w:left w:val="single" w:sz="4" w:space="0" w:color="auto"/>
              <w:bottom w:val="single" w:sz="4" w:space="0" w:color="auto"/>
              <w:right w:val="single" w:sz="4" w:space="0" w:color="auto"/>
            </w:tcBorders>
          </w:tcPr>
          <w:p w14:paraId="12362DF0" w14:textId="4F8602FF"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eastAsia="Times New Roman"/>
                <w:sz w:val="18"/>
                <w:szCs w:val="20"/>
              </w:rPr>
              <w:t>&lt;&lt;</w:t>
            </w:r>
            <w:r w:rsidRPr="00A05A69">
              <w:rPr>
                <w:sz w:val="18"/>
              </w:rPr>
              <w:t xml:space="preserve"> </w:t>
            </w:r>
            <w:r w:rsidRPr="00A05A69">
              <w:rPr>
                <w:rFonts w:eastAsia="Times New Roman"/>
                <w:sz w:val="18"/>
                <w:szCs w:val="20"/>
              </w:rPr>
              <w:t>reference values from CF1R-PRF-01; Else = NA&gt;&gt;</w:t>
            </w:r>
          </w:p>
        </w:tc>
        <w:tc>
          <w:tcPr>
            <w:tcW w:w="613" w:type="pct"/>
            <w:tcBorders>
              <w:top w:val="single" w:sz="4" w:space="0" w:color="auto"/>
              <w:left w:val="single" w:sz="4" w:space="0" w:color="auto"/>
              <w:bottom w:val="single" w:sz="4" w:space="0" w:color="auto"/>
              <w:right w:val="single" w:sz="4" w:space="0" w:color="auto"/>
            </w:tcBorders>
          </w:tcPr>
          <w:p w14:paraId="438CFBF2" w14:textId="632DDBDB"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&lt;&lt;reference values from CF1R-PRF-01. </w:t>
            </w:r>
            <w:r w:rsidRPr="00A05A69">
              <w:rPr>
                <w:rFonts w:eastAsia="Times New Roman"/>
                <w:sz w:val="18"/>
                <w:szCs w:val="20"/>
              </w:rPr>
              <w:t>Else = NA</w:t>
            </w:r>
            <w:r w:rsidRPr="00A05A69" w:rsidDel="00364C35">
              <w:rPr>
                <w:rFonts w:asciiTheme="minorHAnsi" w:eastAsia="Times New Roman" w:hAnsiTheme="minorHAnsi" w:cstheme="minorHAnsi"/>
                <w:sz w:val="18"/>
                <w:szCs w:val="20"/>
              </w:rPr>
              <w:t xml:space="preserve"> </w:t>
            </w:r>
            <w:r w:rsidRPr="00A05A69">
              <w:rPr>
                <w:rFonts w:asciiTheme="minorHAnsi" w:eastAsia="Times New Roman" w:hAnsiTheme="minorHAnsi" w:cstheme="minorHAnsi"/>
                <w:sz w:val="18"/>
                <w:szCs w:val="20"/>
              </w:rPr>
              <w:t>&gt;&gt;</w:t>
            </w:r>
          </w:p>
        </w:tc>
        <w:tc>
          <w:tcPr>
            <w:tcW w:w="695" w:type="pct"/>
            <w:tcBorders>
              <w:top w:val="single" w:sz="4" w:space="0" w:color="auto"/>
              <w:left w:val="single" w:sz="4" w:space="0" w:color="auto"/>
              <w:bottom w:val="single" w:sz="4" w:space="0" w:color="auto"/>
              <w:right w:val="single" w:sz="4" w:space="0" w:color="auto"/>
            </w:tcBorders>
          </w:tcPr>
          <w:p w14:paraId="12AA4FC1" w14:textId="71585DFC"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&lt;&lt;reference values from CF1R-PRF-01. </w:t>
            </w:r>
            <w:r w:rsidRPr="00A05A69">
              <w:rPr>
                <w:rFonts w:eastAsia="Times New Roman"/>
                <w:sz w:val="18"/>
                <w:szCs w:val="20"/>
              </w:rPr>
              <w:t>Else = NA</w:t>
            </w:r>
            <w:r w:rsidRPr="00A05A69" w:rsidDel="00364C35">
              <w:rPr>
                <w:rFonts w:asciiTheme="minorHAnsi" w:eastAsia="Times New Roman" w:hAnsiTheme="minorHAnsi" w:cstheme="minorHAnsi"/>
                <w:sz w:val="18"/>
                <w:szCs w:val="20"/>
              </w:rPr>
              <w:t xml:space="preserve"> </w:t>
            </w:r>
            <w:r w:rsidRPr="00A05A69">
              <w:rPr>
                <w:rFonts w:asciiTheme="minorHAnsi" w:eastAsia="Times New Roman" w:hAnsiTheme="minorHAnsi" w:cstheme="minorHAnsi"/>
                <w:sz w:val="18"/>
                <w:szCs w:val="20"/>
              </w:rPr>
              <w:t>&gt;&gt;</w:t>
            </w:r>
          </w:p>
        </w:tc>
        <w:tc>
          <w:tcPr>
            <w:tcW w:w="844" w:type="pct"/>
            <w:tcBorders>
              <w:top w:val="single" w:sz="4" w:space="0" w:color="auto"/>
              <w:left w:val="single" w:sz="4" w:space="0" w:color="auto"/>
              <w:bottom w:val="single" w:sz="4" w:space="0" w:color="auto"/>
              <w:right w:val="single" w:sz="4" w:space="0" w:color="auto"/>
            </w:tcBorders>
          </w:tcPr>
          <w:p w14:paraId="1CD4005F" w14:textId="7777777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&lt;&lt;reference values from CF1R. NA is allowed only if Water Heater Type = Consumer Instantaneous,</w:t>
            </w:r>
          </w:p>
          <w:p w14:paraId="682DDBF0" w14:textId="0C1F09D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Commercial Instantaneous, or Residential-Duty Commercial Instantaneous &gt;&gt;</w:t>
            </w:r>
          </w:p>
        </w:tc>
        <w:tc>
          <w:tcPr>
            <w:tcW w:w="1002" w:type="pct"/>
            <w:tcBorders>
              <w:top w:val="single" w:sz="4" w:space="0" w:color="auto"/>
              <w:left w:val="single" w:sz="4" w:space="0" w:color="auto"/>
              <w:bottom w:val="single" w:sz="4" w:space="0" w:color="auto"/>
              <w:right w:val="single" w:sz="4" w:space="0" w:color="auto"/>
            </w:tcBorders>
          </w:tcPr>
          <w:p w14:paraId="2AC2549D" w14:textId="33B128C8" w:rsidR="00FF28D5" w:rsidRPr="00A05A69"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w:t>
            </w:r>
            <w:r w:rsidR="00132963">
              <w:rPr>
                <w:rFonts w:asciiTheme="minorHAnsi" w:eastAsia="Times New Roman" w:hAnsiTheme="minorHAnsi" w:cstheme="minorHAnsi"/>
                <w:sz w:val="18"/>
                <w:szCs w:val="20"/>
              </w:rPr>
              <w:t>Reference value from CF1R</w:t>
            </w:r>
            <w:r w:rsidRPr="00A05A69">
              <w:rPr>
                <w:rFonts w:asciiTheme="minorHAnsi" w:eastAsia="Times New Roman" w:hAnsiTheme="minorHAnsi" w:cstheme="minorHAnsi"/>
                <w:sz w:val="18"/>
                <w:szCs w:val="20"/>
              </w:rPr>
              <w:t>&gt;&gt;</w:t>
            </w:r>
          </w:p>
        </w:tc>
      </w:tr>
      <w:tr w:rsidR="00FF28D5" w:rsidRPr="00323F2C" w14:paraId="5FD3FA69"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12770B7C"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53" w:type="pct"/>
            <w:tcBorders>
              <w:top w:val="single" w:sz="4" w:space="0" w:color="auto"/>
              <w:left w:val="single" w:sz="4" w:space="0" w:color="auto"/>
              <w:bottom w:val="single" w:sz="4" w:space="0" w:color="auto"/>
              <w:right w:val="single" w:sz="4" w:space="0" w:color="auto"/>
            </w:tcBorders>
            <w:vAlign w:val="center"/>
          </w:tcPr>
          <w:p w14:paraId="7C00460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tcPr>
          <w:p w14:paraId="318B33F0"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3" w:type="pct"/>
            <w:tcBorders>
              <w:top w:val="single" w:sz="4" w:space="0" w:color="auto"/>
              <w:left w:val="single" w:sz="4" w:space="0" w:color="auto"/>
              <w:bottom w:val="single" w:sz="4" w:space="0" w:color="auto"/>
              <w:right w:val="single" w:sz="4" w:space="0" w:color="auto"/>
            </w:tcBorders>
            <w:vAlign w:val="center"/>
          </w:tcPr>
          <w:p w14:paraId="44545D6C"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95" w:type="pct"/>
            <w:tcBorders>
              <w:top w:val="single" w:sz="4" w:space="0" w:color="auto"/>
              <w:left w:val="single" w:sz="4" w:space="0" w:color="auto"/>
              <w:bottom w:val="single" w:sz="4" w:space="0" w:color="auto"/>
              <w:right w:val="single" w:sz="4" w:space="0" w:color="auto"/>
            </w:tcBorders>
            <w:vAlign w:val="center"/>
          </w:tcPr>
          <w:p w14:paraId="7390CCE7"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4" w:type="pct"/>
            <w:tcBorders>
              <w:top w:val="single" w:sz="4" w:space="0" w:color="auto"/>
              <w:left w:val="single" w:sz="4" w:space="0" w:color="auto"/>
              <w:bottom w:val="single" w:sz="4" w:space="0" w:color="auto"/>
              <w:right w:val="single" w:sz="4" w:space="0" w:color="auto"/>
            </w:tcBorders>
          </w:tcPr>
          <w:p w14:paraId="479F3148" w14:textId="77777777"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02" w:type="pct"/>
            <w:tcBorders>
              <w:top w:val="single" w:sz="4" w:space="0" w:color="auto"/>
              <w:left w:val="single" w:sz="4" w:space="0" w:color="auto"/>
              <w:bottom w:val="single" w:sz="4" w:space="0" w:color="auto"/>
              <w:right w:val="single" w:sz="4" w:space="0" w:color="auto"/>
            </w:tcBorders>
            <w:vAlign w:val="center"/>
          </w:tcPr>
          <w:p w14:paraId="15119D80" w14:textId="425B6785"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36968FD" w14:textId="2911ED5C" w:rsidR="00526D3D" w:rsidRPr="00A05A69" w:rsidRDefault="00526D3D" w:rsidP="00526D3D">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73"/>
        <w:gridCol w:w="1554"/>
        <w:gridCol w:w="1554"/>
        <w:gridCol w:w="1554"/>
        <w:gridCol w:w="1201"/>
        <w:gridCol w:w="1323"/>
        <w:gridCol w:w="2114"/>
      </w:tblGrid>
      <w:tr w:rsidR="00F43DC7" w:rsidRPr="00323F2C" w14:paraId="40C6D816" w14:textId="77777777" w:rsidTr="003A56CA">
        <w:trPr>
          <w:cantSplit/>
          <w:trHeight w:val="144"/>
        </w:trPr>
        <w:tc>
          <w:tcPr>
            <w:tcW w:w="10773" w:type="dxa"/>
            <w:gridSpan w:val="7"/>
            <w:tcBorders>
              <w:top w:val="single" w:sz="4" w:space="0" w:color="auto"/>
              <w:left w:val="single" w:sz="4" w:space="0" w:color="auto"/>
              <w:bottom w:val="single" w:sz="4" w:space="0" w:color="auto"/>
              <w:right w:val="single" w:sz="4" w:space="0" w:color="auto"/>
            </w:tcBorders>
          </w:tcPr>
          <w:p w14:paraId="0A00FFB6" w14:textId="0333BFC8" w:rsidR="00F43DC7"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D</w:t>
            </w:r>
            <w:r w:rsidRPr="00A05A69">
              <w:rPr>
                <w:rFonts w:asciiTheme="minorHAnsi" w:hAnsiTheme="minorHAnsi" w:cstheme="minorHAnsi"/>
                <w:b/>
                <w:sz w:val="18"/>
                <w:szCs w:val="18"/>
              </w:rPr>
              <w:t>. Installed</w:t>
            </w:r>
            <w:r>
              <w:rPr>
                <w:rFonts w:asciiTheme="minorHAnsi" w:hAnsiTheme="minorHAnsi" w:cstheme="minorHAnsi"/>
                <w:b/>
                <w:sz w:val="18"/>
                <w:szCs w:val="18"/>
              </w:rPr>
              <w:t xml:space="preserve"> HERS Verified</w:t>
            </w:r>
            <w:r w:rsidRPr="00A05A69">
              <w:rPr>
                <w:rFonts w:asciiTheme="minorHAnsi" w:hAnsiTheme="minorHAnsi" w:cstheme="minorHAnsi"/>
                <w:b/>
                <w:sz w:val="18"/>
                <w:szCs w:val="18"/>
              </w:rPr>
              <w:t xml:space="preserve"> Dwelling Unit Water Heating Efficiency Information </w:t>
            </w:r>
          </w:p>
          <w:p w14:paraId="531C8FD9" w14:textId="77777777" w:rsidR="00EB7683" w:rsidRDefault="00F43DC7" w:rsidP="00F1004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This table reports the water heating system efficiency features that were installed in this project.</w:t>
            </w:r>
            <w:r>
              <w:rPr>
                <w:rFonts w:asciiTheme="minorHAnsi" w:eastAsia="Times New Roman" w:hAnsiTheme="minorHAnsi" w:cstheme="minorHAnsi"/>
                <w:sz w:val="18"/>
                <w:szCs w:val="18"/>
              </w:rPr>
              <w:t xml:space="preserve">  </w:t>
            </w:r>
          </w:p>
          <w:p w14:paraId="635EA402" w14:textId="2E765421" w:rsidR="00F43DC7" w:rsidRPr="00A05A69" w:rsidRDefault="00E71469" w:rsidP="001D1F6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eastAsia="Times New Roman" w:hAnsiTheme="minorHAnsi" w:cstheme="minorHAnsi"/>
                <w:sz w:val="18"/>
                <w:szCs w:val="20"/>
              </w:rPr>
              <w:t>&lt;&lt;If A0</w:t>
            </w:r>
            <w:r w:rsidR="00554EE8">
              <w:rPr>
                <w:rFonts w:asciiTheme="minorHAnsi" w:eastAsia="Times New Roman" w:hAnsiTheme="minorHAnsi" w:cstheme="minorHAnsi"/>
                <w:sz w:val="18"/>
                <w:szCs w:val="20"/>
              </w:rPr>
              <w:t>9</w:t>
            </w:r>
            <w:r w:rsidR="00F43DC7" w:rsidRPr="00A05A69">
              <w:rPr>
                <w:rFonts w:asciiTheme="minorHAnsi" w:eastAsia="Times New Roman" w:hAnsiTheme="minorHAnsi" w:cstheme="minorHAnsi"/>
                <w:sz w:val="18"/>
                <w:szCs w:val="20"/>
              </w:rPr>
              <w:t xml:space="preserve"> “Central DHW Distribution” </w:t>
            </w:r>
            <w:r w:rsidR="001D1F6F">
              <w:rPr>
                <w:rFonts w:asciiTheme="minorHAnsi" w:eastAsia="Times New Roman" w:hAnsiTheme="minorHAnsi" w:cstheme="minorHAnsi"/>
                <w:sz w:val="18"/>
                <w:szCs w:val="20"/>
              </w:rPr>
              <w:t>≠</w:t>
            </w:r>
            <w:r w:rsidR="00F43DC7" w:rsidRPr="00A05A69">
              <w:rPr>
                <w:rFonts w:asciiTheme="minorHAnsi" w:eastAsia="Times New Roman" w:hAnsiTheme="minorHAnsi" w:cstheme="minorHAnsi"/>
                <w:sz w:val="18"/>
                <w:szCs w:val="20"/>
              </w:rPr>
              <w:t xml:space="preserve"> “NA”, then display the "section does not apply" message; else display this entire table &gt;&gt;</w:t>
            </w:r>
          </w:p>
        </w:tc>
      </w:tr>
      <w:tr w:rsidR="00F43DC7" w:rsidRPr="00323F2C" w14:paraId="07282A38"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center"/>
          </w:tcPr>
          <w:p w14:paraId="275CAB65"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1554" w:type="dxa"/>
            <w:tcBorders>
              <w:top w:val="single" w:sz="4" w:space="0" w:color="auto"/>
              <w:left w:val="single" w:sz="4" w:space="0" w:color="auto"/>
              <w:bottom w:val="single" w:sz="4" w:space="0" w:color="auto"/>
              <w:right w:val="single" w:sz="4" w:space="0" w:color="auto"/>
            </w:tcBorders>
            <w:vAlign w:val="center"/>
          </w:tcPr>
          <w:p w14:paraId="29280EA5"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1554" w:type="dxa"/>
            <w:tcBorders>
              <w:top w:val="single" w:sz="4" w:space="0" w:color="auto"/>
              <w:left w:val="single" w:sz="4" w:space="0" w:color="auto"/>
              <w:bottom w:val="single" w:sz="4" w:space="0" w:color="auto"/>
              <w:right w:val="single" w:sz="4" w:space="0" w:color="auto"/>
            </w:tcBorders>
            <w:vAlign w:val="center"/>
          </w:tcPr>
          <w:p w14:paraId="00C69854"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c>
          <w:tcPr>
            <w:tcW w:w="1554" w:type="dxa"/>
            <w:tcBorders>
              <w:top w:val="single" w:sz="4" w:space="0" w:color="auto"/>
              <w:left w:val="single" w:sz="4" w:space="0" w:color="auto"/>
              <w:bottom w:val="single" w:sz="4" w:space="0" w:color="auto"/>
              <w:right w:val="single" w:sz="4" w:space="0" w:color="auto"/>
            </w:tcBorders>
            <w:vAlign w:val="center"/>
          </w:tcPr>
          <w:p w14:paraId="5DCE6D76"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04</w:t>
            </w:r>
          </w:p>
        </w:tc>
        <w:tc>
          <w:tcPr>
            <w:tcW w:w="1201" w:type="dxa"/>
            <w:tcBorders>
              <w:top w:val="single" w:sz="4" w:space="0" w:color="auto"/>
              <w:left w:val="single" w:sz="4" w:space="0" w:color="auto"/>
              <w:bottom w:val="single" w:sz="4" w:space="0" w:color="auto"/>
              <w:right w:val="single" w:sz="4" w:space="0" w:color="auto"/>
            </w:tcBorders>
            <w:vAlign w:val="center"/>
          </w:tcPr>
          <w:p w14:paraId="534A2262"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05</w:t>
            </w:r>
          </w:p>
        </w:tc>
        <w:tc>
          <w:tcPr>
            <w:tcW w:w="1323" w:type="dxa"/>
            <w:tcBorders>
              <w:top w:val="single" w:sz="4" w:space="0" w:color="auto"/>
              <w:left w:val="single" w:sz="4" w:space="0" w:color="auto"/>
              <w:bottom w:val="single" w:sz="4" w:space="0" w:color="auto"/>
              <w:right w:val="single" w:sz="4" w:space="0" w:color="auto"/>
            </w:tcBorders>
          </w:tcPr>
          <w:p w14:paraId="3E7CE48F" w14:textId="51BC7543" w:rsidR="00F43DC7" w:rsidRPr="00323F2C"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2114" w:type="dxa"/>
            <w:tcBorders>
              <w:top w:val="single" w:sz="4" w:space="0" w:color="auto"/>
              <w:left w:val="single" w:sz="4" w:space="0" w:color="auto"/>
              <w:bottom w:val="single" w:sz="4" w:space="0" w:color="auto"/>
              <w:right w:val="single" w:sz="4" w:space="0" w:color="auto"/>
            </w:tcBorders>
            <w:vAlign w:val="center"/>
          </w:tcPr>
          <w:p w14:paraId="5E15D8B9" w14:textId="73510C22"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43DC7" w:rsidRPr="00323F2C" w14:paraId="26EB1F4F"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bottom"/>
          </w:tcPr>
          <w:p w14:paraId="2AE8673C"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1554" w:type="dxa"/>
            <w:tcBorders>
              <w:top w:val="single" w:sz="4" w:space="0" w:color="auto"/>
              <w:left w:val="single" w:sz="4" w:space="0" w:color="auto"/>
              <w:bottom w:val="single" w:sz="4" w:space="0" w:color="auto"/>
              <w:right w:val="single" w:sz="4" w:space="0" w:color="auto"/>
            </w:tcBorders>
            <w:vAlign w:val="bottom"/>
          </w:tcPr>
          <w:p w14:paraId="30CD27D0"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Type</w:t>
            </w:r>
          </w:p>
        </w:tc>
        <w:tc>
          <w:tcPr>
            <w:tcW w:w="1554" w:type="dxa"/>
            <w:tcBorders>
              <w:top w:val="single" w:sz="4" w:space="0" w:color="auto"/>
              <w:left w:val="single" w:sz="4" w:space="0" w:color="auto"/>
              <w:bottom w:val="single" w:sz="4" w:space="0" w:color="auto"/>
              <w:right w:val="single" w:sz="4" w:space="0" w:color="auto"/>
            </w:tcBorders>
            <w:vAlign w:val="bottom"/>
          </w:tcPr>
          <w:p w14:paraId="497D272F"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Value</w:t>
            </w:r>
          </w:p>
        </w:tc>
        <w:tc>
          <w:tcPr>
            <w:tcW w:w="1554" w:type="dxa"/>
            <w:tcBorders>
              <w:top w:val="single" w:sz="4" w:space="0" w:color="auto"/>
              <w:left w:val="single" w:sz="4" w:space="0" w:color="auto"/>
              <w:bottom w:val="single" w:sz="4" w:space="0" w:color="auto"/>
              <w:right w:val="single" w:sz="4" w:space="0" w:color="auto"/>
            </w:tcBorders>
            <w:vAlign w:val="bottom"/>
          </w:tcPr>
          <w:p w14:paraId="615520FF"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Standby Loss </w:t>
            </w:r>
          </w:p>
          <w:p w14:paraId="19DFB832"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t>
            </w:r>
          </w:p>
        </w:tc>
        <w:tc>
          <w:tcPr>
            <w:tcW w:w="1201" w:type="dxa"/>
            <w:tcBorders>
              <w:top w:val="single" w:sz="4" w:space="0" w:color="auto"/>
              <w:left w:val="single" w:sz="4" w:space="0" w:color="auto"/>
              <w:bottom w:val="single" w:sz="4" w:space="0" w:color="auto"/>
              <w:right w:val="single" w:sz="4" w:space="0" w:color="auto"/>
            </w:tcBorders>
            <w:vAlign w:val="bottom"/>
          </w:tcPr>
          <w:p w14:paraId="36AA1CAC"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Exterior Insul.</w:t>
            </w:r>
          </w:p>
          <w:p w14:paraId="371AC967"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R-Value</w:t>
            </w:r>
          </w:p>
        </w:tc>
        <w:tc>
          <w:tcPr>
            <w:tcW w:w="1323" w:type="dxa"/>
            <w:tcBorders>
              <w:top w:val="single" w:sz="4" w:space="0" w:color="auto"/>
              <w:left w:val="single" w:sz="4" w:space="0" w:color="auto"/>
              <w:bottom w:val="single" w:sz="4" w:space="0" w:color="auto"/>
              <w:right w:val="single" w:sz="4" w:space="0" w:color="auto"/>
            </w:tcBorders>
          </w:tcPr>
          <w:p w14:paraId="4664DAA6" w14:textId="77777777" w:rsidR="00F43DC7" w:rsidRPr="00095904"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095904">
              <w:rPr>
                <w:rFonts w:asciiTheme="minorHAnsi" w:eastAsia="Times New Roman" w:hAnsiTheme="minorHAnsi" w:cstheme="minorHAnsi"/>
                <w:sz w:val="18"/>
                <w:szCs w:val="20"/>
              </w:rPr>
              <w:t>Water Heater Storage</w:t>
            </w:r>
          </w:p>
          <w:p w14:paraId="6DD3C2D2" w14:textId="2624EB3F"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095904">
              <w:rPr>
                <w:rFonts w:asciiTheme="minorHAnsi" w:eastAsia="Times New Roman" w:hAnsiTheme="minorHAnsi" w:cstheme="minorHAnsi"/>
                <w:sz w:val="18"/>
                <w:szCs w:val="20"/>
              </w:rPr>
              <w:t>Volume (gal)</w:t>
            </w:r>
          </w:p>
        </w:tc>
        <w:tc>
          <w:tcPr>
            <w:tcW w:w="2114" w:type="dxa"/>
            <w:tcBorders>
              <w:top w:val="single" w:sz="4" w:space="0" w:color="auto"/>
              <w:left w:val="single" w:sz="4" w:space="0" w:color="auto"/>
              <w:bottom w:val="single" w:sz="4" w:space="0" w:color="auto"/>
              <w:right w:val="single" w:sz="4" w:space="0" w:color="auto"/>
            </w:tcBorders>
            <w:vAlign w:val="bottom"/>
          </w:tcPr>
          <w:p w14:paraId="19AD42DF" w14:textId="58591DA9"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Tank location</w:t>
            </w:r>
          </w:p>
        </w:tc>
      </w:tr>
      <w:tr w:rsidR="00F43DC7" w:rsidRPr="00323F2C" w14:paraId="66670E71"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tcPr>
          <w:p w14:paraId="251CD951" w14:textId="0C8636CE"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Heating System ID or Name (A0</w:t>
            </w:r>
            <w:r w:rsidR="00554EE8">
              <w:rPr>
                <w:rFonts w:asciiTheme="minorHAnsi" w:eastAsia="Times New Roman" w:hAnsiTheme="minorHAnsi" w:cstheme="minorHAnsi"/>
                <w:sz w:val="18"/>
                <w:szCs w:val="20"/>
              </w:rPr>
              <w:t>2</w:t>
            </w:r>
            <w:r w:rsidRPr="00A05A69">
              <w:rPr>
                <w:rFonts w:asciiTheme="minorHAnsi" w:eastAsia="Times New Roman" w:hAnsiTheme="minorHAnsi" w:cstheme="minorHAnsi"/>
                <w:sz w:val="18"/>
                <w:szCs w:val="20"/>
              </w:rPr>
              <w:t>)&gt;&gt;</w:t>
            </w:r>
          </w:p>
        </w:tc>
        <w:tc>
          <w:tcPr>
            <w:tcW w:w="1554" w:type="dxa"/>
            <w:tcBorders>
              <w:top w:val="single" w:sz="4" w:space="0" w:color="auto"/>
              <w:left w:val="single" w:sz="4" w:space="0" w:color="auto"/>
              <w:bottom w:val="single" w:sz="4" w:space="0" w:color="auto"/>
              <w:right w:val="single" w:sz="4" w:space="0" w:color="auto"/>
            </w:tcBorders>
          </w:tcPr>
          <w:p w14:paraId="5EC9B411" w14:textId="664BB2D5"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Heater Type (C02)</w:t>
            </w:r>
            <w:r w:rsidR="0005484E">
              <w:rPr>
                <w:rFonts w:asciiTheme="minorHAnsi" w:eastAsia="Times New Roman" w:hAnsiTheme="minorHAnsi" w:cstheme="minorHAnsi"/>
                <w:sz w:val="18"/>
                <w:szCs w:val="20"/>
              </w:rPr>
              <w:t>.</w:t>
            </w:r>
            <w:r w:rsidR="0005484E" w:rsidRPr="005828AE">
              <w:rPr>
                <w:rFonts w:asciiTheme="minorHAnsi" w:eastAsia="Times New Roman" w:hAnsiTheme="minorHAnsi" w:cstheme="minorHAnsi"/>
                <w:sz w:val="18"/>
                <w:szCs w:val="20"/>
              </w:rPr>
              <w:t xml:space="preserve"> Value may be NA if </w:t>
            </w:r>
            <w:r w:rsidR="0005484E" w:rsidRPr="00DF1B84">
              <w:rPr>
                <w:rFonts w:asciiTheme="minorHAnsi" w:eastAsia="Times New Roman" w:hAnsiTheme="minorHAnsi" w:cstheme="minorHAnsi"/>
                <w:sz w:val="18"/>
                <w:szCs w:val="20"/>
              </w:rPr>
              <w:t>C</w:t>
            </w:r>
            <w:r w:rsidR="0005484E" w:rsidRPr="005828AE">
              <w:rPr>
                <w:rFonts w:asciiTheme="minorHAnsi" w:eastAsia="Times New Roman" w:hAnsiTheme="minorHAnsi" w:cstheme="minorHAnsi"/>
                <w:sz w:val="18"/>
                <w:szCs w:val="20"/>
              </w:rPr>
              <w:t>0</w:t>
            </w:r>
            <w:r w:rsidR="0005484E">
              <w:rPr>
                <w:rFonts w:asciiTheme="minorHAnsi" w:eastAsia="Times New Roman" w:hAnsiTheme="minorHAnsi" w:cstheme="minorHAnsi"/>
                <w:sz w:val="18"/>
                <w:szCs w:val="20"/>
              </w:rPr>
              <w:t>2</w:t>
            </w:r>
            <w:r w:rsidR="0005484E" w:rsidRPr="005828AE">
              <w:rPr>
                <w:rFonts w:asciiTheme="minorHAnsi" w:eastAsia="Times New Roman" w:hAnsiTheme="minorHAnsi" w:cstheme="minorHAnsi"/>
                <w:sz w:val="18"/>
                <w:szCs w:val="20"/>
              </w:rPr>
              <w:t xml:space="preserve"> is NA </w:t>
            </w:r>
            <w:r w:rsidRPr="00A05A69">
              <w:rPr>
                <w:rFonts w:asciiTheme="minorHAnsi" w:eastAsia="Times New Roman" w:hAnsiTheme="minorHAnsi" w:cstheme="minorHAnsi"/>
                <w:sz w:val="18"/>
                <w:szCs w:val="20"/>
              </w:rPr>
              <w:t>&gt;&gt;</w:t>
            </w:r>
          </w:p>
        </w:tc>
        <w:tc>
          <w:tcPr>
            <w:tcW w:w="1554" w:type="dxa"/>
            <w:tcBorders>
              <w:top w:val="single" w:sz="4" w:space="0" w:color="auto"/>
              <w:left w:val="single" w:sz="4" w:space="0" w:color="auto"/>
              <w:bottom w:val="single" w:sz="4" w:space="0" w:color="auto"/>
              <w:right w:val="single" w:sz="4" w:space="0" w:color="auto"/>
            </w:tcBorders>
          </w:tcPr>
          <w:p w14:paraId="7B0DE07D" w14:textId="2B6E1706"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C0</w:t>
            </w:r>
            <w:r w:rsidRPr="00A05A69">
              <w:rPr>
                <w:rFonts w:asciiTheme="minorHAnsi" w:eastAsia="Times New Roman" w:hAnsiTheme="minorHAnsi" w:cstheme="minorHAnsi"/>
                <w:sz w:val="18"/>
                <w:szCs w:val="20"/>
              </w:rPr>
              <w:t>3 to comply, else flag non-compliant values and do not allow the doc to be registered &gt;&gt;</w:t>
            </w:r>
          </w:p>
        </w:tc>
        <w:tc>
          <w:tcPr>
            <w:tcW w:w="1554" w:type="dxa"/>
            <w:tcBorders>
              <w:top w:val="single" w:sz="4" w:space="0" w:color="auto"/>
              <w:left w:val="single" w:sz="4" w:space="0" w:color="auto"/>
              <w:bottom w:val="single" w:sz="4" w:space="0" w:color="auto"/>
              <w:right w:val="single" w:sz="4" w:space="0" w:color="auto"/>
            </w:tcBorders>
          </w:tcPr>
          <w:p w14:paraId="5E6A2653" w14:textId="7DFB19E8"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A05A69">
              <w:rPr>
                <w:rFonts w:asciiTheme="minorHAnsi" w:eastAsia="Times New Roman" w:hAnsiTheme="minorHAnsi" w:cstheme="minorHAnsi"/>
                <w:sz w:val="18"/>
                <w:szCs w:val="20"/>
              </w:rPr>
              <w:t xml:space="preserve">4 to comply, else flag non-compliant values and do not allow the doc to be registered. Value may be NA if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04 is NA &gt;&gt;</w:t>
            </w:r>
          </w:p>
        </w:tc>
        <w:tc>
          <w:tcPr>
            <w:tcW w:w="1201" w:type="dxa"/>
            <w:tcBorders>
              <w:top w:val="single" w:sz="4" w:space="0" w:color="auto"/>
              <w:left w:val="single" w:sz="4" w:space="0" w:color="auto"/>
              <w:bottom w:val="single" w:sz="4" w:space="0" w:color="auto"/>
              <w:right w:val="single" w:sz="4" w:space="0" w:color="auto"/>
            </w:tcBorders>
          </w:tcPr>
          <w:p w14:paraId="294D355D" w14:textId="6ACCB8D0"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A05A69">
              <w:rPr>
                <w:rFonts w:asciiTheme="minorHAnsi" w:eastAsia="Times New Roman" w:hAnsiTheme="minorHAnsi" w:cstheme="minorHAnsi"/>
                <w:sz w:val="18"/>
                <w:szCs w:val="20"/>
              </w:rPr>
              <w:t xml:space="preserve">5 to comply, else flag non-compliant values and do not allow the doc to be registered. Value may be NA if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05 is NA &gt;&gt;</w:t>
            </w:r>
          </w:p>
        </w:tc>
        <w:tc>
          <w:tcPr>
            <w:tcW w:w="1323" w:type="dxa"/>
            <w:tcBorders>
              <w:top w:val="single" w:sz="4" w:space="0" w:color="auto"/>
              <w:left w:val="single" w:sz="4" w:space="0" w:color="auto"/>
              <w:bottom w:val="single" w:sz="4" w:space="0" w:color="auto"/>
              <w:right w:val="single" w:sz="4" w:space="0" w:color="auto"/>
            </w:tcBorders>
          </w:tcPr>
          <w:p w14:paraId="5F926BC3" w14:textId="18C18EAA" w:rsidR="00F43DC7" w:rsidRPr="00F43DC7" w:rsidDel="00F43DC7"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 User Input must equal reference values from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w:t>
            </w:r>
            <w:r w:rsidR="00574862">
              <w:rPr>
                <w:rFonts w:asciiTheme="minorHAnsi" w:eastAsia="Times New Roman" w:hAnsiTheme="minorHAnsi" w:cstheme="minorHAnsi"/>
                <w:sz w:val="18"/>
                <w:szCs w:val="20"/>
              </w:rPr>
              <w:t>6</w:t>
            </w:r>
            <w:r w:rsidR="00C9553B">
              <w:rPr>
                <w:rFonts w:asciiTheme="minorHAnsi" w:eastAsia="Times New Roman" w:hAnsiTheme="minorHAnsi" w:cstheme="minorHAnsi"/>
                <w:sz w:val="18"/>
                <w:szCs w:val="20"/>
              </w:rPr>
              <w:t xml:space="preserve">, </w:t>
            </w:r>
            <w:r w:rsidR="00C9553B" w:rsidRPr="00A05A69">
              <w:rPr>
                <w:rFonts w:asciiTheme="minorHAnsi" w:eastAsia="Times New Roman" w:hAnsiTheme="minorHAnsi" w:cstheme="minorHAnsi"/>
                <w:sz w:val="18"/>
                <w:szCs w:val="20"/>
              </w:rPr>
              <w:t>else flag non-compliant values and do not allow the doc to be registered.</w:t>
            </w:r>
            <w:r w:rsidRPr="00A05A69">
              <w:rPr>
                <w:rFonts w:asciiTheme="minorHAnsi" w:eastAsia="Times New Roman" w:hAnsiTheme="minorHAnsi" w:cstheme="minorHAnsi"/>
                <w:sz w:val="18"/>
                <w:szCs w:val="20"/>
              </w:rPr>
              <w:t xml:space="preserve"> NA is allowed only if Water Heater Type = Consumer Instantaneous or Commercial Instantaneous&gt;&gt;</w:t>
            </w:r>
          </w:p>
        </w:tc>
        <w:tc>
          <w:tcPr>
            <w:tcW w:w="2114" w:type="dxa"/>
            <w:tcBorders>
              <w:top w:val="single" w:sz="4" w:space="0" w:color="auto"/>
              <w:left w:val="single" w:sz="4" w:space="0" w:color="auto"/>
              <w:bottom w:val="single" w:sz="4" w:space="0" w:color="auto"/>
              <w:right w:val="single" w:sz="4" w:space="0" w:color="auto"/>
            </w:tcBorders>
          </w:tcPr>
          <w:p w14:paraId="12050A41" w14:textId="02C0C989" w:rsidR="00F43DC7" w:rsidRPr="00A05A69"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w:t>
            </w:r>
            <w:r w:rsidR="00132963">
              <w:rPr>
                <w:rFonts w:asciiTheme="minorHAnsi" w:eastAsia="Times New Roman" w:hAnsiTheme="minorHAnsi" w:cstheme="minorHAnsi"/>
                <w:sz w:val="18"/>
                <w:szCs w:val="20"/>
              </w:rPr>
              <w:t>Reference value from C07</w:t>
            </w:r>
            <w:r w:rsidRPr="00A05A69">
              <w:rPr>
                <w:rFonts w:asciiTheme="minorHAnsi" w:eastAsia="Times New Roman" w:hAnsiTheme="minorHAnsi" w:cstheme="minorHAnsi"/>
                <w:sz w:val="18"/>
                <w:szCs w:val="20"/>
              </w:rPr>
              <w:t xml:space="preserve"> &gt;&gt;</w:t>
            </w:r>
          </w:p>
        </w:tc>
      </w:tr>
      <w:tr w:rsidR="00F43DC7" w:rsidRPr="00323F2C" w14:paraId="1BFCF610"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center"/>
          </w:tcPr>
          <w:p w14:paraId="1AA1F30C"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51F5DFB6"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6094267A"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2E94FC99"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01" w:type="dxa"/>
            <w:tcBorders>
              <w:top w:val="single" w:sz="4" w:space="0" w:color="auto"/>
              <w:left w:val="single" w:sz="4" w:space="0" w:color="auto"/>
              <w:bottom w:val="single" w:sz="4" w:space="0" w:color="auto"/>
              <w:right w:val="single" w:sz="4" w:space="0" w:color="auto"/>
            </w:tcBorders>
            <w:vAlign w:val="center"/>
          </w:tcPr>
          <w:p w14:paraId="24AB511A"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23" w:type="dxa"/>
            <w:tcBorders>
              <w:top w:val="single" w:sz="4" w:space="0" w:color="auto"/>
              <w:left w:val="single" w:sz="4" w:space="0" w:color="auto"/>
              <w:bottom w:val="single" w:sz="4" w:space="0" w:color="auto"/>
              <w:right w:val="single" w:sz="4" w:space="0" w:color="auto"/>
            </w:tcBorders>
          </w:tcPr>
          <w:p w14:paraId="341B4354" w14:textId="77777777"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14" w:type="dxa"/>
            <w:tcBorders>
              <w:top w:val="single" w:sz="4" w:space="0" w:color="auto"/>
              <w:left w:val="single" w:sz="4" w:space="0" w:color="auto"/>
              <w:bottom w:val="single" w:sz="4" w:space="0" w:color="auto"/>
              <w:right w:val="single" w:sz="4" w:space="0" w:color="auto"/>
            </w:tcBorders>
            <w:vAlign w:val="center"/>
          </w:tcPr>
          <w:p w14:paraId="5B530BEA" w14:textId="0F3D0CA8"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3A56CA" w:rsidRPr="00323F2C" w14:paraId="0955ECF0" w14:textId="77777777" w:rsidTr="00450E94">
        <w:trPr>
          <w:cantSplit/>
          <w:trHeight w:val="144"/>
        </w:trPr>
        <w:tc>
          <w:tcPr>
            <w:tcW w:w="1473" w:type="dxa"/>
            <w:tcBorders>
              <w:top w:val="single" w:sz="4" w:space="0" w:color="auto"/>
              <w:left w:val="single" w:sz="4" w:space="0" w:color="auto"/>
              <w:bottom w:val="single" w:sz="4" w:space="0" w:color="auto"/>
              <w:right w:val="single" w:sz="4" w:space="0" w:color="auto"/>
            </w:tcBorders>
          </w:tcPr>
          <w:p w14:paraId="0105CEB7" w14:textId="1ABD235D" w:rsidR="003A56CA" w:rsidRPr="00A05A69" w:rsidRDefault="00132ED8" w:rsidP="003A56C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hAnsiTheme="minorHAnsi" w:cstheme="minorHAnsi"/>
                <w:sz w:val="18"/>
                <w:szCs w:val="18"/>
              </w:rPr>
              <w:t>08</w:t>
            </w:r>
          </w:p>
        </w:tc>
        <w:tc>
          <w:tcPr>
            <w:tcW w:w="1554" w:type="dxa"/>
            <w:tcBorders>
              <w:top w:val="single" w:sz="4" w:space="0" w:color="auto"/>
              <w:left w:val="single" w:sz="4" w:space="0" w:color="auto"/>
              <w:bottom w:val="single" w:sz="4" w:space="0" w:color="auto"/>
              <w:right w:val="single" w:sz="4" w:space="0" w:color="auto"/>
            </w:tcBorders>
          </w:tcPr>
          <w:p w14:paraId="56D7E2B3" w14:textId="5EB7C7D9" w:rsidR="003A56CA" w:rsidRPr="00A05A69" w:rsidRDefault="003A56CA" w:rsidP="003A56C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eastAsia="Times New Roman"/>
                <w:sz w:val="18"/>
                <w:szCs w:val="18"/>
              </w:rPr>
              <w:t>Compliance Statement</w:t>
            </w:r>
          </w:p>
        </w:tc>
        <w:tc>
          <w:tcPr>
            <w:tcW w:w="7746" w:type="dxa"/>
            <w:gridSpan w:val="5"/>
            <w:tcBorders>
              <w:top w:val="single" w:sz="4" w:space="0" w:color="auto"/>
              <w:left w:val="single" w:sz="4" w:space="0" w:color="auto"/>
              <w:bottom w:val="single" w:sz="4" w:space="0" w:color="auto"/>
              <w:right w:val="single" w:sz="4" w:space="0" w:color="auto"/>
            </w:tcBorders>
          </w:tcPr>
          <w:p w14:paraId="076358E5" w14:textId="548AE15B" w:rsidR="003A56CA" w:rsidRPr="00A05A69" w:rsidRDefault="003A56CA" w:rsidP="00F5526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eastAsia="Times New Roman"/>
                <w:sz w:val="18"/>
                <w:szCs w:val="18"/>
              </w:rPr>
              <w:t xml:space="preserve">&lt;&lt;calculated field: If D03 </w:t>
            </w:r>
            <w:r w:rsidR="00F5526F">
              <w:rPr>
                <w:rFonts w:eastAsia="Times New Roman"/>
                <w:sz w:val="18"/>
                <w:szCs w:val="18"/>
              </w:rPr>
              <w:t xml:space="preserve">= NA or D03 </w:t>
            </w:r>
            <w:r>
              <w:rPr>
                <w:rFonts w:eastAsia="Times New Roman" w:cs="Calibri"/>
                <w:sz w:val="18"/>
                <w:szCs w:val="18"/>
              </w:rPr>
              <w:t>≥</w:t>
            </w:r>
            <w:r>
              <w:rPr>
                <w:rFonts w:eastAsia="Times New Roman"/>
                <w:sz w:val="18"/>
                <w:szCs w:val="18"/>
              </w:rPr>
              <w:t xml:space="preserve"> C03, D</w:t>
            </w:r>
            <w:r w:rsidR="00F5526F">
              <w:rPr>
                <w:rFonts w:eastAsia="Times New Roman"/>
                <w:sz w:val="18"/>
                <w:szCs w:val="18"/>
              </w:rPr>
              <w:t>0</w:t>
            </w:r>
            <w:r>
              <w:rPr>
                <w:rFonts w:eastAsia="Times New Roman"/>
                <w:sz w:val="18"/>
                <w:szCs w:val="18"/>
              </w:rPr>
              <w:t xml:space="preserve">4 </w:t>
            </w:r>
            <w:r w:rsidR="00F5526F">
              <w:rPr>
                <w:rFonts w:eastAsia="Times New Roman"/>
                <w:sz w:val="18"/>
                <w:szCs w:val="18"/>
              </w:rPr>
              <w:t xml:space="preserve">= NA or D04 </w:t>
            </w:r>
            <w:r>
              <w:rPr>
                <w:rFonts w:eastAsia="Times New Roman" w:cs="Calibri"/>
                <w:sz w:val="18"/>
                <w:szCs w:val="18"/>
              </w:rPr>
              <w:t>≤</w:t>
            </w:r>
            <w:r w:rsidRPr="005460CB">
              <w:rPr>
                <w:rFonts w:eastAsia="Times New Roman"/>
                <w:sz w:val="18"/>
                <w:szCs w:val="18"/>
              </w:rPr>
              <w:t xml:space="preserve"> </w:t>
            </w:r>
            <w:r>
              <w:rPr>
                <w:rFonts w:eastAsia="Times New Roman"/>
                <w:sz w:val="18"/>
                <w:szCs w:val="18"/>
              </w:rPr>
              <w:t>C04, D05</w:t>
            </w:r>
            <w:r w:rsidR="00F5526F">
              <w:rPr>
                <w:rFonts w:eastAsia="Times New Roman"/>
                <w:sz w:val="18"/>
                <w:szCs w:val="18"/>
              </w:rPr>
              <w:t xml:space="preserve"> = NA or D05</w:t>
            </w:r>
            <w:r>
              <w:rPr>
                <w:rFonts w:eastAsia="Times New Roman"/>
                <w:sz w:val="18"/>
                <w:szCs w:val="18"/>
              </w:rPr>
              <w:t xml:space="preserve"> </w:t>
            </w:r>
            <w:r>
              <w:rPr>
                <w:rFonts w:eastAsia="Times New Roman" w:cs="Calibri"/>
                <w:sz w:val="18"/>
                <w:szCs w:val="18"/>
              </w:rPr>
              <w:t>≥</w:t>
            </w:r>
            <w:r>
              <w:rPr>
                <w:rFonts w:eastAsia="Times New Roman"/>
                <w:sz w:val="18"/>
                <w:szCs w:val="18"/>
              </w:rPr>
              <w:t xml:space="preserve"> C05, D06 = C06, and D07 = C07, then display result = System complies; else display result = system does not comply&gt;&gt;</w:t>
            </w:r>
          </w:p>
        </w:tc>
      </w:tr>
    </w:tbl>
    <w:p w14:paraId="2FCBBD3C" w14:textId="77777777" w:rsidR="00F1004F" w:rsidRPr="00A05A69" w:rsidRDefault="00F1004F" w:rsidP="00526D3D">
      <w:pPr>
        <w:spacing w:after="0" w:line="240" w:lineRule="auto"/>
        <w:rPr>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77"/>
        <w:gridCol w:w="4201"/>
        <w:gridCol w:w="5412"/>
      </w:tblGrid>
      <w:tr w:rsidR="00526D3D" w:rsidRPr="00323F2C" w14:paraId="571E583F" w14:textId="77777777" w:rsidTr="00A05A69">
        <w:trPr>
          <w:trHeight w:val="144"/>
        </w:trPr>
        <w:tc>
          <w:tcPr>
            <w:tcW w:w="11016" w:type="dxa"/>
            <w:gridSpan w:val="3"/>
            <w:tcBorders>
              <w:top w:val="single" w:sz="4" w:space="0" w:color="auto"/>
              <w:bottom w:val="single" w:sz="4" w:space="0" w:color="auto"/>
            </w:tcBorders>
            <w:vAlign w:val="center"/>
          </w:tcPr>
          <w:p w14:paraId="25B48481" w14:textId="77777777" w:rsidR="00526D3D" w:rsidRDefault="00F43DC7" w:rsidP="00C309E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E</w:t>
            </w:r>
            <w:r w:rsidR="00526D3D" w:rsidRPr="00A05A69">
              <w:rPr>
                <w:rFonts w:asciiTheme="minorHAnsi" w:hAnsiTheme="minorHAnsi" w:cstheme="minorHAnsi"/>
                <w:b/>
                <w:sz w:val="18"/>
                <w:szCs w:val="18"/>
              </w:rPr>
              <w:t>. Installed Water Heater Manufacturer Information</w:t>
            </w:r>
          </w:p>
          <w:p w14:paraId="41D9AF14" w14:textId="39004198" w:rsidR="001D1F6F" w:rsidRPr="00A05A69" w:rsidRDefault="001D1F6F" w:rsidP="00C309E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1D1F6F">
              <w:rPr>
                <w:rFonts w:asciiTheme="minorHAnsi" w:eastAsia="Times New Roman" w:hAnsiTheme="minorHAnsi" w:cstheme="minorHAnsi"/>
                <w:sz w:val="18"/>
                <w:szCs w:val="18"/>
              </w:rPr>
              <w:t>&lt;&lt;If A0</w:t>
            </w:r>
            <w:r w:rsidR="00554EE8">
              <w:rPr>
                <w:rFonts w:asciiTheme="minorHAnsi" w:eastAsia="Times New Roman" w:hAnsiTheme="minorHAnsi" w:cstheme="minorHAnsi"/>
                <w:sz w:val="18"/>
                <w:szCs w:val="18"/>
              </w:rPr>
              <w:t>9</w:t>
            </w:r>
            <w:r w:rsidRPr="001D1F6F">
              <w:rPr>
                <w:rFonts w:asciiTheme="minorHAnsi" w:eastAsia="Times New Roman" w:hAnsiTheme="minorHAnsi" w:cstheme="minorHAnsi"/>
                <w:sz w:val="18"/>
                <w:szCs w:val="18"/>
              </w:rPr>
              <w:t xml:space="preserve"> “Central DHW Distribution” ≠“NA”, then display the "section does not apply" message; else display this entire table &gt;&gt;</w:t>
            </w:r>
          </w:p>
        </w:tc>
      </w:tr>
      <w:tr w:rsidR="00526D3D" w:rsidRPr="00323F2C" w14:paraId="3A0A7CF5" w14:textId="77777777" w:rsidTr="00A05A69">
        <w:trPr>
          <w:trHeight w:val="144"/>
        </w:trPr>
        <w:tc>
          <w:tcPr>
            <w:tcW w:w="1198" w:type="dxa"/>
            <w:tcBorders>
              <w:top w:val="single" w:sz="4" w:space="0" w:color="auto"/>
              <w:bottom w:val="single" w:sz="4" w:space="0" w:color="auto"/>
              <w:right w:val="single" w:sz="4" w:space="0" w:color="auto"/>
            </w:tcBorders>
            <w:vAlign w:val="center"/>
          </w:tcPr>
          <w:p w14:paraId="422C5BC1"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4290" w:type="dxa"/>
            <w:tcBorders>
              <w:top w:val="single" w:sz="4" w:space="0" w:color="auto"/>
              <w:left w:val="single" w:sz="4" w:space="0" w:color="auto"/>
              <w:bottom w:val="single" w:sz="4" w:space="0" w:color="auto"/>
              <w:right w:val="single" w:sz="4" w:space="0" w:color="auto"/>
            </w:tcBorders>
            <w:vAlign w:val="center"/>
          </w:tcPr>
          <w:p w14:paraId="3AC8C00C"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5528" w:type="dxa"/>
            <w:tcBorders>
              <w:top w:val="single" w:sz="4" w:space="0" w:color="auto"/>
              <w:left w:val="single" w:sz="4" w:space="0" w:color="auto"/>
              <w:bottom w:val="single" w:sz="4" w:space="0" w:color="auto"/>
            </w:tcBorders>
            <w:vAlign w:val="center"/>
          </w:tcPr>
          <w:p w14:paraId="427C6A65"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r>
      <w:tr w:rsidR="00526D3D" w:rsidRPr="00323F2C" w14:paraId="059CA8FC" w14:textId="77777777" w:rsidTr="00A05A69">
        <w:trPr>
          <w:trHeight w:val="144"/>
        </w:trPr>
        <w:tc>
          <w:tcPr>
            <w:tcW w:w="1198" w:type="dxa"/>
            <w:tcBorders>
              <w:top w:val="single" w:sz="4" w:space="0" w:color="auto"/>
              <w:bottom w:val="single" w:sz="4" w:space="0" w:color="auto"/>
              <w:right w:val="single" w:sz="4" w:space="0" w:color="auto"/>
            </w:tcBorders>
            <w:vAlign w:val="bottom"/>
          </w:tcPr>
          <w:p w14:paraId="3F689BCB"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4290" w:type="dxa"/>
            <w:tcBorders>
              <w:top w:val="single" w:sz="4" w:space="0" w:color="auto"/>
              <w:left w:val="single" w:sz="4" w:space="0" w:color="auto"/>
              <w:bottom w:val="single" w:sz="4" w:space="0" w:color="auto"/>
              <w:right w:val="single" w:sz="4" w:space="0" w:color="auto"/>
            </w:tcBorders>
            <w:vAlign w:val="bottom"/>
          </w:tcPr>
          <w:p w14:paraId="2B2D9DF4"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Manufacturer</w:t>
            </w:r>
          </w:p>
        </w:tc>
        <w:tc>
          <w:tcPr>
            <w:tcW w:w="5528" w:type="dxa"/>
            <w:tcBorders>
              <w:top w:val="single" w:sz="4" w:space="0" w:color="auto"/>
              <w:left w:val="single" w:sz="4" w:space="0" w:color="auto"/>
              <w:bottom w:val="single" w:sz="4" w:space="0" w:color="auto"/>
            </w:tcBorders>
            <w:vAlign w:val="bottom"/>
          </w:tcPr>
          <w:p w14:paraId="10116000"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Model Number</w:t>
            </w:r>
          </w:p>
        </w:tc>
      </w:tr>
      <w:tr w:rsidR="00C309E7" w:rsidRPr="00323F2C" w14:paraId="3F103E34" w14:textId="77777777" w:rsidTr="00A05A69">
        <w:trPr>
          <w:trHeight w:val="144"/>
        </w:trPr>
        <w:tc>
          <w:tcPr>
            <w:tcW w:w="1198" w:type="dxa"/>
            <w:tcBorders>
              <w:top w:val="single" w:sz="4" w:space="0" w:color="auto"/>
              <w:bottom w:val="single" w:sz="4" w:space="0" w:color="auto"/>
              <w:right w:val="single" w:sz="4" w:space="0" w:color="auto"/>
            </w:tcBorders>
          </w:tcPr>
          <w:p w14:paraId="660B7BE0" w14:textId="59E1403B"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&lt;&lt;reference value from </w:t>
            </w:r>
            <w:r w:rsidR="00B843FA">
              <w:rPr>
                <w:rFonts w:asciiTheme="minorHAnsi" w:eastAsia="Times New Roman" w:hAnsiTheme="minorHAnsi" w:cstheme="minorHAnsi"/>
                <w:sz w:val="18"/>
                <w:szCs w:val="18"/>
              </w:rPr>
              <w:t>A</w:t>
            </w:r>
            <w:r w:rsidRPr="00A05A69">
              <w:rPr>
                <w:rFonts w:asciiTheme="minorHAnsi" w:eastAsia="Times New Roman" w:hAnsiTheme="minorHAnsi" w:cstheme="minorHAnsi"/>
                <w:sz w:val="18"/>
                <w:szCs w:val="18"/>
              </w:rPr>
              <w:t>0</w:t>
            </w:r>
            <w:r w:rsidR="00554EE8">
              <w:rPr>
                <w:rFonts w:asciiTheme="minorHAnsi" w:eastAsia="Times New Roman" w:hAnsiTheme="minorHAnsi" w:cstheme="minorHAnsi"/>
                <w:sz w:val="18"/>
                <w:szCs w:val="18"/>
              </w:rPr>
              <w:t>2</w:t>
            </w:r>
            <w:r w:rsidRPr="00A05A69">
              <w:rPr>
                <w:rFonts w:asciiTheme="minorHAnsi" w:eastAsia="Times New Roman" w:hAnsiTheme="minorHAnsi" w:cstheme="minorHAnsi"/>
                <w:sz w:val="18"/>
                <w:szCs w:val="18"/>
              </w:rPr>
              <w:t>&gt;&gt;</w:t>
            </w:r>
          </w:p>
        </w:tc>
        <w:tc>
          <w:tcPr>
            <w:tcW w:w="4290" w:type="dxa"/>
            <w:tcBorders>
              <w:top w:val="single" w:sz="4" w:space="0" w:color="auto"/>
              <w:left w:val="single" w:sz="4" w:space="0" w:color="auto"/>
              <w:bottom w:val="single" w:sz="4" w:space="0" w:color="auto"/>
              <w:right w:val="single" w:sz="4" w:space="0" w:color="auto"/>
            </w:tcBorders>
          </w:tcPr>
          <w:p w14:paraId="619C2048" w14:textId="41E2E6DB"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&lt;&lt;User input&gt;&gt;</w:t>
            </w:r>
          </w:p>
        </w:tc>
        <w:tc>
          <w:tcPr>
            <w:tcW w:w="5528" w:type="dxa"/>
            <w:tcBorders>
              <w:top w:val="single" w:sz="4" w:space="0" w:color="auto"/>
              <w:left w:val="single" w:sz="4" w:space="0" w:color="auto"/>
              <w:bottom w:val="single" w:sz="4" w:space="0" w:color="auto"/>
            </w:tcBorders>
            <w:shd w:val="clear" w:color="auto" w:fill="FFFFFF" w:themeFill="background1"/>
          </w:tcPr>
          <w:p w14:paraId="3D8F572D" w14:textId="38BF34FA"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&lt;&lt;User input&gt;&gt;</w:t>
            </w:r>
          </w:p>
        </w:tc>
      </w:tr>
      <w:tr w:rsidR="00C309E7" w:rsidRPr="00323F2C" w14:paraId="6D821420" w14:textId="77777777" w:rsidTr="00A05A69">
        <w:trPr>
          <w:trHeight w:val="144"/>
        </w:trPr>
        <w:tc>
          <w:tcPr>
            <w:tcW w:w="1198" w:type="dxa"/>
            <w:tcBorders>
              <w:top w:val="single" w:sz="4" w:space="0" w:color="auto"/>
              <w:bottom w:val="single" w:sz="4" w:space="0" w:color="auto"/>
              <w:right w:val="single" w:sz="4" w:space="0" w:color="auto"/>
            </w:tcBorders>
            <w:vAlign w:val="bottom"/>
          </w:tcPr>
          <w:p w14:paraId="6D2F1719"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0" w:type="dxa"/>
            <w:tcBorders>
              <w:top w:val="single" w:sz="4" w:space="0" w:color="auto"/>
              <w:left w:val="single" w:sz="4" w:space="0" w:color="auto"/>
              <w:bottom w:val="single" w:sz="4" w:space="0" w:color="auto"/>
              <w:right w:val="single" w:sz="4" w:space="0" w:color="auto"/>
            </w:tcBorders>
            <w:vAlign w:val="bottom"/>
          </w:tcPr>
          <w:p w14:paraId="4295FB7D"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28" w:type="dxa"/>
            <w:tcBorders>
              <w:top w:val="single" w:sz="4" w:space="0" w:color="auto"/>
              <w:left w:val="single" w:sz="4" w:space="0" w:color="auto"/>
              <w:bottom w:val="single" w:sz="4" w:space="0" w:color="auto"/>
            </w:tcBorders>
          </w:tcPr>
          <w:p w14:paraId="0EDDC959"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0D9694C" w14:textId="47F6CCE5" w:rsidR="009268B1" w:rsidRDefault="009268B1" w:rsidP="00064F9C">
      <w:pPr>
        <w:spacing w:after="0" w:line="240" w:lineRule="auto"/>
        <w:rPr>
          <w:rFonts w:asciiTheme="minorHAnsi" w:hAnsiTheme="minorHAnsi" w:cstheme="minorHAnsi"/>
          <w:sz w:val="18"/>
          <w:szCs w:val="18"/>
        </w:rPr>
      </w:pPr>
    </w:p>
    <w:tbl>
      <w:tblPr>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2062"/>
        <w:gridCol w:w="8213"/>
      </w:tblGrid>
      <w:tr w:rsidR="00B843FA" w:rsidRPr="00B843FA" w14:paraId="2664D56C" w14:textId="77777777" w:rsidTr="002C7351">
        <w:trPr>
          <w:trHeight w:val="144"/>
        </w:trPr>
        <w:tc>
          <w:tcPr>
            <w:tcW w:w="10980" w:type="dxa"/>
            <w:gridSpan w:val="3"/>
            <w:tcBorders>
              <w:top w:val="single" w:sz="4" w:space="0" w:color="auto"/>
              <w:left w:val="single" w:sz="4" w:space="0" w:color="auto"/>
              <w:bottom w:val="single" w:sz="4" w:space="0" w:color="auto"/>
              <w:right w:val="single" w:sz="4" w:space="0" w:color="auto"/>
            </w:tcBorders>
          </w:tcPr>
          <w:p w14:paraId="203B84DD" w14:textId="77777777" w:rsidR="00B843FA" w:rsidRPr="00B843FA" w:rsidRDefault="00B843FA" w:rsidP="00B843FA">
            <w:pPr>
              <w:keepNext/>
              <w:spacing w:after="0" w:line="240" w:lineRule="auto"/>
              <w:rPr>
                <w:rFonts w:asciiTheme="minorHAnsi" w:eastAsiaTheme="minorEastAsia" w:hAnsiTheme="minorHAnsi" w:cstheme="minorHAnsi"/>
                <w:sz w:val="20"/>
                <w:szCs w:val="18"/>
              </w:rPr>
            </w:pPr>
            <w:r w:rsidRPr="00B843FA">
              <w:rPr>
                <w:rFonts w:asciiTheme="minorHAnsi" w:eastAsiaTheme="minorEastAsia" w:hAnsiTheme="minorHAnsi" w:cstheme="minorHAnsi"/>
                <w:b/>
                <w:sz w:val="20"/>
                <w:szCs w:val="18"/>
              </w:rPr>
              <w:t>F. Mandatory Measures for all Domestic Hot Water Distribution Systems</w:t>
            </w:r>
          </w:p>
        </w:tc>
      </w:tr>
      <w:tr w:rsidR="00B843FA" w:rsidRPr="00B843FA" w14:paraId="25ABEACA" w14:textId="77777777" w:rsidTr="002C7351">
        <w:trPr>
          <w:trHeight w:val="144"/>
          <w:tblHeader/>
        </w:trPr>
        <w:tc>
          <w:tcPr>
            <w:tcW w:w="705" w:type="dxa"/>
            <w:vAlign w:val="center"/>
          </w:tcPr>
          <w:p w14:paraId="055C607D"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01</w:t>
            </w:r>
          </w:p>
        </w:tc>
        <w:tc>
          <w:tcPr>
            <w:tcW w:w="10275" w:type="dxa"/>
            <w:gridSpan w:val="2"/>
            <w:vAlign w:val="center"/>
          </w:tcPr>
          <w:p w14:paraId="43EE3D21"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Equipment shall meet the applicable requirements of the Appliance Efficiency Regulations (Section 110.3(b)1).</w:t>
            </w:r>
          </w:p>
        </w:tc>
      </w:tr>
      <w:tr w:rsidR="00B843FA" w:rsidRPr="00B843FA" w14:paraId="6A98A891" w14:textId="77777777" w:rsidTr="002C7351">
        <w:trPr>
          <w:trHeight w:val="144"/>
          <w:tblHeader/>
        </w:trPr>
        <w:tc>
          <w:tcPr>
            <w:tcW w:w="705" w:type="dxa"/>
            <w:vAlign w:val="center"/>
          </w:tcPr>
          <w:p w14:paraId="4F5B0C04"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02</w:t>
            </w:r>
          </w:p>
        </w:tc>
        <w:tc>
          <w:tcPr>
            <w:tcW w:w="10275" w:type="dxa"/>
            <w:gridSpan w:val="2"/>
            <w:vAlign w:val="center"/>
          </w:tcPr>
          <w:p w14:paraId="72E8DDFA"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B843FA" w:rsidRPr="00B843FA" w14:paraId="4DE928D5" w14:textId="77777777" w:rsidTr="002C7351">
        <w:trPr>
          <w:trHeight w:val="144"/>
        </w:trPr>
        <w:tc>
          <w:tcPr>
            <w:tcW w:w="705" w:type="dxa"/>
            <w:vAlign w:val="center"/>
          </w:tcPr>
          <w:p w14:paraId="7D87C07A" w14:textId="77777777" w:rsidR="00B843FA" w:rsidRPr="00B843FA" w:rsidRDefault="00B843FA" w:rsidP="00B843FA">
            <w:pPr>
              <w:keepNext/>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03</w:t>
            </w:r>
          </w:p>
        </w:tc>
        <w:tc>
          <w:tcPr>
            <w:tcW w:w="10275" w:type="dxa"/>
            <w:gridSpan w:val="2"/>
            <w:vAlign w:val="center"/>
          </w:tcPr>
          <w:p w14:paraId="5BF0078C" w14:textId="4A64E40C" w:rsidR="00B843FA" w:rsidRPr="00B843FA" w:rsidRDefault="00B843FA" w:rsidP="00B843FA">
            <w:pPr>
              <w:keepNext/>
              <w:autoSpaceDE w:val="0"/>
              <w:autoSpaceDN w:val="0"/>
              <w:adjustRightInd w:val="0"/>
              <w:spacing w:after="0" w:line="240" w:lineRule="auto"/>
              <w:rPr>
                <w:rFonts w:asciiTheme="minorHAnsi" w:eastAsiaTheme="minorEastAsia" w:hAnsiTheme="minorHAnsi" w:cstheme="minorHAnsi"/>
                <w:b/>
                <w:bCs/>
                <w:sz w:val="18"/>
                <w:szCs w:val="18"/>
              </w:rPr>
            </w:pPr>
            <w:r w:rsidRPr="00B843FA">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w:t>
            </w:r>
            <w:r w:rsidR="00A956FB">
              <w:rPr>
                <w:rFonts w:asciiTheme="minorHAnsi" w:eastAsiaTheme="minorEastAsia" w:hAnsiTheme="minorHAnsi" w:cstheme="minorHAnsi"/>
                <w:bCs/>
                <w:sz w:val="18"/>
                <w:szCs w:val="18"/>
              </w:rPr>
              <w:t>nimum insulation R-value of 7.7</w:t>
            </w:r>
            <w:r w:rsidRPr="00B843FA">
              <w:rPr>
                <w:rFonts w:asciiTheme="minorHAnsi" w:eastAsiaTheme="minorEastAsia" w:hAnsiTheme="minorHAnsi" w:cstheme="minorHAnsi"/>
                <w:bCs/>
                <w:sz w:val="18"/>
                <w:szCs w:val="18"/>
              </w:rPr>
              <w:t xml:space="preserve"> (RA4.4.1)</w:t>
            </w:r>
          </w:p>
          <w:p w14:paraId="225E702F"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The first 5 feet (1.5 meters) of cold water pipes from the storage tank.</w:t>
            </w:r>
          </w:p>
          <w:p w14:paraId="1C028B40"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piping with a nominal diameter of 3/4 inch (19 millimeter) and less than 1 inch.</w:t>
            </w:r>
          </w:p>
          <w:p w14:paraId="28A4D75D"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hot water piping from the heating source to the kitchen fixtures.</w:t>
            </w:r>
          </w:p>
          <w:p w14:paraId="56E6DEB4"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underground piping.</w:t>
            </w:r>
          </w:p>
          <w:p w14:paraId="71FA8A03" w14:textId="77777777" w:rsidR="00B843FA" w:rsidRPr="00B843FA" w:rsidRDefault="00B843FA" w:rsidP="00B843FA">
            <w:pPr>
              <w:keepNext/>
              <w:numPr>
                <w:ilvl w:val="1"/>
                <w:numId w:val="44"/>
              </w:numPr>
              <w:autoSpaceDE w:val="0"/>
              <w:autoSpaceDN w:val="0"/>
              <w:adjustRightInd w:val="0"/>
              <w:spacing w:after="0" w:line="240" w:lineRule="auto"/>
              <w:ind w:left="828"/>
              <w:contextualSpacing/>
              <w:rPr>
                <w:rFonts w:asciiTheme="minorHAnsi" w:eastAsia="Times New Roman" w:hAnsiTheme="minorHAnsi" w:cstheme="minorHAnsi"/>
                <w:bCs/>
                <w:sz w:val="18"/>
                <w:szCs w:val="18"/>
              </w:rPr>
            </w:pPr>
            <w:r w:rsidRPr="00B843FA">
              <w:rPr>
                <w:rFonts w:asciiTheme="minorHAnsi" w:eastAsia="Times New Roman" w:hAnsiTheme="minorHAnsi" w:cstheme="minorHAnsi"/>
                <w:bCs/>
                <w:sz w:val="18"/>
                <w:szCs w:val="18"/>
              </w:rPr>
              <w:t>Insulation buried below grade must be installed in a water proof and non-crushable casing or sleeve.</w:t>
            </w:r>
          </w:p>
          <w:p w14:paraId="338D8123"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from the heating source to storage tank or between tanks</w:t>
            </w:r>
          </w:p>
          <w:p w14:paraId="569FF2DB"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51349EEA" w14:textId="3C05E1C4"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interior or exterior walls that is surrounded on all sides by at least 1 inch (</w:t>
            </w:r>
            <w:r w:rsidR="007771B8">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insulation.</w:t>
            </w:r>
          </w:p>
          <w:p w14:paraId="6AC14B4D" w14:textId="47460688"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crawlspace with a minimum of 1 inches (</w:t>
            </w:r>
            <w:r w:rsidR="007771B8">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crawlspace insulation above and below.</w:t>
            </w:r>
          </w:p>
          <w:p w14:paraId="1472B014"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attics with a minimum of 4 inches (10 cm) of attic insulation on top</w:t>
            </w:r>
          </w:p>
          <w:p w14:paraId="0ED9A059"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Pipe insulation shall fit tightly and all elbows and tees shall be fully insulated.</w:t>
            </w:r>
          </w:p>
        </w:tc>
      </w:tr>
      <w:tr w:rsidR="00B843FA" w:rsidRPr="00B843FA" w14:paraId="0A4A72E6" w14:textId="77777777" w:rsidTr="002C7351">
        <w:trPr>
          <w:trHeight w:val="144"/>
          <w:tblHeader/>
        </w:trPr>
        <w:tc>
          <w:tcPr>
            <w:tcW w:w="705" w:type="dxa"/>
            <w:vAlign w:val="center"/>
          </w:tcPr>
          <w:p w14:paraId="04D05D8E"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B843FA">
              <w:rPr>
                <w:rFonts w:asciiTheme="minorHAnsi" w:eastAsiaTheme="minorEastAsia" w:hAnsiTheme="minorHAnsi" w:cstheme="minorHAnsi"/>
                <w:sz w:val="20"/>
                <w:szCs w:val="18"/>
              </w:rPr>
              <w:t>04</w:t>
            </w:r>
          </w:p>
        </w:tc>
        <w:tc>
          <w:tcPr>
            <w:tcW w:w="10275" w:type="dxa"/>
            <w:gridSpan w:val="2"/>
            <w:vAlign w:val="center"/>
          </w:tcPr>
          <w:p w14:paraId="48A1D2D3"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For Gas or Propane Water Heaters:  Ensure the following are installed (Section 150.0(n))</w:t>
            </w:r>
          </w:p>
          <w:p w14:paraId="0321B203"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3EB6C9E6" w14:textId="77777777" w:rsidR="00B843FA" w:rsidRPr="00B843FA" w:rsidRDefault="00B843FA" w:rsidP="00B843F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The conductor shall be labeled with the work “Spare” on both ends; and</w:t>
            </w:r>
          </w:p>
          <w:p w14:paraId="056C47DD" w14:textId="6EF43DFB" w:rsidR="00B843FA" w:rsidRPr="00B843FA" w:rsidRDefault="00B843FA" w:rsidP="00B843F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260DA275"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Category III or IV vent, or a Type B vent with straight pipe between outside and water heater</w:t>
            </w:r>
          </w:p>
          <w:p w14:paraId="741E2CAE"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condensate drain no more than 2 inches higher than the base on water heater for natural draining</w:t>
            </w:r>
          </w:p>
          <w:p w14:paraId="44A508AB"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gas supply line with capacity of at least 200,000 Btu/hr</w:t>
            </w:r>
          </w:p>
        </w:tc>
      </w:tr>
      <w:tr w:rsidR="002C7351" w:rsidRPr="00B843FA" w14:paraId="0B619868" w14:textId="77777777" w:rsidTr="00383FC8">
        <w:trPr>
          <w:trHeight w:val="144"/>
          <w:tblHeader/>
        </w:trPr>
        <w:tc>
          <w:tcPr>
            <w:tcW w:w="705" w:type="dxa"/>
            <w:vAlign w:val="center"/>
          </w:tcPr>
          <w:p w14:paraId="1446F6D9" w14:textId="7FC415A7"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Pr>
                <w:rFonts w:cstheme="minorHAnsi"/>
                <w:sz w:val="18"/>
                <w:szCs w:val="18"/>
              </w:rPr>
              <w:t>05</w:t>
            </w:r>
          </w:p>
        </w:tc>
        <w:tc>
          <w:tcPr>
            <w:tcW w:w="2062" w:type="dxa"/>
            <w:vAlign w:val="center"/>
          </w:tcPr>
          <w:p w14:paraId="35FAFCEB" w14:textId="48E22626"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450E94">
              <w:rPr>
                <w:sz w:val="18"/>
                <w:szCs w:val="18"/>
              </w:rPr>
              <w:t>Verification Status:</w:t>
            </w:r>
          </w:p>
        </w:tc>
        <w:tc>
          <w:tcPr>
            <w:tcW w:w="8213" w:type="dxa"/>
            <w:vAlign w:val="center"/>
          </w:tcPr>
          <w:p w14:paraId="26DE54B3"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A642926"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01789E67" w14:textId="2F8B73A4" w:rsidR="002C7351" w:rsidRPr="002C7351" w:rsidRDefault="002C7351">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2C7351">
              <w:rPr>
                <w:sz w:val="18"/>
                <w:szCs w:val="18"/>
                <w:u w:val="single"/>
              </w:rPr>
              <w:t>All N/A</w:t>
            </w:r>
            <w:r w:rsidRPr="002C7351">
              <w:rPr>
                <w:sz w:val="18"/>
                <w:szCs w:val="18"/>
              </w:rPr>
              <w:t xml:space="preserve"> - This entire table is not applicable</w:t>
            </w:r>
          </w:p>
        </w:tc>
      </w:tr>
      <w:tr w:rsidR="002C7351" w:rsidRPr="00B843FA" w14:paraId="04F65F74" w14:textId="77777777" w:rsidTr="00383FC8">
        <w:trPr>
          <w:trHeight w:val="144"/>
          <w:tblHeader/>
        </w:trPr>
        <w:tc>
          <w:tcPr>
            <w:tcW w:w="705" w:type="dxa"/>
          </w:tcPr>
          <w:p w14:paraId="38174421" w14:textId="0F0B74AC"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Pr>
                <w:rFonts w:cstheme="minorHAnsi"/>
                <w:sz w:val="18"/>
                <w:szCs w:val="18"/>
              </w:rPr>
              <w:t>06</w:t>
            </w:r>
          </w:p>
        </w:tc>
        <w:tc>
          <w:tcPr>
            <w:tcW w:w="10275" w:type="dxa"/>
            <w:gridSpan w:val="2"/>
            <w:vAlign w:val="center"/>
          </w:tcPr>
          <w:p w14:paraId="6F9D69F2" w14:textId="1B955B0E"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2C7351" w:rsidRPr="00B843FA" w14:paraId="13419051" w14:textId="77777777" w:rsidTr="00383FC8">
        <w:trPr>
          <w:trHeight w:val="144"/>
          <w:tblHeader/>
        </w:trPr>
        <w:tc>
          <w:tcPr>
            <w:tcW w:w="10980" w:type="dxa"/>
            <w:gridSpan w:val="3"/>
          </w:tcPr>
          <w:p w14:paraId="65268ECF" w14:textId="2AFAA724"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544A4E55" w14:textId="3B79CFA4" w:rsidR="00B843FA" w:rsidRDefault="00B843FA">
      <w:pPr>
        <w:spacing w:after="0" w:line="240" w:lineRule="auto"/>
        <w:rPr>
          <w:rFonts w:asciiTheme="minorHAnsi" w:hAnsiTheme="minorHAnsi" w:cstheme="minorHAnsi"/>
          <w:sz w:val="18"/>
          <w:szCs w:val="18"/>
        </w:rPr>
      </w:pPr>
    </w:p>
    <w:tbl>
      <w:tblPr>
        <w:tblStyle w:val="TableGrid"/>
        <w:tblW w:w="10795" w:type="dxa"/>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2C7351" w:rsidRPr="008D6F63" w14:paraId="3CAFD68B" w14:textId="77777777" w:rsidTr="002C7351">
        <w:tc>
          <w:tcPr>
            <w:tcW w:w="10795" w:type="dxa"/>
            <w:gridSpan w:val="9"/>
          </w:tcPr>
          <w:p w14:paraId="4CCF01E8" w14:textId="77777777" w:rsidR="002C7351" w:rsidRPr="008D6F63" w:rsidRDefault="002C7351" w:rsidP="00DF413D">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5764FB28" w14:textId="77777777" w:rsidR="00C605D1" w:rsidRPr="00C605D1" w:rsidRDefault="00C605D1" w:rsidP="00C605D1">
            <w:pPr>
              <w:spacing w:after="0" w:line="240" w:lineRule="auto"/>
              <w:rPr>
                <w:rFonts w:cstheme="minorHAnsi"/>
                <w:sz w:val="18"/>
                <w:szCs w:val="20"/>
              </w:rPr>
            </w:pPr>
            <w:r w:rsidRPr="00C605D1">
              <w:rPr>
                <w:rFonts w:cstheme="minorHAnsi"/>
                <w:sz w:val="18"/>
                <w:szCs w:val="20"/>
              </w:rPr>
              <w:t>For dwelling units with multiple systems, enter the master bath distance and kitchen distance to the closest water heater, and enter the average of the furthest fixture to each water heater.</w:t>
            </w:r>
          </w:p>
          <w:p w14:paraId="6EC5FE0B" w14:textId="184F4CF9" w:rsidR="002C7351" w:rsidRPr="008D6F63" w:rsidRDefault="00C605D1" w:rsidP="00BB3403">
            <w:pPr>
              <w:spacing w:after="0" w:line="240" w:lineRule="auto"/>
              <w:rPr>
                <w:rFonts w:cstheme="minorHAnsi"/>
                <w:sz w:val="18"/>
                <w:szCs w:val="18"/>
              </w:rPr>
            </w:pPr>
            <w:r w:rsidRPr="00C605D1">
              <w:rPr>
                <w:rFonts w:cstheme="minorHAnsi"/>
                <w:sz w:val="18"/>
                <w:szCs w:val="20"/>
              </w:rPr>
              <w:t>&lt;&lt; Require one row</w:t>
            </w:r>
            <w:r w:rsidR="00BB3403">
              <w:rPr>
                <w:rFonts w:cstheme="minorHAnsi"/>
                <w:sz w:val="18"/>
                <w:szCs w:val="20"/>
              </w:rPr>
              <w:t xml:space="preserve"> of data, reporting the longest distances,</w:t>
            </w:r>
            <w:r w:rsidRPr="00C605D1">
              <w:rPr>
                <w:rFonts w:cstheme="minorHAnsi"/>
                <w:sz w:val="18"/>
                <w:szCs w:val="20"/>
              </w:rPr>
              <w:t xml:space="preserve"> for each dwelling identified in </w:t>
            </w:r>
            <w:r w:rsidR="00BB3403">
              <w:rPr>
                <w:rFonts w:cstheme="minorHAnsi"/>
                <w:sz w:val="18"/>
                <w:szCs w:val="20"/>
              </w:rPr>
              <w:t>Section B. with B11 = Expanded. If no dwelling in B11 = Expanded, then display section header and standard “This section does not apply” message&gt;&gt;</w:t>
            </w:r>
          </w:p>
        </w:tc>
      </w:tr>
      <w:tr w:rsidR="002C7351" w:rsidRPr="00AC2387" w14:paraId="67F446C6" w14:textId="77777777" w:rsidTr="002C7351">
        <w:tc>
          <w:tcPr>
            <w:tcW w:w="980" w:type="dxa"/>
            <w:gridSpan w:val="2"/>
          </w:tcPr>
          <w:p w14:paraId="40C677B9" w14:textId="77777777" w:rsidR="002C7351" w:rsidRDefault="002C7351" w:rsidP="00DF413D">
            <w:pPr>
              <w:spacing w:after="0"/>
              <w:jc w:val="center"/>
              <w:rPr>
                <w:rFonts w:cstheme="minorHAnsi"/>
                <w:sz w:val="20"/>
                <w:szCs w:val="20"/>
              </w:rPr>
            </w:pPr>
            <w:r>
              <w:rPr>
                <w:rFonts w:cstheme="minorHAnsi"/>
                <w:sz w:val="20"/>
                <w:szCs w:val="20"/>
              </w:rPr>
              <w:t>01</w:t>
            </w:r>
          </w:p>
        </w:tc>
        <w:tc>
          <w:tcPr>
            <w:tcW w:w="1445" w:type="dxa"/>
            <w:gridSpan w:val="2"/>
          </w:tcPr>
          <w:p w14:paraId="18EBDD42" w14:textId="77777777" w:rsidR="002C7351" w:rsidRDefault="002C7351" w:rsidP="00DF413D">
            <w:pPr>
              <w:spacing w:after="0"/>
              <w:jc w:val="center"/>
              <w:rPr>
                <w:rFonts w:cstheme="minorHAnsi"/>
                <w:sz w:val="20"/>
                <w:szCs w:val="20"/>
              </w:rPr>
            </w:pPr>
            <w:r>
              <w:rPr>
                <w:rFonts w:cstheme="minorHAnsi"/>
                <w:sz w:val="20"/>
                <w:szCs w:val="20"/>
              </w:rPr>
              <w:t>02</w:t>
            </w:r>
          </w:p>
        </w:tc>
        <w:tc>
          <w:tcPr>
            <w:tcW w:w="1343" w:type="dxa"/>
            <w:vAlign w:val="bottom"/>
          </w:tcPr>
          <w:p w14:paraId="2B93F9C8" w14:textId="77777777" w:rsidR="002C7351" w:rsidRDefault="002C7351" w:rsidP="00DF413D">
            <w:pPr>
              <w:spacing w:after="0"/>
              <w:jc w:val="center"/>
              <w:rPr>
                <w:rFonts w:cstheme="minorHAnsi"/>
                <w:sz w:val="20"/>
                <w:szCs w:val="20"/>
              </w:rPr>
            </w:pPr>
            <w:r>
              <w:rPr>
                <w:rFonts w:cstheme="minorHAnsi"/>
                <w:sz w:val="20"/>
                <w:szCs w:val="20"/>
              </w:rPr>
              <w:t>03</w:t>
            </w:r>
          </w:p>
        </w:tc>
        <w:tc>
          <w:tcPr>
            <w:tcW w:w="1447" w:type="dxa"/>
          </w:tcPr>
          <w:p w14:paraId="66E22819" w14:textId="77777777" w:rsidR="002C7351" w:rsidRDefault="002C7351" w:rsidP="00DF413D">
            <w:pPr>
              <w:spacing w:after="0"/>
              <w:jc w:val="center"/>
              <w:rPr>
                <w:rFonts w:cstheme="minorHAnsi"/>
                <w:sz w:val="20"/>
                <w:szCs w:val="20"/>
              </w:rPr>
            </w:pPr>
            <w:r>
              <w:rPr>
                <w:rFonts w:cstheme="minorHAnsi"/>
                <w:sz w:val="20"/>
                <w:szCs w:val="20"/>
              </w:rPr>
              <w:t>04</w:t>
            </w:r>
          </w:p>
        </w:tc>
        <w:tc>
          <w:tcPr>
            <w:tcW w:w="1620" w:type="dxa"/>
          </w:tcPr>
          <w:p w14:paraId="0D293B00" w14:textId="77777777" w:rsidR="002C7351" w:rsidRDefault="002C7351" w:rsidP="00DF413D">
            <w:pPr>
              <w:spacing w:after="0"/>
              <w:jc w:val="center"/>
              <w:rPr>
                <w:rFonts w:cstheme="minorHAnsi"/>
                <w:sz w:val="20"/>
                <w:szCs w:val="20"/>
              </w:rPr>
            </w:pPr>
            <w:r>
              <w:rPr>
                <w:rFonts w:cstheme="minorHAnsi"/>
                <w:sz w:val="20"/>
                <w:szCs w:val="20"/>
              </w:rPr>
              <w:t>05</w:t>
            </w:r>
          </w:p>
        </w:tc>
        <w:tc>
          <w:tcPr>
            <w:tcW w:w="2610" w:type="dxa"/>
          </w:tcPr>
          <w:p w14:paraId="01C92268" w14:textId="77777777" w:rsidR="002C7351" w:rsidRDefault="002C7351" w:rsidP="00DF413D">
            <w:pPr>
              <w:spacing w:after="0"/>
              <w:jc w:val="center"/>
              <w:rPr>
                <w:rFonts w:cstheme="minorHAnsi"/>
                <w:sz w:val="20"/>
                <w:szCs w:val="20"/>
              </w:rPr>
            </w:pPr>
            <w:r>
              <w:rPr>
                <w:rFonts w:cstheme="minorHAnsi"/>
                <w:sz w:val="20"/>
                <w:szCs w:val="20"/>
              </w:rPr>
              <w:t>06</w:t>
            </w:r>
          </w:p>
        </w:tc>
        <w:tc>
          <w:tcPr>
            <w:tcW w:w="1350" w:type="dxa"/>
          </w:tcPr>
          <w:p w14:paraId="1C399420" w14:textId="77777777" w:rsidR="002C7351" w:rsidRDefault="002C7351" w:rsidP="00DF413D">
            <w:pPr>
              <w:spacing w:after="0"/>
              <w:jc w:val="center"/>
              <w:rPr>
                <w:rFonts w:cstheme="minorHAnsi"/>
                <w:sz w:val="20"/>
                <w:szCs w:val="20"/>
              </w:rPr>
            </w:pPr>
            <w:r>
              <w:rPr>
                <w:rFonts w:cstheme="minorHAnsi"/>
                <w:sz w:val="20"/>
                <w:szCs w:val="20"/>
              </w:rPr>
              <w:t>07</w:t>
            </w:r>
          </w:p>
        </w:tc>
      </w:tr>
      <w:tr w:rsidR="002C7351" w:rsidRPr="00AB4500" w14:paraId="0EE82323" w14:textId="77777777" w:rsidTr="002C7351">
        <w:tc>
          <w:tcPr>
            <w:tcW w:w="980" w:type="dxa"/>
            <w:gridSpan w:val="2"/>
            <w:vAlign w:val="bottom"/>
          </w:tcPr>
          <w:p w14:paraId="214BFEC9" w14:textId="48DE2B9B" w:rsidR="002C7351" w:rsidRPr="00AB4500" w:rsidRDefault="00C605D1" w:rsidP="00DF413D">
            <w:pPr>
              <w:spacing w:after="0" w:line="240" w:lineRule="auto"/>
              <w:jc w:val="center"/>
              <w:rPr>
                <w:rFonts w:cstheme="minorHAnsi"/>
                <w:sz w:val="18"/>
                <w:szCs w:val="20"/>
              </w:rPr>
            </w:pPr>
            <w:r>
              <w:rPr>
                <w:rFonts w:cstheme="minorHAnsi"/>
                <w:sz w:val="18"/>
                <w:szCs w:val="20"/>
              </w:rPr>
              <w:lastRenderedPageBreak/>
              <w:t>Dwelling</w:t>
            </w:r>
            <w:r w:rsidRPr="00AB4500">
              <w:rPr>
                <w:rFonts w:cstheme="minorHAnsi"/>
                <w:sz w:val="18"/>
                <w:szCs w:val="20"/>
              </w:rPr>
              <w:t xml:space="preserve"> </w:t>
            </w:r>
            <w:r w:rsidR="002C7351" w:rsidRPr="00AB4500">
              <w:rPr>
                <w:rFonts w:cstheme="minorHAnsi"/>
                <w:sz w:val="18"/>
                <w:szCs w:val="20"/>
              </w:rPr>
              <w:t>Name</w:t>
            </w:r>
          </w:p>
        </w:tc>
        <w:tc>
          <w:tcPr>
            <w:tcW w:w="1445" w:type="dxa"/>
            <w:gridSpan w:val="2"/>
            <w:vAlign w:val="bottom"/>
          </w:tcPr>
          <w:p w14:paraId="7B7A2B39" w14:textId="77777777" w:rsidR="002C7351" w:rsidRPr="00AB4500" w:rsidRDefault="002C7351" w:rsidP="00DF413D">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18D9317B" w14:textId="77777777" w:rsidR="002C7351" w:rsidRPr="00AB4500" w:rsidRDefault="002C7351" w:rsidP="00DF413D">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5F4BF441" w14:textId="77777777" w:rsidR="002C7351" w:rsidRPr="00AB4500" w:rsidRDefault="002C7351" w:rsidP="00DF413D">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7FE640C5" w14:textId="2E86E7A7" w:rsidR="002C7351" w:rsidRPr="00AB4500" w:rsidRDefault="002C7351" w:rsidP="00DF413D">
            <w:pPr>
              <w:spacing w:after="0" w:line="240" w:lineRule="auto"/>
              <w:jc w:val="center"/>
              <w:rPr>
                <w:sz w:val="18"/>
              </w:rPr>
            </w:pPr>
            <w:r w:rsidRPr="00AB4500">
              <w:rPr>
                <w:rFonts w:cstheme="minorHAnsi"/>
                <w:sz w:val="18"/>
                <w:szCs w:val="20"/>
              </w:rPr>
              <w:t>Furthest Third furthest fixture to Water Heater in feet</w:t>
            </w:r>
            <w:r w:rsidR="00C605D1">
              <w:rPr>
                <w:rFonts w:cstheme="minorHAnsi"/>
                <w:sz w:val="18"/>
                <w:szCs w:val="20"/>
              </w:rPr>
              <w:t xml:space="preserve"> (Avg for multiple water heaters)</w:t>
            </w:r>
          </w:p>
        </w:tc>
        <w:tc>
          <w:tcPr>
            <w:tcW w:w="2610" w:type="dxa"/>
            <w:vAlign w:val="bottom"/>
          </w:tcPr>
          <w:p w14:paraId="3F4FB9A1" w14:textId="77777777" w:rsidR="002C7351" w:rsidRPr="00AB4500" w:rsidRDefault="002C7351" w:rsidP="00DF413D">
            <w:pPr>
              <w:spacing w:after="0" w:line="240" w:lineRule="auto"/>
              <w:jc w:val="center"/>
              <w:rPr>
                <w:sz w:val="18"/>
              </w:rPr>
            </w:pPr>
            <w:r w:rsidRPr="00AB4500">
              <w:rPr>
                <w:rFonts w:cstheme="minorHAnsi"/>
                <w:sz w:val="18"/>
                <w:szCs w:val="20"/>
              </w:rPr>
              <w:t>Weighted Distance</w:t>
            </w:r>
          </w:p>
        </w:tc>
        <w:tc>
          <w:tcPr>
            <w:tcW w:w="1350" w:type="dxa"/>
            <w:vAlign w:val="bottom"/>
          </w:tcPr>
          <w:p w14:paraId="70913D43" w14:textId="77777777" w:rsidR="002C7351" w:rsidRPr="00AB4500" w:rsidRDefault="002C7351" w:rsidP="00DF413D">
            <w:pPr>
              <w:spacing w:after="0" w:line="240" w:lineRule="auto"/>
              <w:jc w:val="center"/>
              <w:rPr>
                <w:sz w:val="18"/>
              </w:rPr>
            </w:pPr>
            <w:r w:rsidRPr="00AB4500">
              <w:rPr>
                <w:rFonts w:cstheme="minorHAnsi"/>
                <w:sz w:val="18"/>
                <w:szCs w:val="20"/>
              </w:rPr>
              <w:t>Qualification Distance</w:t>
            </w:r>
          </w:p>
        </w:tc>
      </w:tr>
      <w:tr w:rsidR="002C7351" w:rsidRPr="00AB4500" w14:paraId="121B0376" w14:textId="77777777" w:rsidTr="002C7351">
        <w:trPr>
          <w:trHeight w:val="305"/>
        </w:trPr>
        <w:tc>
          <w:tcPr>
            <w:tcW w:w="980" w:type="dxa"/>
            <w:gridSpan w:val="2"/>
          </w:tcPr>
          <w:p w14:paraId="7A98A97D" w14:textId="77777777" w:rsidR="002C7351" w:rsidRPr="00AB4500" w:rsidRDefault="002C7351" w:rsidP="00DF413D">
            <w:pPr>
              <w:spacing w:after="0" w:line="240" w:lineRule="auto"/>
              <w:rPr>
                <w:sz w:val="18"/>
                <w:szCs w:val="18"/>
              </w:rPr>
            </w:pPr>
            <w:r w:rsidRPr="00AB4500">
              <w:rPr>
                <w:rFonts w:asciiTheme="minorHAnsi" w:eastAsia="Times New Roman" w:hAnsiTheme="minorHAnsi" w:cstheme="minorHAnsi"/>
                <w:sz w:val="18"/>
                <w:szCs w:val="18"/>
              </w:rPr>
              <w:t>&lt;&lt;Reference value from A01&gt;&gt;</w:t>
            </w:r>
          </w:p>
        </w:tc>
        <w:tc>
          <w:tcPr>
            <w:tcW w:w="1445" w:type="dxa"/>
            <w:gridSpan w:val="2"/>
          </w:tcPr>
          <w:p w14:paraId="4DAB0DF4" w14:textId="77777777" w:rsidR="002C7351" w:rsidRPr="00AB4500" w:rsidRDefault="002C7351" w:rsidP="00DF413D">
            <w:pPr>
              <w:spacing w:after="0" w:line="240" w:lineRule="auto"/>
              <w:rPr>
                <w:sz w:val="18"/>
                <w:szCs w:val="18"/>
              </w:rPr>
            </w:pPr>
            <w:r w:rsidRPr="00AB4500">
              <w:rPr>
                <w:sz w:val="18"/>
                <w:szCs w:val="18"/>
              </w:rPr>
              <w:t xml:space="preserve">&lt;&lt;if performance, then value = NA; </w:t>
            </w:r>
          </w:p>
          <w:p w14:paraId="3643390F" w14:textId="77777777" w:rsidR="002C7351" w:rsidRPr="00AB4500" w:rsidRDefault="002C7351" w:rsidP="00DF413D">
            <w:pPr>
              <w:spacing w:after="0" w:line="240" w:lineRule="auto"/>
              <w:rPr>
                <w:sz w:val="18"/>
                <w:szCs w:val="18"/>
              </w:rPr>
            </w:pPr>
            <w:r w:rsidRPr="00AB4500">
              <w:rPr>
                <w:sz w:val="18"/>
                <w:szCs w:val="18"/>
              </w:rPr>
              <w:t>Else if prescriptive, user select from list: 1, 2, 3&gt;&gt;</w:t>
            </w:r>
          </w:p>
        </w:tc>
        <w:tc>
          <w:tcPr>
            <w:tcW w:w="1343" w:type="dxa"/>
          </w:tcPr>
          <w:p w14:paraId="4BF0D21C"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70B957F5" w14:textId="77777777" w:rsidR="002C7351" w:rsidRPr="00AB4500" w:rsidRDefault="002C7351" w:rsidP="00DF413D">
            <w:pPr>
              <w:spacing w:after="0" w:line="240" w:lineRule="auto"/>
              <w:rPr>
                <w:sz w:val="18"/>
                <w:szCs w:val="18"/>
              </w:rPr>
            </w:pPr>
            <w:r w:rsidRPr="00AB4500">
              <w:rPr>
                <w:sz w:val="18"/>
                <w:szCs w:val="18"/>
              </w:rPr>
              <w:t>Else if prescriptive compliance, user input&gt;&gt;</w:t>
            </w:r>
          </w:p>
        </w:tc>
        <w:tc>
          <w:tcPr>
            <w:tcW w:w="1447" w:type="dxa"/>
          </w:tcPr>
          <w:p w14:paraId="11703F67"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1A3D0D64" w14:textId="77777777" w:rsidR="002C7351" w:rsidRPr="00AB4500" w:rsidRDefault="002C7351" w:rsidP="00DF413D">
            <w:pPr>
              <w:spacing w:after="0" w:line="240" w:lineRule="auto"/>
              <w:rPr>
                <w:sz w:val="18"/>
                <w:szCs w:val="18"/>
              </w:rPr>
            </w:pPr>
            <w:r w:rsidRPr="00AB4500">
              <w:rPr>
                <w:sz w:val="18"/>
                <w:szCs w:val="18"/>
              </w:rPr>
              <w:t>Else if prescriptive compliance, user input&gt;&gt;</w:t>
            </w:r>
          </w:p>
        </w:tc>
        <w:tc>
          <w:tcPr>
            <w:tcW w:w="1620" w:type="dxa"/>
          </w:tcPr>
          <w:p w14:paraId="333766EF"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6F749BBD" w14:textId="77777777" w:rsidR="002C7351" w:rsidRPr="00AB4500" w:rsidRDefault="002C7351" w:rsidP="00DF413D">
            <w:pPr>
              <w:spacing w:after="0" w:line="240" w:lineRule="auto"/>
              <w:rPr>
                <w:sz w:val="18"/>
                <w:szCs w:val="18"/>
              </w:rPr>
            </w:pPr>
            <w:r w:rsidRPr="00AB4500">
              <w:rPr>
                <w:sz w:val="18"/>
                <w:szCs w:val="18"/>
              </w:rPr>
              <w:t>Else if prescriptive compliance, user input&gt;&gt;</w:t>
            </w:r>
          </w:p>
        </w:tc>
        <w:tc>
          <w:tcPr>
            <w:tcW w:w="2610" w:type="dxa"/>
          </w:tcPr>
          <w:p w14:paraId="67879559"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5779628E" w14:textId="6EA94827" w:rsidR="002C7351" w:rsidRPr="00AB4500" w:rsidRDefault="002C7351" w:rsidP="00DF413D">
            <w:pPr>
              <w:spacing w:after="0" w:line="240" w:lineRule="auto"/>
              <w:rPr>
                <w:sz w:val="18"/>
                <w:szCs w:val="18"/>
              </w:rPr>
            </w:pPr>
            <w:r w:rsidRPr="00AB4500">
              <w:rPr>
                <w:sz w:val="18"/>
                <w:szCs w:val="18"/>
              </w:rPr>
              <w:t>else if prescriptive and A</w:t>
            </w:r>
            <w:r w:rsidR="00211E93">
              <w:rPr>
                <w:sz w:val="18"/>
                <w:szCs w:val="18"/>
              </w:rPr>
              <w:t>10</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(G03*0.4)</w:t>
            </w:r>
            <w:r w:rsidR="009403AC" w:rsidRPr="00AB4500" w:rsidDel="009403AC">
              <w:rPr>
                <w:sz w:val="18"/>
                <w:szCs w:val="18"/>
              </w:rPr>
              <w:t xml:space="preserve"> </w:t>
            </w:r>
            <w:r w:rsidR="009403AC">
              <w:rPr>
                <w:sz w:val="18"/>
                <w:szCs w:val="18"/>
              </w:rPr>
              <w:t>+</w:t>
            </w:r>
            <w:r w:rsidRPr="00AB4500">
              <w:rPr>
                <w:sz w:val="18"/>
                <w:szCs w:val="18"/>
              </w:rPr>
              <w:t>(G04*0.4)</w:t>
            </w:r>
            <w:r w:rsidR="009403AC" w:rsidRPr="00AB4500" w:rsidDel="009403AC">
              <w:rPr>
                <w:sz w:val="18"/>
                <w:szCs w:val="18"/>
              </w:rPr>
              <w:t xml:space="preserve"> </w:t>
            </w:r>
            <w:r w:rsidR="009403AC">
              <w:rPr>
                <w:sz w:val="18"/>
                <w:szCs w:val="18"/>
              </w:rPr>
              <w:t>+</w:t>
            </w:r>
            <w:r w:rsidRPr="00AB4500">
              <w:rPr>
                <w:sz w:val="18"/>
                <w:szCs w:val="18"/>
              </w:rPr>
              <w:t>( G05*0.2);</w:t>
            </w:r>
          </w:p>
          <w:p w14:paraId="66C6B8A7" w14:textId="6F41E5EB" w:rsidR="002C7351" w:rsidRPr="00AB4500" w:rsidRDefault="002C7351" w:rsidP="00DF413D">
            <w:pPr>
              <w:spacing w:after="0" w:line="240" w:lineRule="auto"/>
              <w:rPr>
                <w:sz w:val="18"/>
                <w:szCs w:val="18"/>
              </w:rPr>
            </w:pPr>
            <w:r w:rsidRPr="00AB4500">
              <w:rPr>
                <w:sz w:val="18"/>
                <w:szCs w:val="18"/>
              </w:rPr>
              <w:t>else if A</w:t>
            </w:r>
            <w:r w:rsidR="00211E93">
              <w:rPr>
                <w:sz w:val="18"/>
                <w:szCs w:val="18"/>
              </w:rPr>
              <w:t>10</w:t>
            </w:r>
            <w:r w:rsidRPr="00AB4500">
              <w:rPr>
                <w:sz w:val="18"/>
                <w:szCs w:val="18"/>
              </w:rPr>
              <w:t xml:space="preserve"> = </w:t>
            </w:r>
            <w:r w:rsidRPr="00AB4500">
              <w:rPr>
                <w:rFonts w:cstheme="minorHAnsi"/>
                <w:sz w:val="18"/>
                <w:szCs w:val="18"/>
              </w:rPr>
              <w:t>Demand Recirculation Manual Control, then value = G05&gt;&gt;</w:t>
            </w:r>
          </w:p>
        </w:tc>
        <w:tc>
          <w:tcPr>
            <w:tcW w:w="1350" w:type="dxa"/>
          </w:tcPr>
          <w:p w14:paraId="70A6BB0D" w14:textId="77777777" w:rsidR="002C7351" w:rsidRDefault="002C7351" w:rsidP="00DF413D">
            <w:pPr>
              <w:spacing w:after="0" w:line="240" w:lineRule="auto"/>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4762E080" w14:textId="77777777" w:rsidR="002C7351" w:rsidRDefault="002C7351" w:rsidP="00DF413D">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374B753A" w14:textId="77777777" w:rsidR="002C7351" w:rsidRPr="00E303B7" w:rsidRDefault="002C7351" w:rsidP="00DF413D">
            <w:pPr>
              <w:spacing w:after="0" w:line="240" w:lineRule="auto"/>
              <w:rPr>
                <w:sz w:val="18"/>
                <w:szCs w:val="18"/>
              </w:rPr>
            </w:pPr>
            <w:r>
              <w:rPr>
                <w:sz w:val="18"/>
                <w:szCs w:val="18"/>
              </w:rPr>
              <w:t>(</w:t>
            </w:r>
            <w:r w:rsidRPr="00CB5461">
              <w:rPr>
                <w:sz w:val="18"/>
                <w:szCs w:val="18"/>
              </w:rPr>
              <w:t>(a+b *CFA)/n</w:t>
            </w:r>
            <w:r>
              <w:rPr>
                <w:sz w:val="18"/>
                <w:szCs w:val="18"/>
              </w:rPr>
              <w:t>) &gt;&gt;</w:t>
            </w:r>
          </w:p>
          <w:p w14:paraId="64DD0D08" w14:textId="77777777" w:rsidR="002C7351" w:rsidRPr="00AB4500" w:rsidRDefault="002C7351" w:rsidP="00DF413D">
            <w:pPr>
              <w:spacing w:after="0"/>
              <w:rPr>
                <w:i/>
                <w:sz w:val="18"/>
                <w:szCs w:val="18"/>
              </w:rPr>
            </w:pPr>
            <w:r w:rsidRPr="00AB4500">
              <w:rPr>
                <w:i/>
                <w:sz w:val="18"/>
                <w:szCs w:val="18"/>
              </w:rPr>
              <w:t>Where:</w:t>
            </w:r>
          </w:p>
          <w:p w14:paraId="0F49D961" w14:textId="77777777" w:rsidR="002C7351" w:rsidRPr="00AB4500" w:rsidRDefault="002C7351" w:rsidP="00DF413D">
            <w:pPr>
              <w:spacing w:after="0" w:line="240" w:lineRule="auto"/>
              <w:rPr>
                <w:i/>
                <w:sz w:val="18"/>
                <w:szCs w:val="18"/>
              </w:rPr>
            </w:pPr>
            <w:r w:rsidRPr="00AB4500">
              <w:rPr>
                <w:i/>
                <w:sz w:val="18"/>
                <w:szCs w:val="18"/>
              </w:rPr>
              <w:t>a, b = Qualification distance coefficients from Table 4.4.6-2 below,</w:t>
            </w:r>
          </w:p>
          <w:p w14:paraId="1F25202D" w14:textId="77777777" w:rsidR="002C7351" w:rsidRPr="00AB4500" w:rsidRDefault="002C7351" w:rsidP="00DF413D">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E503231" w14:textId="4E1E5BFC" w:rsidR="002C7351" w:rsidRPr="00AB4500" w:rsidRDefault="002C7351" w:rsidP="00DF413D">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211E93">
              <w:rPr>
                <w:i/>
                <w:sz w:val="18"/>
                <w:szCs w:val="18"/>
              </w:rPr>
              <w:t>5</w:t>
            </w:r>
            <w:r>
              <w:rPr>
                <w:i/>
                <w:sz w:val="18"/>
                <w:szCs w:val="18"/>
              </w:rPr>
              <w:t xml:space="preserve"> </w:t>
            </w:r>
            <w:r w:rsidRPr="00AB4500">
              <w:rPr>
                <w:i/>
                <w:sz w:val="18"/>
                <w:szCs w:val="18"/>
              </w:rPr>
              <w:t>(unitless).</w:t>
            </w:r>
          </w:p>
          <w:p w14:paraId="15A26575" w14:textId="77777777" w:rsidR="002C7351" w:rsidRPr="00AB4500" w:rsidRDefault="002C7351" w:rsidP="00DF413D">
            <w:pPr>
              <w:spacing w:after="0" w:line="240" w:lineRule="auto"/>
              <w:rPr>
                <w:sz w:val="18"/>
                <w:szCs w:val="18"/>
              </w:rPr>
            </w:pPr>
            <w:r w:rsidRPr="00AB4500">
              <w:rPr>
                <w:rFonts w:cstheme="minorHAnsi"/>
                <w:sz w:val="18"/>
                <w:szCs w:val="18"/>
                <w:highlight w:val="yellow"/>
              </w:rPr>
              <w:t xml:space="preserve"> </w:t>
            </w:r>
          </w:p>
        </w:tc>
      </w:tr>
      <w:tr w:rsidR="002C7351" w:rsidRPr="00D37C06" w14:paraId="5E0DE1A0" w14:textId="77777777" w:rsidTr="002C7351">
        <w:tc>
          <w:tcPr>
            <w:tcW w:w="980" w:type="dxa"/>
            <w:gridSpan w:val="2"/>
            <w:tcBorders>
              <w:bottom w:val="single" w:sz="4" w:space="0" w:color="000000"/>
            </w:tcBorders>
          </w:tcPr>
          <w:p w14:paraId="3160840F" w14:textId="77777777" w:rsidR="002C7351" w:rsidRPr="00D37C06" w:rsidRDefault="002C7351" w:rsidP="00DF413D">
            <w:pPr>
              <w:spacing w:after="0"/>
              <w:rPr>
                <w:sz w:val="20"/>
                <w:szCs w:val="20"/>
              </w:rPr>
            </w:pPr>
          </w:p>
        </w:tc>
        <w:tc>
          <w:tcPr>
            <w:tcW w:w="1445" w:type="dxa"/>
            <w:gridSpan w:val="2"/>
            <w:tcBorders>
              <w:bottom w:val="single" w:sz="4" w:space="0" w:color="000000"/>
            </w:tcBorders>
          </w:tcPr>
          <w:p w14:paraId="5EB70425" w14:textId="77777777" w:rsidR="002C7351" w:rsidRPr="00D37C06" w:rsidRDefault="002C7351" w:rsidP="00DF413D">
            <w:pPr>
              <w:spacing w:after="0"/>
              <w:rPr>
                <w:sz w:val="20"/>
                <w:szCs w:val="20"/>
              </w:rPr>
            </w:pPr>
          </w:p>
        </w:tc>
        <w:tc>
          <w:tcPr>
            <w:tcW w:w="1343" w:type="dxa"/>
            <w:tcBorders>
              <w:bottom w:val="single" w:sz="4" w:space="0" w:color="000000"/>
            </w:tcBorders>
          </w:tcPr>
          <w:p w14:paraId="2E26F155" w14:textId="77777777" w:rsidR="002C7351" w:rsidRPr="00D37C06" w:rsidRDefault="002C7351" w:rsidP="00DF413D">
            <w:pPr>
              <w:spacing w:after="0"/>
              <w:rPr>
                <w:sz w:val="20"/>
                <w:szCs w:val="20"/>
              </w:rPr>
            </w:pPr>
          </w:p>
        </w:tc>
        <w:tc>
          <w:tcPr>
            <w:tcW w:w="1447" w:type="dxa"/>
            <w:tcBorders>
              <w:bottom w:val="single" w:sz="4" w:space="0" w:color="000000"/>
            </w:tcBorders>
          </w:tcPr>
          <w:p w14:paraId="27052751" w14:textId="77777777" w:rsidR="002C7351" w:rsidRPr="00D37C06" w:rsidRDefault="002C7351" w:rsidP="00DF413D">
            <w:pPr>
              <w:spacing w:after="0"/>
              <w:rPr>
                <w:sz w:val="20"/>
                <w:szCs w:val="20"/>
              </w:rPr>
            </w:pPr>
          </w:p>
        </w:tc>
        <w:tc>
          <w:tcPr>
            <w:tcW w:w="1620" w:type="dxa"/>
            <w:tcBorders>
              <w:bottom w:val="single" w:sz="4" w:space="0" w:color="000000"/>
            </w:tcBorders>
          </w:tcPr>
          <w:p w14:paraId="0BC21550" w14:textId="77777777" w:rsidR="002C7351" w:rsidRPr="00D37C06" w:rsidRDefault="002C7351" w:rsidP="00DF413D">
            <w:pPr>
              <w:spacing w:after="0"/>
              <w:rPr>
                <w:sz w:val="20"/>
                <w:szCs w:val="20"/>
              </w:rPr>
            </w:pPr>
          </w:p>
        </w:tc>
        <w:tc>
          <w:tcPr>
            <w:tcW w:w="2610" w:type="dxa"/>
            <w:tcBorders>
              <w:bottom w:val="single" w:sz="4" w:space="0" w:color="000000"/>
            </w:tcBorders>
          </w:tcPr>
          <w:p w14:paraId="2FB84B19" w14:textId="77777777" w:rsidR="002C7351" w:rsidRPr="00D37C06" w:rsidRDefault="002C7351" w:rsidP="00DF413D">
            <w:pPr>
              <w:spacing w:after="0"/>
              <w:rPr>
                <w:sz w:val="20"/>
                <w:szCs w:val="20"/>
              </w:rPr>
            </w:pPr>
          </w:p>
        </w:tc>
        <w:tc>
          <w:tcPr>
            <w:tcW w:w="1350" w:type="dxa"/>
            <w:tcBorders>
              <w:bottom w:val="single" w:sz="4" w:space="0" w:color="000000"/>
            </w:tcBorders>
          </w:tcPr>
          <w:p w14:paraId="4C25B7ED" w14:textId="77777777" w:rsidR="002C7351" w:rsidRPr="00D37C06" w:rsidRDefault="002C7351" w:rsidP="00DF413D">
            <w:pPr>
              <w:spacing w:after="0"/>
              <w:rPr>
                <w:sz w:val="20"/>
                <w:szCs w:val="20"/>
              </w:rPr>
            </w:pPr>
          </w:p>
        </w:tc>
      </w:tr>
      <w:tr w:rsidR="002C7351" w14:paraId="0A524FD0" w14:textId="77777777" w:rsidTr="002C7351">
        <w:trPr>
          <w:trHeight w:val="291"/>
        </w:trPr>
        <w:tc>
          <w:tcPr>
            <w:tcW w:w="445" w:type="dxa"/>
            <w:tcBorders>
              <w:top w:val="single" w:sz="4" w:space="0" w:color="auto"/>
            </w:tcBorders>
          </w:tcPr>
          <w:p w14:paraId="5595B1DB" w14:textId="77777777" w:rsidR="002C7351" w:rsidRPr="00AC2387" w:rsidRDefault="002C7351" w:rsidP="00DF413D">
            <w:pPr>
              <w:spacing w:after="0"/>
              <w:rPr>
                <w:rFonts w:cstheme="minorHAnsi"/>
                <w:b/>
                <w:sz w:val="20"/>
                <w:szCs w:val="20"/>
              </w:rPr>
            </w:pPr>
            <w:r>
              <w:rPr>
                <w:rFonts w:cstheme="minorHAnsi"/>
                <w:sz w:val="20"/>
                <w:szCs w:val="18"/>
              </w:rPr>
              <w:t>08</w:t>
            </w:r>
          </w:p>
        </w:tc>
        <w:tc>
          <w:tcPr>
            <w:tcW w:w="10350" w:type="dxa"/>
            <w:gridSpan w:val="8"/>
            <w:tcBorders>
              <w:top w:val="single" w:sz="4" w:space="0" w:color="auto"/>
            </w:tcBorders>
          </w:tcPr>
          <w:p w14:paraId="6AD50CA0" w14:textId="77777777" w:rsidR="002C7351" w:rsidRPr="00AC2387" w:rsidRDefault="002C7351" w:rsidP="00DF413D">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2C7351" w14:paraId="55874999" w14:textId="77777777" w:rsidTr="002C7351">
        <w:trPr>
          <w:trHeight w:val="288"/>
        </w:trPr>
        <w:tc>
          <w:tcPr>
            <w:tcW w:w="445" w:type="dxa"/>
          </w:tcPr>
          <w:p w14:paraId="12CC9171" w14:textId="77777777" w:rsidR="002C7351" w:rsidRPr="00AC2387" w:rsidRDefault="002C7351" w:rsidP="00DF413D">
            <w:pPr>
              <w:spacing w:after="0"/>
              <w:rPr>
                <w:rFonts w:cstheme="minorHAnsi"/>
                <w:b/>
                <w:sz w:val="20"/>
                <w:szCs w:val="20"/>
              </w:rPr>
            </w:pPr>
            <w:r>
              <w:rPr>
                <w:rFonts w:cstheme="minorHAnsi"/>
                <w:sz w:val="20"/>
                <w:szCs w:val="18"/>
              </w:rPr>
              <w:t>09</w:t>
            </w:r>
          </w:p>
        </w:tc>
        <w:tc>
          <w:tcPr>
            <w:tcW w:w="10350" w:type="dxa"/>
            <w:gridSpan w:val="8"/>
          </w:tcPr>
          <w:p w14:paraId="4CF45C57" w14:textId="77777777" w:rsidR="002C7351" w:rsidRPr="00AC2387" w:rsidRDefault="002C7351" w:rsidP="00DF413D">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2C7351" w14:paraId="09986904" w14:textId="77777777" w:rsidTr="002C7351">
        <w:trPr>
          <w:trHeight w:val="288"/>
        </w:trPr>
        <w:tc>
          <w:tcPr>
            <w:tcW w:w="445" w:type="dxa"/>
          </w:tcPr>
          <w:p w14:paraId="421F642C" w14:textId="77777777" w:rsidR="002C7351" w:rsidRPr="00AC2387" w:rsidRDefault="002C7351" w:rsidP="00DF413D">
            <w:pPr>
              <w:spacing w:after="0"/>
              <w:rPr>
                <w:rFonts w:cstheme="minorHAnsi"/>
                <w:b/>
                <w:sz w:val="20"/>
                <w:szCs w:val="20"/>
              </w:rPr>
            </w:pPr>
            <w:r>
              <w:rPr>
                <w:rFonts w:cstheme="minorHAnsi"/>
                <w:sz w:val="20"/>
                <w:szCs w:val="18"/>
              </w:rPr>
              <w:t>10</w:t>
            </w:r>
          </w:p>
        </w:tc>
        <w:tc>
          <w:tcPr>
            <w:tcW w:w="10350" w:type="dxa"/>
            <w:gridSpan w:val="8"/>
          </w:tcPr>
          <w:p w14:paraId="4952D3E9" w14:textId="77777777" w:rsidR="002C7351" w:rsidRPr="00AC2387" w:rsidRDefault="002C7351" w:rsidP="00DF413D">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2C7351" w14:paraId="147DDE55" w14:textId="77777777" w:rsidTr="002C7351">
        <w:trPr>
          <w:trHeight w:val="288"/>
        </w:trPr>
        <w:tc>
          <w:tcPr>
            <w:tcW w:w="445" w:type="dxa"/>
          </w:tcPr>
          <w:p w14:paraId="370169FD" w14:textId="77777777" w:rsidR="002C7351" w:rsidRPr="00AC2387" w:rsidRDefault="002C7351" w:rsidP="00DF413D">
            <w:pPr>
              <w:spacing w:after="0"/>
              <w:rPr>
                <w:rFonts w:cstheme="minorHAnsi"/>
                <w:b/>
                <w:sz w:val="20"/>
                <w:szCs w:val="20"/>
              </w:rPr>
            </w:pPr>
            <w:r>
              <w:rPr>
                <w:rFonts w:cstheme="minorHAnsi"/>
                <w:sz w:val="20"/>
                <w:szCs w:val="18"/>
              </w:rPr>
              <w:t>11</w:t>
            </w:r>
          </w:p>
        </w:tc>
        <w:tc>
          <w:tcPr>
            <w:tcW w:w="10350" w:type="dxa"/>
            <w:gridSpan w:val="8"/>
          </w:tcPr>
          <w:p w14:paraId="4C4BD6D7" w14:textId="77777777" w:rsidR="002C7351" w:rsidRPr="00AC2387" w:rsidRDefault="002C7351" w:rsidP="00DF413D">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2C7351" w14:paraId="6B730C06" w14:textId="77777777" w:rsidTr="00383FC8">
        <w:tc>
          <w:tcPr>
            <w:tcW w:w="445" w:type="dxa"/>
            <w:vAlign w:val="center"/>
          </w:tcPr>
          <w:p w14:paraId="38418BF4" w14:textId="2CAA0F1A" w:rsidR="002C7351" w:rsidRPr="00236F4B" w:rsidRDefault="0056485C" w:rsidP="002C7351">
            <w:pPr>
              <w:spacing w:after="0"/>
              <w:rPr>
                <w:rFonts w:cstheme="minorHAnsi"/>
                <w:b/>
                <w:sz w:val="18"/>
                <w:szCs w:val="20"/>
              </w:rPr>
            </w:pPr>
            <w:r>
              <w:rPr>
                <w:rFonts w:cstheme="minorHAnsi"/>
                <w:sz w:val="18"/>
                <w:szCs w:val="18"/>
              </w:rPr>
              <w:t>12</w:t>
            </w:r>
          </w:p>
        </w:tc>
        <w:tc>
          <w:tcPr>
            <w:tcW w:w="1800" w:type="dxa"/>
            <w:gridSpan w:val="2"/>
            <w:vAlign w:val="center"/>
          </w:tcPr>
          <w:p w14:paraId="45A2DFD0" w14:textId="56AA1843" w:rsidR="002C7351" w:rsidRPr="00236F4B" w:rsidRDefault="002C7351" w:rsidP="002C7351">
            <w:pPr>
              <w:spacing w:after="0"/>
              <w:rPr>
                <w:rFonts w:cstheme="minorHAnsi"/>
                <w:b/>
                <w:sz w:val="18"/>
                <w:szCs w:val="20"/>
              </w:rPr>
            </w:pPr>
            <w:r w:rsidRPr="00450E94">
              <w:rPr>
                <w:sz w:val="18"/>
                <w:szCs w:val="18"/>
              </w:rPr>
              <w:t>Verification Status:</w:t>
            </w:r>
          </w:p>
        </w:tc>
        <w:tc>
          <w:tcPr>
            <w:tcW w:w="8550" w:type="dxa"/>
            <w:gridSpan w:val="6"/>
            <w:vAlign w:val="center"/>
          </w:tcPr>
          <w:p w14:paraId="5671A877"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6158CD2C"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6DDF0FD" w14:textId="26C3F910" w:rsidR="002C7351" w:rsidRPr="0056485C" w:rsidRDefault="002C7351">
            <w:pPr>
              <w:pStyle w:val="ListParagraph"/>
              <w:numPr>
                <w:ilvl w:val="0"/>
                <w:numId w:val="48"/>
              </w:numPr>
              <w:spacing w:after="0"/>
              <w:rPr>
                <w:rFonts w:cstheme="minorHAnsi"/>
                <w:b/>
                <w:sz w:val="18"/>
                <w:szCs w:val="20"/>
              </w:rPr>
            </w:pPr>
            <w:r w:rsidRPr="0056485C">
              <w:rPr>
                <w:sz w:val="18"/>
                <w:szCs w:val="18"/>
                <w:u w:val="single"/>
              </w:rPr>
              <w:t>All N/A</w:t>
            </w:r>
            <w:r w:rsidRPr="0056485C">
              <w:rPr>
                <w:sz w:val="18"/>
                <w:szCs w:val="18"/>
              </w:rPr>
              <w:t xml:space="preserve"> - This entire table is not applicable</w:t>
            </w:r>
          </w:p>
        </w:tc>
      </w:tr>
      <w:tr w:rsidR="002C7351" w14:paraId="5E1880F9" w14:textId="77777777" w:rsidTr="00383FC8">
        <w:tc>
          <w:tcPr>
            <w:tcW w:w="445" w:type="dxa"/>
          </w:tcPr>
          <w:p w14:paraId="588E00DE" w14:textId="69D41CAF" w:rsidR="002C7351" w:rsidRPr="00236F4B" w:rsidRDefault="0056485C" w:rsidP="002C7351">
            <w:pPr>
              <w:spacing w:after="0"/>
              <w:rPr>
                <w:rFonts w:cstheme="minorHAnsi"/>
                <w:b/>
                <w:sz w:val="18"/>
                <w:szCs w:val="20"/>
              </w:rPr>
            </w:pPr>
            <w:r>
              <w:rPr>
                <w:rFonts w:cstheme="minorHAnsi"/>
                <w:sz w:val="18"/>
                <w:szCs w:val="18"/>
              </w:rPr>
              <w:t>13</w:t>
            </w:r>
          </w:p>
        </w:tc>
        <w:tc>
          <w:tcPr>
            <w:tcW w:w="10350" w:type="dxa"/>
            <w:gridSpan w:val="8"/>
            <w:vAlign w:val="center"/>
          </w:tcPr>
          <w:p w14:paraId="6ECD8948" w14:textId="14B54AC5" w:rsidR="002C7351" w:rsidRPr="00236F4B" w:rsidRDefault="002C7351" w:rsidP="002C7351">
            <w:pPr>
              <w:spacing w:after="0"/>
              <w:rPr>
                <w:rFonts w:cstheme="minorHAnsi"/>
                <w:b/>
                <w:sz w:val="18"/>
                <w:szCs w:val="20"/>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2C7351" w14:paraId="5D5F7A31" w14:textId="77777777" w:rsidTr="002C7351">
        <w:tc>
          <w:tcPr>
            <w:tcW w:w="10795" w:type="dxa"/>
            <w:gridSpan w:val="9"/>
          </w:tcPr>
          <w:p w14:paraId="76E57FA9" w14:textId="0A023040" w:rsidR="002C7351" w:rsidRPr="00236F4B" w:rsidRDefault="002C7351" w:rsidP="002C7351">
            <w:pPr>
              <w:spacing w:after="0"/>
              <w:rPr>
                <w:rFonts w:cstheme="minorHAnsi"/>
                <w:b/>
                <w:sz w:val="18"/>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B1F9674" w14:textId="77162817" w:rsidR="00B843FA" w:rsidRDefault="00B843FA">
      <w:pPr>
        <w:spacing w:after="0" w:line="240" w:lineRule="auto"/>
        <w:rPr>
          <w:rFonts w:asciiTheme="minorHAnsi" w:hAnsiTheme="minorHAnsi" w:cstheme="minorHAnsi"/>
          <w:sz w:val="18"/>
          <w:szCs w:val="18"/>
        </w:rPr>
      </w:pPr>
    </w:p>
    <w:tbl>
      <w:tblPr>
        <w:tblStyle w:val="TableGrid"/>
        <w:tblW w:w="10795" w:type="dxa"/>
        <w:jc w:val="center"/>
        <w:tblLayout w:type="fixed"/>
        <w:tblLook w:val="04A0" w:firstRow="1" w:lastRow="0" w:firstColumn="1" w:lastColumn="0" w:noHBand="0" w:noVBand="1"/>
      </w:tblPr>
      <w:tblGrid>
        <w:gridCol w:w="980"/>
        <w:gridCol w:w="1445"/>
        <w:gridCol w:w="1343"/>
        <w:gridCol w:w="1447"/>
        <w:gridCol w:w="1620"/>
        <w:gridCol w:w="2610"/>
        <w:gridCol w:w="1350"/>
      </w:tblGrid>
      <w:tr w:rsidR="002C7351" w:rsidRPr="00352318" w14:paraId="39DC3B93" w14:textId="77777777" w:rsidTr="00383FC8">
        <w:trPr>
          <w:trHeight w:val="530"/>
          <w:jc w:val="center"/>
        </w:trPr>
        <w:tc>
          <w:tcPr>
            <w:tcW w:w="10795" w:type="dxa"/>
            <w:gridSpan w:val="7"/>
          </w:tcPr>
          <w:p w14:paraId="30D4322D" w14:textId="77777777" w:rsidR="002C7351" w:rsidRPr="00352318" w:rsidRDefault="002C7351" w:rsidP="00DF413D">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16AA071F" w14:textId="77777777" w:rsidR="00C605D1" w:rsidRPr="00C605D1" w:rsidRDefault="00C605D1" w:rsidP="00C605D1">
            <w:pPr>
              <w:spacing w:after="0" w:line="240" w:lineRule="auto"/>
              <w:rPr>
                <w:rFonts w:cstheme="minorHAnsi"/>
                <w:sz w:val="18"/>
                <w:szCs w:val="20"/>
              </w:rPr>
            </w:pPr>
            <w:r w:rsidRPr="00C605D1">
              <w:rPr>
                <w:rFonts w:cstheme="minorHAnsi"/>
                <w:sz w:val="18"/>
                <w:szCs w:val="20"/>
              </w:rPr>
              <w:t>For dwelling units with multiple systems, enter the master bath distance and kitchen distance to the closest water heater, and enter the average of the furthest fixture to each water heater.</w:t>
            </w:r>
          </w:p>
          <w:p w14:paraId="25F16C80" w14:textId="2EF990AB" w:rsidR="002C7351" w:rsidRPr="00352318" w:rsidRDefault="00C605D1" w:rsidP="00BB3403">
            <w:pPr>
              <w:spacing w:after="0" w:line="240" w:lineRule="auto"/>
              <w:rPr>
                <w:rFonts w:asciiTheme="minorHAnsi" w:hAnsiTheme="minorHAnsi" w:cstheme="minorHAnsi"/>
                <w:sz w:val="18"/>
                <w:szCs w:val="18"/>
              </w:rPr>
            </w:pPr>
            <w:r w:rsidRPr="00C605D1">
              <w:rPr>
                <w:rFonts w:cstheme="minorHAnsi"/>
                <w:sz w:val="18"/>
                <w:szCs w:val="20"/>
              </w:rPr>
              <w:t>&lt;&lt; Require one row</w:t>
            </w:r>
            <w:r w:rsidR="00BB3403">
              <w:rPr>
                <w:rFonts w:cstheme="minorHAnsi"/>
                <w:sz w:val="18"/>
                <w:szCs w:val="20"/>
              </w:rPr>
              <w:t xml:space="preserve"> of data, reporting the longest distances,</w:t>
            </w:r>
            <w:r w:rsidRPr="00C605D1">
              <w:rPr>
                <w:rFonts w:cstheme="minorHAnsi"/>
                <w:sz w:val="18"/>
                <w:szCs w:val="20"/>
              </w:rPr>
              <w:t xml:space="preserve"> for each dwelling identified in </w:t>
            </w:r>
            <w:r w:rsidR="00BB3403">
              <w:rPr>
                <w:rFonts w:cstheme="minorHAnsi"/>
                <w:sz w:val="18"/>
                <w:szCs w:val="20"/>
              </w:rPr>
              <w:t>Section B. with B11 = Basic. If no dwelling in B11 = Basic, then display section header and standard “This section does not apply” message&gt;&gt;</w:t>
            </w:r>
          </w:p>
        </w:tc>
      </w:tr>
      <w:tr w:rsidR="002C7351" w:rsidRPr="00352318" w14:paraId="5A9DC133" w14:textId="77777777" w:rsidTr="00383FC8">
        <w:trPr>
          <w:jc w:val="center"/>
        </w:trPr>
        <w:tc>
          <w:tcPr>
            <w:tcW w:w="980" w:type="dxa"/>
            <w:vAlign w:val="center"/>
          </w:tcPr>
          <w:p w14:paraId="50E63E68"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2BF50AFA"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72B2E193"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5384AC8D"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23DC89A5"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5E995269"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3AFB6D52"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2C7351" w:rsidRPr="00352318" w14:paraId="744E8528" w14:textId="77777777" w:rsidTr="00383FC8">
        <w:trPr>
          <w:jc w:val="center"/>
        </w:trPr>
        <w:tc>
          <w:tcPr>
            <w:tcW w:w="980" w:type="dxa"/>
            <w:vAlign w:val="bottom"/>
          </w:tcPr>
          <w:p w14:paraId="71099645" w14:textId="4F8D1207" w:rsidR="002C7351" w:rsidRPr="00352318" w:rsidRDefault="00C605D1" w:rsidP="00DF413D">
            <w:pPr>
              <w:spacing w:after="0" w:line="240" w:lineRule="auto"/>
              <w:rPr>
                <w:rFonts w:asciiTheme="minorHAnsi" w:hAnsiTheme="minorHAnsi" w:cstheme="minorHAnsi"/>
                <w:sz w:val="18"/>
                <w:szCs w:val="18"/>
              </w:rPr>
            </w:pPr>
            <w:r>
              <w:rPr>
                <w:rFonts w:asciiTheme="minorHAnsi" w:hAnsiTheme="minorHAnsi" w:cstheme="minorHAnsi"/>
                <w:sz w:val="18"/>
                <w:szCs w:val="18"/>
              </w:rPr>
              <w:t>Dwelling</w:t>
            </w:r>
            <w:r w:rsidRPr="00352318">
              <w:rPr>
                <w:rFonts w:asciiTheme="minorHAnsi" w:hAnsiTheme="minorHAnsi" w:cstheme="minorHAnsi"/>
                <w:sz w:val="18"/>
                <w:szCs w:val="18"/>
              </w:rPr>
              <w:t xml:space="preserve"> </w:t>
            </w:r>
            <w:r w:rsidR="002C7351" w:rsidRPr="00352318">
              <w:rPr>
                <w:rFonts w:asciiTheme="minorHAnsi" w:hAnsiTheme="minorHAnsi" w:cstheme="minorHAnsi"/>
                <w:sz w:val="18"/>
                <w:szCs w:val="18"/>
              </w:rPr>
              <w:t>Name</w:t>
            </w:r>
          </w:p>
        </w:tc>
        <w:tc>
          <w:tcPr>
            <w:tcW w:w="1445" w:type="dxa"/>
            <w:vAlign w:val="bottom"/>
          </w:tcPr>
          <w:p w14:paraId="17D6BF9E"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2481CF44"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Master Bath distance of </w:t>
            </w:r>
            <w:r w:rsidRPr="00352318">
              <w:rPr>
                <w:rFonts w:asciiTheme="minorHAnsi" w:hAnsiTheme="minorHAnsi" w:cstheme="minorHAnsi"/>
                <w:sz w:val="18"/>
                <w:szCs w:val="18"/>
              </w:rPr>
              <w:lastRenderedPageBreak/>
              <w:t>furthest fixture to Water Heater in feet</w:t>
            </w:r>
          </w:p>
        </w:tc>
        <w:tc>
          <w:tcPr>
            <w:tcW w:w="1447" w:type="dxa"/>
            <w:vAlign w:val="bottom"/>
          </w:tcPr>
          <w:p w14:paraId="22F92664"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lastRenderedPageBreak/>
              <w:t xml:space="preserve">Kitchen distance from furthest </w:t>
            </w:r>
            <w:r w:rsidRPr="00352318">
              <w:rPr>
                <w:rFonts w:asciiTheme="minorHAnsi" w:hAnsiTheme="minorHAnsi" w:cstheme="minorHAnsi"/>
                <w:sz w:val="18"/>
                <w:szCs w:val="18"/>
              </w:rPr>
              <w:lastRenderedPageBreak/>
              <w:t>fixture to Water Heater in feet</w:t>
            </w:r>
          </w:p>
        </w:tc>
        <w:tc>
          <w:tcPr>
            <w:tcW w:w="1620" w:type="dxa"/>
            <w:vAlign w:val="bottom"/>
          </w:tcPr>
          <w:p w14:paraId="4B429721" w14:textId="2F9F696D"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lastRenderedPageBreak/>
              <w:t xml:space="preserve">Furthest Third furthest fixture to </w:t>
            </w:r>
            <w:r w:rsidRPr="00352318">
              <w:rPr>
                <w:rFonts w:asciiTheme="minorHAnsi" w:hAnsiTheme="minorHAnsi" w:cstheme="minorHAnsi"/>
                <w:sz w:val="18"/>
                <w:szCs w:val="18"/>
              </w:rPr>
              <w:lastRenderedPageBreak/>
              <w:t>Water Heater in feet</w:t>
            </w:r>
            <w:r w:rsidR="00C605D1">
              <w:rPr>
                <w:rFonts w:asciiTheme="minorHAnsi" w:hAnsiTheme="minorHAnsi" w:cstheme="minorHAnsi"/>
                <w:sz w:val="18"/>
                <w:szCs w:val="18"/>
              </w:rPr>
              <w:t xml:space="preserve"> </w:t>
            </w:r>
            <w:r w:rsidR="00C605D1">
              <w:rPr>
                <w:rFonts w:cstheme="minorHAnsi"/>
                <w:sz w:val="18"/>
                <w:szCs w:val="20"/>
              </w:rPr>
              <w:t>(Avg for multiple water heaters)</w:t>
            </w:r>
          </w:p>
        </w:tc>
        <w:tc>
          <w:tcPr>
            <w:tcW w:w="2610" w:type="dxa"/>
            <w:vAlign w:val="bottom"/>
          </w:tcPr>
          <w:p w14:paraId="54ACADCB"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lastRenderedPageBreak/>
              <w:t>Weighted Distance</w:t>
            </w:r>
          </w:p>
        </w:tc>
        <w:tc>
          <w:tcPr>
            <w:tcW w:w="1350" w:type="dxa"/>
            <w:vAlign w:val="bottom"/>
          </w:tcPr>
          <w:p w14:paraId="7F9438A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2C7351" w:rsidRPr="00352318" w14:paraId="5DEC94E1" w14:textId="77777777" w:rsidTr="00383FC8">
        <w:trPr>
          <w:trHeight w:val="305"/>
          <w:jc w:val="center"/>
        </w:trPr>
        <w:tc>
          <w:tcPr>
            <w:tcW w:w="980" w:type="dxa"/>
          </w:tcPr>
          <w:p w14:paraId="035740C0"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&lt;&lt;Reference value from A01&gt;&gt;</w:t>
            </w:r>
          </w:p>
        </w:tc>
        <w:tc>
          <w:tcPr>
            <w:tcW w:w="1445" w:type="dxa"/>
          </w:tcPr>
          <w:p w14:paraId="455BCAE9"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&lt;&lt;if performance, then value = NA; </w:t>
            </w:r>
          </w:p>
          <w:p w14:paraId="6D84193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user select from list: 1, 2, 3&gt;&gt;</w:t>
            </w:r>
          </w:p>
        </w:tc>
        <w:tc>
          <w:tcPr>
            <w:tcW w:w="1343" w:type="dxa"/>
          </w:tcPr>
          <w:p w14:paraId="7FC86B9B"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46D519A9"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447" w:type="dxa"/>
          </w:tcPr>
          <w:p w14:paraId="78464813"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3B47FF62"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620" w:type="dxa"/>
          </w:tcPr>
          <w:p w14:paraId="541D1D74"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7BFFD696"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2610" w:type="dxa"/>
          </w:tcPr>
          <w:p w14:paraId="20D82477"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1EFBB955" w14:textId="5216478A"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and A</w:t>
            </w:r>
            <w:r w:rsidR="00211E93">
              <w:rPr>
                <w:rFonts w:asciiTheme="minorHAnsi" w:hAnsiTheme="minorHAnsi" w:cstheme="minorHAnsi"/>
                <w:sz w:val="18"/>
                <w:szCs w:val="18"/>
              </w:rPr>
              <w:t>10</w:t>
            </w:r>
            <w:r w:rsidRPr="00352318">
              <w:rPr>
                <w:rFonts w:asciiTheme="minorHAnsi" w:hAnsiTheme="minorHAnsi" w:cstheme="minorHAnsi"/>
                <w:sz w:val="18"/>
                <w:szCs w:val="18"/>
              </w:rPr>
              <w:t xml:space="preserve"> = Standard Dist</w:t>
            </w:r>
            <w:r w:rsidR="002C594D">
              <w:rPr>
                <w:rFonts w:asciiTheme="minorHAnsi" w:hAnsiTheme="minorHAnsi" w:cstheme="minorHAnsi"/>
                <w:sz w:val="18"/>
                <w:szCs w:val="18"/>
              </w:rPr>
              <w:t>ribution System, then value = (H</w:t>
            </w:r>
            <w:r w:rsidRPr="00352318">
              <w:rPr>
                <w:rFonts w:asciiTheme="minorHAnsi" w:hAnsiTheme="minorHAnsi" w:cstheme="minorHAnsi"/>
                <w:sz w:val="18"/>
                <w:szCs w:val="18"/>
              </w:rPr>
              <w:t>03*0.4)</w:t>
            </w:r>
            <w:r w:rsidR="009403AC" w:rsidRPr="00352318" w:rsidDel="009403AC">
              <w:rPr>
                <w:rFonts w:asciiTheme="minorHAnsi" w:hAnsiTheme="minorHAnsi" w:cstheme="minorHAnsi"/>
                <w:sz w:val="18"/>
                <w:szCs w:val="18"/>
              </w:rPr>
              <w:t xml:space="preserve"> </w:t>
            </w:r>
            <w:r w:rsidR="009403AC">
              <w:rPr>
                <w:rFonts w:asciiTheme="minorHAnsi" w:hAnsiTheme="minorHAnsi" w:cstheme="minorHAnsi"/>
                <w:sz w:val="18"/>
                <w:szCs w:val="18"/>
              </w:rPr>
              <w:t>+</w:t>
            </w:r>
            <w:r w:rsidRPr="00352318">
              <w:rPr>
                <w:rFonts w:asciiTheme="minorHAnsi" w:hAnsiTheme="minorHAnsi" w:cstheme="minorHAnsi"/>
                <w:sz w:val="18"/>
                <w:szCs w:val="18"/>
              </w:rPr>
              <w:t>(</w:t>
            </w:r>
            <w:r w:rsidR="002C594D">
              <w:rPr>
                <w:rFonts w:asciiTheme="minorHAnsi" w:hAnsiTheme="minorHAnsi" w:cstheme="minorHAnsi"/>
                <w:sz w:val="18"/>
                <w:szCs w:val="18"/>
              </w:rPr>
              <w:t>H04*0.4)</w:t>
            </w:r>
            <w:r w:rsidR="009403AC" w:rsidDel="009403AC">
              <w:rPr>
                <w:rFonts w:asciiTheme="minorHAnsi" w:hAnsiTheme="minorHAnsi" w:cstheme="minorHAnsi"/>
                <w:sz w:val="18"/>
                <w:szCs w:val="18"/>
              </w:rPr>
              <w:t xml:space="preserve"> </w:t>
            </w:r>
            <w:r w:rsidR="009403AC">
              <w:rPr>
                <w:rFonts w:asciiTheme="minorHAnsi" w:hAnsiTheme="minorHAnsi" w:cstheme="minorHAnsi"/>
                <w:sz w:val="18"/>
                <w:szCs w:val="18"/>
              </w:rPr>
              <w:t>+</w:t>
            </w:r>
            <w:r w:rsidR="002C594D">
              <w:rPr>
                <w:rFonts w:asciiTheme="minorHAnsi" w:hAnsiTheme="minorHAnsi" w:cstheme="minorHAnsi"/>
                <w:sz w:val="18"/>
                <w:szCs w:val="18"/>
              </w:rPr>
              <w:t>( H</w:t>
            </w:r>
            <w:r w:rsidRPr="00352318">
              <w:rPr>
                <w:rFonts w:asciiTheme="minorHAnsi" w:hAnsiTheme="minorHAnsi" w:cstheme="minorHAnsi"/>
                <w:sz w:val="18"/>
                <w:szCs w:val="18"/>
              </w:rPr>
              <w:t>05*0.2);</w:t>
            </w:r>
          </w:p>
          <w:p w14:paraId="3A01AC06" w14:textId="3BC36D33"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A</w:t>
            </w:r>
            <w:r w:rsidR="00211E93">
              <w:rPr>
                <w:rFonts w:asciiTheme="minorHAnsi" w:hAnsiTheme="minorHAnsi" w:cstheme="minorHAnsi"/>
                <w:sz w:val="18"/>
                <w:szCs w:val="18"/>
              </w:rPr>
              <w:t>10</w:t>
            </w:r>
            <w:r w:rsidRPr="00352318">
              <w:rPr>
                <w:rFonts w:asciiTheme="minorHAnsi" w:hAnsiTheme="minorHAnsi" w:cstheme="minorHAnsi"/>
                <w:sz w:val="18"/>
                <w:szCs w:val="18"/>
              </w:rPr>
              <w:t xml:space="preserve"> = Demand Recirculatio</w:t>
            </w:r>
            <w:r w:rsidR="002C594D">
              <w:rPr>
                <w:rFonts w:asciiTheme="minorHAnsi" w:hAnsiTheme="minorHAnsi" w:cstheme="minorHAnsi"/>
                <w:sz w:val="18"/>
                <w:szCs w:val="18"/>
              </w:rPr>
              <w:t>n Manual Control, then value = H</w:t>
            </w:r>
            <w:r w:rsidRPr="00352318">
              <w:rPr>
                <w:rFonts w:asciiTheme="minorHAnsi" w:hAnsiTheme="minorHAnsi" w:cstheme="minorHAnsi"/>
                <w:sz w:val="18"/>
                <w:szCs w:val="18"/>
              </w:rPr>
              <w:t>05&gt;&gt;</w:t>
            </w:r>
          </w:p>
        </w:tc>
        <w:tc>
          <w:tcPr>
            <w:tcW w:w="1350" w:type="dxa"/>
          </w:tcPr>
          <w:p w14:paraId="6D313A3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 Reference Value from CF1R-PRF; </w:t>
            </w:r>
          </w:p>
          <w:p w14:paraId="1493609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Else if prescriptive compliance, value = </w:t>
            </w:r>
          </w:p>
          <w:p w14:paraId="74ED7092"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((a+b *CFA)/n) &gt;&gt;</w:t>
            </w:r>
          </w:p>
          <w:p w14:paraId="54048A92" w14:textId="77777777" w:rsidR="002C7351" w:rsidRPr="00352318" w:rsidRDefault="002C7351" w:rsidP="00DF413D">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Where:</w:t>
            </w:r>
          </w:p>
          <w:p w14:paraId="4D44F4DB" w14:textId="77777777" w:rsidR="002C7351" w:rsidRPr="00352318" w:rsidRDefault="002C7351" w:rsidP="00DF413D">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a, b = Qualification distance coefficients from Table 4.4.6-2 below,</w:t>
            </w:r>
          </w:p>
          <w:p w14:paraId="69724C06" w14:textId="77777777" w:rsidR="002C7351" w:rsidRPr="00352318" w:rsidRDefault="002C7351" w:rsidP="00DF413D">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CFA = Conditioned floor area of the dwelling unit (ft</w:t>
            </w:r>
            <w:r w:rsidRPr="00352318">
              <w:rPr>
                <w:rFonts w:asciiTheme="minorHAnsi" w:hAnsiTheme="minorHAnsi" w:cstheme="minorHAnsi"/>
                <w:i/>
                <w:sz w:val="18"/>
                <w:szCs w:val="18"/>
                <w:vertAlign w:val="superscript"/>
              </w:rPr>
              <w:t>2</w:t>
            </w:r>
            <w:r w:rsidRPr="00352318">
              <w:rPr>
                <w:rFonts w:asciiTheme="minorHAnsi" w:hAnsiTheme="minorHAnsi" w:cstheme="minorHAnsi"/>
                <w:i/>
                <w:sz w:val="18"/>
                <w:szCs w:val="18"/>
              </w:rPr>
              <w:t>) from CF1R, and</w:t>
            </w:r>
          </w:p>
          <w:p w14:paraId="60DB738B" w14:textId="5340FEDD"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i/>
                <w:sz w:val="18"/>
                <w:szCs w:val="18"/>
              </w:rPr>
              <w:t>n = Number of water heaters in the dwelling unit from A0</w:t>
            </w:r>
            <w:r w:rsidR="00211E93">
              <w:rPr>
                <w:rFonts w:asciiTheme="minorHAnsi" w:hAnsiTheme="minorHAnsi" w:cstheme="minorHAnsi"/>
                <w:i/>
                <w:sz w:val="18"/>
                <w:szCs w:val="18"/>
              </w:rPr>
              <w:t>5</w:t>
            </w:r>
            <w:r w:rsidRPr="00352318">
              <w:rPr>
                <w:rFonts w:asciiTheme="minorHAnsi" w:hAnsiTheme="minorHAnsi" w:cstheme="minorHAnsi"/>
                <w:i/>
                <w:sz w:val="18"/>
                <w:szCs w:val="18"/>
              </w:rPr>
              <w:t xml:space="preserve"> (unitless).</w:t>
            </w:r>
            <w:r w:rsidRPr="00352318">
              <w:rPr>
                <w:rFonts w:asciiTheme="minorHAnsi" w:hAnsiTheme="minorHAnsi" w:cstheme="minorHAnsi"/>
                <w:sz w:val="18"/>
                <w:szCs w:val="18"/>
              </w:rPr>
              <w:t xml:space="preserve"> </w:t>
            </w:r>
          </w:p>
        </w:tc>
      </w:tr>
      <w:tr w:rsidR="002C7351" w:rsidRPr="00352318" w14:paraId="486D0865" w14:textId="77777777" w:rsidTr="00383FC8">
        <w:trPr>
          <w:jc w:val="center"/>
        </w:trPr>
        <w:tc>
          <w:tcPr>
            <w:tcW w:w="980" w:type="dxa"/>
          </w:tcPr>
          <w:p w14:paraId="58185F77" w14:textId="77777777" w:rsidR="002C7351" w:rsidRPr="00352318" w:rsidRDefault="002C7351" w:rsidP="00DF413D">
            <w:pPr>
              <w:spacing w:after="0" w:line="240" w:lineRule="auto"/>
              <w:rPr>
                <w:rFonts w:asciiTheme="minorHAnsi" w:hAnsiTheme="minorHAnsi" w:cstheme="minorHAnsi"/>
                <w:sz w:val="18"/>
                <w:szCs w:val="18"/>
              </w:rPr>
            </w:pPr>
          </w:p>
        </w:tc>
        <w:tc>
          <w:tcPr>
            <w:tcW w:w="1445" w:type="dxa"/>
          </w:tcPr>
          <w:p w14:paraId="3A134F5E" w14:textId="77777777" w:rsidR="002C7351" w:rsidRPr="00352318" w:rsidRDefault="002C7351" w:rsidP="00DF413D">
            <w:pPr>
              <w:spacing w:after="0" w:line="240" w:lineRule="auto"/>
              <w:rPr>
                <w:rFonts w:asciiTheme="minorHAnsi" w:hAnsiTheme="minorHAnsi" w:cstheme="minorHAnsi"/>
                <w:sz w:val="18"/>
                <w:szCs w:val="18"/>
              </w:rPr>
            </w:pPr>
          </w:p>
        </w:tc>
        <w:tc>
          <w:tcPr>
            <w:tcW w:w="1343" w:type="dxa"/>
          </w:tcPr>
          <w:p w14:paraId="11D89BA6" w14:textId="77777777" w:rsidR="002C7351" w:rsidRPr="00352318" w:rsidRDefault="002C7351" w:rsidP="00DF413D">
            <w:pPr>
              <w:spacing w:after="0" w:line="240" w:lineRule="auto"/>
              <w:rPr>
                <w:rFonts w:asciiTheme="minorHAnsi" w:hAnsiTheme="minorHAnsi" w:cstheme="minorHAnsi"/>
                <w:sz w:val="18"/>
                <w:szCs w:val="18"/>
              </w:rPr>
            </w:pPr>
          </w:p>
        </w:tc>
        <w:tc>
          <w:tcPr>
            <w:tcW w:w="1447" w:type="dxa"/>
          </w:tcPr>
          <w:p w14:paraId="3DD7E242" w14:textId="77777777" w:rsidR="002C7351" w:rsidRPr="00352318" w:rsidRDefault="002C7351" w:rsidP="00DF413D">
            <w:pPr>
              <w:spacing w:after="0" w:line="240" w:lineRule="auto"/>
              <w:rPr>
                <w:rFonts w:asciiTheme="minorHAnsi" w:hAnsiTheme="minorHAnsi" w:cstheme="minorHAnsi"/>
                <w:sz w:val="18"/>
                <w:szCs w:val="18"/>
              </w:rPr>
            </w:pPr>
          </w:p>
        </w:tc>
        <w:tc>
          <w:tcPr>
            <w:tcW w:w="1620" w:type="dxa"/>
          </w:tcPr>
          <w:p w14:paraId="1E0FC53C" w14:textId="77777777" w:rsidR="002C7351" w:rsidRPr="00352318" w:rsidRDefault="002C7351" w:rsidP="00DF413D">
            <w:pPr>
              <w:spacing w:after="0" w:line="240" w:lineRule="auto"/>
              <w:rPr>
                <w:rFonts w:asciiTheme="minorHAnsi" w:hAnsiTheme="minorHAnsi" w:cstheme="minorHAnsi"/>
                <w:sz w:val="18"/>
                <w:szCs w:val="18"/>
              </w:rPr>
            </w:pPr>
          </w:p>
        </w:tc>
        <w:tc>
          <w:tcPr>
            <w:tcW w:w="2610" w:type="dxa"/>
          </w:tcPr>
          <w:p w14:paraId="5E0E5EAB" w14:textId="77777777" w:rsidR="002C7351" w:rsidRPr="00352318" w:rsidRDefault="002C7351" w:rsidP="00DF413D">
            <w:pPr>
              <w:spacing w:after="0" w:line="240" w:lineRule="auto"/>
              <w:rPr>
                <w:rFonts w:asciiTheme="minorHAnsi" w:hAnsiTheme="minorHAnsi" w:cstheme="minorHAnsi"/>
                <w:sz w:val="18"/>
                <w:szCs w:val="18"/>
              </w:rPr>
            </w:pPr>
          </w:p>
        </w:tc>
        <w:tc>
          <w:tcPr>
            <w:tcW w:w="1350" w:type="dxa"/>
          </w:tcPr>
          <w:p w14:paraId="6852B816" w14:textId="77777777" w:rsidR="002C7351" w:rsidRPr="00352318" w:rsidRDefault="002C7351" w:rsidP="00DF413D">
            <w:pPr>
              <w:spacing w:after="0" w:line="240" w:lineRule="auto"/>
              <w:rPr>
                <w:rFonts w:asciiTheme="minorHAnsi" w:hAnsiTheme="minorHAnsi" w:cstheme="minorHAnsi"/>
                <w:sz w:val="18"/>
                <w:szCs w:val="18"/>
              </w:rPr>
            </w:pPr>
          </w:p>
        </w:tc>
      </w:tr>
      <w:tr w:rsidR="002C7351" w:rsidRPr="00352318" w14:paraId="72816CB1" w14:textId="77777777" w:rsidTr="00383FC8">
        <w:trPr>
          <w:trHeight w:val="242"/>
          <w:jc w:val="center"/>
        </w:trPr>
        <w:tc>
          <w:tcPr>
            <w:tcW w:w="10795" w:type="dxa"/>
            <w:gridSpan w:val="7"/>
          </w:tcPr>
          <w:p w14:paraId="19E7F3D2"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280D03A0" w14:textId="01E0B877" w:rsidR="00641F8E" w:rsidRDefault="00641F8E">
      <w:pPr>
        <w:spacing w:after="0" w:line="240" w:lineRule="auto"/>
        <w:rPr>
          <w:rFonts w:asciiTheme="minorHAnsi" w:hAnsiTheme="minorHAnsi" w:cstheme="minorHAnsi"/>
          <w:sz w:val="18"/>
          <w:szCs w:val="18"/>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2C7351" w:rsidRPr="008D6F63" w14:paraId="2E531115" w14:textId="77777777" w:rsidTr="00DF413D">
        <w:trPr>
          <w:cantSplit/>
          <w:trHeight w:val="170"/>
        </w:trPr>
        <w:tc>
          <w:tcPr>
            <w:tcW w:w="7825" w:type="dxa"/>
            <w:gridSpan w:val="5"/>
            <w:shd w:val="clear" w:color="auto" w:fill="auto"/>
            <w:noWrap/>
            <w:hideMark/>
          </w:tcPr>
          <w:p w14:paraId="21D69D09" w14:textId="77777777" w:rsidR="002C7351" w:rsidRPr="008D6F63" w:rsidRDefault="002C7351" w:rsidP="00DF413D">
            <w:pPr>
              <w:spacing w:after="0" w:line="240" w:lineRule="auto"/>
              <w:rPr>
                <w:sz w:val="18"/>
                <w:szCs w:val="18"/>
                <w:u w:val="single"/>
              </w:rPr>
            </w:pPr>
            <w:r w:rsidRPr="008D6F63">
              <w:rPr>
                <w:sz w:val="18"/>
                <w:szCs w:val="18"/>
                <w:u w:val="single"/>
              </w:rPr>
              <w:t>Table 4.4.6-2: Coefficients for the Qualification Distance Calculation</w:t>
            </w:r>
          </w:p>
          <w:p w14:paraId="415328DA" w14:textId="77777777" w:rsidR="002C7351" w:rsidRPr="008D6F63" w:rsidRDefault="002C7351" w:rsidP="00DF413D">
            <w:pPr>
              <w:spacing w:after="0" w:line="240" w:lineRule="auto"/>
              <w:rPr>
                <w:rFonts w:asciiTheme="minorHAnsi" w:eastAsiaTheme="minorEastAsia" w:hAnsiTheme="minorHAnsi" w:cstheme="minorBidi"/>
                <w:b/>
                <w:sz w:val="18"/>
                <w:szCs w:val="18"/>
              </w:rPr>
            </w:pPr>
            <w:r w:rsidRPr="008D6F63">
              <w:rPr>
                <w:b/>
                <w:sz w:val="18"/>
                <w:szCs w:val="18"/>
              </w:rPr>
              <w:t>&lt;&lt; do not show tab</w:t>
            </w:r>
            <w:r>
              <w:rPr>
                <w:b/>
                <w:sz w:val="18"/>
                <w:szCs w:val="18"/>
              </w:rPr>
              <w:t>le, only use for equation in G07 and H07</w:t>
            </w:r>
            <w:r w:rsidRPr="008D6F63">
              <w:rPr>
                <w:b/>
                <w:sz w:val="18"/>
                <w:szCs w:val="18"/>
              </w:rPr>
              <w:t>&gt;&gt;</w:t>
            </w:r>
          </w:p>
        </w:tc>
      </w:tr>
      <w:tr w:rsidR="002C7351" w:rsidRPr="008D6F63" w14:paraId="3FEDFFF9" w14:textId="77777777" w:rsidTr="00DF413D">
        <w:trPr>
          <w:cantSplit/>
          <w:trHeight w:val="170"/>
        </w:trPr>
        <w:tc>
          <w:tcPr>
            <w:tcW w:w="1705" w:type="dxa"/>
            <w:shd w:val="clear" w:color="auto" w:fill="auto"/>
            <w:noWrap/>
          </w:tcPr>
          <w:p w14:paraId="43C31CF5" w14:textId="77777777" w:rsidR="002C7351" w:rsidRPr="008D6F63" w:rsidRDefault="002C7351" w:rsidP="00DF413D">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2F3AC40A" w14:textId="77777777" w:rsidR="002C7351" w:rsidRPr="008D6F63" w:rsidRDefault="002C7351" w:rsidP="00DF413D">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7C7F6FB9" w14:textId="77777777" w:rsidR="002C7351" w:rsidRPr="008D6F63" w:rsidRDefault="002C7351" w:rsidP="00DF413D">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b</w:t>
            </w:r>
          </w:p>
        </w:tc>
      </w:tr>
      <w:tr w:rsidR="002C7351" w:rsidRPr="008D6F63" w14:paraId="6BA6433A" w14:textId="77777777" w:rsidTr="00DF413D">
        <w:trPr>
          <w:cantSplit/>
          <w:trHeight w:val="300"/>
        </w:trPr>
        <w:tc>
          <w:tcPr>
            <w:tcW w:w="1705" w:type="dxa"/>
            <w:shd w:val="clear" w:color="auto" w:fill="auto"/>
            <w:noWrap/>
            <w:vAlign w:val="bottom"/>
            <w:hideMark/>
          </w:tcPr>
          <w:p w14:paraId="2881BF5C"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14970657"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00DAE9E3"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694B585E"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0A8A031E"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r>
      <w:tr w:rsidR="00C605D1" w:rsidRPr="008D6F63" w14:paraId="597579BC" w14:textId="77777777" w:rsidTr="00DF413D">
        <w:trPr>
          <w:cantSplit/>
          <w:trHeight w:val="300"/>
        </w:trPr>
        <w:tc>
          <w:tcPr>
            <w:tcW w:w="1705" w:type="dxa"/>
            <w:shd w:val="clear" w:color="auto" w:fill="auto"/>
            <w:noWrap/>
          </w:tcPr>
          <w:p w14:paraId="646E0426" w14:textId="77777777" w:rsidR="00C605D1" w:rsidRPr="008D6F63" w:rsidRDefault="00C605D1" w:rsidP="00C605D1">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Single Family</w:t>
            </w:r>
          </w:p>
        </w:tc>
        <w:tc>
          <w:tcPr>
            <w:tcW w:w="1800" w:type="dxa"/>
            <w:shd w:val="clear" w:color="auto" w:fill="auto"/>
            <w:noWrap/>
          </w:tcPr>
          <w:p w14:paraId="7F20A669" w14:textId="0B752A81" w:rsidR="00C605D1" w:rsidRPr="009F7E94" w:rsidRDefault="00C605D1" w:rsidP="00C605D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9403AC">
              <w:rPr>
                <w:rFonts w:asciiTheme="minorHAnsi" w:eastAsiaTheme="minorEastAsia" w:hAnsiTheme="minorHAnsi" w:cstheme="minorBidi"/>
                <w:sz w:val="18"/>
                <w:szCs w:val="18"/>
              </w:rPr>
              <w:t xml:space="preserve"> (A10)</w:t>
            </w:r>
            <w:r>
              <w:rPr>
                <w:rFonts w:asciiTheme="minorHAnsi" w:eastAsiaTheme="minorEastAsia" w:hAnsiTheme="minorHAnsi" w:cstheme="minorBidi"/>
                <w:sz w:val="18"/>
                <w:szCs w:val="18"/>
              </w:rPr>
              <w:t xml:space="preserve"> is </w:t>
            </w: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p>
          <w:p w14:paraId="6BA21E36" w14:textId="229D1750" w:rsidR="00C605D1" w:rsidRPr="008D6F63" w:rsidRDefault="00C605D1" w:rsidP="00C605D1">
            <w:pPr>
              <w:spacing w:after="0" w:line="240" w:lineRule="auto"/>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 xml:space="preserve"> </w:t>
            </w:r>
          </w:p>
        </w:tc>
        <w:tc>
          <w:tcPr>
            <w:tcW w:w="1710" w:type="dxa"/>
            <w:shd w:val="clear" w:color="auto" w:fill="auto"/>
            <w:noWrap/>
          </w:tcPr>
          <w:p w14:paraId="7F9413A0" w14:textId="3DB50FF3" w:rsidR="00C605D1" w:rsidRPr="005828AE" w:rsidRDefault="00C605D1" w:rsidP="00C605D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9403AC">
              <w:rPr>
                <w:rFonts w:asciiTheme="minorHAnsi" w:eastAsiaTheme="minorEastAsia" w:hAnsiTheme="minorHAnsi" w:cstheme="minorBidi"/>
                <w:sz w:val="18"/>
                <w:szCs w:val="18"/>
              </w:rPr>
              <w:t xml:space="preserve"> (A10)</w:t>
            </w:r>
            <w:r>
              <w:rPr>
                <w:rFonts w:asciiTheme="minorHAnsi" w:eastAsiaTheme="minorEastAsia" w:hAnsiTheme="minorHAnsi" w:cstheme="minorBidi"/>
                <w:sz w:val="18"/>
                <w:szCs w:val="18"/>
              </w:rPr>
              <w:t xml:space="preserve"> is </w:t>
            </w:r>
          </w:p>
          <w:p w14:paraId="456DF9D9" w14:textId="56D167D4" w:rsidR="00C605D1" w:rsidRPr="008D6F63" w:rsidRDefault="00C605D1" w:rsidP="00D11CB0">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r w:rsidRPr="005828AE">
              <w:rPr>
                <w:rFonts w:asciiTheme="minorHAnsi" w:eastAsia="Times New Roman" w:hAnsiTheme="minorHAnsi" w:cstheme="minorHAnsi"/>
                <w:sz w:val="16"/>
                <w:szCs w:val="20"/>
              </w:rPr>
              <w:t xml:space="preserve">* Demand Recirculation Manual Control </w:t>
            </w:r>
          </w:p>
        </w:tc>
        <w:tc>
          <w:tcPr>
            <w:tcW w:w="1350" w:type="dxa"/>
            <w:shd w:val="clear" w:color="auto" w:fill="auto"/>
            <w:noWrap/>
          </w:tcPr>
          <w:p w14:paraId="2716D9F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32B4B44B"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r>
      <w:tr w:rsidR="00C605D1" w:rsidRPr="008D6F63" w14:paraId="2F466A9D" w14:textId="77777777" w:rsidTr="00DF413D">
        <w:trPr>
          <w:cantSplit/>
          <w:trHeight w:val="170"/>
        </w:trPr>
        <w:tc>
          <w:tcPr>
            <w:tcW w:w="1705" w:type="dxa"/>
            <w:shd w:val="clear" w:color="auto" w:fill="auto"/>
            <w:noWrap/>
            <w:hideMark/>
          </w:tcPr>
          <w:p w14:paraId="0ACC0EFF"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One story</w:t>
            </w:r>
          </w:p>
        </w:tc>
        <w:tc>
          <w:tcPr>
            <w:tcW w:w="1800" w:type="dxa"/>
            <w:shd w:val="clear" w:color="auto" w:fill="auto"/>
            <w:noWrap/>
            <w:hideMark/>
          </w:tcPr>
          <w:p w14:paraId="5167FD1D"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1D662F6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22.7</w:t>
            </w:r>
          </w:p>
        </w:tc>
        <w:tc>
          <w:tcPr>
            <w:tcW w:w="1350" w:type="dxa"/>
            <w:shd w:val="clear" w:color="auto" w:fill="auto"/>
            <w:noWrap/>
            <w:hideMark/>
          </w:tcPr>
          <w:p w14:paraId="74348104"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c>
          <w:tcPr>
            <w:tcW w:w="1260" w:type="dxa"/>
            <w:shd w:val="clear" w:color="auto" w:fill="auto"/>
            <w:noWrap/>
            <w:hideMark/>
          </w:tcPr>
          <w:p w14:paraId="1D465C0F"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0.0099</w:t>
            </w:r>
          </w:p>
        </w:tc>
      </w:tr>
      <w:tr w:rsidR="00C605D1" w:rsidRPr="008D6F63" w14:paraId="2498F57D" w14:textId="77777777" w:rsidTr="00DF413D">
        <w:trPr>
          <w:cantSplit/>
          <w:trHeight w:val="215"/>
        </w:trPr>
        <w:tc>
          <w:tcPr>
            <w:tcW w:w="1705" w:type="dxa"/>
            <w:shd w:val="clear" w:color="auto" w:fill="auto"/>
            <w:noWrap/>
            <w:hideMark/>
          </w:tcPr>
          <w:p w14:paraId="3B74E79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Two story</w:t>
            </w:r>
          </w:p>
        </w:tc>
        <w:tc>
          <w:tcPr>
            <w:tcW w:w="1800" w:type="dxa"/>
            <w:shd w:val="clear" w:color="auto" w:fill="auto"/>
            <w:noWrap/>
            <w:hideMark/>
          </w:tcPr>
          <w:p w14:paraId="0EE594E7"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15</w:t>
            </w:r>
          </w:p>
        </w:tc>
        <w:tc>
          <w:tcPr>
            <w:tcW w:w="1710" w:type="dxa"/>
            <w:shd w:val="clear" w:color="auto" w:fill="auto"/>
            <w:noWrap/>
            <w:hideMark/>
          </w:tcPr>
          <w:p w14:paraId="188E1DDD"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11.5</w:t>
            </w:r>
          </w:p>
        </w:tc>
        <w:tc>
          <w:tcPr>
            <w:tcW w:w="1350" w:type="dxa"/>
            <w:shd w:val="clear" w:color="auto" w:fill="auto"/>
            <w:noWrap/>
            <w:hideMark/>
          </w:tcPr>
          <w:p w14:paraId="1F1C66C0"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0.0045</w:t>
            </w:r>
          </w:p>
        </w:tc>
        <w:tc>
          <w:tcPr>
            <w:tcW w:w="1260" w:type="dxa"/>
            <w:shd w:val="clear" w:color="auto" w:fill="auto"/>
            <w:noWrap/>
            <w:hideMark/>
          </w:tcPr>
          <w:p w14:paraId="1F9EA7D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r>
      <w:tr w:rsidR="00C605D1" w:rsidRPr="008D6F63" w14:paraId="5051E095" w14:textId="77777777" w:rsidTr="00DF413D">
        <w:trPr>
          <w:cantSplit/>
          <w:trHeight w:val="152"/>
        </w:trPr>
        <w:tc>
          <w:tcPr>
            <w:tcW w:w="1705" w:type="dxa"/>
            <w:shd w:val="clear" w:color="auto" w:fill="auto"/>
            <w:noWrap/>
            <w:hideMark/>
          </w:tcPr>
          <w:p w14:paraId="1B0E79DB"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Three story</w:t>
            </w:r>
          </w:p>
        </w:tc>
        <w:tc>
          <w:tcPr>
            <w:tcW w:w="1800" w:type="dxa"/>
            <w:shd w:val="clear" w:color="auto" w:fill="auto"/>
            <w:noWrap/>
            <w:hideMark/>
          </w:tcPr>
          <w:p w14:paraId="156577F0"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70B7008F"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0.5</w:t>
            </w:r>
          </w:p>
        </w:tc>
        <w:tc>
          <w:tcPr>
            <w:tcW w:w="1350" w:type="dxa"/>
            <w:shd w:val="clear" w:color="auto" w:fill="auto"/>
            <w:noWrap/>
            <w:hideMark/>
          </w:tcPr>
          <w:p w14:paraId="379D6E01"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0.0030</w:t>
            </w:r>
          </w:p>
        </w:tc>
        <w:tc>
          <w:tcPr>
            <w:tcW w:w="1260" w:type="dxa"/>
            <w:shd w:val="clear" w:color="auto" w:fill="auto"/>
            <w:noWrap/>
            <w:hideMark/>
          </w:tcPr>
          <w:p w14:paraId="2D91E02D"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0.014</w:t>
            </w:r>
          </w:p>
        </w:tc>
      </w:tr>
      <w:tr w:rsidR="00C605D1" w:rsidRPr="008D6F63" w14:paraId="742318C4" w14:textId="77777777" w:rsidTr="00DF413D">
        <w:trPr>
          <w:cantSplit/>
          <w:trHeight w:val="152"/>
        </w:trPr>
        <w:tc>
          <w:tcPr>
            <w:tcW w:w="1705" w:type="dxa"/>
            <w:shd w:val="clear" w:color="auto" w:fill="auto"/>
            <w:noWrap/>
          </w:tcPr>
          <w:p w14:paraId="0511128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800" w:type="dxa"/>
            <w:shd w:val="clear" w:color="auto" w:fill="auto"/>
            <w:noWrap/>
          </w:tcPr>
          <w:p w14:paraId="7AFFBC9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3FF31C56"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6C92F8AA"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5D5A8166"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r>
      <w:tr w:rsidR="00C605D1" w:rsidRPr="008D6F63" w14:paraId="756140E5" w14:textId="77777777" w:rsidTr="00DF413D">
        <w:trPr>
          <w:cantSplit/>
          <w:trHeight w:val="152"/>
        </w:trPr>
        <w:tc>
          <w:tcPr>
            <w:tcW w:w="1705" w:type="dxa"/>
            <w:shd w:val="clear" w:color="auto" w:fill="auto"/>
            <w:noWrap/>
          </w:tcPr>
          <w:p w14:paraId="017A1AEE" w14:textId="75DD4DD0"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b/>
                <w:sz w:val="18"/>
                <w:u w:val="single"/>
                <w:lang w:eastAsia="x-none"/>
              </w:rPr>
              <w:t>Multifamily</w:t>
            </w:r>
            <w:r>
              <w:rPr>
                <w:b/>
                <w:sz w:val="18"/>
                <w:u w:val="single"/>
                <w:lang w:eastAsia="x-none"/>
              </w:rPr>
              <w:t xml:space="preserve"> (Non Central)</w:t>
            </w:r>
          </w:p>
        </w:tc>
        <w:tc>
          <w:tcPr>
            <w:tcW w:w="1800" w:type="dxa"/>
            <w:shd w:val="clear" w:color="auto" w:fill="auto"/>
            <w:noWrap/>
          </w:tcPr>
          <w:p w14:paraId="4467DC86"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5F83E62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6220896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1544399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r>
      <w:tr w:rsidR="00C605D1" w:rsidRPr="008D6F63" w14:paraId="4BF3DB9D" w14:textId="77777777" w:rsidTr="00DF413D">
        <w:trPr>
          <w:cantSplit/>
          <w:trHeight w:val="152"/>
        </w:trPr>
        <w:tc>
          <w:tcPr>
            <w:tcW w:w="1705" w:type="dxa"/>
            <w:shd w:val="clear" w:color="auto" w:fill="auto"/>
            <w:noWrap/>
          </w:tcPr>
          <w:p w14:paraId="2F038D80" w14:textId="45FF1002"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One story</w:t>
            </w:r>
          </w:p>
        </w:tc>
        <w:tc>
          <w:tcPr>
            <w:tcW w:w="1800" w:type="dxa"/>
            <w:shd w:val="clear" w:color="auto" w:fill="auto"/>
            <w:noWrap/>
          </w:tcPr>
          <w:p w14:paraId="3658282A" w14:textId="651608D9"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7.5</w:t>
            </w:r>
          </w:p>
        </w:tc>
        <w:tc>
          <w:tcPr>
            <w:tcW w:w="1710" w:type="dxa"/>
            <w:shd w:val="clear" w:color="auto" w:fill="auto"/>
            <w:noWrap/>
          </w:tcPr>
          <w:p w14:paraId="6F09A3BA" w14:textId="195E4ACB"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c>
          <w:tcPr>
            <w:tcW w:w="1350" w:type="dxa"/>
            <w:shd w:val="clear" w:color="auto" w:fill="auto"/>
            <w:noWrap/>
          </w:tcPr>
          <w:p w14:paraId="5FDB19EB" w14:textId="51681F0B"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0.0080</w:t>
            </w:r>
          </w:p>
        </w:tc>
        <w:tc>
          <w:tcPr>
            <w:tcW w:w="1260" w:type="dxa"/>
            <w:shd w:val="clear" w:color="auto" w:fill="auto"/>
            <w:noWrap/>
          </w:tcPr>
          <w:p w14:paraId="737E363E" w14:textId="227BC5E9"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r>
      <w:tr w:rsidR="00C605D1" w:rsidRPr="008D6F63" w14:paraId="0E38FD30" w14:textId="77777777" w:rsidTr="00DF413D">
        <w:trPr>
          <w:cantSplit/>
          <w:trHeight w:val="152"/>
        </w:trPr>
        <w:tc>
          <w:tcPr>
            <w:tcW w:w="1705" w:type="dxa"/>
            <w:shd w:val="clear" w:color="auto" w:fill="auto"/>
            <w:noWrap/>
          </w:tcPr>
          <w:p w14:paraId="5459D2AE" w14:textId="3B55C107" w:rsidR="00C605D1" w:rsidRPr="0006728B" w:rsidRDefault="00C605D1" w:rsidP="00C605D1">
            <w:pPr>
              <w:spacing w:after="0" w:line="240" w:lineRule="auto"/>
              <w:jc w:val="center"/>
              <w:rPr>
                <w:sz w:val="18"/>
                <w:u w:val="single"/>
                <w:lang w:eastAsia="x-none"/>
              </w:rPr>
            </w:pPr>
            <w:r w:rsidRPr="0006728B">
              <w:rPr>
                <w:sz w:val="18"/>
                <w:u w:val="single"/>
                <w:lang w:eastAsia="x-none"/>
              </w:rPr>
              <w:t>Two or more story</w:t>
            </w:r>
          </w:p>
        </w:tc>
        <w:tc>
          <w:tcPr>
            <w:tcW w:w="1800" w:type="dxa"/>
            <w:shd w:val="clear" w:color="auto" w:fill="auto"/>
            <w:noWrap/>
          </w:tcPr>
          <w:p w14:paraId="14F433FB" w14:textId="63DAF1EC" w:rsidR="00C605D1" w:rsidRPr="0006728B" w:rsidRDefault="00C605D1" w:rsidP="00C605D1">
            <w:pPr>
              <w:spacing w:after="0" w:line="240" w:lineRule="auto"/>
              <w:jc w:val="center"/>
              <w:rPr>
                <w:sz w:val="18"/>
                <w:u w:val="single"/>
                <w:lang w:eastAsia="x-none"/>
              </w:rPr>
            </w:pPr>
            <w:r w:rsidRPr="0006728B">
              <w:rPr>
                <w:sz w:val="18"/>
                <w:u w:val="single"/>
                <w:lang w:eastAsia="x-none"/>
              </w:rPr>
              <w:t>7.5</w:t>
            </w:r>
          </w:p>
        </w:tc>
        <w:tc>
          <w:tcPr>
            <w:tcW w:w="1710" w:type="dxa"/>
            <w:shd w:val="clear" w:color="auto" w:fill="auto"/>
            <w:noWrap/>
          </w:tcPr>
          <w:p w14:paraId="777AE4B2" w14:textId="617FD668" w:rsidR="00C605D1" w:rsidRPr="0006728B" w:rsidRDefault="00C605D1" w:rsidP="00C605D1">
            <w:pPr>
              <w:spacing w:after="0" w:line="240" w:lineRule="auto"/>
              <w:jc w:val="center"/>
              <w:rPr>
                <w:sz w:val="18"/>
                <w:u w:val="single"/>
                <w:lang w:eastAsia="x-none"/>
              </w:rPr>
            </w:pPr>
            <w:r w:rsidRPr="0006728B">
              <w:rPr>
                <w:sz w:val="18"/>
                <w:u w:val="single"/>
                <w:lang w:eastAsia="x-none"/>
              </w:rPr>
              <w:t>n/a</w:t>
            </w:r>
          </w:p>
        </w:tc>
        <w:tc>
          <w:tcPr>
            <w:tcW w:w="1350" w:type="dxa"/>
            <w:shd w:val="clear" w:color="auto" w:fill="auto"/>
            <w:noWrap/>
          </w:tcPr>
          <w:p w14:paraId="40A46990" w14:textId="00512E4D" w:rsidR="00C605D1" w:rsidRPr="0006728B" w:rsidRDefault="00C605D1" w:rsidP="00C605D1">
            <w:pPr>
              <w:spacing w:after="0" w:line="240" w:lineRule="auto"/>
              <w:jc w:val="center"/>
              <w:rPr>
                <w:sz w:val="18"/>
                <w:u w:val="single"/>
                <w:lang w:eastAsia="x-none"/>
              </w:rPr>
            </w:pPr>
            <w:r w:rsidRPr="0006728B">
              <w:rPr>
                <w:sz w:val="18"/>
                <w:u w:val="single"/>
                <w:lang w:eastAsia="x-none"/>
              </w:rPr>
              <w:t>0.0050</w:t>
            </w:r>
          </w:p>
        </w:tc>
        <w:tc>
          <w:tcPr>
            <w:tcW w:w="1260" w:type="dxa"/>
            <w:shd w:val="clear" w:color="auto" w:fill="auto"/>
            <w:noWrap/>
          </w:tcPr>
          <w:p w14:paraId="7E729E8A" w14:textId="4569DD45" w:rsidR="00C605D1" w:rsidRPr="0006728B" w:rsidRDefault="00C605D1" w:rsidP="00C605D1">
            <w:pPr>
              <w:spacing w:after="0" w:line="240" w:lineRule="auto"/>
              <w:jc w:val="center"/>
              <w:rPr>
                <w:sz w:val="18"/>
                <w:u w:val="single"/>
                <w:lang w:eastAsia="x-none"/>
              </w:rPr>
            </w:pPr>
            <w:r w:rsidRPr="0006728B">
              <w:rPr>
                <w:sz w:val="18"/>
                <w:u w:val="single"/>
                <w:lang w:eastAsia="x-none"/>
              </w:rPr>
              <w:t>n/a</w:t>
            </w:r>
          </w:p>
        </w:tc>
      </w:tr>
    </w:tbl>
    <w:p w14:paraId="4E31226A" w14:textId="123EB650" w:rsidR="00DF531F" w:rsidRDefault="00DF531F">
      <w:pPr>
        <w:spacing w:after="0" w:line="240" w:lineRule="auto"/>
        <w:rPr>
          <w:ins w:id="42" w:author="Markstrum, Alexis@Energy" w:date="2021-03-10T10:21:00Z"/>
          <w:rFonts w:asciiTheme="minorHAnsi" w:hAnsiTheme="minorHAnsi" w:cstheme="minorHAnsi"/>
          <w:sz w:val="18"/>
          <w:szCs w:val="18"/>
        </w:rPr>
      </w:pPr>
    </w:p>
    <w:p w14:paraId="0AE4E6F8" w14:textId="77777777" w:rsidR="00DF531F" w:rsidRDefault="00DF531F">
      <w:pPr>
        <w:spacing w:after="0" w:line="240" w:lineRule="auto"/>
        <w:rPr>
          <w:ins w:id="43" w:author="Markstrum, Alexis@Energy" w:date="2021-03-10T10:21:00Z"/>
          <w:rFonts w:asciiTheme="minorHAnsi" w:hAnsiTheme="minorHAnsi" w:cstheme="minorHAnsi"/>
          <w:sz w:val="18"/>
          <w:szCs w:val="18"/>
        </w:rPr>
      </w:pPr>
      <w:ins w:id="44" w:author="Markstrum, Alexis@Energy" w:date="2021-03-10T10:21:00Z">
        <w:r>
          <w:rPr>
            <w:rFonts w:asciiTheme="minorHAnsi" w:hAnsiTheme="minorHAnsi" w:cstheme="minorHAnsi"/>
            <w:sz w:val="18"/>
            <w:szCs w:val="18"/>
          </w:rPr>
          <w:br w:type="page"/>
        </w:r>
      </w:ins>
    </w:p>
    <w:p w14:paraId="0BC7FCED" w14:textId="77777777" w:rsidR="00641F8E" w:rsidRDefault="00641F8E">
      <w:pPr>
        <w:spacing w:after="0" w:line="240" w:lineRule="auto"/>
        <w:rPr>
          <w:rFonts w:asciiTheme="minorHAnsi" w:hAnsiTheme="minorHAnsi" w:cstheme="minorHAnsi"/>
          <w:sz w:val="18"/>
          <w:szCs w:val="18"/>
        </w:rPr>
      </w:pPr>
    </w:p>
    <w:tbl>
      <w:tblPr>
        <w:tblStyle w:val="TableGrid3"/>
        <w:tblpPr w:leftFromText="180" w:rightFromText="180" w:vertAnchor="text" w:tblpY="1"/>
        <w:tblOverlap w:val="never"/>
        <w:tblW w:w="10795" w:type="dxa"/>
        <w:tblLook w:val="04A0" w:firstRow="1" w:lastRow="0" w:firstColumn="1" w:lastColumn="0" w:noHBand="0" w:noVBand="1"/>
      </w:tblPr>
      <w:tblGrid>
        <w:gridCol w:w="1233"/>
        <w:gridCol w:w="1233"/>
        <w:gridCol w:w="1309"/>
        <w:gridCol w:w="360"/>
        <w:gridCol w:w="900"/>
        <w:gridCol w:w="257"/>
        <w:gridCol w:w="1813"/>
        <w:gridCol w:w="90"/>
        <w:gridCol w:w="1800"/>
        <w:gridCol w:w="1800"/>
      </w:tblGrid>
      <w:tr w:rsidR="003C4442" w:rsidRPr="00323F2C" w14:paraId="7114CB0E" w14:textId="77777777" w:rsidTr="003C4442">
        <w:trPr>
          <w:trHeight w:val="350"/>
        </w:trPr>
        <w:tc>
          <w:tcPr>
            <w:tcW w:w="10795" w:type="dxa"/>
            <w:gridSpan w:val="10"/>
          </w:tcPr>
          <w:p w14:paraId="00675BC9" w14:textId="5E87C2C2" w:rsidR="003C4442" w:rsidRDefault="003C4442" w:rsidP="002C7351">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Pr="009D79A7">
              <w:rPr>
                <w:rFonts w:asciiTheme="minorHAnsi" w:hAnsiTheme="minorHAnsi" w:cstheme="minorHAnsi"/>
                <w:b/>
                <w:sz w:val="18"/>
                <w:szCs w:val="18"/>
              </w:rPr>
              <w:t>. HERS-Verified Drain Water Heat Recovery System (DWHR-H)</w:t>
            </w:r>
          </w:p>
          <w:p w14:paraId="48CCBA53" w14:textId="3FE8AFA7" w:rsidR="003C4442" w:rsidRPr="009D79A7" w:rsidRDefault="003C4442" w:rsidP="00BB3403">
            <w:pPr>
              <w:keepNext/>
              <w:spacing w:after="0" w:line="240" w:lineRule="auto"/>
              <w:rPr>
                <w:rFonts w:asciiTheme="minorHAnsi" w:hAnsiTheme="minorHAnsi" w:cstheme="minorHAnsi"/>
                <w:sz w:val="18"/>
                <w:szCs w:val="18"/>
              </w:rPr>
            </w:pPr>
            <w:r>
              <w:rPr>
                <w:rFonts w:asciiTheme="minorHAnsi" w:hAnsiTheme="minorHAnsi" w:cstheme="minorHAnsi"/>
                <w:sz w:val="18"/>
                <w:szCs w:val="18"/>
              </w:rPr>
              <w:t>&lt;&lt;</w:t>
            </w:r>
            <w:r w:rsidR="00BB3403">
              <w:rPr>
                <w:rFonts w:asciiTheme="minorHAnsi" w:hAnsiTheme="minorHAnsi" w:cstheme="minorHAnsi"/>
                <w:sz w:val="18"/>
                <w:szCs w:val="18"/>
              </w:rPr>
              <w:t>require one row of data for each drain water heat recovery system identified in Section B. with B12 = Yes. Else report section header and standard “This section does not apply” message</w:t>
            </w:r>
            <w:r w:rsidRPr="00890BBF">
              <w:rPr>
                <w:rFonts w:asciiTheme="minorHAnsi" w:hAnsiTheme="minorHAnsi" w:cstheme="minorHAnsi"/>
                <w:sz w:val="18"/>
                <w:szCs w:val="18"/>
              </w:rPr>
              <w:t>&gt;&gt;</w:t>
            </w:r>
          </w:p>
        </w:tc>
      </w:tr>
      <w:tr w:rsidR="009403AC" w:rsidRPr="00323F2C" w14:paraId="62D604D6" w14:textId="77777777" w:rsidTr="009403AC">
        <w:trPr>
          <w:trHeight w:val="144"/>
        </w:trPr>
        <w:tc>
          <w:tcPr>
            <w:tcW w:w="10795" w:type="dxa"/>
            <w:gridSpan w:val="10"/>
          </w:tcPr>
          <w:p w14:paraId="420C0985" w14:textId="2738CD37"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2A1FF1">
              <w:rPr>
                <w:rFonts w:asciiTheme="minorHAnsi" w:hAnsiTheme="minorHAnsi" w:cstheme="minorHAnsi"/>
                <w:b/>
                <w:sz w:val="18"/>
                <w:szCs w:val="18"/>
              </w:rPr>
              <w:t>Design DWHR System Information</w:t>
            </w:r>
          </w:p>
        </w:tc>
      </w:tr>
      <w:tr w:rsidR="009403AC" w:rsidRPr="00323F2C" w14:paraId="01ADADD5" w14:textId="77777777" w:rsidTr="009403AC">
        <w:trPr>
          <w:trHeight w:val="144"/>
        </w:trPr>
        <w:tc>
          <w:tcPr>
            <w:tcW w:w="1233" w:type="dxa"/>
          </w:tcPr>
          <w:p w14:paraId="4839B90F" w14:textId="62357401"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2902" w:type="dxa"/>
            <w:gridSpan w:val="3"/>
            <w:vAlign w:val="bottom"/>
          </w:tcPr>
          <w:p w14:paraId="697D5E19" w14:textId="043BEFF9"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02</w:t>
            </w:r>
          </w:p>
        </w:tc>
        <w:tc>
          <w:tcPr>
            <w:tcW w:w="3060" w:type="dxa"/>
            <w:gridSpan w:val="4"/>
            <w:vAlign w:val="bottom"/>
          </w:tcPr>
          <w:p w14:paraId="098FC345" w14:textId="22E36D38"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03</w:t>
            </w:r>
          </w:p>
        </w:tc>
        <w:tc>
          <w:tcPr>
            <w:tcW w:w="3600" w:type="dxa"/>
            <w:gridSpan w:val="2"/>
            <w:vAlign w:val="bottom"/>
          </w:tcPr>
          <w:p w14:paraId="6B42EDE7" w14:textId="4843603B"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04</w:t>
            </w:r>
          </w:p>
        </w:tc>
      </w:tr>
      <w:tr w:rsidR="009403AC" w:rsidRPr="00323F2C" w14:paraId="0C632706" w14:textId="77777777" w:rsidTr="009403AC">
        <w:trPr>
          <w:trHeight w:val="144"/>
        </w:trPr>
        <w:tc>
          <w:tcPr>
            <w:tcW w:w="1233" w:type="dxa"/>
          </w:tcPr>
          <w:p w14:paraId="4784778F" w14:textId="239CCE66"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2902" w:type="dxa"/>
            <w:gridSpan w:val="3"/>
            <w:vAlign w:val="bottom"/>
          </w:tcPr>
          <w:p w14:paraId="3FEB7F6B" w14:textId="51A6D3E1"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3060" w:type="dxa"/>
            <w:gridSpan w:val="4"/>
            <w:vAlign w:val="bottom"/>
          </w:tcPr>
          <w:p w14:paraId="4883F6E0" w14:textId="081B3AC1"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3600" w:type="dxa"/>
            <w:gridSpan w:val="2"/>
            <w:vAlign w:val="bottom"/>
          </w:tcPr>
          <w:p w14:paraId="73C29F38" w14:textId="17A9B3B1"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r>
      <w:tr w:rsidR="009403AC" w:rsidRPr="00323F2C" w14:paraId="71875241" w14:textId="77777777" w:rsidTr="009403AC">
        <w:trPr>
          <w:trHeight w:val="144"/>
        </w:trPr>
        <w:tc>
          <w:tcPr>
            <w:tcW w:w="1233" w:type="dxa"/>
          </w:tcPr>
          <w:p w14:paraId="52DCD870" w14:textId="2B61096F"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&lt;&lt;Reference value from A0</w:t>
            </w:r>
            <w:r w:rsidR="00211E93">
              <w:rPr>
                <w:rFonts w:asciiTheme="minorHAnsi" w:eastAsia="Times New Roman" w:hAnsiTheme="minorHAnsi" w:cstheme="minorHAnsi"/>
                <w:sz w:val="18"/>
                <w:szCs w:val="18"/>
              </w:rPr>
              <w:t>2</w:t>
            </w:r>
            <w:r>
              <w:rPr>
                <w:rFonts w:asciiTheme="minorHAnsi" w:eastAsia="Times New Roman" w:hAnsiTheme="minorHAnsi" w:cstheme="minorHAnsi"/>
                <w:sz w:val="18"/>
                <w:szCs w:val="18"/>
              </w:rPr>
              <w:t>&gt;&gt;</w:t>
            </w:r>
          </w:p>
        </w:tc>
        <w:tc>
          <w:tcPr>
            <w:tcW w:w="2902" w:type="dxa"/>
            <w:gridSpan w:val="3"/>
          </w:tcPr>
          <w:p w14:paraId="348A0C5F"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7D68108F" w14:textId="2F09713A"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 42%”&gt;&gt;</w:t>
            </w:r>
          </w:p>
        </w:tc>
        <w:tc>
          <w:tcPr>
            <w:tcW w:w="3060" w:type="dxa"/>
            <w:gridSpan w:val="4"/>
          </w:tcPr>
          <w:p w14:paraId="18499A4F"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1C502FEB" w14:textId="5AB1932D"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“NA”&gt;&gt;</w:t>
            </w:r>
          </w:p>
        </w:tc>
        <w:tc>
          <w:tcPr>
            <w:tcW w:w="3600" w:type="dxa"/>
            <w:gridSpan w:val="2"/>
          </w:tcPr>
          <w:p w14:paraId="69681450"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p>
          <w:p w14:paraId="1F2535A2" w14:textId="58E041A3"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“NA”&gt;&gt;</w:t>
            </w:r>
          </w:p>
        </w:tc>
      </w:tr>
      <w:tr w:rsidR="009403AC" w:rsidRPr="00323F2C" w14:paraId="154C2959" w14:textId="77777777" w:rsidTr="009403AC">
        <w:trPr>
          <w:trHeight w:val="144"/>
        </w:trPr>
        <w:tc>
          <w:tcPr>
            <w:tcW w:w="1233" w:type="dxa"/>
          </w:tcPr>
          <w:p w14:paraId="73F99FA7"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902" w:type="dxa"/>
            <w:gridSpan w:val="3"/>
          </w:tcPr>
          <w:p w14:paraId="4A6ECA18"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060" w:type="dxa"/>
            <w:gridSpan w:val="4"/>
          </w:tcPr>
          <w:p w14:paraId="174BE173"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600" w:type="dxa"/>
            <w:gridSpan w:val="2"/>
          </w:tcPr>
          <w:p w14:paraId="5514AD60"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9403AC" w:rsidRPr="00323F2C" w14:paraId="286385B4" w14:textId="77777777" w:rsidTr="009403AC">
        <w:trPr>
          <w:trHeight w:val="144"/>
        </w:trPr>
        <w:tc>
          <w:tcPr>
            <w:tcW w:w="10795" w:type="dxa"/>
            <w:gridSpan w:val="10"/>
          </w:tcPr>
          <w:p w14:paraId="1F4154EB" w14:textId="7AF0C254"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2A1FF1">
              <w:rPr>
                <w:rFonts w:asciiTheme="minorHAnsi" w:hAnsiTheme="minorHAnsi" w:cstheme="minorHAnsi"/>
                <w:b/>
                <w:sz w:val="18"/>
                <w:szCs w:val="18"/>
              </w:rPr>
              <w:t>Installed DWHR System Information</w:t>
            </w:r>
          </w:p>
        </w:tc>
      </w:tr>
      <w:tr w:rsidR="009403AC" w:rsidRPr="00323F2C" w14:paraId="53639B1E" w14:textId="77777777" w:rsidTr="003C4442">
        <w:trPr>
          <w:trHeight w:val="144"/>
        </w:trPr>
        <w:tc>
          <w:tcPr>
            <w:tcW w:w="1233" w:type="dxa"/>
          </w:tcPr>
          <w:p w14:paraId="093DAFE3" w14:textId="44B3AE48"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233" w:type="dxa"/>
          </w:tcPr>
          <w:p w14:paraId="79B2F2B1" w14:textId="0B17DE54"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309" w:type="dxa"/>
          </w:tcPr>
          <w:p w14:paraId="611570BA" w14:textId="18B7DE6D"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260" w:type="dxa"/>
            <w:gridSpan w:val="2"/>
          </w:tcPr>
          <w:p w14:paraId="0E92764D" w14:textId="2E854E62"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2070" w:type="dxa"/>
            <w:gridSpan w:val="2"/>
          </w:tcPr>
          <w:p w14:paraId="2841FA83" w14:textId="7F9A4B6C"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1890" w:type="dxa"/>
            <w:gridSpan w:val="2"/>
          </w:tcPr>
          <w:p w14:paraId="06343588" w14:textId="50CB1EBB"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800" w:type="dxa"/>
          </w:tcPr>
          <w:p w14:paraId="1BF64FE4" w14:textId="04B6BB2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9403AC" w:rsidRPr="00323F2C" w14:paraId="4FEA8DFE" w14:textId="77777777" w:rsidTr="00383FC8">
        <w:trPr>
          <w:trHeight w:val="144"/>
        </w:trPr>
        <w:tc>
          <w:tcPr>
            <w:tcW w:w="1233" w:type="dxa"/>
            <w:vAlign w:val="bottom"/>
          </w:tcPr>
          <w:p w14:paraId="46B873F0" w14:textId="314879C9"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1233" w:type="dxa"/>
            <w:vAlign w:val="bottom"/>
          </w:tcPr>
          <w:p w14:paraId="2F42BE11" w14:textId="1E91495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309" w:type="dxa"/>
            <w:vAlign w:val="bottom"/>
          </w:tcPr>
          <w:p w14:paraId="2E8268CB"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Model #</w:t>
            </w:r>
          </w:p>
        </w:tc>
        <w:tc>
          <w:tcPr>
            <w:tcW w:w="1260" w:type="dxa"/>
            <w:gridSpan w:val="2"/>
            <w:vAlign w:val="bottom"/>
          </w:tcPr>
          <w:p w14:paraId="5BFB0CAF"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Rated effectiveness</w:t>
            </w:r>
          </w:p>
        </w:tc>
        <w:tc>
          <w:tcPr>
            <w:tcW w:w="2070" w:type="dxa"/>
            <w:gridSpan w:val="2"/>
            <w:vAlign w:val="bottom"/>
          </w:tcPr>
          <w:p w14:paraId="4C96FEF5" w14:textId="42DF638B"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1890" w:type="dxa"/>
            <w:gridSpan w:val="2"/>
            <w:vAlign w:val="bottom"/>
          </w:tcPr>
          <w:p w14:paraId="57BFED18"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800" w:type="dxa"/>
            <w:vAlign w:val="bottom"/>
          </w:tcPr>
          <w:p w14:paraId="78F7A7BA"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tc>
      </w:tr>
      <w:tr w:rsidR="009403AC" w:rsidRPr="00323F2C" w14:paraId="0CFF93EB" w14:textId="77777777" w:rsidTr="003C4442">
        <w:trPr>
          <w:trHeight w:val="188"/>
        </w:trPr>
        <w:tc>
          <w:tcPr>
            <w:tcW w:w="1233" w:type="dxa"/>
          </w:tcPr>
          <w:p w14:paraId="3CF0660D" w14:textId="1D25CD56" w:rsidR="009403AC" w:rsidRPr="009D79A7" w:rsidRDefault="00211E93"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&lt;&lt;Reference value from A02</w:t>
            </w:r>
            <w:r w:rsidR="009403AC">
              <w:rPr>
                <w:rFonts w:asciiTheme="minorHAnsi" w:eastAsia="Times New Roman" w:hAnsiTheme="minorHAnsi" w:cstheme="minorHAnsi"/>
                <w:sz w:val="18"/>
                <w:szCs w:val="18"/>
              </w:rPr>
              <w:t>&gt;&gt;</w:t>
            </w:r>
          </w:p>
        </w:tc>
        <w:tc>
          <w:tcPr>
            <w:tcW w:w="1233" w:type="dxa"/>
          </w:tcPr>
          <w:p w14:paraId="74563A30" w14:textId="2D44A165"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309" w:type="dxa"/>
          </w:tcPr>
          <w:p w14:paraId="2B033960" w14:textId="6D0A631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260" w:type="dxa"/>
            <w:gridSpan w:val="2"/>
          </w:tcPr>
          <w:p w14:paraId="35BCEE1E" w14:textId="7C2612B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value ≥ Rated Effectiveness in I02, 0.42≤I03&lt;1 </w:t>
            </w:r>
            <w:r w:rsidRPr="009D79A7">
              <w:rPr>
                <w:rFonts w:asciiTheme="minorHAnsi" w:eastAsia="Times New Roman" w:hAnsiTheme="minorHAnsi" w:cstheme="minorHAnsi"/>
                <w:sz w:val="18"/>
                <w:szCs w:val="18"/>
              </w:rPr>
              <w:t>&gt;&gt;</w:t>
            </w:r>
          </w:p>
        </w:tc>
        <w:tc>
          <w:tcPr>
            <w:tcW w:w="2070" w:type="dxa"/>
            <w:gridSpan w:val="2"/>
          </w:tcPr>
          <w:p w14:paraId="4937259A" w14:textId="1FF8BFB0" w:rsidR="009403AC"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 xml:space="preserve">&lt;&lt; If performance, reference value from I03.  If prescriptive, </w:t>
            </w:r>
            <w:r w:rsidRPr="00FE60ED">
              <w:rPr>
                <w:rFonts w:asciiTheme="minorHAnsi" w:hAnsiTheme="minorHAnsi"/>
                <w:sz w:val="18"/>
                <w:szCs w:val="18"/>
              </w:rPr>
              <w:t>user pick from list:</w:t>
            </w:r>
          </w:p>
          <w:p w14:paraId="5D97E0E2" w14:textId="77777777" w:rsidR="009403AC" w:rsidRPr="005A5077" w:rsidRDefault="009403AC" w:rsidP="009403AC">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22802071" w14:textId="77777777" w:rsidR="009403AC" w:rsidRDefault="009403AC" w:rsidP="009403AC">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42F795CE" w14:textId="4B0CF01E" w:rsidR="009403AC" w:rsidRPr="009D79A7" w:rsidRDefault="009403AC" w:rsidP="009403AC">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1890" w:type="dxa"/>
            <w:gridSpan w:val="2"/>
          </w:tcPr>
          <w:p w14:paraId="2F3AE271" w14:textId="57128798"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r>
              <w:rPr>
                <w:rFonts w:asciiTheme="minorHAnsi" w:hAnsiTheme="minorHAnsi"/>
                <w:sz w:val="18"/>
                <w:szCs w:val="18"/>
              </w:rPr>
              <w:t xml:space="preserve"> If performance, reference value from I04.  If prescriptive, </w:t>
            </w:r>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,0&lt;I06≤100 </w:t>
            </w:r>
            <w:r w:rsidRPr="009D79A7">
              <w:rPr>
                <w:rFonts w:asciiTheme="minorHAnsi" w:eastAsia="Times New Roman" w:hAnsiTheme="minorHAnsi" w:cstheme="minorHAnsi"/>
                <w:sz w:val="18"/>
                <w:szCs w:val="18"/>
              </w:rPr>
              <w:t>&gt;&gt;</w:t>
            </w:r>
          </w:p>
        </w:tc>
        <w:tc>
          <w:tcPr>
            <w:tcW w:w="1800" w:type="dxa"/>
          </w:tcPr>
          <w:p w14:paraId="010DE464"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Yes       □ No</w:t>
            </w:r>
          </w:p>
        </w:tc>
      </w:tr>
      <w:tr w:rsidR="009403AC" w:rsidRPr="00323F2C" w14:paraId="6FCEBAFC" w14:textId="77777777" w:rsidTr="003C4442">
        <w:trPr>
          <w:trHeight w:val="188"/>
        </w:trPr>
        <w:tc>
          <w:tcPr>
            <w:tcW w:w="1233" w:type="dxa"/>
          </w:tcPr>
          <w:p w14:paraId="0D51D516"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33" w:type="dxa"/>
          </w:tcPr>
          <w:p w14:paraId="657FC3C9" w14:textId="6D87C9B3"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09" w:type="dxa"/>
          </w:tcPr>
          <w:p w14:paraId="7186D494"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60" w:type="dxa"/>
            <w:gridSpan w:val="2"/>
          </w:tcPr>
          <w:p w14:paraId="5C961472"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70" w:type="dxa"/>
            <w:gridSpan w:val="2"/>
          </w:tcPr>
          <w:p w14:paraId="049B3BCD"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90" w:type="dxa"/>
            <w:gridSpan w:val="2"/>
          </w:tcPr>
          <w:p w14:paraId="5251C78B"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00" w:type="dxa"/>
          </w:tcPr>
          <w:p w14:paraId="2660EF72"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9403AC" w:rsidRPr="00323F2C" w14:paraId="13372191" w14:textId="77777777" w:rsidTr="003C4442">
        <w:trPr>
          <w:trHeight w:val="188"/>
        </w:trPr>
        <w:tc>
          <w:tcPr>
            <w:tcW w:w="1233" w:type="dxa"/>
          </w:tcPr>
          <w:p w14:paraId="1B3562AA" w14:textId="7137B02B"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12</w:t>
            </w:r>
          </w:p>
        </w:tc>
        <w:tc>
          <w:tcPr>
            <w:tcW w:w="9562" w:type="dxa"/>
            <w:gridSpan w:val="9"/>
          </w:tcPr>
          <w:p w14:paraId="453EBF21" w14:textId="7C763592"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9403AC" w:rsidRPr="00323F2C" w14:paraId="56DA45F1" w14:textId="77777777" w:rsidTr="003C4442">
        <w:trPr>
          <w:trHeight w:val="188"/>
        </w:trPr>
        <w:tc>
          <w:tcPr>
            <w:tcW w:w="1233" w:type="dxa"/>
          </w:tcPr>
          <w:p w14:paraId="07EE8E93" w14:textId="006E675F"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13</w:t>
            </w:r>
          </w:p>
        </w:tc>
        <w:tc>
          <w:tcPr>
            <w:tcW w:w="9562" w:type="dxa"/>
            <w:gridSpan w:val="9"/>
          </w:tcPr>
          <w:p w14:paraId="4CE3B66D" w14:textId="70FD432B"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9403AC" w:rsidRPr="00323F2C" w14:paraId="65A75D61" w14:textId="77777777" w:rsidTr="003C4442">
        <w:trPr>
          <w:trHeight w:val="188"/>
        </w:trPr>
        <w:tc>
          <w:tcPr>
            <w:tcW w:w="1233" w:type="dxa"/>
          </w:tcPr>
          <w:p w14:paraId="6A26D26D" w14:textId="268063D5"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14</w:t>
            </w:r>
          </w:p>
        </w:tc>
        <w:tc>
          <w:tcPr>
            <w:tcW w:w="9562" w:type="dxa"/>
            <w:gridSpan w:val="9"/>
          </w:tcPr>
          <w:p w14:paraId="64427C4C" w14:textId="3F7AA5F4" w:rsidR="009403AC" w:rsidRPr="00935859"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9403AC" w:rsidRPr="00323F2C" w14:paraId="43E86152" w14:textId="77777777" w:rsidTr="003C4442">
        <w:trPr>
          <w:trHeight w:val="188"/>
        </w:trPr>
        <w:tc>
          <w:tcPr>
            <w:tcW w:w="1233" w:type="dxa"/>
            <w:vAlign w:val="center"/>
          </w:tcPr>
          <w:p w14:paraId="7A4A82F1" w14:textId="7C00A11D" w:rsidR="009403AC" w:rsidRPr="00450E94" w:rsidRDefault="009403AC" w:rsidP="009403AC">
            <w:pPr>
              <w:keepNext/>
              <w:tabs>
                <w:tab w:val="left" w:pos="2160"/>
                <w:tab w:val="left" w:pos="2700"/>
                <w:tab w:val="left" w:pos="3420"/>
                <w:tab w:val="left" w:pos="3780"/>
                <w:tab w:val="left" w:pos="5760"/>
                <w:tab w:val="left" w:pos="7212"/>
              </w:tabs>
              <w:spacing w:after="0" w:line="240" w:lineRule="auto"/>
              <w:jc w:val="center"/>
              <w:rPr>
                <w:rFonts w:cstheme="minorHAnsi"/>
                <w:sz w:val="18"/>
                <w:szCs w:val="18"/>
              </w:rPr>
            </w:pPr>
            <w:r>
              <w:rPr>
                <w:rFonts w:cstheme="minorHAnsi"/>
                <w:sz w:val="18"/>
                <w:szCs w:val="18"/>
              </w:rPr>
              <w:t>15</w:t>
            </w:r>
          </w:p>
        </w:tc>
        <w:tc>
          <w:tcPr>
            <w:tcW w:w="4059" w:type="dxa"/>
            <w:gridSpan w:val="5"/>
            <w:vAlign w:val="center"/>
          </w:tcPr>
          <w:p w14:paraId="41C2457B" w14:textId="5218B5B8" w:rsidR="009403AC" w:rsidRPr="00B71192"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Verification Status:</w:t>
            </w:r>
          </w:p>
        </w:tc>
        <w:tc>
          <w:tcPr>
            <w:tcW w:w="5503" w:type="dxa"/>
            <w:gridSpan w:val="4"/>
            <w:vAlign w:val="center"/>
          </w:tcPr>
          <w:p w14:paraId="190030AF" w14:textId="77777777" w:rsidR="009403AC" w:rsidRPr="00B71192" w:rsidRDefault="009403AC" w:rsidP="009403AC">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7585F13" w14:textId="77777777" w:rsidR="009403AC" w:rsidRPr="00B71192" w:rsidRDefault="009403AC" w:rsidP="009403AC">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3C97DB4" w14:textId="544429E7" w:rsidR="009403AC" w:rsidRPr="00450E94" w:rsidRDefault="009403AC" w:rsidP="009403AC">
            <w:pPr>
              <w:pStyle w:val="ListParagraph"/>
              <w:keepNext/>
              <w:numPr>
                <w:ilvl w:val="0"/>
                <w:numId w:val="48"/>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9403AC" w:rsidRPr="00323F2C" w14:paraId="628C4E55" w14:textId="77777777" w:rsidTr="003C4442">
        <w:trPr>
          <w:trHeight w:val="188"/>
        </w:trPr>
        <w:tc>
          <w:tcPr>
            <w:tcW w:w="1233" w:type="dxa"/>
          </w:tcPr>
          <w:p w14:paraId="48F1EE12" w14:textId="7736260B" w:rsidR="009403AC" w:rsidRPr="00450E94" w:rsidRDefault="009403AC" w:rsidP="009403AC">
            <w:pPr>
              <w:keepNext/>
              <w:tabs>
                <w:tab w:val="left" w:pos="2160"/>
                <w:tab w:val="left" w:pos="2700"/>
                <w:tab w:val="left" w:pos="3420"/>
                <w:tab w:val="left" w:pos="3780"/>
                <w:tab w:val="left" w:pos="5760"/>
                <w:tab w:val="left" w:pos="7212"/>
              </w:tabs>
              <w:spacing w:after="0" w:line="240" w:lineRule="auto"/>
              <w:jc w:val="center"/>
              <w:rPr>
                <w:rFonts w:cstheme="minorHAnsi"/>
                <w:sz w:val="18"/>
                <w:szCs w:val="18"/>
              </w:rPr>
            </w:pPr>
            <w:r>
              <w:rPr>
                <w:rFonts w:cstheme="minorHAnsi"/>
                <w:sz w:val="18"/>
                <w:szCs w:val="18"/>
              </w:rPr>
              <w:t>16</w:t>
            </w:r>
          </w:p>
        </w:tc>
        <w:tc>
          <w:tcPr>
            <w:tcW w:w="9562" w:type="dxa"/>
            <w:gridSpan w:val="9"/>
            <w:vAlign w:val="center"/>
          </w:tcPr>
          <w:p w14:paraId="5DC17AAE" w14:textId="73CF8012" w:rsidR="009403AC" w:rsidRPr="00B71192"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 xml:space="preserve">Correction Notes: </w:t>
            </w:r>
            <w:r w:rsidRPr="00450E94">
              <w:rPr>
                <w:rFonts w:asciiTheme="minorHAnsi" w:hAnsiTheme="minorHAnsi" w:cs="TimesNewRomanPS-BoldMT"/>
                <w:bCs/>
                <w:sz w:val="18"/>
                <w:szCs w:val="18"/>
              </w:rPr>
              <w:t>&lt;&lt;if Verification Status= Fail, then text entry in this Corrections Notes field is required;  user input text&gt;&gt;</w:t>
            </w:r>
          </w:p>
        </w:tc>
      </w:tr>
      <w:tr w:rsidR="009403AC" w:rsidRPr="00323F2C" w14:paraId="2897199D" w14:textId="77777777" w:rsidTr="003C4442">
        <w:trPr>
          <w:trHeight w:val="260"/>
        </w:trPr>
        <w:tc>
          <w:tcPr>
            <w:tcW w:w="10795" w:type="dxa"/>
            <w:gridSpan w:val="10"/>
          </w:tcPr>
          <w:p w14:paraId="43DA4BB4" w14:textId="0446FA37"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D07AA51" w14:textId="14ACBEA2" w:rsidR="00E65CD8" w:rsidRPr="00A05A69" w:rsidRDefault="00E65CD8" w:rsidP="00411887">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4102"/>
        <w:gridCol w:w="6115"/>
      </w:tblGrid>
      <w:tr w:rsidR="000E1685" w:rsidRPr="00323F2C" w14:paraId="0F7F46AF" w14:textId="77777777" w:rsidTr="002625AF">
        <w:trPr>
          <w:trHeight w:hRule="exact" w:val="712"/>
          <w:tblHeader/>
        </w:trPr>
        <w:tc>
          <w:tcPr>
            <w:tcW w:w="10790" w:type="dxa"/>
            <w:gridSpan w:val="3"/>
            <w:tcBorders>
              <w:bottom w:val="single" w:sz="4" w:space="0" w:color="auto"/>
            </w:tcBorders>
          </w:tcPr>
          <w:p w14:paraId="0F7F46AB" w14:textId="1A3C0C53" w:rsidR="000E1685" w:rsidRPr="00A05A69" w:rsidRDefault="00641F8E" w:rsidP="000E1685">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B04692" w:rsidRPr="00A05A69">
              <w:rPr>
                <w:rFonts w:asciiTheme="minorHAnsi" w:hAnsiTheme="minorHAnsi" w:cstheme="minorHAnsi"/>
                <w:b/>
                <w:sz w:val="18"/>
                <w:szCs w:val="18"/>
              </w:rPr>
              <w:t>.</w:t>
            </w:r>
            <w:r w:rsidR="000E1685" w:rsidRPr="00A05A69">
              <w:rPr>
                <w:rFonts w:asciiTheme="minorHAnsi" w:hAnsiTheme="minorHAnsi" w:cstheme="minorHAnsi"/>
                <w:b/>
                <w:sz w:val="18"/>
                <w:szCs w:val="18"/>
              </w:rPr>
              <w:t xml:space="preserve"> HERS-Verified Pipe Insulation </w:t>
            </w:r>
            <w:r w:rsidR="0065796D" w:rsidRPr="00A05A69">
              <w:rPr>
                <w:rFonts w:asciiTheme="minorHAnsi" w:hAnsiTheme="minorHAnsi" w:cstheme="minorHAnsi"/>
                <w:b/>
                <w:sz w:val="18"/>
                <w:szCs w:val="18"/>
              </w:rPr>
              <w:t>Credit</w:t>
            </w:r>
            <w:r w:rsidR="001938BC" w:rsidRPr="00A05A69">
              <w:rPr>
                <w:rFonts w:asciiTheme="minorHAnsi" w:hAnsiTheme="minorHAnsi" w:cstheme="minorHAnsi"/>
                <w:b/>
                <w:sz w:val="18"/>
                <w:szCs w:val="18"/>
              </w:rPr>
              <w:t xml:space="preserve"> Requirements</w:t>
            </w:r>
            <w:r w:rsidR="00B04692" w:rsidRPr="00A05A69">
              <w:rPr>
                <w:rFonts w:asciiTheme="minorHAnsi" w:hAnsiTheme="minorHAnsi" w:cstheme="minorHAnsi"/>
                <w:b/>
                <w:sz w:val="18"/>
                <w:szCs w:val="18"/>
              </w:rPr>
              <w:t xml:space="preserve"> </w:t>
            </w:r>
            <w:r w:rsidR="00DF32C1">
              <w:rPr>
                <w:rFonts w:asciiTheme="minorHAnsi" w:hAnsiTheme="minorHAnsi" w:cstheme="minorHAnsi"/>
                <w:b/>
                <w:sz w:val="18"/>
                <w:szCs w:val="18"/>
              </w:rPr>
              <w:t xml:space="preserve">(PIC-H) </w:t>
            </w:r>
            <w:r w:rsidR="00B04692" w:rsidRPr="00A05A69">
              <w:rPr>
                <w:rFonts w:asciiTheme="minorHAnsi" w:hAnsiTheme="minorHAnsi" w:cstheme="minorHAnsi"/>
                <w:b/>
                <w:sz w:val="18"/>
                <w:szCs w:val="18"/>
              </w:rPr>
              <w:t>(RA3.6.3)</w:t>
            </w:r>
          </w:p>
          <w:p w14:paraId="0F7F46AD" w14:textId="735E5B3F" w:rsidR="007305A1" w:rsidRPr="00A05A69" w:rsidRDefault="001938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Systems that utilize this distribution type shall comply with these requirements</w:t>
            </w:r>
            <w:r w:rsidR="00092950" w:rsidRPr="00A05A69">
              <w:rPr>
                <w:rFonts w:asciiTheme="minorHAnsi" w:hAnsiTheme="minorHAnsi" w:cstheme="minorHAnsi"/>
                <w:sz w:val="18"/>
                <w:szCs w:val="18"/>
              </w:rPr>
              <w:t>.</w:t>
            </w:r>
            <w:r w:rsidR="00641F8E">
              <w:rPr>
                <w:rFonts w:asciiTheme="minorHAnsi" w:hAnsiTheme="minorHAnsi" w:cstheme="minorHAnsi"/>
                <w:sz w:val="18"/>
                <w:szCs w:val="18"/>
              </w:rPr>
              <w:t xml:space="preserve">  </w:t>
            </w:r>
            <w:r w:rsidR="007305A1" w:rsidRPr="00A05A69">
              <w:rPr>
                <w:rFonts w:asciiTheme="minorHAnsi" w:hAnsiTheme="minorHAnsi" w:cstheme="minorHAnsi"/>
                <w:sz w:val="18"/>
                <w:szCs w:val="18"/>
              </w:rPr>
              <w:t xml:space="preserve">&lt;&lt;If </w:t>
            </w:r>
            <w:r w:rsidR="00F96517" w:rsidRPr="00A05A69">
              <w:rPr>
                <w:rFonts w:asciiTheme="minorHAnsi" w:hAnsiTheme="minorHAnsi" w:cstheme="minorHAnsi"/>
                <w:sz w:val="18"/>
                <w:szCs w:val="18"/>
              </w:rPr>
              <w:t xml:space="preserve">there are no systems in column </w:t>
            </w:r>
            <w:r w:rsidR="00FF28D5">
              <w:rPr>
                <w:rFonts w:asciiTheme="minorHAnsi" w:hAnsiTheme="minorHAnsi" w:cstheme="minorHAnsi"/>
                <w:sz w:val="18"/>
                <w:szCs w:val="18"/>
              </w:rPr>
              <w:t>A</w:t>
            </w:r>
            <w:r w:rsidR="00211E93">
              <w:rPr>
                <w:rFonts w:asciiTheme="minorHAnsi" w:hAnsiTheme="minorHAnsi" w:cstheme="minorHAnsi"/>
                <w:sz w:val="18"/>
                <w:szCs w:val="18"/>
              </w:rPr>
              <w:t>10</w:t>
            </w:r>
            <w:r w:rsidR="00FF28D5" w:rsidRPr="00A05A69">
              <w:rPr>
                <w:rFonts w:asciiTheme="minorHAnsi" w:hAnsiTheme="minorHAnsi" w:cstheme="minorHAnsi"/>
                <w:sz w:val="18"/>
                <w:szCs w:val="18"/>
              </w:rPr>
              <w:t xml:space="preserve"> </w:t>
            </w:r>
            <w:r w:rsidR="00F96517" w:rsidRPr="00A05A69">
              <w:rPr>
                <w:rFonts w:asciiTheme="minorHAnsi" w:hAnsiTheme="minorHAnsi" w:cstheme="minorHAnsi"/>
                <w:sz w:val="18"/>
                <w:szCs w:val="18"/>
              </w:rPr>
              <w:t>that have a value =</w:t>
            </w:r>
            <w:r w:rsidR="00F4590C" w:rsidRPr="00A05A69">
              <w:rPr>
                <w:rFonts w:asciiTheme="minorHAnsi" w:hAnsiTheme="minorHAnsi" w:cstheme="minorHAnsi"/>
                <w:sz w:val="18"/>
                <w:szCs w:val="18"/>
              </w:rPr>
              <w:t xml:space="preserve"> “</w:t>
            </w:r>
            <w:r w:rsidR="00A82A43" w:rsidRPr="00A05A69">
              <w:rPr>
                <w:rFonts w:asciiTheme="minorHAnsi" w:hAnsiTheme="minorHAnsi" w:cstheme="minorHAnsi"/>
                <w:sz w:val="18"/>
                <w:szCs w:val="18"/>
              </w:rPr>
              <w:t xml:space="preserve">HERS-Verified Pipe Insulation </w:t>
            </w:r>
            <w:r w:rsidR="0065796D" w:rsidRPr="00A05A69">
              <w:rPr>
                <w:rFonts w:asciiTheme="minorHAnsi" w:hAnsiTheme="minorHAnsi" w:cstheme="minorHAnsi"/>
                <w:sz w:val="18"/>
                <w:szCs w:val="18"/>
              </w:rPr>
              <w:t>Credit</w:t>
            </w:r>
            <w:r w:rsidR="00F4590C" w:rsidRPr="00A05A69">
              <w:rPr>
                <w:rFonts w:asciiTheme="minorHAnsi" w:hAnsiTheme="minorHAnsi" w:cstheme="minorHAnsi"/>
                <w:sz w:val="18"/>
                <w:szCs w:val="18"/>
              </w:rPr>
              <w:t>”</w:t>
            </w:r>
            <w:r w:rsidR="007305A1" w:rsidRPr="00A05A69">
              <w:rPr>
                <w:rFonts w:asciiTheme="minorHAnsi" w:hAnsiTheme="minorHAnsi" w:cstheme="minorHAnsi"/>
                <w:sz w:val="18"/>
                <w:szCs w:val="18"/>
              </w:rPr>
              <w:t>, then display the "section does not apply" message</w:t>
            </w:r>
            <w:r w:rsidR="00F4590C" w:rsidRPr="00A05A69">
              <w:rPr>
                <w:rFonts w:asciiTheme="minorHAnsi" w:hAnsiTheme="minorHAnsi" w:cstheme="minorHAnsi"/>
                <w:sz w:val="18"/>
                <w:szCs w:val="18"/>
              </w:rPr>
              <w:t xml:space="preserve">; else display this entire table </w:t>
            </w:r>
            <w:r w:rsidR="007305A1" w:rsidRPr="00A05A69">
              <w:rPr>
                <w:rFonts w:asciiTheme="minorHAnsi" w:hAnsiTheme="minorHAnsi" w:cstheme="minorHAnsi"/>
                <w:sz w:val="18"/>
                <w:szCs w:val="18"/>
              </w:rPr>
              <w:t>&gt;&gt;</w:t>
            </w:r>
          </w:p>
          <w:p w14:paraId="0F7F46AE" w14:textId="77777777" w:rsidR="000E1685" w:rsidRPr="00A05A69" w:rsidRDefault="000E1685" w:rsidP="00064F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r w:rsidR="00A956FB" w:rsidRPr="00323F2C" w14:paraId="0F7F46B2" w14:textId="77777777" w:rsidTr="002625AF">
        <w:trPr>
          <w:trHeight w:hRule="exact" w:val="361"/>
          <w:tblHeader/>
        </w:trPr>
        <w:tc>
          <w:tcPr>
            <w:tcW w:w="573" w:type="dxa"/>
            <w:vAlign w:val="center"/>
          </w:tcPr>
          <w:p w14:paraId="0F7F46B0" w14:textId="77777777" w:rsidR="00A956FB" w:rsidRPr="00A05A69"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01</w:t>
            </w:r>
          </w:p>
        </w:tc>
        <w:tc>
          <w:tcPr>
            <w:tcW w:w="10217" w:type="dxa"/>
            <w:gridSpan w:val="2"/>
            <w:vAlign w:val="center"/>
          </w:tcPr>
          <w:p w14:paraId="0F7F46B1" w14:textId="73AAFA8E" w:rsidR="00A956FB" w:rsidRPr="00A05A69"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HERS rater shall perform a visual inspection that a</w:t>
            </w:r>
            <w:r w:rsidRPr="000E6E7E">
              <w:rPr>
                <w:rFonts w:asciiTheme="minorHAnsi" w:hAnsiTheme="minorHAnsi" w:cstheme="minorHAnsi"/>
                <w:sz w:val="18"/>
                <w:szCs w:val="18"/>
              </w:rPr>
              <w:t xml:space="preserve">ll hot water piping comply with the insulation requirements in </w:t>
            </w:r>
            <w:r>
              <w:rPr>
                <w:rFonts w:asciiTheme="minorHAnsi" w:hAnsiTheme="minorHAnsi" w:cstheme="minorHAnsi"/>
                <w:sz w:val="18"/>
                <w:szCs w:val="18"/>
              </w:rPr>
              <w:t>150.0(J).</w:t>
            </w:r>
          </w:p>
        </w:tc>
      </w:tr>
      <w:tr w:rsidR="002625AF" w:rsidRPr="00323F2C" w14:paraId="0E223B85" w14:textId="77777777" w:rsidTr="00450E94">
        <w:trPr>
          <w:trHeight w:hRule="exact" w:val="1162"/>
          <w:tblHeader/>
        </w:trPr>
        <w:tc>
          <w:tcPr>
            <w:tcW w:w="573" w:type="dxa"/>
            <w:vAlign w:val="center"/>
          </w:tcPr>
          <w:p w14:paraId="07088214" w14:textId="218366DA"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02</w:t>
            </w:r>
          </w:p>
        </w:tc>
        <w:tc>
          <w:tcPr>
            <w:tcW w:w="4102" w:type="dxa"/>
            <w:vAlign w:val="center"/>
          </w:tcPr>
          <w:p w14:paraId="4B8B7B0B" w14:textId="4BB2A37F"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6115" w:type="dxa"/>
            <w:vAlign w:val="center"/>
          </w:tcPr>
          <w:p w14:paraId="2454CF64" w14:textId="2C1D0A41" w:rsidR="003A56CA" w:rsidRPr="00450E94" w:rsidRDefault="003A56CA" w:rsidP="00450E94">
            <w:pPr>
              <w:keepNext/>
              <w:tabs>
                <w:tab w:val="left" w:pos="356"/>
              </w:tabs>
              <w:spacing w:after="0" w:line="240" w:lineRule="auto"/>
              <w:rPr>
                <w:sz w:val="18"/>
                <w:szCs w:val="18"/>
              </w:rPr>
            </w:pPr>
            <w:r w:rsidRPr="00450E94">
              <w:rPr>
                <w:sz w:val="18"/>
                <w:szCs w:val="18"/>
              </w:rPr>
              <w:t>&lt;&lt;user pick from list:</w:t>
            </w:r>
          </w:p>
          <w:p w14:paraId="1F37172E" w14:textId="7AAB9A8B"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1F810399" w14:textId="77777777"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C72E0AD" w14:textId="3373CDCA" w:rsidR="002625AF" w:rsidRPr="00450E94" w:rsidRDefault="002625AF"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2625AF" w:rsidRPr="00323F2C" w14:paraId="5BE2017A" w14:textId="77777777" w:rsidTr="00450E94">
        <w:trPr>
          <w:trHeight w:hRule="exact" w:val="280"/>
          <w:tblHeader/>
        </w:trPr>
        <w:tc>
          <w:tcPr>
            <w:tcW w:w="573" w:type="dxa"/>
            <w:vAlign w:val="center"/>
          </w:tcPr>
          <w:p w14:paraId="5C353D0D" w14:textId="5CC9F600" w:rsidR="002625AF" w:rsidRPr="00B71192" w:rsidRDefault="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217" w:type="dxa"/>
            <w:gridSpan w:val="2"/>
            <w:vAlign w:val="center"/>
          </w:tcPr>
          <w:p w14:paraId="01740B4C" w14:textId="5D854901"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r w:rsidR="003A56CA" w:rsidRPr="00450E94">
              <w:rPr>
                <w:rFonts w:asciiTheme="minorHAnsi" w:hAnsiTheme="minorHAnsi" w:cs="TimesNewRomanPS-BoldMT"/>
                <w:bCs/>
                <w:sz w:val="18"/>
                <w:szCs w:val="18"/>
              </w:rPr>
              <w:t>&lt;&lt;if Verification Status= Fail, then text entry in this Corrections Notes field is required;  user input text&gt;&gt;</w:t>
            </w:r>
          </w:p>
        </w:tc>
      </w:tr>
      <w:tr w:rsidR="002625AF" w:rsidRPr="00323F2C" w14:paraId="0F7F46B5" w14:textId="77777777" w:rsidTr="00450E94">
        <w:trPr>
          <w:trHeight w:hRule="exact" w:val="532"/>
          <w:tblHeader/>
        </w:trPr>
        <w:tc>
          <w:tcPr>
            <w:tcW w:w="10790" w:type="dxa"/>
            <w:gridSpan w:val="3"/>
            <w:tcBorders>
              <w:top w:val="single" w:sz="4" w:space="0" w:color="000000"/>
              <w:left w:val="single" w:sz="4" w:space="0" w:color="000000"/>
              <w:bottom w:val="single" w:sz="4" w:space="0" w:color="auto"/>
              <w:right w:val="single" w:sz="4" w:space="0" w:color="000000"/>
            </w:tcBorders>
          </w:tcPr>
          <w:p w14:paraId="0F7F46B3" w14:textId="305605C6" w:rsidR="002625AF" w:rsidRPr="000849F0" w:rsidRDefault="003A56CA" w:rsidP="002625AF">
            <w:pPr>
              <w:spacing w:after="0" w:line="240" w:lineRule="auto"/>
              <w:rPr>
                <w:rFonts w:asciiTheme="minorHAnsi"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p w14:paraId="0F7F46B4" w14:textId="77777777" w:rsidR="002625AF" w:rsidRPr="001E3511" w:rsidRDefault="002625AF" w:rsidP="002625AF">
            <w:pPr>
              <w:spacing w:after="0" w:line="240" w:lineRule="auto"/>
              <w:rPr>
                <w:rFonts w:asciiTheme="minorHAnsi" w:hAnsiTheme="minorHAnsi" w:cstheme="minorHAnsi"/>
                <w:b/>
                <w:sz w:val="18"/>
                <w:szCs w:val="18"/>
              </w:rPr>
            </w:pPr>
          </w:p>
        </w:tc>
      </w:tr>
    </w:tbl>
    <w:p w14:paraId="0F7F46B6" w14:textId="77777777" w:rsidR="000E1685" w:rsidRPr="00A05A69" w:rsidRDefault="000E1685" w:rsidP="000E1685">
      <w:pPr>
        <w:spacing w:after="0"/>
        <w:rPr>
          <w:rFonts w:asciiTheme="minorHAnsi" w:hAnsiTheme="minorHAnsi" w:cstheme="minorHAnsi"/>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4117"/>
        <w:gridCol w:w="6098"/>
      </w:tblGrid>
      <w:tr w:rsidR="00064F9C" w:rsidRPr="00323F2C" w14:paraId="0F7F46BA" w14:textId="77777777" w:rsidTr="002625AF">
        <w:trPr>
          <w:trHeight w:hRule="exact" w:val="712"/>
          <w:tblHeader/>
        </w:trPr>
        <w:tc>
          <w:tcPr>
            <w:tcW w:w="10773" w:type="dxa"/>
            <w:gridSpan w:val="3"/>
            <w:tcBorders>
              <w:bottom w:val="single" w:sz="4" w:space="0" w:color="auto"/>
            </w:tcBorders>
          </w:tcPr>
          <w:p w14:paraId="0F7F46B7" w14:textId="25144A6E" w:rsidR="00064F9C" w:rsidRPr="00A05A69" w:rsidRDefault="00641F8E" w:rsidP="007305A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K</w:t>
            </w:r>
            <w:r w:rsidR="00064F9C" w:rsidRPr="00A05A69">
              <w:rPr>
                <w:rFonts w:asciiTheme="minorHAnsi" w:hAnsiTheme="minorHAnsi" w:cstheme="minorHAnsi"/>
                <w:b/>
                <w:sz w:val="18"/>
                <w:szCs w:val="18"/>
              </w:rPr>
              <w:t xml:space="preserve">. HERS-Verified Parallel Piping </w:t>
            </w:r>
            <w:r w:rsidR="001938BC" w:rsidRPr="00A05A69">
              <w:rPr>
                <w:rFonts w:asciiTheme="minorHAnsi" w:hAnsiTheme="minorHAnsi" w:cstheme="minorHAnsi"/>
                <w:b/>
                <w:sz w:val="18"/>
                <w:szCs w:val="18"/>
              </w:rPr>
              <w:t>Requirements</w:t>
            </w:r>
            <w:r w:rsidR="00DF32C1">
              <w:rPr>
                <w:rFonts w:asciiTheme="minorHAnsi" w:hAnsiTheme="minorHAnsi" w:cstheme="minorHAnsi"/>
                <w:b/>
                <w:sz w:val="18"/>
                <w:szCs w:val="18"/>
              </w:rPr>
              <w:t xml:space="preserve"> (PP-H) </w:t>
            </w:r>
            <w:r w:rsidR="00777ED6">
              <w:rPr>
                <w:rFonts w:asciiTheme="minorHAnsi" w:hAnsiTheme="minorHAnsi" w:cstheme="minorHAnsi"/>
                <w:b/>
                <w:sz w:val="18"/>
                <w:szCs w:val="18"/>
              </w:rPr>
              <w:t>(</w:t>
            </w:r>
            <w:r w:rsidR="00B04692" w:rsidRPr="00A05A69">
              <w:rPr>
                <w:rFonts w:asciiTheme="minorHAnsi" w:hAnsiTheme="minorHAnsi" w:cstheme="minorHAnsi"/>
                <w:b/>
                <w:sz w:val="18"/>
                <w:szCs w:val="18"/>
              </w:rPr>
              <w:t>RA3.6.4)</w:t>
            </w:r>
          </w:p>
          <w:p w14:paraId="0F7F46B9" w14:textId="05DF656B" w:rsidR="009269B2" w:rsidRPr="00A05A69" w:rsidRDefault="001938B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A05A69">
              <w:rPr>
                <w:rFonts w:asciiTheme="minorHAnsi" w:hAnsiTheme="minorHAnsi" w:cstheme="minorHAnsi"/>
                <w:sz w:val="18"/>
                <w:szCs w:val="18"/>
              </w:rPr>
              <w:t>Systems that utilize this distribution type shall comply with these requirements</w:t>
            </w:r>
            <w:r w:rsidR="00092950" w:rsidRPr="00A05A69">
              <w:rPr>
                <w:rFonts w:asciiTheme="minorHAnsi" w:hAnsiTheme="minorHAnsi" w:cstheme="minorHAnsi"/>
                <w:sz w:val="18"/>
                <w:szCs w:val="18"/>
              </w:rPr>
              <w:t>.</w:t>
            </w:r>
            <w:r w:rsidR="00641F8E">
              <w:rPr>
                <w:rFonts w:asciiTheme="minorHAnsi" w:hAnsiTheme="minorHAnsi" w:cstheme="minorHAnsi"/>
                <w:sz w:val="18"/>
                <w:szCs w:val="18"/>
              </w:rPr>
              <w:t xml:space="preserve"> </w:t>
            </w:r>
            <w:r w:rsidR="00B77D9F" w:rsidRPr="00641F8E">
              <w:rPr>
                <w:rFonts w:asciiTheme="minorHAnsi" w:hAnsiTheme="minorHAnsi" w:cstheme="minorHAnsi"/>
                <w:sz w:val="18"/>
                <w:szCs w:val="20"/>
              </w:rPr>
              <w:t>&lt;&lt;If A</w:t>
            </w:r>
            <w:r w:rsidR="00211E93">
              <w:rPr>
                <w:rFonts w:asciiTheme="minorHAnsi" w:hAnsiTheme="minorHAnsi" w:cstheme="minorHAnsi"/>
                <w:sz w:val="18"/>
                <w:szCs w:val="20"/>
              </w:rPr>
              <w:t>10</w:t>
            </w:r>
            <w:r w:rsidR="00B77D9F" w:rsidRPr="00641F8E">
              <w:rPr>
                <w:rFonts w:asciiTheme="minorHAnsi" w:hAnsiTheme="minorHAnsi" w:cstheme="minorHAnsi"/>
                <w:sz w:val="18"/>
                <w:szCs w:val="20"/>
              </w:rPr>
              <w:t xml:space="preserve"> “Dwelling Unit DHW System Distribution Type” = “</w:t>
            </w:r>
            <w:r w:rsidR="00B77D9F">
              <w:rPr>
                <w:rFonts w:asciiTheme="minorHAnsi" w:hAnsiTheme="minorHAnsi" w:cstheme="minorHAnsi"/>
                <w:sz w:val="18"/>
                <w:szCs w:val="20"/>
              </w:rPr>
              <w:t>HERS-Verified Parallel Piping</w:t>
            </w:r>
            <w:r w:rsidR="00B77D9F" w:rsidRPr="00641F8E">
              <w:rPr>
                <w:rFonts w:asciiTheme="minorHAnsi" w:hAnsiTheme="minorHAnsi" w:cstheme="minorHAnsi"/>
                <w:sz w:val="18"/>
                <w:szCs w:val="20"/>
              </w:rPr>
              <w:t>”, then display this entire table, else display “section does not apply" message&gt;&gt;</w:t>
            </w:r>
          </w:p>
        </w:tc>
      </w:tr>
      <w:tr w:rsidR="00CC3747" w:rsidRPr="00323F2C" w14:paraId="0F7F46BD" w14:textId="77777777" w:rsidTr="002625AF">
        <w:trPr>
          <w:trHeight w:hRule="exact" w:val="288"/>
          <w:tblHeader/>
        </w:trPr>
        <w:tc>
          <w:tcPr>
            <w:tcW w:w="558" w:type="dxa"/>
            <w:vAlign w:val="center"/>
          </w:tcPr>
          <w:p w14:paraId="0F7F46BB"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01</w:t>
            </w:r>
          </w:p>
        </w:tc>
        <w:tc>
          <w:tcPr>
            <w:tcW w:w="10215" w:type="dxa"/>
            <w:gridSpan w:val="2"/>
            <w:vAlign w:val="center"/>
          </w:tcPr>
          <w:p w14:paraId="0F7F46BC" w14:textId="7B1F5D16"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Each central manifold has 5 feet or less of pipe between manifold and water heater. (RA4.4.15)</w:t>
            </w:r>
          </w:p>
        </w:tc>
      </w:tr>
      <w:tr w:rsidR="00CC3747" w:rsidRPr="00323F2C" w14:paraId="0F7F46C0" w14:textId="77777777" w:rsidTr="002625AF">
        <w:trPr>
          <w:trHeight w:hRule="exact" w:val="288"/>
          <w:tblHeader/>
        </w:trPr>
        <w:tc>
          <w:tcPr>
            <w:tcW w:w="558" w:type="dxa"/>
            <w:vAlign w:val="center"/>
          </w:tcPr>
          <w:p w14:paraId="0F7F46BE"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02</w:t>
            </w:r>
          </w:p>
        </w:tc>
        <w:tc>
          <w:tcPr>
            <w:tcW w:w="10215" w:type="dxa"/>
            <w:gridSpan w:val="2"/>
            <w:vAlign w:val="center"/>
          </w:tcPr>
          <w:p w14:paraId="0F7F46BF" w14:textId="7D4300BD" w:rsidR="00CC3747" w:rsidRPr="00A05A69" w:rsidRDefault="00CC3747" w:rsidP="00583B5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For manifolds that include valves, the manifold must be readily accessible in accordance with the plumbing code. (RA4.4.4)</w:t>
            </w:r>
          </w:p>
        </w:tc>
      </w:tr>
      <w:tr w:rsidR="00CC3747" w:rsidRPr="00323F2C" w14:paraId="0F7F46C3" w14:textId="77777777" w:rsidTr="002625AF">
        <w:trPr>
          <w:trHeight w:hRule="exact" w:val="532"/>
          <w:tblHeader/>
        </w:trPr>
        <w:tc>
          <w:tcPr>
            <w:tcW w:w="558" w:type="dxa"/>
            <w:vAlign w:val="center"/>
          </w:tcPr>
          <w:p w14:paraId="0F7F46C1"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03</w:t>
            </w:r>
          </w:p>
        </w:tc>
        <w:tc>
          <w:tcPr>
            <w:tcW w:w="10215" w:type="dxa"/>
            <w:gridSpan w:val="2"/>
            <w:vAlign w:val="center"/>
          </w:tcPr>
          <w:p w14:paraId="0F7F46C2" w14:textId="0E803FAF"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CC3747" w:rsidRPr="00323F2C" w14:paraId="0F7F46C6" w14:textId="77777777" w:rsidTr="002625AF">
        <w:trPr>
          <w:trHeight w:hRule="exact" w:val="775"/>
          <w:tblHeader/>
        </w:trPr>
        <w:tc>
          <w:tcPr>
            <w:tcW w:w="558" w:type="dxa"/>
            <w:vAlign w:val="center"/>
          </w:tcPr>
          <w:p w14:paraId="0F7F46C4"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04</w:t>
            </w:r>
          </w:p>
        </w:tc>
        <w:tc>
          <w:tcPr>
            <w:tcW w:w="10215" w:type="dxa"/>
            <w:gridSpan w:val="2"/>
            <w:vAlign w:val="center"/>
          </w:tcPr>
          <w:p w14:paraId="0F7F46C5" w14:textId="3071ED84" w:rsidR="00CC3747" w:rsidRPr="00A05A69" w:rsidRDefault="00CC3747" w:rsidP="0009295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The hot water distribution piping must be separated by at least </w:t>
            </w:r>
            <w:r w:rsidR="00092950" w:rsidRPr="00A05A69">
              <w:rPr>
                <w:rFonts w:asciiTheme="minorHAnsi" w:hAnsiTheme="minorHAnsi" w:cstheme="minorHAnsi"/>
                <w:sz w:val="18"/>
                <w:szCs w:val="18"/>
              </w:rPr>
              <w:t>2</w:t>
            </w:r>
            <w:r w:rsidRPr="00A05A69">
              <w:rPr>
                <w:rFonts w:asciiTheme="minorHAnsi" w:hAnsiTheme="minorHAnsi" w:cstheme="minorHAnsi"/>
                <w:sz w:val="18"/>
                <w:szCs w:val="18"/>
              </w:rPr>
              <w:t xml:space="preserve"> inches from any other hot water supply piping, and at least </w:t>
            </w:r>
            <w:r w:rsidR="00092950" w:rsidRPr="00A05A69">
              <w:rPr>
                <w:rFonts w:asciiTheme="minorHAnsi" w:hAnsiTheme="minorHAnsi" w:cstheme="minorHAnsi"/>
                <w:sz w:val="18"/>
                <w:szCs w:val="18"/>
              </w:rPr>
              <w:t>6</w:t>
            </w:r>
            <w:r w:rsidRPr="00A05A69">
              <w:rPr>
                <w:rFonts w:asciiTheme="minorHAnsi" w:hAnsiTheme="minorHAnsi" w:cstheme="minorHAnsi"/>
                <w:sz w:val="18"/>
                <w:szCs w:val="18"/>
              </w:rPr>
              <w:t xml:space="preserve"> inches from any cold water supply piping.  Alternatively, the hot water supply piping must be insulated to the thicknesses shown in TABLE 120.3-A. (RA 4.4.4)</w:t>
            </w:r>
          </w:p>
        </w:tc>
      </w:tr>
      <w:tr w:rsidR="002625AF" w:rsidRPr="00323F2C" w14:paraId="021BD7CF" w14:textId="77777777" w:rsidTr="00450E94">
        <w:trPr>
          <w:trHeight w:hRule="exact" w:val="1207"/>
          <w:tblHeader/>
        </w:trPr>
        <w:tc>
          <w:tcPr>
            <w:tcW w:w="558" w:type="dxa"/>
            <w:vAlign w:val="center"/>
          </w:tcPr>
          <w:p w14:paraId="5C805A75" w14:textId="521C90C9"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05</w:t>
            </w:r>
          </w:p>
        </w:tc>
        <w:tc>
          <w:tcPr>
            <w:tcW w:w="4117" w:type="dxa"/>
            <w:vAlign w:val="center"/>
          </w:tcPr>
          <w:p w14:paraId="61336477" w14:textId="7A0B137B"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6098" w:type="dxa"/>
            <w:vAlign w:val="center"/>
          </w:tcPr>
          <w:p w14:paraId="0584AB4A" w14:textId="5E9C7348" w:rsidR="003A56CA" w:rsidRPr="00450E94" w:rsidRDefault="003A56CA" w:rsidP="00450E94">
            <w:pPr>
              <w:keepNext/>
              <w:tabs>
                <w:tab w:val="left" w:pos="356"/>
              </w:tabs>
              <w:spacing w:after="0" w:line="240" w:lineRule="auto"/>
              <w:rPr>
                <w:sz w:val="18"/>
                <w:szCs w:val="18"/>
              </w:rPr>
            </w:pPr>
            <w:r w:rsidRPr="00B71192">
              <w:rPr>
                <w:sz w:val="18"/>
                <w:szCs w:val="18"/>
              </w:rPr>
              <w:t>&lt;&lt;user pick from list:</w:t>
            </w:r>
          </w:p>
          <w:p w14:paraId="15F747C4" w14:textId="0F4FDAAC"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4A88DFA0" w14:textId="77777777"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431B1C5C" w14:textId="7FF7EA84" w:rsidR="002625AF" w:rsidRPr="00450E94" w:rsidRDefault="002625AF"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2625AF" w:rsidRPr="00323F2C" w14:paraId="5CCF0466" w14:textId="77777777" w:rsidTr="00450E94">
        <w:trPr>
          <w:trHeight w:hRule="exact" w:val="352"/>
          <w:tblHeader/>
        </w:trPr>
        <w:tc>
          <w:tcPr>
            <w:tcW w:w="558" w:type="dxa"/>
            <w:vAlign w:val="center"/>
          </w:tcPr>
          <w:p w14:paraId="07BBB352" w14:textId="1E8506F2" w:rsidR="002625AF" w:rsidRPr="00B71192" w:rsidRDefault="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06</w:t>
            </w:r>
          </w:p>
        </w:tc>
        <w:tc>
          <w:tcPr>
            <w:tcW w:w="10215" w:type="dxa"/>
            <w:gridSpan w:val="2"/>
            <w:vAlign w:val="center"/>
          </w:tcPr>
          <w:p w14:paraId="46DB0EAE" w14:textId="4E16B431"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r w:rsidR="003A56CA" w:rsidRPr="00450E94">
              <w:rPr>
                <w:rFonts w:asciiTheme="minorHAnsi" w:hAnsiTheme="minorHAnsi" w:cs="TimesNewRomanPS-BoldMT"/>
                <w:bCs/>
                <w:sz w:val="18"/>
                <w:szCs w:val="18"/>
              </w:rPr>
              <w:t>&lt;&lt;if Verification Status= Fail, then text entry in this Corrections Notes field is required;  user input text&gt;&gt;</w:t>
            </w:r>
          </w:p>
        </w:tc>
      </w:tr>
      <w:tr w:rsidR="002625AF" w:rsidRPr="00323F2C" w14:paraId="0F7F46C9" w14:textId="77777777" w:rsidTr="00450E94">
        <w:trPr>
          <w:trHeight w:hRule="exact" w:val="550"/>
          <w:tblHeader/>
        </w:trPr>
        <w:tc>
          <w:tcPr>
            <w:tcW w:w="10773" w:type="dxa"/>
            <w:gridSpan w:val="3"/>
            <w:tcBorders>
              <w:top w:val="single" w:sz="4" w:space="0" w:color="000000"/>
              <w:left w:val="single" w:sz="4" w:space="0" w:color="000000"/>
              <w:bottom w:val="single" w:sz="4" w:space="0" w:color="auto"/>
              <w:right w:val="single" w:sz="4" w:space="0" w:color="000000"/>
            </w:tcBorders>
          </w:tcPr>
          <w:p w14:paraId="0F7F46C8" w14:textId="0CC1292A" w:rsidR="002625AF" w:rsidRPr="001E3511" w:rsidRDefault="003A56CA"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95355A1" w14:textId="77777777" w:rsidR="00641F8E" w:rsidRPr="00A05A69" w:rsidRDefault="00641F8E">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41F8E" w:rsidRPr="00641F8E" w14:paraId="3E592925" w14:textId="77777777" w:rsidTr="00E20AD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4FE92AA4" w14:textId="77777777" w:rsidR="00641F8E" w:rsidRPr="00641F8E" w:rsidRDefault="00641F8E" w:rsidP="00641F8E">
            <w:pPr>
              <w:keepNext/>
              <w:spacing w:after="0" w:line="240" w:lineRule="auto"/>
              <w:rPr>
                <w:rFonts w:asciiTheme="minorHAnsi" w:hAnsiTheme="minorHAnsi" w:cstheme="minorHAnsi"/>
                <w:sz w:val="20"/>
                <w:szCs w:val="20"/>
              </w:rPr>
            </w:pPr>
            <w:r w:rsidRPr="00641F8E">
              <w:rPr>
                <w:rFonts w:asciiTheme="minorHAnsi" w:hAnsiTheme="minorHAnsi" w:cstheme="minorHAnsi"/>
                <w:b/>
                <w:sz w:val="20"/>
                <w:szCs w:val="20"/>
              </w:rPr>
              <w:t>L. Parallel Piping Requirements (PP) (RA4.4.4)</w:t>
            </w:r>
          </w:p>
          <w:p w14:paraId="3F15B1F7" w14:textId="66427224"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20"/>
                <w:szCs w:val="20"/>
              </w:rPr>
              <w:t>Systems that utilize this distribution type shall comply with these requirements.</w:t>
            </w:r>
            <w:r>
              <w:rPr>
                <w:rFonts w:asciiTheme="minorHAnsi" w:hAnsiTheme="minorHAnsi" w:cstheme="minorHAnsi"/>
                <w:sz w:val="20"/>
                <w:szCs w:val="20"/>
              </w:rPr>
              <w:t xml:space="preserve"> </w:t>
            </w:r>
            <w:r w:rsidR="00B77D9F" w:rsidRPr="00641F8E">
              <w:rPr>
                <w:rFonts w:asciiTheme="minorHAnsi" w:hAnsiTheme="minorHAnsi" w:cstheme="minorHAnsi"/>
                <w:sz w:val="18"/>
                <w:szCs w:val="20"/>
              </w:rPr>
              <w:t>&lt;&lt;If A</w:t>
            </w:r>
            <w:r w:rsidR="00211E93">
              <w:rPr>
                <w:rFonts w:asciiTheme="minorHAnsi" w:hAnsiTheme="minorHAnsi" w:cstheme="minorHAnsi"/>
                <w:sz w:val="18"/>
                <w:szCs w:val="20"/>
              </w:rPr>
              <w:t>10</w:t>
            </w:r>
            <w:r w:rsidR="00B77D9F" w:rsidRPr="00641F8E">
              <w:rPr>
                <w:rFonts w:asciiTheme="minorHAnsi" w:hAnsiTheme="minorHAnsi" w:cstheme="minorHAnsi"/>
                <w:sz w:val="18"/>
                <w:szCs w:val="20"/>
              </w:rPr>
              <w:t xml:space="preserve"> “Dwelling Unit DHW System Distribution Type” = “</w:t>
            </w:r>
            <w:r w:rsidR="00B77D9F">
              <w:rPr>
                <w:rFonts w:asciiTheme="minorHAnsi" w:hAnsiTheme="minorHAnsi" w:cstheme="minorHAnsi"/>
                <w:sz w:val="18"/>
                <w:szCs w:val="20"/>
              </w:rPr>
              <w:t>Parallel Piping</w:t>
            </w:r>
            <w:r w:rsidR="00B77D9F" w:rsidRPr="00641F8E">
              <w:rPr>
                <w:rFonts w:asciiTheme="minorHAnsi" w:hAnsiTheme="minorHAnsi" w:cstheme="minorHAnsi"/>
                <w:sz w:val="18"/>
                <w:szCs w:val="20"/>
              </w:rPr>
              <w:t>”, then display this entire table, else display “section does not apply" message&gt;&gt;</w:t>
            </w:r>
          </w:p>
        </w:tc>
      </w:tr>
      <w:tr w:rsidR="00641F8E" w:rsidRPr="00641F8E" w14:paraId="66D92CBF" w14:textId="77777777" w:rsidTr="00E20AD9">
        <w:trPr>
          <w:cantSplit/>
          <w:trHeight w:val="288"/>
          <w:tblHeader/>
        </w:trPr>
        <w:tc>
          <w:tcPr>
            <w:tcW w:w="648" w:type="dxa"/>
            <w:vAlign w:val="center"/>
          </w:tcPr>
          <w:p w14:paraId="7D8C572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368" w:type="dxa"/>
            <w:vAlign w:val="center"/>
          </w:tcPr>
          <w:p w14:paraId="0BF8E79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Each central manifold has 15 feet or less of pipe between manifold and water heater </w:t>
            </w:r>
          </w:p>
        </w:tc>
      </w:tr>
      <w:tr w:rsidR="00641F8E" w:rsidRPr="00641F8E" w14:paraId="0F072DFA" w14:textId="77777777" w:rsidTr="00E20AD9">
        <w:trPr>
          <w:cantSplit/>
          <w:trHeight w:val="288"/>
          <w:tblHeader/>
        </w:trPr>
        <w:tc>
          <w:tcPr>
            <w:tcW w:w="648" w:type="dxa"/>
            <w:vAlign w:val="center"/>
          </w:tcPr>
          <w:p w14:paraId="349691A0"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0368" w:type="dxa"/>
            <w:vAlign w:val="center"/>
          </w:tcPr>
          <w:p w14:paraId="0F5D72B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For manifolds that include valves, the manifold must be readily accessible in accordance with the plumbing code. </w:t>
            </w:r>
          </w:p>
        </w:tc>
      </w:tr>
      <w:tr w:rsidR="00641F8E" w:rsidRPr="00641F8E" w14:paraId="218E213E" w14:textId="77777777" w:rsidTr="00E20AD9">
        <w:trPr>
          <w:cantSplit/>
          <w:trHeight w:val="288"/>
          <w:tblHeader/>
        </w:trPr>
        <w:tc>
          <w:tcPr>
            <w:tcW w:w="648" w:type="dxa"/>
            <w:vAlign w:val="center"/>
          </w:tcPr>
          <w:p w14:paraId="217B9295"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368" w:type="dxa"/>
            <w:vAlign w:val="center"/>
          </w:tcPr>
          <w:p w14:paraId="1CB331E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p>
        </w:tc>
      </w:tr>
      <w:tr w:rsidR="00641F8E" w:rsidRPr="00641F8E" w14:paraId="4C45A347" w14:textId="77777777" w:rsidTr="00E20AD9">
        <w:trPr>
          <w:cantSplit/>
          <w:trHeight w:val="288"/>
          <w:tblHeader/>
        </w:trPr>
        <w:tc>
          <w:tcPr>
            <w:tcW w:w="648" w:type="dxa"/>
            <w:vAlign w:val="center"/>
          </w:tcPr>
          <w:p w14:paraId="649E1572"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04</w:t>
            </w:r>
          </w:p>
        </w:tc>
        <w:tc>
          <w:tcPr>
            <w:tcW w:w="10368" w:type="dxa"/>
            <w:vAlign w:val="center"/>
          </w:tcPr>
          <w:p w14:paraId="1FA9B30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641F8E" w:rsidRPr="00641F8E" w14:paraId="76F395FA" w14:textId="77777777" w:rsidTr="00383FC8">
        <w:trPr>
          <w:trHeight w:hRule="exact" w:val="235"/>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91432F4" w14:textId="6954F078" w:rsidR="00641F8E" w:rsidRPr="002C7351" w:rsidRDefault="00641F8E">
            <w:pPr>
              <w:keepNext/>
              <w:spacing w:after="0" w:line="240" w:lineRule="auto"/>
              <w:rPr>
                <w:rFonts w:asciiTheme="minorHAnsi" w:hAnsiTheme="minorHAnsi" w:cstheme="minorHAnsi"/>
                <w:b/>
                <w:sz w:val="18"/>
                <w:szCs w:val="18"/>
              </w:rPr>
            </w:pPr>
            <w:r w:rsidRPr="002C7351">
              <w:rPr>
                <w:rFonts w:asciiTheme="minorHAnsi" w:eastAsiaTheme="minorEastAsia" w:hAnsiTheme="minorHAnsi" w:cstheme="minorHAnsi"/>
                <w:b/>
                <w:sz w:val="18"/>
                <w:szCs w:val="18"/>
              </w:rPr>
              <w:t>The responsible person’s signature on this compliance document affirms that all applicable requirements in this table have</w:t>
            </w:r>
            <w:r w:rsidRPr="002C7351">
              <w:rPr>
                <w:rFonts w:asciiTheme="minorHAnsi" w:hAnsiTheme="minorHAnsi" w:cstheme="minorHAnsi"/>
                <w:b/>
                <w:sz w:val="18"/>
                <w:szCs w:val="18"/>
              </w:rPr>
              <w:t xml:space="preserve"> been </w:t>
            </w:r>
            <w:r w:rsidRPr="00DF413D">
              <w:rPr>
                <w:rFonts w:asciiTheme="minorHAnsi" w:hAnsiTheme="minorHAnsi" w:cstheme="minorHAnsi"/>
                <w:b/>
                <w:sz w:val="18"/>
                <w:szCs w:val="18"/>
              </w:rPr>
              <w:t>met</w:t>
            </w:r>
            <w:r w:rsidRPr="002C7351">
              <w:rPr>
                <w:rFonts w:asciiTheme="minorHAnsi" w:hAnsiTheme="minorHAnsi" w:cstheme="minorHAnsi"/>
                <w:b/>
                <w:sz w:val="18"/>
                <w:szCs w:val="18"/>
              </w:rPr>
              <w:t xml:space="preserve">.  </w:t>
            </w:r>
          </w:p>
        </w:tc>
      </w:tr>
    </w:tbl>
    <w:p w14:paraId="3264F97C" w14:textId="77777777" w:rsidR="00641F8E" w:rsidRPr="00A05A69"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641F8E" w:rsidRPr="00641F8E" w14:paraId="426C961D" w14:textId="77777777" w:rsidTr="00E20AD9">
        <w:trPr>
          <w:trHeight w:val="144"/>
          <w:tblHeader/>
        </w:trPr>
        <w:tc>
          <w:tcPr>
            <w:tcW w:w="14616" w:type="dxa"/>
            <w:gridSpan w:val="2"/>
            <w:tcBorders>
              <w:bottom w:val="single" w:sz="4" w:space="0" w:color="auto"/>
            </w:tcBorders>
          </w:tcPr>
          <w:p w14:paraId="798454FA" w14:textId="1E46E2B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Pr="00641F8E">
              <w:rPr>
                <w:rFonts w:asciiTheme="minorHAnsi" w:hAnsiTheme="minorHAnsi" w:cstheme="minorHAnsi"/>
                <w:b/>
                <w:sz w:val="20"/>
                <w:szCs w:val="20"/>
              </w:rPr>
              <w:t>. Point of Use Requirements (POU) (RA4.4.5)</w:t>
            </w:r>
          </w:p>
          <w:p w14:paraId="64BD04C3" w14:textId="1E21B8BB"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Systems that utilize this distribution type shall comply with these requirements &lt;&lt;If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“Point of Use”, then display this entire table, else display “section does not apply" message&gt;&gt;</w:t>
            </w:r>
          </w:p>
        </w:tc>
      </w:tr>
      <w:tr w:rsidR="00641F8E" w:rsidRPr="00641F8E" w14:paraId="67A4FA8F" w14:textId="77777777" w:rsidTr="00E20AD9">
        <w:trPr>
          <w:trHeight w:val="144"/>
          <w:tblHeader/>
        </w:trPr>
        <w:tc>
          <w:tcPr>
            <w:tcW w:w="720" w:type="dxa"/>
            <w:vAlign w:val="center"/>
          </w:tcPr>
          <w:p w14:paraId="5AC7B83E"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3896" w:type="dxa"/>
          </w:tcPr>
          <w:p w14:paraId="3AF3F6F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C5656C5" w14:textId="77777777" w:rsidR="00641F8E" w:rsidRPr="00641F8E" w:rsidRDefault="00641F8E" w:rsidP="00641F8E">
            <w:pPr>
              <w:keepNext/>
              <w:keepLines/>
              <w:spacing w:after="0" w:line="240" w:lineRule="auto"/>
              <w:rPr>
                <w:rFonts w:asciiTheme="minorHAnsi" w:hAnsiTheme="minorHAnsi" w:cstheme="minorHAnsi"/>
                <w:sz w:val="18"/>
                <w:szCs w:val="20"/>
              </w:rPr>
            </w:pPr>
            <w:r w:rsidRPr="00641F8E">
              <w:rPr>
                <w:rFonts w:asciiTheme="minorHAnsi" w:hAnsiTheme="minorHAnsi" w:cstheme="minorHAnsi"/>
                <w:sz w:val="18"/>
                <w:szCs w:val="20"/>
              </w:rPr>
              <w:t>The maximum allowed length of piping for the longest run terminating in:</w:t>
            </w:r>
          </w:p>
          <w:p w14:paraId="574B92C4" w14:textId="77777777" w:rsidR="00641F8E" w:rsidRPr="00641F8E" w:rsidRDefault="00641F8E" w:rsidP="00641F8E">
            <w:pPr>
              <w:keepNext/>
              <w:keepLines/>
              <w:spacing w:after="0" w:line="240" w:lineRule="auto"/>
              <w:rPr>
                <w:rFonts w:asciiTheme="minorHAnsi" w:hAnsiTheme="minorHAnsi" w:cstheme="minorHAnsi"/>
                <w:sz w:val="18"/>
                <w:szCs w:val="20"/>
              </w:rPr>
            </w:pPr>
          </w:p>
          <w:p w14:paraId="094A42D2"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3/8 inch - For only one pipe size - max length allowed is 15 feet</w:t>
            </w:r>
          </w:p>
          <w:p w14:paraId="00F22F0F"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r w:rsidRPr="00641F8E">
              <w:rPr>
                <w:rFonts w:asciiTheme="minorHAnsi" w:hAnsiTheme="minorHAnsi" w:cstheme="minorHAnsi"/>
                <w:sz w:val="18"/>
                <w:szCs w:val="20"/>
              </w:rPr>
              <w:t xml:space="preserve">      For combination pipe sizes the max allowed length of 3/8-inch piping is 7.5 feet, of ½ inch piping is 5 feet, and ¾ inch piping is 2.5 feet.</w:t>
            </w:r>
          </w:p>
          <w:p w14:paraId="660411D6"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p>
          <w:p w14:paraId="452D3235"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½ inch - For only one pipe size – max length allowed is 10 feet</w:t>
            </w:r>
          </w:p>
          <w:p w14:paraId="71EBFD08"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r w:rsidRPr="00641F8E">
              <w:rPr>
                <w:rFonts w:asciiTheme="minorHAnsi" w:hAnsiTheme="minorHAnsi" w:cstheme="minorHAnsi"/>
                <w:sz w:val="18"/>
                <w:szCs w:val="20"/>
              </w:rPr>
              <w:t xml:space="preserve">   For combination pipe sizes the allowed length of ½ inch piping is 5 feet, and ¾ inch piping is 2.5 feet.</w:t>
            </w:r>
          </w:p>
          <w:p w14:paraId="05571DB0"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p>
          <w:p w14:paraId="7A1A8D20" w14:textId="77777777" w:rsidR="00641F8E" w:rsidRPr="00641F8E" w:rsidRDefault="00641F8E" w:rsidP="00641F8E">
            <w:pPr>
              <w:keepNext/>
              <w:keepLines/>
              <w:suppressAutoHyphens/>
              <w:spacing w:after="0" w:line="240" w:lineRule="auto"/>
              <w:ind w:firstLine="432"/>
              <w:rPr>
                <w:rFonts w:asciiTheme="minorHAnsi" w:eastAsia="Times New Roman" w:hAnsiTheme="minorHAnsi" w:cstheme="minorHAnsi"/>
                <w:i/>
                <w:sz w:val="20"/>
                <w:szCs w:val="20"/>
              </w:rPr>
            </w:pPr>
            <w:r w:rsidRPr="00641F8E">
              <w:rPr>
                <w:rFonts w:asciiTheme="minorHAnsi" w:eastAsia="Times New Roman" w:hAnsiTheme="minorHAnsi" w:cstheme="minorHAnsi"/>
                <w:sz w:val="18"/>
                <w:szCs w:val="20"/>
              </w:rPr>
              <w:t>¾ inch - For only one pipe size = 5 feet</w:t>
            </w:r>
          </w:p>
        </w:tc>
      </w:tr>
      <w:tr w:rsidR="00641F8E" w:rsidRPr="00641F8E" w14:paraId="4578F00C" w14:textId="77777777" w:rsidTr="00E20AD9">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3F2D3C8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A05A69">
              <w:rPr>
                <w:rFonts w:asciiTheme="minorHAnsi" w:hAnsiTheme="minorHAnsi" w:cstheme="minorHAnsi"/>
                <w:b/>
                <w:sz w:val="18"/>
                <w:szCs w:val="20"/>
              </w:rPr>
              <w:t xml:space="preserve"> </w:t>
            </w:r>
          </w:p>
        </w:tc>
      </w:tr>
    </w:tbl>
    <w:p w14:paraId="10C0F076"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41F8E" w:rsidRPr="00641F8E" w14:paraId="6D88D665" w14:textId="77777777" w:rsidTr="00E20AD9">
        <w:trPr>
          <w:trHeight w:val="144"/>
          <w:tblHeader/>
        </w:trPr>
        <w:tc>
          <w:tcPr>
            <w:tcW w:w="10790" w:type="dxa"/>
            <w:gridSpan w:val="2"/>
            <w:tcBorders>
              <w:bottom w:val="single" w:sz="4" w:space="0" w:color="auto"/>
            </w:tcBorders>
          </w:tcPr>
          <w:p w14:paraId="13B78155" w14:textId="1F00EE0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lastRenderedPageBreak/>
              <w:t>N</w:t>
            </w:r>
            <w:r w:rsidRPr="00641F8E">
              <w:rPr>
                <w:rFonts w:asciiTheme="minorHAnsi" w:hAnsiTheme="minorHAnsi" w:cstheme="minorHAnsi"/>
                <w:b/>
                <w:sz w:val="20"/>
                <w:szCs w:val="20"/>
              </w:rPr>
              <w:t>. Mandatory Requirements for all Recirculation System (RA4.4.7)</w:t>
            </w:r>
          </w:p>
          <w:p w14:paraId="01E94857" w14:textId="0EB895C2"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Systems that utilize this distribution type shall comply with these requirements.  &lt;&lt;If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“Recirculation System Non-Demand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Sensor Control”</w:t>
            </w:r>
            <w:r>
              <w:rPr>
                <w:rFonts w:asciiTheme="minorHAnsi" w:hAnsiTheme="minorHAnsi" w:cstheme="minorHAnsi"/>
                <w:sz w:val="18"/>
                <w:szCs w:val="20"/>
              </w:rPr>
              <w:t xml:space="preserve">, “HERS-Verified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message&gt;&gt;</w:t>
            </w:r>
          </w:p>
        </w:tc>
      </w:tr>
      <w:tr w:rsidR="00641F8E" w:rsidRPr="00641F8E" w14:paraId="36290D70" w14:textId="77777777" w:rsidTr="00E20AD9">
        <w:trPr>
          <w:trHeight w:val="144"/>
          <w:tblHeader/>
        </w:trPr>
        <w:tc>
          <w:tcPr>
            <w:tcW w:w="625" w:type="dxa"/>
            <w:vAlign w:val="center"/>
          </w:tcPr>
          <w:p w14:paraId="3595C1A7"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65" w:type="dxa"/>
            <w:vAlign w:val="center"/>
          </w:tcPr>
          <w:p w14:paraId="4D32EFD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 check valve located between the recirculation pump and the water heater to prevent unintentional recirculation.</w:t>
            </w:r>
          </w:p>
        </w:tc>
      </w:tr>
      <w:tr w:rsidR="00641F8E" w:rsidRPr="00641F8E" w14:paraId="15DB76AD" w14:textId="77777777" w:rsidTr="00E20AD9">
        <w:trPr>
          <w:trHeight w:val="144"/>
          <w:tblHeader/>
        </w:trPr>
        <w:tc>
          <w:tcPr>
            <w:tcW w:w="625" w:type="dxa"/>
            <w:vAlign w:val="center"/>
          </w:tcPr>
          <w:p w14:paraId="5FF549D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0165" w:type="dxa"/>
            <w:vAlign w:val="center"/>
          </w:tcPr>
          <w:p w14:paraId="601EBA3C"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Piping must take most direct path between water heater and fixtures.</w:t>
            </w:r>
          </w:p>
        </w:tc>
      </w:tr>
      <w:tr w:rsidR="00641F8E" w:rsidRPr="00641F8E" w14:paraId="21352711" w14:textId="77777777" w:rsidTr="00E20AD9">
        <w:trPr>
          <w:trHeight w:val="144"/>
          <w:tblHeader/>
        </w:trPr>
        <w:tc>
          <w:tcPr>
            <w:tcW w:w="625" w:type="dxa"/>
            <w:vAlign w:val="center"/>
          </w:tcPr>
          <w:p w14:paraId="1F648D63"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165" w:type="dxa"/>
            <w:vAlign w:val="center"/>
          </w:tcPr>
          <w:p w14:paraId="6F90CDD4"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cstheme="minorHAnsi"/>
                <w:sz w:val="18"/>
                <w:szCs w:val="20"/>
              </w:rPr>
              <w:t xml:space="preserve">Insulation is not required on the cold water line when it is used as the return. </w:t>
            </w:r>
          </w:p>
        </w:tc>
      </w:tr>
      <w:tr w:rsidR="00641F8E" w:rsidRPr="00641F8E" w14:paraId="5E6B37D2" w14:textId="77777777" w:rsidTr="00E20AD9">
        <w:trPr>
          <w:trHeight w:val="144"/>
          <w:tblHeader/>
        </w:trPr>
        <w:tc>
          <w:tcPr>
            <w:tcW w:w="625" w:type="dxa"/>
            <w:vAlign w:val="center"/>
          </w:tcPr>
          <w:p w14:paraId="0F288421"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04</w:t>
            </w:r>
          </w:p>
        </w:tc>
        <w:tc>
          <w:tcPr>
            <w:tcW w:w="10165" w:type="dxa"/>
            <w:vAlign w:val="center"/>
          </w:tcPr>
          <w:p w14:paraId="2061AE5F"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If more than one loop installed each loop shall have its own pump and controls.</w:t>
            </w:r>
          </w:p>
        </w:tc>
      </w:tr>
      <w:tr w:rsidR="00641F8E" w:rsidRPr="00641F8E" w14:paraId="613A9B7F" w14:textId="77777777" w:rsidTr="00E20AD9">
        <w:trPr>
          <w:trHeight w:val="144"/>
          <w:tblHeader/>
        </w:trPr>
        <w:tc>
          <w:tcPr>
            <w:tcW w:w="10790" w:type="dxa"/>
            <w:gridSpan w:val="2"/>
            <w:vAlign w:val="center"/>
          </w:tcPr>
          <w:p w14:paraId="52494DCD"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B33DB4F"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41F8E" w:rsidRPr="00641F8E" w14:paraId="6BC13150" w14:textId="77777777" w:rsidTr="00E20AD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709997" w14:textId="3E6D04FB"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Pr="00641F8E">
              <w:rPr>
                <w:rFonts w:asciiTheme="minorHAnsi" w:hAnsiTheme="minorHAnsi" w:cstheme="minorHAnsi"/>
                <w:b/>
                <w:sz w:val="20"/>
                <w:szCs w:val="20"/>
              </w:rPr>
              <w:t>. Recirculation Non-Demand Controls Requirements (R-ND) (RA4.4.8)</w:t>
            </w:r>
          </w:p>
          <w:p w14:paraId="0FC0EAE8" w14:textId="5A55F35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Systems that utilize this distribution type shall comply with these requirements.  &lt;&lt;If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w:t>
            </w:r>
          </w:p>
          <w:p w14:paraId="770090D5"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Distribution Type” = “Recirculation System Non-Demand Control, then display this entire table, else display “section does not apply" message &gt;&gt;</w:t>
            </w:r>
          </w:p>
        </w:tc>
      </w:tr>
      <w:tr w:rsidR="00641F8E" w:rsidRPr="00641F8E" w14:paraId="18079576" w14:textId="77777777" w:rsidTr="00E20AD9">
        <w:trPr>
          <w:trHeight w:val="288"/>
          <w:tblHeader/>
        </w:trPr>
        <w:tc>
          <w:tcPr>
            <w:tcW w:w="631" w:type="dxa"/>
            <w:vAlign w:val="center"/>
          </w:tcPr>
          <w:p w14:paraId="6D8DC6AA" w14:textId="77777777" w:rsidR="00641F8E" w:rsidRPr="00450E94"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59" w:type="dxa"/>
            <w:vAlign w:val="center"/>
          </w:tcPr>
          <w:p w14:paraId="730B6AA8" w14:textId="77777777" w:rsidR="00641F8E" w:rsidRPr="00450E94"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D85E3F">
              <w:rPr>
                <w:rFonts w:asciiTheme="minorHAnsi" w:hAnsiTheme="minorHAns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641F8E" w:rsidRPr="00641F8E" w14:paraId="1B650478" w14:textId="77777777" w:rsidTr="00E20AD9">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5FD8F07" w14:textId="77777777" w:rsidR="00641F8E" w:rsidRPr="00A05A69"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w:t>
            </w:r>
            <w:r w:rsidRPr="00A05A69">
              <w:rPr>
                <w:rFonts w:asciiTheme="minorHAnsi" w:hAnsiTheme="minorHAnsi" w:cstheme="minorHAnsi"/>
                <w:b/>
                <w:sz w:val="18"/>
                <w:szCs w:val="20"/>
              </w:rPr>
              <w:t xml:space="preserve"> </w:t>
            </w:r>
            <w:r w:rsidRPr="00A05A69">
              <w:rPr>
                <w:rFonts w:asciiTheme="minorHAnsi" w:eastAsiaTheme="minorEastAsia" w:hAnsiTheme="minorHAnsi" w:cstheme="minorHAnsi"/>
                <w:b/>
                <w:sz w:val="18"/>
                <w:szCs w:val="20"/>
              </w:rPr>
              <w:t>been met.</w:t>
            </w:r>
            <w:r w:rsidRPr="00A05A69">
              <w:rPr>
                <w:rFonts w:asciiTheme="minorHAnsi" w:hAnsiTheme="minorHAnsi" w:cstheme="minorHAnsi"/>
                <w:b/>
                <w:sz w:val="18"/>
                <w:szCs w:val="20"/>
              </w:rPr>
              <w:t xml:space="preserve">  </w:t>
            </w:r>
          </w:p>
        </w:tc>
      </w:tr>
    </w:tbl>
    <w:p w14:paraId="7DECFA7E"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41F8E" w:rsidRPr="00641F8E" w14:paraId="6641610C" w14:textId="77777777" w:rsidTr="00E20AD9">
        <w:trPr>
          <w:trHeight w:val="144"/>
          <w:tblHeader/>
        </w:trPr>
        <w:tc>
          <w:tcPr>
            <w:tcW w:w="10790" w:type="dxa"/>
            <w:gridSpan w:val="2"/>
            <w:tcBorders>
              <w:bottom w:val="single" w:sz="4" w:space="0" w:color="auto"/>
            </w:tcBorders>
          </w:tcPr>
          <w:p w14:paraId="56462261" w14:textId="2CA6C9CE"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Pr="00641F8E">
              <w:rPr>
                <w:rFonts w:asciiTheme="minorHAnsi" w:eastAsiaTheme="minorEastAsia" w:hAnsiTheme="minorHAnsi" w:cstheme="minorHAnsi"/>
                <w:b/>
                <w:sz w:val="20"/>
                <w:szCs w:val="20"/>
              </w:rPr>
              <w:t xml:space="preserve">. Demand Recirculation Manual Control (R-DRmc) (RA4.4.9)/Sensor Control Requirements </w:t>
            </w:r>
            <w:r w:rsidRPr="00641F8E">
              <w:rPr>
                <w:rFonts w:asciiTheme="minorHAnsi" w:hAnsiTheme="minorHAnsi" w:cstheme="minorHAnsi"/>
                <w:b/>
                <w:sz w:val="20"/>
                <w:szCs w:val="20"/>
              </w:rPr>
              <w:t>(RDRsc) (RA4.4.10)</w:t>
            </w:r>
          </w:p>
          <w:p w14:paraId="5BA1B8F4" w14:textId="2E643AFA"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641F8E">
              <w:rPr>
                <w:rFonts w:asciiTheme="minorHAnsi" w:eastAsiaTheme="minorEastAsia" w:hAnsiTheme="minorHAnsi" w:cstheme="minorHAnsi"/>
                <w:sz w:val="18"/>
                <w:szCs w:val="20"/>
              </w:rPr>
              <w:t xml:space="preserve">Systems that utilize this distribution type shall comply with these requirements.  </w:t>
            </w:r>
            <w:r w:rsidRPr="00641F8E">
              <w:rPr>
                <w:rFonts w:asciiTheme="minorHAnsi" w:hAnsiTheme="minorHAnsi" w:cstheme="minorHAnsi"/>
                <w:sz w:val="18"/>
                <w:szCs w:val="20"/>
              </w:rPr>
              <w:t>&lt;&lt;If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“Deman</w:t>
            </w:r>
            <w:r>
              <w:rPr>
                <w:rFonts w:asciiTheme="minorHAnsi" w:hAnsiTheme="minorHAnsi" w:cstheme="minorHAnsi"/>
                <w:sz w:val="18"/>
                <w:szCs w:val="20"/>
              </w:rPr>
              <w:t>d Recirculation Manual Control”,</w:t>
            </w:r>
            <w:r w:rsidRPr="00641F8E">
              <w:rPr>
                <w:rFonts w:asciiTheme="minorHAnsi" w:hAnsiTheme="minorHAnsi" w:cstheme="minorHAnsi"/>
                <w:sz w:val="18"/>
                <w:szCs w:val="20"/>
              </w:rPr>
              <w:t xml:space="preserve"> “Demand Recirculation Sensor Control”</w:t>
            </w:r>
            <w:r>
              <w:rPr>
                <w:rFonts w:asciiTheme="minorHAnsi" w:hAnsiTheme="minorHAnsi" w:cstheme="minorHAnsi"/>
                <w:sz w:val="18"/>
                <w:szCs w:val="20"/>
              </w:rPr>
              <w:t xml:space="preserve">, </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14:paraId="226472CF" w14:textId="77777777" w:rsidTr="00E20AD9">
        <w:trPr>
          <w:trHeight w:val="144"/>
          <w:tblHeader/>
        </w:trPr>
        <w:tc>
          <w:tcPr>
            <w:tcW w:w="627" w:type="dxa"/>
            <w:tcBorders>
              <w:top w:val="single" w:sz="4" w:space="0" w:color="auto"/>
            </w:tcBorders>
            <w:vAlign w:val="center"/>
          </w:tcPr>
          <w:p w14:paraId="75350596"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01</w:t>
            </w:r>
          </w:p>
        </w:tc>
        <w:tc>
          <w:tcPr>
            <w:tcW w:w="10163" w:type="dxa"/>
            <w:tcBorders>
              <w:top w:val="single" w:sz="4" w:space="0" w:color="auto"/>
            </w:tcBorders>
            <w:vAlign w:val="center"/>
          </w:tcPr>
          <w:p w14:paraId="0E2451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41F8E" w:rsidRPr="00641F8E" w14:paraId="687C057B" w14:textId="77777777" w:rsidTr="00E20AD9">
        <w:trPr>
          <w:trHeight w:val="144"/>
          <w:tblHeader/>
        </w:trPr>
        <w:tc>
          <w:tcPr>
            <w:tcW w:w="627" w:type="dxa"/>
            <w:vAlign w:val="center"/>
          </w:tcPr>
          <w:p w14:paraId="0295308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02</w:t>
            </w:r>
          </w:p>
        </w:tc>
        <w:tc>
          <w:tcPr>
            <w:tcW w:w="10163" w:type="dxa"/>
            <w:vAlign w:val="center"/>
          </w:tcPr>
          <w:p w14:paraId="3073E098" w14:textId="77777777" w:rsidR="00641F8E" w:rsidRPr="00641F8E" w:rsidRDefault="00641F8E" w:rsidP="00641F8E">
            <w:pPr>
              <w:keepNext/>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641F8E" w:rsidRPr="00641F8E" w14:paraId="55D1715D" w14:textId="77777777" w:rsidTr="00E20AD9">
        <w:trPr>
          <w:trHeight w:val="144"/>
          <w:tblHeader/>
        </w:trPr>
        <w:tc>
          <w:tcPr>
            <w:tcW w:w="627" w:type="dxa"/>
            <w:vAlign w:val="center"/>
          </w:tcPr>
          <w:p w14:paraId="78EB1D7E"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03</w:t>
            </w:r>
          </w:p>
        </w:tc>
        <w:tc>
          <w:tcPr>
            <w:tcW w:w="10163" w:type="dxa"/>
            <w:vAlign w:val="center"/>
          </w:tcPr>
          <w:p w14:paraId="6ED7547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Manual controls may be activated by wired or wireless mechanisms. </w:t>
            </w:r>
          </w:p>
        </w:tc>
      </w:tr>
      <w:tr w:rsidR="00641F8E" w:rsidRPr="00641F8E" w14:paraId="43939232" w14:textId="77777777" w:rsidTr="00E20AD9">
        <w:trPr>
          <w:trHeight w:val="144"/>
          <w:tblHeader/>
        </w:trPr>
        <w:tc>
          <w:tcPr>
            <w:tcW w:w="627" w:type="dxa"/>
            <w:vAlign w:val="center"/>
          </w:tcPr>
          <w:p w14:paraId="5EF6E5E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04</w:t>
            </w:r>
          </w:p>
        </w:tc>
        <w:tc>
          <w:tcPr>
            <w:tcW w:w="10163" w:type="dxa"/>
            <w:vAlign w:val="center"/>
          </w:tcPr>
          <w:p w14:paraId="40DEEF6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641F8E" w:rsidRPr="00641F8E" w14:paraId="5405DDCE" w14:textId="77777777" w:rsidTr="00E20AD9">
        <w:trPr>
          <w:trHeight w:val="144"/>
          <w:tblHeader/>
        </w:trPr>
        <w:tc>
          <w:tcPr>
            <w:tcW w:w="627" w:type="dxa"/>
            <w:vAlign w:val="center"/>
          </w:tcPr>
          <w:p w14:paraId="0F5C561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05</w:t>
            </w:r>
          </w:p>
        </w:tc>
        <w:tc>
          <w:tcPr>
            <w:tcW w:w="10163" w:type="dxa"/>
            <w:vAlign w:val="center"/>
          </w:tcPr>
          <w:p w14:paraId="645F8699"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Pump and control placement shall meet one of the following criteria: </w:t>
            </w:r>
          </w:p>
          <w:p w14:paraId="3FBB780B"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15F91D62"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E8F4D9"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41F8E" w:rsidRPr="00641F8E" w14:paraId="6B6A0F70" w14:textId="77777777" w:rsidTr="00E20AD9">
        <w:trPr>
          <w:trHeight w:val="144"/>
          <w:tblHeader/>
        </w:trPr>
        <w:tc>
          <w:tcPr>
            <w:tcW w:w="627" w:type="dxa"/>
            <w:vAlign w:val="center"/>
          </w:tcPr>
          <w:p w14:paraId="001B11C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06</w:t>
            </w:r>
          </w:p>
        </w:tc>
        <w:tc>
          <w:tcPr>
            <w:tcW w:w="10163" w:type="dxa"/>
            <w:vAlign w:val="center"/>
          </w:tcPr>
          <w:p w14:paraId="29861FB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97B8534" w14:textId="77777777" w:rsidR="00641F8E" w:rsidRPr="00641F8E" w:rsidRDefault="00641F8E" w:rsidP="00641F8E">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10°F (5.6°C) above the initial temperature of the water in the pipe</w:t>
            </w:r>
          </w:p>
          <w:p w14:paraId="32B1D5F6" w14:textId="77777777" w:rsidR="00641F8E" w:rsidRPr="00641F8E" w:rsidRDefault="00641F8E" w:rsidP="00641F8E">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102°F (38.9°C).</w:t>
            </w:r>
          </w:p>
        </w:tc>
      </w:tr>
      <w:tr w:rsidR="00641F8E" w:rsidRPr="00641F8E" w14:paraId="3FFA54C8" w14:textId="77777777" w:rsidTr="00E20AD9">
        <w:trPr>
          <w:trHeight w:val="144"/>
          <w:tblHeader/>
        </w:trPr>
        <w:tc>
          <w:tcPr>
            <w:tcW w:w="627" w:type="dxa"/>
            <w:vAlign w:val="center"/>
          </w:tcPr>
          <w:p w14:paraId="5EDF2A0E"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07</w:t>
            </w:r>
          </w:p>
        </w:tc>
        <w:tc>
          <w:tcPr>
            <w:tcW w:w="10163" w:type="dxa"/>
            <w:vAlign w:val="center"/>
          </w:tcPr>
          <w:p w14:paraId="325D4A5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641F8E">
              <w:rPr>
                <w:rFonts w:asciiTheme="minorHAnsi" w:eastAsiaTheme="minorEastAsia" w:hAnsiTheme="minorHAnsi" w:cstheme="minorHAnsi"/>
                <w:sz w:val="18"/>
                <w:szCs w:val="20"/>
              </w:rPr>
              <w:t xml:space="preserve">Controls shall limit operation to no more than 5 minutes following activation.  </w:t>
            </w:r>
          </w:p>
        </w:tc>
      </w:tr>
      <w:tr w:rsidR="00641F8E" w:rsidRPr="00641F8E" w14:paraId="0DF10639" w14:textId="77777777" w:rsidTr="00E20AD9">
        <w:trPr>
          <w:trHeight w:val="144"/>
          <w:tblHeader/>
        </w:trPr>
        <w:tc>
          <w:tcPr>
            <w:tcW w:w="10790" w:type="dxa"/>
            <w:gridSpan w:val="2"/>
            <w:vAlign w:val="center"/>
          </w:tcPr>
          <w:p w14:paraId="019360B1"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5E48C5C4"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213"/>
        <w:gridCol w:w="5935"/>
      </w:tblGrid>
      <w:tr w:rsidR="00641F8E" w:rsidRPr="00641F8E" w14:paraId="0F467D49" w14:textId="77777777" w:rsidTr="008D35FE">
        <w:trPr>
          <w:trHeight w:val="144"/>
          <w:tblHeader/>
        </w:trPr>
        <w:tc>
          <w:tcPr>
            <w:tcW w:w="10790" w:type="dxa"/>
            <w:gridSpan w:val="3"/>
            <w:tcBorders>
              <w:bottom w:val="single" w:sz="4" w:space="0" w:color="auto"/>
            </w:tcBorders>
          </w:tcPr>
          <w:p w14:paraId="00269AB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b/>
                <w:sz w:val="20"/>
                <w:szCs w:val="18"/>
              </w:rPr>
              <w:lastRenderedPageBreak/>
              <w:t xml:space="preserve">Q. HERS-Verified Demand Recirculation Manual Control (RDRmc-H) (RA3.6.6)/Sensor Control </w:t>
            </w:r>
            <w:r w:rsidRPr="00641F8E">
              <w:rPr>
                <w:rFonts w:asciiTheme="minorHAnsi" w:hAnsiTheme="minorHAnsi" w:cstheme="minorHAnsi"/>
                <w:b/>
                <w:sz w:val="18"/>
                <w:szCs w:val="18"/>
              </w:rPr>
              <w:t>(RDRsc-H) (RA3.6.7)</w:t>
            </w:r>
            <w:r w:rsidRPr="00641F8E">
              <w:rPr>
                <w:rFonts w:asciiTheme="minorHAnsi" w:hAnsiTheme="minorHAnsi" w:cstheme="minorHAnsi"/>
                <w:b/>
                <w:sz w:val="20"/>
                <w:szCs w:val="18"/>
              </w:rPr>
              <w:t xml:space="preserve"> Requirements </w:t>
            </w:r>
          </w:p>
          <w:p w14:paraId="640AD97D" w14:textId="56374669"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20"/>
                <w:szCs w:val="18"/>
              </w:rPr>
              <w:t>Systems that utilize this distribution type shall comply with these requirements</w:t>
            </w:r>
            <w:r>
              <w:rPr>
                <w:rFonts w:asciiTheme="minorHAnsi" w:hAnsiTheme="minorHAnsi" w:cstheme="minorHAnsi"/>
                <w:sz w:val="20"/>
                <w:szCs w:val="18"/>
              </w:rPr>
              <w:t xml:space="preserve">.  </w:t>
            </w:r>
            <w:r w:rsidRPr="00641F8E">
              <w:rPr>
                <w:rFonts w:asciiTheme="minorHAnsi" w:hAnsiTheme="minorHAnsi" w:cstheme="minorHAnsi"/>
                <w:sz w:val="18"/>
                <w:szCs w:val="20"/>
              </w:rPr>
              <w:t>&lt;&lt;If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rsidDel="006E1E98" w14:paraId="42543086" w14:textId="77777777" w:rsidTr="008D35FE">
        <w:trPr>
          <w:trHeight w:val="144"/>
          <w:tblHeader/>
        </w:trPr>
        <w:tc>
          <w:tcPr>
            <w:tcW w:w="642" w:type="dxa"/>
            <w:tcBorders>
              <w:bottom w:val="single" w:sz="4" w:space="0" w:color="auto"/>
            </w:tcBorders>
            <w:vAlign w:val="center"/>
          </w:tcPr>
          <w:p w14:paraId="72FAEBE3" w14:textId="55ACA9F2" w:rsidR="00641F8E" w:rsidRPr="00450E94" w:rsidDel="006E1E98" w:rsidRDefault="00641F8E"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48" w:type="dxa"/>
            <w:gridSpan w:val="2"/>
            <w:tcBorders>
              <w:bottom w:val="single" w:sz="4" w:space="0" w:color="auto"/>
            </w:tcBorders>
          </w:tcPr>
          <w:p w14:paraId="1E411876" w14:textId="05A378E6" w:rsidR="00641F8E" w:rsidRPr="00450E94" w:rsidDel="006E1E98"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71192">
              <w:rPr>
                <w:rFonts w:asciiTheme="minorHAnsi" w:hAnsiTheme="minorHAnsi" w:cstheme="minorHAnsi"/>
                <w:sz w:val="18"/>
                <w:szCs w:val="18"/>
              </w:rPr>
              <w:t xml:space="preserve">HERS rater shall perform a visual inspection to verify that the demand pump, manual/sensor controls and thermo-sensor are present and operating properly </w:t>
            </w:r>
            <w:r w:rsidR="00CE2B87" w:rsidRPr="00B71192">
              <w:rPr>
                <w:rFonts w:asciiTheme="minorHAnsi" w:hAnsiTheme="minorHAnsi" w:cstheme="minorHAnsi"/>
                <w:sz w:val="18"/>
                <w:szCs w:val="18"/>
              </w:rPr>
              <w:t>consisten</w:t>
            </w:r>
            <w:r w:rsidR="00CE2B87">
              <w:rPr>
                <w:rFonts w:asciiTheme="minorHAnsi" w:hAnsiTheme="minorHAnsi" w:cstheme="minorHAnsi"/>
                <w:sz w:val="18"/>
                <w:szCs w:val="18"/>
              </w:rPr>
              <w:t>t</w:t>
            </w:r>
            <w:r w:rsidR="00CE2B87" w:rsidRPr="00B71192">
              <w:rPr>
                <w:rFonts w:asciiTheme="minorHAnsi" w:hAnsiTheme="minorHAnsi" w:cstheme="minorHAnsi"/>
                <w:sz w:val="18"/>
                <w:szCs w:val="18"/>
              </w:rPr>
              <w:t xml:space="preserve"> </w:t>
            </w:r>
            <w:r w:rsidRPr="00B71192">
              <w:rPr>
                <w:rFonts w:asciiTheme="minorHAnsi" w:hAnsiTheme="minorHAnsi" w:cstheme="minorHAnsi"/>
                <w:sz w:val="18"/>
                <w:szCs w:val="18"/>
              </w:rPr>
              <w:t>with the applicable requirements of RA4.4.9 and RA4.4.10</w:t>
            </w:r>
          </w:p>
        </w:tc>
      </w:tr>
      <w:tr w:rsidR="008D35FE" w:rsidRPr="00641F8E" w:rsidDel="006E1E98" w14:paraId="558A0869" w14:textId="77777777" w:rsidTr="00450E94">
        <w:trPr>
          <w:trHeight w:val="144"/>
          <w:tblHeader/>
        </w:trPr>
        <w:tc>
          <w:tcPr>
            <w:tcW w:w="642" w:type="dxa"/>
            <w:tcBorders>
              <w:bottom w:val="single" w:sz="4" w:space="0" w:color="auto"/>
            </w:tcBorders>
            <w:vAlign w:val="center"/>
          </w:tcPr>
          <w:p w14:paraId="17A1B5B3" w14:textId="3A972E09" w:rsidR="008D35FE" w:rsidRPr="00450E94"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02</w:t>
            </w:r>
          </w:p>
        </w:tc>
        <w:tc>
          <w:tcPr>
            <w:tcW w:w="4213" w:type="dxa"/>
            <w:tcBorders>
              <w:bottom w:val="single" w:sz="4" w:space="0" w:color="auto"/>
            </w:tcBorders>
            <w:vAlign w:val="center"/>
          </w:tcPr>
          <w:p w14:paraId="389581A7" w14:textId="3D0F7A6C" w:rsidR="008D35FE" w:rsidRPr="00B71192" w:rsidRDefault="008D35FE" w:rsidP="00450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5935" w:type="dxa"/>
            <w:tcBorders>
              <w:bottom w:val="single" w:sz="4" w:space="0" w:color="auto"/>
            </w:tcBorders>
            <w:vAlign w:val="center"/>
          </w:tcPr>
          <w:p w14:paraId="68C5E33A" w14:textId="6F86D08D" w:rsidR="00BA5E27" w:rsidRPr="00450E94" w:rsidRDefault="00BA5E27" w:rsidP="00450E94">
            <w:pPr>
              <w:spacing w:after="0"/>
              <w:rPr>
                <w:rFonts w:asciiTheme="minorHAnsi" w:hAnsiTheme="minorHAnsi" w:cs="Arial"/>
                <w:sz w:val="18"/>
                <w:szCs w:val="18"/>
              </w:rPr>
            </w:pPr>
            <w:r w:rsidRPr="00450E94">
              <w:rPr>
                <w:rFonts w:asciiTheme="minorHAnsi" w:hAnsiTheme="minorHAnsi" w:cs="Arial"/>
                <w:sz w:val="18"/>
                <w:szCs w:val="18"/>
              </w:rPr>
              <w:t>&lt;&lt;user pick from list:</w:t>
            </w:r>
          </w:p>
          <w:p w14:paraId="15D85A54" w14:textId="1C5AF717" w:rsidR="008D35FE" w:rsidRPr="00B71192" w:rsidRDefault="008D35FE" w:rsidP="008D35FE">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280DFADF" w14:textId="77777777" w:rsidR="008D35FE" w:rsidRPr="00B71192" w:rsidRDefault="008D35FE" w:rsidP="008D35FE">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31C45F55" w14:textId="3B5DF2E3" w:rsidR="008D35FE" w:rsidRPr="00450E94" w:rsidRDefault="008D35FE"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8D35FE" w:rsidRPr="00641F8E" w:rsidDel="006E1E98" w14:paraId="5629C62B" w14:textId="77777777" w:rsidTr="00450E94">
        <w:trPr>
          <w:trHeight w:val="144"/>
          <w:tblHeader/>
        </w:trPr>
        <w:tc>
          <w:tcPr>
            <w:tcW w:w="642" w:type="dxa"/>
            <w:tcBorders>
              <w:bottom w:val="single" w:sz="4" w:space="0" w:color="auto"/>
            </w:tcBorders>
            <w:vAlign w:val="center"/>
          </w:tcPr>
          <w:p w14:paraId="09FDC3AB" w14:textId="14FAD66F" w:rsidR="008D35FE" w:rsidRPr="00450E94"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148" w:type="dxa"/>
            <w:gridSpan w:val="2"/>
            <w:tcBorders>
              <w:bottom w:val="single" w:sz="4" w:space="0" w:color="auto"/>
            </w:tcBorders>
            <w:vAlign w:val="center"/>
          </w:tcPr>
          <w:p w14:paraId="674827BF" w14:textId="38FEF1A4" w:rsidR="008D35FE" w:rsidRPr="00B71192"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r w:rsidR="00BA5E27" w:rsidRPr="00450E94">
              <w:rPr>
                <w:rFonts w:asciiTheme="minorHAnsi" w:hAnsiTheme="minorHAnsi" w:cs="TimesNewRomanPS-BoldMT"/>
                <w:bCs/>
                <w:sz w:val="18"/>
                <w:szCs w:val="18"/>
              </w:rPr>
              <w:t>&lt;&lt;if Verification Status= Fail, then text entry in this Corrections Notes field is required;  user input text&gt;&gt;</w:t>
            </w:r>
          </w:p>
        </w:tc>
      </w:tr>
      <w:tr w:rsidR="008D35FE" w:rsidRPr="00641F8E" w14:paraId="6262A39A" w14:textId="77777777" w:rsidTr="008D35FE">
        <w:trPr>
          <w:trHeight w:val="144"/>
          <w:tblHeader/>
        </w:trPr>
        <w:tc>
          <w:tcPr>
            <w:tcW w:w="10790" w:type="dxa"/>
            <w:gridSpan w:val="3"/>
            <w:vAlign w:val="center"/>
          </w:tcPr>
          <w:p w14:paraId="32D64D5C" w14:textId="4027B230" w:rsidR="008D35FE" w:rsidRPr="00641F8E" w:rsidRDefault="00BA5E27"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BE98688" w14:textId="52DB5403" w:rsidR="00FB228D" w:rsidRPr="00A05A69" w:rsidRDefault="00FB228D" w:rsidP="00A05A6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18"/>
          <w:szCs w:val="18"/>
        </w:rPr>
      </w:pPr>
    </w:p>
    <w:tbl>
      <w:tblPr>
        <w:tblpPr w:leftFromText="180" w:rightFromText="180" w:vertAnchor="text" w:horzAnchor="margin" w:tblpY="120"/>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411887" w:rsidRPr="00323F2C" w14:paraId="15D6C658" w14:textId="77777777" w:rsidTr="00771523">
        <w:trPr>
          <w:trHeight w:val="260"/>
        </w:trPr>
        <w:tc>
          <w:tcPr>
            <w:tcW w:w="10795" w:type="dxa"/>
            <w:tcBorders>
              <w:top w:val="single" w:sz="4" w:space="0" w:color="000000"/>
              <w:left w:val="single" w:sz="4" w:space="0" w:color="000000"/>
              <w:bottom w:val="single" w:sz="4" w:space="0" w:color="000000"/>
              <w:right w:val="single" w:sz="4" w:space="0" w:color="000000"/>
            </w:tcBorders>
            <w:vAlign w:val="center"/>
          </w:tcPr>
          <w:p w14:paraId="36848B0A" w14:textId="4DEBAFCE" w:rsidR="00411887" w:rsidRPr="00A05A69" w:rsidRDefault="00641F8E" w:rsidP="0005484E">
            <w:pPr>
              <w:spacing w:after="0"/>
              <w:rPr>
                <w:rFonts w:asciiTheme="minorHAnsi" w:hAnsiTheme="minorHAnsi" w:cstheme="minorHAnsi"/>
                <w:b/>
                <w:sz w:val="18"/>
                <w:szCs w:val="18"/>
              </w:rPr>
            </w:pPr>
            <w:r>
              <w:rPr>
                <w:rFonts w:asciiTheme="minorHAnsi" w:hAnsiTheme="minorHAnsi" w:cstheme="minorHAnsi"/>
                <w:b/>
                <w:sz w:val="18"/>
                <w:szCs w:val="18"/>
              </w:rPr>
              <w:t>R</w:t>
            </w:r>
            <w:r w:rsidR="00411887" w:rsidRPr="00A05A69">
              <w:rPr>
                <w:rFonts w:asciiTheme="minorHAnsi" w:hAnsiTheme="minorHAnsi" w:cstheme="minorHAnsi"/>
                <w:b/>
                <w:sz w:val="18"/>
                <w:szCs w:val="18"/>
              </w:rPr>
              <w:t xml:space="preserve">. </w:t>
            </w:r>
            <w:r w:rsidR="005C2F04">
              <w:rPr>
                <w:rFonts w:asciiTheme="minorHAnsi" w:hAnsiTheme="minorHAnsi" w:cstheme="minorHAnsi"/>
                <w:b/>
                <w:sz w:val="18"/>
                <w:szCs w:val="18"/>
              </w:rPr>
              <w:t>Determination of HERS Verification Compliance</w:t>
            </w:r>
          </w:p>
        </w:tc>
      </w:tr>
      <w:tr w:rsidR="00BA5E27" w:rsidRPr="00323F2C" w14:paraId="3A0CBF57" w14:textId="77777777" w:rsidTr="00771523">
        <w:trPr>
          <w:trHeight w:val="602"/>
        </w:trPr>
        <w:tc>
          <w:tcPr>
            <w:tcW w:w="10795" w:type="dxa"/>
            <w:tcBorders>
              <w:top w:val="single" w:sz="4" w:space="0" w:color="000000"/>
              <w:left w:val="single" w:sz="4" w:space="0" w:color="000000"/>
              <w:bottom w:val="single" w:sz="4" w:space="0" w:color="000000"/>
              <w:right w:val="single" w:sz="4" w:space="0" w:color="000000"/>
            </w:tcBorders>
            <w:vAlign w:val="center"/>
          </w:tcPr>
          <w:p w14:paraId="6B83CAEC" w14:textId="163EA5D9" w:rsidR="00BA5E27" w:rsidRPr="003027B1" w:rsidRDefault="00BA5E27" w:rsidP="00450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8A45F8">
              <w:rPr>
                <w:rFonts w:asciiTheme="minorHAnsi" w:eastAsia="Times New Roman" w:hAnsiTheme="minorHAnsi"/>
                <w:sz w:val="18"/>
                <w:szCs w:val="18"/>
              </w:rPr>
              <w:t>&lt;&lt;</w:t>
            </w:r>
            <w:r>
              <w:rPr>
                <w:rFonts w:asciiTheme="minorHAnsi" w:eastAsia="Times New Roman" w:hAnsiTheme="minorHAnsi"/>
                <w:sz w:val="18"/>
                <w:szCs w:val="18"/>
              </w:rPr>
              <w:t xml:space="preserve"> if </w:t>
            </w:r>
            <w:r w:rsidR="00132ED8">
              <w:rPr>
                <w:rFonts w:asciiTheme="minorHAnsi" w:eastAsia="Times New Roman" w:hAnsiTheme="minorHAnsi"/>
                <w:sz w:val="18"/>
                <w:szCs w:val="18"/>
              </w:rPr>
              <w:t>D08</w:t>
            </w:r>
            <w:r>
              <w:rPr>
                <w:rFonts w:asciiTheme="minorHAnsi" w:eastAsia="Times New Roman" w:hAnsiTheme="minorHAnsi"/>
                <w:sz w:val="18"/>
                <w:szCs w:val="18"/>
              </w:rPr>
              <w:t xml:space="preserve"> result = System Complies, and results for all applicable sections </w:t>
            </w:r>
            <w:r w:rsidR="00F5526F">
              <w:rPr>
                <w:rFonts w:asciiTheme="minorHAnsi" w:eastAsia="Times New Roman" w:hAnsiTheme="minorHAnsi"/>
                <w:sz w:val="18"/>
                <w:szCs w:val="18"/>
              </w:rPr>
              <w:t xml:space="preserve">F, </w:t>
            </w:r>
            <w:r w:rsidR="003A32BC">
              <w:rPr>
                <w:rFonts w:asciiTheme="minorHAnsi" w:eastAsia="Times New Roman" w:hAnsiTheme="minorHAnsi"/>
                <w:sz w:val="18"/>
                <w:szCs w:val="18"/>
              </w:rPr>
              <w:t xml:space="preserve">G, I, J, K, and Q </w:t>
            </w:r>
            <w:r w:rsidR="00450E94">
              <w:rPr>
                <w:rFonts w:asciiTheme="minorHAnsi" w:eastAsia="Times New Roman" w:hAnsiTheme="minorHAnsi" w:cstheme="minorHAnsi"/>
                <w:sz w:val="18"/>
                <w:szCs w:val="18"/>
              </w:rPr>
              <w:t>≠</w:t>
            </w:r>
            <w:r>
              <w:rPr>
                <w:rFonts w:asciiTheme="minorHAnsi" w:eastAsia="Times New Roman" w:hAnsiTheme="minorHAnsi"/>
                <w:sz w:val="18"/>
                <w:szCs w:val="18"/>
              </w:rPr>
              <w:t xml:space="preserve"> fail, </w:t>
            </w:r>
            <w:r w:rsidRPr="008A45F8">
              <w:rPr>
                <w:rFonts w:asciiTheme="minorHAnsi" w:eastAsia="Times New Roman" w:hAnsiTheme="minorHAns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4332D3ED" w14:textId="77777777" w:rsidR="00FB228D" w:rsidRPr="00A05A69" w:rsidRDefault="00FB228D" w:rsidP="00147EA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p w14:paraId="0F7F47A5" w14:textId="77777777" w:rsidR="008E388E" w:rsidRPr="00A05A69" w:rsidRDefault="008E388E" w:rsidP="00064F9C">
      <w:pPr>
        <w:spacing w:after="0" w:line="240" w:lineRule="auto"/>
        <w:rPr>
          <w:rFonts w:asciiTheme="minorHAnsi" w:hAnsiTheme="minorHAnsi" w:cstheme="minorHAnsi"/>
          <w:sz w:val="18"/>
          <w:szCs w:val="18"/>
        </w:rPr>
      </w:pPr>
    </w:p>
    <w:sectPr w:rsidR="008E388E" w:rsidRPr="00A05A69" w:rsidSect="00411887">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0504D" w14:textId="77777777" w:rsidR="0013538D" w:rsidRDefault="0013538D" w:rsidP="004E3B6C">
      <w:pPr>
        <w:spacing w:after="0" w:line="240" w:lineRule="auto"/>
      </w:pPr>
      <w:r>
        <w:separator/>
      </w:r>
    </w:p>
  </w:endnote>
  <w:endnote w:type="continuationSeparator" w:id="0">
    <w:p w14:paraId="3FB8B9D5" w14:textId="77777777" w:rsidR="0013538D" w:rsidRDefault="0013538D" w:rsidP="004E3B6C">
      <w:pPr>
        <w:spacing w:after="0" w:line="240" w:lineRule="auto"/>
      </w:pPr>
      <w:r>
        <w:continuationSeparator/>
      </w:r>
    </w:p>
  </w:endnote>
  <w:endnote w:type="continuationNotice" w:id="1">
    <w:p w14:paraId="0ECAACCE" w14:textId="77777777" w:rsidR="0013538D" w:rsidRDefault="001353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ED465" w14:textId="77777777" w:rsidR="008E1688" w:rsidRDefault="008E16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47BE" w14:textId="4799F49F" w:rsidR="00FD5324" w:rsidRPr="00C91513" w:rsidRDefault="00FD5324"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BF" w14:textId="70B054BC" w:rsidR="00FD5324" w:rsidRPr="00C91513" w:rsidRDefault="00FD5324"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r>
    <w:del w:id="32" w:author="Alexis" w:date="2021-03-24T16:23:00Z">
      <w:r w:rsidDel="008E1688">
        <w:rPr>
          <w:i w:val="0"/>
          <w:sz w:val="20"/>
          <w:szCs w:val="20"/>
        </w:rPr>
        <w:delText>January 2020</w:delText>
      </w:r>
    </w:del>
    <w:ins w:id="33" w:author="Alexis" w:date="2021-03-24T16:23:00Z">
      <w:r w:rsidR="008E1688">
        <w:rPr>
          <w:i w:val="0"/>
          <w:sz w:val="20"/>
          <w:szCs w:val="20"/>
        </w:rPr>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E542" w14:textId="77777777" w:rsidR="008E1688" w:rsidRDefault="008E16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A9AFF" w14:textId="77777777" w:rsidR="00FD5324" w:rsidRPr="00C91513" w:rsidRDefault="00FD5324" w:rsidP="00C80016">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D4" w14:textId="2042ADD9" w:rsidR="00FD5324" w:rsidRPr="00C80016" w:rsidRDefault="00FD5324" w:rsidP="00C80016">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r>
    <w:del w:id="45" w:author="Alexis" w:date="2021-03-24T16:23:00Z">
      <w:r w:rsidDel="008E1688">
        <w:rPr>
          <w:i w:val="0"/>
          <w:sz w:val="20"/>
          <w:szCs w:val="20"/>
        </w:rPr>
        <w:delText>January 2020</w:delText>
      </w:r>
    </w:del>
    <w:ins w:id="46" w:author="Alexis" w:date="2021-03-24T16:23:00Z">
      <w:r w:rsidR="008E1688">
        <w:rPr>
          <w:i w:val="0"/>
          <w:sz w:val="20"/>
          <w:szCs w:val="20"/>
        </w:rPr>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11632" w14:textId="77777777" w:rsidR="0013538D" w:rsidRDefault="0013538D" w:rsidP="004E3B6C">
      <w:pPr>
        <w:spacing w:after="0" w:line="240" w:lineRule="auto"/>
      </w:pPr>
      <w:r>
        <w:separator/>
      </w:r>
    </w:p>
  </w:footnote>
  <w:footnote w:type="continuationSeparator" w:id="0">
    <w:p w14:paraId="71014476" w14:textId="77777777" w:rsidR="0013538D" w:rsidRDefault="0013538D" w:rsidP="004E3B6C">
      <w:pPr>
        <w:spacing w:after="0" w:line="240" w:lineRule="auto"/>
      </w:pPr>
      <w:r>
        <w:continuationSeparator/>
      </w:r>
    </w:p>
  </w:footnote>
  <w:footnote w:type="continuationNotice" w:id="1">
    <w:p w14:paraId="65CF38F9" w14:textId="77777777" w:rsidR="0013538D" w:rsidRDefault="001353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47AA" w14:textId="77777777" w:rsidR="00FD5324" w:rsidRDefault="0013538D">
    <w:pPr>
      <w:pStyle w:val="Header"/>
    </w:pPr>
    <w:r>
      <w:rPr>
        <w:noProof/>
      </w:rPr>
      <w:pict w14:anchorId="0F7F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47AB" w14:textId="6A0E3701" w:rsidR="00FD5324" w:rsidRPr="00913A72" w:rsidRDefault="00FD5324" w:rsidP="00913A72">
    <w:pPr>
      <w:suppressAutoHyphens/>
      <w:spacing w:after="0" w:line="240" w:lineRule="auto"/>
      <w:ind w:left="-90"/>
      <w:rPr>
        <w:rFonts w:ascii="Arial" w:eastAsia="Times New Roman" w:hAnsi="Arial" w:cs="Arial"/>
        <w:sz w:val="14"/>
        <w:szCs w:val="14"/>
      </w:rPr>
    </w:pPr>
    <w:r w:rsidRPr="005B1B6C">
      <w:rPr>
        <w:rFonts w:ascii="Arial" w:eastAsia="Times New Roman" w:hAnsi="Arial"/>
        <w:noProof/>
        <w:sz w:val="14"/>
      </w:rPr>
      <w:drawing>
        <wp:anchor distT="0" distB="0" distL="114300" distR="114300" simplePos="0" relativeHeight="251658240" behindDoc="0" locked="0" layoutInCell="1" allowOverlap="1" wp14:anchorId="0F7F47D7" wp14:editId="1121BA75">
          <wp:simplePos x="0" y="0"/>
          <wp:positionH relativeFrom="margin">
            <wp:posOffset>6480810</wp:posOffset>
          </wp:positionH>
          <wp:positionV relativeFrom="margin">
            <wp:posOffset>-1271270</wp:posOffset>
          </wp:positionV>
          <wp:extent cx="308610" cy="27051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sidR="0013538D">
      <w:rPr>
        <w:rFonts w:ascii="Arial" w:eastAsia="Times New Roman" w:hAnsi="Arial" w:cs="Arial"/>
        <w:noProof/>
        <w:sz w:val="14"/>
        <w:szCs w:val="14"/>
      </w:rPr>
      <w:pict w14:anchorId="0F7F4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0F7F47AC" w14:textId="39D2E0FE" w:rsidR="00FD5324" w:rsidRPr="00913A72" w:rsidRDefault="00FD5324" w:rsidP="00913A7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SINGLE DWELLING UNIT HOT WATER SYSTEM DISTRIBUTION</w:t>
    </w:r>
  </w:p>
  <w:p w14:paraId="0F7F47AD" w14:textId="421C1C73" w:rsidR="00FD5324" w:rsidRPr="00913A72" w:rsidRDefault="00FD5324"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CEC-CF</w:t>
    </w:r>
    <w:r>
      <w:rPr>
        <w:rFonts w:ascii="Arial" w:eastAsia="Times New Roman" w:hAnsi="Arial" w:cs="Arial"/>
        <w:sz w:val="14"/>
        <w:szCs w:val="14"/>
      </w:rPr>
      <w:t>3</w:t>
    </w:r>
    <w:r w:rsidRPr="00913A72">
      <w:rPr>
        <w:rFonts w:ascii="Arial" w:eastAsia="Times New Roman" w:hAnsi="Arial" w:cs="Arial"/>
        <w:sz w:val="14"/>
        <w:szCs w:val="14"/>
      </w:rPr>
      <w:t>R-</w:t>
    </w:r>
    <w:r>
      <w:rPr>
        <w:rFonts w:ascii="Arial" w:eastAsia="Times New Roman" w:hAnsi="Arial" w:cs="Arial"/>
        <w:sz w:val="14"/>
        <w:szCs w:val="14"/>
      </w:rPr>
      <w:t>PLB-22-H</w:t>
    </w:r>
    <w:r w:rsidRPr="00913A72">
      <w:rPr>
        <w:rFonts w:ascii="Arial" w:eastAsia="Times New Roman" w:hAnsi="Arial" w:cs="Arial"/>
        <w:sz w:val="14"/>
        <w:szCs w:val="14"/>
      </w:rPr>
      <w:t xml:space="preserve"> (Revised </w:t>
    </w:r>
    <w:r>
      <w:rPr>
        <w:rFonts w:ascii="Arial" w:eastAsia="Times New Roman" w:hAnsi="Arial" w:cs="Arial"/>
        <w:sz w:val="14"/>
        <w:szCs w:val="14"/>
      </w:rPr>
      <w:t>0</w:t>
    </w:r>
    <w:del w:id="28" w:author="Alexis" w:date="2021-03-24T16:23:00Z">
      <w:r w:rsidDel="008E1688">
        <w:rPr>
          <w:rFonts w:ascii="Arial" w:eastAsia="Times New Roman" w:hAnsi="Arial" w:cs="Arial"/>
          <w:sz w:val="14"/>
          <w:szCs w:val="14"/>
        </w:rPr>
        <w:delText>1</w:delText>
      </w:r>
    </w:del>
    <w:ins w:id="29" w:author="Alexis" w:date="2021-03-24T16:23:00Z">
      <w:r w:rsidR="008E1688">
        <w:rPr>
          <w:rFonts w:ascii="Arial" w:eastAsia="Times New Roman" w:hAnsi="Arial" w:cs="Arial"/>
          <w:sz w:val="14"/>
          <w:szCs w:val="14"/>
        </w:rPr>
        <w:t>3</w:t>
      </w:r>
    </w:ins>
    <w:r>
      <w:rPr>
        <w:rFonts w:ascii="Arial" w:eastAsia="Times New Roman" w:hAnsi="Arial" w:cs="Arial"/>
        <w:sz w:val="14"/>
        <w:szCs w:val="14"/>
      </w:rPr>
      <w:t>/2</w:t>
    </w:r>
    <w:del w:id="30" w:author="Alexis" w:date="2021-03-24T16:23:00Z">
      <w:r w:rsidDel="008E1688">
        <w:rPr>
          <w:rFonts w:ascii="Arial" w:eastAsia="Times New Roman" w:hAnsi="Arial" w:cs="Arial"/>
          <w:sz w:val="14"/>
          <w:szCs w:val="14"/>
        </w:rPr>
        <w:delText>0</w:delText>
      </w:r>
    </w:del>
    <w:ins w:id="31" w:author="Alexis" w:date="2021-03-24T16:23:00Z">
      <w:r w:rsidR="008E1688">
        <w:rPr>
          <w:rFonts w:ascii="Arial" w:eastAsia="Times New Roman" w:hAnsi="Arial" w:cs="Arial"/>
          <w:sz w:val="14"/>
          <w:szCs w:val="14"/>
        </w:rPr>
        <w:t>1</w:t>
      </w:r>
    </w:ins>
    <w:r w:rsidRPr="00913A72">
      <w:rPr>
        <w:rFonts w:ascii="Arial" w:eastAsia="Times New Roman" w:hAnsi="Arial" w:cs="Arial"/>
        <w:sz w:val="14"/>
        <w:szCs w:val="14"/>
      </w:rPr>
      <w:t xml:space="preserve">)                                             </w:t>
    </w:r>
    <w:r>
      <w:rPr>
        <w:rFonts w:ascii="Arial" w:eastAsia="Times New Roman" w:hAnsi="Arial" w:cs="Arial"/>
        <w:sz w:val="14"/>
        <w:szCs w:val="14"/>
      </w:rPr>
      <w:t xml:space="preserve">                                                                                      </w:t>
    </w:r>
    <w:r w:rsidRPr="00913A72">
      <w:rPr>
        <w:rFonts w:ascii="Arial" w:eastAsia="Times New Roman"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28"/>
      <w:gridCol w:w="743"/>
      <w:gridCol w:w="3176"/>
      <w:gridCol w:w="2047"/>
    </w:tblGrid>
    <w:tr w:rsidR="00FD5324" w:rsidRPr="00F85124" w14:paraId="0F7F47B0" w14:textId="77777777" w:rsidTr="00450E94">
      <w:trPr>
        <w:cantSplit/>
        <w:trHeight w:val="288"/>
      </w:trPr>
      <w:tc>
        <w:tcPr>
          <w:tcW w:w="3708" w:type="pct"/>
          <w:gridSpan w:val="3"/>
          <w:tcBorders>
            <w:bottom w:val="single" w:sz="4" w:space="0" w:color="auto"/>
            <w:right w:val="nil"/>
          </w:tcBorders>
          <w:vAlign w:val="center"/>
        </w:tcPr>
        <w:p w14:paraId="0F7F47AE" w14:textId="58B5F2D6" w:rsidR="00FD5324" w:rsidRPr="00F85124" w:rsidRDefault="00FD5324" w:rsidP="00A05A69">
          <w:pPr>
            <w:pStyle w:val="Style14"/>
            <w:rPr>
              <w:b/>
            </w:rPr>
          </w:pPr>
          <w:r>
            <w:t>CERTIFICATE OF VERIFICATION</w:t>
          </w:r>
        </w:p>
      </w:tc>
      <w:tc>
        <w:tcPr>
          <w:tcW w:w="1292" w:type="pct"/>
          <w:tcBorders>
            <w:left w:val="nil"/>
            <w:bottom w:val="single" w:sz="4" w:space="0" w:color="auto"/>
          </w:tcBorders>
          <w:tcMar>
            <w:left w:w="115" w:type="dxa"/>
            <w:right w:w="115" w:type="dxa"/>
          </w:tcMar>
          <w:vAlign w:val="center"/>
        </w:tcPr>
        <w:p w14:paraId="0F7F47AF" w14:textId="5731E730" w:rsidR="00FD5324" w:rsidRDefault="00FD5324">
          <w:pPr>
            <w:pStyle w:val="Style15"/>
            <w:rPr>
              <w:b/>
            </w:rPr>
          </w:pPr>
          <w:r>
            <w:t>CF3R-PLB-22-H</w:t>
          </w:r>
        </w:p>
      </w:tc>
    </w:tr>
    <w:tr w:rsidR="00FD5324" w:rsidRPr="00F85124" w14:paraId="0F7F47B3" w14:textId="77777777" w:rsidTr="00450E94">
      <w:trPr>
        <w:cantSplit/>
        <w:trHeight w:val="288"/>
      </w:trPr>
      <w:tc>
        <w:tcPr>
          <w:tcW w:w="2581" w:type="pct"/>
          <w:gridSpan w:val="2"/>
          <w:tcBorders>
            <w:right w:val="nil"/>
          </w:tcBorders>
        </w:tcPr>
        <w:p w14:paraId="0F7F47B1" w14:textId="77777777" w:rsidR="00FD5324" w:rsidRPr="00F85124" w:rsidRDefault="00FD5324" w:rsidP="00C33BFE">
          <w:pPr>
            <w:pStyle w:val="Style10"/>
            <w:rPr>
              <w:sz w:val="12"/>
              <w:szCs w:val="12"/>
            </w:rPr>
          </w:pPr>
          <w:r>
            <w:t xml:space="preserve">HERS Verified </w:t>
          </w:r>
          <w:r w:rsidRPr="006D2E42">
            <w:t>Single Dwelling Unit Hot Water System Distribution</w:t>
          </w:r>
        </w:p>
      </w:tc>
      <w:tc>
        <w:tcPr>
          <w:tcW w:w="2419" w:type="pct"/>
          <w:gridSpan w:val="2"/>
          <w:tcBorders>
            <w:left w:val="nil"/>
          </w:tcBorders>
        </w:tcPr>
        <w:p w14:paraId="0F7F47B2" w14:textId="2D043209" w:rsidR="00FD5324" w:rsidRPr="00F85124" w:rsidRDefault="00FD5324" w:rsidP="00C33BFE">
          <w:pPr>
            <w:pStyle w:val="Style11"/>
            <w:rPr>
              <w:sz w:val="12"/>
              <w:szCs w:val="12"/>
            </w:rPr>
          </w:pPr>
          <w:r w:rsidRPr="00F85124">
            <w:t xml:space="preserve">(Page </w:t>
          </w:r>
          <w:r>
            <w:fldChar w:fldCharType="begin"/>
          </w:r>
          <w:r>
            <w:instrText xml:space="preserve"> PAGE   \* MERGEFORMAT </w:instrText>
          </w:r>
          <w:r>
            <w:fldChar w:fldCharType="separate"/>
          </w:r>
          <w:r w:rsidR="00F8123B">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8E1688">
            <w:rPr>
              <w:noProof/>
            </w:rPr>
            <w:t>9</w:t>
          </w:r>
          <w:r>
            <w:rPr>
              <w:noProof/>
            </w:rPr>
            <w:fldChar w:fldCharType="end"/>
          </w:r>
          <w:r w:rsidRPr="00F85124">
            <w:t>)</w:t>
          </w:r>
        </w:p>
      </w:tc>
    </w:tr>
    <w:tr w:rsidR="00FD5324" w:rsidRPr="00F85124" w14:paraId="0F7F47B7" w14:textId="77777777" w:rsidTr="00450E94">
      <w:trPr>
        <w:cantSplit/>
        <w:trHeight w:val="288"/>
      </w:trPr>
      <w:tc>
        <w:tcPr>
          <w:tcW w:w="0" w:type="auto"/>
        </w:tcPr>
        <w:p w14:paraId="0F7F47B4" w14:textId="77777777" w:rsidR="00FD5324" w:rsidRPr="00F85124" w:rsidRDefault="00FD5324" w:rsidP="00C33BFE">
          <w:pPr>
            <w:pStyle w:val="Style12"/>
          </w:pPr>
          <w:r w:rsidRPr="00F85124">
            <w:t>Project Name:</w:t>
          </w:r>
        </w:p>
      </w:tc>
      <w:tc>
        <w:tcPr>
          <w:tcW w:w="1471" w:type="pct"/>
          <w:gridSpan w:val="2"/>
        </w:tcPr>
        <w:p w14:paraId="0F7F47B5" w14:textId="77777777" w:rsidR="00FD5324" w:rsidRPr="00F85124" w:rsidRDefault="00FD5324" w:rsidP="00C33BFE">
          <w:pPr>
            <w:pStyle w:val="Style12"/>
          </w:pPr>
          <w:r w:rsidRPr="00F85124">
            <w:t>Enforcement Agency:</w:t>
          </w:r>
        </w:p>
      </w:tc>
      <w:tc>
        <w:tcPr>
          <w:tcW w:w="1292" w:type="pct"/>
        </w:tcPr>
        <w:p w14:paraId="0F7F47B6" w14:textId="77777777" w:rsidR="00FD5324" w:rsidRPr="00F85124" w:rsidRDefault="00FD5324" w:rsidP="00C33BFE">
          <w:pPr>
            <w:pStyle w:val="Style12"/>
          </w:pPr>
          <w:r w:rsidRPr="00F85124">
            <w:t>Permit Number:</w:t>
          </w:r>
        </w:p>
      </w:tc>
    </w:tr>
    <w:tr w:rsidR="00FD5324" w:rsidRPr="00F85124" w14:paraId="0F7F47BB" w14:textId="77777777" w:rsidTr="00450E94">
      <w:trPr>
        <w:cantSplit/>
        <w:trHeight w:val="288"/>
      </w:trPr>
      <w:tc>
        <w:tcPr>
          <w:tcW w:w="0" w:type="auto"/>
        </w:tcPr>
        <w:p w14:paraId="0F7F47B8" w14:textId="77777777" w:rsidR="00FD5324" w:rsidRPr="00F85124" w:rsidRDefault="00FD5324" w:rsidP="00C33BFE">
          <w:pPr>
            <w:pStyle w:val="Style12"/>
            <w:rPr>
              <w:vertAlign w:val="superscript"/>
            </w:rPr>
          </w:pPr>
          <w:r w:rsidRPr="00F85124">
            <w:t>Dwelling Address:</w:t>
          </w:r>
        </w:p>
      </w:tc>
      <w:tc>
        <w:tcPr>
          <w:tcW w:w="1471" w:type="pct"/>
          <w:gridSpan w:val="2"/>
        </w:tcPr>
        <w:p w14:paraId="0F7F47B9" w14:textId="77777777" w:rsidR="00FD5324" w:rsidRPr="00F85124" w:rsidRDefault="00FD5324" w:rsidP="00C33BFE">
          <w:pPr>
            <w:pStyle w:val="Style12"/>
            <w:rPr>
              <w:vertAlign w:val="superscript"/>
            </w:rPr>
          </w:pPr>
          <w:r w:rsidRPr="00F85124">
            <w:t>City</w:t>
          </w:r>
        </w:p>
      </w:tc>
      <w:tc>
        <w:tcPr>
          <w:tcW w:w="1292" w:type="pct"/>
        </w:tcPr>
        <w:p w14:paraId="0F7F47BA" w14:textId="77777777" w:rsidR="00FD5324" w:rsidRPr="00F85124" w:rsidRDefault="00FD5324" w:rsidP="00C33BFE">
          <w:pPr>
            <w:pStyle w:val="Style12"/>
            <w:rPr>
              <w:vertAlign w:val="superscript"/>
            </w:rPr>
          </w:pPr>
          <w:r w:rsidRPr="00F85124">
            <w:t>Zip Code</w:t>
          </w:r>
        </w:p>
      </w:tc>
    </w:tr>
  </w:tbl>
  <w:p w14:paraId="0F7F47BC" w14:textId="77777777" w:rsidR="00FD5324" w:rsidRPr="006D2E42" w:rsidRDefault="00FD5324" w:rsidP="004A16DC">
    <w:pPr>
      <w:pStyle w:val="Heade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47C0" w14:textId="77777777" w:rsidR="00FD5324" w:rsidRDefault="0013538D">
    <w:pPr>
      <w:pStyle w:val="Header"/>
    </w:pPr>
    <w:r>
      <w:rPr>
        <w:noProof/>
      </w:rPr>
      <w:pict w14:anchorId="0F7F4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47CC" w14:textId="77777777" w:rsidR="00FD5324" w:rsidRDefault="0013538D">
    <w:pPr>
      <w:pStyle w:val="Header"/>
    </w:pPr>
    <w:r>
      <w:rPr>
        <w:noProof/>
      </w:rPr>
      <w:pict w14:anchorId="0F7F4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FD5324" w:rsidRPr="00F85124" w14:paraId="0F7F47CF" w14:textId="77777777" w:rsidTr="0036348A">
      <w:trPr>
        <w:cantSplit/>
        <w:trHeight w:val="288"/>
      </w:trPr>
      <w:tc>
        <w:tcPr>
          <w:tcW w:w="4155" w:type="pct"/>
          <w:gridSpan w:val="2"/>
          <w:tcBorders>
            <w:bottom w:val="single" w:sz="4" w:space="0" w:color="auto"/>
            <w:right w:val="nil"/>
          </w:tcBorders>
          <w:vAlign w:val="center"/>
        </w:tcPr>
        <w:p w14:paraId="0F7F47CD" w14:textId="307F0869" w:rsidR="00FD5324" w:rsidRPr="00F85124" w:rsidRDefault="00FD5324">
          <w:pPr>
            <w:pStyle w:val="Style14"/>
            <w:rPr>
              <w:b/>
            </w:rPr>
          </w:pPr>
          <w:r>
            <w:t>CERTIFICATE OF VERIFICATION – DATA FIELD DEFINITIONS AND CALCULATIONS</w:t>
          </w:r>
        </w:p>
      </w:tc>
      <w:tc>
        <w:tcPr>
          <w:tcW w:w="845" w:type="pct"/>
          <w:tcBorders>
            <w:left w:val="nil"/>
            <w:bottom w:val="single" w:sz="4" w:space="0" w:color="auto"/>
          </w:tcBorders>
          <w:tcMar>
            <w:left w:w="115" w:type="dxa"/>
            <w:right w:w="115" w:type="dxa"/>
          </w:tcMar>
          <w:vAlign w:val="center"/>
        </w:tcPr>
        <w:p w14:paraId="0F7F47CE" w14:textId="1472742C" w:rsidR="00FD5324" w:rsidRDefault="00FD5324">
          <w:pPr>
            <w:pStyle w:val="Style15"/>
            <w:rPr>
              <w:b/>
            </w:rPr>
          </w:pPr>
          <w:r>
            <w:t>CF3R-PLB-22-H</w:t>
          </w:r>
        </w:p>
      </w:tc>
    </w:tr>
    <w:tr w:rsidR="00FD5324" w:rsidRPr="00F85124" w14:paraId="0F7F47D2" w14:textId="77777777" w:rsidTr="00C33BFE">
      <w:trPr>
        <w:cantSplit/>
        <w:trHeight w:val="288"/>
      </w:trPr>
      <w:tc>
        <w:tcPr>
          <w:tcW w:w="2500" w:type="pct"/>
          <w:tcBorders>
            <w:right w:val="nil"/>
          </w:tcBorders>
        </w:tcPr>
        <w:p w14:paraId="0F7F47D0" w14:textId="77777777" w:rsidR="00FD5324" w:rsidRPr="00F85124" w:rsidRDefault="00FD5324" w:rsidP="00C33BFE">
          <w:pPr>
            <w:pStyle w:val="Style10"/>
            <w:rPr>
              <w:sz w:val="12"/>
              <w:szCs w:val="12"/>
            </w:rPr>
          </w:pPr>
          <w:r>
            <w:t xml:space="preserve">HERS Verified </w:t>
          </w:r>
          <w:r w:rsidRPr="006D2E42">
            <w:t>Single Dwelling Unit Hot Water System Distribution</w:t>
          </w:r>
        </w:p>
      </w:tc>
      <w:tc>
        <w:tcPr>
          <w:tcW w:w="2500" w:type="pct"/>
          <w:gridSpan w:val="2"/>
          <w:tcBorders>
            <w:left w:val="nil"/>
          </w:tcBorders>
        </w:tcPr>
        <w:p w14:paraId="0F7F47D1" w14:textId="29AD5B0C" w:rsidR="00FD5324" w:rsidRPr="00F85124" w:rsidRDefault="00FD5324" w:rsidP="00C33BFE">
          <w:pPr>
            <w:pStyle w:val="Style11"/>
            <w:rPr>
              <w:sz w:val="12"/>
              <w:szCs w:val="12"/>
            </w:rPr>
          </w:pPr>
          <w:r w:rsidRPr="00F85124">
            <w:t xml:space="preserve">(Page </w:t>
          </w:r>
          <w:r>
            <w:fldChar w:fldCharType="begin"/>
          </w:r>
          <w:r>
            <w:instrText xml:space="preserve"> PAGE   \* MERGEFORMAT </w:instrText>
          </w:r>
          <w:r>
            <w:fldChar w:fldCharType="separate"/>
          </w:r>
          <w:r w:rsidR="00F8123B">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8E1688">
            <w:rPr>
              <w:noProof/>
            </w:rPr>
            <w:t>12</w:t>
          </w:r>
          <w:r>
            <w:rPr>
              <w:noProof/>
            </w:rPr>
            <w:fldChar w:fldCharType="end"/>
          </w:r>
          <w:r w:rsidRPr="00F85124">
            <w:t>)</w:t>
          </w:r>
        </w:p>
      </w:tc>
    </w:tr>
  </w:tbl>
  <w:p w14:paraId="0F7F47D3" w14:textId="62C39F77" w:rsidR="00FD5324" w:rsidRPr="006D2E42" w:rsidRDefault="0013538D" w:rsidP="004A16DC">
    <w:pPr>
      <w:pStyle w:val="Header"/>
      <w:spacing w:after="0"/>
      <w:rPr>
        <w:sz w:val="16"/>
        <w:szCs w:val="16"/>
      </w:rPr>
    </w:pPr>
    <w:r>
      <w:rPr>
        <w:noProof/>
      </w:rPr>
      <w:pict w14:anchorId="0F7F4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F47D5" w14:textId="77777777" w:rsidR="00FD5324" w:rsidRDefault="0013538D">
    <w:pPr>
      <w:pStyle w:val="Header"/>
    </w:pPr>
    <w:r>
      <w:rPr>
        <w:noProof/>
      </w:rPr>
      <w:pict w14:anchorId="0F7F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7DAF"/>
    <w:multiLevelType w:val="hybridMultilevel"/>
    <w:tmpl w:val="8B5CB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7E2B"/>
    <w:multiLevelType w:val="hybridMultilevel"/>
    <w:tmpl w:val="9CCCBE0A"/>
    <w:lvl w:ilvl="0" w:tplc="5FE2B9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7EF1"/>
    <w:multiLevelType w:val="hybridMultilevel"/>
    <w:tmpl w:val="092C2240"/>
    <w:lvl w:ilvl="0" w:tplc="9C5E6B9C">
      <w:start w:val="1"/>
      <w:numFmt w:val="bullet"/>
      <w:lvlText w:val=""/>
      <w:lvlJc w:val="left"/>
      <w:pPr>
        <w:ind w:left="720" w:hanging="360"/>
      </w:pPr>
      <w:rPr>
        <w:rFonts w:ascii="Wingdings" w:eastAsia="Times New Roman" w:hAnsi="Wingdings" w:cs="Times New Roman" w:hint="default"/>
      </w:rPr>
    </w:lvl>
    <w:lvl w:ilvl="1" w:tplc="A45621D6" w:tentative="1">
      <w:start w:val="1"/>
      <w:numFmt w:val="bullet"/>
      <w:lvlText w:val="o"/>
      <w:lvlJc w:val="left"/>
      <w:pPr>
        <w:ind w:left="1440" w:hanging="360"/>
      </w:pPr>
      <w:rPr>
        <w:rFonts w:ascii="Courier New" w:hAnsi="Courier New" w:cs="Courier New" w:hint="default"/>
      </w:rPr>
    </w:lvl>
    <w:lvl w:ilvl="2" w:tplc="7968032E" w:tentative="1">
      <w:start w:val="1"/>
      <w:numFmt w:val="bullet"/>
      <w:lvlText w:val=""/>
      <w:lvlJc w:val="left"/>
      <w:pPr>
        <w:ind w:left="2160" w:hanging="360"/>
      </w:pPr>
      <w:rPr>
        <w:rFonts w:ascii="Wingdings" w:hAnsi="Wingdings" w:hint="default"/>
      </w:rPr>
    </w:lvl>
    <w:lvl w:ilvl="3" w:tplc="7E863E1C" w:tentative="1">
      <w:start w:val="1"/>
      <w:numFmt w:val="bullet"/>
      <w:lvlText w:val=""/>
      <w:lvlJc w:val="left"/>
      <w:pPr>
        <w:ind w:left="2880" w:hanging="360"/>
      </w:pPr>
      <w:rPr>
        <w:rFonts w:ascii="Symbol" w:hAnsi="Symbol" w:hint="default"/>
      </w:rPr>
    </w:lvl>
    <w:lvl w:ilvl="4" w:tplc="480A10A2" w:tentative="1">
      <w:start w:val="1"/>
      <w:numFmt w:val="bullet"/>
      <w:lvlText w:val="o"/>
      <w:lvlJc w:val="left"/>
      <w:pPr>
        <w:ind w:left="3600" w:hanging="360"/>
      </w:pPr>
      <w:rPr>
        <w:rFonts w:ascii="Courier New" w:hAnsi="Courier New" w:cs="Courier New" w:hint="default"/>
      </w:rPr>
    </w:lvl>
    <w:lvl w:ilvl="5" w:tplc="75BC404C" w:tentative="1">
      <w:start w:val="1"/>
      <w:numFmt w:val="bullet"/>
      <w:lvlText w:val=""/>
      <w:lvlJc w:val="left"/>
      <w:pPr>
        <w:ind w:left="4320" w:hanging="360"/>
      </w:pPr>
      <w:rPr>
        <w:rFonts w:ascii="Wingdings" w:hAnsi="Wingdings" w:hint="default"/>
      </w:rPr>
    </w:lvl>
    <w:lvl w:ilvl="6" w:tplc="F2D44DA4" w:tentative="1">
      <w:start w:val="1"/>
      <w:numFmt w:val="bullet"/>
      <w:lvlText w:val=""/>
      <w:lvlJc w:val="left"/>
      <w:pPr>
        <w:ind w:left="5040" w:hanging="360"/>
      </w:pPr>
      <w:rPr>
        <w:rFonts w:ascii="Symbol" w:hAnsi="Symbol" w:hint="default"/>
      </w:rPr>
    </w:lvl>
    <w:lvl w:ilvl="7" w:tplc="E42AD36A" w:tentative="1">
      <w:start w:val="1"/>
      <w:numFmt w:val="bullet"/>
      <w:lvlText w:val="o"/>
      <w:lvlJc w:val="left"/>
      <w:pPr>
        <w:ind w:left="5760" w:hanging="360"/>
      </w:pPr>
      <w:rPr>
        <w:rFonts w:ascii="Courier New" w:hAnsi="Courier New" w:cs="Courier New" w:hint="default"/>
      </w:rPr>
    </w:lvl>
    <w:lvl w:ilvl="8" w:tplc="18B2B1C6" w:tentative="1">
      <w:start w:val="1"/>
      <w:numFmt w:val="bullet"/>
      <w:lvlText w:val=""/>
      <w:lvlJc w:val="left"/>
      <w:pPr>
        <w:ind w:left="6480" w:hanging="360"/>
      </w:pPr>
      <w:rPr>
        <w:rFonts w:ascii="Wingdings" w:hAnsi="Wingdings" w:hint="default"/>
      </w:rPr>
    </w:lvl>
  </w:abstractNum>
  <w:abstractNum w:abstractNumId="3"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C1AE1"/>
    <w:multiLevelType w:val="hybridMultilevel"/>
    <w:tmpl w:val="C0E22402"/>
    <w:lvl w:ilvl="0" w:tplc="CEBA60C4">
      <w:start w:val="1"/>
      <w:numFmt w:val="bullet"/>
      <w:lvlText w:val=""/>
      <w:lvlJc w:val="left"/>
      <w:pPr>
        <w:ind w:left="1080" w:hanging="360"/>
      </w:pPr>
      <w:rPr>
        <w:rFonts w:ascii="Wingdings" w:eastAsia="Times New Roman" w:hAnsi="Wingdings" w:cs="Times New Roman" w:hint="default"/>
      </w:rPr>
    </w:lvl>
    <w:lvl w:ilvl="1" w:tplc="CCC89B78" w:tentative="1">
      <w:start w:val="1"/>
      <w:numFmt w:val="bullet"/>
      <w:lvlText w:val="o"/>
      <w:lvlJc w:val="left"/>
      <w:pPr>
        <w:ind w:left="1800" w:hanging="360"/>
      </w:pPr>
      <w:rPr>
        <w:rFonts w:ascii="Courier New" w:hAnsi="Courier New" w:cs="Courier New" w:hint="default"/>
      </w:rPr>
    </w:lvl>
    <w:lvl w:ilvl="2" w:tplc="F9B88B40" w:tentative="1">
      <w:start w:val="1"/>
      <w:numFmt w:val="bullet"/>
      <w:lvlText w:val=""/>
      <w:lvlJc w:val="left"/>
      <w:pPr>
        <w:ind w:left="2520" w:hanging="360"/>
      </w:pPr>
      <w:rPr>
        <w:rFonts w:ascii="Wingdings" w:hAnsi="Wingdings" w:hint="default"/>
      </w:rPr>
    </w:lvl>
    <w:lvl w:ilvl="3" w:tplc="978EBE2E" w:tentative="1">
      <w:start w:val="1"/>
      <w:numFmt w:val="bullet"/>
      <w:lvlText w:val=""/>
      <w:lvlJc w:val="left"/>
      <w:pPr>
        <w:ind w:left="3240" w:hanging="360"/>
      </w:pPr>
      <w:rPr>
        <w:rFonts w:ascii="Symbol" w:hAnsi="Symbol" w:hint="default"/>
      </w:rPr>
    </w:lvl>
    <w:lvl w:ilvl="4" w:tplc="65C25BE6" w:tentative="1">
      <w:start w:val="1"/>
      <w:numFmt w:val="bullet"/>
      <w:lvlText w:val="o"/>
      <w:lvlJc w:val="left"/>
      <w:pPr>
        <w:ind w:left="3960" w:hanging="360"/>
      </w:pPr>
      <w:rPr>
        <w:rFonts w:ascii="Courier New" w:hAnsi="Courier New" w:cs="Courier New" w:hint="default"/>
      </w:rPr>
    </w:lvl>
    <w:lvl w:ilvl="5" w:tplc="1BF83DFA" w:tentative="1">
      <w:start w:val="1"/>
      <w:numFmt w:val="bullet"/>
      <w:lvlText w:val=""/>
      <w:lvlJc w:val="left"/>
      <w:pPr>
        <w:ind w:left="4680" w:hanging="360"/>
      </w:pPr>
      <w:rPr>
        <w:rFonts w:ascii="Wingdings" w:hAnsi="Wingdings" w:hint="default"/>
      </w:rPr>
    </w:lvl>
    <w:lvl w:ilvl="6" w:tplc="06D42D4C" w:tentative="1">
      <w:start w:val="1"/>
      <w:numFmt w:val="bullet"/>
      <w:lvlText w:val=""/>
      <w:lvlJc w:val="left"/>
      <w:pPr>
        <w:ind w:left="5400" w:hanging="360"/>
      </w:pPr>
      <w:rPr>
        <w:rFonts w:ascii="Symbol" w:hAnsi="Symbol" w:hint="default"/>
      </w:rPr>
    </w:lvl>
    <w:lvl w:ilvl="7" w:tplc="425AC2F2" w:tentative="1">
      <w:start w:val="1"/>
      <w:numFmt w:val="bullet"/>
      <w:lvlText w:val="o"/>
      <w:lvlJc w:val="left"/>
      <w:pPr>
        <w:ind w:left="6120" w:hanging="360"/>
      </w:pPr>
      <w:rPr>
        <w:rFonts w:ascii="Courier New" w:hAnsi="Courier New" w:cs="Courier New" w:hint="default"/>
      </w:rPr>
    </w:lvl>
    <w:lvl w:ilvl="8" w:tplc="592677AC" w:tentative="1">
      <w:start w:val="1"/>
      <w:numFmt w:val="bullet"/>
      <w:lvlText w:val=""/>
      <w:lvlJc w:val="left"/>
      <w:pPr>
        <w:ind w:left="6840" w:hanging="360"/>
      </w:pPr>
      <w:rPr>
        <w:rFonts w:ascii="Wingdings" w:hAnsi="Wingdings" w:hint="default"/>
      </w:rPr>
    </w:lvl>
  </w:abstractNum>
  <w:abstractNum w:abstractNumId="5" w15:restartNumberingAfterBreak="0">
    <w:nsid w:val="13357B3B"/>
    <w:multiLevelType w:val="hybridMultilevel"/>
    <w:tmpl w:val="A036D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60B0C"/>
    <w:multiLevelType w:val="hybridMultilevel"/>
    <w:tmpl w:val="E4063AB6"/>
    <w:lvl w:ilvl="0" w:tplc="0C00B32C">
      <w:start w:val="13"/>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5758F"/>
    <w:multiLevelType w:val="hybridMultilevel"/>
    <w:tmpl w:val="3FE6C032"/>
    <w:lvl w:ilvl="0" w:tplc="1F74F818">
      <w:start w:val="1"/>
      <w:numFmt w:val="bullet"/>
      <w:lvlText w:val=""/>
      <w:lvlJc w:val="left"/>
      <w:pPr>
        <w:ind w:left="720" w:hanging="360"/>
      </w:pPr>
      <w:rPr>
        <w:rFonts w:ascii="Wingdings" w:eastAsia="Times New Roman" w:hAnsi="Wingdings" w:cs="Times New Roman" w:hint="default"/>
      </w:rPr>
    </w:lvl>
    <w:lvl w:ilvl="1" w:tplc="57ACE242" w:tentative="1">
      <w:start w:val="1"/>
      <w:numFmt w:val="bullet"/>
      <w:lvlText w:val="o"/>
      <w:lvlJc w:val="left"/>
      <w:pPr>
        <w:ind w:left="1440" w:hanging="360"/>
      </w:pPr>
      <w:rPr>
        <w:rFonts w:ascii="Courier New" w:hAnsi="Courier New" w:cs="Courier New" w:hint="default"/>
      </w:rPr>
    </w:lvl>
    <w:lvl w:ilvl="2" w:tplc="AB766C9C" w:tentative="1">
      <w:start w:val="1"/>
      <w:numFmt w:val="bullet"/>
      <w:lvlText w:val=""/>
      <w:lvlJc w:val="left"/>
      <w:pPr>
        <w:ind w:left="2160" w:hanging="360"/>
      </w:pPr>
      <w:rPr>
        <w:rFonts w:ascii="Wingdings" w:hAnsi="Wingdings" w:hint="default"/>
      </w:rPr>
    </w:lvl>
    <w:lvl w:ilvl="3" w:tplc="F54ADC4A" w:tentative="1">
      <w:start w:val="1"/>
      <w:numFmt w:val="bullet"/>
      <w:lvlText w:val=""/>
      <w:lvlJc w:val="left"/>
      <w:pPr>
        <w:ind w:left="2880" w:hanging="360"/>
      </w:pPr>
      <w:rPr>
        <w:rFonts w:ascii="Symbol" w:hAnsi="Symbol" w:hint="default"/>
      </w:rPr>
    </w:lvl>
    <w:lvl w:ilvl="4" w:tplc="B2E6D39E" w:tentative="1">
      <w:start w:val="1"/>
      <w:numFmt w:val="bullet"/>
      <w:lvlText w:val="o"/>
      <w:lvlJc w:val="left"/>
      <w:pPr>
        <w:ind w:left="3600" w:hanging="360"/>
      </w:pPr>
      <w:rPr>
        <w:rFonts w:ascii="Courier New" w:hAnsi="Courier New" w:cs="Courier New" w:hint="default"/>
      </w:rPr>
    </w:lvl>
    <w:lvl w:ilvl="5" w:tplc="D0E45D38" w:tentative="1">
      <w:start w:val="1"/>
      <w:numFmt w:val="bullet"/>
      <w:lvlText w:val=""/>
      <w:lvlJc w:val="left"/>
      <w:pPr>
        <w:ind w:left="4320" w:hanging="360"/>
      </w:pPr>
      <w:rPr>
        <w:rFonts w:ascii="Wingdings" w:hAnsi="Wingdings" w:hint="default"/>
      </w:rPr>
    </w:lvl>
    <w:lvl w:ilvl="6" w:tplc="C9C87056" w:tentative="1">
      <w:start w:val="1"/>
      <w:numFmt w:val="bullet"/>
      <w:lvlText w:val=""/>
      <w:lvlJc w:val="left"/>
      <w:pPr>
        <w:ind w:left="5040" w:hanging="360"/>
      </w:pPr>
      <w:rPr>
        <w:rFonts w:ascii="Symbol" w:hAnsi="Symbol" w:hint="default"/>
      </w:rPr>
    </w:lvl>
    <w:lvl w:ilvl="7" w:tplc="F47CE41C" w:tentative="1">
      <w:start w:val="1"/>
      <w:numFmt w:val="bullet"/>
      <w:lvlText w:val="o"/>
      <w:lvlJc w:val="left"/>
      <w:pPr>
        <w:ind w:left="5760" w:hanging="360"/>
      </w:pPr>
      <w:rPr>
        <w:rFonts w:ascii="Courier New" w:hAnsi="Courier New" w:cs="Courier New" w:hint="default"/>
      </w:rPr>
    </w:lvl>
    <w:lvl w:ilvl="8" w:tplc="8220952A" w:tentative="1">
      <w:start w:val="1"/>
      <w:numFmt w:val="bullet"/>
      <w:lvlText w:val=""/>
      <w:lvlJc w:val="left"/>
      <w:pPr>
        <w:ind w:left="6480" w:hanging="360"/>
      </w:pPr>
      <w:rPr>
        <w:rFonts w:ascii="Wingdings" w:hAnsi="Wingdings" w:hint="default"/>
      </w:rPr>
    </w:lvl>
  </w:abstractNum>
  <w:abstractNum w:abstractNumId="8"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718D9"/>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231E4D"/>
    <w:multiLevelType w:val="hybridMultilevel"/>
    <w:tmpl w:val="98BA8574"/>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2E447D3"/>
    <w:multiLevelType w:val="hybridMultilevel"/>
    <w:tmpl w:val="EBFCAFC4"/>
    <w:lvl w:ilvl="0" w:tplc="958489F4">
      <w:start w:val="1"/>
      <w:numFmt w:val="bullet"/>
      <w:lvlText w:val=""/>
      <w:lvlJc w:val="left"/>
      <w:pPr>
        <w:ind w:left="360" w:hanging="360"/>
      </w:pPr>
      <w:rPr>
        <w:rFonts w:ascii="Wingdings" w:eastAsia="Times New Roman" w:hAnsi="Wingdings" w:cs="Times New Roman" w:hint="default"/>
      </w:rPr>
    </w:lvl>
    <w:lvl w:ilvl="1" w:tplc="F40C0DD6" w:tentative="1">
      <w:start w:val="1"/>
      <w:numFmt w:val="bullet"/>
      <w:lvlText w:val="o"/>
      <w:lvlJc w:val="left"/>
      <w:pPr>
        <w:ind w:left="1080" w:hanging="360"/>
      </w:pPr>
      <w:rPr>
        <w:rFonts w:ascii="Courier New" w:hAnsi="Courier New" w:cs="Courier New" w:hint="default"/>
      </w:rPr>
    </w:lvl>
    <w:lvl w:ilvl="2" w:tplc="290897FC" w:tentative="1">
      <w:start w:val="1"/>
      <w:numFmt w:val="bullet"/>
      <w:lvlText w:val=""/>
      <w:lvlJc w:val="left"/>
      <w:pPr>
        <w:ind w:left="1800" w:hanging="360"/>
      </w:pPr>
      <w:rPr>
        <w:rFonts w:ascii="Wingdings" w:hAnsi="Wingdings" w:hint="default"/>
      </w:rPr>
    </w:lvl>
    <w:lvl w:ilvl="3" w:tplc="1BE6B13A" w:tentative="1">
      <w:start w:val="1"/>
      <w:numFmt w:val="bullet"/>
      <w:lvlText w:val=""/>
      <w:lvlJc w:val="left"/>
      <w:pPr>
        <w:ind w:left="2520" w:hanging="360"/>
      </w:pPr>
      <w:rPr>
        <w:rFonts w:ascii="Symbol" w:hAnsi="Symbol" w:hint="default"/>
      </w:rPr>
    </w:lvl>
    <w:lvl w:ilvl="4" w:tplc="AF225478" w:tentative="1">
      <w:start w:val="1"/>
      <w:numFmt w:val="bullet"/>
      <w:lvlText w:val="o"/>
      <w:lvlJc w:val="left"/>
      <w:pPr>
        <w:ind w:left="3240" w:hanging="360"/>
      </w:pPr>
      <w:rPr>
        <w:rFonts w:ascii="Courier New" w:hAnsi="Courier New" w:cs="Courier New" w:hint="default"/>
      </w:rPr>
    </w:lvl>
    <w:lvl w:ilvl="5" w:tplc="E29620E4" w:tentative="1">
      <w:start w:val="1"/>
      <w:numFmt w:val="bullet"/>
      <w:lvlText w:val=""/>
      <w:lvlJc w:val="left"/>
      <w:pPr>
        <w:ind w:left="3960" w:hanging="360"/>
      </w:pPr>
      <w:rPr>
        <w:rFonts w:ascii="Wingdings" w:hAnsi="Wingdings" w:hint="default"/>
      </w:rPr>
    </w:lvl>
    <w:lvl w:ilvl="6" w:tplc="4252D3D6" w:tentative="1">
      <w:start w:val="1"/>
      <w:numFmt w:val="bullet"/>
      <w:lvlText w:val=""/>
      <w:lvlJc w:val="left"/>
      <w:pPr>
        <w:ind w:left="4680" w:hanging="360"/>
      </w:pPr>
      <w:rPr>
        <w:rFonts w:ascii="Symbol" w:hAnsi="Symbol" w:hint="default"/>
      </w:rPr>
    </w:lvl>
    <w:lvl w:ilvl="7" w:tplc="6294376C" w:tentative="1">
      <w:start w:val="1"/>
      <w:numFmt w:val="bullet"/>
      <w:lvlText w:val="o"/>
      <w:lvlJc w:val="left"/>
      <w:pPr>
        <w:ind w:left="5400" w:hanging="360"/>
      </w:pPr>
      <w:rPr>
        <w:rFonts w:ascii="Courier New" w:hAnsi="Courier New" w:cs="Courier New" w:hint="default"/>
      </w:rPr>
    </w:lvl>
    <w:lvl w:ilvl="8" w:tplc="94004088" w:tentative="1">
      <w:start w:val="1"/>
      <w:numFmt w:val="bullet"/>
      <w:lvlText w:val=""/>
      <w:lvlJc w:val="left"/>
      <w:pPr>
        <w:ind w:left="6120" w:hanging="360"/>
      </w:pPr>
      <w:rPr>
        <w:rFonts w:ascii="Wingdings" w:hAnsi="Wingdings" w:hint="default"/>
      </w:rPr>
    </w:lvl>
  </w:abstractNum>
  <w:abstractNum w:abstractNumId="1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D84380"/>
    <w:multiLevelType w:val="hybridMultilevel"/>
    <w:tmpl w:val="BC106A2E"/>
    <w:lvl w:ilvl="0" w:tplc="26F85B26">
      <w:start w:val="1"/>
      <w:numFmt w:val="upperLetter"/>
      <w:lvlText w:val="%1."/>
      <w:lvlJc w:val="left"/>
      <w:pPr>
        <w:ind w:left="1080" w:hanging="360"/>
      </w:pPr>
      <w:rPr>
        <w:rFonts w:ascii="Times New Roman" w:hAnsi="Times New Roman" w:cs="Times New Roman" w:hint="default"/>
        <w:sz w:val="20"/>
        <w:szCs w:val="20"/>
      </w:rPr>
    </w:lvl>
    <w:lvl w:ilvl="1" w:tplc="167601BA">
      <w:start w:val="1"/>
      <w:numFmt w:val="decimal"/>
      <w:lvlText w:val="%2."/>
      <w:lvlJc w:val="left"/>
      <w:pPr>
        <w:tabs>
          <w:tab w:val="num" w:pos="1440"/>
        </w:tabs>
        <w:ind w:left="1440" w:hanging="360"/>
      </w:pPr>
    </w:lvl>
    <w:lvl w:ilvl="2" w:tplc="A2AE6974">
      <w:start w:val="1"/>
      <w:numFmt w:val="decimal"/>
      <w:lvlText w:val="%3."/>
      <w:lvlJc w:val="left"/>
      <w:pPr>
        <w:tabs>
          <w:tab w:val="num" w:pos="2160"/>
        </w:tabs>
        <w:ind w:left="2160" w:hanging="360"/>
      </w:pPr>
    </w:lvl>
    <w:lvl w:ilvl="3" w:tplc="E6F4A9C4">
      <w:start w:val="1"/>
      <w:numFmt w:val="decimal"/>
      <w:lvlText w:val="%4."/>
      <w:lvlJc w:val="left"/>
      <w:pPr>
        <w:tabs>
          <w:tab w:val="num" w:pos="2880"/>
        </w:tabs>
        <w:ind w:left="2880" w:hanging="360"/>
      </w:pPr>
    </w:lvl>
    <w:lvl w:ilvl="4" w:tplc="45F6437A">
      <w:start w:val="1"/>
      <w:numFmt w:val="decimal"/>
      <w:lvlText w:val="%5."/>
      <w:lvlJc w:val="left"/>
      <w:pPr>
        <w:tabs>
          <w:tab w:val="num" w:pos="3600"/>
        </w:tabs>
        <w:ind w:left="3600" w:hanging="360"/>
      </w:pPr>
    </w:lvl>
    <w:lvl w:ilvl="5" w:tplc="F2507282">
      <w:start w:val="1"/>
      <w:numFmt w:val="decimal"/>
      <w:lvlText w:val="%6."/>
      <w:lvlJc w:val="left"/>
      <w:pPr>
        <w:tabs>
          <w:tab w:val="num" w:pos="4320"/>
        </w:tabs>
        <w:ind w:left="4320" w:hanging="360"/>
      </w:pPr>
    </w:lvl>
    <w:lvl w:ilvl="6" w:tplc="51F818D2">
      <w:start w:val="1"/>
      <w:numFmt w:val="decimal"/>
      <w:lvlText w:val="%7."/>
      <w:lvlJc w:val="left"/>
      <w:pPr>
        <w:tabs>
          <w:tab w:val="num" w:pos="5040"/>
        </w:tabs>
        <w:ind w:left="5040" w:hanging="360"/>
      </w:pPr>
    </w:lvl>
    <w:lvl w:ilvl="7" w:tplc="A3CAE9DE">
      <w:start w:val="1"/>
      <w:numFmt w:val="decimal"/>
      <w:lvlText w:val="%8."/>
      <w:lvlJc w:val="left"/>
      <w:pPr>
        <w:tabs>
          <w:tab w:val="num" w:pos="5760"/>
        </w:tabs>
        <w:ind w:left="5760" w:hanging="360"/>
      </w:pPr>
    </w:lvl>
    <w:lvl w:ilvl="8" w:tplc="6DFA9DEE">
      <w:start w:val="1"/>
      <w:numFmt w:val="decimal"/>
      <w:lvlText w:val="%9."/>
      <w:lvlJc w:val="left"/>
      <w:pPr>
        <w:tabs>
          <w:tab w:val="num" w:pos="6480"/>
        </w:tabs>
        <w:ind w:left="6480" w:hanging="360"/>
      </w:pPr>
    </w:lvl>
  </w:abstractNum>
  <w:abstractNum w:abstractNumId="14" w15:restartNumberingAfterBreak="0">
    <w:nsid w:val="2A471A99"/>
    <w:multiLevelType w:val="hybridMultilevel"/>
    <w:tmpl w:val="3A7C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E4521"/>
    <w:multiLevelType w:val="hybridMultilevel"/>
    <w:tmpl w:val="A9361528"/>
    <w:lvl w:ilvl="0" w:tplc="023030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564E25"/>
    <w:multiLevelType w:val="hybridMultilevel"/>
    <w:tmpl w:val="F0242EAE"/>
    <w:lvl w:ilvl="0" w:tplc="48B6D8D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3679710B"/>
    <w:multiLevelType w:val="hybridMultilevel"/>
    <w:tmpl w:val="19DEC136"/>
    <w:lvl w:ilvl="0" w:tplc="BEA8C7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9" w15:restartNumberingAfterBreak="0">
    <w:nsid w:val="36CF7239"/>
    <w:multiLevelType w:val="hybridMultilevel"/>
    <w:tmpl w:val="EE802EA6"/>
    <w:lvl w:ilvl="0" w:tplc="FE9095DE">
      <w:start w:val="1"/>
      <w:numFmt w:val="decimal"/>
      <w:lvlText w:val="%1."/>
      <w:lvlJc w:val="left"/>
      <w:pPr>
        <w:ind w:left="720" w:hanging="360"/>
      </w:pPr>
    </w:lvl>
    <w:lvl w:ilvl="1" w:tplc="CFAC9F6E" w:tentative="1">
      <w:start w:val="1"/>
      <w:numFmt w:val="lowerLetter"/>
      <w:lvlText w:val="%2."/>
      <w:lvlJc w:val="left"/>
      <w:pPr>
        <w:ind w:left="1440" w:hanging="360"/>
      </w:pPr>
    </w:lvl>
    <w:lvl w:ilvl="2" w:tplc="CBE6B46A" w:tentative="1">
      <w:start w:val="1"/>
      <w:numFmt w:val="lowerRoman"/>
      <w:lvlText w:val="%3."/>
      <w:lvlJc w:val="right"/>
      <w:pPr>
        <w:ind w:left="2160" w:hanging="180"/>
      </w:pPr>
    </w:lvl>
    <w:lvl w:ilvl="3" w:tplc="E12614D8" w:tentative="1">
      <w:start w:val="1"/>
      <w:numFmt w:val="decimal"/>
      <w:lvlText w:val="%4."/>
      <w:lvlJc w:val="left"/>
      <w:pPr>
        <w:ind w:left="2880" w:hanging="360"/>
      </w:pPr>
    </w:lvl>
    <w:lvl w:ilvl="4" w:tplc="12F46CAE" w:tentative="1">
      <w:start w:val="1"/>
      <w:numFmt w:val="lowerLetter"/>
      <w:lvlText w:val="%5."/>
      <w:lvlJc w:val="left"/>
      <w:pPr>
        <w:ind w:left="3600" w:hanging="360"/>
      </w:pPr>
    </w:lvl>
    <w:lvl w:ilvl="5" w:tplc="B4FA5E1E" w:tentative="1">
      <w:start w:val="1"/>
      <w:numFmt w:val="lowerRoman"/>
      <w:lvlText w:val="%6."/>
      <w:lvlJc w:val="right"/>
      <w:pPr>
        <w:ind w:left="4320" w:hanging="180"/>
      </w:pPr>
    </w:lvl>
    <w:lvl w:ilvl="6" w:tplc="40F0C45A" w:tentative="1">
      <w:start w:val="1"/>
      <w:numFmt w:val="decimal"/>
      <w:lvlText w:val="%7."/>
      <w:lvlJc w:val="left"/>
      <w:pPr>
        <w:ind w:left="5040" w:hanging="360"/>
      </w:pPr>
    </w:lvl>
    <w:lvl w:ilvl="7" w:tplc="4FB2D9C0" w:tentative="1">
      <w:start w:val="1"/>
      <w:numFmt w:val="lowerLetter"/>
      <w:lvlText w:val="%8."/>
      <w:lvlJc w:val="left"/>
      <w:pPr>
        <w:ind w:left="5760" w:hanging="360"/>
      </w:pPr>
    </w:lvl>
    <w:lvl w:ilvl="8" w:tplc="3BD24178" w:tentative="1">
      <w:start w:val="1"/>
      <w:numFmt w:val="lowerRoman"/>
      <w:lvlText w:val="%9."/>
      <w:lvlJc w:val="right"/>
      <w:pPr>
        <w:ind w:left="6480" w:hanging="180"/>
      </w:pPr>
    </w:lvl>
  </w:abstractNum>
  <w:abstractNum w:abstractNumId="20" w15:restartNumberingAfterBreak="0">
    <w:nsid w:val="38AA1024"/>
    <w:multiLevelType w:val="hybridMultilevel"/>
    <w:tmpl w:val="BD9CAF00"/>
    <w:lvl w:ilvl="0" w:tplc="5CFA36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F6E88"/>
    <w:multiLevelType w:val="hybridMultilevel"/>
    <w:tmpl w:val="A698AA24"/>
    <w:lvl w:ilvl="0" w:tplc="5FE2B9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C28DB"/>
    <w:multiLevelType w:val="hybridMultilevel"/>
    <w:tmpl w:val="240C220C"/>
    <w:lvl w:ilvl="0" w:tplc="04090001">
      <w:start w:val="1"/>
      <w:numFmt w:val="upperLetter"/>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4" w15:restartNumberingAfterBreak="0">
    <w:nsid w:val="3BAA1BAF"/>
    <w:multiLevelType w:val="hybridMultilevel"/>
    <w:tmpl w:val="1728BAC0"/>
    <w:lvl w:ilvl="0" w:tplc="04090015">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5"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26" w15:restartNumberingAfterBreak="0">
    <w:nsid w:val="3DF934C8"/>
    <w:multiLevelType w:val="hybridMultilevel"/>
    <w:tmpl w:val="A0BA9B86"/>
    <w:lvl w:ilvl="0" w:tplc="5CFA361A">
      <w:start w:val="1"/>
      <w:numFmt w:val="upperLetter"/>
      <w:lvlText w:val="%1."/>
      <w:lvlJc w:val="left"/>
      <w:pPr>
        <w:tabs>
          <w:tab w:val="num" w:pos="360"/>
        </w:tabs>
        <w:ind w:left="360" w:hanging="360"/>
      </w:pPr>
      <w:rPr>
        <w:b w:val="0"/>
      </w:rPr>
    </w:lvl>
    <w:lvl w:ilvl="1" w:tplc="04090003">
      <w:start w:val="1"/>
      <w:numFmt w:val="lowerLetter"/>
      <w:lvlText w:val="%2."/>
      <w:lvlJc w:val="left"/>
      <w:pPr>
        <w:tabs>
          <w:tab w:val="num" w:pos="1620"/>
        </w:tabs>
        <w:ind w:left="162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13D7A35"/>
    <w:multiLevelType w:val="hybridMultilevel"/>
    <w:tmpl w:val="1BD064B0"/>
    <w:lvl w:ilvl="0" w:tplc="04090015">
      <w:start w:val="15"/>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10561"/>
    <w:multiLevelType w:val="hybridMultilevel"/>
    <w:tmpl w:val="FDA6901E"/>
    <w:lvl w:ilvl="0" w:tplc="70249C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4C616596"/>
    <w:multiLevelType w:val="hybridMultilevel"/>
    <w:tmpl w:val="EED869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F2F37"/>
    <w:multiLevelType w:val="hybridMultilevel"/>
    <w:tmpl w:val="FE9E89B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15:restartNumberingAfterBreak="0">
    <w:nsid w:val="50A226AA"/>
    <w:multiLevelType w:val="hybridMultilevel"/>
    <w:tmpl w:val="A4605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B3090A"/>
    <w:multiLevelType w:val="hybridMultilevel"/>
    <w:tmpl w:val="679AE870"/>
    <w:lvl w:ilvl="0" w:tplc="927E99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9551D"/>
    <w:multiLevelType w:val="hybridMultilevel"/>
    <w:tmpl w:val="FE40A2C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59D878E1"/>
    <w:multiLevelType w:val="hybridMultilevel"/>
    <w:tmpl w:val="07269324"/>
    <w:lvl w:ilvl="0" w:tplc="5FE2B916">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FC5519"/>
    <w:multiLevelType w:val="hybridMultilevel"/>
    <w:tmpl w:val="33861E72"/>
    <w:lvl w:ilvl="0" w:tplc="46964A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144A7"/>
    <w:multiLevelType w:val="hybridMultilevel"/>
    <w:tmpl w:val="5A74970C"/>
    <w:lvl w:ilvl="0" w:tplc="04090001">
      <w:start w:val="1"/>
      <w:numFmt w:val="upperLetter"/>
      <w:lvlText w:val="%1."/>
      <w:lvlJc w:val="left"/>
      <w:pPr>
        <w:ind w:left="720" w:hanging="360"/>
      </w:p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0" w15:restartNumberingAfterBreak="0">
    <w:nsid w:val="6BC53FAE"/>
    <w:multiLevelType w:val="hybridMultilevel"/>
    <w:tmpl w:val="8F5E6C9E"/>
    <w:lvl w:ilvl="0" w:tplc="04090015">
      <w:start w:val="1"/>
      <w:numFmt w:val="bullet"/>
      <w:lvlText w:val=""/>
      <w:lvlJc w:val="left"/>
      <w:pPr>
        <w:ind w:left="720" w:hanging="360"/>
      </w:pPr>
      <w:rPr>
        <w:rFonts w:ascii="Wingdings" w:eastAsia="Times New Roman" w:hAnsi="Wingdings"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6D6D2E92"/>
    <w:multiLevelType w:val="hybridMultilevel"/>
    <w:tmpl w:val="7AD6F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81809"/>
    <w:multiLevelType w:val="hybridMultilevel"/>
    <w:tmpl w:val="23C222D2"/>
    <w:lvl w:ilvl="0" w:tplc="0409000F">
      <w:start w:val="3"/>
      <w:numFmt w:val="bullet"/>
      <w:lvlText w:val="-"/>
      <w:lvlJc w:val="left"/>
      <w:pPr>
        <w:ind w:left="720" w:hanging="360"/>
      </w:pPr>
      <w:rPr>
        <w:rFonts w:ascii="Calibri" w:eastAsia="Calibri" w:hAnsi="Calibri"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3531AE5"/>
    <w:multiLevelType w:val="hybridMultilevel"/>
    <w:tmpl w:val="5A74970C"/>
    <w:lvl w:ilvl="0" w:tplc="04090001">
      <w:start w:val="1"/>
      <w:numFmt w:val="upperLetter"/>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13D64"/>
    <w:multiLevelType w:val="hybridMultilevel"/>
    <w:tmpl w:val="5732854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D48CB"/>
    <w:multiLevelType w:val="hybridMultilevel"/>
    <w:tmpl w:val="26947862"/>
    <w:lvl w:ilvl="0" w:tplc="FF282EDE">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7CF3511D"/>
    <w:multiLevelType w:val="hybridMultilevel"/>
    <w:tmpl w:val="53D69516"/>
    <w:lvl w:ilvl="0" w:tplc="7090C1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B736A8"/>
    <w:multiLevelType w:val="hybridMultilevel"/>
    <w:tmpl w:val="0ED42F50"/>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F937AE4"/>
    <w:multiLevelType w:val="hybridMultilevel"/>
    <w:tmpl w:val="948EA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48"/>
  </w:num>
  <w:num w:numId="3">
    <w:abstractNumId w:val="42"/>
  </w:num>
  <w:num w:numId="4">
    <w:abstractNumId w:val="11"/>
  </w:num>
  <w:num w:numId="5">
    <w:abstractNumId w:val="2"/>
  </w:num>
  <w:num w:numId="6">
    <w:abstractNumId w:val="7"/>
  </w:num>
  <w:num w:numId="7">
    <w:abstractNumId w:val="4"/>
  </w:num>
  <w:num w:numId="8">
    <w:abstractNumId w:val="24"/>
  </w:num>
  <w:num w:numId="9">
    <w:abstractNumId w:val="40"/>
  </w:num>
  <w:num w:numId="10">
    <w:abstractNumId w:val="19"/>
  </w:num>
  <w:num w:numId="11">
    <w:abstractNumId w:val="36"/>
  </w:num>
  <w:num w:numId="12">
    <w:abstractNumId w:val="17"/>
  </w:num>
  <w:num w:numId="13">
    <w:abstractNumId w:val="34"/>
  </w:num>
  <w:num w:numId="14">
    <w:abstractNumId w:val="20"/>
  </w:num>
  <w:num w:numId="15">
    <w:abstractNumId w:val="28"/>
  </w:num>
  <w:num w:numId="16">
    <w:abstractNumId w:val="47"/>
  </w:num>
  <w:num w:numId="17">
    <w:abstractNumId w:val="0"/>
  </w:num>
  <w:num w:numId="18">
    <w:abstractNumId w:val="43"/>
  </w:num>
  <w:num w:numId="19">
    <w:abstractNumId w:val="39"/>
  </w:num>
  <w:num w:numId="20">
    <w:abstractNumId w:val="13"/>
  </w:num>
  <w:num w:numId="21">
    <w:abstractNumId w:val="26"/>
  </w:num>
  <w:num w:numId="22">
    <w:abstractNumId w:val="5"/>
  </w:num>
  <w:num w:numId="23">
    <w:abstractNumId w:val="30"/>
  </w:num>
  <w:num w:numId="24">
    <w:abstractNumId w:val="23"/>
  </w:num>
  <w:num w:numId="25">
    <w:abstractNumId w:val="46"/>
  </w:num>
  <w:num w:numId="26">
    <w:abstractNumId w:val="6"/>
  </w:num>
  <w:num w:numId="27">
    <w:abstractNumId w:val="27"/>
  </w:num>
  <w:num w:numId="28">
    <w:abstractNumId w:val="12"/>
  </w:num>
  <w:num w:numId="29">
    <w:abstractNumId w:val="32"/>
  </w:num>
  <w:num w:numId="30">
    <w:abstractNumId w:val="35"/>
  </w:num>
  <w:num w:numId="31">
    <w:abstractNumId w:val="21"/>
  </w:num>
  <w:num w:numId="32">
    <w:abstractNumId w:val="1"/>
  </w:num>
  <w:num w:numId="33">
    <w:abstractNumId w:val="37"/>
  </w:num>
  <w:num w:numId="34">
    <w:abstractNumId w:val="16"/>
  </w:num>
  <w:num w:numId="35">
    <w:abstractNumId w:val="9"/>
  </w:num>
  <w:num w:numId="36">
    <w:abstractNumId w:val="50"/>
  </w:num>
  <w:num w:numId="37">
    <w:abstractNumId w:val="15"/>
  </w:num>
  <w:num w:numId="38">
    <w:abstractNumId w:val="41"/>
  </w:num>
  <w:num w:numId="39">
    <w:abstractNumId w:val="45"/>
  </w:num>
  <w:num w:numId="40">
    <w:abstractNumId w:val="22"/>
  </w:num>
  <w:num w:numId="41">
    <w:abstractNumId w:val="33"/>
  </w:num>
  <w:num w:numId="42">
    <w:abstractNumId w:val="12"/>
    <w:lvlOverride w:ilvl="0">
      <w:startOverride w:val="1"/>
    </w:lvlOverride>
    <w:lvlOverride w:ilvl="1"/>
    <w:lvlOverride w:ilvl="2"/>
    <w:lvlOverride w:ilvl="3"/>
    <w:lvlOverride w:ilvl="4"/>
    <w:lvlOverride w:ilvl="5"/>
    <w:lvlOverride w:ilvl="6"/>
    <w:lvlOverride w:ilvl="7"/>
    <w:lvlOverride w:ilvl="8"/>
  </w:num>
  <w:num w:numId="43">
    <w:abstractNumId w:val="44"/>
  </w:num>
  <w:num w:numId="44">
    <w:abstractNumId w:val="31"/>
  </w:num>
  <w:num w:numId="45">
    <w:abstractNumId w:val="10"/>
  </w:num>
  <w:num w:numId="46">
    <w:abstractNumId w:val="38"/>
  </w:num>
  <w:num w:numId="47">
    <w:abstractNumId w:val="3"/>
  </w:num>
  <w:num w:numId="48">
    <w:abstractNumId w:val="49"/>
  </w:num>
  <w:num w:numId="49">
    <w:abstractNumId w:val="25"/>
  </w:num>
  <w:num w:numId="50">
    <w:abstractNumId w:val="8"/>
  </w:num>
  <w:num w:numId="51">
    <w:abstractNumId w:val="14"/>
  </w:num>
  <w:num w:numId="52">
    <w:abstractNumId w:val="29"/>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rson w15:author="Alexis">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96"/>
    <w:rsid w:val="00010453"/>
    <w:rsid w:val="00013667"/>
    <w:rsid w:val="00025661"/>
    <w:rsid w:val="00026F0A"/>
    <w:rsid w:val="000348E3"/>
    <w:rsid w:val="00034C3F"/>
    <w:rsid w:val="00034EAB"/>
    <w:rsid w:val="00035EF9"/>
    <w:rsid w:val="00046302"/>
    <w:rsid w:val="00047C58"/>
    <w:rsid w:val="0005484E"/>
    <w:rsid w:val="000601F4"/>
    <w:rsid w:val="0006478B"/>
    <w:rsid w:val="00064983"/>
    <w:rsid w:val="00064F9C"/>
    <w:rsid w:val="00065203"/>
    <w:rsid w:val="000807DE"/>
    <w:rsid w:val="000849F0"/>
    <w:rsid w:val="00092950"/>
    <w:rsid w:val="0009742B"/>
    <w:rsid w:val="000A05A2"/>
    <w:rsid w:val="000B52D6"/>
    <w:rsid w:val="000B7422"/>
    <w:rsid w:val="000D3D9E"/>
    <w:rsid w:val="000D4598"/>
    <w:rsid w:val="000D610A"/>
    <w:rsid w:val="000E1685"/>
    <w:rsid w:val="000E45E2"/>
    <w:rsid w:val="000F1D06"/>
    <w:rsid w:val="000F75BC"/>
    <w:rsid w:val="0012169B"/>
    <w:rsid w:val="00122A6B"/>
    <w:rsid w:val="00122DFF"/>
    <w:rsid w:val="001233C7"/>
    <w:rsid w:val="0013071A"/>
    <w:rsid w:val="00132963"/>
    <w:rsid w:val="00132ED8"/>
    <w:rsid w:val="0013538D"/>
    <w:rsid w:val="00136975"/>
    <w:rsid w:val="001379AE"/>
    <w:rsid w:val="001416A8"/>
    <w:rsid w:val="001418FF"/>
    <w:rsid w:val="0014483B"/>
    <w:rsid w:val="001455A6"/>
    <w:rsid w:val="00147EA4"/>
    <w:rsid w:val="00147F7C"/>
    <w:rsid w:val="00157DF4"/>
    <w:rsid w:val="00166F9C"/>
    <w:rsid w:val="00177CE0"/>
    <w:rsid w:val="00180B11"/>
    <w:rsid w:val="00187D79"/>
    <w:rsid w:val="0019006C"/>
    <w:rsid w:val="00190379"/>
    <w:rsid w:val="001914EC"/>
    <w:rsid w:val="00192296"/>
    <w:rsid w:val="001938BC"/>
    <w:rsid w:val="00193F95"/>
    <w:rsid w:val="001A5DB6"/>
    <w:rsid w:val="001A6F3A"/>
    <w:rsid w:val="001B3105"/>
    <w:rsid w:val="001B6293"/>
    <w:rsid w:val="001B692C"/>
    <w:rsid w:val="001C6EE0"/>
    <w:rsid w:val="001C791D"/>
    <w:rsid w:val="001D1F6F"/>
    <w:rsid w:val="001D396A"/>
    <w:rsid w:val="001E3511"/>
    <w:rsid w:val="001E58D1"/>
    <w:rsid w:val="001F0055"/>
    <w:rsid w:val="001F0A85"/>
    <w:rsid w:val="001F353A"/>
    <w:rsid w:val="001F3BFF"/>
    <w:rsid w:val="001F3C43"/>
    <w:rsid w:val="00211E93"/>
    <w:rsid w:val="00212109"/>
    <w:rsid w:val="002145A5"/>
    <w:rsid w:val="002176C2"/>
    <w:rsid w:val="0022056E"/>
    <w:rsid w:val="0022213C"/>
    <w:rsid w:val="00222953"/>
    <w:rsid w:val="0023694B"/>
    <w:rsid w:val="002431D7"/>
    <w:rsid w:val="002456C7"/>
    <w:rsid w:val="002473C4"/>
    <w:rsid w:val="0025415A"/>
    <w:rsid w:val="002544C3"/>
    <w:rsid w:val="00256B55"/>
    <w:rsid w:val="0025788B"/>
    <w:rsid w:val="002578E7"/>
    <w:rsid w:val="002600BD"/>
    <w:rsid w:val="00260EB7"/>
    <w:rsid w:val="002625AF"/>
    <w:rsid w:val="00264A7E"/>
    <w:rsid w:val="00267060"/>
    <w:rsid w:val="00267109"/>
    <w:rsid w:val="00276DD9"/>
    <w:rsid w:val="002A058D"/>
    <w:rsid w:val="002A45FE"/>
    <w:rsid w:val="002A4FD5"/>
    <w:rsid w:val="002A63C0"/>
    <w:rsid w:val="002A7B9B"/>
    <w:rsid w:val="002B1F33"/>
    <w:rsid w:val="002B4375"/>
    <w:rsid w:val="002B5F75"/>
    <w:rsid w:val="002C3E82"/>
    <w:rsid w:val="002C594D"/>
    <w:rsid w:val="002C7351"/>
    <w:rsid w:val="002D344E"/>
    <w:rsid w:val="002E3AD7"/>
    <w:rsid w:val="002E6A39"/>
    <w:rsid w:val="002F18C2"/>
    <w:rsid w:val="002F1EAA"/>
    <w:rsid w:val="002F44E2"/>
    <w:rsid w:val="003004FB"/>
    <w:rsid w:val="003027B1"/>
    <w:rsid w:val="00304DD4"/>
    <w:rsid w:val="0031022E"/>
    <w:rsid w:val="003166CA"/>
    <w:rsid w:val="003222A9"/>
    <w:rsid w:val="00323F2C"/>
    <w:rsid w:val="00327949"/>
    <w:rsid w:val="003279CA"/>
    <w:rsid w:val="0033003F"/>
    <w:rsid w:val="003317CB"/>
    <w:rsid w:val="00332C3F"/>
    <w:rsid w:val="00347515"/>
    <w:rsid w:val="00353208"/>
    <w:rsid w:val="003553ED"/>
    <w:rsid w:val="0035556A"/>
    <w:rsid w:val="00356EF4"/>
    <w:rsid w:val="00357CFC"/>
    <w:rsid w:val="003609C5"/>
    <w:rsid w:val="00362F77"/>
    <w:rsid w:val="0036348A"/>
    <w:rsid w:val="00371CAD"/>
    <w:rsid w:val="003739EF"/>
    <w:rsid w:val="003765F9"/>
    <w:rsid w:val="00383435"/>
    <w:rsid w:val="003838CF"/>
    <w:rsid w:val="00383FC8"/>
    <w:rsid w:val="003A32BC"/>
    <w:rsid w:val="003A56CA"/>
    <w:rsid w:val="003B2758"/>
    <w:rsid w:val="003B2928"/>
    <w:rsid w:val="003C08D4"/>
    <w:rsid w:val="003C0EF4"/>
    <w:rsid w:val="003C2B0D"/>
    <w:rsid w:val="003C4442"/>
    <w:rsid w:val="003D260A"/>
    <w:rsid w:val="003D3970"/>
    <w:rsid w:val="003D7869"/>
    <w:rsid w:val="003D7F1B"/>
    <w:rsid w:val="003E5D1D"/>
    <w:rsid w:val="003E796B"/>
    <w:rsid w:val="00400D12"/>
    <w:rsid w:val="004021C5"/>
    <w:rsid w:val="004035F2"/>
    <w:rsid w:val="00410D90"/>
    <w:rsid w:val="00410ECB"/>
    <w:rsid w:val="00411887"/>
    <w:rsid w:val="004125D7"/>
    <w:rsid w:val="004144C8"/>
    <w:rsid w:val="00422867"/>
    <w:rsid w:val="00426876"/>
    <w:rsid w:val="00442EBB"/>
    <w:rsid w:val="0044682A"/>
    <w:rsid w:val="00450E94"/>
    <w:rsid w:val="00455CD1"/>
    <w:rsid w:val="004561B1"/>
    <w:rsid w:val="004577D2"/>
    <w:rsid w:val="004648AA"/>
    <w:rsid w:val="00465F4D"/>
    <w:rsid w:val="00467528"/>
    <w:rsid w:val="004716A9"/>
    <w:rsid w:val="004737C4"/>
    <w:rsid w:val="00476633"/>
    <w:rsid w:val="004818A4"/>
    <w:rsid w:val="00493F0F"/>
    <w:rsid w:val="0049441B"/>
    <w:rsid w:val="00494DCF"/>
    <w:rsid w:val="004953E7"/>
    <w:rsid w:val="00496FB9"/>
    <w:rsid w:val="004A16DC"/>
    <w:rsid w:val="004B0F33"/>
    <w:rsid w:val="004B5988"/>
    <w:rsid w:val="004B7988"/>
    <w:rsid w:val="004C395F"/>
    <w:rsid w:val="004D1480"/>
    <w:rsid w:val="004E16E0"/>
    <w:rsid w:val="004E3B6C"/>
    <w:rsid w:val="00520259"/>
    <w:rsid w:val="0052448D"/>
    <w:rsid w:val="00526D3D"/>
    <w:rsid w:val="0053169A"/>
    <w:rsid w:val="00531DE4"/>
    <w:rsid w:val="00533FC8"/>
    <w:rsid w:val="005438DF"/>
    <w:rsid w:val="00554EE8"/>
    <w:rsid w:val="0056485C"/>
    <w:rsid w:val="00574862"/>
    <w:rsid w:val="00583B52"/>
    <w:rsid w:val="00585D1F"/>
    <w:rsid w:val="0058605A"/>
    <w:rsid w:val="00587770"/>
    <w:rsid w:val="00592019"/>
    <w:rsid w:val="00596745"/>
    <w:rsid w:val="005A5077"/>
    <w:rsid w:val="005A673E"/>
    <w:rsid w:val="005B1B6C"/>
    <w:rsid w:val="005B4893"/>
    <w:rsid w:val="005C1235"/>
    <w:rsid w:val="005C2F04"/>
    <w:rsid w:val="005C69A2"/>
    <w:rsid w:val="005D0176"/>
    <w:rsid w:val="005D11BC"/>
    <w:rsid w:val="005D2389"/>
    <w:rsid w:val="005E1CB6"/>
    <w:rsid w:val="005E71B4"/>
    <w:rsid w:val="005F39F7"/>
    <w:rsid w:val="005F5F84"/>
    <w:rsid w:val="00604247"/>
    <w:rsid w:val="006155F7"/>
    <w:rsid w:val="00625EF9"/>
    <w:rsid w:val="00627215"/>
    <w:rsid w:val="00641F8E"/>
    <w:rsid w:val="00643B79"/>
    <w:rsid w:val="0064691B"/>
    <w:rsid w:val="0065796D"/>
    <w:rsid w:val="00660D0A"/>
    <w:rsid w:val="00662936"/>
    <w:rsid w:val="00663CC9"/>
    <w:rsid w:val="006971F7"/>
    <w:rsid w:val="006A7E82"/>
    <w:rsid w:val="006C167A"/>
    <w:rsid w:val="006C36EE"/>
    <w:rsid w:val="006D0D5A"/>
    <w:rsid w:val="006D27B8"/>
    <w:rsid w:val="006D2E42"/>
    <w:rsid w:val="006D43C4"/>
    <w:rsid w:val="006D7821"/>
    <w:rsid w:val="006E0618"/>
    <w:rsid w:val="006E1E98"/>
    <w:rsid w:val="006E258E"/>
    <w:rsid w:val="006E4B25"/>
    <w:rsid w:val="006F400D"/>
    <w:rsid w:val="006F4A34"/>
    <w:rsid w:val="00704E79"/>
    <w:rsid w:val="00707B29"/>
    <w:rsid w:val="00720D79"/>
    <w:rsid w:val="00722694"/>
    <w:rsid w:val="007305A1"/>
    <w:rsid w:val="007325A8"/>
    <w:rsid w:val="00736541"/>
    <w:rsid w:val="007376A9"/>
    <w:rsid w:val="00747A98"/>
    <w:rsid w:val="007568C3"/>
    <w:rsid w:val="00770BE1"/>
    <w:rsid w:val="00771523"/>
    <w:rsid w:val="007727F8"/>
    <w:rsid w:val="007771B8"/>
    <w:rsid w:val="00777ED6"/>
    <w:rsid w:val="00787826"/>
    <w:rsid w:val="007951A4"/>
    <w:rsid w:val="00795769"/>
    <w:rsid w:val="00795808"/>
    <w:rsid w:val="007A27A1"/>
    <w:rsid w:val="007A56DD"/>
    <w:rsid w:val="007A73AF"/>
    <w:rsid w:val="007B0D5E"/>
    <w:rsid w:val="007B499C"/>
    <w:rsid w:val="007B6A87"/>
    <w:rsid w:val="007C165D"/>
    <w:rsid w:val="007C2E10"/>
    <w:rsid w:val="007C41E1"/>
    <w:rsid w:val="007D76B1"/>
    <w:rsid w:val="007E190B"/>
    <w:rsid w:val="007F04D6"/>
    <w:rsid w:val="007F2497"/>
    <w:rsid w:val="007F431D"/>
    <w:rsid w:val="007F7E71"/>
    <w:rsid w:val="008049A6"/>
    <w:rsid w:val="00811F8E"/>
    <w:rsid w:val="00816EBB"/>
    <w:rsid w:val="0082708E"/>
    <w:rsid w:val="00841F88"/>
    <w:rsid w:val="00845B3C"/>
    <w:rsid w:val="00850E4B"/>
    <w:rsid w:val="00865941"/>
    <w:rsid w:val="00867AFA"/>
    <w:rsid w:val="00871BF4"/>
    <w:rsid w:val="008747B8"/>
    <w:rsid w:val="00874A91"/>
    <w:rsid w:val="00876910"/>
    <w:rsid w:val="00876C88"/>
    <w:rsid w:val="00876F4B"/>
    <w:rsid w:val="00890BBF"/>
    <w:rsid w:val="008924B8"/>
    <w:rsid w:val="008A6EEA"/>
    <w:rsid w:val="008B05BB"/>
    <w:rsid w:val="008C11DD"/>
    <w:rsid w:val="008D35FE"/>
    <w:rsid w:val="008D37C6"/>
    <w:rsid w:val="008E1688"/>
    <w:rsid w:val="008E2A8D"/>
    <w:rsid w:val="008E388E"/>
    <w:rsid w:val="008E73F2"/>
    <w:rsid w:val="008F0FC8"/>
    <w:rsid w:val="008F119E"/>
    <w:rsid w:val="008F15F7"/>
    <w:rsid w:val="00911B47"/>
    <w:rsid w:val="00913A72"/>
    <w:rsid w:val="0091782E"/>
    <w:rsid w:val="009234C3"/>
    <w:rsid w:val="009268B1"/>
    <w:rsid w:val="009269B2"/>
    <w:rsid w:val="00930EB5"/>
    <w:rsid w:val="00935470"/>
    <w:rsid w:val="00935859"/>
    <w:rsid w:val="009403AC"/>
    <w:rsid w:val="0094138E"/>
    <w:rsid w:val="0095386E"/>
    <w:rsid w:val="009563F0"/>
    <w:rsid w:val="00975A1A"/>
    <w:rsid w:val="009813F1"/>
    <w:rsid w:val="00990D0A"/>
    <w:rsid w:val="009916D8"/>
    <w:rsid w:val="00992424"/>
    <w:rsid w:val="00994805"/>
    <w:rsid w:val="00994F23"/>
    <w:rsid w:val="009A203E"/>
    <w:rsid w:val="009A48FF"/>
    <w:rsid w:val="009A63CA"/>
    <w:rsid w:val="009B534F"/>
    <w:rsid w:val="009B681B"/>
    <w:rsid w:val="009B7609"/>
    <w:rsid w:val="009B7D4A"/>
    <w:rsid w:val="009C10FB"/>
    <w:rsid w:val="009C19C3"/>
    <w:rsid w:val="009C1BD6"/>
    <w:rsid w:val="009C1D6E"/>
    <w:rsid w:val="009D6242"/>
    <w:rsid w:val="009D7A13"/>
    <w:rsid w:val="009E0D73"/>
    <w:rsid w:val="00A05A69"/>
    <w:rsid w:val="00A11FD9"/>
    <w:rsid w:val="00A122CA"/>
    <w:rsid w:val="00A123F0"/>
    <w:rsid w:val="00A15705"/>
    <w:rsid w:val="00A417EC"/>
    <w:rsid w:val="00A45B6A"/>
    <w:rsid w:val="00A55D6E"/>
    <w:rsid w:val="00A82A43"/>
    <w:rsid w:val="00A92D60"/>
    <w:rsid w:val="00A93E82"/>
    <w:rsid w:val="00A956FB"/>
    <w:rsid w:val="00AA01B2"/>
    <w:rsid w:val="00AA2A5A"/>
    <w:rsid w:val="00AB434E"/>
    <w:rsid w:val="00AC4B2D"/>
    <w:rsid w:val="00AD0DE8"/>
    <w:rsid w:val="00AD7981"/>
    <w:rsid w:val="00AE6068"/>
    <w:rsid w:val="00AE7D2E"/>
    <w:rsid w:val="00AF2949"/>
    <w:rsid w:val="00AF5BDE"/>
    <w:rsid w:val="00B02169"/>
    <w:rsid w:val="00B04692"/>
    <w:rsid w:val="00B062D7"/>
    <w:rsid w:val="00B1560F"/>
    <w:rsid w:val="00B16B2C"/>
    <w:rsid w:val="00B251DF"/>
    <w:rsid w:val="00B37017"/>
    <w:rsid w:val="00B40255"/>
    <w:rsid w:val="00B41E50"/>
    <w:rsid w:val="00B42098"/>
    <w:rsid w:val="00B50E4A"/>
    <w:rsid w:val="00B5420A"/>
    <w:rsid w:val="00B549F6"/>
    <w:rsid w:val="00B6144B"/>
    <w:rsid w:val="00B614D3"/>
    <w:rsid w:val="00B65F0F"/>
    <w:rsid w:val="00B7047B"/>
    <w:rsid w:val="00B71192"/>
    <w:rsid w:val="00B7334B"/>
    <w:rsid w:val="00B73475"/>
    <w:rsid w:val="00B74627"/>
    <w:rsid w:val="00B77D9F"/>
    <w:rsid w:val="00B843FA"/>
    <w:rsid w:val="00B914D1"/>
    <w:rsid w:val="00B917B2"/>
    <w:rsid w:val="00B93A6C"/>
    <w:rsid w:val="00B971C9"/>
    <w:rsid w:val="00BA0DE5"/>
    <w:rsid w:val="00BA592A"/>
    <w:rsid w:val="00BA5E27"/>
    <w:rsid w:val="00BB3403"/>
    <w:rsid w:val="00BB6EE2"/>
    <w:rsid w:val="00BC0A50"/>
    <w:rsid w:val="00BD57B1"/>
    <w:rsid w:val="00BD5A3B"/>
    <w:rsid w:val="00BD7E2D"/>
    <w:rsid w:val="00BE1972"/>
    <w:rsid w:val="00BE3305"/>
    <w:rsid w:val="00BF25D5"/>
    <w:rsid w:val="00BF71E8"/>
    <w:rsid w:val="00BF7314"/>
    <w:rsid w:val="00C04DCE"/>
    <w:rsid w:val="00C063FD"/>
    <w:rsid w:val="00C07730"/>
    <w:rsid w:val="00C11154"/>
    <w:rsid w:val="00C12EA4"/>
    <w:rsid w:val="00C16266"/>
    <w:rsid w:val="00C17920"/>
    <w:rsid w:val="00C207A5"/>
    <w:rsid w:val="00C258EC"/>
    <w:rsid w:val="00C309E7"/>
    <w:rsid w:val="00C33BFE"/>
    <w:rsid w:val="00C41113"/>
    <w:rsid w:val="00C4167D"/>
    <w:rsid w:val="00C41DB5"/>
    <w:rsid w:val="00C46AC8"/>
    <w:rsid w:val="00C50541"/>
    <w:rsid w:val="00C533F7"/>
    <w:rsid w:val="00C53FE6"/>
    <w:rsid w:val="00C549BD"/>
    <w:rsid w:val="00C55E3A"/>
    <w:rsid w:val="00C605D1"/>
    <w:rsid w:val="00C6275F"/>
    <w:rsid w:val="00C71DFF"/>
    <w:rsid w:val="00C7551D"/>
    <w:rsid w:val="00C80016"/>
    <w:rsid w:val="00C91513"/>
    <w:rsid w:val="00C9553B"/>
    <w:rsid w:val="00CA1005"/>
    <w:rsid w:val="00CA27B6"/>
    <w:rsid w:val="00CA463B"/>
    <w:rsid w:val="00CB59A5"/>
    <w:rsid w:val="00CC3747"/>
    <w:rsid w:val="00CC3F68"/>
    <w:rsid w:val="00CC4CAF"/>
    <w:rsid w:val="00CD1D96"/>
    <w:rsid w:val="00CD3504"/>
    <w:rsid w:val="00CE1CE6"/>
    <w:rsid w:val="00CE2B87"/>
    <w:rsid w:val="00CE2BDF"/>
    <w:rsid w:val="00CE616E"/>
    <w:rsid w:val="00CF186E"/>
    <w:rsid w:val="00CF62EE"/>
    <w:rsid w:val="00D11CB0"/>
    <w:rsid w:val="00D11D0C"/>
    <w:rsid w:val="00D146D9"/>
    <w:rsid w:val="00D21FDB"/>
    <w:rsid w:val="00D23E4B"/>
    <w:rsid w:val="00D27702"/>
    <w:rsid w:val="00D348F0"/>
    <w:rsid w:val="00D35CCC"/>
    <w:rsid w:val="00D372D8"/>
    <w:rsid w:val="00D405C8"/>
    <w:rsid w:val="00D442A6"/>
    <w:rsid w:val="00D44924"/>
    <w:rsid w:val="00D55D91"/>
    <w:rsid w:val="00D56448"/>
    <w:rsid w:val="00D65630"/>
    <w:rsid w:val="00D668B5"/>
    <w:rsid w:val="00D72ABF"/>
    <w:rsid w:val="00D73EDD"/>
    <w:rsid w:val="00D74ED9"/>
    <w:rsid w:val="00D7513B"/>
    <w:rsid w:val="00D75806"/>
    <w:rsid w:val="00D7737C"/>
    <w:rsid w:val="00D82384"/>
    <w:rsid w:val="00D843F8"/>
    <w:rsid w:val="00D85E3F"/>
    <w:rsid w:val="00D86BD0"/>
    <w:rsid w:val="00D86D5C"/>
    <w:rsid w:val="00D879CA"/>
    <w:rsid w:val="00D91F99"/>
    <w:rsid w:val="00DA2983"/>
    <w:rsid w:val="00DA48EB"/>
    <w:rsid w:val="00DA5B77"/>
    <w:rsid w:val="00DB13D1"/>
    <w:rsid w:val="00DB7BEA"/>
    <w:rsid w:val="00DC25AA"/>
    <w:rsid w:val="00DC522B"/>
    <w:rsid w:val="00DC71A3"/>
    <w:rsid w:val="00DD3997"/>
    <w:rsid w:val="00DD7A9E"/>
    <w:rsid w:val="00DE23EE"/>
    <w:rsid w:val="00DE5076"/>
    <w:rsid w:val="00DE5497"/>
    <w:rsid w:val="00DE68B9"/>
    <w:rsid w:val="00DE7A20"/>
    <w:rsid w:val="00DF3222"/>
    <w:rsid w:val="00DF32C1"/>
    <w:rsid w:val="00DF3388"/>
    <w:rsid w:val="00DF413D"/>
    <w:rsid w:val="00DF49E0"/>
    <w:rsid w:val="00DF4BB0"/>
    <w:rsid w:val="00DF531F"/>
    <w:rsid w:val="00DF67E5"/>
    <w:rsid w:val="00E0468F"/>
    <w:rsid w:val="00E04921"/>
    <w:rsid w:val="00E07C31"/>
    <w:rsid w:val="00E201AC"/>
    <w:rsid w:val="00E20AD9"/>
    <w:rsid w:val="00E22524"/>
    <w:rsid w:val="00E2707C"/>
    <w:rsid w:val="00E43F52"/>
    <w:rsid w:val="00E44319"/>
    <w:rsid w:val="00E44F15"/>
    <w:rsid w:val="00E5015A"/>
    <w:rsid w:val="00E53F43"/>
    <w:rsid w:val="00E54E23"/>
    <w:rsid w:val="00E611DC"/>
    <w:rsid w:val="00E65215"/>
    <w:rsid w:val="00E65CD8"/>
    <w:rsid w:val="00E71469"/>
    <w:rsid w:val="00E71FAB"/>
    <w:rsid w:val="00E77A0E"/>
    <w:rsid w:val="00E81D52"/>
    <w:rsid w:val="00E879AA"/>
    <w:rsid w:val="00E9142C"/>
    <w:rsid w:val="00EA0965"/>
    <w:rsid w:val="00EB333A"/>
    <w:rsid w:val="00EB7683"/>
    <w:rsid w:val="00EC0140"/>
    <w:rsid w:val="00EC1611"/>
    <w:rsid w:val="00EC1CBE"/>
    <w:rsid w:val="00ED6E64"/>
    <w:rsid w:val="00EE0059"/>
    <w:rsid w:val="00EF43E7"/>
    <w:rsid w:val="00EF51D7"/>
    <w:rsid w:val="00EF7B18"/>
    <w:rsid w:val="00F017C1"/>
    <w:rsid w:val="00F0196F"/>
    <w:rsid w:val="00F1004F"/>
    <w:rsid w:val="00F2136B"/>
    <w:rsid w:val="00F41465"/>
    <w:rsid w:val="00F43BE7"/>
    <w:rsid w:val="00F43DC7"/>
    <w:rsid w:val="00F4590C"/>
    <w:rsid w:val="00F5274C"/>
    <w:rsid w:val="00F5526F"/>
    <w:rsid w:val="00F55E19"/>
    <w:rsid w:val="00F65B9C"/>
    <w:rsid w:val="00F67605"/>
    <w:rsid w:val="00F7001C"/>
    <w:rsid w:val="00F7760E"/>
    <w:rsid w:val="00F8123B"/>
    <w:rsid w:val="00F83A1B"/>
    <w:rsid w:val="00F91DB1"/>
    <w:rsid w:val="00F96517"/>
    <w:rsid w:val="00FA4660"/>
    <w:rsid w:val="00FA67D5"/>
    <w:rsid w:val="00FB0CB9"/>
    <w:rsid w:val="00FB228D"/>
    <w:rsid w:val="00FB266D"/>
    <w:rsid w:val="00FB57F9"/>
    <w:rsid w:val="00FC0855"/>
    <w:rsid w:val="00FC1BBC"/>
    <w:rsid w:val="00FC7BC6"/>
    <w:rsid w:val="00FD5324"/>
    <w:rsid w:val="00FD5FAF"/>
    <w:rsid w:val="00FF2686"/>
    <w:rsid w:val="00FF28D5"/>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F7F439A"/>
  <w15:docId w15:val="{82C5B013-042A-4D46-824C-705FCBD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B68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7B6A87"/>
    <w:rPr>
      <w:vertAlign w:val="superscript"/>
    </w:rPr>
  </w:style>
  <w:style w:type="table" w:customStyle="1" w:styleId="TableGrid11">
    <w:name w:val="Table Grid11"/>
    <w:basedOn w:val="TableNormal"/>
    <w:next w:val="TableGrid"/>
    <w:uiPriority w:val="59"/>
    <w:rsid w:val="00B84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843F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41F8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Props1.xml><?xml version="1.0" encoding="utf-8"?>
<ds:datastoreItem xmlns:ds="http://schemas.openxmlformats.org/officeDocument/2006/customXml" ds:itemID="{A9CAE07C-FBE9-4E81-AAB1-F20D9EA2B087}">
  <ds:schemaRefs>
    <ds:schemaRef ds:uri="http://schemas.openxmlformats.org/officeDocument/2006/bibliography"/>
  </ds:schemaRefs>
</ds:datastoreItem>
</file>

<file path=customXml/itemProps2.xml><?xml version="1.0" encoding="utf-8"?>
<ds:datastoreItem xmlns:ds="http://schemas.openxmlformats.org/officeDocument/2006/customXml" ds:itemID="{90B91455-E3BF-4377-9EEB-8D839BC1AD44}">
  <ds:schemaRefs>
    <ds:schemaRef ds:uri="http://schemas.microsoft.com/sharepoint/v3/contenttype/forms"/>
  </ds:schemaRefs>
</ds:datastoreItem>
</file>

<file path=customXml/itemProps3.xml><?xml version="1.0" encoding="utf-8"?>
<ds:datastoreItem xmlns:ds="http://schemas.openxmlformats.org/officeDocument/2006/customXml" ds:itemID="{E7DB84E5-35CA-4421-A1B6-82A9B16CC5DC}">
  <ds:schemaRefs>
    <ds:schemaRef ds:uri="http://schemas.openxmlformats.org/officeDocument/2006/bibliography"/>
  </ds:schemaRefs>
</ds:datastoreItem>
</file>

<file path=customXml/itemProps4.xml><?xml version="1.0" encoding="utf-8"?>
<ds:datastoreItem xmlns:ds="http://schemas.openxmlformats.org/officeDocument/2006/customXml" ds:itemID="{43FA162C-21FB-4A90-9B59-4419FDC4C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FCF911-0D15-48DB-9C0A-9ACCC0C95F9A}">
  <ds:schemaRefs>
    <ds:schemaRef ds:uri="http://schemas.microsoft.com/office/2006/metadata/properties"/>
    <ds:schemaRef ds:uri="http://schemas.microsoft.com/office/infopath/2007/PartnerControls"/>
    <ds:schemaRef ds:uri="785685f2-c2e1-4352-89aa-3faca8eaba52"/>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8530</Words>
  <Characters>48627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Alexis</cp:lastModifiedBy>
  <cp:revision>13</cp:revision>
  <cp:lastPrinted>2018-10-23T21:25:00Z</cp:lastPrinted>
  <dcterms:created xsi:type="dcterms:W3CDTF">2019-11-25T18:25:00Z</dcterms:created>
  <dcterms:modified xsi:type="dcterms:W3CDTF">2021-03-24T23:23:00Z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
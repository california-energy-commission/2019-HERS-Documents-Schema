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7.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Look w:val="0000" w:firstRow="0" w:lastRow="0" w:firstColumn="0" w:lastColumn="0" w:noHBand="0" w:noVBand="0"/>
      </w:tblPr>
      <w:tblGrid>
        <w:gridCol w:w="470"/>
        <w:gridCol w:w="7019"/>
        <w:gridCol w:w="3541"/>
      </w:tblGrid>
      <w:tr w:rsidRPr="005922D6" w:rsidR="003E194F" w:rsidTr="0054707B" w14:paraId="1172AEE6" w14:textId="77777777">
        <w:trPr>
          <w:trHeight w:val="288"/>
        </w:trPr>
        <w:tc>
          <w:tcPr>
            <w:tcW w:w="5000" w:type="pct"/>
            <w:gridSpan w:val="3"/>
            <w:tcBorders>
              <w:top w:val="single" w:color="auto" w:sz="4" w:space="0"/>
              <w:left w:val="single" w:color="auto" w:sz="4" w:space="0"/>
              <w:bottom w:val="single" w:color="auto" w:sz="4" w:space="0"/>
              <w:right w:val="single" w:color="auto" w:sz="4" w:space="0"/>
            </w:tcBorders>
            <w:vAlign w:val="center"/>
          </w:tcPr>
          <w:p w:rsidRPr="005922D6" w:rsidR="003E194F" w:rsidP="00836720" w:rsidRDefault="003E194F" w14:paraId="1172AEE5" w14:textId="77777777">
            <w:pPr>
              <w:rPr>
                <w:rFonts w:asciiTheme="minorHAnsi" w:hAnsiTheme="minorHAnsi"/>
                <w:i/>
              </w:rPr>
            </w:pPr>
            <w:bookmarkStart w:name="_GoBack" w:id="0"/>
            <w:bookmarkEnd w:id="0"/>
            <w:r w:rsidRPr="005922D6">
              <w:rPr>
                <w:rFonts w:asciiTheme="minorHAnsi" w:hAnsiTheme="minorHAnsi"/>
                <w:b/>
              </w:rPr>
              <w:t>A. System Information</w:t>
            </w:r>
          </w:p>
        </w:tc>
      </w:tr>
      <w:tr w:rsidRPr="005922D6" w:rsidR="003E194F" w:rsidTr="00836720" w14:paraId="1172AEEA" w14:textId="77777777">
        <w:trPr>
          <w:trHeight w:val="288"/>
        </w:trPr>
        <w:tc>
          <w:tcPr>
            <w:tcW w:w="213" w:type="pct"/>
            <w:tcBorders>
              <w:top w:val="single" w:color="auto" w:sz="4" w:space="0"/>
              <w:left w:val="single" w:color="auto" w:sz="4" w:space="0"/>
              <w:bottom w:val="single" w:color="auto" w:sz="4" w:space="0"/>
              <w:right w:val="single" w:color="auto" w:sz="4" w:space="0"/>
            </w:tcBorders>
            <w:vAlign w:val="center"/>
          </w:tcPr>
          <w:p w:rsidRPr="00442989" w:rsidR="003E194F" w:rsidP="00836720" w:rsidRDefault="003E194F" w14:paraId="1172AEE7" w14:textId="77777777">
            <w:pPr>
              <w:jc w:val="center"/>
              <w:rPr>
                <w:rFonts w:asciiTheme="minorHAnsi" w:hAnsiTheme="minorHAnsi"/>
                <w:sz w:val="18"/>
              </w:rPr>
            </w:pPr>
            <w:r w:rsidRPr="00442989">
              <w:rPr>
                <w:rFonts w:asciiTheme="minorHAnsi" w:hAnsiTheme="minorHAnsi"/>
                <w:sz w:val="18"/>
              </w:rPr>
              <w:t>01</w:t>
            </w:r>
          </w:p>
        </w:tc>
        <w:tc>
          <w:tcPr>
            <w:tcW w:w="3182" w:type="pct"/>
            <w:tcBorders>
              <w:top w:val="single" w:color="auto" w:sz="4" w:space="0"/>
              <w:left w:val="single" w:color="auto" w:sz="4" w:space="0"/>
              <w:bottom w:val="single" w:color="auto" w:sz="4" w:space="0"/>
              <w:right w:val="single" w:color="auto" w:sz="4" w:space="0"/>
            </w:tcBorders>
            <w:vAlign w:val="center"/>
          </w:tcPr>
          <w:p w:rsidRPr="00442989" w:rsidR="003E194F" w:rsidP="00836720" w:rsidRDefault="0054707B" w14:paraId="1172AEE8" w14:textId="37309495">
            <w:pPr>
              <w:rPr>
                <w:rFonts w:asciiTheme="minorHAnsi" w:hAnsiTheme="minorHAnsi"/>
                <w:sz w:val="18"/>
              </w:rPr>
            </w:pPr>
            <w:r w:rsidRPr="00442989">
              <w:rPr>
                <w:rFonts w:asciiTheme="minorHAnsi" w:hAnsiTheme="minorHAnsi"/>
                <w:sz w:val="18"/>
              </w:rPr>
              <w:t xml:space="preserve">Space Conditioning </w:t>
            </w:r>
            <w:r w:rsidRPr="00442989" w:rsidR="003E194F">
              <w:rPr>
                <w:rFonts w:asciiTheme="minorHAnsi" w:hAnsiTheme="minorHAnsi"/>
                <w:sz w:val="18"/>
              </w:rPr>
              <w:t>System Identification or Name</w:t>
            </w:r>
          </w:p>
        </w:tc>
        <w:tc>
          <w:tcPr>
            <w:tcW w:w="1605" w:type="pct"/>
            <w:tcBorders>
              <w:top w:val="single" w:color="auto" w:sz="4" w:space="0"/>
              <w:left w:val="single" w:color="auto" w:sz="4" w:space="0"/>
              <w:bottom w:val="single" w:color="auto" w:sz="4" w:space="0"/>
              <w:right w:val="single" w:color="auto" w:sz="4" w:space="0"/>
            </w:tcBorders>
            <w:vAlign w:val="center"/>
          </w:tcPr>
          <w:p w:rsidRPr="00442989" w:rsidR="003E194F" w:rsidP="00836720" w:rsidRDefault="003E194F" w14:paraId="1172AEE9" w14:textId="77777777">
            <w:pPr>
              <w:rPr>
                <w:rFonts w:asciiTheme="minorHAnsi" w:hAnsiTheme="minorHAnsi"/>
                <w:sz w:val="18"/>
              </w:rPr>
            </w:pPr>
          </w:p>
        </w:tc>
      </w:tr>
      <w:tr w:rsidRPr="005922D6" w:rsidR="003E194F" w:rsidTr="00836720" w14:paraId="1172AEEE" w14:textId="77777777">
        <w:trPr>
          <w:trHeight w:val="288"/>
        </w:trPr>
        <w:tc>
          <w:tcPr>
            <w:tcW w:w="213" w:type="pct"/>
            <w:tcBorders>
              <w:top w:val="single" w:color="auto" w:sz="4" w:space="0"/>
              <w:left w:val="single" w:color="auto" w:sz="4" w:space="0"/>
              <w:bottom w:val="single" w:color="auto" w:sz="4" w:space="0"/>
              <w:right w:val="single" w:color="auto" w:sz="4" w:space="0"/>
            </w:tcBorders>
            <w:vAlign w:val="center"/>
          </w:tcPr>
          <w:p w:rsidRPr="00442989" w:rsidR="003E194F" w:rsidP="00836720" w:rsidRDefault="003E194F" w14:paraId="1172AEEB" w14:textId="77777777">
            <w:pPr>
              <w:jc w:val="center"/>
              <w:rPr>
                <w:rFonts w:asciiTheme="minorHAnsi" w:hAnsiTheme="minorHAnsi"/>
                <w:sz w:val="18"/>
              </w:rPr>
            </w:pPr>
            <w:r w:rsidRPr="00442989">
              <w:rPr>
                <w:rFonts w:asciiTheme="minorHAnsi" w:hAnsiTheme="minorHAnsi"/>
                <w:sz w:val="18"/>
              </w:rPr>
              <w:t>02</w:t>
            </w:r>
          </w:p>
        </w:tc>
        <w:tc>
          <w:tcPr>
            <w:tcW w:w="3182" w:type="pct"/>
            <w:tcBorders>
              <w:top w:val="single" w:color="auto" w:sz="4" w:space="0"/>
              <w:left w:val="single" w:color="auto" w:sz="4" w:space="0"/>
              <w:bottom w:val="single" w:color="auto" w:sz="4" w:space="0"/>
              <w:right w:val="single" w:color="auto" w:sz="4" w:space="0"/>
            </w:tcBorders>
            <w:vAlign w:val="center"/>
          </w:tcPr>
          <w:p w:rsidRPr="00442989" w:rsidR="003E194F" w:rsidP="00836720" w:rsidRDefault="0054707B" w14:paraId="1172AEEC" w14:textId="5DC0EE98">
            <w:pPr>
              <w:rPr>
                <w:rFonts w:asciiTheme="minorHAnsi" w:hAnsiTheme="minorHAnsi"/>
                <w:sz w:val="18"/>
              </w:rPr>
            </w:pPr>
            <w:r w:rsidRPr="00442989">
              <w:rPr>
                <w:rFonts w:asciiTheme="minorHAnsi" w:hAnsiTheme="minorHAnsi"/>
                <w:sz w:val="18"/>
              </w:rPr>
              <w:t xml:space="preserve">Space Conditioning </w:t>
            </w:r>
            <w:r w:rsidRPr="00442989" w:rsidR="003E194F">
              <w:rPr>
                <w:rFonts w:asciiTheme="minorHAnsi" w:hAnsiTheme="minorHAnsi"/>
                <w:sz w:val="18"/>
              </w:rPr>
              <w:t>System Location or Area Served</w:t>
            </w:r>
          </w:p>
        </w:tc>
        <w:tc>
          <w:tcPr>
            <w:tcW w:w="1605" w:type="pct"/>
            <w:tcBorders>
              <w:top w:val="single" w:color="auto" w:sz="4" w:space="0"/>
              <w:left w:val="single" w:color="auto" w:sz="4" w:space="0"/>
              <w:bottom w:val="single" w:color="auto" w:sz="4" w:space="0"/>
              <w:right w:val="single" w:color="auto" w:sz="4" w:space="0"/>
            </w:tcBorders>
          </w:tcPr>
          <w:p w:rsidRPr="00442989" w:rsidR="003E194F" w:rsidP="00836720" w:rsidRDefault="003E194F" w14:paraId="1172AEED" w14:textId="77777777">
            <w:pPr>
              <w:rPr>
                <w:rFonts w:asciiTheme="minorHAnsi" w:hAnsiTheme="minorHAnsi"/>
                <w:sz w:val="18"/>
              </w:rPr>
            </w:pPr>
          </w:p>
        </w:tc>
      </w:tr>
      <w:tr w:rsidRPr="005922D6" w:rsidR="00E45297" w:rsidTr="00E0338E" w14:paraId="1404D0FF" w14:textId="77777777">
        <w:trPr>
          <w:trHeight w:val="288"/>
        </w:trPr>
        <w:tc>
          <w:tcPr>
            <w:tcW w:w="213" w:type="pct"/>
            <w:tcBorders>
              <w:top w:val="single" w:color="auto" w:sz="4" w:space="0"/>
              <w:left w:val="single" w:color="auto" w:sz="4" w:space="0"/>
              <w:bottom w:val="single" w:color="auto" w:sz="4" w:space="0"/>
              <w:right w:val="single" w:color="auto" w:sz="4" w:space="0"/>
            </w:tcBorders>
            <w:vAlign w:val="center"/>
          </w:tcPr>
          <w:p w:rsidRPr="00442989" w:rsidR="00E45297" w:rsidP="00E45297" w:rsidRDefault="00E45297" w14:paraId="656D8C26" w14:textId="43FDCDC8">
            <w:pPr>
              <w:jc w:val="center"/>
              <w:rPr>
                <w:rFonts w:asciiTheme="minorHAnsi" w:hAnsiTheme="minorHAnsi"/>
                <w:sz w:val="18"/>
              </w:rPr>
            </w:pPr>
            <w:r>
              <w:rPr>
                <w:rFonts w:asciiTheme="minorHAnsi" w:hAnsiTheme="minorHAnsi"/>
                <w:sz w:val="18"/>
                <w:szCs w:val="18"/>
              </w:rPr>
              <w:t>03</w:t>
            </w:r>
          </w:p>
        </w:tc>
        <w:tc>
          <w:tcPr>
            <w:tcW w:w="3182" w:type="pct"/>
            <w:tcBorders>
              <w:top w:val="single" w:color="auto" w:sz="4" w:space="0"/>
              <w:left w:val="single" w:color="auto" w:sz="4" w:space="0"/>
              <w:bottom w:val="single" w:color="auto" w:sz="4" w:space="0"/>
              <w:right w:val="single" w:color="auto" w:sz="4" w:space="0"/>
            </w:tcBorders>
            <w:vAlign w:val="center"/>
          </w:tcPr>
          <w:p w:rsidRPr="00442989" w:rsidR="00E45297" w:rsidP="00E45297" w:rsidRDefault="00E45297" w14:paraId="36A67655" w14:textId="7926E2E3">
            <w:pPr>
              <w:rPr>
                <w:rFonts w:asciiTheme="minorHAnsi" w:hAnsiTheme="minorHAnsi"/>
                <w:sz w:val="18"/>
              </w:rPr>
            </w:pPr>
            <w:r>
              <w:rPr>
                <w:rFonts w:asciiTheme="minorHAnsi" w:hAnsiTheme="minorHAnsi"/>
                <w:sz w:val="18"/>
                <w:szCs w:val="18"/>
              </w:rPr>
              <w:t>Indoor Unit Name</w:t>
            </w:r>
            <w:r w:rsidR="001D0BD9">
              <w:rPr>
                <w:rFonts w:asciiTheme="minorHAnsi" w:hAnsiTheme="minorHAnsi"/>
                <w:sz w:val="18"/>
                <w:szCs w:val="18"/>
              </w:rPr>
              <w:t xml:space="preserve"> or Description of Area Served</w:t>
            </w:r>
          </w:p>
        </w:tc>
        <w:tc>
          <w:tcPr>
            <w:tcW w:w="1605" w:type="pct"/>
            <w:tcBorders>
              <w:top w:val="single" w:color="auto" w:sz="4" w:space="0"/>
              <w:left w:val="single" w:color="auto" w:sz="4" w:space="0"/>
              <w:bottom w:val="single" w:color="auto" w:sz="4" w:space="0"/>
              <w:right w:val="single" w:color="auto" w:sz="4" w:space="0"/>
            </w:tcBorders>
            <w:vAlign w:val="center"/>
          </w:tcPr>
          <w:p w:rsidRPr="00442989" w:rsidR="00E45297" w:rsidP="00E45297" w:rsidRDefault="00E45297" w14:paraId="2B165D44" w14:textId="77777777">
            <w:pPr>
              <w:rPr>
                <w:rFonts w:asciiTheme="minorHAnsi" w:hAnsiTheme="minorHAnsi"/>
                <w:sz w:val="18"/>
              </w:rPr>
            </w:pPr>
          </w:p>
        </w:tc>
      </w:tr>
      <w:tr w:rsidRPr="005922D6" w:rsidR="00E45297" w:rsidTr="00836720" w14:paraId="1172AEF2" w14:textId="77777777">
        <w:trPr>
          <w:trHeight w:val="288"/>
        </w:trPr>
        <w:tc>
          <w:tcPr>
            <w:tcW w:w="213" w:type="pct"/>
            <w:tcBorders>
              <w:top w:val="single" w:color="auto" w:sz="4" w:space="0"/>
              <w:left w:val="single" w:color="auto" w:sz="4" w:space="0"/>
              <w:bottom w:val="single" w:color="auto" w:sz="4" w:space="0"/>
              <w:right w:val="single" w:color="auto" w:sz="4" w:space="0"/>
            </w:tcBorders>
            <w:vAlign w:val="center"/>
          </w:tcPr>
          <w:p w:rsidRPr="00442989" w:rsidR="00E45297" w:rsidP="00E45297" w:rsidRDefault="00E45297" w14:paraId="1172AEEF" w14:textId="3B4412A2">
            <w:pPr>
              <w:jc w:val="center"/>
              <w:rPr>
                <w:rFonts w:asciiTheme="minorHAnsi" w:hAnsiTheme="minorHAnsi"/>
                <w:sz w:val="18"/>
              </w:rPr>
            </w:pPr>
            <w:r w:rsidRPr="00442989">
              <w:rPr>
                <w:rFonts w:asciiTheme="minorHAnsi" w:hAnsiTheme="minorHAnsi"/>
                <w:sz w:val="18"/>
              </w:rPr>
              <w:t>0</w:t>
            </w:r>
            <w:r>
              <w:rPr>
                <w:rFonts w:asciiTheme="minorHAnsi" w:hAnsiTheme="minorHAnsi"/>
                <w:sz w:val="18"/>
              </w:rPr>
              <w:t>4</w:t>
            </w:r>
          </w:p>
        </w:tc>
        <w:tc>
          <w:tcPr>
            <w:tcW w:w="3182" w:type="pct"/>
            <w:tcBorders>
              <w:top w:val="single" w:color="auto" w:sz="4" w:space="0"/>
              <w:left w:val="single" w:color="auto" w:sz="4" w:space="0"/>
              <w:bottom w:val="single" w:color="auto" w:sz="4" w:space="0"/>
              <w:right w:val="single" w:color="auto" w:sz="4" w:space="0"/>
            </w:tcBorders>
            <w:vAlign w:val="center"/>
          </w:tcPr>
          <w:p w:rsidRPr="00442989" w:rsidR="00E45297" w:rsidP="00E45297" w:rsidRDefault="00E45297" w14:paraId="1172AEF0" w14:textId="4D8E2E96">
            <w:pPr>
              <w:rPr>
                <w:rFonts w:asciiTheme="minorHAnsi" w:hAnsiTheme="minorHAnsi"/>
                <w:sz w:val="18"/>
              </w:rPr>
            </w:pPr>
            <w:r w:rsidRPr="00442989">
              <w:rPr>
                <w:rFonts w:asciiTheme="minorHAnsi" w:hAnsiTheme="minorHAnsi"/>
                <w:sz w:val="18"/>
              </w:rPr>
              <w:t>Building Type from CF1R</w:t>
            </w:r>
          </w:p>
        </w:tc>
        <w:tc>
          <w:tcPr>
            <w:tcW w:w="1605" w:type="pct"/>
            <w:tcBorders>
              <w:top w:val="single" w:color="auto" w:sz="4" w:space="0"/>
              <w:left w:val="single" w:color="auto" w:sz="4" w:space="0"/>
              <w:bottom w:val="single" w:color="auto" w:sz="4" w:space="0"/>
              <w:right w:val="single" w:color="auto" w:sz="4" w:space="0"/>
            </w:tcBorders>
          </w:tcPr>
          <w:p w:rsidRPr="00442989" w:rsidR="00E45297" w:rsidP="00E45297" w:rsidRDefault="00E45297" w14:paraId="1172AEF1" w14:textId="77777777">
            <w:pPr>
              <w:rPr>
                <w:rFonts w:asciiTheme="minorHAnsi" w:hAnsiTheme="minorHAnsi"/>
                <w:sz w:val="18"/>
              </w:rPr>
            </w:pPr>
          </w:p>
        </w:tc>
      </w:tr>
      <w:tr w:rsidRPr="005922D6" w:rsidR="00E45297" w:rsidTr="00836720" w14:paraId="1172AEF6" w14:textId="77777777">
        <w:trPr>
          <w:trHeight w:val="288"/>
        </w:trPr>
        <w:tc>
          <w:tcPr>
            <w:tcW w:w="213" w:type="pct"/>
            <w:tcBorders>
              <w:top w:val="single" w:color="auto" w:sz="4" w:space="0"/>
              <w:left w:val="single" w:color="auto" w:sz="4" w:space="0"/>
              <w:bottom w:val="single" w:color="auto" w:sz="4" w:space="0"/>
              <w:right w:val="single" w:color="auto" w:sz="4" w:space="0"/>
            </w:tcBorders>
            <w:vAlign w:val="center"/>
          </w:tcPr>
          <w:p w:rsidRPr="00442989" w:rsidR="00E45297" w:rsidP="00E45297" w:rsidRDefault="00E45297" w14:paraId="1172AEF3" w14:textId="3D8BAC6A">
            <w:pPr>
              <w:jc w:val="center"/>
              <w:rPr>
                <w:rFonts w:asciiTheme="minorHAnsi" w:hAnsiTheme="minorHAnsi"/>
                <w:sz w:val="18"/>
              </w:rPr>
            </w:pPr>
            <w:r w:rsidRPr="00442989">
              <w:rPr>
                <w:rFonts w:asciiTheme="minorHAnsi" w:hAnsiTheme="minorHAnsi"/>
                <w:sz w:val="18"/>
              </w:rPr>
              <w:t>0</w:t>
            </w:r>
            <w:r>
              <w:rPr>
                <w:rFonts w:asciiTheme="minorHAnsi" w:hAnsiTheme="minorHAnsi"/>
                <w:sz w:val="18"/>
              </w:rPr>
              <w:t>5</w:t>
            </w:r>
          </w:p>
        </w:tc>
        <w:tc>
          <w:tcPr>
            <w:tcW w:w="3182" w:type="pct"/>
            <w:tcBorders>
              <w:top w:val="single" w:color="auto" w:sz="4" w:space="0"/>
              <w:left w:val="single" w:color="auto" w:sz="4" w:space="0"/>
              <w:bottom w:val="single" w:color="auto" w:sz="4" w:space="0"/>
              <w:right w:val="single" w:color="auto" w:sz="4" w:space="0"/>
            </w:tcBorders>
            <w:vAlign w:val="center"/>
          </w:tcPr>
          <w:p w:rsidRPr="00442989" w:rsidR="00E45297" w:rsidP="00E45297" w:rsidRDefault="00E45297" w14:paraId="1172AEF4" w14:textId="77777777">
            <w:pPr>
              <w:rPr>
                <w:rFonts w:asciiTheme="minorHAnsi" w:hAnsiTheme="minorHAnsi"/>
                <w:sz w:val="18"/>
              </w:rPr>
            </w:pPr>
            <w:r w:rsidRPr="00442989">
              <w:rPr>
                <w:rFonts w:asciiTheme="minorHAnsi" w:hAnsiTheme="minorHAnsi"/>
                <w:sz w:val="18"/>
              </w:rPr>
              <w:t>Verified Low Leakage Ducts in Conditioned Space (VLLDCS) Credit from CF1R?</w:t>
            </w:r>
          </w:p>
        </w:tc>
        <w:tc>
          <w:tcPr>
            <w:tcW w:w="1605" w:type="pct"/>
            <w:tcBorders>
              <w:top w:val="single" w:color="auto" w:sz="4" w:space="0"/>
              <w:left w:val="single" w:color="auto" w:sz="4" w:space="0"/>
              <w:bottom w:val="single" w:color="auto" w:sz="4" w:space="0"/>
              <w:right w:val="single" w:color="auto" w:sz="4" w:space="0"/>
            </w:tcBorders>
            <w:vAlign w:val="center"/>
          </w:tcPr>
          <w:p w:rsidRPr="00442989" w:rsidR="00E45297" w:rsidP="00E45297" w:rsidRDefault="00E45297" w14:paraId="1172AEF5" w14:textId="77777777">
            <w:pPr>
              <w:rPr>
                <w:rFonts w:asciiTheme="minorHAnsi" w:hAnsiTheme="minorHAnsi"/>
                <w:sz w:val="18"/>
              </w:rPr>
            </w:pPr>
          </w:p>
        </w:tc>
      </w:tr>
      <w:tr w:rsidRPr="005922D6" w:rsidR="00E45297" w:rsidTr="00836720" w14:paraId="1172AEFA" w14:textId="77777777">
        <w:trPr>
          <w:trHeight w:val="288"/>
        </w:trPr>
        <w:tc>
          <w:tcPr>
            <w:tcW w:w="213" w:type="pct"/>
            <w:tcBorders>
              <w:top w:val="single" w:color="auto" w:sz="4" w:space="0"/>
              <w:left w:val="single" w:color="auto" w:sz="4" w:space="0"/>
              <w:bottom w:val="single" w:color="auto" w:sz="4" w:space="0"/>
              <w:right w:val="single" w:color="auto" w:sz="4" w:space="0"/>
            </w:tcBorders>
            <w:vAlign w:val="center"/>
          </w:tcPr>
          <w:p w:rsidRPr="00442989" w:rsidR="00E45297" w:rsidP="00E45297" w:rsidRDefault="00E45297" w14:paraId="1172AEF7" w14:textId="32623700">
            <w:pPr>
              <w:jc w:val="center"/>
              <w:rPr>
                <w:rFonts w:asciiTheme="minorHAnsi" w:hAnsiTheme="minorHAnsi"/>
                <w:sz w:val="18"/>
              </w:rPr>
            </w:pPr>
            <w:r w:rsidRPr="00442989">
              <w:rPr>
                <w:rFonts w:asciiTheme="minorHAnsi" w:hAnsiTheme="minorHAnsi"/>
                <w:sz w:val="18"/>
              </w:rPr>
              <w:t>0</w:t>
            </w:r>
            <w:r>
              <w:rPr>
                <w:rFonts w:asciiTheme="minorHAnsi" w:hAnsiTheme="minorHAnsi"/>
                <w:sz w:val="18"/>
              </w:rPr>
              <w:t>6</w:t>
            </w:r>
          </w:p>
        </w:tc>
        <w:tc>
          <w:tcPr>
            <w:tcW w:w="3182" w:type="pct"/>
            <w:tcBorders>
              <w:top w:val="single" w:color="auto" w:sz="4" w:space="0"/>
              <w:left w:val="single" w:color="auto" w:sz="4" w:space="0"/>
              <w:bottom w:val="single" w:color="auto" w:sz="4" w:space="0"/>
              <w:right w:val="single" w:color="auto" w:sz="4" w:space="0"/>
            </w:tcBorders>
            <w:vAlign w:val="center"/>
          </w:tcPr>
          <w:p w:rsidRPr="00442989" w:rsidR="00E45297" w:rsidP="00E45297" w:rsidRDefault="00E45297" w14:paraId="1172AEF8" w14:textId="77777777">
            <w:pPr>
              <w:rPr>
                <w:rFonts w:asciiTheme="minorHAnsi" w:hAnsiTheme="minorHAnsi"/>
                <w:sz w:val="18"/>
              </w:rPr>
            </w:pPr>
            <w:r w:rsidRPr="00442989">
              <w:rPr>
                <w:rFonts w:asciiTheme="minorHAnsi" w:hAnsiTheme="minorHAnsi"/>
                <w:sz w:val="18"/>
              </w:rPr>
              <w:t>Verified Low Leakage Air-handling Unit Credit from CF1R?</w:t>
            </w:r>
          </w:p>
        </w:tc>
        <w:tc>
          <w:tcPr>
            <w:tcW w:w="1605" w:type="pct"/>
            <w:tcBorders>
              <w:top w:val="single" w:color="auto" w:sz="4" w:space="0"/>
              <w:left w:val="single" w:color="auto" w:sz="4" w:space="0"/>
              <w:bottom w:val="single" w:color="auto" w:sz="4" w:space="0"/>
              <w:right w:val="single" w:color="auto" w:sz="4" w:space="0"/>
            </w:tcBorders>
            <w:vAlign w:val="center"/>
          </w:tcPr>
          <w:p w:rsidRPr="00442989" w:rsidR="00E45297" w:rsidP="00E45297" w:rsidRDefault="00E45297" w14:paraId="1172AEF9" w14:textId="77777777">
            <w:pPr>
              <w:rPr>
                <w:rFonts w:asciiTheme="minorHAnsi" w:hAnsiTheme="minorHAnsi"/>
                <w:sz w:val="18"/>
              </w:rPr>
            </w:pPr>
          </w:p>
        </w:tc>
      </w:tr>
      <w:tr w:rsidRPr="005922D6" w:rsidR="00E45297" w:rsidTr="00836720" w14:paraId="1172AEFE" w14:textId="77777777">
        <w:trPr>
          <w:trHeight w:val="288"/>
        </w:trPr>
        <w:tc>
          <w:tcPr>
            <w:tcW w:w="213" w:type="pct"/>
            <w:tcBorders>
              <w:top w:val="single" w:color="auto" w:sz="4" w:space="0"/>
              <w:left w:val="single" w:color="auto" w:sz="4" w:space="0"/>
              <w:bottom w:val="single" w:color="auto" w:sz="4" w:space="0"/>
              <w:right w:val="single" w:color="auto" w:sz="4" w:space="0"/>
            </w:tcBorders>
            <w:vAlign w:val="center"/>
          </w:tcPr>
          <w:p w:rsidRPr="00442989" w:rsidR="00E45297" w:rsidP="00E45297" w:rsidRDefault="00E45297" w14:paraId="1172AEFB" w14:textId="7CE4C254">
            <w:pPr>
              <w:jc w:val="center"/>
              <w:rPr>
                <w:rFonts w:asciiTheme="minorHAnsi" w:hAnsiTheme="minorHAnsi"/>
                <w:sz w:val="18"/>
              </w:rPr>
            </w:pPr>
            <w:r w:rsidRPr="00442989">
              <w:rPr>
                <w:rFonts w:asciiTheme="minorHAnsi" w:hAnsiTheme="minorHAnsi"/>
                <w:sz w:val="18"/>
              </w:rPr>
              <w:t>0</w:t>
            </w:r>
            <w:r>
              <w:rPr>
                <w:rFonts w:asciiTheme="minorHAnsi" w:hAnsiTheme="minorHAnsi"/>
                <w:sz w:val="18"/>
              </w:rPr>
              <w:t>7</w:t>
            </w:r>
          </w:p>
        </w:tc>
        <w:tc>
          <w:tcPr>
            <w:tcW w:w="3182" w:type="pct"/>
            <w:tcBorders>
              <w:top w:val="single" w:color="auto" w:sz="4" w:space="0"/>
              <w:left w:val="single" w:color="auto" w:sz="4" w:space="0"/>
              <w:bottom w:val="single" w:color="auto" w:sz="4" w:space="0"/>
              <w:right w:val="single" w:color="auto" w:sz="4" w:space="0"/>
            </w:tcBorders>
            <w:vAlign w:val="center"/>
          </w:tcPr>
          <w:p w:rsidRPr="00442989" w:rsidR="00E45297" w:rsidP="00E45297" w:rsidRDefault="00E45297" w14:paraId="1172AEFC" w14:textId="629E0383">
            <w:pPr>
              <w:rPr>
                <w:rFonts w:asciiTheme="minorHAnsi" w:hAnsiTheme="minorHAnsi"/>
                <w:sz w:val="18"/>
              </w:rPr>
            </w:pPr>
            <w:r w:rsidRPr="00442989">
              <w:rPr>
                <w:rFonts w:asciiTheme="minorHAnsi" w:hAnsiTheme="minorHAnsi"/>
                <w:sz w:val="18"/>
              </w:rPr>
              <w:t>Duct System Compliance Category</w:t>
            </w:r>
          </w:p>
        </w:tc>
        <w:tc>
          <w:tcPr>
            <w:tcW w:w="1605" w:type="pct"/>
            <w:tcBorders>
              <w:top w:val="single" w:color="auto" w:sz="4" w:space="0"/>
              <w:left w:val="single" w:color="auto" w:sz="4" w:space="0"/>
              <w:bottom w:val="single" w:color="auto" w:sz="4" w:space="0"/>
              <w:right w:val="single" w:color="auto" w:sz="4" w:space="0"/>
            </w:tcBorders>
            <w:vAlign w:val="center"/>
          </w:tcPr>
          <w:p w:rsidRPr="00442989" w:rsidR="00E45297" w:rsidP="00E45297" w:rsidRDefault="00E45297" w14:paraId="1172AEFD" w14:textId="77777777">
            <w:pPr>
              <w:rPr>
                <w:rFonts w:asciiTheme="minorHAnsi" w:hAnsiTheme="minorHAnsi"/>
                <w:sz w:val="18"/>
              </w:rPr>
            </w:pPr>
          </w:p>
        </w:tc>
      </w:tr>
      <w:tr w:rsidRPr="005922D6" w:rsidR="00E45297" w:rsidTr="00836720" w14:paraId="1B46501D" w14:textId="77777777">
        <w:trPr>
          <w:trHeight w:val="288"/>
        </w:trPr>
        <w:tc>
          <w:tcPr>
            <w:tcW w:w="213" w:type="pct"/>
            <w:tcBorders>
              <w:top w:val="single" w:color="auto" w:sz="4" w:space="0"/>
              <w:left w:val="single" w:color="auto" w:sz="4" w:space="0"/>
              <w:bottom w:val="single" w:color="auto" w:sz="4" w:space="0"/>
              <w:right w:val="single" w:color="auto" w:sz="4" w:space="0"/>
            </w:tcBorders>
            <w:vAlign w:val="center"/>
          </w:tcPr>
          <w:p w:rsidRPr="00442989" w:rsidR="00E45297" w:rsidP="00E45297" w:rsidRDefault="00E45297" w14:paraId="44DFC3C4" w14:textId="755010AE">
            <w:pPr>
              <w:jc w:val="center"/>
              <w:rPr>
                <w:rFonts w:asciiTheme="minorHAnsi" w:hAnsiTheme="minorHAnsi"/>
                <w:sz w:val="18"/>
              </w:rPr>
            </w:pPr>
            <w:r w:rsidRPr="004712B8">
              <w:rPr>
                <w:rFonts w:asciiTheme="minorHAnsi" w:hAnsiTheme="minorHAnsi"/>
                <w:sz w:val="18"/>
                <w:szCs w:val="18"/>
              </w:rPr>
              <w:t>08</w:t>
            </w:r>
          </w:p>
        </w:tc>
        <w:tc>
          <w:tcPr>
            <w:tcW w:w="3182" w:type="pct"/>
            <w:tcBorders>
              <w:top w:val="single" w:color="auto" w:sz="4" w:space="0"/>
              <w:left w:val="single" w:color="auto" w:sz="4" w:space="0"/>
              <w:bottom w:val="single" w:color="auto" w:sz="4" w:space="0"/>
              <w:right w:val="single" w:color="auto" w:sz="4" w:space="0"/>
            </w:tcBorders>
            <w:vAlign w:val="center"/>
          </w:tcPr>
          <w:p w:rsidRPr="00442989" w:rsidR="00E45297" w:rsidP="00E45297" w:rsidRDefault="00E45297" w14:paraId="57661B48" w14:textId="1B9CD927">
            <w:pPr>
              <w:rPr>
                <w:rFonts w:asciiTheme="minorHAnsi" w:hAnsiTheme="minorHAnsi"/>
                <w:sz w:val="18"/>
              </w:rPr>
            </w:pPr>
            <w:r w:rsidRPr="00E96D81">
              <w:rPr>
                <w:rFonts w:asciiTheme="minorHAnsi" w:hAnsiTheme="minorHAnsi"/>
                <w:sz w:val="18"/>
                <w:szCs w:val="18"/>
              </w:rPr>
              <w:t>Any portions of Duct Located in Garage?</w:t>
            </w:r>
          </w:p>
        </w:tc>
        <w:tc>
          <w:tcPr>
            <w:tcW w:w="1605" w:type="pct"/>
            <w:tcBorders>
              <w:top w:val="single" w:color="auto" w:sz="4" w:space="0"/>
              <w:left w:val="single" w:color="auto" w:sz="4" w:space="0"/>
              <w:bottom w:val="single" w:color="auto" w:sz="4" w:space="0"/>
              <w:right w:val="single" w:color="auto" w:sz="4" w:space="0"/>
            </w:tcBorders>
            <w:vAlign w:val="center"/>
          </w:tcPr>
          <w:p w:rsidRPr="00442989" w:rsidR="00E45297" w:rsidP="00E45297" w:rsidRDefault="00E45297" w14:paraId="03317446" w14:textId="77777777">
            <w:pPr>
              <w:rPr>
                <w:rFonts w:asciiTheme="minorHAnsi" w:hAnsiTheme="minorHAnsi"/>
                <w:sz w:val="18"/>
              </w:rPr>
            </w:pPr>
          </w:p>
        </w:tc>
      </w:tr>
      <w:tr w:rsidRPr="005922D6" w:rsidR="001D0BD9" w:rsidTr="00836720" w14:paraId="36A0478D" w14:textId="77777777">
        <w:trPr>
          <w:trHeight w:val="288"/>
        </w:trPr>
        <w:tc>
          <w:tcPr>
            <w:tcW w:w="213" w:type="pct"/>
            <w:tcBorders>
              <w:top w:val="single" w:color="auto" w:sz="4" w:space="0"/>
              <w:left w:val="single" w:color="auto" w:sz="4" w:space="0"/>
              <w:bottom w:val="single" w:color="auto" w:sz="4" w:space="0"/>
              <w:right w:val="single" w:color="auto" w:sz="4" w:space="0"/>
            </w:tcBorders>
            <w:vAlign w:val="center"/>
          </w:tcPr>
          <w:p w:rsidRPr="004712B8" w:rsidR="001D0BD9" w:rsidP="001D0BD9" w:rsidRDefault="001D0BD9" w14:paraId="61105524" w14:textId="3CEC2DDE">
            <w:pPr>
              <w:jc w:val="center"/>
              <w:rPr>
                <w:rFonts w:asciiTheme="minorHAnsi" w:hAnsiTheme="minorHAnsi"/>
                <w:sz w:val="18"/>
                <w:szCs w:val="18"/>
              </w:rPr>
            </w:pPr>
            <w:r w:rsidRPr="004C5CBA">
              <w:rPr>
                <w:rFonts w:asciiTheme="minorHAnsi" w:hAnsiTheme="minorHAnsi"/>
                <w:sz w:val="18"/>
              </w:rPr>
              <w:t>09</w:t>
            </w:r>
          </w:p>
        </w:tc>
        <w:tc>
          <w:tcPr>
            <w:tcW w:w="3182" w:type="pct"/>
            <w:tcBorders>
              <w:top w:val="single" w:color="auto" w:sz="4" w:space="0"/>
              <w:left w:val="single" w:color="auto" w:sz="4" w:space="0"/>
              <w:bottom w:val="single" w:color="auto" w:sz="4" w:space="0"/>
              <w:right w:val="single" w:color="auto" w:sz="4" w:space="0"/>
            </w:tcBorders>
            <w:vAlign w:val="center"/>
          </w:tcPr>
          <w:p w:rsidRPr="00E96D81" w:rsidR="001D0BD9" w:rsidP="001D0BD9" w:rsidRDefault="001D0BD9" w14:paraId="4A9F3040" w14:textId="4BA86C53">
            <w:pPr>
              <w:rPr>
                <w:rFonts w:asciiTheme="minorHAnsi" w:hAnsiTheme="minorHAnsi"/>
                <w:sz w:val="18"/>
                <w:szCs w:val="18"/>
              </w:rPr>
            </w:pPr>
            <w:r w:rsidRPr="004C5CBA">
              <w:rPr>
                <w:rFonts w:asciiTheme="minorHAnsi" w:hAnsiTheme="minorHAnsi"/>
                <w:sz w:val="18"/>
              </w:rPr>
              <w:t>Is the system type Small Duct High Velocity (SDHV)?</w:t>
            </w:r>
          </w:p>
        </w:tc>
        <w:tc>
          <w:tcPr>
            <w:tcW w:w="1605" w:type="pct"/>
            <w:tcBorders>
              <w:top w:val="single" w:color="auto" w:sz="4" w:space="0"/>
              <w:left w:val="single" w:color="auto" w:sz="4" w:space="0"/>
              <w:bottom w:val="single" w:color="auto" w:sz="4" w:space="0"/>
              <w:right w:val="single" w:color="auto" w:sz="4" w:space="0"/>
            </w:tcBorders>
            <w:vAlign w:val="center"/>
          </w:tcPr>
          <w:p w:rsidRPr="00442989" w:rsidR="001D0BD9" w:rsidP="001D0BD9" w:rsidRDefault="001D0BD9" w14:paraId="580AEFD9" w14:textId="77777777">
            <w:pPr>
              <w:rPr>
                <w:rFonts w:asciiTheme="minorHAnsi" w:hAnsiTheme="minorHAnsi"/>
                <w:sz w:val="18"/>
              </w:rPr>
            </w:pPr>
          </w:p>
        </w:tc>
      </w:tr>
    </w:tbl>
    <w:p w:rsidRPr="00442989" w:rsidR="003E194F" w:rsidP="003E194F" w:rsidRDefault="003E194F" w14:paraId="1172AEFF" w14:textId="77777777">
      <w:pPr>
        <w:rPr>
          <w:rFonts w:asciiTheme="minorHAnsi" w:hAnsiTheme="minorHAnsi"/>
          <w:szCs w:val="18"/>
        </w:rPr>
      </w:pPr>
    </w:p>
    <w:tbl>
      <w:tblPr>
        <w:tblW w:w="4986" w:type="pct"/>
        <w:tblInd w:w="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15" w:type="dxa"/>
          <w:right w:w="115" w:type="dxa"/>
        </w:tblCellMar>
        <w:tblLook w:val="0000" w:firstRow="0" w:lastRow="0" w:firstColumn="0" w:lastColumn="0" w:noHBand="0" w:noVBand="0"/>
      </w:tblPr>
      <w:tblGrid>
        <w:gridCol w:w="10999"/>
      </w:tblGrid>
      <w:tr w:rsidRPr="005922D6" w:rsidR="0054707B" w:rsidTr="00836720" w14:paraId="1172AF03" w14:textId="77777777">
        <w:trPr>
          <w:trHeight w:val="288"/>
        </w:trPr>
        <w:tc>
          <w:tcPr>
            <w:tcW w:w="5000" w:type="pct"/>
            <w:tcBorders>
              <w:top w:val="single" w:color="auto" w:sz="4" w:space="0"/>
              <w:left w:val="single" w:color="auto" w:sz="4" w:space="0"/>
              <w:bottom w:val="single" w:color="auto" w:sz="4" w:space="0"/>
              <w:right w:val="single" w:color="auto" w:sz="4" w:space="0"/>
            </w:tcBorders>
            <w:vAlign w:val="center"/>
          </w:tcPr>
          <w:p w:rsidRPr="005922D6" w:rsidR="0054707B" w:rsidP="00442989" w:rsidRDefault="0054707B" w14:paraId="1172AF02" w14:textId="75C0406B">
            <w:pPr>
              <w:keepNext/>
              <w:rPr>
                <w:rFonts w:asciiTheme="minorHAnsi" w:hAnsiTheme="minorHAnsi"/>
                <w:b/>
                <w:sz w:val="18"/>
                <w:szCs w:val="18"/>
              </w:rPr>
            </w:pPr>
            <w:r w:rsidRPr="00442989">
              <w:rPr>
                <w:rFonts w:asciiTheme="minorHAnsi" w:hAnsiTheme="minorHAnsi"/>
                <w:b/>
                <w:szCs w:val="18"/>
              </w:rPr>
              <w:t>MCH-20e - Sealing All Accessible Leaks using Smoke Test</w:t>
            </w:r>
          </w:p>
        </w:tc>
      </w:tr>
    </w:tbl>
    <w:p w:rsidR="0054707B" w:rsidRDefault="0054707B" w14:paraId="1172AF04" w14:textId="77777777"/>
    <w:tbl>
      <w:tblPr>
        <w:tblW w:w="4986" w:type="pct"/>
        <w:tblInd w:w="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15" w:type="dxa"/>
          <w:right w:w="115" w:type="dxa"/>
        </w:tblCellMar>
        <w:tblLook w:val="0000" w:firstRow="0" w:lastRow="0" w:firstColumn="0" w:lastColumn="0" w:noHBand="0" w:noVBand="0"/>
      </w:tblPr>
      <w:tblGrid>
        <w:gridCol w:w="469"/>
        <w:gridCol w:w="2789"/>
        <w:gridCol w:w="4232"/>
        <w:gridCol w:w="3509"/>
      </w:tblGrid>
      <w:tr w:rsidRPr="005922D6" w:rsidR="003E194F" w:rsidTr="00836720" w14:paraId="1172AF06" w14:textId="77777777">
        <w:trPr>
          <w:trHeight w:val="288"/>
        </w:trPr>
        <w:tc>
          <w:tcPr>
            <w:tcW w:w="5000" w:type="pct"/>
            <w:gridSpan w:val="4"/>
            <w:tcBorders>
              <w:top w:val="single" w:color="auto" w:sz="4" w:space="0"/>
              <w:left w:val="single" w:color="auto" w:sz="4" w:space="0"/>
              <w:bottom w:val="single" w:color="auto" w:sz="4" w:space="0"/>
              <w:right w:val="single" w:color="auto" w:sz="4" w:space="0"/>
            </w:tcBorders>
            <w:vAlign w:val="center"/>
          </w:tcPr>
          <w:p w:rsidRPr="005922D6" w:rsidR="003E194F" w:rsidP="0054707B" w:rsidRDefault="003E194F" w14:paraId="1172AF05" w14:textId="77777777">
            <w:pPr>
              <w:keepNext/>
              <w:rPr>
                <w:rFonts w:asciiTheme="minorHAnsi" w:hAnsiTheme="minorHAnsi"/>
                <w:b/>
                <w:sz w:val="18"/>
                <w:szCs w:val="18"/>
              </w:rPr>
            </w:pPr>
            <w:r w:rsidRPr="00442989">
              <w:rPr>
                <w:rFonts w:asciiTheme="minorHAnsi" w:hAnsiTheme="minorHAnsi"/>
                <w:b/>
                <w:szCs w:val="18"/>
              </w:rPr>
              <w:t>B. Duct Leakage Diagnostic Test</w:t>
            </w:r>
          </w:p>
        </w:tc>
      </w:tr>
      <w:tr w:rsidRPr="005922D6" w:rsidR="00E45297" w:rsidTr="00E0338E" w14:paraId="3689988A" w14:textId="7FCB974D">
        <w:trPr>
          <w:trHeight w:val="288"/>
        </w:trPr>
        <w:tc>
          <w:tcPr>
            <w:tcW w:w="213" w:type="pct"/>
            <w:tcBorders>
              <w:top w:val="single" w:color="auto" w:sz="4" w:space="0"/>
              <w:left w:val="single" w:color="auto" w:sz="4" w:space="0"/>
              <w:bottom w:val="single" w:color="auto" w:sz="4" w:space="0"/>
              <w:right w:val="single" w:color="auto" w:sz="4" w:space="0"/>
            </w:tcBorders>
            <w:vAlign w:val="center"/>
          </w:tcPr>
          <w:p w:rsidRPr="00442989" w:rsidR="00E45297" w:rsidP="00E45297" w:rsidRDefault="00E45297" w14:paraId="738453A3" w14:textId="2F0EBBF2">
            <w:pPr>
              <w:keepNext/>
              <w:rPr>
                <w:rFonts w:asciiTheme="minorHAnsi" w:hAnsiTheme="minorHAnsi"/>
                <w:b/>
                <w:szCs w:val="18"/>
              </w:rPr>
            </w:pPr>
            <w:r w:rsidRPr="00E96D81">
              <w:rPr>
                <w:rFonts w:asciiTheme="minorHAnsi" w:hAnsiTheme="minorHAnsi"/>
                <w:sz w:val="18"/>
                <w:szCs w:val="18"/>
              </w:rPr>
              <w:t>01</w:t>
            </w:r>
          </w:p>
        </w:tc>
        <w:tc>
          <w:tcPr>
            <w:tcW w:w="3192" w:type="pct"/>
            <w:gridSpan w:val="2"/>
            <w:tcBorders>
              <w:top w:val="single" w:color="auto" w:sz="4" w:space="0"/>
              <w:left w:val="single" w:color="auto" w:sz="4" w:space="0"/>
              <w:bottom w:val="single" w:color="auto" w:sz="4" w:space="0"/>
              <w:right w:val="single" w:color="auto" w:sz="4" w:space="0"/>
            </w:tcBorders>
            <w:vAlign w:val="center"/>
          </w:tcPr>
          <w:p w:rsidRPr="00442989" w:rsidR="00E45297" w:rsidP="00E45297" w:rsidRDefault="00E45297" w14:paraId="076D42B0" w14:textId="634CF693">
            <w:pPr>
              <w:keepNext/>
              <w:rPr>
                <w:rFonts w:asciiTheme="minorHAnsi" w:hAnsiTheme="minorHAnsi"/>
                <w:b/>
                <w:szCs w:val="18"/>
              </w:rPr>
            </w:pPr>
            <w:r w:rsidRPr="00E96D81">
              <w:rPr>
                <w:rFonts w:asciiTheme="minorHAnsi" w:hAnsiTheme="minorHAnsi"/>
                <w:sz w:val="18"/>
                <w:szCs w:val="18"/>
              </w:rPr>
              <w:t>Air-Handling Unit Airflow (AHU Airflow) Determination Method</w:t>
            </w:r>
          </w:p>
        </w:tc>
        <w:tc>
          <w:tcPr>
            <w:tcW w:w="1595" w:type="pct"/>
            <w:tcBorders>
              <w:top w:val="single" w:color="auto" w:sz="4" w:space="0"/>
              <w:left w:val="single" w:color="auto" w:sz="4" w:space="0"/>
              <w:bottom w:val="single" w:color="auto" w:sz="4" w:space="0"/>
              <w:right w:val="single" w:color="auto" w:sz="4" w:space="0"/>
            </w:tcBorders>
            <w:vAlign w:val="center"/>
          </w:tcPr>
          <w:p w:rsidRPr="00442989" w:rsidR="00E45297" w:rsidP="00E45297" w:rsidRDefault="00E45297" w14:paraId="40786879" w14:textId="77777777">
            <w:pPr>
              <w:keepNext/>
              <w:rPr>
                <w:rFonts w:asciiTheme="minorHAnsi" w:hAnsiTheme="minorHAnsi"/>
                <w:b/>
                <w:szCs w:val="18"/>
              </w:rPr>
            </w:pPr>
          </w:p>
        </w:tc>
      </w:tr>
      <w:tr w:rsidRPr="005922D6" w:rsidR="00E45297" w:rsidTr="00E0338E" w14:paraId="1172AF0A" w14:textId="77777777">
        <w:trPr>
          <w:trHeight w:val="288"/>
        </w:trPr>
        <w:tc>
          <w:tcPr>
            <w:tcW w:w="213" w:type="pct"/>
            <w:tcBorders>
              <w:top w:val="single" w:color="auto" w:sz="4" w:space="0"/>
              <w:left w:val="single" w:color="auto" w:sz="4" w:space="0"/>
              <w:bottom w:val="single" w:color="auto" w:sz="4" w:space="0"/>
              <w:right w:val="single" w:color="auto" w:sz="4" w:space="0"/>
            </w:tcBorders>
            <w:vAlign w:val="center"/>
          </w:tcPr>
          <w:p w:rsidRPr="005922D6" w:rsidR="00E45297" w:rsidRDefault="00E45297" w14:paraId="1172AF07" w14:textId="6F000DB8">
            <w:pPr>
              <w:keepNext/>
              <w:jc w:val="center"/>
              <w:rPr>
                <w:rFonts w:asciiTheme="minorHAnsi" w:hAnsiTheme="minorHAnsi"/>
                <w:sz w:val="18"/>
                <w:szCs w:val="18"/>
              </w:rPr>
            </w:pPr>
            <w:r w:rsidRPr="005922D6">
              <w:rPr>
                <w:rFonts w:asciiTheme="minorHAnsi" w:hAnsiTheme="minorHAnsi"/>
                <w:sz w:val="18"/>
                <w:szCs w:val="18"/>
              </w:rPr>
              <w:t>0</w:t>
            </w:r>
            <w:r>
              <w:rPr>
                <w:rFonts w:asciiTheme="minorHAnsi" w:hAnsiTheme="minorHAnsi"/>
                <w:sz w:val="18"/>
                <w:szCs w:val="18"/>
              </w:rPr>
              <w:t>2</w:t>
            </w:r>
          </w:p>
        </w:tc>
        <w:tc>
          <w:tcPr>
            <w:tcW w:w="3192" w:type="pct"/>
            <w:gridSpan w:val="2"/>
            <w:tcBorders>
              <w:top w:val="single" w:color="auto" w:sz="4" w:space="0"/>
              <w:left w:val="single" w:color="auto" w:sz="4" w:space="0"/>
              <w:bottom w:val="single" w:color="auto" w:sz="4" w:space="0"/>
              <w:right w:val="single" w:color="auto" w:sz="4" w:space="0"/>
            </w:tcBorders>
            <w:vAlign w:val="center"/>
          </w:tcPr>
          <w:p w:rsidRPr="005922D6" w:rsidR="00E45297" w:rsidP="00E45297" w:rsidRDefault="00E45297" w14:paraId="1172AF08" w14:textId="5DD2C650">
            <w:pPr>
              <w:keepNext/>
              <w:rPr>
                <w:rFonts w:asciiTheme="minorHAnsi" w:hAnsiTheme="minorHAnsi"/>
                <w:sz w:val="18"/>
                <w:szCs w:val="18"/>
              </w:rPr>
            </w:pPr>
            <w:r w:rsidRPr="005922D6">
              <w:rPr>
                <w:rFonts w:asciiTheme="minorHAnsi" w:hAnsiTheme="minorHAnsi"/>
                <w:sz w:val="18"/>
                <w:szCs w:val="18"/>
              </w:rPr>
              <w:t>Condenser Nominal Cooling Capacity (ton)</w:t>
            </w:r>
          </w:p>
        </w:tc>
        <w:tc>
          <w:tcPr>
            <w:tcW w:w="1595" w:type="pct"/>
            <w:tcBorders>
              <w:top w:val="single" w:color="auto" w:sz="4" w:space="0"/>
              <w:left w:val="single" w:color="auto" w:sz="4" w:space="0"/>
              <w:bottom w:val="single" w:color="auto" w:sz="4" w:space="0"/>
              <w:right w:val="single" w:color="auto" w:sz="4" w:space="0"/>
            </w:tcBorders>
            <w:vAlign w:val="center"/>
          </w:tcPr>
          <w:p w:rsidRPr="005922D6" w:rsidR="00E45297" w:rsidP="00E45297" w:rsidRDefault="00E45297" w14:paraId="1172AF09" w14:textId="77777777">
            <w:pPr>
              <w:keepNext/>
              <w:spacing w:before="120"/>
              <w:rPr>
                <w:rFonts w:asciiTheme="minorHAnsi" w:hAnsiTheme="minorHAnsi"/>
              </w:rPr>
            </w:pPr>
          </w:p>
        </w:tc>
      </w:tr>
      <w:tr w:rsidRPr="005922D6" w:rsidR="00E45297" w:rsidTr="00E45297" w14:paraId="71BE4DDD" w14:textId="77777777">
        <w:trPr>
          <w:trHeight w:val="288"/>
        </w:trPr>
        <w:tc>
          <w:tcPr>
            <w:tcW w:w="213" w:type="pct"/>
            <w:tcBorders>
              <w:top w:val="single" w:color="auto" w:sz="4" w:space="0"/>
              <w:left w:val="single" w:color="auto" w:sz="4" w:space="0"/>
              <w:bottom w:val="single" w:color="auto" w:sz="4" w:space="0"/>
              <w:right w:val="single" w:color="auto" w:sz="4" w:space="0"/>
            </w:tcBorders>
            <w:vAlign w:val="center"/>
          </w:tcPr>
          <w:p w:rsidRPr="005922D6" w:rsidR="00E45297" w:rsidP="00E45297" w:rsidRDefault="00E45297" w14:paraId="1DD7651F" w14:textId="3BF06B3D">
            <w:pPr>
              <w:keepNext/>
              <w:jc w:val="center"/>
              <w:rPr>
                <w:rFonts w:asciiTheme="minorHAnsi" w:hAnsiTheme="minorHAnsi"/>
                <w:sz w:val="18"/>
                <w:szCs w:val="18"/>
              </w:rPr>
            </w:pPr>
            <w:r w:rsidRPr="00E96D81">
              <w:rPr>
                <w:rFonts w:asciiTheme="minorHAnsi" w:hAnsiTheme="minorHAnsi"/>
                <w:sz w:val="18"/>
              </w:rPr>
              <w:t>03</w:t>
            </w:r>
          </w:p>
        </w:tc>
        <w:tc>
          <w:tcPr>
            <w:tcW w:w="3192" w:type="pct"/>
            <w:gridSpan w:val="2"/>
            <w:tcBorders>
              <w:top w:val="single" w:color="auto" w:sz="4" w:space="0"/>
              <w:left w:val="single" w:color="auto" w:sz="4" w:space="0"/>
              <w:bottom w:val="single" w:color="auto" w:sz="4" w:space="0"/>
              <w:right w:val="single" w:color="auto" w:sz="4" w:space="0"/>
            </w:tcBorders>
            <w:vAlign w:val="center"/>
          </w:tcPr>
          <w:p w:rsidRPr="005922D6" w:rsidR="00E45297" w:rsidP="00E45297" w:rsidRDefault="00E45297" w14:paraId="6B4F102E" w14:textId="114ED0CA">
            <w:pPr>
              <w:keepNext/>
              <w:rPr>
                <w:rFonts w:asciiTheme="minorHAnsi" w:hAnsiTheme="minorHAnsi"/>
                <w:sz w:val="18"/>
                <w:szCs w:val="18"/>
              </w:rPr>
            </w:pPr>
            <w:r w:rsidRPr="00E96D81">
              <w:rPr>
                <w:rFonts w:asciiTheme="minorHAnsi" w:hAnsiTheme="minorHAnsi"/>
                <w:sz w:val="18"/>
              </w:rPr>
              <w:t xml:space="preserve">Indoor Unit Nominal Cooling Capacity </w:t>
            </w:r>
          </w:p>
        </w:tc>
        <w:tc>
          <w:tcPr>
            <w:tcW w:w="1595" w:type="pct"/>
            <w:tcBorders>
              <w:top w:val="single" w:color="auto" w:sz="4" w:space="0"/>
              <w:left w:val="single" w:color="auto" w:sz="4" w:space="0"/>
              <w:bottom w:val="single" w:color="auto" w:sz="4" w:space="0"/>
              <w:right w:val="single" w:color="auto" w:sz="4" w:space="0"/>
            </w:tcBorders>
            <w:vAlign w:val="center"/>
          </w:tcPr>
          <w:p w:rsidRPr="005922D6" w:rsidR="00E45297" w:rsidP="00E45297" w:rsidRDefault="00E45297" w14:paraId="532C9E36" w14:textId="77777777">
            <w:pPr>
              <w:keepNext/>
              <w:spacing w:before="120"/>
              <w:rPr>
                <w:rFonts w:asciiTheme="minorHAnsi" w:hAnsiTheme="minorHAnsi"/>
              </w:rPr>
            </w:pPr>
          </w:p>
        </w:tc>
      </w:tr>
      <w:tr w:rsidRPr="005922D6" w:rsidR="00E45297" w:rsidTr="00E0338E" w14:paraId="1172AF0E" w14:textId="77777777">
        <w:trPr>
          <w:trHeight w:val="288"/>
        </w:trPr>
        <w:tc>
          <w:tcPr>
            <w:tcW w:w="213" w:type="pct"/>
            <w:tcBorders>
              <w:top w:val="single" w:color="auto" w:sz="4" w:space="0"/>
              <w:left w:val="single" w:color="auto" w:sz="4" w:space="0"/>
              <w:bottom w:val="single" w:color="auto" w:sz="4" w:space="0"/>
              <w:right w:val="single" w:color="auto" w:sz="4" w:space="0"/>
            </w:tcBorders>
            <w:vAlign w:val="center"/>
          </w:tcPr>
          <w:p w:rsidRPr="005922D6" w:rsidR="00E45297" w:rsidP="00E45297" w:rsidRDefault="00E45297" w14:paraId="1172AF0B" w14:textId="701B39C3">
            <w:pPr>
              <w:keepNext/>
              <w:jc w:val="center"/>
              <w:rPr>
                <w:rFonts w:asciiTheme="minorHAnsi" w:hAnsiTheme="minorHAnsi"/>
                <w:sz w:val="18"/>
                <w:szCs w:val="18"/>
              </w:rPr>
            </w:pPr>
            <w:r w:rsidRPr="005922D6">
              <w:rPr>
                <w:rFonts w:asciiTheme="minorHAnsi" w:hAnsiTheme="minorHAnsi"/>
                <w:sz w:val="18"/>
                <w:szCs w:val="18"/>
              </w:rPr>
              <w:t>0</w:t>
            </w:r>
            <w:r>
              <w:rPr>
                <w:rFonts w:asciiTheme="minorHAnsi" w:hAnsiTheme="minorHAnsi"/>
                <w:sz w:val="18"/>
                <w:szCs w:val="18"/>
              </w:rPr>
              <w:t>4</w:t>
            </w:r>
          </w:p>
        </w:tc>
        <w:tc>
          <w:tcPr>
            <w:tcW w:w="3192" w:type="pct"/>
            <w:gridSpan w:val="2"/>
            <w:tcBorders>
              <w:top w:val="single" w:color="auto" w:sz="4" w:space="0"/>
              <w:left w:val="single" w:color="auto" w:sz="4" w:space="0"/>
              <w:bottom w:val="single" w:color="auto" w:sz="4" w:space="0"/>
              <w:right w:val="single" w:color="auto" w:sz="4" w:space="0"/>
            </w:tcBorders>
            <w:vAlign w:val="center"/>
          </w:tcPr>
          <w:p w:rsidRPr="005922D6" w:rsidR="00E45297" w:rsidP="00E45297" w:rsidRDefault="00E45297" w14:paraId="1172AF0C" w14:textId="7A0EDE00">
            <w:pPr>
              <w:keepNext/>
              <w:rPr>
                <w:rFonts w:asciiTheme="minorHAnsi" w:hAnsiTheme="minorHAnsi"/>
                <w:sz w:val="18"/>
                <w:szCs w:val="18"/>
              </w:rPr>
            </w:pPr>
            <w:r w:rsidRPr="005922D6">
              <w:rPr>
                <w:rFonts w:asciiTheme="minorHAnsi" w:hAnsiTheme="minorHAnsi"/>
                <w:sz w:val="18"/>
                <w:szCs w:val="18"/>
              </w:rPr>
              <w:t>Heating Capacity (kBtu/h)</w:t>
            </w:r>
          </w:p>
        </w:tc>
        <w:tc>
          <w:tcPr>
            <w:tcW w:w="1595" w:type="pct"/>
            <w:tcBorders>
              <w:top w:val="single" w:color="auto" w:sz="4" w:space="0"/>
              <w:left w:val="single" w:color="auto" w:sz="4" w:space="0"/>
              <w:bottom w:val="single" w:color="auto" w:sz="4" w:space="0"/>
              <w:right w:val="single" w:color="auto" w:sz="4" w:space="0"/>
            </w:tcBorders>
            <w:vAlign w:val="center"/>
          </w:tcPr>
          <w:p w:rsidRPr="005922D6" w:rsidR="00E45297" w:rsidP="00E45297" w:rsidRDefault="00E45297" w14:paraId="1172AF0D" w14:textId="77777777">
            <w:pPr>
              <w:keepNext/>
              <w:rPr>
                <w:rFonts w:asciiTheme="minorHAnsi" w:hAnsiTheme="minorHAnsi"/>
              </w:rPr>
            </w:pPr>
          </w:p>
        </w:tc>
      </w:tr>
      <w:tr w:rsidRPr="005922D6" w:rsidR="00E45297" w:rsidTr="00E0338E" w14:paraId="1172AF12" w14:textId="77777777">
        <w:trPr>
          <w:trHeight w:val="288"/>
        </w:trPr>
        <w:tc>
          <w:tcPr>
            <w:tcW w:w="213" w:type="pct"/>
            <w:tcBorders>
              <w:top w:val="single" w:color="auto" w:sz="4" w:space="0"/>
              <w:left w:val="single" w:color="auto" w:sz="4" w:space="0"/>
              <w:bottom w:val="single" w:color="auto" w:sz="4" w:space="0"/>
              <w:right w:val="single" w:color="auto" w:sz="4" w:space="0"/>
            </w:tcBorders>
            <w:vAlign w:val="center"/>
          </w:tcPr>
          <w:p w:rsidRPr="005922D6" w:rsidR="00E45297" w:rsidP="00E45297" w:rsidRDefault="00E45297" w14:paraId="1172AF0F" w14:textId="5F83D9A9">
            <w:pPr>
              <w:keepNext/>
              <w:jc w:val="center"/>
              <w:rPr>
                <w:rFonts w:asciiTheme="minorHAnsi" w:hAnsiTheme="minorHAnsi"/>
                <w:sz w:val="18"/>
                <w:szCs w:val="18"/>
              </w:rPr>
            </w:pPr>
            <w:r w:rsidRPr="005922D6">
              <w:rPr>
                <w:rFonts w:asciiTheme="minorHAnsi" w:hAnsiTheme="minorHAnsi"/>
                <w:sz w:val="18"/>
                <w:szCs w:val="18"/>
              </w:rPr>
              <w:t>0</w:t>
            </w:r>
            <w:r>
              <w:rPr>
                <w:rFonts w:asciiTheme="minorHAnsi" w:hAnsiTheme="minorHAnsi"/>
                <w:sz w:val="18"/>
                <w:szCs w:val="18"/>
              </w:rPr>
              <w:t>5</w:t>
            </w:r>
          </w:p>
        </w:tc>
        <w:tc>
          <w:tcPr>
            <w:tcW w:w="3192" w:type="pct"/>
            <w:gridSpan w:val="2"/>
            <w:tcBorders>
              <w:top w:val="single" w:color="auto" w:sz="4" w:space="0"/>
              <w:left w:val="single" w:color="auto" w:sz="4" w:space="0"/>
              <w:bottom w:val="single" w:color="auto" w:sz="4" w:space="0"/>
              <w:right w:val="single" w:color="auto" w:sz="4" w:space="0"/>
            </w:tcBorders>
            <w:vAlign w:val="center"/>
          </w:tcPr>
          <w:p w:rsidRPr="005922D6" w:rsidR="00E45297" w:rsidP="00E45297" w:rsidRDefault="00E45297" w14:paraId="1172AF10" w14:textId="27679844">
            <w:pPr>
              <w:keepNext/>
              <w:rPr>
                <w:rFonts w:asciiTheme="minorHAnsi" w:hAnsiTheme="minorHAnsi"/>
                <w:sz w:val="18"/>
                <w:szCs w:val="18"/>
              </w:rPr>
            </w:pPr>
            <w:r w:rsidRPr="005922D6">
              <w:rPr>
                <w:rFonts w:asciiTheme="minorHAnsi" w:hAnsiTheme="minorHAnsi"/>
                <w:sz w:val="18"/>
                <w:szCs w:val="18"/>
              </w:rPr>
              <w:t>Conditioned Floor Area Served by this HVAC System (ft</w:t>
            </w:r>
            <w:r w:rsidRPr="00442989">
              <w:rPr>
                <w:rFonts w:asciiTheme="minorHAnsi" w:hAnsiTheme="minorHAnsi"/>
                <w:sz w:val="18"/>
                <w:szCs w:val="18"/>
                <w:vertAlign w:val="superscript"/>
              </w:rPr>
              <w:t>2</w:t>
            </w:r>
            <w:r w:rsidRPr="005922D6">
              <w:rPr>
                <w:rFonts w:asciiTheme="minorHAnsi" w:hAnsiTheme="minorHAnsi"/>
                <w:sz w:val="18"/>
                <w:szCs w:val="18"/>
              </w:rPr>
              <w:t>)</w:t>
            </w:r>
          </w:p>
        </w:tc>
        <w:tc>
          <w:tcPr>
            <w:tcW w:w="1595" w:type="pct"/>
            <w:tcBorders>
              <w:top w:val="single" w:color="auto" w:sz="4" w:space="0"/>
              <w:left w:val="single" w:color="auto" w:sz="4" w:space="0"/>
              <w:bottom w:val="single" w:color="auto" w:sz="4" w:space="0"/>
              <w:right w:val="single" w:color="auto" w:sz="4" w:space="0"/>
            </w:tcBorders>
            <w:vAlign w:val="center"/>
          </w:tcPr>
          <w:p w:rsidRPr="005922D6" w:rsidR="00E45297" w:rsidP="00E45297" w:rsidRDefault="00E45297" w14:paraId="1172AF11" w14:textId="77777777">
            <w:pPr>
              <w:keepNext/>
              <w:rPr>
                <w:rFonts w:asciiTheme="minorHAnsi" w:hAnsiTheme="minorHAnsi"/>
              </w:rPr>
            </w:pPr>
          </w:p>
        </w:tc>
      </w:tr>
      <w:tr w:rsidRPr="005922D6" w:rsidR="00E45297" w:rsidTr="00E45297" w14:paraId="64887F77" w14:textId="77777777">
        <w:trPr>
          <w:trHeight w:val="288"/>
        </w:trPr>
        <w:tc>
          <w:tcPr>
            <w:tcW w:w="213" w:type="pct"/>
            <w:tcBorders>
              <w:top w:val="single" w:color="auto" w:sz="4" w:space="0"/>
              <w:left w:val="single" w:color="auto" w:sz="4" w:space="0"/>
              <w:bottom w:val="single" w:color="auto" w:sz="4" w:space="0"/>
              <w:right w:val="single" w:color="auto" w:sz="4" w:space="0"/>
            </w:tcBorders>
            <w:vAlign w:val="center"/>
          </w:tcPr>
          <w:p w:rsidRPr="005922D6" w:rsidR="00E45297" w:rsidP="00E45297" w:rsidRDefault="00E45297" w14:paraId="5CDBC5C3" w14:textId="294266B2">
            <w:pPr>
              <w:keepNext/>
              <w:jc w:val="center"/>
              <w:rPr>
                <w:rFonts w:asciiTheme="minorHAnsi" w:hAnsiTheme="minorHAnsi"/>
                <w:sz w:val="18"/>
                <w:szCs w:val="18"/>
              </w:rPr>
            </w:pPr>
            <w:r w:rsidRPr="00E96D81">
              <w:rPr>
                <w:rFonts w:asciiTheme="minorHAnsi" w:hAnsiTheme="minorHAnsi"/>
                <w:sz w:val="18"/>
              </w:rPr>
              <w:t>06</w:t>
            </w:r>
          </w:p>
        </w:tc>
        <w:tc>
          <w:tcPr>
            <w:tcW w:w="3192" w:type="pct"/>
            <w:gridSpan w:val="2"/>
            <w:tcBorders>
              <w:top w:val="single" w:color="auto" w:sz="4" w:space="0"/>
              <w:left w:val="single" w:color="auto" w:sz="4" w:space="0"/>
              <w:bottom w:val="single" w:color="auto" w:sz="4" w:space="0"/>
              <w:right w:val="single" w:color="auto" w:sz="4" w:space="0"/>
            </w:tcBorders>
            <w:vAlign w:val="center"/>
          </w:tcPr>
          <w:p w:rsidRPr="005922D6" w:rsidR="00E45297" w:rsidP="00E45297" w:rsidRDefault="00E45297" w14:paraId="763EB0B7" w14:textId="736A842A">
            <w:pPr>
              <w:keepNext/>
              <w:rPr>
                <w:rFonts w:asciiTheme="minorHAnsi" w:hAnsiTheme="minorHAnsi"/>
                <w:sz w:val="18"/>
                <w:szCs w:val="18"/>
              </w:rPr>
            </w:pPr>
            <w:r w:rsidRPr="00E96D81">
              <w:rPr>
                <w:rFonts w:asciiTheme="minorHAnsi" w:hAnsiTheme="minorHAnsi"/>
                <w:sz w:val="18"/>
              </w:rPr>
              <w:t>Measured AHU Airflow (cfm)</w:t>
            </w:r>
          </w:p>
        </w:tc>
        <w:tc>
          <w:tcPr>
            <w:tcW w:w="1595" w:type="pct"/>
            <w:tcBorders>
              <w:top w:val="single" w:color="auto" w:sz="4" w:space="0"/>
              <w:left w:val="single" w:color="auto" w:sz="4" w:space="0"/>
              <w:bottom w:val="single" w:color="auto" w:sz="4" w:space="0"/>
              <w:right w:val="single" w:color="auto" w:sz="4" w:space="0"/>
            </w:tcBorders>
            <w:vAlign w:val="center"/>
          </w:tcPr>
          <w:p w:rsidRPr="005922D6" w:rsidR="00E45297" w:rsidP="00E45297" w:rsidRDefault="00E45297" w14:paraId="5E0E4561" w14:textId="77777777">
            <w:pPr>
              <w:keepNext/>
              <w:rPr>
                <w:rFonts w:asciiTheme="minorHAnsi" w:hAnsiTheme="minorHAnsi"/>
              </w:rPr>
            </w:pPr>
          </w:p>
        </w:tc>
      </w:tr>
      <w:tr w:rsidRPr="005922D6" w:rsidR="00E45297" w:rsidTr="00E0338E" w14:paraId="1172AF16" w14:textId="77777777">
        <w:trPr>
          <w:trHeight w:val="288"/>
        </w:trPr>
        <w:tc>
          <w:tcPr>
            <w:tcW w:w="213" w:type="pct"/>
            <w:tcBorders>
              <w:top w:val="single" w:color="auto" w:sz="4" w:space="0"/>
              <w:left w:val="single" w:color="auto" w:sz="4" w:space="0"/>
              <w:bottom w:val="single" w:color="auto" w:sz="4" w:space="0"/>
              <w:right w:val="single" w:color="auto" w:sz="4" w:space="0"/>
            </w:tcBorders>
            <w:vAlign w:val="center"/>
          </w:tcPr>
          <w:p w:rsidRPr="005922D6" w:rsidR="00E45297" w:rsidP="00E45297" w:rsidRDefault="00E45297" w14:paraId="1172AF13" w14:textId="604210EB">
            <w:pPr>
              <w:keepNext/>
              <w:jc w:val="center"/>
              <w:rPr>
                <w:rFonts w:asciiTheme="minorHAnsi" w:hAnsiTheme="minorHAnsi"/>
                <w:sz w:val="18"/>
                <w:szCs w:val="18"/>
              </w:rPr>
            </w:pPr>
            <w:r w:rsidRPr="005922D6">
              <w:rPr>
                <w:rFonts w:asciiTheme="minorHAnsi" w:hAnsiTheme="minorHAnsi"/>
                <w:sz w:val="18"/>
                <w:szCs w:val="18"/>
              </w:rPr>
              <w:t>0</w:t>
            </w:r>
            <w:r>
              <w:rPr>
                <w:rFonts w:asciiTheme="minorHAnsi" w:hAnsiTheme="minorHAnsi"/>
                <w:sz w:val="18"/>
                <w:szCs w:val="18"/>
              </w:rPr>
              <w:t>7</w:t>
            </w:r>
          </w:p>
        </w:tc>
        <w:tc>
          <w:tcPr>
            <w:tcW w:w="3192" w:type="pct"/>
            <w:gridSpan w:val="2"/>
            <w:tcBorders>
              <w:top w:val="single" w:color="auto" w:sz="4" w:space="0"/>
              <w:left w:val="single" w:color="auto" w:sz="4" w:space="0"/>
              <w:bottom w:val="single" w:color="auto" w:sz="4" w:space="0"/>
              <w:right w:val="single" w:color="auto" w:sz="4" w:space="0"/>
            </w:tcBorders>
            <w:vAlign w:val="center"/>
          </w:tcPr>
          <w:p w:rsidRPr="005922D6" w:rsidR="00E45297" w:rsidP="00E45297" w:rsidRDefault="00E45297" w14:paraId="1172AF14" w14:textId="4C4942B1">
            <w:pPr>
              <w:keepNext/>
              <w:rPr>
                <w:rFonts w:asciiTheme="minorHAnsi" w:hAnsiTheme="minorHAnsi"/>
                <w:sz w:val="18"/>
                <w:szCs w:val="18"/>
              </w:rPr>
            </w:pPr>
            <w:r w:rsidRPr="005922D6">
              <w:rPr>
                <w:rFonts w:asciiTheme="minorHAnsi" w:hAnsiTheme="minorHAnsi"/>
                <w:sz w:val="18"/>
                <w:szCs w:val="18"/>
              </w:rPr>
              <w:t>Duct Leakage Test Conditions</w:t>
            </w:r>
          </w:p>
        </w:tc>
        <w:tc>
          <w:tcPr>
            <w:tcW w:w="1595" w:type="pct"/>
            <w:tcBorders>
              <w:top w:val="single" w:color="auto" w:sz="4" w:space="0"/>
              <w:left w:val="single" w:color="auto" w:sz="4" w:space="0"/>
              <w:bottom w:val="single" w:color="auto" w:sz="4" w:space="0"/>
              <w:right w:val="single" w:color="auto" w:sz="4" w:space="0"/>
            </w:tcBorders>
            <w:vAlign w:val="center"/>
          </w:tcPr>
          <w:p w:rsidRPr="005922D6" w:rsidR="00E45297" w:rsidP="00E45297" w:rsidRDefault="00E45297" w14:paraId="1172AF15" w14:textId="77777777">
            <w:pPr>
              <w:keepNext/>
              <w:rPr>
                <w:rFonts w:asciiTheme="minorHAnsi" w:hAnsiTheme="minorHAnsi"/>
              </w:rPr>
            </w:pPr>
          </w:p>
        </w:tc>
      </w:tr>
      <w:tr w:rsidRPr="005922D6" w:rsidR="00E45297" w:rsidTr="00E0338E" w14:paraId="1172AF1A" w14:textId="77777777">
        <w:trPr>
          <w:trHeight w:val="288"/>
        </w:trPr>
        <w:tc>
          <w:tcPr>
            <w:tcW w:w="213" w:type="pct"/>
            <w:tcBorders>
              <w:top w:val="single" w:color="auto" w:sz="4" w:space="0"/>
              <w:left w:val="single" w:color="auto" w:sz="4" w:space="0"/>
              <w:bottom w:val="single" w:color="auto" w:sz="4" w:space="0"/>
              <w:right w:val="single" w:color="auto" w:sz="4" w:space="0"/>
            </w:tcBorders>
            <w:vAlign w:val="center"/>
          </w:tcPr>
          <w:p w:rsidRPr="005922D6" w:rsidR="00E45297" w:rsidP="00E45297" w:rsidRDefault="00E45297" w14:paraId="1172AF17" w14:textId="618FF01E">
            <w:pPr>
              <w:keepNext/>
              <w:jc w:val="center"/>
              <w:rPr>
                <w:rFonts w:asciiTheme="minorHAnsi" w:hAnsiTheme="minorHAnsi"/>
                <w:sz w:val="18"/>
                <w:szCs w:val="18"/>
              </w:rPr>
            </w:pPr>
            <w:r w:rsidRPr="005922D6">
              <w:rPr>
                <w:rFonts w:asciiTheme="minorHAnsi" w:hAnsiTheme="minorHAnsi"/>
                <w:sz w:val="18"/>
                <w:szCs w:val="18"/>
              </w:rPr>
              <w:t>0</w:t>
            </w:r>
            <w:r>
              <w:rPr>
                <w:rFonts w:asciiTheme="minorHAnsi" w:hAnsiTheme="minorHAnsi"/>
                <w:sz w:val="18"/>
                <w:szCs w:val="18"/>
              </w:rPr>
              <w:t>8</w:t>
            </w:r>
          </w:p>
        </w:tc>
        <w:tc>
          <w:tcPr>
            <w:tcW w:w="3192" w:type="pct"/>
            <w:gridSpan w:val="2"/>
            <w:tcBorders>
              <w:top w:val="single" w:color="auto" w:sz="4" w:space="0"/>
              <w:left w:val="single" w:color="auto" w:sz="4" w:space="0"/>
              <w:bottom w:val="single" w:color="auto" w:sz="4" w:space="0"/>
              <w:right w:val="single" w:color="auto" w:sz="4" w:space="0"/>
            </w:tcBorders>
            <w:vAlign w:val="center"/>
          </w:tcPr>
          <w:p w:rsidRPr="005922D6" w:rsidR="00E45297" w:rsidP="00E45297" w:rsidRDefault="00E45297" w14:paraId="1172AF18" w14:textId="31905FE9">
            <w:pPr>
              <w:keepNext/>
              <w:rPr>
                <w:rFonts w:asciiTheme="minorHAnsi" w:hAnsiTheme="minorHAnsi"/>
                <w:sz w:val="18"/>
                <w:szCs w:val="18"/>
              </w:rPr>
            </w:pPr>
            <w:r w:rsidRPr="005922D6">
              <w:rPr>
                <w:rFonts w:asciiTheme="minorHAnsi" w:hAnsiTheme="minorHAnsi"/>
                <w:sz w:val="18"/>
                <w:szCs w:val="18"/>
              </w:rPr>
              <w:t>Duct Leakage Test Method</w:t>
            </w:r>
          </w:p>
        </w:tc>
        <w:tc>
          <w:tcPr>
            <w:tcW w:w="1595" w:type="pct"/>
            <w:tcBorders>
              <w:top w:val="single" w:color="auto" w:sz="4" w:space="0"/>
              <w:left w:val="single" w:color="auto" w:sz="4" w:space="0"/>
              <w:bottom w:val="single" w:color="auto" w:sz="4" w:space="0"/>
              <w:right w:val="single" w:color="auto" w:sz="4" w:space="0"/>
            </w:tcBorders>
            <w:vAlign w:val="center"/>
          </w:tcPr>
          <w:p w:rsidRPr="005922D6" w:rsidR="00E45297" w:rsidP="00E45297" w:rsidRDefault="00E45297" w14:paraId="1172AF19" w14:textId="77777777">
            <w:pPr>
              <w:keepNext/>
              <w:rPr>
                <w:rFonts w:asciiTheme="minorHAnsi" w:hAnsiTheme="minorHAnsi"/>
              </w:rPr>
            </w:pPr>
          </w:p>
        </w:tc>
      </w:tr>
      <w:tr w:rsidRPr="005922D6" w:rsidR="00E45297" w:rsidTr="00E0338E" w14:paraId="1172AF1E" w14:textId="77777777">
        <w:trPr>
          <w:trHeight w:val="288"/>
        </w:trPr>
        <w:tc>
          <w:tcPr>
            <w:tcW w:w="213" w:type="pct"/>
            <w:tcBorders>
              <w:top w:val="single" w:color="auto" w:sz="4" w:space="0"/>
              <w:left w:val="single" w:color="auto" w:sz="4" w:space="0"/>
              <w:bottom w:val="single" w:color="auto" w:sz="4" w:space="0"/>
              <w:right w:val="single" w:color="auto" w:sz="4" w:space="0"/>
            </w:tcBorders>
            <w:vAlign w:val="center"/>
          </w:tcPr>
          <w:p w:rsidRPr="005922D6" w:rsidR="00E45297" w:rsidP="00E45297" w:rsidRDefault="00E45297" w14:paraId="1172AF1B" w14:textId="69FBAC8D">
            <w:pPr>
              <w:keepNext/>
              <w:jc w:val="center"/>
              <w:rPr>
                <w:rFonts w:asciiTheme="minorHAnsi" w:hAnsiTheme="minorHAnsi"/>
                <w:sz w:val="18"/>
                <w:szCs w:val="18"/>
              </w:rPr>
            </w:pPr>
            <w:r w:rsidRPr="005922D6">
              <w:rPr>
                <w:rFonts w:asciiTheme="minorHAnsi" w:hAnsiTheme="minorHAnsi"/>
                <w:sz w:val="18"/>
                <w:szCs w:val="18"/>
              </w:rPr>
              <w:t>0</w:t>
            </w:r>
            <w:r>
              <w:rPr>
                <w:rFonts w:asciiTheme="minorHAnsi" w:hAnsiTheme="minorHAnsi"/>
                <w:sz w:val="18"/>
                <w:szCs w:val="18"/>
              </w:rPr>
              <w:t>9</w:t>
            </w:r>
          </w:p>
        </w:tc>
        <w:tc>
          <w:tcPr>
            <w:tcW w:w="3192" w:type="pct"/>
            <w:gridSpan w:val="2"/>
            <w:tcBorders>
              <w:top w:val="single" w:color="auto" w:sz="4" w:space="0"/>
              <w:left w:val="single" w:color="auto" w:sz="4" w:space="0"/>
              <w:bottom w:val="single" w:color="auto" w:sz="4" w:space="0"/>
              <w:right w:val="single" w:color="auto" w:sz="4" w:space="0"/>
            </w:tcBorders>
            <w:vAlign w:val="center"/>
          </w:tcPr>
          <w:p w:rsidRPr="005922D6" w:rsidR="00E45297" w:rsidP="00E45297" w:rsidRDefault="00E45297" w14:paraId="1172AF1C" w14:textId="0ABC3ECC">
            <w:pPr>
              <w:keepNext/>
              <w:rPr>
                <w:rFonts w:asciiTheme="minorHAnsi" w:hAnsiTheme="minorHAnsi"/>
                <w:sz w:val="18"/>
                <w:szCs w:val="18"/>
              </w:rPr>
            </w:pPr>
            <w:r w:rsidRPr="005922D6">
              <w:rPr>
                <w:rFonts w:asciiTheme="minorHAnsi" w:hAnsiTheme="minorHAnsi"/>
                <w:sz w:val="18"/>
                <w:szCs w:val="18"/>
              </w:rPr>
              <w:t>Leakage</w:t>
            </w:r>
            <w:r>
              <w:rPr>
                <w:rFonts w:asciiTheme="minorHAnsi" w:hAnsiTheme="minorHAnsi"/>
                <w:sz w:val="18"/>
                <w:szCs w:val="18"/>
              </w:rPr>
              <w:t xml:space="preserve"> </w:t>
            </w:r>
            <w:r w:rsidRPr="005922D6">
              <w:rPr>
                <w:rFonts w:asciiTheme="minorHAnsi" w:hAnsiTheme="minorHAnsi"/>
                <w:sz w:val="18"/>
                <w:szCs w:val="18"/>
              </w:rPr>
              <w:t>Factor</w:t>
            </w:r>
          </w:p>
        </w:tc>
        <w:tc>
          <w:tcPr>
            <w:tcW w:w="1595" w:type="pct"/>
            <w:tcBorders>
              <w:top w:val="single" w:color="auto" w:sz="4" w:space="0"/>
              <w:left w:val="single" w:color="auto" w:sz="4" w:space="0"/>
              <w:bottom w:val="single" w:color="auto" w:sz="4" w:space="0"/>
              <w:right w:val="single" w:color="auto" w:sz="4" w:space="0"/>
            </w:tcBorders>
            <w:vAlign w:val="center"/>
          </w:tcPr>
          <w:p w:rsidRPr="005922D6" w:rsidR="00E45297" w:rsidP="00E45297" w:rsidRDefault="00E45297" w14:paraId="1172AF1D" w14:textId="77777777">
            <w:pPr>
              <w:keepNext/>
              <w:rPr>
                <w:rFonts w:asciiTheme="minorHAnsi" w:hAnsiTheme="minorHAnsi"/>
              </w:rPr>
            </w:pPr>
          </w:p>
        </w:tc>
      </w:tr>
      <w:tr w:rsidRPr="005922D6" w:rsidR="00E45297" w:rsidTr="00E0338E" w14:paraId="1172AF2A" w14:textId="77777777">
        <w:trPr>
          <w:trHeight w:val="288"/>
        </w:trPr>
        <w:tc>
          <w:tcPr>
            <w:tcW w:w="213" w:type="pct"/>
            <w:tcBorders>
              <w:top w:val="single" w:color="auto" w:sz="4" w:space="0"/>
              <w:left w:val="single" w:color="auto" w:sz="4" w:space="0"/>
              <w:bottom w:val="single" w:color="auto" w:sz="4" w:space="0"/>
              <w:right w:val="single" w:color="auto" w:sz="4" w:space="0"/>
            </w:tcBorders>
            <w:vAlign w:val="center"/>
          </w:tcPr>
          <w:p w:rsidRPr="005922D6" w:rsidR="00E45297" w:rsidP="00E45297" w:rsidRDefault="00E45297" w14:paraId="1172AF27" w14:textId="77178E83">
            <w:pPr>
              <w:keepNext/>
              <w:spacing w:line="240" w:lineRule="exact"/>
              <w:ind w:left="-14" w:firstLine="14"/>
              <w:jc w:val="center"/>
              <w:rPr>
                <w:rFonts w:asciiTheme="minorHAnsi" w:hAnsiTheme="minorHAnsi"/>
                <w:sz w:val="18"/>
                <w:szCs w:val="18"/>
              </w:rPr>
            </w:pPr>
            <w:r>
              <w:rPr>
                <w:rFonts w:asciiTheme="minorHAnsi" w:hAnsiTheme="minorHAnsi"/>
                <w:sz w:val="18"/>
                <w:szCs w:val="18"/>
              </w:rPr>
              <w:t>10</w:t>
            </w:r>
          </w:p>
        </w:tc>
        <w:tc>
          <w:tcPr>
            <w:tcW w:w="3192" w:type="pct"/>
            <w:gridSpan w:val="2"/>
            <w:tcBorders>
              <w:top w:val="single" w:color="auto" w:sz="4" w:space="0"/>
              <w:left w:val="single" w:color="auto" w:sz="4" w:space="0"/>
              <w:bottom w:val="single" w:color="auto" w:sz="4" w:space="0"/>
              <w:right w:val="single" w:color="auto" w:sz="4" w:space="0"/>
            </w:tcBorders>
            <w:vAlign w:val="center"/>
          </w:tcPr>
          <w:p w:rsidRPr="005922D6" w:rsidR="00E45297" w:rsidP="00E45297" w:rsidRDefault="00E45297" w14:paraId="1172AF28" w14:textId="60532993">
            <w:pPr>
              <w:keepNext/>
              <w:rPr>
                <w:rFonts w:asciiTheme="minorHAnsi" w:hAnsiTheme="minorHAnsi"/>
                <w:sz w:val="18"/>
                <w:szCs w:val="18"/>
              </w:rPr>
            </w:pPr>
            <w:r w:rsidRPr="005922D6">
              <w:rPr>
                <w:rFonts w:asciiTheme="minorHAnsi" w:hAnsiTheme="minorHAnsi"/>
                <w:sz w:val="18"/>
                <w:szCs w:val="18"/>
              </w:rPr>
              <w:t>Calculated Target Allowable Duct Leakage Rate (cfm)</w:t>
            </w:r>
          </w:p>
        </w:tc>
        <w:tc>
          <w:tcPr>
            <w:tcW w:w="1595" w:type="pct"/>
            <w:tcBorders>
              <w:top w:val="single" w:color="auto" w:sz="4" w:space="0"/>
              <w:left w:val="single" w:color="auto" w:sz="4" w:space="0"/>
              <w:bottom w:val="single" w:color="auto" w:sz="4" w:space="0"/>
              <w:right w:val="single" w:color="auto" w:sz="4" w:space="0"/>
            </w:tcBorders>
            <w:vAlign w:val="center"/>
          </w:tcPr>
          <w:p w:rsidRPr="005922D6" w:rsidR="00E45297" w:rsidP="00E45297" w:rsidRDefault="00E45297" w14:paraId="1172AF29" w14:textId="77777777">
            <w:pPr>
              <w:keepNext/>
              <w:rPr>
                <w:rFonts w:asciiTheme="minorHAnsi" w:hAnsiTheme="minorHAnsi"/>
                <w:sz w:val="18"/>
                <w:szCs w:val="18"/>
              </w:rPr>
            </w:pPr>
          </w:p>
        </w:tc>
      </w:tr>
      <w:tr w:rsidRPr="005922D6" w:rsidR="00E45297" w:rsidTr="00E0338E" w14:paraId="1172AF2E" w14:textId="77777777">
        <w:trPr>
          <w:trHeight w:val="288"/>
        </w:trPr>
        <w:tc>
          <w:tcPr>
            <w:tcW w:w="213" w:type="pct"/>
            <w:tcBorders>
              <w:bottom w:val="single" w:color="auto" w:sz="4" w:space="0"/>
            </w:tcBorders>
            <w:vAlign w:val="center"/>
          </w:tcPr>
          <w:p w:rsidRPr="005922D6" w:rsidR="00E45297" w:rsidP="00E45297" w:rsidRDefault="00E45297" w14:paraId="1172AF2B" w14:textId="5DC32A01">
            <w:pPr>
              <w:keepNext/>
              <w:spacing w:line="240" w:lineRule="exact"/>
              <w:ind w:left="-14" w:firstLine="14"/>
              <w:jc w:val="center"/>
              <w:rPr>
                <w:rFonts w:asciiTheme="minorHAnsi" w:hAnsiTheme="minorHAnsi"/>
                <w:sz w:val="18"/>
                <w:szCs w:val="18"/>
              </w:rPr>
            </w:pPr>
            <w:r w:rsidRPr="005922D6">
              <w:rPr>
                <w:rFonts w:asciiTheme="minorHAnsi" w:hAnsiTheme="minorHAnsi"/>
                <w:sz w:val="18"/>
                <w:szCs w:val="18"/>
              </w:rPr>
              <w:t>1</w:t>
            </w:r>
            <w:r>
              <w:rPr>
                <w:rFonts w:asciiTheme="minorHAnsi" w:hAnsiTheme="minorHAnsi"/>
                <w:sz w:val="18"/>
                <w:szCs w:val="18"/>
              </w:rPr>
              <w:t>1</w:t>
            </w:r>
          </w:p>
        </w:tc>
        <w:tc>
          <w:tcPr>
            <w:tcW w:w="3192" w:type="pct"/>
            <w:gridSpan w:val="2"/>
            <w:tcBorders>
              <w:bottom w:val="single" w:color="auto" w:sz="4" w:space="0"/>
            </w:tcBorders>
            <w:shd w:val="clear" w:color="auto" w:fill="auto"/>
            <w:vAlign w:val="center"/>
          </w:tcPr>
          <w:p w:rsidRPr="005922D6" w:rsidR="00E45297" w:rsidP="00E45297" w:rsidRDefault="00E45297" w14:paraId="1172AF2C" w14:textId="716ED7FF">
            <w:pPr>
              <w:keepNext/>
              <w:rPr>
                <w:rFonts w:asciiTheme="minorHAnsi" w:hAnsiTheme="minorHAnsi"/>
                <w:b/>
                <w:sz w:val="18"/>
                <w:szCs w:val="18"/>
              </w:rPr>
            </w:pPr>
            <w:r w:rsidRPr="005922D6">
              <w:rPr>
                <w:rFonts w:asciiTheme="minorHAnsi" w:hAnsiTheme="minorHAnsi"/>
                <w:sz w:val="18"/>
                <w:szCs w:val="18"/>
              </w:rPr>
              <w:t xml:space="preserve">Actual </w:t>
            </w:r>
            <w:r>
              <w:rPr>
                <w:rFonts w:asciiTheme="minorHAnsi" w:hAnsiTheme="minorHAnsi"/>
                <w:sz w:val="18"/>
                <w:szCs w:val="18"/>
              </w:rPr>
              <w:t>D</w:t>
            </w:r>
            <w:r w:rsidRPr="005922D6">
              <w:rPr>
                <w:rFonts w:asciiTheme="minorHAnsi" w:hAnsiTheme="minorHAnsi"/>
                <w:sz w:val="18"/>
                <w:szCs w:val="18"/>
              </w:rPr>
              <w:t xml:space="preserve">uct </w:t>
            </w:r>
            <w:r>
              <w:rPr>
                <w:rFonts w:asciiTheme="minorHAnsi" w:hAnsiTheme="minorHAnsi"/>
                <w:sz w:val="18"/>
                <w:szCs w:val="18"/>
              </w:rPr>
              <w:t>L</w:t>
            </w:r>
            <w:r w:rsidRPr="005922D6">
              <w:rPr>
                <w:rFonts w:asciiTheme="minorHAnsi" w:hAnsiTheme="minorHAnsi"/>
                <w:sz w:val="18"/>
                <w:szCs w:val="18"/>
              </w:rPr>
              <w:t xml:space="preserve">eakage </w:t>
            </w:r>
            <w:r>
              <w:rPr>
                <w:rFonts w:asciiTheme="minorHAnsi" w:hAnsiTheme="minorHAnsi"/>
                <w:sz w:val="18"/>
                <w:szCs w:val="18"/>
              </w:rPr>
              <w:t>R</w:t>
            </w:r>
            <w:r w:rsidRPr="005922D6">
              <w:rPr>
                <w:rFonts w:asciiTheme="minorHAnsi" w:hAnsiTheme="minorHAnsi"/>
                <w:sz w:val="18"/>
                <w:szCs w:val="18"/>
              </w:rPr>
              <w:t xml:space="preserve">ate from </w:t>
            </w:r>
            <w:r>
              <w:rPr>
                <w:rFonts w:asciiTheme="minorHAnsi" w:hAnsiTheme="minorHAnsi"/>
                <w:sz w:val="18"/>
                <w:szCs w:val="18"/>
              </w:rPr>
              <w:t>L</w:t>
            </w:r>
            <w:r w:rsidRPr="005922D6">
              <w:rPr>
                <w:rFonts w:asciiTheme="minorHAnsi" w:hAnsiTheme="minorHAnsi"/>
                <w:sz w:val="18"/>
                <w:szCs w:val="18"/>
              </w:rPr>
              <w:t xml:space="preserve">eakage </w:t>
            </w:r>
            <w:r>
              <w:rPr>
                <w:rFonts w:asciiTheme="minorHAnsi" w:hAnsiTheme="minorHAnsi"/>
                <w:sz w:val="18"/>
                <w:szCs w:val="18"/>
              </w:rPr>
              <w:t>T</w:t>
            </w:r>
            <w:r w:rsidRPr="005922D6">
              <w:rPr>
                <w:rFonts w:asciiTheme="minorHAnsi" w:hAnsiTheme="minorHAnsi"/>
                <w:sz w:val="18"/>
                <w:szCs w:val="18"/>
              </w:rPr>
              <w:t xml:space="preserve">est </w:t>
            </w:r>
            <w:r>
              <w:rPr>
                <w:rFonts w:asciiTheme="minorHAnsi" w:hAnsiTheme="minorHAnsi"/>
                <w:sz w:val="18"/>
                <w:szCs w:val="18"/>
              </w:rPr>
              <w:t>M</w:t>
            </w:r>
            <w:r w:rsidRPr="005922D6">
              <w:rPr>
                <w:rFonts w:asciiTheme="minorHAnsi" w:hAnsiTheme="minorHAnsi"/>
                <w:sz w:val="18"/>
                <w:szCs w:val="18"/>
              </w:rPr>
              <w:t>easurement (cfm)</w:t>
            </w:r>
          </w:p>
        </w:tc>
        <w:tc>
          <w:tcPr>
            <w:tcW w:w="1595" w:type="pct"/>
            <w:tcBorders>
              <w:bottom w:val="single" w:color="auto" w:sz="4" w:space="0"/>
            </w:tcBorders>
            <w:shd w:val="clear" w:color="auto" w:fill="auto"/>
          </w:tcPr>
          <w:p w:rsidRPr="005922D6" w:rsidR="00E45297" w:rsidP="00E45297" w:rsidRDefault="00E45297" w14:paraId="1172AF2D" w14:textId="77777777">
            <w:pPr>
              <w:keepNext/>
              <w:rPr>
                <w:rFonts w:asciiTheme="minorHAnsi" w:hAnsiTheme="minorHAnsi"/>
                <w:sz w:val="18"/>
                <w:szCs w:val="18"/>
              </w:rPr>
            </w:pPr>
          </w:p>
        </w:tc>
      </w:tr>
      <w:tr w:rsidRPr="005922D6" w:rsidR="00E45297" w:rsidTr="00492BAC" w14:paraId="1172AF31" w14:textId="77777777">
        <w:trPr>
          <w:trHeight w:val="288"/>
        </w:trPr>
        <w:tc>
          <w:tcPr>
            <w:tcW w:w="213" w:type="pct"/>
            <w:tcBorders>
              <w:top w:val="single" w:color="auto" w:sz="4" w:space="0"/>
              <w:left w:val="single" w:color="auto" w:sz="4" w:space="0"/>
              <w:right w:val="single" w:color="auto" w:sz="4" w:space="0"/>
            </w:tcBorders>
            <w:vAlign w:val="center"/>
          </w:tcPr>
          <w:p w:rsidRPr="005922D6" w:rsidR="00E45297" w:rsidP="00E45297" w:rsidRDefault="00E45297" w14:paraId="1172AF2F" w14:textId="232F504A">
            <w:pPr>
              <w:keepNext/>
              <w:spacing w:line="240" w:lineRule="exact"/>
              <w:rPr>
                <w:rFonts w:asciiTheme="minorHAnsi" w:hAnsiTheme="minorHAnsi"/>
                <w:sz w:val="18"/>
                <w:szCs w:val="18"/>
              </w:rPr>
            </w:pPr>
            <w:r>
              <w:rPr>
                <w:rFonts w:asciiTheme="minorHAnsi" w:hAnsiTheme="minorHAnsi"/>
                <w:sz w:val="18"/>
                <w:szCs w:val="18"/>
              </w:rPr>
              <w:t>12</w:t>
            </w:r>
          </w:p>
        </w:tc>
        <w:tc>
          <w:tcPr>
            <w:tcW w:w="1268" w:type="pct"/>
            <w:tcBorders>
              <w:top w:val="single" w:color="auto" w:sz="4" w:space="0"/>
              <w:left w:val="single" w:color="auto" w:sz="4" w:space="0"/>
              <w:right w:val="single" w:color="auto" w:sz="4" w:space="0"/>
            </w:tcBorders>
            <w:vAlign w:val="center"/>
          </w:tcPr>
          <w:p w:rsidRPr="005922D6" w:rsidR="00E45297" w:rsidP="00E45297" w:rsidRDefault="00E45297" w14:paraId="057A531D" w14:textId="77777777">
            <w:pPr>
              <w:keepNext/>
              <w:spacing w:line="240" w:lineRule="exact"/>
              <w:rPr>
                <w:rFonts w:asciiTheme="minorHAnsi" w:hAnsiTheme="minorHAnsi"/>
                <w:sz w:val="18"/>
                <w:szCs w:val="18"/>
              </w:rPr>
            </w:pPr>
            <w:r w:rsidRPr="005922D6">
              <w:rPr>
                <w:rFonts w:asciiTheme="minorHAnsi" w:hAnsiTheme="minorHAnsi"/>
                <w:sz w:val="18"/>
                <w:szCs w:val="18"/>
              </w:rPr>
              <w:t xml:space="preserve">Compliance </w:t>
            </w:r>
            <w:r>
              <w:rPr>
                <w:rFonts w:asciiTheme="minorHAnsi" w:hAnsiTheme="minorHAnsi"/>
                <w:sz w:val="18"/>
                <w:szCs w:val="18"/>
              </w:rPr>
              <w:t>S</w:t>
            </w:r>
            <w:r w:rsidRPr="005922D6">
              <w:rPr>
                <w:rFonts w:asciiTheme="minorHAnsi" w:hAnsiTheme="minorHAnsi"/>
                <w:sz w:val="18"/>
                <w:szCs w:val="18"/>
              </w:rPr>
              <w:t>tatement:</w:t>
            </w:r>
          </w:p>
        </w:tc>
        <w:tc>
          <w:tcPr>
            <w:tcW w:w="3519" w:type="pct"/>
            <w:gridSpan w:val="2"/>
            <w:tcBorders>
              <w:top w:val="single" w:color="auto" w:sz="4" w:space="0"/>
              <w:left w:val="single" w:color="auto" w:sz="4" w:space="0"/>
              <w:right w:val="single" w:color="auto" w:sz="4" w:space="0"/>
            </w:tcBorders>
            <w:vAlign w:val="center"/>
          </w:tcPr>
          <w:p w:rsidRPr="005922D6" w:rsidR="00E45297" w:rsidP="00E45297" w:rsidRDefault="00E45297" w14:paraId="1172AF30" w14:textId="1883705D">
            <w:pPr>
              <w:keepNext/>
              <w:spacing w:line="240" w:lineRule="exact"/>
              <w:rPr>
                <w:rFonts w:asciiTheme="minorHAnsi" w:hAnsiTheme="minorHAnsi"/>
                <w:sz w:val="18"/>
                <w:szCs w:val="18"/>
              </w:rPr>
            </w:pPr>
          </w:p>
        </w:tc>
      </w:tr>
      <w:tr w:rsidRPr="005922D6" w:rsidR="00E45297" w:rsidTr="0054707B" w14:paraId="1172AF34" w14:textId="77777777">
        <w:trPr>
          <w:trHeight w:val="288"/>
        </w:trPr>
        <w:tc>
          <w:tcPr>
            <w:tcW w:w="213" w:type="pct"/>
            <w:tcBorders>
              <w:top w:val="single" w:color="auto" w:sz="4" w:space="0"/>
              <w:left w:val="single" w:color="auto" w:sz="4" w:space="0"/>
              <w:right w:val="single" w:color="auto" w:sz="4" w:space="0"/>
            </w:tcBorders>
            <w:vAlign w:val="center"/>
          </w:tcPr>
          <w:p w:rsidR="00E45297" w:rsidP="00E45297" w:rsidRDefault="00E45297" w14:paraId="1172AF32" w14:textId="6927FE3F">
            <w:pPr>
              <w:keepNext/>
              <w:spacing w:line="240" w:lineRule="exact"/>
              <w:rPr>
                <w:rFonts w:asciiTheme="minorHAnsi" w:hAnsiTheme="minorHAnsi"/>
                <w:sz w:val="18"/>
                <w:szCs w:val="18"/>
              </w:rPr>
            </w:pPr>
            <w:r>
              <w:rPr>
                <w:rFonts w:asciiTheme="minorHAnsi" w:hAnsiTheme="minorHAnsi"/>
                <w:sz w:val="18"/>
                <w:szCs w:val="18"/>
              </w:rPr>
              <w:t>13</w:t>
            </w:r>
          </w:p>
        </w:tc>
        <w:tc>
          <w:tcPr>
            <w:tcW w:w="4787" w:type="pct"/>
            <w:gridSpan w:val="3"/>
            <w:tcBorders>
              <w:top w:val="single" w:color="auto" w:sz="4" w:space="0"/>
              <w:left w:val="single" w:color="auto" w:sz="4" w:space="0"/>
              <w:right w:val="single" w:color="auto" w:sz="4" w:space="0"/>
            </w:tcBorders>
            <w:vAlign w:val="center"/>
          </w:tcPr>
          <w:p w:rsidRPr="005922D6" w:rsidR="00E45297" w:rsidP="00E45297" w:rsidRDefault="00E45297" w14:paraId="1172AF33" w14:textId="77777777">
            <w:pPr>
              <w:keepNext/>
              <w:spacing w:line="240" w:lineRule="exact"/>
              <w:rPr>
                <w:rFonts w:asciiTheme="minorHAnsi" w:hAnsiTheme="minorHAnsi"/>
                <w:sz w:val="18"/>
                <w:szCs w:val="18"/>
              </w:rPr>
            </w:pPr>
            <w:r>
              <w:rPr>
                <w:rFonts w:asciiTheme="minorHAnsi" w:hAnsiTheme="minorHAnsi"/>
                <w:sz w:val="18"/>
                <w:szCs w:val="18"/>
              </w:rPr>
              <w:t>Notes:</w:t>
            </w:r>
          </w:p>
        </w:tc>
      </w:tr>
    </w:tbl>
    <w:p w:rsidR="003E194F" w:rsidP="003E194F" w:rsidRDefault="003E194F" w14:paraId="1172AF35" w14:textId="5460BD9D">
      <w:pPr>
        <w:rPr>
          <w:rFonts w:asciiTheme="minorHAnsi" w:hAnsiTheme="minorHAnsi"/>
          <w:sz w:val="18"/>
          <w:szCs w:val="18"/>
        </w:rPr>
      </w:pPr>
    </w:p>
    <w:tbl>
      <w:tblPr>
        <w:tblW w:w="4986" w:type="pct"/>
        <w:tblInd w:w="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Look w:val="0000" w:firstRow="0" w:lastRow="0" w:firstColumn="0" w:lastColumn="0" w:noHBand="0" w:noVBand="0"/>
      </w:tblPr>
      <w:tblGrid>
        <w:gridCol w:w="468"/>
        <w:gridCol w:w="5042"/>
        <w:gridCol w:w="5489"/>
      </w:tblGrid>
      <w:tr w:rsidRPr="00502C28" w:rsidR="00502C28" w:rsidTr="007067B8" w14:paraId="5B0C76DF" w14:textId="77777777">
        <w:trPr>
          <w:trHeight w:val="215"/>
        </w:trPr>
        <w:tc>
          <w:tcPr>
            <w:tcW w:w="5000" w:type="pct"/>
            <w:gridSpan w:val="3"/>
            <w:tcBorders>
              <w:top w:val="single" w:color="auto" w:sz="4" w:space="0"/>
              <w:left w:val="single" w:color="auto" w:sz="4" w:space="0"/>
              <w:bottom w:val="single" w:color="auto" w:sz="4" w:space="0"/>
              <w:right w:val="single" w:color="auto" w:sz="4" w:space="0"/>
            </w:tcBorders>
            <w:vAlign w:val="center"/>
          </w:tcPr>
          <w:p w:rsidRPr="00E0338E" w:rsidR="00502C28" w:rsidP="00502C28" w:rsidRDefault="00502C28" w14:paraId="5E5AC38A" w14:textId="77777777">
            <w:pPr>
              <w:rPr>
                <w:rFonts w:asciiTheme="minorHAnsi" w:hAnsiTheme="minorHAnsi"/>
                <w:b/>
              </w:rPr>
            </w:pPr>
            <w:r w:rsidRPr="00E0338E">
              <w:rPr>
                <w:rFonts w:asciiTheme="minorHAnsi" w:hAnsiTheme="minorHAnsi"/>
                <w:b/>
              </w:rPr>
              <w:t>C. Ducts Located in Garage Spaces</w:t>
            </w:r>
          </w:p>
        </w:tc>
      </w:tr>
      <w:tr w:rsidRPr="00502C28" w:rsidR="00502C28" w:rsidTr="007067B8" w14:paraId="65B065B1" w14:textId="77777777">
        <w:trPr>
          <w:trHeight w:val="314"/>
        </w:trPr>
        <w:tc>
          <w:tcPr>
            <w:tcW w:w="213" w:type="pct"/>
            <w:tcBorders>
              <w:top w:val="single" w:color="auto" w:sz="4" w:space="0"/>
              <w:left w:val="single" w:color="auto" w:sz="4" w:space="0"/>
              <w:bottom w:val="single" w:color="auto" w:sz="4" w:space="0"/>
              <w:right w:val="single" w:color="auto" w:sz="4" w:space="0"/>
            </w:tcBorders>
            <w:vAlign w:val="center"/>
          </w:tcPr>
          <w:p w:rsidRPr="00502C28" w:rsidR="00502C28" w:rsidP="00502C28" w:rsidRDefault="00502C28" w14:paraId="08393EE1" w14:textId="77777777">
            <w:pPr>
              <w:rPr>
                <w:rFonts w:asciiTheme="minorHAnsi" w:hAnsiTheme="minorHAnsi"/>
                <w:sz w:val="18"/>
                <w:szCs w:val="18"/>
              </w:rPr>
            </w:pPr>
            <w:r w:rsidRPr="00502C28">
              <w:rPr>
                <w:rFonts w:asciiTheme="minorHAnsi" w:hAnsiTheme="minorHAnsi"/>
                <w:sz w:val="18"/>
                <w:szCs w:val="18"/>
              </w:rPr>
              <w:t>01</w:t>
            </w:r>
          </w:p>
        </w:tc>
        <w:tc>
          <w:tcPr>
            <w:tcW w:w="2292" w:type="pct"/>
            <w:tcBorders>
              <w:top w:val="single" w:color="auto" w:sz="4" w:space="0"/>
              <w:left w:val="single" w:color="auto" w:sz="4" w:space="0"/>
              <w:bottom w:val="single" w:color="auto" w:sz="4" w:space="0"/>
              <w:right w:val="single" w:color="auto" w:sz="4" w:space="0"/>
            </w:tcBorders>
            <w:vAlign w:val="center"/>
          </w:tcPr>
          <w:p w:rsidRPr="00502C28" w:rsidR="00502C28" w:rsidP="00502C28" w:rsidRDefault="00502C28" w14:paraId="172DE681" w14:textId="77777777">
            <w:pPr>
              <w:rPr>
                <w:rFonts w:asciiTheme="minorHAnsi" w:hAnsiTheme="minorHAnsi"/>
                <w:sz w:val="18"/>
                <w:szCs w:val="18"/>
              </w:rPr>
            </w:pPr>
            <w:r w:rsidRPr="00502C28">
              <w:rPr>
                <w:rFonts w:asciiTheme="minorHAnsi" w:hAnsiTheme="minorHAnsi"/>
                <w:sz w:val="18"/>
                <w:szCs w:val="18"/>
              </w:rPr>
              <w:t>Duct Leakage Test Method</w:t>
            </w:r>
          </w:p>
        </w:tc>
        <w:tc>
          <w:tcPr>
            <w:tcW w:w="2495" w:type="pct"/>
            <w:tcBorders>
              <w:top w:val="single" w:color="auto" w:sz="4" w:space="0"/>
              <w:left w:val="single" w:color="auto" w:sz="4" w:space="0"/>
              <w:bottom w:val="single" w:color="auto" w:sz="4" w:space="0"/>
              <w:right w:val="single" w:color="auto" w:sz="4" w:space="0"/>
            </w:tcBorders>
            <w:vAlign w:val="center"/>
          </w:tcPr>
          <w:p w:rsidRPr="00502C28" w:rsidR="00502C28" w:rsidP="00502C28" w:rsidRDefault="00502C28" w14:paraId="56F08F25" w14:textId="77777777">
            <w:pPr>
              <w:rPr>
                <w:rFonts w:asciiTheme="minorHAnsi" w:hAnsiTheme="minorHAnsi"/>
                <w:sz w:val="18"/>
                <w:szCs w:val="18"/>
              </w:rPr>
            </w:pPr>
          </w:p>
        </w:tc>
      </w:tr>
      <w:tr w:rsidRPr="00502C28" w:rsidR="00502C28" w:rsidTr="007067B8" w14:paraId="2847F088" w14:textId="77777777">
        <w:trPr>
          <w:trHeight w:val="350"/>
        </w:trPr>
        <w:tc>
          <w:tcPr>
            <w:tcW w:w="213" w:type="pct"/>
            <w:tcBorders>
              <w:top w:val="single" w:color="auto" w:sz="4" w:space="0"/>
              <w:left w:val="single" w:color="auto" w:sz="4" w:space="0"/>
              <w:bottom w:val="single" w:color="auto" w:sz="4" w:space="0"/>
              <w:right w:val="single" w:color="auto" w:sz="4" w:space="0"/>
            </w:tcBorders>
            <w:vAlign w:val="center"/>
          </w:tcPr>
          <w:p w:rsidRPr="00502C28" w:rsidR="00502C28" w:rsidP="00502C28" w:rsidRDefault="00502C28" w14:paraId="3B3A1CAE" w14:textId="77777777">
            <w:pPr>
              <w:rPr>
                <w:rFonts w:asciiTheme="minorHAnsi" w:hAnsiTheme="minorHAnsi"/>
                <w:sz w:val="18"/>
                <w:szCs w:val="18"/>
              </w:rPr>
            </w:pPr>
            <w:r w:rsidRPr="00502C28">
              <w:rPr>
                <w:rFonts w:asciiTheme="minorHAnsi" w:hAnsiTheme="minorHAnsi"/>
                <w:sz w:val="18"/>
                <w:szCs w:val="18"/>
              </w:rPr>
              <w:t>02</w:t>
            </w:r>
          </w:p>
        </w:tc>
        <w:tc>
          <w:tcPr>
            <w:tcW w:w="2292" w:type="pct"/>
            <w:tcBorders>
              <w:top w:val="single" w:color="auto" w:sz="4" w:space="0"/>
              <w:left w:val="single" w:color="auto" w:sz="4" w:space="0"/>
              <w:bottom w:val="single" w:color="auto" w:sz="4" w:space="0"/>
              <w:right w:val="single" w:color="auto" w:sz="4" w:space="0"/>
            </w:tcBorders>
            <w:vAlign w:val="center"/>
          </w:tcPr>
          <w:p w:rsidRPr="00502C28" w:rsidR="00502C28" w:rsidP="00502C28" w:rsidRDefault="00502C28" w14:paraId="3F6B0FD6" w14:textId="77777777">
            <w:pPr>
              <w:rPr>
                <w:rFonts w:asciiTheme="minorHAnsi" w:hAnsiTheme="minorHAnsi"/>
                <w:sz w:val="18"/>
                <w:szCs w:val="18"/>
              </w:rPr>
            </w:pPr>
            <w:r w:rsidRPr="00502C28">
              <w:rPr>
                <w:rFonts w:asciiTheme="minorHAnsi" w:hAnsiTheme="minorHAnsi"/>
                <w:sz w:val="18"/>
                <w:szCs w:val="18"/>
              </w:rPr>
              <w:t>Leakage Factor</w:t>
            </w:r>
          </w:p>
        </w:tc>
        <w:tc>
          <w:tcPr>
            <w:tcW w:w="2495" w:type="pct"/>
            <w:tcBorders>
              <w:top w:val="single" w:color="auto" w:sz="4" w:space="0"/>
              <w:left w:val="single" w:color="auto" w:sz="4" w:space="0"/>
              <w:bottom w:val="single" w:color="auto" w:sz="4" w:space="0"/>
              <w:right w:val="single" w:color="auto" w:sz="4" w:space="0"/>
            </w:tcBorders>
            <w:vAlign w:val="center"/>
          </w:tcPr>
          <w:p w:rsidRPr="00502C28" w:rsidR="00502C28" w:rsidP="00502C28" w:rsidRDefault="00502C28" w14:paraId="094B494E" w14:textId="77777777">
            <w:pPr>
              <w:rPr>
                <w:rFonts w:asciiTheme="minorHAnsi" w:hAnsiTheme="minorHAnsi"/>
                <w:sz w:val="18"/>
                <w:szCs w:val="18"/>
              </w:rPr>
            </w:pPr>
          </w:p>
        </w:tc>
      </w:tr>
      <w:tr w:rsidRPr="00502C28" w:rsidR="00502C28" w:rsidTr="007067B8" w14:paraId="1E6BB785" w14:textId="77777777">
        <w:trPr>
          <w:trHeight w:val="359"/>
        </w:trPr>
        <w:tc>
          <w:tcPr>
            <w:tcW w:w="213" w:type="pct"/>
            <w:tcBorders>
              <w:top w:val="single" w:color="auto" w:sz="4" w:space="0"/>
              <w:left w:val="single" w:color="auto" w:sz="4" w:space="0"/>
              <w:bottom w:val="single" w:color="auto" w:sz="4" w:space="0"/>
              <w:right w:val="single" w:color="auto" w:sz="4" w:space="0"/>
            </w:tcBorders>
            <w:vAlign w:val="center"/>
          </w:tcPr>
          <w:p w:rsidRPr="00502C28" w:rsidR="00502C28" w:rsidP="00502C28" w:rsidRDefault="00502C28" w14:paraId="6AE357E9" w14:textId="77777777">
            <w:pPr>
              <w:rPr>
                <w:rFonts w:asciiTheme="minorHAnsi" w:hAnsiTheme="minorHAnsi"/>
                <w:sz w:val="18"/>
                <w:szCs w:val="18"/>
              </w:rPr>
            </w:pPr>
            <w:r w:rsidRPr="00502C28">
              <w:rPr>
                <w:rFonts w:asciiTheme="minorHAnsi" w:hAnsiTheme="minorHAnsi"/>
                <w:sz w:val="18"/>
                <w:szCs w:val="18"/>
              </w:rPr>
              <w:t>03</w:t>
            </w:r>
          </w:p>
        </w:tc>
        <w:tc>
          <w:tcPr>
            <w:tcW w:w="2292" w:type="pct"/>
            <w:tcBorders>
              <w:top w:val="single" w:color="auto" w:sz="4" w:space="0"/>
              <w:left w:val="single" w:color="auto" w:sz="4" w:space="0"/>
              <w:bottom w:val="single" w:color="auto" w:sz="4" w:space="0"/>
              <w:right w:val="single" w:color="auto" w:sz="4" w:space="0"/>
            </w:tcBorders>
            <w:vAlign w:val="center"/>
          </w:tcPr>
          <w:p w:rsidRPr="00502C28" w:rsidR="00502C28" w:rsidP="00502C28" w:rsidRDefault="00502C28" w14:paraId="2EB082ED" w14:textId="77777777">
            <w:pPr>
              <w:rPr>
                <w:rFonts w:asciiTheme="minorHAnsi" w:hAnsiTheme="minorHAnsi"/>
                <w:sz w:val="18"/>
                <w:szCs w:val="18"/>
              </w:rPr>
            </w:pPr>
            <w:r w:rsidRPr="00502C28">
              <w:rPr>
                <w:rFonts w:asciiTheme="minorHAnsi" w:hAnsiTheme="minorHAnsi"/>
                <w:sz w:val="18"/>
                <w:szCs w:val="18"/>
              </w:rPr>
              <w:t>Air-Handling Unit Airflow (AHU Airflow) Determination Method</w:t>
            </w:r>
          </w:p>
        </w:tc>
        <w:tc>
          <w:tcPr>
            <w:tcW w:w="2495" w:type="pct"/>
            <w:tcBorders>
              <w:top w:val="single" w:color="auto" w:sz="4" w:space="0"/>
              <w:left w:val="single" w:color="auto" w:sz="4" w:space="0"/>
              <w:bottom w:val="single" w:color="auto" w:sz="4" w:space="0"/>
              <w:right w:val="single" w:color="auto" w:sz="4" w:space="0"/>
            </w:tcBorders>
            <w:vAlign w:val="center"/>
          </w:tcPr>
          <w:p w:rsidRPr="00502C28" w:rsidR="00502C28" w:rsidP="00502C28" w:rsidRDefault="00502C28" w14:paraId="449B8C8C" w14:textId="77777777">
            <w:pPr>
              <w:rPr>
                <w:rFonts w:asciiTheme="minorHAnsi" w:hAnsiTheme="minorHAnsi"/>
                <w:sz w:val="18"/>
                <w:szCs w:val="18"/>
              </w:rPr>
            </w:pPr>
          </w:p>
        </w:tc>
      </w:tr>
      <w:tr w:rsidRPr="00502C28" w:rsidR="00502C28" w:rsidTr="007067B8" w14:paraId="5D642469" w14:textId="77777777">
        <w:trPr>
          <w:trHeight w:val="341"/>
        </w:trPr>
        <w:tc>
          <w:tcPr>
            <w:tcW w:w="213" w:type="pct"/>
            <w:tcBorders>
              <w:top w:val="single" w:color="auto" w:sz="4" w:space="0"/>
              <w:left w:val="single" w:color="auto" w:sz="4" w:space="0"/>
              <w:bottom w:val="single" w:color="auto" w:sz="4" w:space="0"/>
              <w:right w:val="single" w:color="auto" w:sz="4" w:space="0"/>
            </w:tcBorders>
            <w:vAlign w:val="center"/>
          </w:tcPr>
          <w:p w:rsidRPr="00502C28" w:rsidR="00502C28" w:rsidP="00502C28" w:rsidRDefault="00502C28" w14:paraId="256C28EF" w14:textId="77777777">
            <w:pPr>
              <w:rPr>
                <w:rFonts w:asciiTheme="minorHAnsi" w:hAnsiTheme="minorHAnsi"/>
                <w:sz w:val="18"/>
                <w:szCs w:val="18"/>
              </w:rPr>
            </w:pPr>
            <w:r w:rsidRPr="00502C28">
              <w:rPr>
                <w:rFonts w:asciiTheme="minorHAnsi" w:hAnsiTheme="minorHAnsi"/>
                <w:sz w:val="18"/>
                <w:szCs w:val="18"/>
              </w:rPr>
              <w:t>04</w:t>
            </w:r>
          </w:p>
        </w:tc>
        <w:tc>
          <w:tcPr>
            <w:tcW w:w="2292" w:type="pct"/>
            <w:tcBorders>
              <w:top w:val="single" w:color="auto" w:sz="4" w:space="0"/>
              <w:left w:val="single" w:color="auto" w:sz="4" w:space="0"/>
              <w:bottom w:val="single" w:color="auto" w:sz="4" w:space="0"/>
              <w:right w:val="single" w:color="auto" w:sz="4" w:space="0"/>
            </w:tcBorders>
            <w:vAlign w:val="center"/>
          </w:tcPr>
          <w:p w:rsidRPr="00502C28" w:rsidR="00502C28" w:rsidP="00502C28" w:rsidRDefault="00502C28" w14:paraId="416B1478" w14:textId="77777777">
            <w:pPr>
              <w:rPr>
                <w:rFonts w:asciiTheme="minorHAnsi" w:hAnsiTheme="minorHAnsi"/>
                <w:sz w:val="18"/>
                <w:szCs w:val="18"/>
              </w:rPr>
            </w:pPr>
            <w:r w:rsidRPr="00502C28">
              <w:rPr>
                <w:rFonts w:asciiTheme="minorHAnsi" w:hAnsiTheme="minorHAnsi"/>
                <w:sz w:val="18"/>
                <w:szCs w:val="18"/>
              </w:rPr>
              <w:t>Measured AHU Airflow (cfm)</w:t>
            </w:r>
          </w:p>
        </w:tc>
        <w:tc>
          <w:tcPr>
            <w:tcW w:w="2495" w:type="pct"/>
            <w:tcBorders>
              <w:top w:val="single" w:color="auto" w:sz="4" w:space="0"/>
              <w:left w:val="single" w:color="auto" w:sz="4" w:space="0"/>
              <w:bottom w:val="single" w:color="auto" w:sz="4" w:space="0"/>
              <w:right w:val="single" w:color="auto" w:sz="4" w:space="0"/>
            </w:tcBorders>
            <w:vAlign w:val="center"/>
          </w:tcPr>
          <w:p w:rsidRPr="00502C28" w:rsidR="00502C28" w:rsidP="00502C28" w:rsidRDefault="00502C28" w14:paraId="43FD098C" w14:textId="77777777">
            <w:pPr>
              <w:rPr>
                <w:rFonts w:asciiTheme="minorHAnsi" w:hAnsiTheme="minorHAnsi"/>
                <w:sz w:val="18"/>
                <w:szCs w:val="18"/>
              </w:rPr>
            </w:pPr>
          </w:p>
        </w:tc>
      </w:tr>
      <w:tr w:rsidRPr="00502C28" w:rsidR="00502C28" w:rsidTr="007067B8" w14:paraId="311C9C9A" w14:textId="77777777">
        <w:trPr>
          <w:trHeight w:val="359"/>
        </w:trPr>
        <w:tc>
          <w:tcPr>
            <w:tcW w:w="213" w:type="pct"/>
            <w:tcBorders>
              <w:top w:val="single" w:color="auto" w:sz="4" w:space="0"/>
              <w:left w:val="single" w:color="auto" w:sz="4" w:space="0"/>
              <w:bottom w:val="single" w:color="auto" w:sz="4" w:space="0"/>
              <w:right w:val="single" w:color="auto" w:sz="4" w:space="0"/>
            </w:tcBorders>
            <w:vAlign w:val="center"/>
          </w:tcPr>
          <w:p w:rsidRPr="00502C28" w:rsidR="00502C28" w:rsidP="00502C28" w:rsidRDefault="00502C28" w14:paraId="65D5C734" w14:textId="77777777">
            <w:pPr>
              <w:rPr>
                <w:rFonts w:asciiTheme="minorHAnsi" w:hAnsiTheme="minorHAnsi"/>
                <w:sz w:val="18"/>
                <w:szCs w:val="18"/>
              </w:rPr>
            </w:pPr>
            <w:r w:rsidRPr="00502C28">
              <w:rPr>
                <w:rFonts w:asciiTheme="minorHAnsi" w:hAnsiTheme="minorHAnsi"/>
                <w:sz w:val="18"/>
                <w:szCs w:val="18"/>
              </w:rPr>
              <w:t>05</w:t>
            </w:r>
          </w:p>
        </w:tc>
        <w:tc>
          <w:tcPr>
            <w:tcW w:w="2292" w:type="pct"/>
            <w:tcBorders>
              <w:top w:val="single" w:color="auto" w:sz="4" w:space="0"/>
              <w:left w:val="single" w:color="auto" w:sz="4" w:space="0"/>
              <w:bottom w:val="single" w:color="auto" w:sz="4" w:space="0"/>
              <w:right w:val="single" w:color="auto" w:sz="4" w:space="0"/>
            </w:tcBorders>
            <w:vAlign w:val="center"/>
          </w:tcPr>
          <w:p w:rsidRPr="00502C28" w:rsidR="00502C28" w:rsidP="00502C28" w:rsidRDefault="00502C28" w14:paraId="554807C8" w14:textId="77777777">
            <w:pPr>
              <w:rPr>
                <w:rFonts w:asciiTheme="minorHAnsi" w:hAnsiTheme="minorHAnsi"/>
                <w:sz w:val="18"/>
                <w:szCs w:val="18"/>
              </w:rPr>
            </w:pPr>
            <w:r w:rsidRPr="00502C28">
              <w:rPr>
                <w:rFonts w:asciiTheme="minorHAnsi" w:hAnsiTheme="minorHAnsi"/>
                <w:sz w:val="18"/>
                <w:szCs w:val="18"/>
              </w:rPr>
              <w:t>Calculated Target Allowable Duct Leakage Rate (cfm)</w:t>
            </w:r>
          </w:p>
        </w:tc>
        <w:tc>
          <w:tcPr>
            <w:tcW w:w="2495" w:type="pct"/>
            <w:tcBorders>
              <w:top w:val="single" w:color="auto" w:sz="4" w:space="0"/>
              <w:left w:val="single" w:color="auto" w:sz="4" w:space="0"/>
              <w:bottom w:val="single" w:color="auto" w:sz="4" w:space="0"/>
              <w:right w:val="single" w:color="auto" w:sz="4" w:space="0"/>
            </w:tcBorders>
            <w:vAlign w:val="center"/>
          </w:tcPr>
          <w:p w:rsidRPr="00502C28" w:rsidR="00502C28" w:rsidP="00502C28" w:rsidRDefault="00502C28" w14:paraId="475F6117" w14:textId="77777777">
            <w:pPr>
              <w:rPr>
                <w:rFonts w:asciiTheme="minorHAnsi" w:hAnsiTheme="minorHAnsi"/>
                <w:sz w:val="18"/>
                <w:szCs w:val="18"/>
              </w:rPr>
            </w:pPr>
          </w:p>
        </w:tc>
      </w:tr>
      <w:tr w:rsidRPr="00502C28" w:rsidR="00502C28" w:rsidTr="007067B8" w14:paraId="57CD5316" w14:textId="77777777">
        <w:trPr>
          <w:trHeight w:val="341"/>
        </w:trPr>
        <w:tc>
          <w:tcPr>
            <w:tcW w:w="213" w:type="pct"/>
            <w:vAlign w:val="center"/>
          </w:tcPr>
          <w:p w:rsidRPr="00502C28" w:rsidR="00502C28" w:rsidP="00502C28" w:rsidRDefault="00502C28" w14:paraId="31B09357" w14:textId="77777777">
            <w:pPr>
              <w:rPr>
                <w:rFonts w:asciiTheme="minorHAnsi" w:hAnsiTheme="minorHAnsi"/>
                <w:sz w:val="18"/>
                <w:szCs w:val="18"/>
              </w:rPr>
            </w:pPr>
            <w:r w:rsidRPr="00502C28">
              <w:rPr>
                <w:rFonts w:asciiTheme="minorHAnsi" w:hAnsiTheme="minorHAnsi"/>
                <w:sz w:val="18"/>
                <w:szCs w:val="18"/>
              </w:rPr>
              <w:t>06</w:t>
            </w:r>
          </w:p>
        </w:tc>
        <w:tc>
          <w:tcPr>
            <w:tcW w:w="2292" w:type="pct"/>
            <w:shd w:val="clear" w:color="auto" w:fill="auto"/>
            <w:vAlign w:val="center"/>
          </w:tcPr>
          <w:p w:rsidRPr="00502C28" w:rsidR="00502C28" w:rsidP="00502C28" w:rsidRDefault="00502C28" w14:paraId="5E1150D0" w14:textId="77777777">
            <w:pPr>
              <w:rPr>
                <w:rFonts w:asciiTheme="minorHAnsi" w:hAnsiTheme="minorHAnsi"/>
                <w:b/>
                <w:sz w:val="18"/>
                <w:szCs w:val="18"/>
              </w:rPr>
            </w:pPr>
            <w:r w:rsidRPr="00502C28">
              <w:rPr>
                <w:rFonts w:asciiTheme="minorHAnsi" w:hAnsiTheme="minorHAnsi"/>
                <w:sz w:val="18"/>
                <w:szCs w:val="18"/>
              </w:rPr>
              <w:t>Actual Duct Leakage Rate from Leakage Test Measurement (cfm)</w:t>
            </w:r>
          </w:p>
        </w:tc>
        <w:tc>
          <w:tcPr>
            <w:tcW w:w="2495" w:type="pct"/>
            <w:shd w:val="clear" w:color="auto" w:fill="auto"/>
          </w:tcPr>
          <w:p w:rsidRPr="00502C28" w:rsidR="00502C28" w:rsidP="00502C28" w:rsidRDefault="00502C28" w14:paraId="59561E18" w14:textId="77777777">
            <w:pPr>
              <w:rPr>
                <w:rFonts w:asciiTheme="minorHAnsi" w:hAnsiTheme="minorHAnsi"/>
                <w:sz w:val="18"/>
                <w:szCs w:val="18"/>
              </w:rPr>
            </w:pPr>
          </w:p>
        </w:tc>
      </w:tr>
      <w:tr w:rsidRPr="00502C28" w:rsidR="00502C28" w:rsidTr="007067B8" w14:paraId="4B1DBA82" w14:textId="77777777">
        <w:trPr>
          <w:trHeight w:val="359"/>
        </w:trPr>
        <w:tc>
          <w:tcPr>
            <w:tcW w:w="213" w:type="pct"/>
            <w:vAlign w:val="center"/>
          </w:tcPr>
          <w:p w:rsidRPr="00502C28" w:rsidR="00502C28" w:rsidP="00502C28" w:rsidRDefault="00502C28" w14:paraId="7AF9610F" w14:textId="77777777">
            <w:pPr>
              <w:rPr>
                <w:rFonts w:asciiTheme="minorHAnsi" w:hAnsiTheme="minorHAnsi"/>
                <w:sz w:val="18"/>
                <w:szCs w:val="18"/>
              </w:rPr>
            </w:pPr>
            <w:r w:rsidRPr="00502C28">
              <w:rPr>
                <w:rFonts w:asciiTheme="minorHAnsi" w:hAnsiTheme="minorHAnsi"/>
                <w:sz w:val="18"/>
                <w:szCs w:val="18"/>
              </w:rPr>
              <w:t>07</w:t>
            </w:r>
          </w:p>
        </w:tc>
        <w:tc>
          <w:tcPr>
            <w:tcW w:w="2292" w:type="pct"/>
            <w:shd w:val="clear" w:color="auto" w:fill="auto"/>
            <w:vAlign w:val="center"/>
          </w:tcPr>
          <w:p w:rsidRPr="00502C28" w:rsidR="00502C28" w:rsidP="00502C28" w:rsidRDefault="00502C28" w14:paraId="4C0D7622" w14:textId="77777777">
            <w:pPr>
              <w:rPr>
                <w:rFonts w:asciiTheme="minorHAnsi" w:hAnsiTheme="minorHAnsi"/>
                <w:sz w:val="18"/>
                <w:szCs w:val="18"/>
              </w:rPr>
            </w:pPr>
            <w:r w:rsidRPr="00502C28">
              <w:rPr>
                <w:rFonts w:asciiTheme="minorHAnsi" w:hAnsiTheme="minorHAnsi"/>
                <w:sz w:val="18"/>
                <w:szCs w:val="18"/>
              </w:rPr>
              <w:t>Compliance Statement:</w:t>
            </w:r>
          </w:p>
        </w:tc>
        <w:tc>
          <w:tcPr>
            <w:tcW w:w="2495" w:type="pct"/>
            <w:shd w:val="clear" w:color="auto" w:fill="auto"/>
          </w:tcPr>
          <w:p w:rsidRPr="00502C28" w:rsidR="00502C28" w:rsidP="00502C28" w:rsidRDefault="00502C28" w14:paraId="3B79CF97" w14:textId="77777777">
            <w:pPr>
              <w:rPr>
                <w:rFonts w:asciiTheme="minorHAnsi" w:hAnsiTheme="minorHAnsi"/>
                <w:sz w:val="18"/>
                <w:szCs w:val="18"/>
              </w:rPr>
            </w:pPr>
          </w:p>
        </w:tc>
      </w:tr>
    </w:tbl>
    <w:p w:rsidR="00022010" w:rsidP="003E194F" w:rsidRDefault="00022010" w14:paraId="1E5712DE" w14:textId="5F7F37D5">
      <w:pPr>
        <w:rPr>
          <w:rFonts w:asciiTheme="minorHAnsi" w:hAnsiTheme="minorHAnsi"/>
          <w:sz w:val="18"/>
          <w:szCs w:val="18"/>
        </w:rPr>
      </w:pPr>
    </w:p>
    <w:p w:rsidR="00502C28" w:rsidP="003E194F" w:rsidRDefault="00502C28" w14:paraId="2E8DDECA" w14:textId="77777777">
      <w:pPr>
        <w:rPr>
          <w:rFonts w:asciiTheme="minorHAnsi" w:hAnsiTheme="minorHAnsi"/>
          <w:sz w:val="18"/>
          <w:szCs w:val="18"/>
        </w:rPr>
      </w:pPr>
    </w:p>
    <w:tbl>
      <w:tblPr>
        <w:tblW w:w="4987" w:type="pct"/>
        <w:tblInd w:w="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Look w:val="0000" w:firstRow="0" w:lastRow="0" w:firstColumn="0" w:lastColumn="0" w:noHBand="0" w:noVBand="0"/>
      </w:tblPr>
      <w:tblGrid>
        <w:gridCol w:w="470"/>
        <w:gridCol w:w="2788"/>
        <w:gridCol w:w="7743"/>
      </w:tblGrid>
      <w:tr w:rsidRPr="005922D6" w:rsidR="00D36825" w:rsidTr="00442989" w14:paraId="1172AF37" w14:textId="77777777">
        <w:trPr>
          <w:trHeight w:val="305"/>
        </w:trPr>
        <w:tc>
          <w:tcPr>
            <w:tcW w:w="5000" w:type="pct"/>
            <w:gridSpan w:val="3"/>
            <w:vAlign w:val="center"/>
          </w:tcPr>
          <w:p w:rsidRPr="005922D6" w:rsidR="00D36825" w:rsidP="00442989" w:rsidRDefault="00560A2E" w14:paraId="1172AF36" w14:textId="3E51AF26">
            <w:pPr>
              <w:pStyle w:val="Heading3"/>
              <w:numPr>
                <w:ilvl w:val="0"/>
                <w:numId w:val="0"/>
              </w:numPr>
              <w:spacing w:before="0"/>
              <w:ind w:right="86"/>
              <w:rPr>
                <w:rFonts w:asciiTheme="minorHAnsi" w:hAnsiTheme="minorHAnsi"/>
                <w:b/>
                <w:caps/>
                <w:sz w:val="18"/>
                <w:szCs w:val="18"/>
              </w:rPr>
            </w:pPr>
            <w:r>
              <w:rPr>
                <w:rFonts w:asciiTheme="minorHAnsi" w:hAnsiTheme="minorHAnsi"/>
                <w:b/>
                <w:caps/>
                <w:sz w:val="20"/>
                <w:szCs w:val="18"/>
              </w:rPr>
              <w:lastRenderedPageBreak/>
              <w:t>D</w:t>
            </w:r>
            <w:r w:rsidRPr="00442989" w:rsidR="00D36825">
              <w:rPr>
                <w:rFonts w:asciiTheme="minorHAnsi" w:hAnsiTheme="minorHAnsi"/>
                <w:b/>
                <w:caps/>
                <w:sz w:val="20"/>
                <w:szCs w:val="18"/>
              </w:rPr>
              <w:t xml:space="preserve">. </w:t>
            </w:r>
            <w:r w:rsidRPr="00442989" w:rsidR="00B32A25">
              <w:rPr>
                <w:rFonts w:asciiTheme="minorHAnsi" w:hAnsiTheme="minorHAnsi"/>
                <w:b/>
                <w:sz w:val="20"/>
                <w:szCs w:val="18"/>
              </w:rPr>
              <w:t>Additional Requirements for Compliance</w:t>
            </w:r>
          </w:p>
        </w:tc>
      </w:tr>
      <w:tr w:rsidRPr="005922D6" w:rsidR="00D36825" w:rsidTr="00442989" w14:paraId="1172AF3A" w14:textId="77777777">
        <w:trPr>
          <w:trHeight w:val="305"/>
        </w:trPr>
        <w:tc>
          <w:tcPr>
            <w:tcW w:w="214" w:type="pct"/>
            <w:vAlign w:val="center"/>
          </w:tcPr>
          <w:p w:rsidRPr="005922D6" w:rsidR="00D36825" w:rsidP="00C971C6" w:rsidRDefault="00D36825" w14:paraId="1172AF38" w14:textId="77777777">
            <w:pPr>
              <w:keepNext/>
              <w:jc w:val="center"/>
              <w:rPr>
                <w:rFonts w:asciiTheme="minorHAnsi" w:hAnsiTheme="minorHAnsi"/>
                <w:sz w:val="18"/>
                <w:szCs w:val="18"/>
              </w:rPr>
            </w:pPr>
            <w:r w:rsidRPr="005922D6">
              <w:rPr>
                <w:rFonts w:asciiTheme="minorHAnsi" w:hAnsiTheme="minorHAnsi"/>
                <w:sz w:val="18"/>
                <w:szCs w:val="18"/>
              </w:rPr>
              <w:t>01</w:t>
            </w:r>
          </w:p>
        </w:tc>
        <w:tc>
          <w:tcPr>
            <w:tcW w:w="4786" w:type="pct"/>
            <w:gridSpan w:val="2"/>
            <w:vAlign w:val="center"/>
          </w:tcPr>
          <w:p w:rsidRPr="005922D6" w:rsidR="00D36825" w:rsidP="00C971C6" w:rsidRDefault="00D36825" w14:paraId="1172AF39" w14:textId="62F99C51">
            <w:pPr>
              <w:keepNext/>
              <w:rPr>
                <w:rFonts w:asciiTheme="minorHAnsi" w:hAnsiTheme="minorHAnsi"/>
                <w:b/>
                <w:sz w:val="18"/>
                <w:szCs w:val="18"/>
              </w:rPr>
            </w:pPr>
            <w:r w:rsidRPr="005922D6">
              <w:rPr>
                <w:rFonts w:asciiTheme="minorHAnsi" w:hAnsiTheme="minorHAnsi"/>
                <w:sz w:val="18"/>
                <w:szCs w:val="18"/>
              </w:rPr>
              <w:t>System was tested in its normal operation condition.</w:t>
            </w:r>
            <w:r w:rsidR="00CD6B37">
              <w:rPr>
                <w:rFonts w:asciiTheme="minorHAnsi" w:hAnsiTheme="minorHAnsi"/>
                <w:sz w:val="18"/>
                <w:szCs w:val="18"/>
              </w:rPr>
              <w:t xml:space="preserve"> </w:t>
            </w:r>
            <w:r w:rsidRPr="005922D6">
              <w:rPr>
                <w:rFonts w:asciiTheme="minorHAnsi" w:hAnsiTheme="minorHAnsi"/>
                <w:sz w:val="18"/>
                <w:szCs w:val="18"/>
              </w:rPr>
              <w:t>No temporary taping allowed.</w:t>
            </w:r>
          </w:p>
        </w:tc>
      </w:tr>
      <w:tr w:rsidRPr="005922D6" w:rsidR="00D36825" w:rsidTr="0054707B" w14:paraId="1172AF3D" w14:textId="77777777">
        <w:trPr>
          <w:trHeight w:val="411"/>
        </w:trPr>
        <w:tc>
          <w:tcPr>
            <w:tcW w:w="214" w:type="pct"/>
            <w:vAlign w:val="center"/>
          </w:tcPr>
          <w:p w:rsidRPr="005922D6" w:rsidR="00D36825" w:rsidP="00C971C6" w:rsidRDefault="00D36825" w14:paraId="1172AF3B" w14:textId="77777777">
            <w:pPr>
              <w:keepNext/>
              <w:jc w:val="center"/>
              <w:rPr>
                <w:rFonts w:asciiTheme="minorHAnsi" w:hAnsiTheme="minorHAnsi"/>
                <w:sz w:val="18"/>
                <w:szCs w:val="18"/>
              </w:rPr>
            </w:pPr>
            <w:r w:rsidRPr="005922D6">
              <w:rPr>
                <w:rFonts w:asciiTheme="minorHAnsi" w:hAnsiTheme="minorHAnsi"/>
                <w:sz w:val="18"/>
                <w:szCs w:val="18"/>
              </w:rPr>
              <w:t>02</w:t>
            </w:r>
          </w:p>
        </w:tc>
        <w:tc>
          <w:tcPr>
            <w:tcW w:w="4786" w:type="pct"/>
            <w:gridSpan w:val="2"/>
            <w:vAlign w:val="center"/>
          </w:tcPr>
          <w:p w:rsidRPr="005922D6" w:rsidR="00D36825" w:rsidP="00C971C6" w:rsidRDefault="00430597" w14:paraId="1172AF3C" w14:textId="16910464">
            <w:pPr>
              <w:keepNext/>
              <w:rPr>
                <w:rFonts w:asciiTheme="minorHAnsi" w:hAnsiTheme="minorHAnsi"/>
                <w:b/>
                <w:sz w:val="18"/>
                <w:szCs w:val="18"/>
              </w:rPr>
            </w:pPr>
            <w:r w:rsidRPr="00430597">
              <w:rPr>
                <w:rFonts w:asciiTheme="minorHAnsi" w:hAnsiTheme="minorHAnsi"/>
                <w:sz w:val="18"/>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Pr="005922D6" w:rsidR="00D36825" w:rsidTr="00442989" w14:paraId="1172AF40" w14:textId="77777777">
        <w:trPr>
          <w:trHeight w:val="314"/>
        </w:trPr>
        <w:tc>
          <w:tcPr>
            <w:tcW w:w="214" w:type="pct"/>
            <w:vAlign w:val="center"/>
          </w:tcPr>
          <w:p w:rsidRPr="005922D6" w:rsidR="00D36825" w:rsidP="00C971C6" w:rsidRDefault="00D36825" w14:paraId="1172AF3E" w14:textId="77777777">
            <w:pPr>
              <w:keepNext/>
              <w:jc w:val="center"/>
              <w:rPr>
                <w:rFonts w:asciiTheme="minorHAnsi" w:hAnsiTheme="minorHAnsi"/>
                <w:sz w:val="18"/>
                <w:szCs w:val="18"/>
              </w:rPr>
            </w:pPr>
            <w:r w:rsidRPr="005922D6">
              <w:rPr>
                <w:rFonts w:asciiTheme="minorHAnsi" w:hAnsiTheme="minorHAnsi"/>
                <w:sz w:val="18"/>
                <w:szCs w:val="18"/>
              </w:rPr>
              <w:t>03</w:t>
            </w:r>
          </w:p>
        </w:tc>
        <w:tc>
          <w:tcPr>
            <w:tcW w:w="4786" w:type="pct"/>
            <w:gridSpan w:val="2"/>
            <w:vAlign w:val="center"/>
          </w:tcPr>
          <w:p w:rsidRPr="005922D6" w:rsidR="00D36825" w:rsidP="00C971C6" w:rsidRDefault="00D36825" w14:paraId="1172AF3F" w14:textId="77777777">
            <w:pPr>
              <w:keepNext/>
              <w:rPr>
                <w:rFonts w:asciiTheme="minorHAnsi" w:hAnsiTheme="minorHAnsi"/>
                <w:b/>
                <w:sz w:val="18"/>
                <w:szCs w:val="18"/>
              </w:rPr>
            </w:pPr>
            <w:r w:rsidRPr="005922D6">
              <w:rPr>
                <w:rFonts w:asciiTheme="minorHAnsi" w:hAnsiTheme="minorHAnsi"/>
                <w:bCs/>
                <w:sz w:val="18"/>
                <w:szCs w:val="18"/>
              </w:rPr>
              <w:t>All</w:t>
            </w:r>
            <w:r w:rsidRPr="005922D6">
              <w:rPr>
                <w:rFonts w:asciiTheme="minorHAnsi" w:hAnsiTheme="minorHAnsi"/>
                <w:sz w:val="18"/>
                <w:szCs w:val="18"/>
              </w:rPr>
              <w:t xml:space="preserve"> supply and return register boots were sealed to the drywall.</w:t>
            </w:r>
          </w:p>
        </w:tc>
      </w:tr>
      <w:tr w:rsidRPr="005922D6" w:rsidR="00D36825" w:rsidTr="00442989" w14:paraId="1172AF43" w14:textId="77777777">
        <w:trPr>
          <w:trHeight w:val="260"/>
        </w:trPr>
        <w:tc>
          <w:tcPr>
            <w:tcW w:w="214" w:type="pct"/>
            <w:vAlign w:val="center"/>
          </w:tcPr>
          <w:p w:rsidRPr="005922D6" w:rsidR="00D36825" w:rsidP="00C971C6" w:rsidRDefault="00D36825" w14:paraId="1172AF41" w14:textId="77777777">
            <w:pPr>
              <w:keepNext/>
              <w:jc w:val="center"/>
              <w:rPr>
                <w:rFonts w:asciiTheme="minorHAnsi" w:hAnsiTheme="minorHAnsi"/>
                <w:sz w:val="18"/>
                <w:szCs w:val="18"/>
              </w:rPr>
            </w:pPr>
            <w:r w:rsidRPr="005922D6">
              <w:rPr>
                <w:rFonts w:asciiTheme="minorHAnsi" w:hAnsiTheme="minorHAnsi"/>
                <w:sz w:val="18"/>
                <w:szCs w:val="18"/>
              </w:rPr>
              <w:t>04</w:t>
            </w:r>
          </w:p>
        </w:tc>
        <w:tc>
          <w:tcPr>
            <w:tcW w:w="4786" w:type="pct"/>
            <w:gridSpan w:val="2"/>
            <w:vAlign w:val="center"/>
          </w:tcPr>
          <w:p w:rsidRPr="005922D6" w:rsidR="00D36825" w:rsidP="00C971C6" w:rsidRDefault="00D36825" w14:paraId="1172AF42" w14:textId="77777777">
            <w:pPr>
              <w:keepNext/>
              <w:rPr>
                <w:rFonts w:asciiTheme="minorHAnsi" w:hAnsiTheme="minorHAnsi"/>
                <w:b/>
                <w:sz w:val="18"/>
                <w:szCs w:val="18"/>
              </w:rPr>
            </w:pPr>
            <w:r w:rsidRPr="005922D6">
              <w:rPr>
                <w:rFonts w:asciiTheme="minorHAnsi" w:hAnsiTheme="minorHAnsi"/>
                <w:sz w:val="18"/>
                <w:szCs w:val="18"/>
              </w:rPr>
              <w:t>Building cavities were not used as plenums or platform returns in lieu of ducts.</w:t>
            </w:r>
          </w:p>
        </w:tc>
      </w:tr>
      <w:tr w:rsidRPr="005922D6" w:rsidR="00D36825" w:rsidTr="00442989" w14:paraId="1172AF46" w14:textId="77777777">
        <w:trPr>
          <w:trHeight w:val="260"/>
        </w:trPr>
        <w:tc>
          <w:tcPr>
            <w:tcW w:w="214" w:type="pct"/>
            <w:vAlign w:val="center"/>
          </w:tcPr>
          <w:p w:rsidRPr="005922D6" w:rsidR="00D36825" w:rsidP="00C971C6" w:rsidRDefault="00D36825" w14:paraId="1172AF44" w14:textId="77777777">
            <w:pPr>
              <w:keepNext/>
              <w:jc w:val="center"/>
              <w:rPr>
                <w:rFonts w:asciiTheme="minorHAnsi" w:hAnsiTheme="minorHAnsi"/>
                <w:sz w:val="18"/>
                <w:szCs w:val="18"/>
              </w:rPr>
            </w:pPr>
            <w:r w:rsidRPr="005922D6">
              <w:rPr>
                <w:rFonts w:asciiTheme="minorHAnsi" w:hAnsiTheme="minorHAnsi"/>
                <w:sz w:val="18"/>
                <w:szCs w:val="18"/>
              </w:rPr>
              <w:t>05</w:t>
            </w:r>
          </w:p>
        </w:tc>
        <w:tc>
          <w:tcPr>
            <w:tcW w:w="4786" w:type="pct"/>
            <w:gridSpan w:val="2"/>
            <w:vAlign w:val="center"/>
          </w:tcPr>
          <w:p w:rsidRPr="005922D6" w:rsidR="00D36825" w:rsidP="00C971C6" w:rsidRDefault="00D36825" w14:paraId="1172AF45" w14:textId="77777777">
            <w:pPr>
              <w:keepNext/>
              <w:rPr>
                <w:rFonts w:asciiTheme="minorHAnsi" w:hAnsiTheme="minorHAnsi"/>
                <w:b/>
                <w:sz w:val="18"/>
                <w:szCs w:val="18"/>
              </w:rPr>
            </w:pPr>
            <w:r w:rsidRPr="005922D6">
              <w:rPr>
                <w:rFonts w:asciiTheme="minorHAnsi" w:hAnsiTheme="minorHAnsi"/>
                <w:sz w:val="18"/>
                <w:szCs w:val="18"/>
              </w:rPr>
              <w:t>If cloth backed tape was used it was covered with Mastic and draw bands.</w:t>
            </w:r>
          </w:p>
        </w:tc>
      </w:tr>
      <w:tr w:rsidRPr="005922D6" w:rsidR="00D36825" w:rsidTr="00442989" w14:paraId="1172AF49" w14:textId="77777777">
        <w:trPr>
          <w:trHeight w:val="260"/>
        </w:trPr>
        <w:tc>
          <w:tcPr>
            <w:tcW w:w="214" w:type="pct"/>
            <w:vAlign w:val="center"/>
          </w:tcPr>
          <w:p w:rsidRPr="005922D6" w:rsidR="00D36825" w:rsidP="00C971C6" w:rsidRDefault="00D36825" w14:paraId="1172AF47" w14:textId="77777777">
            <w:pPr>
              <w:keepNext/>
              <w:jc w:val="center"/>
              <w:rPr>
                <w:rFonts w:asciiTheme="minorHAnsi" w:hAnsiTheme="minorHAnsi"/>
                <w:sz w:val="18"/>
                <w:szCs w:val="18"/>
              </w:rPr>
            </w:pPr>
            <w:r w:rsidRPr="005922D6">
              <w:rPr>
                <w:rFonts w:asciiTheme="minorHAnsi" w:hAnsiTheme="minorHAnsi"/>
                <w:sz w:val="18"/>
                <w:szCs w:val="18"/>
              </w:rPr>
              <w:t>06</w:t>
            </w:r>
          </w:p>
        </w:tc>
        <w:tc>
          <w:tcPr>
            <w:tcW w:w="4786" w:type="pct"/>
            <w:gridSpan w:val="2"/>
            <w:vAlign w:val="center"/>
          </w:tcPr>
          <w:p w:rsidRPr="005922D6" w:rsidR="00D36825" w:rsidP="00C971C6" w:rsidRDefault="00D36825" w14:paraId="1172AF48" w14:textId="77777777">
            <w:pPr>
              <w:keepNext/>
              <w:rPr>
                <w:rFonts w:asciiTheme="minorHAnsi" w:hAnsiTheme="minorHAnsi"/>
                <w:b/>
                <w:sz w:val="18"/>
                <w:szCs w:val="18"/>
              </w:rPr>
            </w:pPr>
            <w:r w:rsidRPr="005922D6">
              <w:rPr>
                <w:rFonts w:asciiTheme="minorHAnsi" w:hAnsiTheme="minorHAnsi"/>
                <w:sz w:val="18"/>
                <w:szCs w:val="18"/>
              </w:rPr>
              <w:t>All connection points between the air handler and the supply and return plenums are completely sealed.</w:t>
            </w:r>
          </w:p>
        </w:tc>
      </w:tr>
      <w:tr w:rsidRPr="005922D6" w:rsidR="00D36825" w:rsidTr="0054707B" w14:paraId="1172AF4C" w14:textId="77777777">
        <w:trPr>
          <w:trHeight w:val="411"/>
        </w:trPr>
        <w:tc>
          <w:tcPr>
            <w:tcW w:w="214" w:type="pct"/>
            <w:vAlign w:val="center"/>
          </w:tcPr>
          <w:p w:rsidRPr="005922D6" w:rsidR="00D36825" w:rsidP="00C971C6" w:rsidRDefault="00D36825" w14:paraId="1172AF4A" w14:textId="77777777">
            <w:pPr>
              <w:keepNext/>
              <w:jc w:val="center"/>
              <w:rPr>
                <w:rFonts w:asciiTheme="minorHAnsi" w:hAnsiTheme="minorHAnsi"/>
                <w:sz w:val="18"/>
                <w:szCs w:val="18"/>
              </w:rPr>
            </w:pPr>
            <w:r w:rsidRPr="005922D6">
              <w:rPr>
                <w:rFonts w:asciiTheme="minorHAnsi" w:hAnsiTheme="minorHAnsi"/>
                <w:sz w:val="18"/>
                <w:szCs w:val="18"/>
              </w:rPr>
              <w:t>07</w:t>
            </w:r>
          </w:p>
        </w:tc>
        <w:tc>
          <w:tcPr>
            <w:tcW w:w="4786" w:type="pct"/>
            <w:gridSpan w:val="2"/>
            <w:vAlign w:val="center"/>
          </w:tcPr>
          <w:p w:rsidRPr="005922D6" w:rsidR="00D36825" w:rsidP="00C971C6" w:rsidRDefault="00D36825" w14:paraId="1172AF4B" w14:textId="2F6A624E">
            <w:pPr>
              <w:keepNext/>
              <w:rPr>
                <w:rFonts w:asciiTheme="minorHAnsi" w:hAnsiTheme="minorHAnsi"/>
                <w:b/>
                <w:sz w:val="18"/>
                <w:szCs w:val="18"/>
              </w:rPr>
            </w:pPr>
            <w:r w:rsidRPr="005922D6">
              <w:rPr>
                <w:rFonts w:asciiTheme="minorHAnsi" w:hAnsiTheme="minorHAnsi"/>
                <w:sz w:val="18"/>
                <w:szCs w:val="18"/>
              </w:rPr>
              <w:t xml:space="preserve">If the system complies using the Smoke Test method, the smoke test was conducted in accordance with the requirements of Reference Residential Appendix RA3.1.4.3.6. Systems that comply using </w:t>
            </w:r>
            <w:r w:rsidR="00492BAC">
              <w:rPr>
                <w:rFonts w:asciiTheme="minorHAnsi" w:hAnsiTheme="minorHAnsi"/>
                <w:sz w:val="18"/>
                <w:szCs w:val="18"/>
              </w:rPr>
              <w:t xml:space="preserve">the </w:t>
            </w:r>
            <w:r w:rsidRPr="005922D6">
              <w:rPr>
                <w:rFonts w:asciiTheme="minorHAnsi" w:hAnsiTheme="minorHAnsi"/>
                <w:sz w:val="18"/>
                <w:szCs w:val="18"/>
              </w:rPr>
              <w:t>smoke test shall not be included in sample groups for HERS verification compliance.</w:t>
            </w:r>
          </w:p>
        </w:tc>
      </w:tr>
      <w:tr w:rsidRPr="005922D6" w:rsidR="00D36825" w:rsidTr="00492BAC" w14:paraId="1172AF50" w14:textId="77777777">
        <w:trPr>
          <w:trHeight w:val="314"/>
        </w:trPr>
        <w:tc>
          <w:tcPr>
            <w:tcW w:w="214" w:type="pct"/>
            <w:vAlign w:val="center"/>
          </w:tcPr>
          <w:p w:rsidRPr="00525196" w:rsidR="00D36825" w:rsidP="00442989" w:rsidRDefault="00D36825" w14:paraId="1172AF4D" w14:textId="77777777">
            <w:pPr>
              <w:keepNext/>
              <w:rPr>
                <w:rFonts w:asciiTheme="minorHAnsi" w:hAnsiTheme="minorHAnsi"/>
                <w:sz w:val="18"/>
                <w:szCs w:val="18"/>
              </w:rPr>
            </w:pPr>
            <w:r w:rsidRPr="00525196">
              <w:rPr>
                <w:rFonts w:asciiTheme="minorHAnsi" w:hAnsiTheme="minorHAnsi"/>
                <w:sz w:val="18"/>
                <w:szCs w:val="18"/>
              </w:rPr>
              <w:t>08</w:t>
            </w:r>
          </w:p>
        </w:tc>
        <w:tc>
          <w:tcPr>
            <w:tcW w:w="1267" w:type="pct"/>
            <w:vAlign w:val="center"/>
          </w:tcPr>
          <w:p w:rsidRPr="00B57311" w:rsidR="00D36825" w:rsidP="00C971C6" w:rsidRDefault="00D36825" w14:paraId="1172AF4E" w14:textId="77777777">
            <w:pPr>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3519" w:type="pct"/>
            <w:vAlign w:val="center"/>
          </w:tcPr>
          <w:p w:rsidR="00492BAC" w:rsidP="005703C9" w:rsidRDefault="00492BAC" w14:paraId="51F159F1" w14:textId="77777777">
            <w:pPr>
              <w:pStyle w:val="ListParagraph"/>
              <w:keepNext/>
              <w:numPr>
                <w:ilvl w:val="0"/>
                <w:numId w:val="15"/>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rsidR="00492BAC" w:rsidP="005703C9" w:rsidRDefault="00492BAC" w14:paraId="331448A5" w14:textId="77777777">
            <w:pPr>
              <w:pStyle w:val="ListParagraph"/>
              <w:keepNext/>
              <w:numPr>
                <w:ilvl w:val="0"/>
                <w:numId w:val="15"/>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rsidRPr="00492BAC" w:rsidR="00D36825" w:rsidP="005703C9" w:rsidRDefault="00492BAC" w14:paraId="1172AF4F" w14:textId="2C33B078">
            <w:pPr>
              <w:pStyle w:val="ListParagraph"/>
              <w:keepNext/>
              <w:numPr>
                <w:ilvl w:val="0"/>
                <w:numId w:val="15"/>
              </w:numPr>
              <w:rPr>
                <w:rFonts w:asciiTheme="minorHAnsi" w:hAnsiTheme="minorHAnsi"/>
                <w:sz w:val="18"/>
                <w:szCs w:val="18"/>
              </w:rPr>
            </w:pPr>
            <w:r w:rsidRPr="00492BAC">
              <w:rPr>
                <w:rFonts w:ascii="Calibri" w:hAnsi="Calibri"/>
                <w:sz w:val="18"/>
                <w:szCs w:val="18"/>
                <w:u w:val="single"/>
              </w:rPr>
              <w:t>All N/A</w:t>
            </w:r>
            <w:r w:rsidRPr="00492BAC">
              <w:rPr>
                <w:rFonts w:ascii="Calibri" w:hAnsi="Calibri"/>
                <w:sz w:val="18"/>
                <w:szCs w:val="18"/>
              </w:rPr>
              <w:t xml:space="preserve"> - This entire table is not applicable</w:t>
            </w:r>
          </w:p>
        </w:tc>
      </w:tr>
      <w:tr w:rsidRPr="005922D6" w:rsidR="00D36825" w:rsidTr="00492BAC" w14:paraId="1172AF54" w14:textId="77777777">
        <w:trPr>
          <w:trHeight w:val="288"/>
        </w:trPr>
        <w:tc>
          <w:tcPr>
            <w:tcW w:w="214" w:type="pct"/>
            <w:vAlign w:val="center"/>
          </w:tcPr>
          <w:p w:rsidRPr="00525196" w:rsidR="00D36825" w:rsidP="00442989" w:rsidRDefault="00D36825" w14:paraId="1172AF51" w14:textId="77777777">
            <w:pPr>
              <w:keepNext/>
              <w:rPr>
                <w:rFonts w:asciiTheme="minorHAnsi" w:hAnsiTheme="minorHAnsi"/>
                <w:sz w:val="18"/>
                <w:szCs w:val="18"/>
              </w:rPr>
            </w:pPr>
            <w:r>
              <w:rPr>
                <w:rFonts w:asciiTheme="minorHAnsi" w:hAnsiTheme="minorHAnsi"/>
                <w:sz w:val="18"/>
                <w:szCs w:val="18"/>
              </w:rPr>
              <w:t>09</w:t>
            </w:r>
          </w:p>
        </w:tc>
        <w:tc>
          <w:tcPr>
            <w:tcW w:w="1267" w:type="pct"/>
            <w:vAlign w:val="center"/>
          </w:tcPr>
          <w:p w:rsidRPr="00B57311" w:rsidR="00D36825" w:rsidP="00C971C6" w:rsidRDefault="00D36825" w14:paraId="1172AF52" w14:textId="77777777">
            <w:pPr>
              <w:keepNext/>
              <w:rPr>
                <w:rFonts w:asciiTheme="minorHAnsi" w:hAnsiTheme="minorHAnsi"/>
                <w:sz w:val="18"/>
                <w:szCs w:val="18"/>
              </w:rPr>
            </w:pPr>
            <w:r>
              <w:rPr>
                <w:rFonts w:ascii="Calibri" w:hAnsi="Calibri"/>
                <w:sz w:val="18"/>
              </w:rPr>
              <w:t>Correction Notes:</w:t>
            </w:r>
          </w:p>
        </w:tc>
        <w:tc>
          <w:tcPr>
            <w:tcW w:w="3519" w:type="pct"/>
            <w:vAlign w:val="center"/>
          </w:tcPr>
          <w:p w:rsidRPr="00B57311" w:rsidR="00D36825" w:rsidP="00C971C6" w:rsidRDefault="00D36825" w14:paraId="1172AF53" w14:textId="77777777">
            <w:pPr>
              <w:keepNext/>
              <w:rPr>
                <w:rFonts w:asciiTheme="minorHAnsi" w:hAnsiTheme="minorHAnsi"/>
                <w:sz w:val="18"/>
                <w:szCs w:val="18"/>
              </w:rPr>
            </w:pPr>
          </w:p>
        </w:tc>
      </w:tr>
      <w:tr w:rsidRPr="005922D6" w:rsidR="00D36825" w:rsidTr="0054707B" w14:paraId="1172AF56" w14:textId="77777777">
        <w:trPr>
          <w:trHeight w:val="288"/>
        </w:trPr>
        <w:tc>
          <w:tcPr>
            <w:tcW w:w="5000" w:type="pct"/>
            <w:gridSpan w:val="3"/>
            <w:vAlign w:val="center"/>
          </w:tcPr>
          <w:p w:rsidRPr="00525196" w:rsidR="00D36825" w:rsidP="00C971C6" w:rsidRDefault="00D36825" w14:paraId="1172AF55" w14:textId="77777777">
            <w:pPr>
              <w:keepNext/>
              <w:spacing w:before="120" w:after="60"/>
              <w:rPr>
                <w:rFonts w:asciiTheme="minorHAnsi" w:hAnsiTheme="minorHAnsi"/>
                <w:b/>
                <w:sz w:val="18"/>
                <w:szCs w:val="18"/>
              </w:rPr>
            </w:pPr>
            <w:r>
              <w:rPr>
                <w:rFonts w:ascii="Calibri" w:hAnsi="Calibri"/>
                <w:b/>
                <w:bCs/>
                <w:sz w:val="18"/>
              </w:rPr>
              <w:t>The responsible person’s signature on this compliance document affirms that all applicable requirements in this table have been met unless otherwise noted in the Verification Status and the Corrections Notes in this table.</w:t>
            </w:r>
          </w:p>
        </w:tc>
      </w:tr>
    </w:tbl>
    <w:p w:rsidR="00D36825" w:rsidP="003E194F" w:rsidRDefault="00D36825" w14:paraId="1172AF57" w14:textId="77777777">
      <w:pPr>
        <w:rPr>
          <w:rFonts w:asciiTheme="minorHAnsi" w:hAnsiTheme="minorHAnsi"/>
          <w:sz w:val="18"/>
          <w:szCs w:val="18"/>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557"/>
        <w:gridCol w:w="10459"/>
      </w:tblGrid>
      <w:tr w:rsidRPr="00C971C6" w:rsidR="00C971C6" w:rsidTr="00311A8B" w14:paraId="1172AF5A" w14:textId="77777777">
        <w:trPr>
          <w:cantSplit/>
          <w:trHeight w:val="432"/>
        </w:trPr>
        <w:tc>
          <w:tcPr>
            <w:tcW w:w="5000" w:type="pct"/>
            <w:gridSpan w:val="2"/>
            <w:vAlign w:val="center"/>
          </w:tcPr>
          <w:p w:rsidRPr="00442989" w:rsidR="00C971C6" w:rsidP="00442989" w:rsidRDefault="00560A2E" w14:paraId="1172AF58" w14:textId="5EB90CBC">
            <w:pPr>
              <w:keepNext/>
              <w:rPr>
                <w:rFonts w:asciiTheme="minorHAnsi" w:hAnsiTheme="minorHAnsi"/>
                <w:b/>
                <w:szCs w:val="18"/>
              </w:rPr>
            </w:pPr>
            <w:r>
              <w:rPr>
                <w:rFonts w:asciiTheme="minorHAnsi" w:hAnsiTheme="minorHAnsi"/>
                <w:b/>
                <w:szCs w:val="18"/>
              </w:rPr>
              <w:t>E</w:t>
            </w:r>
            <w:r w:rsidRPr="00442989" w:rsidR="00C971C6">
              <w:rPr>
                <w:rFonts w:asciiTheme="minorHAnsi" w:hAnsiTheme="minorHAnsi"/>
                <w:b/>
                <w:szCs w:val="18"/>
              </w:rPr>
              <w:t>. Determination of HERS Verification Compliance</w:t>
            </w:r>
          </w:p>
          <w:p w:rsidRPr="00C971C6" w:rsidR="00C971C6" w:rsidP="00442989" w:rsidRDefault="00C971C6" w14:paraId="1172AF59" w14:textId="77777777">
            <w:pPr>
              <w:keepNext/>
              <w:rPr>
                <w:rFonts w:asciiTheme="minorHAnsi" w:hAnsiTheme="minorHAnsi"/>
                <w:sz w:val="18"/>
                <w:szCs w:val="18"/>
              </w:rPr>
            </w:pPr>
            <w:r w:rsidRPr="00C971C6">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Pr="00C971C6" w:rsidR="00C971C6" w:rsidTr="00311A8B" w14:paraId="1172AF5D" w14:textId="77777777">
        <w:trPr>
          <w:cantSplit/>
          <w:trHeight w:val="432"/>
        </w:trPr>
        <w:tc>
          <w:tcPr>
            <w:tcW w:w="253" w:type="pct"/>
            <w:vAlign w:val="center"/>
          </w:tcPr>
          <w:p w:rsidRPr="00C971C6" w:rsidR="00C971C6" w:rsidDel="00C76C40" w:rsidP="00311A8B" w:rsidRDefault="00C971C6" w14:paraId="1172AF5B" w14:textId="77777777">
            <w:pPr>
              <w:keepNext/>
              <w:rPr>
                <w:rFonts w:asciiTheme="minorHAnsi" w:hAnsiTheme="minorHAnsi"/>
                <w:sz w:val="18"/>
                <w:szCs w:val="18"/>
              </w:rPr>
            </w:pPr>
            <w:r w:rsidRPr="00C971C6">
              <w:rPr>
                <w:rFonts w:asciiTheme="minorHAnsi" w:hAnsiTheme="minorHAnsi"/>
                <w:sz w:val="18"/>
                <w:szCs w:val="18"/>
              </w:rPr>
              <w:t>01</w:t>
            </w:r>
          </w:p>
        </w:tc>
        <w:tc>
          <w:tcPr>
            <w:tcW w:w="4747" w:type="pct"/>
            <w:vAlign w:val="center"/>
          </w:tcPr>
          <w:p w:rsidRPr="00C971C6" w:rsidR="00C971C6" w:rsidP="00311A8B" w:rsidRDefault="00C971C6" w14:paraId="1172AF5C" w14:textId="77777777">
            <w:pPr>
              <w:keepNext/>
              <w:spacing w:after="60"/>
              <w:rPr>
                <w:rFonts w:asciiTheme="minorHAnsi" w:hAnsiTheme="minorHAnsi"/>
                <w:sz w:val="18"/>
                <w:szCs w:val="18"/>
              </w:rPr>
            </w:pPr>
          </w:p>
        </w:tc>
      </w:tr>
    </w:tbl>
    <w:p w:rsidR="00C971C6" w:rsidP="003E194F" w:rsidRDefault="00C971C6" w14:paraId="1172AF5E" w14:textId="77777777">
      <w:pPr>
        <w:rPr>
          <w:rFonts w:asciiTheme="minorHAnsi" w:hAnsiTheme="minorHAnsi"/>
          <w:sz w:val="18"/>
          <w:szCs w:val="18"/>
        </w:rPr>
      </w:pPr>
    </w:p>
    <w:p w:rsidRPr="005922D6" w:rsidR="00D36825" w:rsidP="003E194F" w:rsidRDefault="00D36825" w14:paraId="1172AF5F" w14:textId="77777777">
      <w:pPr>
        <w:rPr>
          <w:rFonts w:asciiTheme="minorHAnsi" w:hAnsiTheme="minorHAnsi"/>
          <w:sz w:val="18"/>
          <w:szCs w:val="18"/>
        </w:rPr>
      </w:pPr>
    </w:p>
    <w:p w:rsidR="00B32A25" w:rsidRDefault="00B32A25" w14:paraId="752F3830" w14:textId="77777777">
      <w:r>
        <w:br w:type="page"/>
      </w:r>
    </w:p>
    <w:tbl>
      <w:tblPr>
        <w:tblW w:w="4990" w:type="pct"/>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86" w:type="dxa"/>
          <w:right w:w="86" w:type="dxa"/>
        </w:tblCellMar>
        <w:tblLook w:val="0000" w:firstRow="0" w:lastRow="0" w:firstColumn="0" w:lastColumn="0" w:noHBand="0" w:noVBand="0"/>
      </w:tblPr>
      <w:tblGrid>
        <w:gridCol w:w="5434"/>
        <w:gridCol w:w="41"/>
        <w:gridCol w:w="7"/>
        <w:gridCol w:w="5468"/>
      </w:tblGrid>
      <w:tr w:rsidRPr="005922D6" w:rsidR="0076682E" w:rsidTr="0054707B" w14:paraId="1172AF61" w14:textId="77777777">
        <w:trPr>
          <w:trHeight w:val="288"/>
        </w:trPr>
        <w:tc>
          <w:tcPr>
            <w:tcW w:w="10950" w:type="dxa"/>
            <w:gridSpan w:val="4"/>
            <w:vAlign w:val="center"/>
          </w:tcPr>
          <w:p w:rsidRPr="005922D6" w:rsidR="0076682E" w:rsidP="001926C6" w:rsidRDefault="0076682E" w14:paraId="1172AF60" w14:textId="7777777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asciiTheme="minorHAnsi" w:hAnsiTheme="minorHAnsi"/>
                <w:b/>
              </w:rPr>
            </w:pPr>
            <w:r w:rsidRPr="005922D6">
              <w:rPr>
                <w:rFonts w:cs="Arial" w:asciiTheme="minorHAnsi" w:hAnsiTheme="minorHAnsi"/>
                <w:b/>
                <w:caps/>
                <w:sz w:val="18"/>
                <w:szCs w:val="18"/>
              </w:rPr>
              <w:lastRenderedPageBreak/>
              <w:t>Documentation Author's Declaration Statement</w:t>
            </w:r>
          </w:p>
        </w:tc>
      </w:tr>
      <w:tr w:rsidRPr="005922D6" w:rsidR="0076682E" w:rsidTr="0054707B" w14:paraId="1172AF63" w14:textId="77777777">
        <w:trPr>
          <w:trHeight w:val="360"/>
        </w:trPr>
        <w:tc>
          <w:tcPr>
            <w:tcW w:w="10950" w:type="dxa"/>
            <w:gridSpan w:val="4"/>
            <w:vAlign w:val="center"/>
          </w:tcPr>
          <w:p w:rsidRPr="005922D6" w:rsidR="0076682E" w:rsidP="005703C9" w:rsidRDefault="0076682E" w14:paraId="1172AF62" w14:textId="77777777">
            <w:pPr>
              <w:keepNext/>
              <w:numPr>
                <w:ilvl w:val="0"/>
                <w:numId w:val="9"/>
              </w:numPr>
              <w:ind w:left="271" w:hanging="270"/>
              <w:rPr>
                <w:rFonts w:asciiTheme="minorHAnsi" w:hAnsiTheme="minorHAnsi"/>
                <w:sz w:val="18"/>
                <w:szCs w:val="18"/>
              </w:rPr>
            </w:pPr>
            <w:r w:rsidRPr="005922D6">
              <w:rPr>
                <w:rFonts w:asciiTheme="minorHAnsi" w:hAnsiTheme="minorHAnsi"/>
                <w:sz w:val="18"/>
                <w:szCs w:val="18"/>
              </w:rPr>
              <w:t>I certify that this Certificate of Verification documentation is accurate and complete.</w:t>
            </w:r>
          </w:p>
        </w:tc>
      </w:tr>
      <w:tr w:rsidRPr="005922D6" w:rsidR="0076682E" w:rsidTr="0054707B" w14:paraId="1172AF66" w14:textId="77777777">
        <w:trPr>
          <w:trHeight w:val="360"/>
        </w:trPr>
        <w:tc>
          <w:tcPr>
            <w:tcW w:w="5434" w:type="dxa"/>
          </w:tcPr>
          <w:p w:rsidRPr="005922D6" w:rsidR="0076682E" w:rsidP="001926C6" w:rsidRDefault="0076682E" w14:paraId="1172AF64" w14:textId="77777777">
            <w:pPr>
              <w:keepNext/>
              <w:rPr>
                <w:rFonts w:asciiTheme="minorHAnsi" w:hAnsiTheme="minorHAnsi"/>
                <w:sz w:val="14"/>
                <w:szCs w:val="14"/>
              </w:rPr>
            </w:pPr>
            <w:r w:rsidRPr="005922D6">
              <w:rPr>
                <w:rFonts w:asciiTheme="minorHAnsi" w:hAnsiTheme="minorHAnsi"/>
                <w:sz w:val="14"/>
                <w:szCs w:val="14"/>
              </w:rPr>
              <w:t>Documentation Author Name:</w:t>
            </w:r>
          </w:p>
        </w:tc>
        <w:tc>
          <w:tcPr>
            <w:tcW w:w="5516" w:type="dxa"/>
            <w:gridSpan w:val="3"/>
          </w:tcPr>
          <w:p w:rsidRPr="005922D6" w:rsidR="0076682E" w:rsidP="001926C6" w:rsidRDefault="0076682E" w14:paraId="1172AF65" w14:textId="77777777">
            <w:pPr>
              <w:keepNext/>
              <w:rPr>
                <w:rFonts w:asciiTheme="minorHAnsi" w:hAnsiTheme="minorHAnsi"/>
                <w:sz w:val="14"/>
                <w:szCs w:val="14"/>
              </w:rPr>
            </w:pPr>
            <w:r w:rsidRPr="005922D6">
              <w:rPr>
                <w:rFonts w:asciiTheme="minorHAnsi" w:hAnsiTheme="minorHAnsi"/>
                <w:sz w:val="14"/>
                <w:szCs w:val="14"/>
              </w:rPr>
              <w:t>Documentation Author Signature:</w:t>
            </w:r>
          </w:p>
        </w:tc>
      </w:tr>
      <w:tr w:rsidRPr="005922D6" w:rsidR="0076682E" w:rsidTr="0054707B" w14:paraId="1172AF69" w14:textId="77777777">
        <w:trPr>
          <w:trHeight w:val="360"/>
        </w:trPr>
        <w:tc>
          <w:tcPr>
            <w:tcW w:w="5434" w:type="dxa"/>
          </w:tcPr>
          <w:p w:rsidRPr="005922D6" w:rsidR="0076682E" w:rsidP="001926C6" w:rsidRDefault="0076682E" w14:paraId="1172AF67" w14:textId="77777777">
            <w:pPr>
              <w:keepNext/>
              <w:rPr>
                <w:rFonts w:asciiTheme="minorHAnsi" w:hAnsiTheme="minorHAnsi"/>
                <w:sz w:val="14"/>
                <w:szCs w:val="14"/>
              </w:rPr>
            </w:pPr>
            <w:r w:rsidRPr="005922D6">
              <w:rPr>
                <w:rFonts w:asciiTheme="minorHAnsi" w:hAnsiTheme="minorHAnsi"/>
                <w:sz w:val="14"/>
                <w:szCs w:val="14"/>
              </w:rPr>
              <w:t>Company:</w:t>
            </w:r>
          </w:p>
        </w:tc>
        <w:tc>
          <w:tcPr>
            <w:tcW w:w="5516" w:type="dxa"/>
            <w:gridSpan w:val="3"/>
          </w:tcPr>
          <w:p w:rsidRPr="005922D6" w:rsidR="0076682E" w:rsidP="001926C6" w:rsidRDefault="0076682E" w14:paraId="1172AF68" w14:textId="77777777">
            <w:pPr>
              <w:keepNext/>
              <w:rPr>
                <w:rFonts w:asciiTheme="minorHAnsi" w:hAnsiTheme="minorHAnsi"/>
                <w:sz w:val="14"/>
                <w:szCs w:val="14"/>
              </w:rPr>
            </w:pPr>
            <w:r w:rsidRPr="005922D6">
              <w:rPr>
                <w:rFonts w:asciiTheme="minorHAnsi" w:hAnsiTheme="minorHAnsi"/>
                <w:sz w:val="14"/>
                <w:szCs w:val="14"/>
              </w:rPr>
              <w:t>Date Signed:</w:t>
            </w:r>
          </w:p>
        </w:tc>
      </w:tr>
      <w:tr w:rsidRPr="005922D6" w:rsidR="0076682E" w:rsidTr="0054707B" w14:paraId="1172AF6C" w14:textId="77777777">
        <w:trPr>
          <w:trHeight w:val="360"/>
        </w:trPr>
        <w:tc>
          <w:tcPr>
            <w:tcW w:w="5434" w:type="dxa"/>
          </w:tcPr>
          <w:p w:rsidRPr="005922D6" w:rsidR="0076682E" w:rsidP="001926C6" w:rsidRDefault="0076682E" w14:paraId="1172AF6A" w14:textId="77777777">
            <w:pPr>
              <w:keepNext/>
              <w:rPr>
                <w:rFonts w:asciiTheme="minorHAnsi" w:hAnsiTheme="minorHAnsi"/>
                <w:sz w:val="14"/>
                <w:szCs w:val="14"/>
              </w:rPr>
            </w:pPr>
            <w:r w:rsidRPr="005922D6">
              <w:rPr>
                <w:rFonts w:asciiTheme="minorHAnsi" w:hAnsiTheme="minorHAnsi"/>
                <w:sz w:val="14"/>
                <w:szCs w:val="14"/>
              </w:rPr>
              <w:t>Address:</w:t>
            </w:r>
          </w:p>
        </w:tc>
        <w:tc>
          <w:tcPr>
            <w:tcW w:w="5516" w:type="dxa"/>
            <w:gridSpan w:val="3"/>
          </w:tcPr>
          <w:p w:rsidRPr="005922D6" w:rsidR="0076682E" w:rsidP="001926C6" w:rsidRDefault="0076682E" w14:paraId="1172AF6B" w14:textId="77777777">
            <w:pPr>
              <w:keepNext/>
              <w:rPr>
                <w:rFonts w:asciiTheme="minorHAnsi" w:hAnsiTheme="minorHAnsi"/>
                <w:sz w:val="14"/>
                <w:szCs w:val="14"/>
              </w:rPr>
            </w:pPr>
            <w:r w:rsidRPr="005922D6">
              <w:rPr>
                <w:rFonts w:asciiTheme="minorHAnsi" w:hAnsiTheme="minorHAnsi"/>
                <w:sz w:val="14"/>
                <w:szCs w:val="14"/>
              </w:rPr>
              <w:t>CEA/HERS Certification Information (if applicable):</w:t>
            </w:r>
          </w:p>
        </w:tc>
      </w:tr>
      <w:tr w:rsidRPr="005922D6" w:rsidR="0076682E" w:rsidTr="0054707B" w14:paraId="1172AF6F" w14:textId="77777777">
        <w:trPr>
          <w:trHeight w:val="360"/>
        </w:trPr>
        <w:tc>
          <w:tcPr>
            <w:tcW w:w="5434" w:type="dxa"/>
          </w:tcPr>
          <w:p w:rsidRPr="005922D6" w:rsidR="0076682E" w:rsidP="001926C6" w:rsidRDefault="0076682E" w14:paraId="1172AF6D" w14:textId="77777777">
            <w:pPr>
              <w:keepNext/>
              <w:rPr>
                <w:rFonts w:asciiTheme="minorHAnsi" w:hAnsiTheme="minorHAnsi"/>
                <w:sz w:val="14"/>
                <w:szCs w:val="14"/>
              </w:rPr>
            </w:pPr>
            <w:r w:rsidRPr="005922D6">
              <w:rPr>
                <w:rFonts w:asciiTheme="minorHAnsi" w:hAnsiTheme="minorHAnsi"/>
                <w:sz w:val="14"/>
                <w:szCs w:val="14"/>
              </w:rPr>
              <w:t>City/State/Zip:</w:t>
            </w:r>
          </w:p>
        </w:tc>
        <w:tc>
          <w:tcPr>
            <w:tcW w:w="5516" w:type="dxa"/>
            <w:gridSpan w:val="3"/>
          </w:tcPr>
          <w:p w:rsidRPr="005922D6" w:rsidR="0076682E" w:rsidP="001926C6" w:rsidRDefault="0076682E" w14:paraId="1172AF6E" w14:textId="77777777">
            <w:pPr>
              <w:keepNext/>
              <w:rPr>
                <w:rFonts w:asciiTheme="minorHAnsi" w:hAnsiTheme="minorHAnsi"/>
                <w:sz w:val="14"/>
                <w:szCs w:val="14"/>
              </w:rPr>
            </w:pPr>
            <w:r w:rsidRPr="005922D6">
              <w:rPr>
                <w:rFonts w:asciiTheme="minorHAnsi" w:hAnsiTheme="minorHAnsi"/>
                <w:sz w:val="14"/>
                <w:szCs w:val="14"/>
              </w:rPr>
              <w:t>Phone:</w:t>
            </w:r>
          </w:p>
        </w:tc>
      </w:tr>
      <w:tr w:rsidRPr="005922D6" w:rsidR="0076682E" w:rsidTr="0054707B" w14:paraId="1172AF71" w14:textId="77777777">
        <w:tblPrEx>
          <w:tblCellMar>
            <w:left w:w="115" w:type="dxa"/>
            <w:right w:w="115" w:type="dxa"/>
          </w:tblCellMar>
        </w:tblPrEx>
        <w:trPr>
          <w:trHeight w:val="296"/>
        </w:trPr>
        <w:tc>
          <w:tcPr>
            <w:tcW w:w="10950" w:type="dxa"/>
            <w:gridSpan w:val="4"/>
            <w:vAlign w:val="center"/>
          </w:tcPr>
          <w:p w:rsidRPr="005922D6" w:rsidR="0076682E" w:rsidP="001926C6" w:rsidRDefault="0076682E" w14:paraId="1172AF70" w14:textId="7777777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5922D6">
              <w:rPr>
                <w:rFonts w:cs="Arial" w:asciiTheme="minorHAnsi" w:hAnsiTheme="minorHAnsi"/>
                <w:b/>
                <w:caps/>
                <w:sz w:val="18"/>
                <w:szCs w:val="18"/>
              </w:rPr>
              <w:t xml:space="preserve">Responsible Person's Declaration statement </w:t>
            </w:r>
          </w:p>
        </w:tc>
      </w:tr>
      <w:tr w:rsidRPr="005922D6" w:rsidR="0076682E" w:rsidTr="0054707B" w14:paraId="1172AF78" w14:textId="77777777">
        <w:tblPrEx>
          <w:tblCellMar>
            <w:left w:w="115" w:type="dxa"/>
            <w:right w:w="115" w:type="dxa"/>
          </w:tblCellMar>
        </w:tblPrEx>
        <w:trPr>
          <w:trHeight w:val="504"/>
        </w:trPr>
        <w:tc>
          <w:tcPr>
            <w:tcW w:w="10950" w:type="dxa"/>
            <w:gridSpan w:val="4"/>
            <w:shd w:val="clear" w:color="auto" w:fill="auto"/>
          </w:tcPr>
          <w:p w:rsidRPr="005922D6" w:rsidR="0076682E" w:rsidP="00442989" w:rsidRDefault="0076682E" w14:paraId="1172AF72" w14:textId="77777777">
            <w:pPr>
              <w:pStyle w:val="p2"/>
              <w:keepNext/>
              <w:tabs>
                <w:tab w:val="clear" w:pos="357"/>
              </w:tabs>
              <w:spacing w:line="240" w:lineRule="auto"/>
              <w:ind w:left="0" w:right="90" w:firstLine="0"/>
              <w:rPr>
                <w:rFonts w:asciiTheme="minorHAnsi" w:hAnsiTheme="minorHAnsi"/>
                <w:sz w:val="18"/>
                <w:szCs w:val="18"/>
              </w:rPr>
            </w:pPr>
            <w:r w:rsidRPr="005922D6">
              <w:rPr>
                <w:rFonts w:asciiTheme="minorHAnsi" w:hAnsiTheme="minorHAnsi"/>
                <w:sz w:val="18"/>
                <w:szCs w:val="18"/>
              </w:rPr>
              <w:t xml:space="preserve">I certify the following under penalty of perjury, under the laws of the State of California: </w:t>
            </w:r>
          </w:p>
          <w:p w:rsidRPr="005922D6" w:rsidR="0076682E" w:rsidP="005703C9" w:rsidRDefault="0076682E" w14:paraId="1172AF73" w14:textId="77777777">
            <w:pPr>
              <w:pStyle w:val="p2"/>
              <w:keepNext/>
              <w:numPr>
                <w:ilvl w:val="0"/>
                <w:numId w:val="11"/>
              </w:numPr>
              <w:tabs>
                <w:tab w:val="clear" w:pos="357"/>
              </w:tabs>
              <w:spacing w:line="240" w:lineRule="auto"/>
              <w:ind w:right="90"/>
              <w:rPr>
                <w:rFonts w:asciiTheme="minorHAnsi" w:hAnsiTheme="minorHAnsi"/>
                <w:sz w:val="18"/>
                <w:szCs w:val="18"/>
              </w:rPr>
            </w:pPr>
            <w:r w:rsidRPr="005922D6">
              <w:rPr>
                <w:rFonts w:asciiTheme="minorHAnsi" w:hAnsiTheme="minorHAnsi"/>
                <w:sz w:val="18"/>
                <w:szCs w:val="18"/>
              </w:rPr>
              <w:t>The information provided on this Certificate of Verification is true and correct.</w:t>
            </w:r>
          </w:p>
          <w:p w:rsidRPr="005922D6" w:rsidR="0076682E" w:rsidP="005703C9" w:rsidRDefault="0076682E" w14:paraId="1172AF74" w14:textId="77777777">
            <w:pPr>
              <w:pStyle w:val="p2"/>
              <w:keepNext/>
              <w:numPr>
                <w:ilvl w:val="0"/>
                <w:numId w:val="11"/>
              </w:numPr>
              <w:tabs>
                <w:tab w:val="clear" w:pos="357"/>
              </w:tabs>
              <w:spacing w:line="240" w:lineRule="auto"/>
              <w:ind w:right="90"/>
              <w:rPr>
                <w:rFonts w:asciiTheme="minorHAnsi" w:hAnsiTheme="minorHAnsi"/>
                <w:sz w:val="18"/>
                <w:szCs w:val="18"/>
              </w:rPr>
            </w:pPr>
            <w:r w:rsidRPr="005922D6">
              <w:rPr>
                <w:rFonts w:asciiTheme="minorHAnsi" w:hAnsiTheme="minorHAnsi"/>
                <w:sz w:val="18"/>
                <w:szCs w:val="18"/>
              </w:rPr>
              <w:t>I am the certified HERS Rater who performed the verification identified and reported on this Certificate of Verification (responsible rater).</w:t>
            </w:r>
          </w:p>
          <w:p w:rsidRPr="005922D6" w:rsidR="0076682E" w:rsidP="005703C9" w:rsidRDefault="0076682E" w14:paraId="1172AF75" w14:textId="77777777">
            <w:pPr>
              <w:pStyle w:val="p2"/>
              <w:keepNext/>
              <w:numPr>
                <w:ilvl w:val="0"/>
                <w:numId w:val="11"/>
              </w:numPr>
              <w:tabs>
                <w:tab w:val="clear" w:pos="357"/>
              </w:tabs>
              <w:spacing w:line="240" w:lineRule="auto"/>
              <w:ind w:right="90"/>
              <w:rPr>
                <w:rFonts w:asciiTheme="minorHAnsi" w:hAnsiTheme="minorHAnsi"/>
                <w:sz w:val="18"/>
                <w:szCs w:val="18"/>
              </w:rPr>
            </w:pPr>
            <w:r w:rsidRPr="005922D6">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rsidRPr="005922D6" w:rsidR="0076682E" w:rsidP="005703C9" w:rsidRDefault="0076682E" w14:paraId="1172AF76" w14:textId="77777777">
            <w:pPr>
              <w:pStyle w:val="p2"/>
              <w:keepNext/>
              <w:numPr>
                <w:ilvl w:val="0"/>
                <w:numId w:val="11"/>
              </w:numPr>
              <w:tabs>
                <w:tab w:val="clear" w:pos="357"/>
              </w:tabs>
              <w:spacing w:line="240" w:lineRule="auto"/>
              <w:ind w:right="90"/>
              <w:rPr>
                <w:rFonts w:asciiTheme="minorHAnsi" w:hAnsiTheme="minorHAnsi"/>
                <w:sz w:val="18"/>
                <w:szCs w:val="18"/>
              </w:rPr>
            </w:pPr>
            <w:r w:rsidRPr="005922D6">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rsidRPr="005922D6" w:rsidR="0076682E" w:rsidP="005703C9" w:rsidRDefault="0076682E" w14:paraId="1172AF77" w14:textId="0F4454D0">
            <w:pPr>
              <w:pStyle w:val="p2"/>
              <w:keepNext/>
              <w:numPr>
                <w:ilvl w:val="0"/>
                <w:numId w:val="11"/>
              </w:numPr>
              <w:tabs>
                <w:tab w:val="clear" w:pos="357"/>
              </w:tabs>
              <w:spacing w:line="240" w:lineRule="auto"/>
              <w:ind w:right="90"/>
              <w:rPr>
                <w:rFonts w:asciiTheme="minorHAnsi" w:hAnsiTheme="minorHAnsi"/>
                <w:sz w:val="18"/>
                <w:szCs w:val="18"/>
              </w:rPr>
            </w:pPr>
            <w:r w:rsidRPr="005922D6">
              <w:rPr>
                <w:rFonts w:asciiTheme="minorHAnsi" w:hAnsiTheme="minorHAnsi"/>
                <w:sz w:val="18"/>
                <w:szCs w:val="18"/>
              </w:rPr>
              <w:t>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w:t>
            </w:r>
            <w:r w:rsidR="00CD6B37">
              <w:rPr>
                <w:rFonts w:asciiTheme="minorHAnsi" w:hAnsiTheme="minorHAnsi"/>
                <w:sz w:val="18"/>
                <w:szCs w:val="18"/>
              </w:rPr>
              <w:t xml:space="preserve"> </w:t>
            </w:r>
          </w:p>
        </w:tc>
      </w:tr>
      <w:tr w:rsidRPr="005922D6" w:rsidR="0076682E" w:rsidTr="0054707B" w14:paraId="1172AF7A" w14:textId="77777777">
        <w:tblPrEx>
          <w:tblCellMar>
            <w:left w:w="115" w:type="dxa"/>
            <w:right w:w="115" w:type="dxa"/>
          </w:tblCellMar>
        </w:tblPrEx>
        <w:trPr>
          <w:trHeight w:val="278"/>
        </w:trPr>
        <w:tc>
          <w:tcPr>
            <w:tcW w:w="10950" w:type="dxa"/>
            <w:gridSpan w:val="4"/>
            <w:vAlign w:val="center"/>
          </w:tcPr>
          <w:p w:rsidRPr="005922D6" w:rsidR="0076682E" w:rsidP="001926C6" w:rsidRDefault="0076682E" w14:paraId="1172AF79" w14:textId="7777777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asciiTheme="minorHAnsi" w:hAnsiTheme="minorHAnsi"/>
                <w:b/>
                <w:caps/>
                <w:sz w:val="18"/>
                <w:szCs w:val="18"/>
              </w:rPr>
            </w:pPr>
            <w:r w:rsidRPr="005922D6">
              <w:rPr>
                <w:rFonts w:cs="Arial" w:asciiTheme="minorHAnsi" w:hAnsiTheme="minorHAnsi"/>
                <w:b/>
                <w:caps/>
                <w:sz w:val="18"/>
                <w:szCs w:val="18"/>
              </w:rPr>
              <w:t>BUILDER OR INSTALLER INFORMATION AS SHOWN ON THE CERTIFICATE OF INSTALLATION</w:t>
            </w:r>
          </w:p>
        </w:tc>
      </w:tr>
      <w:tr w:rsidRPr="005922D6" w:rsidR="0076682E" w:rsidTr="0054707B" w14:paraId="1172AF7C" w14:textId="77777777">
        <w:tblPrEx>
          <w:tblCellMar>
            <w:left w:w="115" w:type="dxa"/>
            <w:right w:w="115" w:type="dxa"/>
          </w:tblCellMar>
        </w:tblPrEx>
        <w:trPr>
          <w:trHeight w:val="360" w:hRule="exact"/>
        </w:trPr>
        <w:tc>
          <w:tcPr>
            <w:tcW w:w="10950" w:type="dxa"/>
            <w:gridSpan w:val="4"/>
            <w:vAlign w:val="center"/>
          </w:tcPr>
          <w:p w:rsidRPr="005922D6" w:rsidR="0076682E" w:rsidP="001926C6" w:rsidRDefault="0076682E" w14:paraId="1172AF7B" w14:textId="7777777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5922D6">
              <w:rPr>
                <w:rFonts w:asciiTheme="minorHAnsi" w:hAnsiTheme="minorHAnsi"/>
                <w:sz w:val="14"/>
                <w:szCs w:val="14"/>
              </w:rPr>
              <w:t>Company Name (Installing Subcontractor, General Contractor, or Builder/Owner):</w:t>
            </w:r>
          </w:p>
        </w:tc>
      </w:tr>
      <w:tr w:rsidRPr="005922D6" w:rsidR="0076682E" w:rsidTr="0054707B" w14:paraId="1172AF7F" w14:textId="77777777">
        <w:tblPrEx>
          <w:tblCellMar>
            <w:left w:w="115" w:type="dxa"/>
            <w:right w:w="115" w:type="dxa"/>
          </w:tblCellMar>
        </w:tblPrEx>
        <w:trPr>
          <w:trHeight w:val="360" w:hRule="exact"/>
        </w:trPr>
        <w:tc>
          <w:tcPr>
            <w:tcW w:w="5475" w:type="dxa"/>
            <w:gridSpan w:val="2"/>
          </w:tcPr>
          <w:p w:rsidRPr="005922D6" w:rsidR="0076682E" w:rsidP="001926C6" w:rsidRDefault="0076682E" w14:paraId="1172AF7D" w14:textId="77777777">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5922D6">
              <w:rPr>
                <w:rFonts w:asciiTheme="minorHAnsi" w:hAnsiTheme="minorHAnsi"/>
                <w:sz w:val="14"/>
                <w:szCs w:val="14"/>
              </w:rPr>
              <w:t>Responsible Builder or Installer Name:</w:t>
            </w:r>
          </w:p>
        </w:tc>
        <w:tc>
          <w:tcPr>
            <w:tcW w:w="5475" w:type="dxa"/>
            <w:gridSpan w:val="2"/>
          </w:tcPr>
          <w:p w:rsidRPr="005922D6" w:rsidR="0076682E" w:rsidP="001926C6" w:rsidRDefault="0076682E" w14:paraId="1172AF7E" w14:textId="77777777">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922D6">
              <w:rPr>
                <w:rFonts w:asciiTheme="minorHAnsi" w:hAnsiTheme="minorHAnsi"/>
                <w:sz w:val="14"/>
                <w:szCs w:val="14"/>
              </w:rPr>
              <w:t>CSLB License:</w:t>
            </w:r>
          </w:p>
        </w:tc>
      </w:tr>
      <w:tr w:rsidRPr="005922D6" w:rsidR="0076682E" w:rsidTr="0054707B" w14:paraId="1172AF81" w14:textId="77777777">
        <w:tblPrEx>
          <w:tblCellMar>
            <w:left w:w="108" w:type="dxa"/>
            <w:right w:w="108" w:type="dxa"/>
          </w:tblCellMar>
        </w:tblPrEx>
        <w:trPr>
          <w:trHeight w:val="288" w:hRule="exact"/>
        </w:trPr>
        <w:tc>
          <w:tcPr>
            <w:tcW w:w="10950" w:type="dxa"/>
            <w:gridSpan w:val="4"/>
            <w:vAlign w:val="center"/>
          </w:tcPr>
          <w:p w:rsidRPr="005922D6" w:rsidR="0076682E" w:rsidP="001926C6" w:rsidRDefault="0076682E" w14:paraId="1172AF80" w14:textId="7777777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922D6">
              <w:rPr>
                <w:rFonts w:cs="Arial" w:asciiTheme="minorHAnsi" w:hAnsiTheme="minorHAnsi"/>
                <w:b/>
                <w:caps/>
                <w:sz w:val="18"/>
                <w:szCs w:val="18"/>
              </w:rPr>
              <w:t>HERS PROVIDER DATA REGISTRY INFORMATION</w:t>
            </w:r>
          </w:p>
        </w:tc>
      </w:tr>
      <w:tr w:rsidRPr="005922D6" w:rsidR="0076682E" w:rsidTr="0054707B" w14:paraId="1172AF84" w14:textId="77777777">
        <w:tblPrEx>
          <w:tblCellMar>
            <w:left w:w="108" w:type="dxa"/>
            <w:right w:w="108" w:type="dxa"/>
          </w:tblCellMar>
        </w:tblPrEx>
        <w:trPr>
          <w:trHeight w:val="360" w:hRule="exact"/>
        </w:trPr>
        <w:tc>
          <w:tcPr>
            <w:tcW w:w="5482" w:type="dxa"/>
            <w:gridSpan w:val="3"/>
          </w:tcPr>
          <w:p w:rsidRPr="005922D6" w:rsidR="0076682E" w:rsidP="001926C6" w:rsidRDefault="0076682E" w14:paraId="1172AF82" w14:textId="7777777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922D6">
              <w:rPr>
                <w:rFonts w:asciiTheme="minorHAnsi" w:hAnsiTheme="minorHAnsi"/>
                <w:sz w:val="14"/>
                <w:szCs w:val="14"/>
              </w:rPr>
              <w:t>Sample Group Number (if applicable):</w:t>
            </w:r>
          </w:p>
        </w:tc>
        <w:tc>
          <w:tcPr>
            <w:tcW w:w="5468" w:type="dxa"/>
          </w:tcPr>
          <w:p w:rsidRPr="005922D6" w:rsidR="0076682E" w:rsidP="001926C6" w:rsidRDefault="0076682E" w14:paraId="1172AF83" w14:textId="53171A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922D6">
              <w:rPr>
                <w:rFonts w:asciiTheme="minorHAnsi" w:hAnsiTheme="minorHAnsi"/>
                <w:sz w:val="14"/>
                <w:szCs w:val="14"/>
              </w:rPr>
              <w:t>Dwelling Test Status in Sample Group (if applicable)</w:t>
            </w:r>
            <w:r w:rsidR="00B32A25">
              <w:rPr>
                <w:rFonts w:asciiTheme="minorHAnsi" w:hAnsiTheme="minorHAnsi"/>
                <w:sz w:val="14"/>
                <w:szCs w:val="14"/>
              </w:rPr>
              <w:t>:</w:t>
            </w:r>
          </w:p>
        </w:tc>
      </w:tr>
      <w:tr w:rsidRPr="005922D6" w:rsidR="0076682E" w:rsidTr="0054707B" w14:paraId="1172AF86" w14:textId="77777777">
        <w:tblPrEx>
          <w:tblCellMar>
            <w:left w:w="108" w:type="dxa"/>
            <w:right w:w="108" w:type="dxa"/>
          </w:tblCellMar>
        </w:tblPrEx>
        <w:trPr>
          <w:trHeight w:val="288"/>
        </w:trPr>
        <w:tc>
          <w:tcPr>
            <w:tcW w:w="10950" w:type="dxa"/>
            <w:gridSpan w:val="4"/>
            <w:vAlign w:val="center"/>
          </w:tcPr>
          <w:p w:rsidRPr="005922D6" w:rsidR="0076682E" w:rsidP="001926C6" w:rsidRDefault="0076682E" w14:paraId="1172AF85" w14:textId="7777777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922D6">
              <w:rPr>
                <w:rFonts w:cs="Arial" w:asciiTheme="minorHAnsi" w:hAnsiTheme="minorHAnsi"/>
                <w:b/>
                <w:caps/>
                <w:sz w:val="18"/>
                <w:szCs w:val="18"/>
              </w:rPr>
              <w:t>HERS RATER INFORMATION</w:t>
            </w:r>
          </w:p>
        </w:tc>
      </w:tr>
      <w:tr w:rsidRPr="005922D6" w:rsidR="0076682E" w:rsidTr="0054707B" w14:paraId="1172AF88" w14:textId="77777777">
        <w:tblPrEx>
          <w:tblCellMar>
            <w:left w:w="108" w:type="dxa"/>
            <w:right w:w="108" w:type="dxa"/>
          </w:tblCellMar>
        </w:tblPrEx>
        <w:trPr>
          <w:trHeight w:val="360" w:hRule="exact"/>
        </w:trPr>
        <w:tc>
          <w:tcPr>
            <w:tcW w:w="10950" w:type="dxa"/>
            <w:gridSpan w:val="4"/>
          </w:tcPr>
          <w:p w:rsidRPr="005922D6" w:rsidR="0076682E" w:rsidP="001926C6" w:rsidRDefault="0076682E" w14:paraId="1172AF87" w14:textId="7777777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922D6">
              <w:rPr>
                <w:rFonts w:asciiTheme="minorHAnsi" w:hAnsiTheme="minorHAnsi"/>
                <w:sz w:val="14"/>
                <w:szCs w:val="14"/>
              </w:rPr>
              <w:t>HERS Rater Company Name:</w:t>
            </w:r>
          </w:p>
        </w:tc>
      </w:tr>
      <w:tr w:rsidRPr="005922D6" w:rsidR="0076682E" w:rsidTr="0054707B" w14:paraId="1172AF8B" w14:textId="77777777">
        <w:tblPrEx>
          <w:tblCellMar>
            <w:left w:w="108" w:type="dxa"/>
            <w:right w:w="108" w:type="dxa"/>
          </w:tblCellMar>
        </w:tblPrEx>
        <w:trPr>
          <w:trHeight w:val="360" w:hRule="exact"/>
        </w:trPr>
        <w:tc>
          <w:tcPr>
            <w:tcW w:w="5482" w:type="dxa"/>
            <w:gridSpan w:val="3"/>
            <w:tcBorders>
              <w:top w:val="single" w:color="auto" w:sz="4" w:space="0"/>
              <w:left w:val="single" w:color="auto" w:sz="4" w:space="0"/>
              <w:bottom w:val="single" w:color="auto" w:sz="4" w:space="0"/>
              <w:right w:val="single" w:color="auto" w:sz="4" w:space="0"/>
            </w:tcBorders>
          </w:tcPr>
          <w:p w:rsidRPr="005922D6" w:rsidR="0076682E" w:rsidP="001926C6" w:rsidRDefault="0076682E" w14:paraId="1172AF89" w14:textId="7777777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922D6">
              <w:rPr>
                <w:rFonts w:asciiTheme="minorHAnsi" w:hAnsiTheme="minorHAnsi"/>
                <w:sz w:val="14"/>
                <w:szCs w:val="14"/>
              </w:rPr>
              <w:t>Responsible Rater Name:</w:t>
            </w:r>
          </w:p>
        </w:tc>
        <w:tc>
          <w:tcPr>
            <w:tcW w:w="5468" w:type="dxa"/>
            <w:tcBorders>
              <w:top w:val="single" w:color="auto" w:sz="4" w:space="0"/>
              <w:left w:val="single" w:color="auto" w:sz="4" w:space="0"/>
              <w:bottom w:val="single" w:color="auto" w:sz="4" w:space="0"/>
              <w:right w:val="single" w:color="auto" w:sz="4" w:space="0"/>
            </w:tcBorders>
          </w:tcPr>
          <w:p w:rsidRPr="005922D6" w:rsidR="0076682E" w:rsidP="001926C6" w:rsidRDefault="0076682E" w14:paraId="1172AF8A" w14:textId="7777777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922D6">
              <w:rPr>
                <w:rFonts w:asciiTheme="minorHAnsi" w:hAnsiTheme="minorHAnsi"/>
                <w:sz w:val="14"/>
                <w:szCs w:val="14"/>
              </w:rPr>
              <w:t>Responsible Rater Signature:</w:t>
            </w:r>
          </w:p>
        </w:tc>
      </w:tr>
      <w:tr w:rsidRPr="005922D6" w:rsidR="0076682E" w:rsidTr="0054707B" w14:paraId="1172AF8E" w14:textId="77777777">
        <w:tblPrEx>
          <w:tblCellMar>
            <w:left w:w="108" w:type="dxa"/>
            <w:right w:w="108" w:type="dxa"/>
          </w:tblCellMar>
        </w:tblPrEx>
        <w:trPr>
          <w:trHeight w:val="360" w:hRule="exact"/>
        </w:trPr>
        <w:tc>
          <w:tcPr>
            <w:tcW w:w="5482" w:type="dxa"/>
            <w:gridSpan w:val="3"/>
            <w:tcBorders>
              <w:top w:val="single" w:color="auto" w:sz="4" w:space="0"/>
              <w:left w:val="single" w:color="auto" w:sz="4" w:space="0"/>
              <w:bottom w:val="single" w:color="auto" w:sz="4" w:space="0"/>
              <w:right w:val="single" w:color="auto" w:sz="4" w:space="0"/>
            </w:tcBorders>
          </w:tcPr>
          <w:p w:rsidRPr="005922D6" w:rsidR="0076682E" w:rsidP="001926C6" w:rsidRDefault="0076682E" w14:paraId="1172AF8C" w14:textId="3854DDA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922D6">
              <w:rPr>
                <w:rFonts w:asciiTheme="minorHAnsi" w:hAnsiTheme="minorHAnsi"/>
                <w:sz w:val="14"/>
                <w:szCs w:val="14"/>
              </w:rPr>
              <w:t>Responsible Rater Certification Number w/ this HERS Provider</w:t>
            </w:r>
            <w:r w:rsidR="00B32A25">
              <w:rPr>
                <w:rFonts w:asciiTheme="minorHAnsi" w:hAnsiTheme="minorHAnsi"/>
                <w:sz w:val="14"/>
                <w:szCs w:val="14"/>
              </w:rPr>
              <w:t>:</w:t>
            </w:r>
          </w:p>
        </w:tc>
        <w:tc>
          <w:tcPr>
            <w:tcW w:w="5468" w:type="dxa"/>
            <w:tcBorders>
              <w:top w:val="single" w:color="auto" w:sz="4" w:space="0"/>
              <w:left w:val="single" w:color="auto" w:sz="4" w:space="0"/>
              <w:bottom w:val="single" w:color="auto" w:sz="4" w:space="0"/>
              <w:right w:val="single" w:color="auto" w:sz="4" w:space="0"/>
            </w:tcBorders>
          </w:tcPr>
          <w:p w:rsidRPr="005922D6" w:rsidR="0076682E" w:rsidP="001926C6" w:rsidRDefault="0076682E" w14:paraId="1172AF8D" w14:textId="7777777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922D6">
              <w:rPr>
                <w:rFonts w:asciiTheme="minorHAnsi" w:hAnsiTheme="minorHAnsi"/>
                <w:sz w:val="14"/>
                <w:szCs w:val="14"/>
              </w:rPr>
              <w:t>Date Signed:</w:t>
            </w:r>
          </w:p>
        </w:tc>
      </w:tr>
    </w:tbl>
    <w:p w:rsidRPr="005922D6" w:rsidR="003F2ABE" w:rsidP="00171E43" w:rsidRDefault="003F2ABE" w14:paraId="1172AF8F" w14:textId="77777777">
      <w:pPr>
        <w:rPr>
          <w:rFonts w:asciiTheme="minorHAnsi" w:hAnsiTheme="minorHAnsi"/>
          <w:sz w:val="18"/>
          <w:szCs w:val="18"/>
        </w:rPr>
      </w:pPr>
    </w:p>
    <w:p w:rsidRPr="005922D6" w:rsidR="003F2ABE" w:rsidP="00171E43" w:rsidRDefault="003F2ABE" w14:paraId="1172AF90" w14:textId="77777777">
      <w:pPr>
        <w:rPr>
          <w:rFonts w:asciiTheme="minorHAnsi" w:hAnsiTheme="minorHAnsi"/>
          <w:sz w:val="18"/>
          <w:szCs w:val="18"/>
        </w:rPr>
      </w:pPr>
    </w:p>
    <w:p w:rsidRPr="005922D6" w:rsidR="005F4DEA" w:rsidP="005F4DEA" w:rsidRDefault="005F4DEA" w14:paraId="1172AF91" w14:textId="77777777">
      <w:pPr>
        <w:rPr>
          <w:rFonts w:asciiTheme="minorHAnsi" w:hAnsiTheme="minorHAnsi"/>
          <w:sz w:val="18"/>
          <w:szCs w:val="18"/>
        </w:rPr>
        <w:sectPr w:rsidRPr="005922D6" w:rsidR="005F4DEA" w:rsidSect="007A4CBA">
          <w:headerReference w:type="even" r:id="rId9"/>
          <w:headerReference w:type="default" r:id="rId10"/>
          <w:footerReference w:type="default" r:id="rId11"/>
          <w:headerReference w:type="first" r:id="rId12"/>
          <w:pgSz w:w="12240" w:h="15840" w:orient="portrait" w:code="1"/>
          <w:pgMar w:top="720" w:right="720" w:bottom="720" w:left="720" w:header="432" w:footer="432" w:gutter="0"/>
          <w:cols w:space="720"/>
          <w:docGrid w:linePitch="272"/>
        </w:sectPr>
      </w:pPr>
    </w:p>
    <w:p w:rsidRPr="00442989" w:rsidR="00302178" w:rsidP="00442989" w:rsidRDefault="00302178" w14:paraId="1172AF93" w14:textId="5E4457CF">
      <w:pPr>
        <w:jc w:val="center"/>
        <w:rPr>
          <w:rFonts w:asciiTheme="minorHAnsi" w:hAnsiTheme="minorHAnsi"/>
          <w:b/>
          <w:szCs w:val="18"/>
        </w:rPr>
      </w:pPr>
      <w:r w:rsidRPr="00442989">
        <w:rPr>
          <w:rFonts w:asciiTheme="minorHAnsi" w:hAnsiTheme="minorHAnsi"/>
          <w:b/>
          <w:szCs w:val="18"/>
        </w:rPr>
        <w:lastRenderedPageBreak/>
        <w:t>CF3R-MCH-20e</w:t>
      </w:r>
      <w:r w:rsidR="00DE5189">
        <w:rPr>
          <w:rFonts w:asciiTheme="minorHAnsi" w:hAnsiTheme="minorHAnsi"/>
          <w:b/>
          <w:szCs w:val="18"/>
        </w:rPr>
        <w:t xml:space="preserve">-H </w:t>
      </w:r>
      <w:r w:rsidRPr="00521C7E" w:rsidR="00DE5189">
        <w:rPr>
          <w:rFonts w:asciiTheme="minorHAnsi" w:hAnsiTheme="minorHAnsi"/>
          <w:b/>
          <w:szCs w:val="18"/>
        </w:rPr>
        <w:t xml:space="preserve">User </w:t>
      </w:r>
      <w:r w:rsidR="00DE5189">
        <w:rPr>
          <w:rFonts w:asciiTheme="minorHAnsi" w:hAnsiTheme="minorHAnsi"/>
          <w:b/>
          <w:szCs w:val="18"/>
        </w:rPr>
        <w:t>I</w:t>
      </w:r>
      <w:r w:rsidRPr="00521C7E" w:rsidR="00DE5189">
        <w:rPr>
          <w:rFonts w:asciiTheme="minorHAnsi" w:hAnsiTheme="minorHAnsi"/>
          <w:b/>
          <w:szCs w:val="18"/>
        </w:rPr>
        <w:t>nstructions</w:t>
      </w:r>
    </w:p>
    <w:p w:rsidRPr="00302178" w:rsidR="00302178" w:rsidP="00302178" w:rsidRDefault="00302178" w14:paraId="1172AF94" w14:textId="77777777">
      <w:pPr>
        <w:rPr>
          <w:rFonts w:asciiTheme="minorHAnsi" w:hAnsiTheme="minorHAnsi"/>
          <w:b/>
          <w:sz w:val="18"/>
          <w:szCs w:val="18"/>
        </w:rPr>
      </w:pPr>
    </w:p>
    <w:p w:rsidRPr="00302178" w:rsidR="00302178" w:rsidP="00302178" w:rsidRDefault="00302178" w14:paraId="1172AF95" w14:textId="77777777">
      <w:pPr>
        <w:rPr>
          <w:rFonts w:asciiTheme="minorHAnsi" w:hAnsiTheme="minorHAnsi"/>
          <w:b/>
          <w:sz w:val="18"/>
          <w:szCs w:val="18"/>
        </w:rPr>
      </w:pPr>
      <w:r w:rsidRPr="00302178">
        <w:rPr>
          <w:rFonts w:asciiTheme="minorHAnsi" w:hAnsiTheme="minorHAnsi"/>
          <w:b/>
          <w:sz w:val="18"/>
          <w:szCs w:val="18"/>
        </w:rPr>
        <w:t>Section A. System Information</w:t>
      </w:r>
    </w:p>
    <w:p w:rsidRPr="00302178" w:rsidR="00302178" w:rsidP="002C4376" w:rsidRDefault="00302178" w14:paraId="1172AF96" w14:textId="7EE993C6">
      <w:pPr>
        <w:numPr>
          <w:ilvl w:val="0"/>
          <w:numId w:val="12"/>
        </w:numPr>
        <w:ind w:left="360" w:hanging="360"/>
        <w:contextualSpacing/>
        <w:rPr>
          <w:rFonts w:ascii="Calibri" w:hAnsi="Calibri"/>
          <w:sz w:val="18"/>
          <w:szCs w:val="18"/>
        </w:rPr>
      </w:pPr>
      <w:r w:rsidRPr="00302178">
        <w:rPr>
          <w:rFonts w:asciiTheme="minorHAnsi" w:hAnsiTheme="minorHAnsi"/>
          <w:i/>
          <w:sz w:val="18"/>
          <w:szCs w:val="24"/>
        </w:rPr>
        <w:t>HVAC System Identification or Name</w:t>
      </w:r>
      <w:r w:rsidRPr="00302178">
        <w:rPr>
          <w:rFonts w:asciiTheme="minorHAnsi" w:hAnsiTheme="minorHAnsi"/>
          <w:sz w:val="18"/>
          <w:szCs w:val="24"/>
        </w:rPr>
        <w:t xml:space="preserve">: </w:t>
      </w:r>
      <w:r w:rsidRPr="00302178">
        <w:rPr>
          <w:rFonts w:ascii="Calibri" w:hAnsi="Calibri"/>
          <w:sz w:val="18"/>
          <w:szCs w:val="18"/>
        </w:rPr>
        <w:t>This field is filled out automatically. It is referenced from the CF2R-MCH-20.</w:t>
      </w:r>
    </w:p>
    <w:p w:rsidRPr="00E0338E" w:rsidR="00302178" w:rsidP="002C4376" w:rsidRDefault="00302178" w14:paraId="1172AF97" w14:textId="16722AD6">
      <w:pPr>
        <w:numPr>
          <w:ilvl w:val="0"/>
          <w:numId w:val="6"/>
        </w:numPr>
        <w:spacing w:line="276" w:lineRule="auto"/>
        <w:ind w:left="360"/>
        <w:rPr>
          <w:rFonts w:asciiTheme="minorHAnsi" w:hAnsiTheme="minorHAnsi"/>
          <w:sz w:val="18"/>
          <w:szCs w:val="24"/>
        </w:rPr>
      </w:pPr>
      <w:r w:rsidRPr="00302178">
        <w:rPr>
          <w:rFonts w:asciiTheme="minorHAnsi" w:hAnsiTheme="minorHAnsi"/>
          <w:i/>
          <w:sz w:val="18"/>
          <w:szCs w:val="24"/>
        </w:rPr>
        <w:t>HVAC System Location or Area Served</w:t>
      </w:r>
      <w:r w:rsidRPr="00302178">
        <w:rPr>
          <w:rFonts w:asciiTheme="minorHAnsi" w:hAnsiTheme="minorHAnsi"/>
          <w:sz w:val="18"/>
          <w:szCs w:val="24"/>
        </w:rPr>
        <w:t xml:space="preserve">: </w:t>
      </w:r>
      <w:r w:rsidRPr="00302178">
        <w:rPr>
          <w:rFonts w:ascii="Calibri" w:hAnsi="Calibri"/>
          <w:sz w:val="18"/>
          <w:szCs w:val="18"/>
        </w:rPr>
        <w:t>This field is filled out automatically. It is referenced from the CF2R-MCH-20.</w:t>
      </w:r>
    </w:p>
    <w:p w:rsidRPr="007D2569" w:rsidR="00502C28" w:rsidRDefault="00502C28" w14:paraId="34E20AD1" w14:textId="7001EA71">
      <w:pPr>
        <w:numPr>
          <w:ilvl w:val="0"/>
          <w:numId w:val="6"/>
        </w:numPr>
        <w:spacing w:line="276" w:lineRule="auto"/>
        <w:ind w:left="360"/>
        <w:rPr>
          <w:rFonts w:asciiTheme="minorHAnsi" w:hAnsiTheme="minorHAnsi"/>
          <w:sz w:val="18"/>
          <w:szCs w:val="18"/>
        </w:rPr>
      </w:pPr>
      <w:r w:rsidRPr="00E0338E">
        <w:rPr>
          <w:rFonts w:asciiTheme="minorHAnsi" w:hAnsiTheme="minorHAnsi"/>
          <w:i/>
          <w:sz w:val="18"/>
          <w:szCs w:val="18"/>
        </w:rPr>
        <w:t xml:space="preserve">Indoor Unit Name: </w:t>
      </w:r>
      <w:r w:rsidRPr="00E0338E">
        <w:rPr>
          <w:rFonts w:ascii="Calibri" w:hAnsi="Calibri"/>
          <w:sz w:val="18"/>
          <w:szCs w:val="18"/>
        </w:rPr>
        <w:t>This field is filled out automatically. It is referenced from the CF2R-MCH-</w:t>
      </w:r>
      <w:r w:rsidR="00DA6B7A">
        <w:rPr>
          <w:rFonts w:ascii="Calibri" w:hAnsi="Calibri"/>
          <w:sz w:val="18"/>
          <w:szCs w:val="18"/>
        </w:rPr>
        <w:t>20</w:t>
      </w:r>
      <w:r w:rsidRPr="00E0338E">
        <w:rPr>
          <w:rFonts w:ascii="Calibri" w:hAnsi="Calibri"/>
          <w:sz w:val="18"/>
          <w:szCs w:val="18"/>
        </w:rPr>
        <w:t>, which must be completed prior to this document.</w:t>
      </w:r>
    </w:p>
    <w:p w:rsidRPr="00302178" w:rsidR="00302178" w:rsidP="002C4376" w:rsidRDefault="00302178" w14:paraId="1172AF98" w14:textId="14A0DE88">
      <w:pPr>
        <w:numPr>
          <w:ilvl w:val="0"/>
          <w:numId w:val="6"/>
        </w:numPr>
        <w:spacing w:line="276" w:lineRule="auto"/>
        <w:ind w:left="360"/>
        <w:rPr>
          <w:rFonts w:asciiTheme="minorHAnsi" w:hAnsiTheme="minorHAnsi"/>
          <w:sz w:val="18"/>
          <w:szCs w:val="24"/>
        </w:rPr>
      </w:pPr>
      <w:r w:rsidRPr="00302178">
        <w:rPr>
          <w:rFonts w:asciiTheme="minorHAnsi" w:hAnsiTheme="minorHAnsi"/>
          <w:i/>
          <w:sz w:val="18"/>
          <w:szCs w:val="24"/>
        </w:rPr>
        <w:t>Building Type</w:t>
      </w:r>
      <w:r w:rsidRPr="00302178">
        <w:rPr>
          <w:rFonts w:asciiTheme="minorHAnsi" w:hAnsiTheme="minorHAnsi"/>
          <w:sz w:val="18"/>
          <w:szCs w:val="24"/>
        </w:rPr>
        <w:t xml:space="preserve">: </w:t>
      </w:r>
      <w:r w:rsidRPr="00302178">
        <w:rPr>
          <w:rFonts w:ascii="Calibri" w:hAnsi="Calibri"/>
          <w:sz w:val="18"/>
          <w:szCs w:val="18"/>
        </w:rPr>
        <w:t>This field is filled out automatically. It is referenced from the CF2R-MCH-20.</w:t>
      </w:r>
    </w:p>
    <w:p w:rsidRPr="00302178" w:rsidR="00302178" w:rsidP="002C4376" w:rsidRDefault="00302178" w14:paraId="1172AF99" w14:textId="7A85D2EE">
      <w:pPr>
        <w:numPr>
          <w:ilvl w:val="0"/>
          <w:numId w:val="6"/>
        </w:numPr>
        <w:spacing w:line="276" w:lineRule="auto"/>
        <w:ind w:left="360"/>
        <w:rPr>
          <w:rFonts w:asciiTheme="minorHAnsi" w:hAnsiTheme="minorHAnsi"/>
          <w:sz w:val="18"/>
          <w:szCs w:val="24"/>
        </w:rPr>
      </w:pPr>
      <w:r w:rsidRPr="00302178">
        <w:rPr>
          <w:rFonts w:asciiTheme="minorHAnsi" w:hAnsiTheme="minorHAnsi"/>
          <w:i/>
          <w:sz w:val="18"/>
          <w:szCs w:val="24"/>
        </w:rPr>
        <w:t>Verified Low Leakage Ducts in Conditioned Space (VLLDCS)</w:t>
      </w:r>
      <w:r w:rsidRPr="00302178">
        <w:rPr>
          <w:rFonts w:asciiTheme="minorHAnsi" w:hAnsiTheme="minorHAnsi"/>
          <w:sz w:val="18"/>
          <w:szCs w:val="24"/>
        </w:rPr>
        <w:t xml:space="preserve">: </w:t>
      </w:r>
      <w:r w:rsidRPr="00302178">
        <w:rPr>
          <w:rFonts w:ascii="Calibri" w:hAnsi="Calibri"/>
          <w:sz w:val="18"/>
          <w:szCs w:val="18"/>
        </w:rPr>
        <w:t>This field is filled out automatically. It is referenced from the CF2R-MCH-20.</w:t>
      </w:r>
    </w:p>
    <w:p w:rsidRPr="00302178" w:rsidR="00302178" w:rsidP="002C4376" w:rsidRDefault="00302178" w14:paraId="1172AF9A" w14:textId="7AF9F842">
      <w:pPr>
        <w:numPr>
          <w:ilvl w:val="0"/>
          <w:numId w:val="6"/>
        </w:numPr>
        <w:spacing w:line="276" w:lineRule="auto"/>
        <w:ind w:left="360"/>
        <w:rPr>
          <w:rFonts w:asciiTheme="minorHAnsi" w:hAnsiTheme="minorHAnsi"/>
          <w:sz w:val="18"/>
          <w:szCs w:val="24"/>
        </w:rPr>
      </w:pPr>
      <w:r w:rsidRPr="00302178">
        <w:rPr>
          <w:rFonts w:asciiTheme="minorHAnsi" w:hAnsiTheme="minorHAnsi"/>
          <w:i/>
          <w:sz w:val="18"/>
          <w:szCs w:val="24"/>
        </w:rPr>
        <w:t>Verified Low Leakage Air-handling Unit (VLLAHU) Credit:</w:t>
      </w:r>
      <w:r w:rsidRPr="00302178">
        <w:rPr>
          <w:rFonts w:ascii="Calibri" w:hAnsi="Calibri"/>
          <w:sz w:val="18"/>
          <w:szCs w:val="18"/>
        </w:rPr>
        <w:t xml:space="preserve"> This field is filled out automatically. It is referenced from the CF2R-MCH-20.</w:t>
      </w:r>
    </w:p>
    <w:p w:rsidR="00302178" w:rsidP="00E0338E" w:rsidRDefault="00302178" w14:paraId="1172AF9B" w14:textId="165FB218">
      <w:pPr>
        <w:pStyle w:val="ListParagraph"/>
        <w:numPr>
          <w:ilvl w:val="0"/>
          <w:numId w:val="6"/>
        </w:numPr>
        <w:spacing w:line="276" w:lineRule="auto"/>
        <w:ind w:left="360"/>
        <w:rPr>
          <w:rFonts w:ascii="Calibri" w:hAnsi="Calibri"/>
          <w:sz w:val="18"/>
          <w:szCs w:val="18"/>
        </w:rPr>
      </w:pPr>
      <w:r w:rsidRPr="00E0338E">
        <w:rPr>
          <w:rFonts w:asciiTheme="minorHAnsi" w:hAnsiTheme="minorHAnsi"/>
          <w:i/>
          <w:sz w:val="18"/>
          <w:szCs w:val="24"/>
        </w:rPr>
        <w:t>Duct System Compliance Category</w:t>
      </w:r>
      <w:r w:rsidRPr="00E0338E">
        <w:rPr>
          <w:rFonts w:asciiTheme="minorHAnsi" w:hAnsiTheme="minorHAnsi"/>
          <w:sz w:val="18"/>
          <w:szCs w:val="24"/>
        </w:rPr>
        <w:t xml:space="preserve">: </w:t>
      </w:r>
      <w:r w:rsidRPr="00E0338E">
        <w:rPr>
          <w:rFonts w:ascii="Calibri" w:hAnsi="Calibri"/>
          <w:sz w:val="18"/>
          <w:szCs w:val="18"/>
        </w:rPr>
        <w:t>This field is filled out automatically. It is referenced from the CF2R-MCH-20.</w:t>
      </w:r>
    </w:p>
    <w:p w:rsidRPr="00E0338E" w:rsidR="00502C28" w:rsidP="00502C28" w:rsidRDefault="00502C28" w14:paraId="5831ECCB" w14:textId="77777777">
      <w:pPr>
        <w:numPr>
          <w:ilvl w:val="0"/>
          <w:numId w:val="6"/>
        </w:numPr>
        <w:spacing w:line="276" w:lineRule="auto"/>
        <w:ind w:left="360"/>
        <w:rPr>
          <w:rFonts w:asciiTheme="minorHAnsi" w:hAnsiTheme="minorHAnsi"/>
          <w:sz w:val="18"/>
        </w:rPr>
      </w:pPr>
      <w:r w:rsidRPr="00E0338E">
        <w:rPr>
          <w:rFonts w:asciiTheme="minorHAnsi" w:hAnsiTheme="minorHAnsi"/>
          <w:i/>
          <w:sz w:val="18"/>
          <w:szCs w:val="18"/>
        </w:rPr>
        <w:t>Any portions of Duct Located in Garage</w:t>
      </w:r>
      <w:r w:rsidRPr="00E0338E">
        <w:rPr>
          <w:rFonts w:asciiTheme="minorHAnsi" w:hAnsiTheme="minorHAnsi"/>
          <w:sz w:val="18"/>
          <w:szCs w:val="18"/>
        </w:rPr>
        <w:t>: User select from Yes or No.</w:t>
      </w:r>
    </w:p>
    <w:p w:rsidRPr="00302178" w:rsidR="00302178" w:rsidP="00302178" w:rsidRDefault="00302178" w14:paraId="1172AF9C" w14:textId="77777777">
      <w:pPr>
        <w:spacing w:line="276" w:lineRule="auto"/>
        <w:ind w:left="360"/>
        <w:rPr>
          <w:rFonts w:asciiTheme="minorHAnsi" w:hAnsiTheme="minorHAnsi"/>
          <w:sz w:val="18"/>
          <w:szCs w:val="18"/>
        </w:rPr>
      </w:pPr>
    </w:p>
    <w:p w:rsidRPr="00302178" w:rsidR="00302178" w:rsidP="00302178" w:rsidRDefault="00DE5189" w14:paraId="1172AF9D" w14:textId="23ACC1EF">
      <w:pPr>
        <w:rPr>
          <w:rFonts w:asciiTheme="minorHAnsi" w:hAnsiTheme="minorHAnsi"/>
          <w:b/>
          <w:sz w:val="18"/>
          <w:szCs w:val="18"/>
        </w:rPr>
      </w:pPr>
      <w:r>
        <w:rPr>
          <w:rFonts w:asciiTheme="minorHAnsi" w:hAnsiTheme="minorHAnsi"/>
          <w:b/>
          <w:sz w:val="18"/>
          <w:szCs w:val="18"/>
        </w:rPr>
        <w:t xml:space="preserve">Section </w:t>
      </w:r>
      <w:r w:rsidRPr="00302178" w:rsidR="00302178">
        <w:rPr>
          <w:rFonts w:asciiTheme="minorHAnsi" w:hAnsiTheme="minorHAnsi"/>
          <w:b/>
          <w:sz w:val="18"/>
          <w:szCs w:val="18"/>
        </w:rPr>
        <w:t>B. Duct Leakage Diagnostic Test - MCH-20e - Sealing All Accessible Leaks using Smoke Test</w:t>
      </w:r>
    </w:p>
    <w:p w:rsidRPr="00302178" w:rsidR="00C626A9" w:rsidP="00C626A9" w:rsidRDefault="00C626A9" w14:paraId="01828238" w14:textId="77777777">
      <w:pPr>
        <w:numPr>
          <w:ilvl w:val="0"/>
          <w:numId w:val="8"/>
        </w:numPr>
        <w:spacing w:line="276" w:lineRule="auto"/>
        <w:contextualSpacing/>
        <w:rPr>
          <w:rFonts w:asciiTheme="minorHAnsi" w:hAnsiTheme="minorHAnsi"/>
          <w:sz w:val="18"/>
          <w:szCs w:val="24"/>
        </w:rPr>
      </w:pPr>
      <w:r w:rsidRPr="00302178">
        <w:rPr>
          <w:rFonts w:asciiTheme="minorHAnsi" w:hAnsiTheme="minorHAnsi"/>
          <w:i/>
          <w:sz w:val="18"/>
          <w:szCs w:val="24"/>
        </w:rPr>
        <w:t>Air-Handling Unit Airflow (AHU</w:t>
      </w:r>
      <w:r>
        <w:rPr>
          <w:rFonts w:asciiTheme="minorHAnsi" w:hAnsiTheme="minorHAnsi"/>
          <w:i/>
          <w:sz w:val="18"/>
          <w:szCs w:val="24"/>
        </w:rPr>
        <w:t xml:space="preserve"> </w:t>
      </w:r>
      <w:r w:rsidRPr="00302178">
        <w:rPr>
          <w:rFonts w:asciiTheme="minorHAnsi" w:hAnsiTheme="minorHAnsi"/>
          <w:i/>
          <w:sz w:val="18"/>
          <w:szCs w:val="24"/>
        </w:rPr>
        <w:t>Airflow) Determination Method</w:t>
      </w:r>
      <w:r w:rsidRPr="00302178">
        <w:rPr>
          <w:rFonts w:asciiTheme="minorHAnsi" w:hAnsiTheme="minorHAnsi"/>
          <w:sz w:val="18"/>
          <w:szCs w:val="24"/>
        </w:rPr>
        <w:t>: User will select from the following options:</w:t>
      </w:r>
    </w:p>
    <w:p w:rsidRPr="00302178" w:rsidR="00C626A9" w:rsidP="00C626A9" w:rsidRDefault="00C626A9" w14:paraId="06CA43F6" w14:textId="032B918F">
      <w:pPr>
        <w:numPr>
          <w:ilvl w:val="1"/>
          <w:numId w:val="8"/>
        </w:numPr>
        <w:spacing w:line="276" w:lineRule="auto"/>
        <w:contextualSpacing/>
        <w:rPr>
          <w:rFonts w:asciiTheme="minorHAnsi" w:hAnsiTheme="minorHAnsi"/>
          <w:sz w:val="18"/>
          <w:szCs w:val="24"/>
        </w:rPr>
      </w:pPr>
      <w:r w:rsidRPr="00302178">
        <w:rPr>
          <w:rFonts w:asciiTheme="minorHAnsi" w:hAnsiTheme="minorHAnsi"/>
          <w:sz w:val="18"/>
          <w:szCs w:val="24"/>
          <w:u w:val="single"/>
        </w:rPr>
        <w:t>Default Airflow Method:</w:t>
      </w:r>
      <w:r w:rsidRPr="00302178">
        <w:rPr>
          <w:rFonts w:asciiTheme="minorHAnsi" w:hAnsiTheme="minorHAnsi"/>
          <w:sz w:val="18"/>
          <w:szCs w:val="24"/>
        </w:rPr>
        <w:t xml:space="preserve"> The Default Airflow Method may only be used for homes where the duct system is being tested before the conditioning and heating system is installed and the equipment specification is not known (See Section RA3.1.4.2.1 of the </w:t>
      </w:r>
      <w:r>
        <w:rPr>
          <w:rFonts w:asciiTheme="minorHAnsi" w:hAnsiTheme="minorHAnsi"/>
          <w:sz w:val="18"/>
          <w:szCs w:val="24"/>
        </w:rPr>
        <w:t>201</w:t>
      </w:r>
      <w:r w:rsidR="00F275F1">
        <w:rPr>
          <w:rFonts w:asciiTheme="minorHAnsi" w:hAnsiTheme="minorHAnsi"/>
          <w:sz w:val="18"/>
          <w:szCs w:val="24"/>
        </w:rPr>
        <w:t>9</w:t>
      </w:r>
      <w:r w:rsidRPr="00302178">
        <w:rPr>
          <w:rFonts w:asciiTheme="minorHAnsi" w:hAnsiTheme="minorHAnsi"/>
          <w:sz w:val="18"/>
          <w:szCs w:val="24"/>
        </w:rPr>
        <w:t xml:space="preserve"> Reference Appendices).</w:t>
      </w:r>
    </w:p>
    <w:p w:rsidRPr="00302178" w:rsidR="00C626A9" w:rsidP="00C626A9" w:rsidRDefault="00C626A9" w14:paraId="189DEEE4" w14:textId="397BDC83">
      <w:pPr>
        <w:numPr>
          <w:ilvl w:val="1"/>
          <w:numId w:val="8"/>
        </w:numPr>
        <w:spacing w:line="276" w:lineRule="auto"/>
        <w:contextualSpacing/>
        <w:rPr>
          <w:rFonts w:asciiTheme="minorHAnsi" w:hAnsiTheme="minorHAnsi"/>
          <w:sz w:val="18"/>
          <w:szCs w:val="24"/>
        </w:rPr>
      </w:pPr>
      <w:r w:rsidRPr="00302178">
        <w:rPr>
          <w:rFonts w:asciiTheme="minorHAnsi" w:hAnsiTheme="minorHAnsi"/>
          <w:sz w:val="18"/>
          <w:szCs w:val="24"/>
          <w:u w:val="single"/>
        </w:rPr>
        <w:t>Cooling System Method:</w:t>
      </w:r>
      <w:r w:rsidRPr="00302178">
        <w:rPr>
          <w:rFonts w:asciiTheme="minorHAnsi" w:hAnsiTheme="minorHAnsi"/>
          <w:sz w:val="18"/>
          <w:szCs w:val="24"/>
        </w:rPr>
        <w:t xml:space="preserve"> For systems with air conditioning, this selection must be made, and the nominal air handler airflow shall be 400 CFM per nominal ton of condensing unit cooling capacity as specified by the manufacturer (Note: the heating only value may be used, if higher, See Section RA3.1.4.2.2 of the </w:t>
      </w:r>
      <w:r>
        <w:rPr>
          <w:rFonts w:asciiTheme="minorHAnsi" w:hAnsiTheme="minorHAnsi"/>
          <w:sz w:val="18"/>
          <w:szCs w:val="24"/>
        </w:rPr>
        <w:t>201</w:t>
      </w:r>
      <w:r w:rsidR="00F275F1">
        <w:rPr>
          <w:rFonts w:asciiTheme="minorHAnsi" w:hAnsiTheme="minorHAnsi"/>
          <w:sz w:val="18"/>
          <w:szCs w:val="24"/>
        </w:rPr>
        <w:t>9</w:t>
      </w:r>
      <w:r w:rsidRPr="00302178">
        <w:rPr>
          <w:rFonts w:asciiTheme="minorHAnsi" w:hAnsiTheme="minorHAnsi"/>
          <w:sz w:val="18"/>
          <w:szCs w:val="24"/>
        </w:rPr>
        <w:t xml:space="preserve"> Reference Appendices).</w:t>
      </w:r>
    </w:p>
    <w:p w:rsidRPr="00302178" w:rsidR="00C626A9" w:rsidP="00C626A9" w:rsidRDefault="00C626A9" w14:paraId="7DE25A7B" w14:textId="77777777">
      <w:pPr>
        <w:numPr>
          <w:ilvl w:val="1"/>
          <w:numId w:val="8"/>
        </w:numPr>
        <w:spacing w:line="276" w:lineRule="auto"/>
        <w:contextualSpacing/>
        <w:jc w:val="both"/>
        <w:rPr>
          <w:rFonts w:asciiTheme="minorHAnsi" w:hAnsiTheme="minorHAnsi"/>
          <w:sz w:val="18"/>
          <w:szCs w:val="24"/>
        </w:rPr>
      </w:pPr>
      <w:r w:rsidRPr="00302178">
        <w:rPr>
          <w:rFonts w:asciiTheme="minorHAnsi" w:hAnsiTheme="minorHAnsi"/>
          <w:sz w:val="18"/>
          <w:szCs w:val="24"/>
          <w:u w:val="single"/>
        </w:rPr>
        <w:t>Heating System Method:</w:t>
      </w:r>
      <w:r w:rsidRPr="00302178">
        <w:rPr>
          <w:rFonts w:asciiTheme="minorHAnsi" w:hAnsiTheme="minorHAnsi"/>
          <w:sz w:val="18"/>
          <w:szCs w:val="24"/>
        </w:rPr>
        <w:t xml:space="preserve"> For heating only systems the nominal air</w:t>
      </w:r>
      <w:r>
        <w:rPr>
          <w:rFonts w:asciiTheme="minorHAnsi" w:hAnsiTheme="minorHAnsi"/>
          <w:sz w:val="18"/>
          <w:szCs w:val="24"/>
        </w:rPr>
        <w:t>-</w:t>
      </w:r>
      <w:r w:rsidRPr="00302178">
        <w:rPr>
          <w:rFonts w:asciiTheme="minorHAnsi" w:hAnsiTheme="minorHAnsi"/>
          <w:sz w:val="18"/>
          <w:szCs w:val="24"/>
        </w:rPr>
        <w:t>handler airflow shall be 21.7 CFM per kBtu/hr of rated heating output capacity.</w:t>
      </w:r>
    </w:p>
    <w:p w:rsidR="00C626A9" w:rsidP="00C626A9" w:rsidRDefault="00C626A9" w14:paraId="6FB62B56" w14:textId="5FC764F5">
      <w:pPr>
        <w:numPr>
          <w:ilvl w:val="1"/>
          <w:numId w:val="8"/>
        </w:numPr>
        <w:spacing w:line="276" w:lineRule="auto"/>
        <w:contextualSpacing/>
        <w:rPr>
          <w:rFonts w:asciiTheme="minorHAnsi" w:hAnsiTheme="minorHAnsi"/>
          <w:sz w:val="18"/>
          <w:szCs w:val="24"/>
        </w:rPr>
      </w:pPr>
      <w:r w:rsidRPr="00302178">
        <w:rPr>
          <w:rFonts w:asciiTheme="minorHAnsi" w:hAnsiTheme="minorHAnsi"/>
          <w:sz w:val="18"/>
          <w:szCs w:val="24"/>
          <w:u w:val="single"/>
        </w:rPr>
        <w:t>Measured Airflow Method:</w:t>
      </w:r>
      <w:r w:rsidRPr="00302178">
        <w:rPr>
          <w:rFonts w:asciiTheme="minorHAnsi" w:hAnsiTheme="minorHAnsi"/>
          <w:sz w:val="18"/>
          <w:szCs w:val="24"/>
        </w:rPr>
        <w:t xml:space="preserve"> The measured system airflow can be used as the air handler airflow for the purpose of establishing duct leakage percentage (See Section RA3.1.4.2.3 of the </w:t>
      </w:r>
      <w:r>
        <w:rPr>
          <w:rFonts w:asciiTheme="minorHAnsi" w:hAnsiTheme="minorHAnsi"/>
          <w:sz w:val="18"/>
          <w:szCs w:val="24"/>
        </w:rPr>
        <w:t>201</w:t>
      </w:r>
      <w:r w:rsidR="00F275F1">
        <w:rPr>
          <w:rFonts w:asciiTheme="minorHAnsi" w:hAnsiTheme="minorHAnsi"/>
          <w:sz w:val="18"/>
          <w:szCs w:val="24"/>
        </w:rPr>
        <w:t>9</w:t>
      </w:r>
      <w:r w:rsidRPr="00302178">
        <w:rPr>
          <w:rFonts w:asciiTheme="minorHAnsi" w:hAnsiTheme="minorHAnsi"/>
          <w:sz w:val="18"/>
          <w:szCs w:val="24"/>
        </w:rPr>
        <w:t xml:space="preserve"> Reference Appendices).</w:t>
      </w:r>
    </w:p>
    <w:p w:rsidRPr="00302178" w:rsidR="00C626A9" w:rsidP="00C626A9" w:rsidRDefault="00C626A9" w14:paraId="1EDE48B4" w14:textId="492606FC">
      <w:pPr>
        <w:numPr>
          <w:ilvl w:val="1"/>
          <w:numId w:val="8"/>
        </w:numPr>
        <w:spacing w:line="276" w:lineRule="auto"/>
        <w:contextualSpacing/>
        <w:rPr>
          <w:rFonts w:asciiTheme="minorHAnsi" w:hAnsiTheme="minorHAnsi"/>
          <w:sz w:val="18"/>
          <w:szCs w:val="24"/>
        </w:rPr>
      </w:pPr>
      <w:r>
        <w:rPr>
          <w:rFonts w:asciiTheme="minorHAnsi" w:hAnsiTheme="minorHAnsi"/>
          <w:sz w:val="18"/>
          <w:szCs w:val="24"/>
        </w:rPr>
        <w:t>Indoor Unit Method</w:t>
      </w:r>
    </w:p>
    <w:p w:rsidR="00302178" w:rsidP="002C4376" w:rsidRDefault="00302178" w14:paraId="1172AF9E" w14:textId="2E58495E">
      <w:pPr>
        <w:numPr>
          <w:ilvl w:val="0"/>
          <w:numId w:val="8"/>
        </w:numPr>
        <w:spacing w:line="276" w:lineRule="auto"/>
        <w:contextualSpacing/>
        <w:rPr>
          <w:rFonts w:asciiTheme="minorHAnsi" w:hAnsiTheme="minorHAnsi"/>
          <w:sz w:val="18"/>
          <w:szCs w:val="24"/>
        </w:rPr>
      </w:pPr>
      <w:r w:rsidRPr="00302178">
        <w:rPr>
          <w:rFonts w:asciiTheme="minorHAnsi" w:hAnsiTheme="minorHAnsi"/>
          <w:i/>
          <w:sz w:val="18"/>
          <w:szCs w:val="24"/>
        </w:rPr>
        <w:t>Condenser Nominal Cooling Capacity (ton)</w:t>
      </w:r>
      <w:r w:rsidRPr="00302178">
        <w:rPr>
          <w:rFonts w:asciiTheme="minorHAnsi" w:hAnsiTheme="minorHAnsi"/>
          <w:sz w:val="18"/>
          <w:szCs w:val="24"/>
        </w:rPr>
        <w:t>: Same data given on MCH-01.</w:t>
      </w:r>
    </w:p>
    <w:p w:rsidR="00C626A9" w:rsidP="00C626A9" w:rsidRDefault="00C626A9" w14:paraId="7720FA04" w14:textId="77777777">
      <w:pPr>
        <w:pStyle w:val="ListParagraph"/>
        <w:numPr>
          <w:ilvl w:val="0"/>
          <w:numId w:val="8"/>
        </w:numPr>
        <w:spacing w:line="276" w:lineRule="auto"/>
        <w:rPr>
          <w:rFonts w:asciiTheme="minorHAnsi" w:hAnsiTheme="minorHAnsi"/>
        </w:rPr>
      </w:pPr>
      <w:r w:rsidRPr="001916A0">
        <w:rPr>
          <w:rFonts w:asciiTheme="minorHAnsi" w:hAnsiTheme="minorHAnsi"/>
          <w:i/>
        </w:rPr>
        <w:t>Indoor Unit Nominal Cooling Capacity:</w:t>
      </w:r>
      <w:r>
        <w:rPr>
          <w:rFonts w:asciiTheme="minorHAnsi" w:hAnsiTheme="minorHAnsi"/>
          <w:i/>
        </w:rPr>
        <w:t xml:space="preserve"> </w:t>
      </w:r>
      <w:r w:rsidRPr="000171A8">
        <w:rPr>
          <w:rFonts w:asciiTheme="minorHAnsi" w:hAnsiTheme="minorHAnsi"/>
        </w:rPr>
        <w:t>Same data given on MCH-01.</w:t>
      </w:r>
    </w:p>
    <w:p w:rsidRPr="00302178" w:rsidR="00302178" w:rsidP="002C4376" w:rsidRDefault="00302178" w14:paraId="1172AF9F" w14:textId="7F78F3E6">
      <w:pPr>
        <w:numPr>
          <w:ilvl w:val="0"/>
          <w:numId w:val="8"/>
        </w:numPr>
        <w:spacing w:line="276" w:lineRule="auto"/>
        <w:contextualSpacing/>
        <w:rPr>
          <w:rFonts w:asciiTheme="minorHAnsi" w:hAnsiTheme="minorHAnsi"/>
          <w:sz w:val="18"/>
          <w:szCs w:val="24"/>
        </w:rPr>
      </w:pPr>
      <w:r w:rsidRPr="00302178">
        <w:rPr>
          <w:rFonts w:asciiTheme="minorHAnsi" w:hAnsiTheme="minorHAnsi"/>
          <w:i/>
          <w:sz w:val="18"/>
          <w:szCs w:val="24"/>
        </w:rPr>
        <w:t>Heating Capacity (kBtu/h)</w:t>
      </w:r>
      <w:r w:rsidRPr="00302178">
        <w:rPr>
          <w:rFonts w:asciiTheme="minorHAnsi" w:hAnsiTheme="minorHAnsi"/>
          <w:sz w:val="18"/>
          <w:szCs w:val="24"/>
        </w:rPr>
        <w:t>: Same data given on MCH-01</w:t>
      </w:r>
      <w:r w:rsidR="00C626A9">
        <w:rPr>
          <w:rFonts w:asciiTheme="minorHAnsi" w:hAnsiTheme="minorHAnsi"/>
          <w:sz w:val="18"/>
          <w:szCs w:val="24"/>
        </w:rPr>
        <w:t>.</w:t>
      </w:r>
    </w:p>
    <w:p w:rsidR="00302178" w:rsidP="002C4376" w:rsidRDefault="00302178" w14:paraId="1172AFA0" w14:textId="7D6D3EB0">
      <w:pPr>
        <w:numPr>
          <w:ilvl w:val="0"/>
          <w:numId w:val="8"/>
        </w:numPr>
        <w:spacing w:line="276" w:lineRule="auto"/>
        <w:contextualSpacing/>
        <w:rPr>
          <w:rFonts w:asciiTheme="minorHAnsi" w:hAnsiTheme="minorHAnsi"/>
          <w:sz w:val="18"/>
          <w:szCs w:val="24"/>
        </w:rPr>
      </w:pPr>
      <w:r w:rsidRPr="00302178">
        <w:rPr>
          <w:rFonts w:asciiTheme="minorHAnsi" w:hAnsiTheme="minorHAnsi"/>
          <w:i/>
          <w:sz w:val="18"/>
          <w:szCs w:val="24"/>
        </w:rPr>
        <w:t>Conditioned Floor Area Served by this HVAC System</w:t>
      </w:r>
      <w:r w:rsidR="00DE5189">
        <w:rPr>
          <w:rFonts w:asciiTheme="minorHAnsi" w:hAnsiTheme="minorHAnsi"/>
          <w:i/>
          <w:sz w:val="18"/>
          <w:szCs w:val="24"/>
        </w:rPr>
        <w:t xml:space="preserve"> </w:t>
      </w:r>
      <w:r w:rsidRPr="00302178">
        <w:rPr>
          <w:rFonts w:asciiTheme="minorHAnsi" w:hAnsiTheme="minorHAnsi"/>
          <w:i/>
          <w:sz w:val="18"/>
          <w:szCs w:val="24"/>
        </w:rPr>
        <w:t>(ft</w:t>
      </w:r>
      <w:r w:rsidRPr="00302178">
        <w:rPr>
          <w:rFonts w:asciiTheme="minorHAnsi" w:hAnsiTheme="minorHAnsi"/>
          <w:i/>
          <w:sz w:val="18"/>
          <w:szCs w:val="24"/>
          <w:vertAlign w:val="superscript"/>
        </w:rPr>
        <w:t>2</w:t>
      </w:r>
      <w:r w:rsidRPr="00302178">
        <w:rPr>
          <w:rFonts w:asciiTheme="minorHAnsi" w:hAnsiTheme="minorHAnsi"/>
          <w:i/>
          <w:sz w:val="18"/>
          <w:szCs w:val="24"/>
        </w:rPr>
        <w:t>)</w:t>
      </w:r>
      <w:r w:rsidRPr="00302178">
        <w:rPr>
          <w:rFonts w:asciiTheme="minorHAnsi" w:hAnsiTheme="minorHAnsi"/>
          <w:sz w:val="18"/>
          <w:szCs w:val="24"/>
        </w:rPr>
        <w:t>: User must input CFA for the space. Should be consistent with the CF1R input value.</w:t>
      </w:r>
    </w:p>
    <w:p w:rsidRPr="00302178" w:rsidR="00C626A9" w:rsidP="00C626A9" w:rsidRDefault="00C626A9" w14:paraId="756FE08B" w14:textId="77777777">
      <w:pPr>
        <w:numPr>
          <w:ilvl w:val="0"/>
          <w:numId w:val="8"/>
        </w:numPr>
        <w:spacing w:line="276" w:lineRule="auto"/>
        <w:contextualSpacing/>
        <w:rPr>
          <w:rFonts w:asciiTheme="minorHAnsi" w:hAnsiTheme="minorHAnsi"/>
          <w:sz w:val="18"/>
          <w:szCs w:val="24"/>
        </w:rPr>
      </w:pPr>
      <w:r w:rsidRPr="00302178">
        <w:rPr>
          <w:rFonts w:asciiTheme="minorHAnsi" w:hAnsiTheme="minorHAnsi"/>
          <w:i/>
          <w:sz w:val="18"/>
          <w:szCs w:val="24"/>
        </w:rPr>
        <w:t>Measured AHU Airflow (CFM)</w:t>
      </w:r>
      <w:r w:rsidRPr="00302178">
        <w:rPr>
          <w:rFonts w:asciiTheme="minorHAnsi" w:hAnsiTheme="minorHAnsi"/>
          <w:sz w:val="18"/>
          <w:szCs w:val="24"/>
        </w:rPr>
        <w:t xml:space="preserve">: If “Measured Airflow Method” is selected as the </w:t>
      </w:r>
      <w:r w:rsidRPr="00302178">
        <w:rPr>
          <w:rFonts w:asciiTheme="minorHAnsi" w:hAnsiTheme="minorHAnsi"/>
          <w:i/>
          <w:sz w:val="18"/>
          <w:szCs w:val="24"/>
        </w:rPr>
        <w:t>Air-Handling Unit Airflow (AHU</w:t>
      </w:r>
      <w:r>
        <w:rPr>
          <w:rFonts w:asciiTheme="minorHAnsi" w:hAnsiTheme="minorHAnsi"/>
          <w:i/>
          <w:sz w:val="18"/>
          <w:szCs w:val="24"/>
        </w:rPr>
        <w:t xml:space="preserve"> </w:t>
      </w:r>
      <w:r w:rsidRPr="00302178">
        <w:rPr>
          <w:rFonts w:asciiTheme="minorHAnsi" w:hAnsiTheme="minorHAnsi"/>
          <w:i/>
          <w:sz w:val="18"/>
          <w:szCs w:val="24"/>
        </w:rPr>
        <w:t>Airflow) Determination Method</w:t>
      </w:r>
      <w:r w:rsidRPr="00302178">
        <w:rPr>
          <w:rFonts w:asciiTheme="minorHAnsi" w:hAnsiTheme="minorHAnsi"/>
          <w:sz w:val="18"/>
          <w:szCs w:val="24"/>
        </w:rPr>
        <w:t>, user must input measured airflow.</w:t>
      </w:r>
    </w:p>
    <w:p w:rsidRPr="00302178" w:rsidR="00302178" w:rsidP="002C4376" w:rsidRDefault="00302178" w14:paraId="1172AFA1" w14:textId="77777777">
      <w:pPr>
        <w:numPr>
          <w:ilvl w:val="0"/>
          <w:numId w:val="8"/>
        </w:numPr>
        <w:spacing w:line="276" w:lineRule="auto"/>
        <w:contextualSpacing/>
        <w:rPr>
          <w:rFonts w:asciiTheme="minorHAnsi" w:hAnsiTheme="minorHAnsi"/>
          <w:sz w:val="18"/>
          <w:szCs w:val="24"/>
        </w:rPr>
      </w:pPr>
      <w:r w:rsidRPr="00302178">
        <w:rPr>
          <w:rFonts w:asciiTheme="minorHAnsi" w:hAnsiTheme="minorHAnsi"/>
          <w:i/>
          <w:sz w:val="18"/>
          <w:szCs w:val="24"/>
        </w:rPr>
        <w:t>Duct Leakage Test Conditions</w:t>
      </w:r>
      <w:r w:rsidRPr="00302178">
        <w:rPr>
          <w:rFonts w:asciiTheme="minorHAnsi" w:hAnsiTheme="minorHAnsi"/>
          <w:sz w:val="18"/>
          <w:szCs w:val="24"/>
        </w:rPr>
        <w:t>: Select from the following options:</w:t>
      </w:r>
    </w:p>
    <w:p w:rsidRPr="00302178" w:rsidR="00302178" w:rsidP="002C4376" w:rsidRDefault="00302178" w14:paraId="1172AFA2" w14:textId="5E31CA25">
      <w:pPr>
        <w:numPr>
          <w:ilvl w:val="1"/>
          <w:numId w:val="8"/>
        </w:numPr>
        <w:spacing w:line="276" w:lineRule="auto"/>
        <w:contextualSpacing/>
        <w:rPr>
          <w:rFonts w:asciiTheme="minorHAnsi" w:hAnsiTheme="minorHAnsi"/>
          <w:sz w:val="18"/>
          <w:szCs w:val="24"/>
        </w:rPr>
      </w:pPr>
      <w:r w:rsidRPr="00302178">
        <w:rPr>
          <w:rFonts w:asciiTheme="minorHAnsi" w:hAnsiTheme="minorHAnsi"/>
          <w:sz w:val="18"/>
          <w:szCs w:val="24"/>
          <w:u w:val="single"/>
        </w:rPr>
        <w:t>Test Rough-in AHU</w:t>
      </w:r>
      <w:r w:rsidRPr="00302178">
        <w:rPr>
          <w:rFonts w:asciiTheme="minorHAnsi" w:hAnsiTheme="minorHAnsi"/>
          <w:sz w:val="18"/>
          <w:szCs w:val="24"/>
        </w:rPr>
        <w:t xml:space="preserve">: Installers may determine duct leakage in new construction by using diagnostic measurements at rough-in building construction stage prior to installation of interior finishing (See Section RA3.1.4.3.2 of the </w:t>
      </w:r>
      <w:r w:rsidR="00CD6B37">
        <w:rPr>
          <w:rFonts w:asciiTheme="minorHAnsi" w:hAnsiTheme="minorHAnsi"/>
          <w:sz w:val="18"/>
          <w:szCs w:val="24"/>
        </w:rPr>
        <w:t>201</w:t>
      </w:r>
      <w:r w:rsidR="00F275F1">
        <w:rPr>
          <w:rFonts w:asciiTheme="minorHAnsi" w:hAnsiTheme="minorHAnsi"/>
          <w:sz w:val="18"/>
          <w:szCs w:val="24"/>
        </w:rPr>
        <w:t>9</w:t>
      </w:r>
      <w:r w:rsidRPr="00302178">
        <w:rPr>
          <w:rFonts w:asciiTheme="minorHAnsi" w:hAnsiTheme="minorHAnsi"/>
          <w:sz w:val="18"/>
          <w:szCs w:val="24"/>
        </w:rPr>
        <w:t xml:space="preserve"> Reference Appendices). In this case the air handling unit (AHU) is installed at the time of test.</w:t>
      </w:r>
    </w:p>
    <w:p w:rsidRPr="00302178" w:rsidR="00302178" w:rsidP="002C4376" w:rsidRDefault="00302178" w14:paraId="1172AFA3" w14:textId="3724D691">
      <w:pPr>
        <w:numPr>
          <w:ilvl w:val="1"/>
          <w:numId w:val="8"/>
        </w:numPr>
        <w:spacing w:line="276" w:lineRule="auto"/>
        <w:contextualSpacing/>
        <w:rPr>
          <w:rFonts w:asciiTheme="minorHAnsi" w:hAnsiTheme="minorHAnsi"/>
          <w:sz w:val="18"/>
          <w:szCs w:val="24"/>
          <w:u w:val="single"/>
        </w:rPr>
      </w:pPr>
      <w:r w:rsidRPr="00302178">
        <w:rPr>
          <w:rFonts w:asciiTheme="minorHAnsi" w:hAnsiTheme="minorHAnsi"/>
          <w:sz w:val="18"/>
          <w:szCs w:val="24"/>
          <w:u w:val="single"/>
        </w:rPr>
        <w:t>Test Rough-in No AHU</w:t>
      </w:r>
      <w:r w:rsidRPr="00302178">
        <w:rPr>
          <w:rFonts w:asciiTheme="minorHAnsi" w:hAnsiTheme="minorHAnsi"/>
          <w:sz w:val="18"/>
          <w:szCs w:val="24"/>
        </w:rPr>
        <w:t>: Same as “Test Rough-in” except air</w:t>
      </w:r>
      <w:r w:rsidR="00492BAC">
        <w:rPr>
          <w:rFonts w:asciiTheme="minorHAnsi" w:hAnsiTheme="minorHAnsi"/>
          <w:sz w:val="18"/>
          <w:szCs w:val="24"/>
        </w:rPr>
        <w:t>-</w:t>
      </w:r>
      <w:r w:rsidRPr="00302178">
        <w:rPr>
          <w:rFonts w:asciiTheme="minorHAnsi" w:hAnsiTheme="minorHAnsi"/>
          <w:sz w:val="18"/>
          <w:szCs w:val="24"/>
        </w:rPr>
        <w:t xml:space="preserve">handling unit is not yet installed (See Section RA3.1.4.3.2 of the </w:t>
      </w:r>
      <w:r w:rsidR="00CD6B37">
        <w:rPr>
          <w:rFonts w:asciiTheme="minorHAnsi" w:hAnsiTheme="minorHAnsi"/>
          <w:sz w:val="18"/>
          <w:szCs w:val="24"/>
        </w:rPr>
        <w:t>201</w:t>
      </w:r>
      <w:r w:rsidR="00F275F1">
        <w:rPr>
          <w:rFonts w:asciiTheme="minorHAnsi" w:hAnsiTheme="minorHAnsi"/>
          <w:sz w:val="18"/>
          <w:szCs w:val="24"/>
        </w:rPr>
        <w:t>9</w:t>
      </w:r>
      <w:r w:rsidRPr="00302178">
        <w:rPr>
          <w:rFonts w:asciiTheme="minorHAnsi" w:hAnsiTheme="minorHAnsi"/>
          <w:sz w:val="18"/>
          <w:szCs w:val="24"/>
        </w:rPr>
        <w:t xml:space="preserve"> Reference Appendices).</w:t>
      </w:r>
    </w:p>
    <w:p w:rsidRPr="00302178" w:rsidR="00302178" w:rsidP="002C4376" w:rsidRDefault="00302178" w14:paraId="1172AFA4" w14:textId="1B484C73">
      <w:pPr>
        <w:numPr>
          <w:ilvl w:val="1"/>
          <w:numId w:val="8"/>
        </w:numPr>
        <w:spacing w:line="276" w:lineRule="auto"/>
        <w:contextualSpacing/>
        <w:rPr>
          <w:rFonts w:asciiTheme="minorHAnsi" w:hAnsiTheme="minorHAnsi"/>
          <w:sz w:val="18"/>
          <w:szCs w:val="24"/>
        </w:rPr>
      </w:pPr>
      <w:r w:rsidRPr="00302178">
        <w:rPr>
          <w:rFonts w:asciiTheme="minorHAnsi" w:hAnsiTheme="minorHAnsi"/>
          <w:sz w:val="18"/>
          <w:szCs w:val="24"/>
          <w:u w:val="single"/>
        </w:rPr>
        <w:t>Test Final</w:t>
      </w:r>
      <w:r w:rsidRPr="00302178">
        <w:rPr>
          <w:rFonts w:asciiTheme="minorHAnsi" w:hAnsiTheme="minorHAnsi"/>
          <w:sz w:val="18"/>
          <w:szCs w:val="24"/>
        </w:rPr>
        <w:t>: Test conducted at “final”, i.e. all equipment, ducts, and registers are installed and the system is essentially in its final operating condition. (rough-in no longer an option.</w:t>
      </w:r>
      <w:r w:rsidR="00CD6B37">
        <w:rPr>
          <w:rFonts w:asciiTheme="minorHAnsi" w:hAnsiTheme="minorHAnsi"/>
          <w:sz w:val="18"/>
          <w:szCs w:val="24"/>
        </w:rPr>
        <w:t xml:space="preserve"> </w:t>
      </w:r>
      <w:r w:rsidRPr="00302178">
        <w:rPr>
          <w:rFonts w:asciiTheme="minorHAnsi" w:hAnsiTheme="minorHAnsi"/>
          <w:sz w:val="18"/>
          <w:szCs w:val="24"/>
        </w:rPr>
        <w:t xml:space="preserve">See Section RA3.1.4.3.1 of the </w:t>
      </w:r>
      <w:r w:rsidR="00CD6B37">
        <w:rPr>
          <w:rFonts w:asciiTheme="minorHAnsi" w:hAnsiTheme="minorHAnsi"/>
          <w:sz w:val="18"/>
          <w:szCs w:val="24"/>
        </w:rPr>
        <w:t>201</w:t>
      </w:r>
      <w:r w:rsidR="00F275F1">
        <w:rPr>
          <w:rFonts w:asciiTheme="minorHAnsi" w:hAnsiTheme="minorHAnsi"/>
          <w:sz w:val="18"/>
          <w:szCs w:val="24"/>
        </w:rPr>
        <w:t>9</w:t>
      </w:r>
      <w:r w:rsidRPr="00302178">
        <w:rPr>
          <w:rFonts w:asciiTheme="minorHAnsi" w:hAnsiTheme="minorHAnsi"/>
          <w:sz w:val="18"/>
          <w:szCs w:val="24"/>
        </w:rPr>
        <w:t xml:space="preserve"> Reference Appendices).</w:t>
      </w:r>
    </w:p>
    <w:p w:rsidRPr="00302178" w:rsidR="00302178" w:rsidP="002C4376" w:rsidRDefault="00302178" w14:paraId="1172AFA5" w14:textId="77777777">
      <w:pPr>
        <w:numPr>
          <w:ilvl w:val="0"/>
          <w:numId w:val="8"/>
        </w:numPr>
        <w:spacing w:line="276" w:lineRule="auto"/>
        <w:contextualSpacing/>
        <w:rPr>
          <w:rFonts w:asciiTheme="minorHAnsi" w:hAnsiTheme="minorHAnsi"/>
          <w:sz w:val="18"/>
          <w:szCs w:val="24"/>
        </w:rPr>
      </w:pPr>
      <w:r w:rsidRPr="00302178">
        <w:rPr>
          <w:rFonts w:asciiTheme="minorHAnsi" w:hAnsiTheme="minorHAnsi"/>
          <w:i/>
          <w:sz w:val="18"/>
          <w:szCs w:val="24"/>
        </w:rPr>
        <w:t>Duct Leakage Test Method</w:t>
      </w:r>
      <w:r w:rsidRPr="00302178">
        <w:rPr>
          <w:rFonts w:asciiTheme="minorHAnsi" w:hAnsiTheme="minorHAnsi"/>
          <w:sz w:val="18"/>
          <w:szCs w:val="24"/>
        </w:rPr>
        <w:t>: Select from the following options: Leakage to the Outside (house is pressurized simultaneously with the ducts such that only leakage going outside of the pressurized conditioned shell is measured, see RA3.2.4.3.4), or Total Leakage.</w:t>
      </w:r>
    </w:p>
    <w:p w:rsidRPr="00302178" w:rsidR="00302178" w:rsidP="002C4376" w:rsidRDefault="00302178" w14:paraId="1172AFA6" w14:textId="77777777">
      <w:pPr>
        <w:numPr>
          <w:ilvl w:val="0"/>
          <w:numId w:val="8"/>
        </w:numPr>
        <w:spacing w:line="276" w:lineRule="auto"/>
        <w:contextualSpacing/>
        <w:rPr>
          <w:rFonts w:asciiTheme="minorHAnsi" w:hAnsiTheme="minorHAnsi"/>
          <w:sz w:val="18"/>
          <w:szCs w:val="24"/>
        </w:rPr>
      </w:pPr>
      <w:r w:rsidRPr="00302178">
        <w:rPr>
          <w:rFonts w:asciiTheme="minorHAnsi" w:hAnsiTheme="minorHAnsi"/>
          <w:i/>
          <w:sz w:val="18"/>
          <w:szCs w:val="24"/>
        </w:rPr>
        <w:t>Leakage Factor</w:t>
      </w:r>
      <w:r w:rsidRPr="00302178">
        <w:rPr>
          <w:rFonts w:asciiTheme="minorHAnsi" w:hAnsiTheme="minorHAnsi"/>
          <w:sz w:val="18"/>
          <w:szCs w:val="24"/>
        </w:rPr>
        <w:t>: This field is automatically filled out based on choices in previous fields.</w:t>
      </w:r>
    </w:p>
    <w:p w:rsidRPr="00302178" w:rsidR="00302178" w:rsidP="002C4376" w:rsidRDefault="00302178" w14:paraId="1172AFAD" w14:textId="77777777">
      <w:pPr>
        <w:numPr>
          <w:ilvl w:val="0"/>
          <w:numId w:val="8"/>
        </w:numPr>
        <w:spacing w:line="276" w:lineRule="auto"/>
        <w:contextualSpacing/>
        <w:rPr>
          <w:rFonts w:asciiTheme="minorHAnsi" w:hAnsiTheme="minorHAnsi"/>
          <w:sz w:val="18"/>
          <w:szCs w:val="24"/>
        </w:rPr>
      </w:pPr>
      <w:r w:rsidRPr="00302178">
        <w:rPr>
          <w:rFonts w:asciiTheme="minorHAnsi" w:hAnsiTheme="minorHAnsi"/>
          <w:i/>
          <w:sz w:val="18"/>
          <w:szCs w:val="24"/>
        </w:rPr>
        <w:t>Calculated Target Allowable Duct Leakage Rate (cfm)</w:t>
      </w:r>
      <w:r w:rsidRPr="00302178">
        <w:rPr>
          <w:rFonts w:asciiTheme="minorHAnsi" w:hAnsiTheme="minorHAnsi"/>
          <w:sz w:val="18"/>
          <w:szCs w:val="24"/>
        </w:rPr>
        <w:t>: This value will be automatically calculated based on values entered in previous fields.</w:t>
      </w:r>
    </w:p>
    <w:p w:rsidRPr="00302178" w:rsidR="00302178" w:rsidP="002C4376" w:rsidRDefault="00302178" w14:paraId="1172AFAE" w14:textId="77777777">
      <w:pPr>
        <w:numPr>
          <w:ilvl w:val="0"/>
          <w:numId w:val="8"/>
        </w:numPr>
        <w:spacing w:line="276" w:lineRule="auto"/>
        <w:contextualSpacing/>
        <w:rPr>
          <w:rFonts w:asciiTheme="minorHAnsi" w:hAnsiTheme="minorHAnsi"/>
          <w:sz w:val="18"/>
          <w:szCs w:val="18"/>
        </w:rPr>
      </w:pPr>
      <w:r w:rsidRPr="00302178">
        <w:rPr>
          <w:rFonts w:asciiTheme="minorHAnsi" w:hAnsiTheme="minorHAnsi"/>
          <w:i/>
          <w:sz w:val="18"/>
          <w:szCs w:val="24"/>
        </w:rPr>
        <w:t>Actual Duct Leakage Rate from Leakage Test Measurement (cfm)</w:t>
      </w:r>
      <w:r w:rsidRPr="00302178">
        <w:rPr>
          <w:rFonts w:asciiTheme="minorHAnsi" w:hAnsiTheme="minorHAnsi"/>
          <w:sz w:val="18"/>
          <w:szCs w:val="24"/>
        </w:rPr>
        <w:t>: Input the duct leakage rater taken from actual test measurements.</w:t>
      </w:r>
    </w:p>
    <w:p w:rsidRPr="00302178" w:rsidR="00302178" w:rsidP="002C4376" w:rsidRDefault="00302178" w14:paraId="1172AFAF" w14:textId="45FCC075">
      <w:pPr>
        <w:numPr>
          <w:ilvl w:val="0"/>
          <w:numId w:val="8"/>
        </w:numPr>
        <w:spacing w:line="276" w:lineRule="auto"/>
        <w:contextualSpacing/>
        <w:rPr>
          <w:rFonts w:asciiTheme="minorHAnsi" w:hAnsiTheme="minorHAnsi"/>
          <w:sz w:val="18"/>
          <w:szCs w:val="18"/>
        </w:rPr>
      </w:pPr>
      <w:r w:rsidRPr="00302178">
        <w:rPr>
          <w:rFonts w:asciiTheme="minorHAnsi" w:hAnsiTheme="minorHAnsi"/>
          <w:i/>
          <w:sz w:val="18"/>
          <w:szCs w:val="18"/>
        </w:rPr>
        <w:t>Compliance Statement</w:t>
      </w:r>
      <w:r w:rsidRPr="00302178">
        <w:rPr>
          <w:rFonts w:asciiTheme="minorHAnsi" w:hAnsiTheme="minorHAnsi"/>
          <w:sz w:val="18"/>
          <w:szCs w:val="18"/>
        </w:rPr>
        <w:t>: If measured leakage (B1</w:t>
      </w:r>
      <w:r w:rsidR="00560A2E">
        <w:rPr>
          <w:rFonts w:asciiTheme="minorHAnsi" w:hAnsiTheme="minorHAnsi"/>
          <w:sz w:val="18"/>
          <w:szCs w:val="18"/>
        </w:rPr>
        <w:t>1</w:t>
      </w:r>
      <w:r w:rsidRPr="00302178">
        <w:rPr>
          <w:rFonts w:asciiTheme="minorHAnsi" w:hAnsiTheme="minorHAnsi"/>
          <w:sz w:val="18"/>
          <w:szCs w:val="18"/>
        </w:rPr>
        <w:t>) is less than or equal to allowable duct leakage rate (B</w:t>
      </w:r>
      <w:r w:rsidR="00560A2E">
        <w:rPr>
          <w:rFonts w:asciiTheme="minorHAnsi" w:hAnsiTheme="minorHAnsi"/>
          <w:sz w:val="18"/>
          <w:szCs w:val="18"/>
        </w:rPr>
        <w:t>10</w:t>
      </w:r>
      <w:r w:rsidRPr="00302178">
        <w:rPr>
          <w:rFonts w:asciiTheme="minorHAnsi" w:hAnsiTheme="minorHAnsi"/>
          <w:sz w:val="18"/>
          <w:szCs w:val="18"/>
        </w:rPr>
        <w:t xml:space="preserve">), “system passes - system complies with Allowable Duct Leakage Rate Criterion” will automatically populate. </w:t>
      </w:r>
    </w:p>
    <w:p w:rsidRPr="00302178" w:rsidR="00302178" w:rsidP="00302178" w:rsidRDefault="00302178" w14:paraId="1172AFB0" w14:textId="77777777">
      <w:pPr>
        <w:spacing w:line="276" w:lineRule="auto"/>
        <w:ind w:left="360"/>
        <w:contextualSpacing/>
        <w:rPr>
          <w:rFonts w:asciiTheme="minorHAnsi" w:hAnsiTheme="minorHAnsi"/>
          <w:sz w:val="18"/>
          <w:szCs w:val="18"/>
        </w:rPr>
      </w:pPr>
      <w:r w:rsidRPr="00302178">
        <w:rPr>
          <w:rFonts w:asciiTheme="minorHAnsi" w:hAnsiTheme="minorHAnsi"/>
          <w:sz w:val="18"/>
          <w:szCs w:val="18"/>
        </w:rPr>
        <w:t>If measured leakage is greater than allowable duct leakage rate, then the following will automatically populate:</w:t>
      </w:r>
    </w:p>
    <w:p w:rsidRPr="00302178" w:rsidR="00302178" w:rsidP="00302178" w:rsidRDefault="00302178" w14:paraId="1172AFB1" w14:textId="19A6093C">
      <w:pPr>
        <w:spacing w:line="276" w:lineRule="auto"/>
        <w:ind w:left="360"/>
        <w:contextualSpacing/>
        <w:rPr>
          <w:rFonts w:asciiTheme="minorHAnsi" w:hAnsiTheme="minorHAnsi"/>
          <w:sz w:val="18"/>
          <w:szCs w:val="18"/>
        </w:rPr>
      </w:pPr>
      <w:r w:rsidRPr="00302178">
        <w:rPr>
          <w:rFonts w:asciiTheme="minorHAnsi" w:hAnsiTheme="minorHAnsi"/>
          <w:sz w:val="18"/>
          <w:szCs w:val="18"/>
        </w:rPr>
        <w:t>System passes using smoke test of an altered HVAC system in an existing building</w:t>
      </w:r>
      <w:r w:rsidR="00492BAC">
        <w:rPr>
          <w:rFonts w:asciiTheme="minorHAnsi" w:hAnsiTheme="minorHAnsi"/>
          <w:sz w:val="18"/>
          <w:szCs w:val="18"/>
        </w:rPr>
        <w:t xml:space="preserve"> if:</w:t>
      </w:r>
    </w:p>
    <w:p w:rsidRPr="00302178" w:rsidR="00302178" w:rsidP="002C4376" w:rsidRDefault="00302178" w14:paraId="1172AFB2" w14:textId="77777777">
      <w:pPr>
        <w:numPr>
          <w:ilvl w:val="0"/>
          <w:numId w:val="10"/>
        </w:numPr>
        <w:spacing w:line="276" w:lineRule="auto"/>
        <w:contextualSpacing/>
        <w:rPr>
          <w:rFonts w:asciiTheme="minorHAnsi" w:hAnsiTheme="minorHAnsi"/>
          <w:sz w:val="18"/>
          <w:szCs w:val="18"/>
        </w:rPr>
      </w:pPr>
      <w:r w:rsidRPr="00302178">
        <w:rPr>
          <w:rFonts w:asciiTheme="minorHAnsi" w:hAnsiTheme="minorHAnsi"/>
          <w:sz w:val="18"/>
          <w:szCs w:val="18"/>
        </w:rPr>
        <w:t>No visible smoke exits the accessible portions of the duct system.</w:t>
      </w:r>
    </w:p>
    <w:p w:rsidRPr="00302178" w:rsidR="00302178" w:rsidP="002C4376" w:rsidRDefault="00302178" w14:paraId="1172AFB3" w14:textId="11BCF8E6">
      <w:pPr>
        <w:numPr>
          <w:ilvl w:val="0"/>
          <w:numId w:val="10"/>
        </w:numPr>
        <w:spacing w:line="276" w:lineRule="auto"/>
        <w:contextualSpacing/>
        <w:rPr>
          <w:rFonts w:asciiTheme="minorHAnsi" w:hAnsiTheme="minorHAnsi"/>
          <w:sz w:val="18"/>
          <w:szCs w:val="18"/>
        </w:rPr>
      </w:pPr>
      <w:r w:rsidRPr="00302178">
        <w:rPr>
          <w:rFonts w:asciiTheme="minorHAnsi" w:hAnsiTheme="minorHAnsi"/>
          <w:sz w:val="18"/>
          <w:szCs w:val="18"/>
        </w:rPr>
        <w:t>Smoke is only emanating from air handler unit</w:t>
      </w:r>
      <w:r w:rsidR="00492BAC">
        <w:rPr>
          <w:rFonts w:asciiTheme="minorHAnsi" w:hAnsiTheme="minorHAnsi"/>
          <w:sz w:val="18"/>
          <w:szCs w:val="18"/>
        </w:rPr>
        <w:t xml:space="preserve">, </w:t>
      </w:r>
      <w:r w:rsidRPr="00302178">
        <w:rPr>
          <w:rFonts w:asciiTheme="minorHAnsi" w:hAnsiTheme="minorHAnsi"/>
          <w:sz w:val="18"/>
          <w:szCs w:val="18"/>
        </w:rPr>
        <w:t>AHU cabinet</w:t>
      </w:r>
      <w:r w:rsidR="00492BAC">
        <w:rPr>
          <w:rFonts w:asciiTheme="minorHAnsi" w:hAnsiTheme="minorHAnsi"/>
          <w:sz w:val="18"/>
          <w:szCs w:val="18"/>
        </w:rPr>
        <w:t>,</w:t>
      </w:r>
      <w:r w:rsidRPr="00302178">
        <w:rPr>
          <w:rFonts w:asciiTheme="minorHAnsi" w:hAnsiTheme="minorHAnsi"/>
          <w:sz w:val="18"/>
          <w:szCs w:val="18"/>
        </w:rPr>
        <w:t xml:space="preserve"> and non</w:t>
      </w:r>
      <w:r w:rsidR="00DE5189">
        <w:rPr>
          <w:rFonts w:asciiTheme="minorHAnsi" w:hAnsiTheme="minorHAnsi"/>
          <w:sz w:val="18"/>
          <w:szCs w:val="18"/>
        </w:rPr>
        <w:t>-</w:t>
      </w:r>
      <w:r w:rsidRPr="00302178">
        <w:rPr>
          <w:rFonts w:asciiTheme="minorHAnsi" w:hAnsiTheme="minorHAnsi"/>
          <w:sz w:val="18"/>
          <w:szCs w:val="18"/>
        </w:rPr>
        <w:t>accessible portions of the duct system.</w:t>
      </w:r>
    </w:p>
    <w:p w:rsidR="00302178" w:rsidP="002C4376" w:rsidRDefault="00302178" w14:paraId="1172AFB4" w14:textId="040D0FCB">
      <w:pPr>
        <w:numPr>
          <w:ilvl w:val="0"/>
          <w:numId w:val="8"/>
        </w:numPr>
        <w:spacing w:line="276" w:lineRule="auto"/>
        <w:contextualSpacing/>
        <w:rPr>
          <w:rFonts w:asciiTheme="minorHAnsi" w:hAnsiTheme="minorHAnsi"/>
          <w:sz w:val="18"/>
          <w:szCs w:val="24"/>
        </w:rPr>
      </w:pPr>
      <w:r w:rsidRPr="00302178">
        <w:rPr>
          <w:rFonts w:asciiTheme="minorHAnsi" w:hAnsiTheme="minorHAnsi"/>
          <w:i/>
          <w:sz w:val="18"/>
          <w:szCs w:val="24"/>
        </w:rPr>
        <w:t>Notes</w:t>
      </w:r>
      <w:r w:rsidRPr="00302178">
        <w:rPr>
          <w:rFonts w:asciiTheme="minorHAnsi" w:hAnsiTheme="minorHAnsi"/>
          <w:sz w:val="18"/>
          <w:szCs w:val="24"/>
        </w:rPr>
        <w:t>: This field is automatically filled out. The values in B0</w:t>
      </w:r>
      <w:r w:rsidR="00560A2E">
        <w:rPr>
          <w:rFonts w:asciiTheme="minorHAnsi" w:hAnsiTheme="minorHAnsi"/>
          <w:sz w:val="18"/>
          <w:szCs w:val="24"/>
        </w:rPr>
        <w:t>2</w:t>
      </w:r>
      <w:r w:rsidRPr="00302178">
        <w:rPr>
          <w:rFonts w:asciiTheme="minorHAnsi" w:hAnsiTheme="minorHAnsi"/>
          <w:sz w:val="18"/>
          <w:szCs w:val="24"/>
        </w:rPr>
        <w:t xml:space="preserve">, </w:t>
      </w:r>
      <w:r w:rsidR="00560A2E">
        <w:rPr>
          <w:rFonts w:asciiTheme="minorHAnsi" w:hAnsiTheme="minorHAnsi"/>
          <w:sz w:val="18"/>
          <w:szCs w:val="24"/>
        </w:rPr>
        <w:t xml:space="preserve">B03, </w:t>
      </w:r>
      <w:r w:rsidRPr="00302178">
        <w:rPr>
          <w:rFonts w:asciiTheme="minorHAnsi" w:hAnsiTheme="minorHAnsi"/>
          <w:sz w:val="18"/>
          <w:szCs w:val="24"/>
        </w:rPr>
        <w:t>B0</w:t>
      </w:r>
      <w:r w:rsidR="00560A2E">
        <w:rPr>
          <w:rFonts w:asciiTheme="minorHAnsi" w:hAnsiTheme="minorHAnsi"/>
          <w:sz w:val="18"/>
          <w:szCs w:val="24"/>
        </w:rPr>
        <w:t>4</w:t>
      </w:r>
      <w:r w:rsidRPr="00302178">
        <w:rPr>
          <w:rFonts w:asciiTheme="minorHAnsi" w:hAnsiTheme="minorHAnsi"/>
          <w:sz w:val="18"/>
          <w:szCs w:val="24"/>
        </w:rPr>
        <w:t xml:space="preserve"> and B0</w:t>
      </w:r>
      <w:r w:rsidR="00560A2E">
        <w:rPr>
          <w:rFonts w:asciiTheme="minorHAnsi" w:hAnsiTheme="minorHAnsi"/>
          <w:sz w:val="18"/>
          <w:szCs w:val="24"/>
        </w:rPr>
        <w:t>5</w:t>
      </w:r>
      <w:r w:rsidRPr="00302178">
        <w:rPr>
          <w:rFonts w:asciiTheme="minorHAnsi" w:hAnsiTheme="minorHAnsi"/>
          <w:sz w:val="18"/>
          <w:szCs w:val="24"/>
        </w:rPr>
        <w:t xml:space="preserve"> are checked against the values in the same rows of the CF2R-MCH-20 for this system.</w:t>
      </w:r>
      <w:r w:rsidR="00CD6B37">
        <w:rPr>
          <w:rFonts w:asciiTheme="minorHAnsi" w:hAnsiTheme="minorHAnsi"/>
          <w:sz w:val="18"/>
          <w:szCs w:val="24"/>
        </w:rPr>
        <w:t xml:space="preserve"> </w:t>
      </w:r>
      <w:r w:rsidRPr="00302178">
        <w:rPr>
          <w:rFonts w:asciiTheme="minorHAnsi" w:hAnsiTheme="minorHAnsi"/>
          <w:sz w:val="18"/>
          <w:szCs w:val="24"/>
        </w:rPr>
        <w:t>If they do not match an error message will appear here.</w:t>
      </w:r>
    </w:p>
    <w:p w:rsidR="00560A2E" w:rsidP="00E0338E" w:rsidRDefault="00560A2E" w14:paraId="62820ACF" w14:textId="2E59FA5B">
      <w:pPr>
        <w:spacing w:line="276" w:lineRule="auto"/>
        <w:contextualSpacing/>
        <w:rPr>
          <w:rFonts w:asciiTheme="minorHAnsi" w:hAnsiTheme="minorHAnsi"/>
          <w:sz w:val="18"/>
          <w:szCs w:val="24"/>
        </w:rPr>
      </w:pPr>
    </w:p>
    <w:p w:rsidRPr="00E0338E" w:rsidR="00560A2E" w:rsidP="00560A2E" w:rsidRDefault="00560A2E" w14:paraId="4DC21450" w14:textId="2C4F0EA5">
      <w:pPr>
        <w:spacing w:line="276" w:lineRule="auto"/>
        <w:rPr>
          <w:rFonts w:asciiTheme="minorHAnsi" w:hAnsiTheme="minorHAnsi"/>
          <w:sz w:val="18"/>
          <w:szCs w:val="18"/>
        </w:rPr>
      </w:pPr>
      <w:r>
        <w:rPr>
          <w:rFonts w:asciiTheme="minorHAnsi" w:hAnsiTheme="minorHAnsi"/>
          <w:b/>
          <w:sz w:val="18"/>
          <w:szCs w:val="18"/>
        </w:rPr>
        <w:lastRenderedPageBreak/>
        <w:t xml:space="preserve">Section </w:t>
      </w:r>
      <w:r w:rsidRPr="00560A2E">
        <w:rPr>
          <w:rFonts w:asciiTheme="minorHAnsi" w:hAnsiTheme="minorHAnsi"/>
          <w:b/>
          <w:sz w:val="18"/>
          <w:szCs w:val="18"/>
        </w:rPr>
        <w:t>C. Ducts Located in Garage Spaces</w:t>
      </w:r>
    </w:p>
    <w:p w:rsidRPr="00E0338E" w:rsidR="00560A2E" w:rsidP="00560A2E" w:rsidRDefault="00560A2E" w14:paraId="29922B03" w14:textId="77777777">
      <w:pPr>
        <w:pStyle w:val="ListParagraph"/>
        <w:numPr>
          <w:ilvl w:val="0"/>
          <w:numId w:val="22"/>
        </w:numPr>
        <w:ind w:left="360"/>
        <w:rPr>
          <w:rFonts w:asciiTheme="minorHAnsi" w:hAnsiTheme="minorHAnsi"/>
          <w:sz w:val="18"/>
          <w:szCs w:val="18"/>
        </w:rPr>
      </w:pPr>
      <w:r w:rsidRPr="00E0338E">
        <w:rPr>
          <w:rFonts w:asciiTheme="minorHAnsi" w:hAnsiTheme="minorHAnsi"/>
          <w:i/>
          <w:sz w:val="18"/>
          <w:szCs w:val="18"/>
        </w:rPr>
        <w:t>Duct Leakage Test Method</w:t>
      </w:r>
      <w:r w:rsidRPr="00E0338E">
        <w:rPr>
          <w:rFonts w:asciiTheme="minorHAnsi" w:hAnsiTheme="minorHAnsi"/>
          <w:sz w:val="18"/>
          <w:szCs w:val="18"/>
        </w:rPr>
        <w:t>: This field is automatically filled out based on choices in previous fields.</w:t>
      </w:r>
    </w:p>
    <w:p w:rsidRPr="00E0338E" w:rsidR="00560A2E" w:rsidP="00560A2E" w:rsidRDefault="00560A2E" w14:paraId="6788E5C8" w14:textId="77777777">
      <w:pPr>
        <w:pStyle w:val="ListParagraph"/>
        <w:numPr>
          <w:ilvl w:val="0"/>
          <w:numId w:val="22"/>
        </w:numPr>
        <w:spacing w:line="276" w:lineRule="auto"/>
        <w:ind w:left="360"/>
        <w:rPr>
          <w:rFonts w:asciiTheme="minorHAnsi" w:hAnsiTheme="minorHAnsi"/>
          <w:sz w:val="18"/>
          <w:szCs w:val="18"/>
        </w:rPr>
      </w:pPr>
      <w:r w:rsidRPr="00E0338E">
        <w:rPr>
          <w:rFonts w:asciiTheme="minorHAnsi" w:hAnsiTheme="minorHAnsi"/>
          <w:i/>
          <w:sz w:val="18"/>
          <w:szCs w:val="18"/>
        </w:rPr>
        <w:t>Leakage Factor</w:t>
      </w:r>
      <w:r w:rsidRPr="00E0338E">
        <w:rPr>
          <w:rFonts w:asciiTheme="minorHAnsi" w:hAnsiTheme="minorHAnsi"/>
          <w:sz w:val="18"/>
          <w:szCs w:val="18"/>
        </w:rPr>
        <w:t>: This field is automatically filled out based on choices in previous fields.</w:t>
      </w:r>
    </w:p>
    <w:p w:rsidRPr="00E0338E" w:rsidR="00560A2E" w:rsidP="00560A2E" w:rsidRDefault="00560A2E" w14:paraId="09E425BE" w14:textId="77777777">
      <w:pPr>
        <w:pStyle w:val="ListParagraph"/>
        <w:numPr>
          <w:ilvl w:val="0"/>
          <w:numId w:val="22"/>
        </w:numPr>
        <w:spacing w:line="276" w:lineRule="auto"/>
        <w:ind w:left="360"/>
        <w:rPr>
          <w:rFonts w:asciiTheme="minorHAnsi" w:hAnsiTheme="minorHAnsi"/>
          <w:sz w:val="18"/>
          <w:szCs w:val="18"/>
        </w:rPr>
      </w:pPr>
      <w:r w:rsidRPr="00E0338E">
        <w:rPr>
          <w:rFonts w:asciiTheme="minorHAnsi" w:hAnsiTheme="minorHAnsi"/>
          <w:i/>
          <w:sz w:val="18"/>
          <w:szCs w:val="18"/>
        </w:rPr>
        <w:t>Air-Handling Unit Airflow (AHU Airflow) Determination Method</w:t>
      </w:r>
      <w:r w:rsidRPr="00E0338E">
        <w:rPr>
          <w:rFonts w:asciiTheme="minorHAnsi" w:hAnsiTheme="minorHAnsi"/>
          <w:sz w:val="18"/>
          <w:szCs w:val="18"/>
        </w:rPr>
        <w:t>: This field is automatically filled out based on choices in previous fields.</w:t>
      </w:r>
    </w:p>
    <w:p w:rsidRPr="00E0338E" w:rsidR="00560A2E" w:rsidP="00560A2E" w:rsidRDefault="00560A2E" w14:paraId="108895B6" w14:textId="77777777">
      <w:pPr>
        <w:pStyle w:val="ListParagraph"/>
        <w:numPr>
          <w:ilvl w:val="0"/>
          <w:numId w:val="22"/>
        </w:numPr>
        <w:ind w:left="360"/>
        <w:rPr>
          <w:rFonts w:asciiTheme="minorHAnsi" w:hAnsiTheme="minorHAnsi"/>
          <w:sz w:val="18"/>
          <w:szCs w:val="18"/>
        </w:rPr>
      </w:pPr>
      <w:r w:rsidRPr="00E0338E">
        <w:rPr>
          <w:rFonts w:asciiTheme="minorHAnsi" w:hAnsiTheme="minorHAnsi"/>
          <w:i/>
          <w:sz w:val="18"/>
          <w:szCs w:val="18"/>
        </w:rPr>
        <w:t>Measured AHU Airflow (CFM)</w:t>
      </w:r>
      <w:r w:rsidRPr="00E0338E">
        <w:rPr>
          <w:rFonts w:asciiTheme="minorHAnsi" w:hAnsiTheme="minorHAnsi"/>
          <w:sz w:val="18"/>
          <w:szCs w:val="18"/>
        </w:rPr>
        <w:t>: This field is automatically filled out based on choices in previous fields.</w:t>
      </w:r>
    </w:p>
    <w:p w:rsidRPr="00E0338E" w:rsidR="00560A2E" w:rsidP="00560A2E" w:rsidRDefault="00560A2E" w14:paraId="62E4169F" w14:textId="77777777">
      <w:pPr>
        <w:pStyle w:val="ListParagraph"/>
        <w:numPr>
          <w:ilvl w:val="0"/>
          <w:numId w:val="22"/>
        </w:numPr>
        <w:ind w:left="360"/>
        <w:rPr>
          <w:rFonts w:asciiTheme="minorHAnsi" w:hAnsiTheme="minorHAnsi"/>
          <w:sz w:val="18"/>
          <w:szCs w:val="18"/>
        </w:rPr>
      </w:pPr>
      <w:r w:rsidRPr="00E0338E">
        <w:rPr>
          <w:rFonts w:asciiTheme="minorHAnsi" w:hAnsiTheme="minorHAnsi"/>
          <w:i/>
          <w:sz w:val="18"/>
          <w:szCs w:val="18"/>
        </w:rPr>
        <w:t>Calculated Target Allowable Duct Leakage Rate (cfm)</w:t>
      </w:r>
      <w:r w:rsidRPr="00E0338E">
        <w:rPr>
          <w:rFonts w:asciiTheme="minorHAnsi" w:hAnsiTheme="minorHAnsi"/>
          <w:sz w:val="18"/>
          <w:szCs w:val="18"/>
        </w:rPr>
        <w:t>: This value will be automatically calculated based on values entered in previous fields</w:t>
      </w:r>
    </w:p>
    <w:p w:rsidRPr="00E0338E" w:rsidR="00560A2E" w:rsidP="00560A2E" w:rsidRDefault="00560A2E" w14:paraId="6344B1BE" w14:textId="77777777">
      <w:pPr>
        <w:pStyle w:val="ListParagraph"/>
        <w:numPr>
          <w:ilvl w:val="0"/>
          <w:numId w:val="22"/>
        </w:numPr>
        <w:ind w:left="360"/>
        <w:rPr>
          <w:rFonts w:asciiTheme="minorHAnsi" w:hAnsiTheme="minorHAnsi"/>
          <w:sz w:val="18"/>
          <w:szCs w:val="18"/>
        </w:rPr>
      </w:pPr>
      <w:r w:rsidRPr="00E0338E">
        <w:rPr>
          <w:rFonts w:asciiTheme="minorHAnsi" w:hAnsiTheme="minorHAnsi"/>
          <w:i/>
          <w:sz w:val="18"/>
          <w:szCs w:val="18"/>
        </w:rPr>
        <w:t>Actual Duct Leakage Rate from Leakage Test Measurement (cfm)</w:t>
      </w:r>
      <w:r w:rsidRPr="00E0338E">
        <w:rPr>
          <w:rFonts w:asciiTheme="minorHAnsi" w:hAnsiTheme="minorHAnsi"/>
          <w:sz w:val="18"/>
          <w:szCs w:val="18"/>
        </w:rPr>
        <w:t>: This field is automatically filled out based on choices in previous fields</w:t>
      </w:r>
    </w:p>
    <w:p w:rsidRPr="00E0338E" w:rsidR="00560A2E" w:rsidP="00560A2E" w:rsidRDefault="00560A2E" w14:paraId="5D63BA03" w14:textId="77777777">
      <w:pPr>
        <w:pStyle w:val="ListParagraph"/>
        <w:numPr>
          <w:ilvl w:val="0"/>
          <w:numId w:val="22"/>
        </w:numPr>
        <w:ind w:left="360"/>
        <w:rPr>
          <w:rFonts w:asciiTheme="minorHAnsi" w:hAnsiTheme="minorHAnsi"/>
          <w:sz w:val="18"/>
          <w:szCs w:val="18"/>
        </w:rPr>
      </w:pPr>
      <w:r w:rsidRPr="00E0338E">
        <w:rPr>
          <w:rFonts w:asciiTheme="minorHAnsi" w:hAnsiTheme="minorHAnsi"/>
          <w:i/>
          <w:sz w:val="18"/>
          <w:szCs w:val="18"/>
        </w:rPr>
        <w:t>Compliance Statement</w:t>
      </w:r>
      <w:r w:rsidRPr="00E0338E">
        <w:rPr>
          <w:rFonts w:asciiTheme="minorHAnsi" w:hAnsiTheme="minorHAnsi"/>
          <w:sz w:val="18"/>
          <w:szCs w:val="18"/>
        </w:rPr>
        <w:t>: If Actual Duct Leakage Rate from leakage test is less than or equal to Calculated Target Allowable Duct Leakage Rate, passes message will automatically populate. If not, “System fails leakage test” will automatically populate.</w:t>
      </w:r>
    </w:p>
    <w:p w:rsidR="00DE5189" w:rsidRDefault="00DE5189" w14:paraId="103D5AA1" w14:textId="0A1C763E">
      <w:pPr>
        <w:rPr>
          <w:rFonts w:asciiTheme="minorHAnsi" w:hAnsiTheme="minorHAnsi"/>
          <w:b/>
          <w:sz w:val="18"/>
          <w:szCs w:val="18"/>
        </w:rPr>
      </w:pPr>
    </w:p>
    <w:p w:rsidRPr="00302178" w:rsidR="00302178" w:rsidP="00302178" w:rsidRDefault="00302178" w14:paraId="1172AFB7" w14:textId="04239646">
      <w:pPr>
        <w:suppressAutoHyphens/>
        <w:rPr>
          <w:rFonts w:asciiTheme="minorHAnsi" w:hAnsiTheme="minorHAnsi"/>
          <w:sz w:val="18"/>
          <w:szCs w:val="18"/>
        </w:rPr>
      </w:pPr>
      <w:r w:rsidRPr="00302178">
        <w:rPr>
          <w:rFonts w:asciiTheme="minorHAnsi" w:hAnsiTheme="minorHAnsi"/>
          <w:b/>
          <w:sz w:val="18"/>
          <w:szCs w:val="18"/>
        </w:rPr>
        <w:t xml:space="preserve">Section </w:t>
      </w:r>
      <w:r w:rsidR="00560A2E">
        <w:rPr>
          <w:rFonts w:asciiTheme="minorHAnsi" w:hAnsiTheme="minorHAnsi"/>
          <w:b/>
          <w:sz w:val="18"/>
          <w:szCs w:val="18"/>
        </w:rPr>
        <w:t>D.</w:t>
      </w:r>
      <w:r w:rsidRPr="00302178">
        <w:rPr>
          <w:rFonts w:asciiTheme="minorHAnsi" w:hAnsiTheme="minorHAnsi"/>
          <w:b/>
          <w:sz w:val="18"/>
          <w:szCs w:val="18"/>
        </w:rPr>
        <w:t xml:space="preserve"> Additional Requirements </w:t>
      </w:r>
      <w:r w:rsidR="00DE5189">
        <w:rPr>
          <w:rFonts w:asciiTheme="minorHAnsi" w:hAnsiTheme="minorHAnsi"/>
          <w:b/>
          <w:sz w:val="18"/>
          <w:szCs w:val="18"/>
        </w:rPr>
        <w:t>f</w:t>
      </w:r>
      <w:r w:rsidRPr="00302178">
        <w:rPr>
          <w:rFonts w:asciiTheme="minorHAnsi" w:hAnsiTheme="minorHAnsi"/>
          <w:b/>
          <w:sz w:val="18"/>
          <w:szCs w:val="18"/>
        </w:rPr>
        <w:t>or Compliance</w:t>
      </w:r>
    </w:p>
    <w:p w:rsidRPr="00302178" w:rsidR="00302178" w:rsidP="002C4376" w:rsidRDefault="00302178" w14:paraId="1172AFB8" w14:textId="77777777">
      <w:pPr>
        <w:numPr>
          <w:ilvl w:val="0"/>
          <w:numId w:val="13"/>
        </w:numPr>
        <w:rPr>
          <w:rFonts w:asciiTheme="minorHAnsi" w:hAnsiTheme="minorHAnsi"/>
          <w:sz w:val="18"/>
          <w:szCs w:val="24"/>
        </w:rPr>
      </w:pPr>
      <w:r w:rsidRPr="00302178">
        <w:rPr>
          <w:rFonts w:asciiTheme="minorHAnsi" w:hAnsiTheme="minorHAnsi"/>
          <w:sz w:val="18"/>
          <w:szCs w:val="24"/>
        </w:rPr>
        <w:t>This field must be a true statement (or not applicable) for the system to comply.</w:t>
      </w:r>
    </w:p>
    <w:p w:rsidRPr="00302178" w:rsidR="00302178" w:rsidP="002C4376" w:rsidRDefault="00302178" w14:paraId="1172AFB9" w14:textId="77777777">
      <w:pPr>
        <w:numPr>
          <w:ilvl w:val="0"/>
          <w:numId w:val="13"/>
        </w:numPr>
        <w:rPr>
          <w:rFonts w:asciiTheme="minorHAnsi" w:hAnsiTheme="minorHAnsi"/>
          <w:sz w:val="18"/>
          <w:szCs w:val="24"/>
        </w:rPr>
      </w:pPr>
      <w:r w:rsidRPr="00302178">
        <w:rPr>
          <w:rFonts w:asciiTheme="minorHAnsi" w:hAnsiTheme="minorHAnsi"/>
          <w:sz w:val="18"/>
          <w:szCs w:val="24"/>
        </w:rPr>
        <w:t>This field must be a true statement (or not applicable) for the system to comply.</w:t>
      </w:r>
    </w:p>
    <w:p w:rsidRPr="00302178" w:rsidR="00302178" w:rsidP="002C4376" w:rsidRDefault="00302178" w14:paraId="1172AFBA" w14:textId="77777777">
      <w:pPr>
        <w:numPr>
          <w:ilvl w:val="0"/>
          <w:numId w:val="13"/>
        </w:numPr>
        <w:rPr>
          <w:rFonts w:asciiTheme="minorHAnsi" w:hAnsiTheme="minorHAnsi"/>
          <w:sz w:val="18"/>
          <w:szCs w:val="24"/>
        </w:rPr>
      </w:pPr>
      <w:r w:rsidRPr="00302178">
        <w:rPr>
          <w:rFonts w:asciiTheme="minorHAnsi" w:hAnsiTheme="minorHAnsi"/>
          <w:sz w:val="18"/>
          <w:szCs w:val="24"/>
        </w:rPr>
        <w:t>This field must be a true statement (or not applicable) for the system to comply.</w:t>
      </w:r>
    </w:p>
    <w:p w:rsidRPr="00302178" w:rsidR="00302178" w:rsidP="002C4376" w:rsidRDefault="00302178" w14:paraId="1172AFBB" w14:textId="77777777">
      <w:pPr>
        <w:numPr>
          <w:ilvl w:val="0"/>
          <w:numId w:val="13"/>
        </w:numPr>
        <w:rPr>
          <w:rFonts w:asciiTheme="minorHAnsi" w:hAnsiTheme="minorHAnsi"/>
          <w:sz w:val="18"/>
          <w:szCs w:val="24"/>
        </w:rPr>
      </w:pPr>
      <w:r w:rsidRPr="00302178">
        <w:rPr>
          <w:rFonts w:asciiTheme="minorHAnsi" w:hAnsiTheme="minorHAnsi"/>
          <w:sz w:val="18"/>
          <w:szCs w:val="24"/>
        </w:rPr>
        <w:t>This field must be a true statement (or not applicable) for the system to comply.</w:t>
      </w:r>
    </w:p>
    <w:p w:rsidRPr="00302178" w:rsidR="00302178" w:rsidP="002C4376" w:rsidRDefault="00302178" w14:paraId="1172AFBC" w14:textId="77777777">
      <w:pPr>
        <w:numPr>
          <w:ilvl w:val="0"/>
          <w:numId w:val="13"/>
        </w:numPr>
        <w:rPr>
          <w:rFonts w:asciiTheme="minorHAnsi" w:hAnsiTheme="minorHAnsi"/>
          <w:sz w:val="18"/>
          <w:szCs w:val="24"/>
        </w:rPr>
      </w:pPr>
      <w:r w:rsidRPr="00302178">
        <w:rPr>
          <w:rFonts w:asciiTheme="minorHAnsi" w:hAnsiTheme="minorHAnsi"/>
          <w:sz w:val="18"/>
          <w:szCs w:val="24"/>
        </w:rPr>
        <w:t xml:space="preserve">This field must be a true statement (or not applicable) for the system to comply </w:t>
      </w:r>
    </w:p>
    <w:p w:rsidRPr="00302178" w:rsidR="00302178" w:rsidP="002C4376" w:rsidRDefault="00302178" w14:paraId="1172AFBD" w14:textId="77777777">
      <w:pPr>
        <w:numPr>
          <w:ilvl w:val="0"/>
          <w:numId w:val="13"/>
        </w:numPr>
        <w:rPr>
          <w:rFonts w:asciiTheme="minorHAnsi" w:hAnsiTheme="minorHAnsi"/>
          <w:sz w:val="18"/>
          <w:szCs w:val="24"/>
        </w:rPr>
      </w:pPr>
      <w:r w:rsidRPr="00302178">
        <w:rPr>
          <w:rFonts w:asciiTheme="minorHAnsi" w:hAnsiTheme="minorHAnsi"/>
          <w:sz w:val="18"/>
          <w:szCs w:val="24"/>
        </w:rPr>
        <w:t>This field must be a true statement (or not applicable) for the system to comply</w:t>
      </w:r>
    </w:p>
    <w:p w:rsidRPr="00302178" w:rsidR="00302178" w:rsidP="002C4376" w:rsidRDefault="00302178" w14:paraId="1172AFBE" w14:textId="77777777">
      <w:pPr>
        <w:numPr>
          <w:ilvl w:val="0"/>
          <w:numId w:val="13"/>
        </w:numPr>
        <w:rPr>
          <w:rFonts w:asciiTheme="minorHAnsi" w:hAnsiTheme="minorHAnsi"/>
          <w:sz w:val="18"/>
          <w:szCs w:val="24"/>
        </w:rPr>
      </w:pPr>
      <w:r w:rsidRPr="00302178">
        <w:rPr>
          <w:rFonts w:asciiTheme="minorHAnsi" w:hAnsiTheme="minorHAnsi"/>
          <w:sz w:val="18"/>
          <w:szCs w:val="24"/>
        </w:rPr>
        <w:t>This field must be a true statement (or not applicable) for the system to comply</w:t>
      </w:r>
    </w:p>
    <w:p w:rsidRPr="00302178" w:rsidR="00302178" w:rsidP="002C4376" w:rsidRDefault="00302178" w14:paraId="1172AFBF" w14:textId="74DE1201">
      <w:pPr>
        <w:numPr>
          <w:ilvl w:val="0"/>
          <w:numId w:val="13"/>
        </w:numPr>
        <w:rPr>
          <w:rFonts w:asciiTheme="minorHAnsi" w:hAnsiTheme="minorHAnsi"/>
          <w:sz w:val="18"/>
          <w:szCs w:val="24"/>
        </w:rPr>
      </w:pPr>
      <w:r w:rsidRPr="00302178">
        <w:rPr>
          <w:rFonts w:asciiTheme="minorHAnsi" w:hAnsiTheme="minorHAnsi"/>
          <w:i/>
          <w:sz w:val="18"/>
          <w:szCs w:val="24"/>
        </w:rPr>
        <w:t>Verification Status:</w:t>
      </w:r>
      <w:r w:rsidRPr="00302178">
        <w:rPr>
          <w:rFonts w:asciiTheme="minorHAnsi" w:hAnsiTheme="minorHAnsi"/>
          <w:sz w:val="18"/>
          <w:szCs w:val="24"/>
        </w:rPr>
        <w:t xml:space="preserve"> If this Section does not apply, then select “All </w:t>
      </w:r>
      <w:r w:rsidR="00492BAC">
        <w:rPr>
          <w:rFonts w:asciiTheme="minorHAnsi" w:hAnsiTheme="minorHAnsi"/>
          <w:sz w:val="18"/>
          <w:szCs w:val="24"/>
        </w:rPr>
        <w:t>N/A</w:t>
      </w:r>
      <w:r w:rsidRPr="00302178">
        <w:rPr>
          <w:rFonts w:asciiTheme="minorHAnsi" w:hAnsiTheme="minorHAnsi"/>
          <w:sz w:val="18"/>
          <w:szCs w:val="24"/>
        </w:rPr>
        <w:t>”. If the system meets all of the additional requirements for compliance then select “Pass”, otherwise select “Fail”. The latter selection means that the system does not meet the requirements and the system will need to be modified to meet the requirements or airflow and fan efficacy will have to be verified by diagnostic testing.</w:t>
      </w:r>
    </w:p>
    <w:p w:rsidRPr="00302178" w:rsidR="00302178" w:rsidP="002C4376" w:rsidRDefault="00302178" w14:paraId="1172AFC0" w14:textId="0665B211">
      <w:pPr>
        <w:numPr>
          <w:ilvl w:val="0"/>
          <w:numId w:val="13"/>
        </w:numPr>
        <w:rPr>
          <w:rFonts w:asciiTheme="minorHAnsi" w:hAnsiTheme="minorHAnsi"/>
          <w:sz w:val="18"/>
          <w:szCs w:val="24"/>
        </w:rPr>
      </w:pPr>
      <w:r w:rsidRPr="00302178">
        <w:rPr>
          <w:rFonts w:asciiTheme="minorHAnsi" w:hAnsiTheme="minorHAnsi"/>
          <w:i/>
          <w:sz w:val="18"/>
          <w:szCs w:val="24"/>
        </w:rPr>
        <w:t>Correction Notes:</w:t>
      </w:r>
      <w:r w:rsidR="00CD6B37">
        <w:rPr>
          <w:rFonts w:asciiTheme="minorHAnsi" w:hAnsiTheme="minorHAnsi"/>
          <w:sz w:val="18"/>
          <w:szCs w:val="24"/>
        </w:rPr>
        <w:t xml:space="preserve"> </w:t>
      </w:r>
      <w:r w:rsidRPr="00302178">
        <w:rPr>
          <w:rFonts w:asciiTheme="minorHAnsi" w:hAnsiTheme="minorHAnsi"/>
          <w:sz w:val="18"/>
          <w:szCs w:val="24"/>
        </w:rPr>
        <w:t xml:space="preserve">If one or more applicable requirements are not met “Fail” will appear in the row above. When this occurs the rater is required to enter detailed notes here that describe what failed and why. </w:t>
      </w:r>
    </w:p>
    <w:p w:rsidRPr="00302178" w:rsidR="00302178" w:rsidP="00302178" w:rsidRDefault="00302178" w14:paraId="1172AFC1" w14:textId="77777777">
      <w:pPr>
        <w:rPr>
          <w:rFonts w:asciiTheme="minorHAnsi" w:hAnsiTheme="minorHAnsi"/>
          <w:b/>
          <w:sz w:val="18"/>
          <w:szCs w:val="18"/>
        </w:rPr>
      </w:pPr>
    </w:p>
    <w:p w:rsidRPr="00302178" w:rsidR="00302178" w:rsidP="00302178" w:rsidRDefault="00302178" w14:paraId="1172AFC2" w14:textId="64489F65">
      <w:pPr>
        <w:rPr>
          <w:rFonts w:ascii="Calibri" w:hAnsi="Calibri"/>
          <w:b/>
          <w:sz w:val="18"/>
          <w:szCs w:val="18"/>
        </w:rPr>
      </w:pPr>
      <w:r w:rsidRPr="00302178">
        <w:rPr>
          <w:rFonts w:ascii="Calibri" w:hAnsi="Calibri"/>
          <w:b/>
          <w:sz w:val="18"/>
          <w:szCs w:val="24"/>
        </w:rPr>
        <w:t xml:space="preserve">Section </w:t>
      </w:r>
      <w:r w:rsidR="00560A2E">
        <w:rPr>
          <w:rFonts w:ascii="Calibri" w:hAnsi="Calibri"/>
          <w:b/>
          <w:sz w:val="18"/>
          <w:szCs w:val="18"/>
        </w:rPr>
        <w:t>E</w:t>
      </w:r>
      <w:r w:rsidRPr="00302178">
        <w:rPr>
          <w:rFonts w:ascii="Calibri" w:hAnsi="Calibri"/>
          <w:b/>
          <w:sz w:val="18"/>
          <w:szCs w:val="18"/>
        </w:rPr>
        <w:t>. Determination of HERS Verification Compliance</w:t>
      </w:r>
    </w:p>
    <w:p w:rsidR="00302178" w:rsidP="002C4376" w:rsidRDefault="00302178" w14:paraId="1172AFC3" w14:textId="308DFC86">
      <w:pPr>
        <w:numPr>
          <w:ilvl w:val="0"/>
          <w:numId w:val="14"/>
        </w:numPr>
        <w:ind w:left="360"/>
        <w:contextualSpacing/>
        <w:rPr>
          <w:rFonts w:ascii="Calibri" w:hAnsi="Calibri"/>
          <w:sz w:val="18"/>
          <w:szCs w:val="24"/>
        </w:rPr>
      </w:pPr>
      <w:r w:rsidRPr="00302178">
        <w:rPr>
          <w:rFonts w:ascii="Calibri" w:hAnsi="Calibri"/>
          <w:sz w:val="18"/>
          <w:szCs w:val="24"/>
        </w:rPr>
        <w:t>This field is filled out automatically. Compliance requires that all individual criteria pass.</w:t>
      </w:r>
    </w:p>
    <w:p w:rsidRPr="00302178" w:rsidR="00725912" w:rsidP="00725912" w:rsidRDefault="00725912" w14:paraId="1172AFC4" w14:textId="77777777">
      <w:pPr>
        <w:ind w:left="540"/>
        <w:contextualSpacing/>
        <w:rPr>
          <w:rFonts w:ascii="Calibri" w:hAnsi="Calibri"/>
          <w:sz w:val="18"/>
          <w:szCs w:val="24"/>
        </w:rPr>
      </w:pPr>
    </w:p>
    <w:p w:rsidRPr="005922D6" w:rsidR="005F4DEA" w:rsidP="008B3A34" w:rsidRDefault="005F4DEA" w14:paraId="1172AFE2" w14:textId="77777777">
      <w:pPr>
        <w:ind w:firstLine="720"/>
        <w:rPr>
          <w:rFonts w:asciiTheme="minorHAnsi" w:hAnsiTheme="minorHAnsi"/>
          <w:sz w:val="18"/>
          <w:szCs w:val="18"/>
        </w:rPr>
        <w:sectPr w:rsidRPr="005922D6" w:rsidR="005F4DEA" w:rsidSect="007A4CBA">
          <w:headerReference w:type="even" r:id="rId13"/>
          <w:headerReference w:type="default" r:id="rId14"/>
          <w:footerReference w:type="default" r:id="rId15"/>
          <w:headerReference w:type="first" r:id="rId16"/>
          <w:pgSz w:w="12240" w:h="15840" w:orient="portrait" w:code="1"/>
          <w:pgMar w:top="720" w:right="720" w:bottom="720" w:left="720" w:header="576" w:footer="576" w:gutter="0"/>
          <w:pgNumType w:start="1"/>
          <w:cols w:space="720"/>
          <w:docGrid w:linePitch="272"/>
        </w:sectPr>
      </w:pPr>
    </w:p>
    <w:tbl>
      <w:tblPr>
        <w:tblW w:w="5000" w:type="pct"/>
        <w:tblInd w:w="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Look w:val="0000" w:firstRow="0" w:lastRow="0" w:firstColumn="0" w:lastColumn="0" w:noHBand="0" w:noVBand="0"/>
      </w:tblPr>
      <w:tblGrid>
        <w:gridCol w:w="470"/>
        <w:gridCol w:w="4187"/>
        <w:gridCol w:w="6373"/>
      </w:tblGrid>
      <w:tr w:rsidRPr="005922D6" w:rsidR="006B65D9" w:rsidTr="6B5BDDEE" w14:paraId="1172AFE5" w14:textId="77777777">
        <w:trPr>
          <w:trHeight w:val="288"/>
        </w:trPr>
        <w:tc>
          <w:tcPr>
            <w:tcW w:w="5000" w:type="pct"/>
            <w:gridSpan w:val="3"/>
            <w:tcBorders>
              <w:top w:val="single" w:color="auto" w:sz="4" w:space="0"/>
              <w:left w:val="single" w:color="auto" w:sz="4" w:space="0"/>
              <w:bottom w:val="single" w:color="auto" w:sz="4" w:space="0"/>
              <w:right w:val="single" w:color="auto" w:sz="4" w:space="0"/>
            </w:tcBorders>
            <w:tcMar/>
            <w:vAlign w:val="center"/>
          </w:tcPr>
          <w:p w:rsidRPr="005922D6" w:rsidR="006B65D9" w:rsidP="0054707B" w:rsidRDefault="006B65D9" w14:paraId="1172AFE4" w14:textId="77777777">
            <w:pPr>
              <w:rPr>
                <w:rFonts w:asciiTheme="minorHAnsi" w:hAnsiTheme="minorHAnsi"/>
                <w:i/>
              </w:rPr>
            </w:pPr>
            <w:r w:rsidRPr="005922D6">
              <w:rPr>
                <w:rFonts w:asciiTheme="minorHAnsi" w:hAnsiTheme="minorHAnsi"/>
                <w:b/>
              </w:rPr>
              <w:t>A. System Information</w:t>
            </w:r>
          </w:p>
        </w:tc>
      </w:tr>
      <w:tr w:rsidRPr="005922D6" w:rsidR="006B65D9" w:rsidTr="6B5BDDEE" w14:paraId="1172AFE9" w14:textId="77777777">
        <w:trPr>
          <w:trHeight w:val="288"/>
        </w:trPr>
        <w:tc>
          <w:tcPr>
            <w:tcW w:w="213" w:type="pct"/>
            <w:tcBorders>
              <w:top w:val="single" w:color="auto" w:sz="4" w:space="0"/>
              <w:left w:val="single" w:color="auto" w:sz="4" w:space="0"/>
              <w:bottom w:val="single" w:color="auto" w:sz="4" w:space="0"/>
              <w:right w:val="single" w:color="auto" w:sz="4" w:space="0"/>
            </w:tcBorders>
            <w:tcMar/>
            <w:vAlign w:val="center"/>
          </w:tcPr>
          <w:p w:rsidRPr="00442989" w:rsidR="006B65D9" w:rsidP="001D0BD9" w:rsidRDefault="006B65D9" w14:paraId="1172AFE6" w14:textId="77777777">
            <w:pPr>
              <w:jc w:val="center"/>
              <w:rPr>
                <w:rFonts w:asciiTheme="minorHAnsi" w:hAnsiTheme="minorHAnsi"/>
                <w:sz w:val="18"/>
                <w:szCs w:val="18"/>
              </w:rPr>
            </w:pPr>
            <w:r w:rsidRPr="00442989">
              <w:rPr>
                <w:rFonts w:asciiTheme="minorHAnsi" w:hAnsiTheme="minorHAnsi"/>
                <w:sz w:val="18"/>
                <w:szCs w:val="18"/>
              </w:rPr>
              <w:t>01</w:t>
            </w:r>
          </w:p>
        </w:tc>
        <w:tc>
          <w:tcPr>
            <w:tcW w:w="1898" w:type="pct"/>
            <w:tcBorders>
              <w:top w:val="single" w:color="auto" w:sz="4" w:space="0"/>
              <w:left w:val="single" w:color="auto" w:sz="4" w:space="0"/>
              <w:bottom w:val="single" w:color="auto" w:sz="4" w:space="0"/>
              <w:right w:val="single" w:color="auto" w:sz="4" w:space="0"/>
            </w:tcBorders>
            <w:tcMar/>
            <w:vAlign w:val="center"/>
          </w:tcPr>
          <w:p w:rsidRPr="00442989" w:rsidR="006B65D9" w:rsidP="001D0BD9" w:rsidRDefault="0054707B" w14:paraId="1172AFE7" w14:textId="066CF9D7">
            <w:pPr>
              <w:rPr>
                <w:rFonts w:asciiTheme="minorHAnsi" w:hAnsiTheme="minorHAnsi"/>
                <w:sz w:val="18"/>
                <w:szCs w:val="18"/>
              </w:rPr>
            </w:pPr>
            <w:r w:rsidRPr="00442989">
              <w:rPr>
                <w:rFonts w:asciiTheme="minorHAnsi" w:hAnsiTheme="minorHAnsi"/>
                <w:sz w:val="18"/>
                <w:szCs w:val="18"/>
              </w:rPr>
              <w:t xml:space="preserve">Space Conditioning </w:t>
            </w:r>
            <w:r w:rsidRPr="00442989" w:rsidR="006B65D9">
              <w:rPr>
                <w:rFonts w:asciiTheme="minorHAnsi" w:hAnsiTheme="minorHAnsi"/>
                <w:sz w:val="18"/>
                <w:szCs w:val="18"/>
              </w:rPr>
              <w:t>System Identification or Name</w:t>
            </w:r>
          </w:p>
        </w:tc>
        <w:tc>
          <w:tcPr>
            <w:tcW w:w="2889" w:type="pct"/>
            <w:tcBorders>
              <w:top w:val="single" w:color="auto" w:sz="4" w:space="0"/>
              <w:left w:val="single" w:color="auto" w:sz="4" w:space="0"/>
              <w:bottom w:val="single" w:color="auto" w:sz="4" w:space="0"/>
              <w:right w:val="single" w:color="auto" w:sz="4" w:space="0"/>
            </w:tcBorders>
            <w:tcMar/>
            <w:vAlign w:val="center"/>
          </w:tcPr>
          <w:p w:rsidRPr="00442989" w:rsidR="006B65D9" w:rsidP="001D0BD9" w:rsidRDefault="006B65D9" w14:paraId="1172AFE8" w14:textId="77777777">
            <w:pPr>
              <w:rPr>
                <w:rFonts w:asciiTheme="minorHAnsi" w:hAnsiTheme="minorHAnsi"/>
                <w:sz w:val="18"/>
                <w:szCs w:val="18"/>
              </w:rPr>
            </w:pPr>
            <w:r w:rsidRPr="00442989">
              <w:rPr>
                <w:rFonts w:asciiTheme="minorHAnsi" w:hAnsiTheme="minorHAnsi"/>
                <w:sz w:val="18"/>
                <w:szCs w:val="18"/>
              </w:rPr>
              <w:t>&lt;&lt;text (data from CF2R-MCH-20)&gt;&gt;</w:t>
            </w:r>
          </w:p>
        </w:tc>
      </w:tr>
      <w:tr w:rsidRPr="005922D6" w:rsidR="006B65D9" w:rsidTr="6B5BDDEE" w14:paraId="1172AFED" w14:textId="77777777">
        <w:trPr>
          <w:trHeight w:val="288"/>
        </w:trPr>
        <w:tc>
          <w:tcPr>
            <w:tcW w:w="213" w:type="pct"/>
            <w:tcBorders>
              <w:top w:val="single" w:color="auto" w:sz="4" w:space="0"/>
              <w:left w:val="single" w:color="auto" w:sz="4" w:space="0"/>
              <w:bottom w:val="single" w:color="auto" w:sz="4" w:space="0"/>
              <w:right w:val="single" w:color="auto" w:sz="4" w:space="0"/>
            </w:tcBorders>
            <w:tcMar/>
            <w:vAlign w:val="center"/>
          </w:tcPr>
          <w:p w:rsidRPr="00442989" w:rsidR="006B65D9" w:rsidP="0054707B" w:rsidRDefault="006B65D9" w14:paraId="1172AFEA" w14:textId="77777777">
            <w:pPr>
              <w:jc w:val="center"/>
              <w:rPr>
                <w:rFonts w:asciiTheme="minorHAnsi" w:hAnsiTheme="minorHAnsi"/>
                <w:sz w:val="18"/>
                <w:szCs w:val="18"/>
              </w:rPr>
            </w:pPr>
            <w:r w:rsidRPr="00442989">
              <w:rPr>
                <w:rFonts w:asciiTheme="minorHAnsi" w:hAnsiTheme="minorHAnsi"/>
                <w:sz w:val="18"/>
                <w:szCs w:val="18"/>
              </w:rPr>
              <w:t>02</w:t>
            </w:r>
          </w:p>
        </w:tc>
        <w:tc>
          <w:tcPr>
            <w:tcW w:w="1898" w:type="pct"/>
            <w:tcBorders>
              <w:top w:val="single" w:color="auto" w:sz="4" w:space="0"/>
              <w:left w:val="single" w:color="auto" w:sz="4" w:space="0"/>
              <w:bottom w:val="single" w:color="auto" w:sz="4" w:space="0"/>
              <w:right w:val="single" w:color="auto" w:sz="4" w:space="0"/>
            </w:tcBorders>
            <w:tcMar/>
            <w:vAlign w:val="center"/>
          </w:tcPr>
          <w:p w:rsidRPr="00442989" w:rsidR="006B65D9" w:rsidP="0054707B" w:rsidRDefault="0054707B" w14:paraId="1172AFEB" w14:textId="1DB96168">
            <w:pPr>
              <w:rPr>
                <w:rFonts w:asciiTheme="minorHAnsi" w:hAnsiTheme="minorHAnsi"/>
                <w:sz w:val="18"/>
                <w:szCs w:val="18"/>
              </w:rPr>
            </w:pPr>
            <w:r w:rsidRPr="00442989">
              <w:rPr>
                <w:rFonts w:asciiTheme="minorHAnsi" w:hAnsiTheme="minorHAnsi"/>
                <w:sz w:val="18"/>
                <w:szCs w:val="18"/>
              </w:rPr>
              <w:t xml:space="preserve">Space Conditioning </w:t>
            </w:r>
            <w:r w:rsidRPr="00442989" w:rsidR="006B65D9">
              <w:rPr>
                <w:rFonts w:asciiTheme="minorHAnsi" w:hAnsiTheme="minorHAnsi"/>
                <w:sz w:val="18"/>
                <w:szCs w:val="18"/>
              </w:rPr>
              <w:t>System Location or Area Served</w:t>
            </w:r>
          </w:p>
        </w:tc>
        <w:tc>
          <w:tcPr>
            <w:tcW w:w="2889" w:type="pct"/>
            <w:tcBorders>
              <w:top w:val="single" w:color="auto" w:sz="4" w:space="0"/>
              <w:left w:val="single" w:color="auto" w:sz="4" w:space="0"/>
              <w:bottom w:val="single" w:color="auto" w:sz="4" w:space="0"/>
              <w:right w:val="single" w:color="auto" w:sz="4" w:space="0"/>
            </w:tcBorders>
            <w:tcMar/>
          </w:tcPr>
          <w:p w:rsidRPr="00442989" w:rsidR="006B65D9" w:rsidP="0054707B" w:rsidRDefault="006B65D9" w14:paraId="1172AFEC" w14:textId="77777777">
            <w:pPr>
              <w:rPr>
                <w:rFonts w:asciiTheme="minorHAnsi" w:hAnsiTheme="minorHAnsi"/>
                <w:sz w:val="18"/>
                <w:szCs w:val="18"/>
              </w:rPr>
            </w:pPr>
            <w:r w:rsidRPr="00442989">
              <w:rPr>
                <w:rFonts w:asciiTheme="minorHAnsi" w:hAnsiTheme="minorHAnsi"/>
                <w:sz w:val="18"/>
                <w:szCs w:val="18"/>
              </w:rPr>
              <w:t>&lt;&lt;text (data from CF2R-MCH-20)&gt;&gt;</w:t>
            </w:r>
          </w:p>
        </w:tc>
      </w:tr>
      <w:tr w:rsidRPr="005922D6" w:rsidR="00C571BF" w:rsidTr="6B5BDDEE" w14:paraId="4A94291E" w14:textId="77777777">
        <w:trPr>
          <w:trHeight w:val="288"/>
        </w:trPr>
        <w:tc>
          <w:tcPr>
            <w:tcW w:w="213" w:type="pct"/>
            <w:tcBorders>
              <w:top w:val="single" w:color="auto" w:sz="4" w:space="0"/>
              <w:left w:val="single" w:color="auto" w:sz="4" w:space="0"/>
              <w:bottom w:val="single" w:color="auto" w:sz="4" w:space="0"/>
              <w:right w:val="single" w:color="auto" w:sz="4" w:space="0"/>
            </w:tcBorders>
            <w:tcMar/>
            <w:vAlign w:val="center"/>
          </w:tcPr>
          <w:p w:rsidRPr="00442989" w:rsidR="00C571BF" w:rsidP="00C571BF" w:rsidRDefault="00C571BF" w14:paraId="4840820F" w14:textId="577AFDC5">
            <w:pPr>
              <w:jc w:val="center"/>
              <w:rPr>
                <w:rFonts w:asciiTheme="minorHAnsi" w:hAnsiTheme="minorHAnsi"/>
                <w:sz w:val="18"/>
                <w:szCs w:val="18"/>
              </w:rPr>
            </w:pPr>
            <w:r w:rsidRPr="00386C53">
              <w:rPr>
                <w:rFonts w:asciiTheme="minorHAnsi" w:hAnsiTheme="minorHAnsi"/>
                <w:sz w:val="18"/>
                <w:szCs w:val="18"/>
              </w:rPr>
              <w:t>03</w:t>
            </w:r>
          </w:p>
        </w:tc>
        <w:tc>
          <w:tcPr>
            <w:tcW w:w="1898" w:type="pct"/>
            <w:tcBorders>
              <w:top w:val="single" w:color="auto" w:sz="4" w:space="0"/>
              <w:left w:val="single" w:color="auto" w:sz="4" w:space="0"/>
              <w:bottom w:val="single" w:color="auto" w:sz="4" w:space="0"/>
              <w:right w:val="single" w:color="auto" w:sz="4" w:space="0"/>
            </w:tcBorders>
            <w:tcMar/>
            <w:vAlign w:val="center"/>
          </w:tcPr>
          <w:p w:rsidRPr="00442989" w:rsidR="00C571BF" w:rsidP="00C571BF" w:rsidRDefault="00C571BF" w14:paraId="6DCA44E6" w14:textId="3278436D">
            <w:pPr>
              <w:rPr>
                <w:rFonts w:asciiTheme="minorHAnsi" w:hAnsiTheme="minorHAnsi"/>
                <w:sz w:val="18"/>
                <w:szCs w:val="18"/>
              </w:rPr>
            </w:pPr>
            <w:r w:rsidRPr="00517648">
              <w:rPr>
                <w:rFonts w:asciiTheme="minorHAnsi" w:hAnsiTheme="minorHAnsi"/>
                <w:sz w:val="18"/>
                <w:szCs w:val="18"/>
              </w:rPr>
              <w:t>Indoor Unit Name</w:t>
            </w:r>
            <w:r w:rsidR="001D0BD9">
              <w:rPr>
                <w:rFonts w:asciiTheme="minorHAnsi" w:hAnsiTheme="minorHAnsi"/>
                <w:sz w:val="18"/>
                <w:szCs w:val="18"/>
              </w:rPr>
              <w:t xml:space="preserve"> or Description of Area Served</w:t>
            </w:r>
          </w:p>
        </w:tc>
        <w:tc>
          <w:tcPr>
            <w:tcW w:w="2889" w:type="pct"/>
            <w:tcBorders>
              <w:top w:val="single" w:color="auto" w:sz="4" w:space="0"/>
              <w:left w:val="single" w:color="auto" w:sz="4" w:space="0"/>
              <w:bottom w:val="single" w:color="auto" w:sz="4" w:space="0"/>
              <w:right w:val="single" w:color="auto" w:sz="4" w:space="0"/>
            </w:tcBorders>
            <w:tcMar/>
          </w:tcPr>
          <w:p w:rsidRPr="00442989" w:rsidR="00C571BF" w:rsidP="00C571BF" w:rsidRDefault="00C571BF" w14:paraId="03C22864" w14:textId="5F95A957">
            <w:pPr>
              <w:rPr>
                <w:rFonts w:asciiTheme="minorHAnsi" w:hAnsiTheme="minorHAnsi"/>
                <w:sz w:val="18"/>
                <w:szCs w:val="18"/>
              </w:rPr>
            </w:pPr>
            <w:r w:rsidRPr="00C571BF">
              <w:rPr>
                <w:rFonts w:asciiTheme="minorHAnsi" w:hAnsiTheme="minorHAnsi"/>
                <w:sz w:val="18"/>
                <w:szCs w:val="18"/>
              </w:rPr>
              <w:t>&lt;&lt;text (data from CF2R-MCH-20)&gt;&gt;</w:t>
            </w:r>
          </w:p>
        </w:tc>
      </w:tr>
      <w:tr w:rsidRPr="005922D6" w:rsidR="00C571BF" w:rsidTr="6B5BDDEE" w14:paraId="1172AFF1" w14:textId="77777777">
        <w:trPr>
          <w:trHeight w:val="288"/>
        </w:trPr>
        <w:tc>
          <w:tcPr>
            <w:tcW w:w="213" w:type="pct"/>
            <w:tcBorders>
              <w:top w:val="single" w:color="auto" w:sz="4" w:space="0"/>
              <w:left w:val="single" w:color="auto" w:sz="4" w:space="0"/>
              <w:bottom w:val="single" w:color="auto" w:sz="4" w:space="0"/>
              <w:right w:val="single" w:color="auto" w:sz="4" w:space="0"/>
            </w:tcBorders>
            <w:tcMar/>
            <w:vAlign w:val="center"/>
          </w:tcPr>
          <w:p w:rsidRPr="00442989" w:rsidR="00C571BF" w:rsidP="00C571BF" w:rsidRDefault="00C571BF" w14:paraId="1172AFEE" w14:textId="5117C6B9">
            <w:pPr>
              <w:jc w:val="center"/>
              <w:rPr>
                <w:rFonts w:asciiTheme="minorHAnsi" w:hAnsiTheme="minorHAnsi"/>
                <w:sz w:val="18"/>
                <w:szCs w:val="18"/>
              </w:rPr>
            </w:pPr>
            <w:r w:rsidRPr="00442989">
              <w:rPr>
                <w:rFonts w:asciiTheme="minorHAnsi" w:hAnsiTheme="minorHAnsi"/>
                <w:sz w:val="18"/>
                <w:szCs w:val="18"/>
              </w:rPr>
              <w:t>0</w:t>
            </w:r>
            <w:r>
              <w:rPr>
                <w:rFonts w:asciiTheme="minorHAnsi" w:hAnsiTheme="minorHAnsi"/>
                <w:sz w:val="18"/>
                <w:szCs w:val="18"/>
              </w:rPr>
              <w:t>4</w:t>
            </w:r>
          </w:p>
        </w:tc>
        <w:tc>
          <w:tcPr>
            <w:tcW w:w="1898" w:type="pct"/>
            <w:tcBorders>
              <w:top w:val="single" w:color="auto" w:sz="4" w:space="0"/>
              <w:left w:val="single" w:color="auto" w:sz="4" w:space="0"/>
              <w:bottom w:val="single" w:color="auto" w:sz="4" w:space="0"/>
              <w:right w:val="single" w:color="auto" w:sz="4" w:space="0"/>
            </w:tcBorders>
            <w:tcMar/>
            <w:vAlign w:val="center"/>
          </w:tcPr>
          <w:p w:rsidRPr="00442989" w:rsidR="00C571BF" w:rsidP="00C571BF" w:rsidRDefault="00C571BF" w14:paraId="1172AFEF" w14:textId="6BDAA460">
            <w:pPr>
              <w:rPr>
                <w:rFonts w:asciiTheme="minorHAnsi" w:hAnsiTheme="minorHAnsi"/>
                <w:sz w:val="18"/>
                <w:szCs w:val="18"/>
              </w:rPr>
            </w:pPr>
            <w:r w:rsidRPr="00442989">
              <w:rPr>
                <w:rFonts w:asciiTheme="minorHAnsi" w:hAnsiTheme="minorHAnsi"/>
                <w:sz w:val="18"/>
                <w:szCs w:val="18"/>
              </w:rPr>
              <w:t>Building Type from CF1R</w:t>
            </w:r>
          </w:p>
        </w:tc>
        <w:tc>
          <w:tcPr>
            <w:tcW w:w="2889" w:type="pct"/>
            <w:tcBorders>
              <w:top w:val="single" w:color="auto" w:sz="4" w:space="0"/>
              <w:left w:val="single" w:color="auto" w:sz="4" w:space="0"/>
              <w:bottom w:val="single" w:color="auto" w:sz="4" w:space="0"/>
              <w:right w:val="single" w:color="auto" w:sz="4" w:space="0"/>
            </w:tcBorders>
            <w:tcMar/>
          </w:tcPr>
          <w:p w:rsidRPr="00442989" w:rsidR="00C571BF" w:rsidP="00C571BF" w:rsidRDefault="00C571BF" w14:paraId="1172AFF0" w14:textId="77777777">
            <w:pPr>
              <w:rPr>
                <w:rFonts w:asciiTheme="minorHAnsi" w:hAnsiTheme="minorHAnsi"/>
                <w:sz w:val="18"/>
                <w:szCs w:val="18"/>
              </w:rPr>
            </w:pPr>
            <w:r w:rsidRPr="00442989">
              <w:rPr>
                <w:rFonts w:asciiTheme="minorHAnsi" w:hAnsiTheme="minorHAnsi"/>
                <w:sz w:val="18"/>
                <w:szCs w:val="18"/>
              </w:rPr>
              <w:t>&lt;&lt;text (data from CF2R-MCH-20)&gt;&gt;</w:t>
            </w:r>
          </w:p>
        </w:tc>
      </w:tr>
      <w:tr w:rsidRPr="005922D6" w:rsidR="00C571BF" w:rsidTr="6B5BDDEE" w14:paraId="1172AFF5" w14:textId="77777777">
        <w:trPr>
          <w:trHeight w:val="288"/>
        </w:trPr>
        <w:tc>
          <w:tcPr>
            <w:tcW w:w="213" w:type="pct"/>
            <w:tcBorders>
              <w:top w:val="single" w:color="auto" w:sz="4" w:space="0"/>
              <w:left w:val="single" w:color="auto" w:sz="4" w:space="0"/>
              <w:bottom w:val="single" w:color="auto" w:sz="4" w:space="0"/>
              <w:right w:val="single" w:color="auto" w:sz="4" w:space="0"/>
            </w:tcBorders>
            <w:tcMar/>
            <w:vAlign w:val="center"/>
          </w:tcPr>
          <w:p w:rsidRPr="00442989" w:rsidR="00C571BF" w:rsidP="00C571BF" w:rsidRDefault="00C571BF" w14:paraId="1172AFF2" w14:textId="182F89AA">
            <w:pPr>
              <w:jc w:val="center"/>
              <w:rPr>
                <w:rFonts w:asciiTheme="minorHAnsi" w:hAnsiTheme="minorHAnsi"/>
                <w:sz w:val="18"/>
                <w:szCs w:val="18"/>
              </w:rPr>
            </w:pPr>
            <w:r w:rsidRPr="00442989">
              <w:rPr>
                <w:rFonts w:asciiTheme="minorHAnsi" w:hAnsiTheme="minorHAnsi"/>
                <w:sz w:val="18"/>
                <w:szCs w:val="18"/>
              </w:rPr>
              <w:t>0</w:t>
            </w:r>
            <w:r>
              <w:rPr>
                <w:rFonts w:asciiTheme="minorHAnsi" w:hAnsiTheme="minorHAnsi"/>
                <w:sz w:val="18"/>
                <w:szCs w:val="18"/>
              </w:rPr>
              <w:t>5</w:t>
            </w:r>
          </w:p>
        </w:tc>
        <w:tc>
          <w:tcPr>
            <w:tcW w:w="1898" w:type="pct"/>
            <w:tcBorders>
              <w:top w:val="single" w:color="auto" w:sz="4" w:space="0"/>
              <w:left w:val="single" w:color="auto" w:sz="4" w:space="0"/>
              <w:bottom w:val="single" w:color="auto" w:sz="4" w:space="0"/>
              <w:right w:val="single" w:color="auto" w:sz="4" w:space="0"/>
            </w:tcBorders>
            <w:tcMar/>
            <w:vAlign w:val="center"/>
          </w:tcPr>
          <w:p w:rsidRPr="00442989" w:rsidR="00C571BF" w:rsidP="00C571BF" w:rsidRDefault="00C571BF" w14:paraId="1172AFF3" w14:textId="77777777">
            <w:pPr>
              <w:rPr>
                <w:rFonts w:asciiTheme="minorHAnsi" w:hAnsiTheme="minorHAnsi"/>
                <w:sz w:val="18"/>
                <w:szCs w:val="18"/>
              </w:rPr>
            </w:pPr>
            <w:r w:rsidRPr="00442989">
              <w:rPr>
                <w:rFonts w:asciiTheme="minorHAnsi" w:hAnsiTheme="minorHAnsi"/>
                <w:sz w:val="18"/>
                <w:szCs w:val="18"/>
              </w:rPr>
              <w:t>Verified Low Leakage Ducts in Conditioned Space (VLLDCS) Credit from CF1R?</w:t>
            </w:r>
          </w:p>
        </w:tc>
        <w:tc>
          <w:tcPr>
            <w:tcW w:w="2889" w:type="pct"/>
            <w:tcBorders>
              <w:top w:val="single" w:color="auto" w:sz="4" w:space="0"/>
              <w:left w:val="single" w:color="auto" w:sz="4" w:space="0"/>
              <w:bottom w:val="single" w:color="auto" w:sz="4" w:space="0"/>
              <w:right w:val="single" w:color="auto" w:sz="4" w:space="0"/>
            </w:tcBorders>
            <w:tcMar/>
            <w:vAlign w:val="center"/>
          </w:tcPr>
          <w:p w:rsidRPr="00442989" w:rsidR="00C571BF" w:rsidP="00C571BF" w:rsidRDefault="00C571BF" w14:paraId="1172AFF4" w14:textId="77777777">
            <w:pPr>
              <w:rPr>
                <w:rFonts w:asciiTheme="minorHAnsi" w:hAnsiTheme="minorHAnsi"/>
                <w:sz w:val="18"/>
                <w:szCs w:val="18"/>
              </w:rPr>
            </w:pPr>
            <w:r w:rsidRPr="00442989">
              <w:rPr>
                <w:rFonts w:asciiTheme="minorHAnsi" w:hAnsiTheme="minorHAnsi"/>
                <w:sz w:val="18"/>
                <w:szCs w:val="18"/>
              </w:rPr>
              <w:t>&lt;&lt;text (data from CF2R-MCH-20)&gt;&gt;</w:t>
            </w:r>
          </w:p>
        </w:tc>
      </w:tr>
      <w:tr w:rsidRPr="005922D6" w:rsidR="00C571BF" w:rsidTr="6B5BDDEE" w14:paraId="1172AFF9" w14:textId="77777777">
        <w:trPr>
          <w:trHeight w:val="288"/>
        </w:trPr>
        <w:tc>
          <w:tcPr>
            <w:tcW w:w="213" w:type="pct"/>
            <w:tcBorders>
              <w:top w:val="single" w:color="auto" w:sz="4" w:space="0"/>
              <w:left w:val="single" w:color="auto" w:sz="4" w:space="0"/>
              <w:bottom w:val="single" w:color="auto" w:sz="4" w:space="0"/>
              <w:right w:val="single" w:color="auto" w:sz="4" w:space="0"/>
            </w:tcBorders>
            <w:tcMar/>
            <w:vAlign w:val="center"/>
          </w:tcPr>
          <w:p w:rsidRPr="00442989" w:rsidR="00C571BF" w:rsidP="00C571BF" w:rsidRDefault="00C571BF" w14:paraId="1172AFF6" w14:textId="72C10C28">
            <w:pPr>
              <w:jc w:val="center"/>
              <w:rPr>
                <w:rFonts w:asciiTheme="minorHAnsi" w:hAnsiTheme="minorHAnsi"/>
                <w:sz w:val="18"/>
                <w:szCs w:val="18"/>
              </w:rPr>
            </w:pPr>
            <w:r w:rsidRPr="00442989">
              <w:rPr>
                <w:rFonts w:asciiTheme="minorHAnsi" w:hAnsiTheme="minorHAnsi"/>
                <w:sz w:val="18"/>
                <w:szCs w:val="18"/>
              </w:rPr>
              <w:t>0</w:t>
            </w:r>
            <w:r>
              <w:rPr>
                <w:rFonts w:asciiTheme="minorHAnsi" w:hAnsiTheme="minorHAnsi"/>
                <w:sz w:val="18"/>
                <w:szCs w:val="18"/>
              </w:rPr>
              <w:t>6</w:t>
            </w:r>
          </w:p>
        </w:tc>
        <w:tc>
          <w:tcPr>
            <w:tcW w:w="1898" w:type="pct"/>
            <w:tcBorders>
              <w:top w:val="single" w:color="auto" w:sz="4" w:space="0"/>
              <w:left w:val="single" w:color="auto" w:sz="4" w:space="0"/>
              <w:bottom w:val="single" w:color="auto" w:sz="4" w:space="0"/>
              <w:right w:val="single" w:color="auto" w:sz="4" w:space="0"/>
            </w:tcBorders>
            <w:tcMar/>
            <w:vAlign w:val="center"/>
          </w:tcPr>
          <w:p w:rsidRPr="00442989" w:rsidR="00C571BF" w:rsidP="00C571BF" w:rsidRDefault="00C571BF" w14:paraId="1172AFF7" w14:textId="77777777">
            <w:pPr>
              <w:rPr>
                <w:rFonts w:asciiTheme="minorHAnsi" w:hAnsiTheme="minorHAnsi"/>
                <w:sz w:val="18"/>
                <w:szCs w:val="18"/>
              </w:rPr>
            </w:pPr>
            <w:r w:rsidRPr="00442989">
              <w:rPr>
                <w:rFonts w:asciiTheme="minorHAnsi" w:hAnsiTheme="minorHAnsi"/>
                <w:sz w:val="18"/>
                <w:szCs w:val="18"/>
              </w:rPr>
              <w:t>Verified Low Leakage Air-handling Unit Credit from CF1R?</w:t>
            </w:r>
          </w:p>
        </w:tc>
        <w:tc>
          <w:tcPr>
            <w:tcW w:w="2889" w:type="pct"/>
            <w:tcBorders>
              <w:top w:val="single" w:color="auto" w:sz="4" w:space="0"/>
              <w:left w:val="single" w:color="auto" w:sz="4" w:space="0"/>
              <w:bottom w:val="single" w:color="auto" w:sz="4" w:space="0"/>
              <w:right w:val="single" w:color="auto" w:sz="4" w:space="0"/>
            </w:tcBorders>
            <w:tcMar/>
            <w:vAlign w:val="center"/>
          </w:tcPr>
          <w:p w:rsidRPr="00442989" w:rsidR="00C571BF" w:rsidP="00C571BF" w:rsidRDefault="00C571BF" w14:paraId="1172AFF8" w14:textId="77777777">
            <w:pPr>
              <w:rPr>
                <w:rFonts w:asciiTheme="minorHAnsi" w:hAnsiTheme="minorHAnsi"/>
                <w:sz w:val="18"/>
                <w:szCs w:val="18"/>
              </w:rPr>
            </w:pPr>
            <w:r w:rsidRPr="00442989">
              <w:rPr>
                <w:rFonts w:asciiTheme="minorHAnsi" w:hAnsiTheme="minorHAnsi"/>
                <w:sz w:val="18"/>
                <w:szCs w:val="18"/>
              </w:rPr>
              <w:t>&lt;&lt;text (data from CF2R-MCH-20)&gt;&gt;</w:t>
            </w:r>
          </w:p>
        </w:tc>
      </w:tr>
      <w:tr w:rsidRPr="005922D6" w:rsidR="00C571BF" w:rsidTr="6B5BDDEE" w14:paraId="1172AFFD" w14:textId="77777777">
        <w:trPr>
          <w:trHeight w:val="288"/>
        </w:trPr>
        <w:tc>
          <w:tcPr>
            <w:tcW w:w="213" w:type="pct"/>
            <w:tcBorders>
              <w:top w:val="single" w:color="auto" w:sz="4" w:space="0"/>
              <w:left w:val="single" w:color="auto" w:sz="4" w:space="0"/>
              <w:bottom w:val="single" w:color="auto" w:sz="4" w:space="0"/>
              <w:right w:val="single" w:color="auto" w:sz="4" w:space="0"/>
            </w:tcBorders>
            <w:tcMar/>
            <w:vAlign w:val="center"/>
          </w:tcPr>
          <w:p w:rsidRPr="00442989" w:rsidR="00C571BF" w:rsidP="00C571BF" w:rsidRDefault="00C571BF" w14:paraId="1172AFFA" w14:textId="72FC4CB8">
            <w:pPr>
              <w:jc w:val="center"/>
              <w:rPr>
                <w:rFonts w:asciiTheme="minorHAnsi" w:hAnsiTheme="minorHAnsi"/>
                <w:sz w:val="18"/>
                <w:szCs w:val="18"/>
              </w:rPr>
            </w:pPr>
            <w:r w:rsidRPr="00442989">
              <w:rPr>
                <w:rFonts w:asciiTheme="minorHAnsi" w:hAnsiTheme="minorHAnsi"/>
                <w:sz w:val="18"/>
                <w:szCs w:val="18"/>
              </w:rPr>
              <w:t>0</w:t>
            </w:r>
            <w:r>
              <w:rPr>
                <w:rFonts w:asciiTheme="minorHAnsi" w:hAnsiTheme="minorHAnsi"/>
                <w:sz w:val="18"/>
                <w:szCs w:val="18"/>
              </w:rPr>
              <w:t>7</w:t>
            </w:r>
          </w:p>
        </w:tc>
        <w:tc>
          <w:tcPr>
            <w:tcW w:w="1898" w:type="pct"/>
            <w:tcBorders>
              <w:top w:val="single" w:color="auto" w:sz="4" w:space="0"/>
              <w:left w:val="single" w:color="auto" w:sz="4" w:space="0"/>
              <w:bottom w:val="single" w:color="auto" w:sz="4" w:space="0"/>
              <w:right w:val="single" w:color="auto" w:sz="4" w:space="0"/>
            </w:tcBorders>
            <w:tcMar/>
            <w:vAlign w:val="center"/>
          </w:tcPr>
          <w:p w:rsidRPr="00442989" w:rsidR="00C571BF" w:rsidP="00C571BF" w:rsidRDefault="00C571BF" w14:paraId="1172AFFB" w14:textId="3DE0EFA9">
            <w:pPr>
              <w:rPr>
                <w:rFonts w:asciiTheme="minorHAnsi" w:hAnsiTheme="minorHAnsi"/>
                <w:sz w:val="18"/>
                <w:szCs w:val="18"/>
              </w:rPr>
            </w:pPr>
            <w:r w:rsidRPr="00442989">
              <w:rPr>
                <w:rFonts w:asciiTheme="minorHAnsi" w:hAnsiTheme="minorHAnsi"/>
                <w:sz w:val="18"/>
                <w:szCs w:val="18"/>
              </w:rPr>
              <w:t>Duct System Compliance Category</w:t>
            </w:r>
          </w:p>
        </w:tc>
        <w:tc>
          <w:tcPr>
            <w:tcW w:w="2889" w:type="pct"/>
            <w:tcBorders>
              <w:top w:val="single" w:color="auto" w:sz="4" w:space="0"/>
              <w:left w:val="single" w:color="auto" w:sz="4" w:space="0"/>
              <w:bottom w:val="single" w:color="auto" w:sz="4" w:space="0"/>
              <w:right w:val="single" w:color="auto" w:sz="4" w:space="0"/>
            </w:tcBorders>
            <w:tcMar/>
            <w:vAlign w:val="center"/>
          </w:tcPr>
          <w:p w:rsidRPr="00442989" w:rsidR="00C571BF" w:rsidP="00C571BF" w:rsidRDefault="00C571BF" w14:paraId="1172AFFC" w14:textId="77777777">
            <w:pPr>
              <w:rPr>
                <w:rFonts w:asciiTheme="minorHAnsi" w:hAnsiTheme="minorHAnsi"/>
                <w:sz w:val="18"/>
                <w:szCs w:val="18"/>
              </w:rPr>
            </w:pPr>
            <w:r w:rsidRPr="00442989">
              <w:rPr>
                <w:rFonts w:asciiTheme="minorHAnsi" w:hAnsiTheme="minorHAnsi"/>
                <w:sz w:val="18"/>
                <w:szCs w:val="18"/>
              </w:rPr>
              <w:t>&lt;&lt;text (data from CF2R-MCH-20)&gt;&gt;</w:t>
            </w:r>
          </w:p>
        </w:tc>
      </w:tr>
      <w:tr w:rsidRPr="005922D6" w:rsidR="00C571BF" w:rsidTr="6B5BDDEE" w14:paraId="146E101C" w14:textId="77777777">
        <w:trPr>
          <w:trHeight w:val="288"/>
        </w:trPr>
        <w:tc>
          <w:tcPr>
            <w:tcW w:w="213" w:type="pct"/>
            <w:tcBorders>
              <w:top w:val="single" w:color="auto" w:sz="4" w:space="0"/>
              <w:left w:val="single" w:color="auto" w:sz="4" w:space="0"/>
              <w:bottom w:val="single" w:color="auto" w:sz="4" w:space="0"/>
              <w:right w:val="single" w:color="auto" w:sz="4" w:space="0"/>
            </w:tcBorders>
            <w:tcMar/>
            <w:vAlign w:val="center"/>
          </w:tcPr>
          <w:p w:rsidRPr="00442989" w:rsidR="00C571BF" w:rsidP="00C571BF" w:rsidRDefault="00C571BF" w14:paraId="25CFFF0A" w14:textId="32C3BD89">
            <w:pPr>
              <w:jc w:val="center"/>
              <w:rPr>
                <w:rFonts w:asciiTheme="minorHAnsi" w:hAnsiTheme="minorHAnsi"/>
                <w:sz w:val="18"/>
                <w:szCs w:val="18"/>
              </w:rPr>
            </w:pPr>
            <w:r>
              <w:rPr>
                <w:rFonts w:asciiTheme="minorHAnsi" w:hAnsiTheme="minorHAnsi"/>
                <w:sz w:val="18"/>
                <w:szCs w:val="18"/>
              </w:rPr>
              <w:t>08</w:t>
            </w:r>
          </w:p>
        </w:tc>
        <w:tc>
          <w:tcPr>
            <w:tcW w:w="1898" w:type="pct"/>
            <w:tcBorders>
              <w:top w:val="single" w:color="auto" w:sz="4" w:space="0"/>
              <w:left w:val="single" w:color="auto" w:sz="4" w:space="0"/>
              <w:bottom w:val="single" w:color="auto" w:sz="4" w:space="0"/>
              <w:right w:val="single" w:color="auto" w:sz="4" w:space="0"/>
            </w:tcBorders>
            <w:tcMar/>
            <w:vAlign w:val="center"/>
          </w:tcPr>
          <w:p w:rsidRPr="00442989" w:rsidR="00C571BF" w:rsidP="00C571BF" w:rsidRDefault="00C571BF" w14:paraId="3777F368" w14:textId="1A4AF58E">
            <w:pPr>
              <w:rPr>
                <w:rFonts w:asciiTheme="minorHAnsi" w:hAnsiTheme="minorHAnsi"/>
                <w:sz w:val="18"/>
                <w:szCs w:val="18"/>
              </w:rPr>
            </w:pPr>
            <w:r>
              <w:rPr>
                <w:rFonts w:asciiTheme="minorHAnsi" w:hAnsiTheme="minorHAnsi"/>
                <w:sz w:val="18"/>
                <w:szCs w:val="18"/>
              </w:rPr>
              <w:t>Any portions of Duct Located in Garage?</w:t>
            </w:r>
          </w:p>
        </w:tc>
        <w:tc>
          <w:tcPr>
            <w:tcW w:w="2889" w:type="pct"/>
            <w:tcBorders>
              <w:top w:val="single" w:color="auto" w:sz="4" w:space="0"/>
              <w:left w:val="single" w:color="auto" w:sz="4" w:space="0"/>
              <w:bottom w:val="single" w:color="auto" w:sz="4" w:space="0"/>
              <w:right w:val="single" w:color="auto" w:sz="4" w:space="0"/>
            </w:tcBorders>
            <w:tcMar/>
            <w:vAlign w:val="center"/>
          </w:tcPr>
          <w:p w:rsidRPr="00442989" w:rsidR="00C571BF" w:rsidP="00C571BF" w:rsidRDefault="00C571BF" w14:paraId="0FC1AF48" w14:textId="48BB18AF">
            <w:pPr>
              <w:rPr>
                <w:rFonts w:asciiTheme="minorHAnsi" w:hAnsiTheme="minorHAnsi"/>
                <w:sz w:val="18"/>
                <w:szCs w:val="18"/>
              </w:rPr>
            </w:pPr>
            <w:r>
              <w:rPr>
                <w:rFonts w:asciiTheme="minorHAnsi" w:hAnsiTheme="minorHAnsi"/>
                <w:sz w:val="18"/>
                <w:szCs w:val="18"/>
              </w:rPr>
              <w:t xml:space="preserve">&lt;&lt;user entry, </w:t>
            </w:r>
            <w:r>
              <w:rPr>
                <w:rFonts w:asciiTheme="minorHAnsi" w:hAnsiTheme="minorHAnsi"/>
                <w:sz w:val="18"/>
                <w:szCs w:val="18"/>
              </w:rPr>
              <w:br/>
            </w:r>
            <w:r>
              <w:rPr>
                <w:rFonts w:asciiTheme="minorHAnsi" w:hAnsiTheme="minorHAnsi"/>
                <w:sz w:val="18"/>
                <w:szCs w:val="18"/>
              </w:rPr>
              <w:t>-Yes</w:t>
            </w:r>
            <w:r>
              <w:rPr>
                <w:rFonts w:asciiTheme="minorHAnsi" w:hAnsiTheme="minorHAnsi"/>
                <w:sz w:val="18"/>
                <w:szCs w:val="18"/>
              </w:rPr>
              <w:br/>
            </w:r>
            <w:r>
              <w:rPr>
                <w:rFonts w:asciiTheme="minorHAnsi" w:hAnsiTheme="minorHAnsi"/>
                <w:sz w:val="18"/>
                <w:szCs w:val="18"/>
              </w:rPr>
              <w:t>-No&gt;&gt;</w:t>
            </w:r>
          </w:p>
        </w:tc>
      </w:tr>
      <w:tr w:rsidRPr="005922D6" w:rsidR="001D0BD9" w:rsidTr="6B5BDDEE" w14:paraId="368E0200" w14:textId="77777777">
        <w:trPr>
          <w:trHeight w:val="288"/>
        </w:trPr>
        <w:tc>
          <w:tcPr>
            <w:tcW w:w="213" w:type="pct"/>
            <w:tcBorders>
              <w:top w:val="single" w:color="auto" w:sz="4" w:space="0"/>
              <w:left w:val="single" w:color="auto" w:sz="4" w:space="0"/>
              <w:bottom w:val="single" w:color="auto" w:sz="4" w:space="0"/>
              <w:right w:val="single" w:color="auto" w:sz="4" w:space="0"/>
            </w:tcBorders>
            <w:tcMar/>
            <w:vAlign w:val="center"/>
          </w:tcPr>
          <w:p w:rsidR="001D0BD9" w:rsidP="001D0BD9" w:rsidRDefault="001D0BD9" w14:paraId="09A54734" w14:textId="7A11365B">
            <w:pPr>
              <w:jc w:val="center"/>
              <w:rPr>
                <w:rFonts w:asciiTheme="minorHAnsi" w:hAnsiTheme="minorHAnsi"/>
                <w:sz w:val="18"/>
                <w:szCs w:val="18"/>
              </w:rPr>
            </w:pPr>
            <w:r>
              <w:rPr>
                <w:rFonts w:asciiTheme="minorHAnsi" w:hAnsiTheme="minorHAnsi"/>
              </w:rPr>
              <w:t>09</w:t>
            </w:r>
          </w:p>
        </w:tc>
        <w:tc>
          <w:tcPr>
            <w:tcW w:w="1898" w:type="pct"/>
            <w:tcBorders>
              <w:top w:val="single" w:color="auto" w:sz="4" w:space="0"/>
              <w:left w:val="single" w:color="auto" w:sz="4" w:space="0"/>
              <w:bottom w:val="single" w:color="auto" w:sz="4" w:space="0"/>
              <w:right w:val="single" w:color="auto" w:sz="4" w:space="0"/>
            </w:tcBorders>
            <w:tcMar/>
            <w:vAlign w:val="center"/>
          </w:tcPr>
          <w:p w:rsidR="001D0BD9" w:rsidP="001D0BD9" w:rsidRDefault="001D0BD9" w14:paraId="24A956DB" w14:textId="015F3667">
            <w:pPr>
              <w:rPr>
                <w:rFonts w:asciiTheme="minorHAnsi" w:hAnsiTheme="minorHAnsi"/>
                <w:sz w:val="18"/>
                <w:szCs w:val="18"/>
              </w:rPr>
            </w:pPr>
            <w:r>
              <w:rPr>
                <w:rFonts w:asciiTheme="minorHAnsi" w:hAnsiTheme="minorHAnsi"/>
              </w:rPr>
              <w:t>Is the system type Small Duct High Velocity (SDHV)?</w:t>
            </w:r>
          </w:p>
        </w:tc>
        <w:tc>
          <w:tcPr>
            <w:tcW w:w="2889" w:type="pct"/>
            <w:tcBorders>
              <w:top w:val="single" w:color="auto" w:sz="4" w:space="0"/>
              <w:left w:val="single" w:color="auto" w:sz="4" w:space="0"/>
              <w:bottom w:val="single" w:color="auto" w:sz="4" w:space="0"/>
              <w:right w:val="single" w:color="auto" w:sz="4" w:space="0"/>
            </w:tcBorders>
            <w:tcMar/>
            <w:vAlign w:val="center"/>
          </w:tcPr>
          <w:p w:rsidRPr="0028071F" w:rsidR="001D0BD9" w:rsidP="001D0BD9" w:rsidRDefault="001D0BD9" w14:paraId="3CB6ABEA" w14:textId="77777777">
            <w:pPr>
              <w:keepNext/>
              <w:rPr>
                <w:rFonts w:asciiTheme="minorHAnsi" w:hAnsiTheme="minorHAnsi"/>
                <w:sz w:val="18"/>
                <w:szCs w:val="18"/>
              </w:rPr>
            </w:pPr>
            <w:r w:rsidRPr="0028071F">
              <w:rPr>
                <w:rFonts w:asciiTheme="minorHAnsi" w:hAnsiTheme="minorHAnsi"/>
                <w:sz w:val="18"/>
                <w:szCs w:val="18"/>
              </w:rPr>
              <w:t>&lt;&lt;if the system type on the MCH-01= one of the following two:</w:t>
            </w:r>
          </w:p>
          <w:p w:rsidRPr="0028071F" w:rsidR="001D0BD9" w:rsidP="001D0BD9" w:rsidRDefault="001D0BD9" w14:paraId="46EE0713" w14:textId="77777777">
            <w:pPr>
              <w:keepNext/>
              <w:rPr>
                <w:rFonts w:asciiTheme="minorHAnsi" w:hAnsiTheme="minorHAnsi"/>
                <w:sz w:val="18"/>
                <w:szCs w:val="18"/>
              </w:rPr>
            </w:pPr>
            <w:r w:rsidRPr="0028071F">
              <w:rPr>
                <w:rFonts w:asciiTheme="minorHAnsi" w:hAnsiTheme="minorHAnsi"/>
                <w:sz w:val="18"/>
                <w:szCs w:val="18"/>
              </w:rPr>
              <w:t>*small duct high velocity AC</w:t>
            </w:r>
          </w:p>
          <w:p w:rsidRPr="0028071F" w:rsidR="001D0BD9" w:rsidP="001D0BD9" w:rsidRDefault="001D0BD9" w14:paraId="34924BC1" w14:textId="77777777">
            <w:pPr>
              <w:keepNext/>
              <w:rPr>
                <w:rFonts w:asciiTheme="minorHAnsi" w:hAnsiTheme="minorHAnsi"/>
                <w:sz w:val="18"/>
                <w:szCs w:val="18"/>
              </w:rPr>
            </w:pPr>
            <w:r w:rsidRPr="0028071F">
              <w:rPr>
                <w:rFonts w:asciiTheme="minorHAnsi" w:hAnsiTheme="minorHAnsi"/>
                <w:sz w:val="18"/>
                <w:szCs w:val="18"/>
              </w:rPr>
              <w:t>*small duct high velocity HP</w:t>
            </w:r>
          </w:p>
          <w:p w:rsidRPr="0028071F" w:rsidR="001D0BD9" w:rsidP="001D0BD9" w:rsidRDefault="001D0BD9" w14:paraId="6B70FB82" w14:textId="77777777">
            <w:pPr>
              <w:keepNext/>
              <w:rPr>
                <w:rFonts w:asciiTheme="minorHAnsi" w:hAnsiTheme="minorHAnsi"/>
                <w:sz w:val="18"/>
                <w:szCs w:val="18"/>
              </w:rPr>
            </w:pPr>
            <w:r w:rsidRPr="0028071F">
              <w:rPr>
                <w:rFonts w:asciiTheme="minorHAnsi" w:hAnsiTheme="minorHAnsi"/>
                <w:sz w:val="18"/>
                <w:szCs w:val="18"/>
              </w:rPr>
              <w:t>then value=yes;</w:t>
            </w:r>
          </w:p>
          <w:p w:rsidR="001D0BD9" w:rsidP="001D0BD9" w:rsidRDefault="001D0BD9" w14:paraId="0F75D58B" w14:textId="686DA69B">
            <w:pPr>
              <w:rPr>
                <w:rFonts w:asciiTheme="minorHAnsi" w:hAnsiTheme="minorHAnsi"/>
                <w:sz w:val="18"/>
                <w:szCs w:val="18"/>
              </w:rPr>
            </w:pPr>
            <w:r w:rsidRPr="0028071F">
              <w:rPr>
                <w:rFonts w:asciiTheme="minorHAnsi" w:hAnsiTheme="minorHAnsi"/>
                <w:sz w:val="18"/>
                <w:szCs w:val="18"/>
              </w:rPr>
              <w:t>else value=no</w:t>
            </w:r>
          </w:p>
        </w:tc>
      </w:tr>
      <w:tr w:rsidRPr="005922D6" w:rsidR="001D0BD9" w:rsidTr="6B5BDDEE" w14:paraId="1172B00C" w14:textId="77777777">
        <w:trPr>
          <w:trHeight w:val="288"/>
        </w:trPr>
        <w:tc>
          <w:tcPr>
            <w:tcW w:w="2111" w:type="pct"/>
            <w:gridSpan w:val="2"/>
            <w:tcBorders>
              <w:top w:val="single" w:color="auto" w:sz="4" w:space="0"/>
              <w:left w:val="single" w:color="auto" w:sz="4" w:space="0"/>
              <w:bottom w:val="single" w:color="auto" w:sz="4" w:space="0"/>
              <w:right w:val="single" w:color="auto" w:sz="4" w:space="0"/>
            </w:tcBorders>
            <w:tcMar/>
            <w:vAlign w:val="center"/>
          </w:tcPr>
          <w:p w:rsidRPr="00442989" w:rsidR="001D0BD9" w:rsidP="6B5BDDEE" w:rsidRDefault="001D0BD9" w14:paraId="1172AFFE" w14:textId="109B80C5">
            <w:pPr>
              <w:rPr>
                <w:rFonts w:ascii="Calibri" w:hAnsi="Calibri" w:asciiTheme="minorAscii" w:hAnsiTheme="minorAscii"/>
                <w:sz w:val="18"/>
                <w:szCs w:val="18"/>
              </w:rPr>
            </w:pPr>
            <w:ins w:author="Markstrum, Alexis@Energy" w:date="2021-02-09T00:36:43.405Z" w:id="5070946">
              <w:r w:rsidRPr="6B5BDDEE" w:rsidR="769FB97F">
                <w:rPr>
                  <w:rFonts w:ascii="Calibri" w:hAnsi="Calibri" w:asciiTheme="minorAscii" w:hAnsiTheme="minorAscii"/>
                  <w:sz w:val="18"/>
                  <w:szCs w:val="18"/>
                </w:rPr>
                <w:t>10</w:t>
              </w:r>
            </w:ins>
            <w:del w:author="Markstrum, Alexis@Energy" w:date="2021-02-09T00:36:42.463Z" w:id="1128438542">
              <w:r w:rsidRPr="6B5BDDEE" w:rsidDel="001D0BD9">
                <w:rPr>
                  <w:rFonts w:ascii="Calibri" w:hAnsi="Calibri" w:asciiTheme="minorAscii" w:hAnsiTheme="minorAscii"/>
                  <w:sz w:val="18"/>
                  <w:szCs w:val="18"/>
                </w:rPr>
                <w:delText>0</w:delText>
              </w:r>
              <w:r w:rsidRPr="6B5BDDEE" w:rsidDel="001D0BD9">
                <w:rPr>
                  <w:rFonts w:ascii="Calibri" w:hAnsi="Calibri" w:asciiTheme="minorAscii" w:hAnsiTheme="minorAscii"/>
                  <w:sz w:val="18"/>
                  <w:szCs w:val="18"/>
                </w:rPr>
                <w:delText>9</w:delText>
              </w:r>
            </w:del>
            <w:r w:rsidRPr="6B5BDDEE" w:rsidR="001D0BD9">
              <w:rPr>
                <w:rFonts w:ascii="Calibri" w:hAnsi="Calibri" w:asciiTheme="minorAscii" w:hAnsiTheme="minorAscii"/>
                <w:sz w:val="18"/>
                <w:szCs w:val="18"/>
              </w:rPr>
              <w:t>.</w:t>
            </w:r>
            <w:r w:rsidRPr="6B5BDDEE" w:rsidR="001D0BD9">
              <w:rPr>
                <w:rFonts w:ascii="Calibri" w:hAnsi="Calibri" w:asciiTheme="minorAscii" w:hAnsiTheme="minorAscii"/>
                <w:sz w:val="18"/>
                <w:szCs w:val="18"/>
              </w:rPr>
              <w:t xml:space="preserve"> D</w:t>
            </w:r>
            <w:r w:rsidRPr="6B5BDDEE" w:rsidR="001D0BD9">
              <w:rPr>
                <w:rFonts w:ascii="Calibri" w:hAnsi="Calibri" w:asciiTheme="minorAscii" w:hAnsiTheme="minorAscii"/>
                <w:sz w:val="18"/>
                <w:szCs w:val="18"/>
              </w:rPr>
              <w:t>etermine compliance method for this document;</w:t>
            </w:r>
            <w:r w:rsidRPr="6B5BDDEE" w:rsidR="001D0BD9">
              <w:rPr>
                <w:rFonts w:ascii="Calibri" w:hAnsi="Calibri" w:asciiTheme="minorAscii" w:hAnsiTheme="minorAscii"/>
                <w:sz w:val="18"/>
                <w:szCs w:val="18"/>
              </w:rPr>
              <w:t xml:space="preserve"> </w:t>
            </w:r>
            <w:r w:rsidRPr="6B5BDDEE" w:rsidR="001D0BD9">
              <w:rPr>
                <w:rFonts w:ascii="Calibri" w:hAnsi="Calibri" w:asciiTheme="minorAscii" w:hAnsiTheme="minorAscii"/>
                <w:sz w:val="18"/>
                <w:szCs w:val="18"/>
              </w:rPr>
              <w:t>display applicable tables below;</w:t>
            </w:r>
          </w:p>
          <w:p w:rsidRPr="00442989" w:rsidR="001D0BD9" w:rsidP="001D0BD9" w:rsidRDefault="001D0BD9" w14:paraId="1172AFFF" w14:textId="77777777">
            <w:pPr>
              <w:rPr>
                <w:rFonts w:asciiTheme="minorHAnsi" w:hAnsiTheme="minorHAnsi"/>
                <w:sz w:val="18"/>
                <w:szCs w:val="18"/>
              </w:rPr>
            </w:pPr>
            <w:r w:rsidRPr="00442989">
              <w:rPr>
                <w:rFonts w:asciiTheme="minorHAnsi" w:hAnsiTheme="minorHAnsi"/>
                <w:sz w:val="18"/>
                <w:szCs w:val="18"/>
              </w:rPr>
              <w:t xml:space="preserve">(this row not visible to user) </w:t>
            </w:r>
          </w:p>
        </w:tc>
        <w:tc>
          <w:tcPr>
            <w:tcW w:w="2889" w:type="pct"/>
            <w:tcBorders>
              <w:top w:val="single" w:color="auto" w:sz="4" w:space="0"/>
              <w:left w:val="single" w:color="auto" w:sz="4" w:space="0"/>
              <w:bottom w:val="single" w:color="auto" w:sz="4" w:space="0"/>
              <w:right w:val="single" w:color="auto" w:sz="4" w:space="0"/>
            </w:tcBorders>
            <w:tcMar/>
            <w:vAlign w:val="center"/>
          </w:tcPr>
          <w:p w:rsidRPr="00442989" w:rsidR="001D0BD9" w:rsidP="001D0BD9" w:rsidRDefault="001D0BD9" w14:paraId="1172B000" w14:textId="1B92AAEB">
            <w:pPr>
              <w:rPr>
                <w:rFonts w:asciiTheme="minorHAnsi" w:hAnsiTheme="minorHAnsi"/>
                <w:sz w:val="18"/>
                <w:szCs w:val="18"/>
              </w:rPr>
            </w:pPr>
            <w:r w:rsidRPr="00442989">
              <w:rPr>
                <w:rFonts w:asciiTheme="minorHAnsi" w:hAnsiTheme="minorHAnsi"/>
                <w:sz w:val="18"/>
                <w:szCs w:val="18"/>
              </w:rPr>
              <w:t>&lt;&lt;Calculated Result:</w:t>
            </w:r>
            <w:r>
              <w:rPr>
                <w:rFonts w:asciiTheme="minorHAnsi" w:hAnsiTheme="minorHAnsi"/>
                <w:sz w:val="18"/>
                <w:szCs w:val="18"/>
              </w:rPr>
              <w:t xml:space="preserve"> </w:t>
            </w:r>
          </w:p>
          <w:p w:rsidRPr="00442989" w:rsidR="001D0BD9" w:rsidP="001D0BD9" w:rsidRDefault="001D0BD9" w14:paraId="1172B001" w14:textId="6C362B39">
            <w:pPr>
              <w:rPr>
                <w:rFonts w:asciiTheme="minorHAnsi" w:hAnsiTheme="minorHAnsi"/>
                <w:sz w:val="18"/>
                <w:szCs w:val="18"/>
                <w:u w:val="single"/>
              </w:rPr>
            </w:pPr>
            <w:r w:rsidRPr="00442989">
              <w:rPr>
                <w:rFonts w:asciiTheme="minorHAnsi" w:hAnsiTheme="minorHAnsi"/>
                <w:sz w:val="18"/>
                <w:szCs w:val="18"/>
              </w:rPr>
              <w:t>if A</w:t>
            </w:r>
            <w:r>
              <w:rPr>
                <w:rFonts w:asciiTheme="minorHAnsi" w:hAnsiTheme="minorHAnsi"/>
                <w:sz w:val="18"/>
                <w:szCs w:val="18"/>
              </w:rPr>
              <w:t>07</w:t>
            </w:r>
            <w:r w:rsidRPr="00442989">
              <w:rPr>
                <w:rFonts w:asciiTheme="minorHAnsi" w:hAnsiTheme="minorHAnsi"/>
                <w:sz w:val="18"/>
                <w:szCs w:val="18"/>
              </w:rPr>
              <w:t>=</w:t>
            </w:r>
            <w:r w:rsidRPr="00442989">
              <w:rPr>
                <w:rFonts w:asciiTheme="minorHAnsi" w:hAnsiTheme="minorHAnsi"/>
                <w:sz w:val="18"/>
                <w:szCs w:val="18"/>
                <w:u w:val="single"/>
              </w:rPr>
              <w:t xml:space="preserve"> Replacement using Smoke Test</w:t>
            </w:r>
            <w:r w:rsidRPr="00442989">
              <w:rPr>
                <w:rFonts w:asciiTheme="minorHAnsi" w:hAnsiTheme="minorHAnsi"/>
                <w:sz w:val="18"/>
                <w:szCs w:val="18"/>
              </w:rPr>
              <w:t xml:space="preserve"> or </w:t>
            </w:r>
            <w:r w:rsidRPr="00442989">
              <w:rPr>
                <w:rFonts w:asciiTheme="minorHAnsi" w:hAnsiTheme="minorHAnsi"/>
                <w:sz w:val="18"/>
                <w:szCs w:val="18"/>
                <w:u w:val="single"/>
              </w:rPr>
              <w:t>Alteration using Smoke Test</w:t>
            </w:r>
            <w:r w:rsidRPr="00442989">
              <w:rPr>
                <w:rFonts w:asciiTheme="minorHAnsi" w:hAnsiTheme="minorHAnsi"/>
                <w:sz w:val="18"/>
                <w:szCs w:val="18"/>
              </w:rPr>
              <w:t>;</w:t>
            </w:r>
            <w:r>
              <w:rPr>
                <w:rFonts w:asciiTheme="minorHAnsi" w:hAnsiTheme="minorHAnsi"/>
                <w:sz w:val="18"/>
                <w:szCs w:val="18"/>
              </w:rPr>
              <w:t xml:space="preserve"> </w:t>
            </w:r>
            <w:r w:rsidRPr="00442989">
              <w:rPr>
                <w:rFonts w:asciiTheme="minorHAnsi" w:hAnsiTheme="minorHAnsi"/>
                <w:sz w:val="18"/>
                <w:szCs w:val="18"/>
              </w:rPr>
              <w:t>then display method:</w:t>
            </w:r>
          </w:p>
          <w:p w:rsidRPr="00442989" w:rsidR="001D0BD9" w:rsidP="001D0BD9" w:rsidRDefault="001D0BD9" w14:paraId="1172B002" w14:textId="77777777">
            <w:pPr>
              <w:rPr>
                <w:rFonts w:asciiTheme="minorHAnsi" w:hAnsiTheme="minorHAnsi"/>
                <w:b/>
                <w:sz w:val="18"/>
                <w:szCs w:val="18"/>
              </w:rPr>
            </w:pPr>
            <w:r w:rsidRPr="00442989">
              <w:rPr>
                <w:rFonts w:asciiTheme="minorHAnsi" w:hAnsiTheme="minorHAnsi"/>
                <w:b/>
                <w:sz w:val="18"/>
                <w:szCs w:val="18"/>
              </w:rPr>
              <w:t>20e. Altered or Replacement Duct System using Smoke Test</w:t>
            </w:r>
          </w:p>
          <w:p w:rsidRPr="00442989" w:rsidR="001D0BD9" w:rsidP="001D0BD9" w:rsidRDefault="001D0BD9" w14:paraId="1172B003" w14:textId="75251E11">
            <w:pPr>
              <w:rPr>
                <w:rFonts w:asciiTheme="minorHAnsi" w:hAnsiTheme="minorHAnsi"/>
                <w:sz w:val="18"/>
                <w:szCs w:val="18"/>
              </w:rPr>
            </w:pPr>
            <w:r w:rsidRPr="00442989">
              <w:rPr>
                <w:rFonts w:asciiTheme="minorHAnsi" w:hAnsiTheme="minorHAnsi"/>
                <w:sz w:val="18"/>
                <w:szCs w:val="18"/>
              </w:rPr>
              <w:t xml:space="preserve">if </w:t>
            </w:r>
            <w:r>
              <w:rPr>
                <w:rFonts w:asciiTheme="minorHAnsi" w:hAnsiTheme="minorHAnsi"/>
                <w:sz w:val="18"/>
                <w:szCs w:val="18"/>
              </w:rPr>
              <w:t>07</w:t>
            </w:r>
            <w:r w:rsidRPr="00442989">
              <w:rPr>
                <w:rFonts w:asciiTheme="minorHAnsi" w:hAnsiTheme="minorHAnsi"/>
                <w:sz w:val="18"/>
                <w:szCs w:val="18"/>
              </w:rPr>
              <w:t>=</w:t>
            </w:r>
            <w:r w:rsidRPr="00442989">
              <w:rPr>
                <w:rFonts w:asciiTheme="minorHAnsi" w:hAnsiTheme="minorHAnsi"/>
                <w:sz w:val="18"/>
                <w:szCs w:val="18"/>
                <w:u w:val="single"/>
              </w:rPr>
              <w:t xml:space="preserve"> Replacement </w:t>
            </w:r>
            <w:r w:rsidRPr="00442989">
              <w:rPr>
                <w:rFonts w:asciiTheme="minorHAnsi" w:hAnsiTheme="minorHAnsi"/>
                <w:sz w:val="18"/>
                <w:szCs w:val="18"/>
              </w:rPr>
              <w:t xml:space="preserve">or </w:t>
            </w:r>
            <w:r w:rsidRPr="00442989">
              <w:rPr>
                <w:rFonts w:asciiTheme="minorHAnsi" w:hAnsiTheme="minorHAnsi"/>
                <w:sz w:val="18"/>
                <w:szCs w:val="18"/>
                <w:u w:val="single"/>
              </w:rPr>
              <w:t>Alteration</w:t>
            </w:r>
            <w:r w:rsidRPr="00442989">
              <w:rPr>
                <w:rFonts w:asciiTheme="minorHAnsi" w:hAnsiTheme="minorHAnsi"/>
                <w:sz w:val="18"/>
                <w:szCs w:val="18"/>
              </w:rPr>
              <w:t>; then display method:</w:t>
            </w:r>
          </w:p>
          <w:p w:rsidRPr="00442989" w:rsidR="001D0BD9" w:rsidP="001D0BD9" w:rsidRDefault="001D0BD9" w14:paraId="1172B004" w14:textId="77777777">
            <w:pPr>
              <w:rPr>
                <w:rFonts w:asciiTheme="minorHAnsi" w:hAnsiTheme="minorHAnsi"/>
                <w:b/>
                <w:sz w:val="18"/>
                <w:szCs w:val="18"/>
              </w:rPr>
            </w:pPr>
            <w:r w:rsidRPr="00442989">
              <w:rPr>
                <w:rFonts w:asciiTheme="minorHAnsi" w:hAnsiTheme="minorHAnsi"/>
                <w:b/>
                <w:sz w:val="18"/>
                <w:szCs w:val="18"/>
              </w:rPr>
              <w:t>20d. Altered or Replacement Duct System</w:t>
            </w:r>
          </w:p>
          <w:p w:rsidRPr="00442989" w:rsidR="001D0BD9" w:rsidP="001D0BD9" w:rsidRDefault="001D0BD9" w14:paraId="1172B005" w14:textId="0257FF0A">
            <w:pPr>
              <w:rPr>
                <w:rFonts w:asciiTheme="minorHAnsi" w:hAnsiTheme="minorHAnsi"/>
                <w:sz w:val="18"/>
                <w:szCs w:val="18"/>
              </w:rPr>
            </w:pPr>
            <w:r w:rsidRPr="00442989">
              <w:rPr>
                <w:rFonts w:asciiTheme="minorHAnsi" w:hAnsiTheme="minorHAnsi"/>
                <w:sz w:val="18"/>
                <w:szCs w:val="18"/>
              </w:rPr>
              <w:t xml:space="preserve">elseif </w:t>
            </w:r>
            <w:r>
              <w:rPr>
                <w:rFonts w:asciiTheme="minorHAnsi" w:hAnsiTheme="minorHAnsi"/>
                <w:sz w:val="18"/>
                <w:szCs w:val="18"/>
              </w:rPr>
              <w:t>07</w:t>
            </w:r>
            <w:r w:rsidRPr="00442989">
              <w:rPr>
                <w:rFonts w:asciiTheme="minorHAnsi" w:hAnsiTheme="minorHAnsi"/>
                <w:sz w:val="18"/>
                <w:szCs w:val="18"/>
              </w:rPr>
              <w:t>=</w:t>
            </w:r>
            <w:r w:rsidRPr="00442989">
              <w:rPr>
                <w:rFonts w:asciiTheme="minorHAnsi" w:hAnsiTheme="minorHAnsi"/>
                <w:sz w:val="18"/>
                <w:szCs w:val="18"/>
                <w:u w:val="single"/>
              </w:rPr>
              <w:t>New</w:t>
            </w:r>
            <w:r w:rsidRPr="00442989">
              <w:rPr>
                <w:rFonts w:asciiTheme="minorHAnsi" w:hAnsiTheme="minorHAnsi"/>
                <w:sz w:val="18"/>
                <w:szCs w:val="18"/>
              </w:rPr>
              <w:t xml:space="preserve"> and </w:t>
            </w:r>
            <w:r>
              <w:rPr>
                <w:rFonts w:asciiTheme="minorHAnsi" w:hAnsiTheme="minorHAnsi"/>
                <w:sz w:val="18"/>
                <w:szCs w:val="18"/>
              </w:rPr>
              <w:t>05</w:t>
            </w:r>
            <w:r w:rsidRPr="00442989">
              <w:rPr>
                <w:rFonts w:asciiTheme="minorHAnsi" w:hAnsiTheme="minorHAnsi"/>
                <w:sz w:val="18"/>
                <w:szCs w:val="18"/>
              </w:rPr>
              <w:t>=</w:t>
            </w:r>
            <w:r w:rsidRPr="00442989">
              <w:rPr>
                <w:rFonts w:asciiTheme="minorHAnsi" w:hAnsiTheme="minorHAnsi"/>
                <w:sz w:val="18"/>
                <w:szCs w:val="18"/>
                <w:u w:val="single"/>
              </w:rPr>
              <w:t>VLLDCS (true)</w:t>
            </w:r>
            <w:r w:rsidRPr="00442989">
              <w:rPr>
                <w:rFonts w:asciiTheme="minorHAnsi" w:hAnsiTheme="minorHAnsi"/>
                <w:sz w:val="18"/>
                <w:szCs w:val="18"/>
              </w:rPr>
              <w:t>; then display method:</w:t>
            </w:r>
          </w:p>
          <w:p w:rsidRPr="00442989" w:rsidR="001D0BD9" w:rsidP="001D0BD9" w:rsidRDefault="001D0BD9" w14:paraId="1172B006" w14:textId="77777777">
            <w:pPr>
              <w:rPr>
                <w:rFonts w:asciiTheme="minorHAnsi" w:hAnsiTheme="minorHAnsi"/>
                <w:b/>
                <w:sz w:val="18"/>
                <w:szCs w:val="18"/>
              </w:rPr>
            </w:pPr>
            <w:r w:rsidRPr="00442989">
              <w:rPr>
                <w:rFonts w:asciiTheme="minorHAnsi" w:hAnsiTheme="minorHAnsi"/>
                <w:b/>
                <w:sz w:val="18"/>
                <w:szCs w:val="18"/>
              </w:rPr>
              <w:t>20b. Low Leakage Ducts in Conditioned Space</w:t>
            </w:r>
          </w:p>
          <w:p w:rsidRPr="00442989" w:rsidR="001D0BD9" w:rsidP="001D0BD9" w:rsidRDefault="001D0BD9" w14:paraId="1172B007" w14:textId="1B7612B8">
            <w:pPr>
              <w:rPr>
                <w:rFonts w:asciiTheme="minorHAnsi" w:hAnsiTheme="minorHAnsi"/>
                <w:sz w:val="18"/>
                <w:szCs w:val="18"/>
              </w:rPr>
            </w:pPr>
            <w:r w:rsidRPr="00442989">
              <w:rPr>
                <w:rFonts w:asciiTheme="minorHAnsi" w:hAnsiTheme="minorHAnsi"/>
                <w:sz w:val="18"/>
                <w:szCs w:val="18"/>
              </w:rPr>
              <w:t xml:space="preserve">elseif </w:t>
            </w:r>
            <w:r>
              <w:rPr>
                <w:rFonts w:asciiTheme="minorHAnsi" w:hAnsiTheme="minorHAnsi"/>
                <w:sz w:val="18"/>
                <w:szCs w:val="18"/>
              </w:rPr>
              <w:t>07</w:t>
            </w:r>
            <w:r w:rsidRPr="00442989">
              <w:rPr>
                <w:rFonts w:asciiTheme="minorHAnsi" w:hAnsiTheme="minorHAnsi"/>
                <w:sz w:val="18"/>
                <w:szCs w:val="18"/>
              </w:rPr>
              <w:t>=</w:t>
            </w:r>
            <w:r w:rsidRPr="00442989">
              <w:rPr>
                <w:rFonts w:asciiTheme="minorHAnsi" w:hAnsiTheme="minorHAnsi"/>
                <w:sz w:val="18"/>
                <w:szCs w:val="18"/>
                <w:u w:val="single"/>
              </w:rPr>
              <w:t>New</w:t>
            </w:r>
            <w:r w:rsidRPr="00442989">
              <w:rPr>
                <w:rFonts w:asciiTheme="minorHAnsi" w:hAnsiTheme="minorHAnsi"/>
                <w:sz w:val="18"/>
                <w:szCs w:val="18"/>
              </w:rPr>
              <w:t xml:space="preserve"> and </w:t>
            </w:r>
            <w:r>
              <w:rPr>
                <w:rFonts w:asciiTheme="minorHAnsi" w:hAnsiTheme="minorHAnsi"/>
                <w:sz w:val="18"/>
                <w:szCs w:val="18"/>
              </w:rPr>
              <w:t>06</w:t>
            </w:r>
            <w:r w:rsidRPr="00442989">
              <w:rPr>
                <w:rFonts w:asciiTheme="minorHAnsi" w:hAnsiTheme="minorHAnsi"/>
                <w:sz w:val="18"/>
                <w:szCs w:val="18"/>
              </w:rPr>
              <w:t>=</w:t>
            </w:r>
            <w:r w:rsidRPr="00442989">
              <w:rPr>
                <w:rFonts w:asciiTheme="minorHAnsi" w:hAnsiTheme="minorHAnsi"/>
                <w:sz w:val="18"/>
                <w:szCs w:val="18"/>
                <w:u w:val="single"/>
              </w:rPr>
              <w:t>VLLAHU (true)</w:t>
            </w:r>
            <w:r w:rsidRPr="00442989">
              <w:rPr>
                <w:rFonts w:asciiTheme="minorHAnsi" w:hAnsiTheme="minorHAnsi"/>
                <w:sz w:val="18"/>
                <w:szCs w:val="18"/>
              </w:rPr>
              <w:t>; then display method:</w:t>
            </w:r>
          </w:p>
          <w:p w:rsidRPr="00442989" w:rsidR="001D0BD9" w:rsidP="001D0BD9" w:rsidRDefault="001D0BD9" w14:paraId="1172B008" w14:textId="77777777">
            <w:pPr>
              <w:rPr>
                <w:rFonts w:asciiTheme="minorHAnsi" w:hAnsiTheme="minorHAnsi"/>
                <w:b/>
                <w:sz w:val="18"/>
                <w:szCs w:val="18"/>
              </w:rPr>
            </w:pPr>
            <w:r w:rsidRPr="00442989">
              <w:rPr>
                <w:rFonts w:asciiTheme="minorHAnsi" w:hAnsiTheme="minorHAnsi"/>
                <w:b/>
                <w:sz w:val="18"/>
                <w:szCs w:val="18"/>
              </w:rPr>
              <w:t>20c. Low Leakage Air-Handling Unit</w:t>
            </w:r>
          </w:p>
          <w:p w:rsidRPr="00442989" w:rsidR="001D0BD9" w:rsidP="001D0BD9" w:rsidRDefault="001D0BD9" w14:paraId="1172B009" w14:textId="1BB8D110">
            <w:pPr>
              <w:rPr>
                <w:rFonts w:asciiTheme="minorHAnsi" w:hAnsiTheme="minorHAnsi"/>
                <w:sz w:val="18"/>
                <w:szCs w:val="18"/>
              </w:rPr>
            </w:pPr>
            <w:r w:rsidRPr="00442989">
              <w:rPr>
                <w:rFonts w:asciiTheme="minorHAnsi" w:hAnsiTheme="minorHAnsi"/>
                <w:sz w:val="18"/>
                <w:szCs w:val="18"/>
              </w:rPr>
              <w:t xml:space="preserve">elseif </w:t>
            </w:r>
            <w:r>
              <w:rPr>
                <w:rFonts w:asciiTheme="minorHAnsi" w:hAnsiTheme="minorHAnsi"/>
                <w:sz w:val="18"/>
                <w:szCs w:val="18"/>
              </w:rPr>
              <w:t>07</w:t>
            </w:r>
            <w:r w:rsidRPr="00442989">
              <w:rPr>
                <w:rFonts w:asciiTheme="minorHAnsi" w:hAnsiTheme="minorHAnsi"/>
                <w:sz w:val="18"/>
                <w:szCs w:val="18"/>
              </w:rPr>
              <w:t>=</w:t>
            </w:r>
            <w:r w:rsidRPr="00442989">
              <w:rPr>
                <w:rFonts w:asciiTheme="minorHAnsi" w:hAnsiTheme="minorHAnsi"/>
                <w:sz w:val="18"/>
                <w:szCs w:val="18"/>
                <w:u w:val="single"/>
              </w:rPr>
              <w:t xml:space="preserve">New then </w:t>
            </w:r>
            <w:r w:rsidRPr="00442989">
              <w:rPr>
                <w:rFonts w:asciiTheme="minorHAnsi" w:hAnsiTheme="minorHAnsi"/>
                <w:sz w:val="18"/>
                <w:szCs w:val="18"/>
              </w:rPr>
              <w:t xml:space="preserve">display method: </w:t>
            </w:r>
          </w:p>
          <w:p w:rsidRPr="00442989" w:rsidR="001D0BD9" w:rsidP="001D0BD9" w:rsidRDefault="001D0BD9" w14:paraId="1172B00A" w14:textId="77777777">
            <w:pPr>
              <w:rPr>
                <w:rFonts w:asciiTheme="minorHAnsi" w:hAnsiTheme="minorHAnsi"/>
                <w:b/>
                <w:sz w:val="18"/>
                <w:szCs w:val="18"/>
              </w:rPr>
            </w:pPr>
            <w:r w:rsidRPr="00442989">
              <w:rPr>
                <w:rFonts w:asciiTheme="minorHAnsi" w:hAnsiTheme="minorHAnsi"/>
                <w:b/>
                <w:sz w:val="18"/>
                <w:szCs w:val="18"/>
              </w:rPr>
              <w:t>20a. Completely New Duct System</w:t>
            </w:r>
          </w:p>
          <w:p w:rsidRPr="00442989" w:rsidR="001D0BD9" w:rsidP="001D0BD9" w:rsidRDefault="001D0BD9" w14:paraId="1172B00B" w14:textId="77777777">
            <w:pPr>
              <w:rPr>
                <w:rFonts w:asciiTheme="minorHAnsi" w:hAnsiTheme="minorHAnsi"/>
                <w:sz w:val="18"/>
                <w:szCs w:val="18"/>
                <w:u w:val="single"/>
              </w:rPr>
            </w:pPr>
            <w:r w:rsidRPr="00442989">
              <w:rPr>
                <w:rFonts w:asciiTheme="minorHAnsi" w:hAnsiTheme="minorHAnsi"/>
                <w:sz w:val="18"/>
                <w:szCs w:val="18"/>
              </w:rPr>
              <w:t>&gt;&gt;</w:t>
            </w:r>
          </w:p>
        </w:tc>
      </w:tr>
    </w:tbl>
    <w:p w:rsidRPr="00442989" w:rsidR="00D36825" w:rsidP="00756AD5" w:rsidRDefault="00D36825" w14:paraId="1172B00D" w14:textId="77777777">
      <w:pPr>
        <w:rPr>
          <w:rFonts w:asciiTheme="minorHAnsi" w:hAnsiTheme="minorHAnsi"/>
          <w:szCs w:val="18"/>
        </w:rPr>
      </w:pPr>
    </w:p>
    <w:tbl>
      <w:tblPr>
        <w:tblW w:w="4986" w:type="pct"/>
        <w:tblInd w:w="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15" w:type="dxa"/>
          <w:right w:w="115" w:type="dxa"/>
        </w:tblCellMar>
        <w:tblLook w:val="0000" w:firstRow="0" w:lastRow="0" w:firstColumn="0" w:lastColumn="0" w:noHBand="0" w:noVBand="0"/>
      </w:tblPr>
      <w:tblGrid>
        <w:gridCol w:w="10999"/>
      </w:tblGrid>
      <w:tr w:rsidRPr="005922D6" w:rsidR="0054707B" w:rsidTr="00442989" w14:paraId="1172B011" w14:textId="77777777">
        <w:trPr>
          <w:trHeight w:val="251"/>
        </w:trPr>
        <w:tc>
          <w:tcPr>
            <w:tcW w:w="5000" w:type="pct"/>
            <w:tcBorders>
              <w:top w:val="single" w:color="auto" w:sz="4" w:space="0"/>
              <w:left w:val="single" w:color="auto" w:sz="4" w:space="0"/>
              <w:bottom w:val="single" w:color="auto" w:sz="4" w:space="0"/>
              <w:right w:val="single" w:color="auto" w:sz="4" w:space="0"/>
            </w:tcBorders>
            <w:vAlign w:val="center"/>
          </w:tcPr>
          <w:p w:rsidRPr="005922D6" w:rsidR="0054707B" w:rsidP="00442989" w:rsidRDefault="0054707B" w14:paraId="1172B010" w14:textId="0B6D73F9">
            <w:pPr>
              <w:keepNext/>
              <w:rPr>
                <w:rFonts w:asciiTheme="minorHAnsi" w:hAnsiTheme="minorHAnsi"/>
                <w:b/>
                <w:sz w:val="18"/>
                <w:szCs w:val="18"/>
              </w:rPr>
            </w:pPr>
            <w:r w:rsidRPr="00442989">
              <w:rPr>
                <w:rFonts w:asciiTheme="minorHAnsi" w:hAnsiTheme="minorHAnsi"/>
                <w:b/>
                <w:szCs w:val="18"/>
              </w:rPr>
              <w:t>MCH-20e - Sealing All Accessible Leaks using Smoke Test</w:t>
            </w:r>
          </w:p>
        </w:tc>
      </w:tr>
    </w:tbl>
    <w:p w:rsidR="0054707B" w:rsidRDefault="0054707B" w14:paraId="1172B012" w14:textId="77777777"/>
    <w:tbl>
      <w:tblPr>
        <w:tblW w:w="4986" w:type="pct"/>
        <w:tblInd w:w="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15" w:type="dxa"/>
          <w:right w:w="115" w:type="dxa"/>
        </w:tblCellMar>
        <w:tblLook w:val="0000" w:firstRow="0" w:lastRow="0" w:firstColumn="0" w:lastColumn="0" w:noHBand="0" w:noVBand="0"/>
      </w:tblPr>
      <w:tblGrid>
        <w:gridCol w:w="469"/>
        <w:gridCol w:w="33"/>
        <w:gridCol w:w="4107"/>
        <w:gridCol w:w="6390"/>
      </w:tblGrid>
      <w:tr w:rsidRPr="005922D6" w:rsidR="00756AD5" w:rsidTr="00442989" w14:paraId="1172B014" w14:textId="77777777">
        <w:trPr>
          <w:trHeight w:val="323"/>
        </w:trPr>
        <w:tc>
          <w:tcPr>
            <w:tcW w:w="5000" w:type="pct"/>
            <w:gridSpan w:val="4"/>
            <w:tcBorders>
              <w:top w:val="single" w:color="auto" w:sz="4" w:space="0"/>
              <w:left w:val="single" w:color="auto" w:sz="4" w:space="0"/>
              <w:bottom w:val="single" w:color="auto" w:sz="4" w:space="0"/>
              <w:right w:val="single" w:color="auto" w:sz="4" w:space="0"/>
            </w:tcBorders>
            <w:vAlign w:val="center"/>
          </w:tcPr>
          <w:p w:rsidRPr="005922D6" w:rsidR="00756AD5" w:rsidP="0054707B" w:rsidRDefault="00756AD5" w14:paraId="1172B013" w14:textId="77777777">
            <w:pPr>
              <w:keepNext/>
              <w:rPr>
                <w:rFonts w:asciiTheme="minorHAnsi" w:hAnsiTheme="minorHAnsi"/>
                <w:b/>
                <w:sz w:val="18"/>
                <w:szCs w:val="18"/>
              </w:rPr>
            </w:pPr>
            <w:r w:rsidRPr="00442989">
              <w:rPr>
                <w:rFonts w:asciiTheme="minorHAnsi" w:hAnsiTheme="minorHAnsi"/>
                <w:b/>
                <w:szCs w:val="18"/>
              </w:rPr>
              <w:t>B. Duct Leakage Diagnostic Test</w:t>
            </w:r>
          </w:p>
        </w:tc>
      </w:tr>
      <w:tr w:rsidRPr="005922D6" w:rsidR="0082049E" w:rsidTr="0082049E" w14:paraId="108C9653" w14:textId="5060F60B">
        <w:trPr>
          <w:trHeight w:val="323"/>
        </w:trPr>
        <w:tc>
          <w:tcPr>
            <w:tcW w:w="213" w:type="pct"/>
            <w:tcBorders>
              <w:top w:val="single" w:color="auto" w:sz="4" w:space="0"/>
              <w:left w:val="single" w:color="auto" w:sz="4" w:space="0"/>
              <w:bottom w:val="single" w:color="auto" w:sz="4" w:space="0"/>
              <w:right w:val="single" w:color="auto" w:sz="4" w:space="0"/>
            </w:tcBorders>
            <w:vAlign w:val="center"/>
          </w:tcPr>
          <w:p w:rsidRPr="00442989" w:rsidR="0082049E" w:rsidP="0082049E" w:rsidRDefault="0082049E" w14:paraId="7A32F922" w14:textId="5DD0334D">
            <w:pPr>
              <w:keepNext/>
              <w:rPr>
                <w:rFonts w:asciiTheme="minorHAnsi" w:hAnsiTheme="minorHAnsi"/>
                <w:b/>
                <w:szCs w:val="18"/>
              </w:rPr>
            </w:pPr>
            <w:r w:rsidRPr="005922D6">
              <w:rPr>
                <w:rFonts w:asciiTheme="minorHAnsi" w:hAnsiTheme="minorHAnsi"/>
                <w:sz w:val="18"/>
                <w:szCs w:val="18"/>
              </w:rPr>
              <w:t>0</w:t>
            </w:r>
            <w:r>
              <w:rPr>
                <w:rFonts w:asciiTheme="minorHAnsi" w:hAnsiTheme="minorHAnsi"/>
                <w:sz w:val="18"/>
                <w:szCs w:val="18"/>
              </w:rPr>
              <w:t>1</w:t>
            </w:r>
          </w:p>
        </w:tc>
        <w:tc>
          <w:tcPr>
            <w:tcW w:w="1882" w:type="pct"/>
            <w:gridSpan w:val="2"/>
            <w:tcBorders>
              <w:top w:val="single" w:color="auto" w:sz="4" w:space="0"/>
              <w:left w:val="single" w:color="auto" w:sz="4" w:space="0"/>
              <w:bottom w:val="single" w:color="auto" w:sz="4" w:space="0"/>
              <w:right w:val="single" w:color="auto" w:sz="4" w:space="0"/>
            </w:tcBorders>
            <w:vAlign w:val="center"/>
          </w:tcPr>
          <w:p w:rsidRPr="00442989" w:rsidR="0082049E" w:rsidP="0082049E" w:rsidRDefault="0082049E" w14:paraId="3312A14C" w14:textId="21C1552E">
            <w:pPr>
              <w:keepNext/>
              <w:rPr>
                <w:rFonts w:asciiTheme="minorHAnsi" w:hAnsiTheme="minorHAnsi"/>
                <w:b/>
                <w:szCs w:val="18"/>
              </w:rPr>
            </w:pPr>
            <w:r w:rsidRPr="005922D6">
              <w:rPr>
                <w:rFonts w:asciiTheme="minorHAnsi" w:hAnsiTheme="minorHAnsi"/>
                <w:sz w:val="18"/>
                <w:szCs w:val="18"/>
              </w:rPr>
              <w:t>Air-Handling Unit Airflow (AHU</w:t>
            </w:r>
            <w:r>
              <w:rPr>
                <w:rFonts w:asciiTheme="minorHAnsi" w:hAnsiTheme="minorHAnsi"/>
                <w:sz w:val="18"/>
                <w:szCs w:val="18"/>
              </w:rPr>
              <w:t xml:space="preserve"> </w:t>
            </w:r>
            <w:r w:rsidRPr="005922D6">
              <w:rPr>
                <w:rFonts w:asciiTheme="minorHAnsi" w:hAnsiTheme="minorHAnsi"/>
                <w:sz w:val="18"/>
                <w:szCs w:val="18"/>
              </w:rPr>
              <w:t>Airflow) Determination Method</w:t>
            </w:r>
          </w:p>
        </w:tc>
        <w:tc>
          <w:tcPr>
            <w:tcW w:w="2905" w:type="pct"/>
            <w:tcBorders>
              <w:top w:val="single" w:color="auto" w:sz="4" w:space="0"/>
              <w:left w:val="single" w:color="auto" w:sz="4" w:space="0"/>
              <w:bottom w:val="single" w:color="auto" w:sz="4" w:space="0"/>
              <w:right w:val="single" w:color="auto" w:sz="4" w:space="0"/>
            </w:tcBorders>
            <w:vAlign w:val="center"/>
          </w:tcPr>
          <w:p w:rsidRPr="00442989" w:rsidR="0082049E" w:rsidRDefault="0082049E" w14:paraId="32CBDEE3" w14:textId="0C07A142">
            <w:pPr>
              <w:keepNext/>
              <w:rPr>
                <w:rFonts w:asciiTheme="minorHAnsi" w:hAnsiTheme="minorHAnsi"/>
                <w:b/>
                <w:szCs w:val="18"/>
              </w:rPr>
            </w:pPr>
            <w:r w:rsidRPr="003F2ABE">
              <w:rPr>
                <w:rFonts w:asciiTheme="minorHAnsi" w:hAnsiTheme="minorHAnsi"/>
                <w:sz w:val="18"/>
                <w:szCs w:val="18"/>
              </w:rPr>
              <w:t>&lt;&lt;pick one from list:</w:t>
            </w:r>
            <w:r>
              <w:rPr>
                <w:rFonts w:asciiTheme="minorHAnsi" w:hAnsiTheme="minorHAnsi"/>
                <w:sz w:val="18"/>
                <w:szCs w:val="18"/>
              </w:rPr>
              <w:t xml:space="preserve"> </w:t>
            </w:r>
            <w:r w:rsidR="00060F34">
              <w:rPr>
                <w:rFonts w:asciiTheme="minorHAnsi" w:hAnsiTheme="minorHAnsi"/>
                <w:sz w:val="18"/>
                <w:szCs w:val="18"/>
              </w:rPr>
              <w:t xml:space="preserve">DefaultAirflowMethod; </w:t>
            </w:r>
            <w:r w:rsidRPr="003F2ABE">
              <w:rPr>
                <w:rFonts w:asciiTheme="minorHAnsi" w:hAnsiTheme="minorHAnsi"/>
                <w:sz w:val="18"/>
                <w:szCs w:val="18"/>
                <w:u w:val="single"/>
              </w:rPr>
              <w:t>CoolingSystemMethod</w:t>
            </w:r>
            <w:r w:rsidRPr="003F2ABE">
              <w:rPr>
                <w:rFonts w:asciiTheme="minorHAnsi" w:hAnsiTheme="minorHAnsi"/>
                <w:sz w:val="18"/>
                <w:szCs w:val="18"/>
              </w:rPr>
              <w:t>;</w:t>
            </w:r>
            <w:r>
              <w:rPr>
                <w:rFonts w:asciiTheme="minorHAnsi" w:hAnsiTheme="minorHAnsi"/>
                <w:sz w:val="18"/>
                <w:szCs w:val="18"/>
              </w:rPr>
              <w:t xml:space="preserve"> </w:t>
            </w:r>
            <w:r w:rsidRPr="003F2ABE">
              <w:rPr>
                <w:rFonts w:asciiTheme="minorHAnsi" w:hAnsiTheme="minorHAnsi"/>
                <w:sz w:val="18"/>
                <w:szCs w:val="18"/>
                <w:u w:val="single"/>
              </w:rPr>
              <w:t>HeatingSystemMethod</w:t>
            </w:r>
            <w:r w:rsidRPr="003F2ABE">
              <w:rPr>
                <w:rFonts w:asciiTheme="minorHAnsi" w:hAnsiTheme="minorHAnsi"/>
                <w:sz w:val="18"/>
                <w:szCs w:val="18"/>
              </w:rPr>
              <w:t xml:space="preserve">; </w:t>
            </w:r>
            <w:r w:rsidRPr="003F2ABE">
              <w:rPr>
                <w:rFonts w:asciiTheme="minorHAnsi" w:hAnsiTheme="minorHAnsi"/>
                <w:sz w:val="18"/>
                <w:szCs w:val="18"/>
                <w:u w:val="single"/>
              </w:rPr>
              <w:t>MeasuredAirflowMethod</w:t>
            </w:r>
            <w:r>
              <w:rPr>
                <w:rFonts w:asciiTheme="minorHAnsi" w:hAnsiTheme="minorHAnsi"/>
                <w:sz w:val="18"/>
                <w:szCs w:val="18"/>
                <w:u w:val="single"/>
              </w:rPr>
              <w:t>; IndoorUnitMethod</w:t>
            </w:r>
            <w:r w:rsidRPr="003F2ABE">
              <w:rPr>
                <w:rFonts w:asciiTheme="minorHAnsi" w:hAnsiTheme="minorHAnsi"/>
                <w:sz w:val="18"/>
                <w:szCs w:val="18"/>
              </w:rPr>
              <w:t>&gt;&gt;</w:t>
            </w:r>
          </w:p>
        </w:tc>
      </w:tr>
      <w:tr w:rsidRPr="005922D6" w:rsidR="0082049E" w:rsidTr="00A76CF1" w14:paraId="1172B018" w14:textId="77777777">
        <w:trPr>
          <w:trHeight w:val="432"/>
        </w:trPr>
        <w:tc>
          <w:tcPr>
            <w:tcW w:w="213" w:type="pct"/>
            <w:tcBorders>
              <w:top w:val="single" w:color="auto" w:sz="4" w:space="0"/>
              <w:left w:val="single" w:color="auto" w:sz="4" w:space="0"/>
              <w:bottom w:val="single" w:color="auto" w:sz="4" w:space="0"/>
              <w:right w:val="single" w:color="auto" w:sz="4" w:space="0"/>
            </w:tcBorders>
            <w:vAlign w:val="center"/>
          </w:tcPr>
          <w:p w:rsidRPr="005922D6" w:rsidR="0082049E" w:rsidP="0082049E" w:rsidRDefault="0082049E" w14:paraId="1172B015" w14:textId="1C390E32">
            <w:pPr>
              <w:keepNext/>
              <w:jc w:val="center"/>
              <w:rPr>
                <w:rFonts w:asciiTheme="minorHAnsi" w:hAnsiTheme="minorHAnsi"/>
                <w:sz w:val="18"/>
                <w:szCs w:val="18"/>
              </w:rPr>
            </w:pPr>
            <w:r w:rsidRPr="005922D6">
              <w:rPr>
                <w:rFonts w:asciiTheme="minorHAnsi" w:hAnsiTheme="minorHAnsi"/>
                <w:sz w:val="18"/>
                <w:szCs w:val="18"/>
              </w:rPr>
              <w:t>0</w:t>
            </w:r>
            <w:r w:rsidR="005B5D1E">
              <w:rPr>
                <w:rFonts w:asciiTheme="minorHAnsi" w:hAnsiTheme="minorHAnsi"/>
                <w:sz w:val="18"/>
                <w:szCs w:val="18"/>
              </w:rPr>
              <w:t>2</w:t>
            </w:r>
          </w:p>
        </w:tc>
        <w:tc>
          <w:tcPr>
            <w:tcW w:w="1882" w:type="pct"/>
            <w:gridSpan w:val="2"/>
            <w:tcBorders>
              <w:top w:val="single" w:color="auto" w:sz="4" w:space="0"/>
              <w:left w:val="single" w:color="auto" w:sz="4" w:space="0"/>
              <w:bottom w:val="single" w:color="auto" w:sz="4" w:space="0"/>
              <w:right w:val="single" w:color="auto" w:sz="4" w:space="0"/>
            </w:tcBorders>
            <w:vAlign w:val="center"/>
          </w:tcPr>
          <w:p w:rsidRPr="005922D6" w:rsidR="0082049E" w:rsidP="0082049E" w:rsidRDefault="0082049E" w14:paraId="1172B016" w14:textId="44614B8C">
            <w:pPr>
              <w:keepNext/>
              <w:rPr>
                <w:rFonts w:asciiTheme="minorHAnsi" w:hAnsiTheme="minorHAnsi"/>
                <w:sz w:val="18"/>
                <w:szCs w:val="18"/>
              </w:rPr>
            </w:pPr>
            <w:r w:rsidRPr="005922D6">
              <w:rPr>
                <w:rFonts w:asciiTheme="minorHAnsi" w:hAnsiTheme="minorHAnsi"/>
                <w:sz w:val="18"/>
                <w:szCs w:val="18"/>
              </w:rPr>
              <w:t>Condenser Nominal Cooling Capacity (ton)</w:t>
            </w:r>
          </w:p>
        </w:tc>
        <w:tc>
          <w:tcPr>
            <w:tcW w:w="2905" w:type="pct"/>
            <w:tcBorders>
              <w:top w:val="single" w:color="auto" w:sz="4" w:space="0"/>
              <w:left w:val="single" w:color="auto" w:sz="4" w:space="0"/>
              <w:bottom w:val="single" w:color="auto" w:sz="4" w:space="0"/>
              <w:right w:val="single" w:color="auto" w:sz="4" w:space="0"/>
            </w:tcBorders>
            <w:vAlign w:val="center"/>
          </w:tcPr>
          <w:p w:rsidRPr="005922D6" w:rsidR="0082049E" w:rsidP="0082049E" w:rsidRDefault="005B5D1E" w14:paraId="1172B017" w14:textId="35F4687A">
            <w:pPr>
              <w:keepNext/>
              <w:spacing w:before="120"/>
              <w:rPr>
                <w:rFonts w:asciiTheme="minorHAnsi" w:hAnsiTheme="minorHAnsi"/>
              </w:rPr>
            </w:pPr>
            <w:r w:rsidRPr="00E73F84">
              <w:rPr>
                <w:rFonts w:asciiTheme="minorHAnsi" w:hAnsiTheme="minorHAnsi"/>
                <w:sz w:val="18"/>
                <w:szCs w:val="18"/>
              </w:rPr>
              <w:t>&lt;&lt;</w:t>
            </w:r>
            <w:r w:rsidRPr="001916A0">
              <w:rPr>
                <w:rFonts w:asciiTheme="minorHAnsi" w:hAnsiTheme="minorHAnsi"/>
                <w:sz w:val="18"/>
                <w:szCs w:val="18"/>
              </w:rPr>
              <w:t xml:space="preserve"> if B01 = CoolingSystemMethod, then user input is numeric x.xx; else =N/A</w:t>
            </w:r>
            <w:r w:rsidDel="005B5D1E">
              <w:rPr>
                <w:rFonts w:asciiTheme="minorHAnsi" w:hAnsiTheme="minorHAnsi"/>
              </w:rPr>
              <w:t xml:space="preserve"> </w:t>
            </w:r>
            <w:r w:rsidRPr="000C7A1E" w:rsidR="0082049E">
              <w:rPr>
                <w:rFonts w:asciiTheme="minorHAnsi" w:hAnsiTheme="minorHAnsi"/>
              </w:rPr>
              <w:t>&gt;&gt;</w:t>
            </w:r>
          </w:p>
        </w:tc>
      </w:tr>
      <w:tr w:rsidRPr="005922D6" w:rsidR="0082049E" w:rsidTr="00A76CF1" w14:paraId="0DCCCDF1" w14:textId="77777777">
        <w:trPr>
          <w:trHeight w:val="432"/>
        </w:trPr>
        <w:tc>
          <w:tcPr>
            <w:tcW w:w="213" w:type="pct"/>
            <w:tcBorders>
              <w:top w:val="single" w:color="auto" w:sz="4" w:space="0"/>
              <w:left w:val="single" w:color="auto" w:sz="4" w:space="0"/>
              <w:bottom w:val="single" w:color="auto" w:sz="4" w:space="0"/>
              <w:right w:val="single" w:color="auto" w:sz="4" w:space="0"/>
            </w:tcBorders>
            <w:vAlign w:val="center"/>
          </w:tcPr>
          <w:p w:rsidRPr="005922D6" w:rsidR="0082049E" w:rsidP="0082049E" w:rsidRDefault="0082049E" w14:paraId="7AE04217" w14:textId="1E3F089E">
            <w:pPr>
              <w:keepNext/>
              <w:jc w:val="center"/>
              <w:rPr>
                <w:rFonts w:asciiTheme="minorHAnsi" w:hAnsiTheme="minorHAnsi"/>
                <w:sz w:val="18"/>
                <w:szCs w:val="18"/>
              </w:rPr>
            </w:pPr>
            <w:r w:rsidRPr="00E73F84">
              <w:rPr>
                <w:rFonts w:asciiTheme="minorHAnsi" w:hAnsiTheme="minorHAnsi"/>
                <w:sz w:val="18"/>
                <w:szCs w:val="18"/>
              </w:rPr>
              <w:t>03</w:t>
            </w:r>
          </w:p>
        </w:tc>
        <w:tc>
          <w:tcPr>
            <w:tcW w:w="1882" w:type="pct"/>
            <w:gridSpan w:val="2"/>
            <w:tcBorders>
              <w:top w:val="single" w:color="auto" w:sz="4" w:space="0"/>
              <w:left w:val="single" w:color="auto" w:sz="4" w:space="0"/>
              <w:bottom w:val="single" w:color="auto" w:sz="4" w:space="0"/>
              <w:right w:val="single" w:color="auto" w:sz="4" w:space="0"/>
            </w:tcBorders>
            <w:vAlign w:val="center"/>
          </w:tcPr>
          <w:p w:rsidRPr="005922D6" w:rsidR="0082049E" w:rsidP="0082049E" w:rsidRDefault="0082049E" w14:paraId="085469CA" w14:textId="7B92B648">
            <w:pPr>
              <w:keepNext/>
              <w:rPr>
                <w:rFonts w:asciiTheme="minorHAnsi" w:hAnsiTheme="minorHAnsi"/>
                <w:sz w:val="18"/>
                <w:szCs w:val="18"/>
              </w:rPr>
            </w:pPr>
            <w:r w:rsidRPr="00E73F84">
              <w:rPr>
                <w:rFonts w:asciiTheme="minorHAnsi" w:hAnsiTheme="minorHAnsi"/>
                <w:sz w:val="18"/>
                <w:szCs w:val="18"/>
              </w:rPr>
              <w:t>Indoor Unit Nominal Cooling Capacity</w:t>
            </w:r>
            <w:r w:rsidR="00060F34">
              <w:rPr>
                <w:rFonts w:asciiTheme="minorHAnsi" w:hAnsiTheme="minorHAnsi"/>
                <w:sz w:val="18"/>
                <w:szCs w:val="18"/>
              </w:rPr>
              <w:t xml:space="preserve"> (ton)</w:t>
            </w:r>
          </w:p>
        </w:tc>
        <w:tc>
          <w:tcPr>
            <w:tcW w:w="2905" w:type="pct"/>
            <w:tcBorders>
              <w:top w:val="single" w:color="auto" w:sz="4" w:space="0"/>
              <w:left w:val="single" w:color="auto" w:sz="4" w:space="0"/>
              <w:bottom w:val="single" w:color="auto" w:sz="4" w:space="0"/>
              <w:right w:val="single" w:color="auto" w:sz="4" w:space="0"/>
            </w:tcBorders>
            <w:vAlign w:val="center"/>
          </w:tcPr>
          <w:p w:rsidR="0082049E" w:rsidP="0082049E" w:rsidRDefault="0082049E" w14:paraId="296B208F" w14:textId="20F3098E">
            <w:pPr>
              <w:keepNext/>
              <w:spacing w:before="120"/>
              <w:rPr>
                <w:rFonts w:asciiTheme="minorHAnsi" w:hAnsiTheme="minorHAnsi"/>
              </w:rPr>
            </w:pPr>
            <w:r w:rsidRPr="00EA47D9">
              <w:rPr>
                <w:rFonts w:asciiTheme="minorHAnsi" w:hAnsiTheme="minorHAnsi"/>
                <w:sz w:val="18"/>
                <w:szCs w:val="18"/>
              </w:rPr>
              <w:t>&lt;&lt; if B01 = IndoorUnitMethod, then user input is either numeric x.xx, else =N/A&gt;&gt;</w:t>
            </w:r>
          </w:p>
        </w:tc>
      </w:tr>
      <w:tr w:rsidRPr="005922D6" w:rsidR="0082049E" w:rsidTr="00A76CF1" w14:paraId="1172B01C" w14:textId="77777777">
        <w:trPr>
          <w:trHeight w:val="432"/>
        </w:trPr>
        <w:tc>
          <w:tcPr>
            <w:tcW w:w="213" w:type="pct"/>
            <w:tcBorders>
              <w:top w:val="single" w:color="auto" w:sz="4" w:space="0"/>
              <w:left w:val="single" w:color="auto" w:sz="4" w:space="0"/>
              <w:bottom w:val="single" w:color="auto" w:sz="4" w:space="0"/>
              <w:right w:val="single" w:color="auto" w:sz="4" w:space="0"/>
            </w:tcBorders>
            <w:vAlign w:val="center"/>
          </w:tcPr>
          <w:p w:rsidRPr="005922D6" w:rsidR="0082049E" w:rsidP="0082049E" w:rsidRDefault="0082049E" w14:paraId="1172B019" w14:textId="7C58E715">
            <w:pPr>
              <w:keepNext/>
              <w:jc w:val="center"/>
              <w:rPr>
                <w:rFonts w:asciiTheme="minorHAnsi" w:hAnsiTheme="minorHAnsi"/>
                <w:sz w:val="18"/>
                <w:szCs w:val="18"/>
              </w:rPr>
            </w:pPr>
            <w:r w:rsidRPr="005922D6">
              <w:rPr>
                <w:rFonts w:asciiTheme="minorHAnsi" w:hAnsiTheme="minorHAnsi"/>
                <w:sz w:val="18"/>
                <w:szCs w:val="18"/>
              </w:rPr>
              <w:t>0</w:t>
            </w:r>
            <w:r w:rsidR="005B5D1E">
              <w:rPr>
                <w:rFonts w:asciiTheme="minorHAnsi" w:hAnsiTheme="minorHAnsi"/>
                <w:sz w:val="18"/>
                <w:szCs w:val="18"/>
              </w:rPr>
              <w:t>4</w:t>
            </w:r>
          </w:p>
        </w:tc>
        <w:tc>
          <w:tcPr>
            <w:tcW w:w="1882" w:type="pct"/>
            <w:gridSpan w:val="2"/>
            <w:tcBorders>
              <w:top w:val="single" w:color="auto" w:sz="4" w:space="0"/>
              <w:left w:val="single" w:color="auto" w:sz="4" w:space="0"/>
              <w:bottom w:val="single" w:color="auto" w:sz="4" w:space="0"/>
              <w:right w:val="single" w:color="auto" w:sz="4" w:space="0"/>
            </w:tcBorders>
            <w:vAlign w:val="center"/>
          </w:tcPr>
          <w:p w:rsidRPr="005922D6" w:rsidR="0082049E" w:rsidP="0082049E" w:rsidRDefault="0082049E" w14:paraId="1172B01A" w14:textId="639C01B7">
            <w:pPr>
              <w:keepNext/>
              <w:rPr>
                <w:rFonts w:asciiTheme="minorHAnsi" w:hAnsiTheme="minorHAnsi"/>
                <w:sz w:val="18"/>
                <w:szCs w:val="18"/>
              </w:rPr>
            </w:pPr>
            <w:r w:rsidRPr="005922D6">
              <w:rPr>
                <w:rFonts w:asciiTheme="minorHAnsi" w:hAnsiTheme="minorHAnsi"/>
                <w:sz w:val="18"/>
                <w:szCs w:val="18"/>
              </w:rPr>
              <w:t>Heating Capacity (kBtu/h)</w:t>
            </w:r>
          </w:p>
        </w:tc>
        <w:tc>
          <w:tcPr>
            <w:tcW w:w="2905" w:type="pct"/>
            <w:tcBorders>
              <w:top w:val="single" w:color="auto" w:sz="4" w:space="0"/>
              <w:left w:val="single" w:color="auto" w:sz="4" w:space="0"/>
              <w:bottom w:val="single" w:color="auto" w:sz="4" w:space="0"/>
              <w:right w:val="single" w:color="auto" w:sz="4" w:space="0"/>
            </w:tcBorders>
            <w:vAlign w:val="center"/>
          </w:tcPr>
          <w:p w:rsidRPr="005922D6" w:rsidR="0082049E" w:rsidP="0082049E" w:rsidRDefault="0082049E" w14:paraId="1172B01B" w14:textId="31B5BBC3">
            <w:pPr>
              <w:keepNext/>
              <w:rPr>
                <w:rFonts w:asciiTheme="minorHAnsi" w:hAnsiTheme="minorHAnsi"/>
              </w:rPr>
            </w:pPr>
            <w:r>
              <w:rPr>
                <w:rFonts w:asciiTheme="minorHAnsi" w:hAnsiTheme="minorHAnsi"/>
              </w:rPr>
              <w:t>&lt;&lt;</w:t>
            </w:r>
            <w:r w:rsidRPr="000C7A1E">
              <w:rPr>
                <w:rFonts w:asciiTheme="minorHAnsi" w:hAnsiTheme="minorHAnsi"/>
              </w:rPr>
              <w:t xml:space="preserve"> </w:t>
            </w:r>
            <w:r w:rsidRPr="001916A0" w:rsidR="005B5D1E">
              <w:rPr>
                <w:rFonts w:asciiTheme="minorHAnsi" w:hAnsiTheme="minorHAnsi"/>
                <w:sz w:val="18"/>
                <w:szCs w:val="18"/>
              </w:rPr>
              <w:t>if B01 = HeatingSystemMethod, then user input is numeric xxx.x; else =N/A</w:t>
            </w:r>
            <w:r w:rsidRPr="001916A0" w:rsidDel="000C7A1E" w:rsidR="005B5D1E">
              <w:rPr>
                <w:rFonts w:asciiTheme="minorHAnsi" w:hAnsiTheme="minorHAnsi"/>
                <w:sz w:val="18"/>
                <w:szCs w:val="18"/>
              </w:rPr>
              <w:t xml:space="preserve"> </w:t>
            </w:r>
            <w:r w:rsidRPr="000C7A1E">
              <w:rPr>
                <w:rFonts w:asciiTheme="minorHAnsi" w:hAnsiTheme="minorHAnsi"/>
              </w:rPr>
              <w:t>&gt;&gt;</w:t>
            </w:r>
          </w:p>
        </w:tc>
      </w:tr>
      <w:tr w:rsidRPr="005922D6" w:rsidR="0082049E" w:rsidTr="00A76CF1" w14:paraId="1172B020" w14:textId="77777777">
        <w:trPr>
          <w:trHeight w:val="432"/>
        </w:trPr>
        <w:tc>
          <w:tcPr>
            <w:tcW w:w="213" w:type="pct"/>
            <w:tcBorders>
              <w:top w:val="single" w:color="auto" w:sz="4" w:space="0"/>
              <w:left w:val="single" w:color="auto" w:sz="4" w:space="0"/>
              <w:bottom w:val="single" w:color="auto" w:sz="4" w:space="0"/>
              <w:right w:val="single" w:color="auto" w:sz="4" w:space="0"/>
            </w:tcBorders>
            <w:vAlign w:val="center"/>
          </w:tcPr>
          <w:p w:rsidRPr="005922D6" w:rsidR="0082049E" w:rsidP="0082049E" w:rsidRDefault="0082049E" w14:paraId="1172B01D" w14:textId="23F10162">
            <w:pPr>
              <w:keepNext/>
              <w:jc w:val="center"/>
              <w:rPr>
                <w:rFonts w:asciiTheme="minorHAnsi" w:hAnsiTheme="minorHAnsi"/>
                <w:sz w:val="18"/>
                <w:szCs w:val="18"/>
              </w:rPr>
            </w:pPr>
            <w:r w:rsidRPr="005922D6">
              <w:rPr>
                <w:rFonts w:asciiTheme="minorHAnsi" w:hAnsiTheme="minorHAnsi"/>
                <w:sz w:val="18"/>
                <w:szCs w:val="18"/>
              </w:rPr>
              <w:t>0</w:t>
            </w:r>
            <w:r w:rsidR="005B5D1E">
              <w:rPr>
                <w:rFonts w:asciiTheme="minorHAnsi" w:hAnsiTheme="minorHAnsi"/>
                <w:sz w:val="18"/>
                <w:szCs w:val="18"/>
              </w:rPr>
              <w:t>5</w:t>
            </w:r>
          </w:p>
        </w:tc>
        <w:tc>
          <w:tcPr>
            <w:tcW w:w="1882" w:type="pct"/>
            <w:gridSpan w:val="2"/>
            <w:tcBorders>
              <w:top w:val="single" w:color="auto" w:sz="4" w:space="0"/>
              <w:left w:val="single" w:color="auto" w:sz="4" w:space="0"/>
              <w:bottom w:val="single" w:color="auto" w:sz="4" w:space="0"/>
              <w:right w:val="single" w:color="auto" w:sz="4" w:space="0"/>
            </w:tcBorders>
            <w:vAlign w:val="center"/>
          </w:tcPr>
          <w:p w:rsidRPr="005922D6" w:rsidR="0082049E" w:rsidP="0082049E" w:rsidRDefault="0082049E" w14:paraId="1172B01E" w14:textId="72FAAABC">
            <w:pPr>
              <w:keepNext/>
              <w:rPr>
                <w:rFonts w:asciiTheme="minorHAnsi" w:hAnsiTheme="minorHAnsi"/>
                <w:sz w:val="18"/>
                <w:szCs w:val="18"/>
              </w:rPr>
            </w:pPr>
            <w:r w:rsidRPr="005922D6">
              <w:rPr>
                <w:rFonts w:asciiTheme="minorHAnsi" w:hAnsiTheme="minorHAnsi"/>
                <w:sz w:val="18"/>
                <w:szCs w:val="18"/>
              </w:rPr>
              <w:t>Conditioned Floor Area Served by this HVAC System (ft</w:t>
            </w:r>
            <w:r w:rsidRPr="00442989">
              <w:rPr>
                <w:rFonts w:asciiTheme="minorHAnsi" w:hAnsiTheme="minorHAnsi"/>
                <w:sz w:val="18"/>
                <w:szCs w:val="18"/>
                <w:vertAlign w:val="superscript"/>
              </w:rPr>
              <w:t>2</w:t>
            </w:r>
            <w:r w:rsidRPr="005922D6">
              <w:rPr>
                <w:rFonts w:asciiTheme="minorHAnsi" w:hAnsiTheme="minorHAnsi"/>
                <w:sz w:val="18"/>
                <w:szCs w:val="18"/>
              </w:rPr>
              <w:t>)</w:t>
            </w:r>
          </w:p>
        </w:tc>
        <w:tc>
          <w:tcPr>
            <w:tcW w:w="2905" w:type="pct"/>
            <w:tcBorders>
              <w:top w:val="single" w:color="auto" w:sz="4" w:space="0"/>
              <w:left w:val="single" w:color="auto" w:sz="4" w:space="0"/>
              <w:bottom w:val="single" w:color="auto" w:sz="4" w:space="0"/>
              <w:right w:val="single" w:color="auto" w:sz="4" w:space="0"/>
            </w:tcBorders>
            <w:vAlign w:val="center"/>
          </w:tcPr>
          <w:p w:rsidRPr="005922D6" w:rsidR="0082049E" w:rsidP="0082049E" w:rsidRDefault="0082049E" w14:paraId="1172B01F" w14:textId="32033226">
            <w:pPr>
              <w:keepNext/>
              <w:rPr>
                <w:rFonts w:asciiTheme="minorHAnsi" w:hAnsiTheme="minorHAnsi"/>
              </w:rPr>
            </w:pPr>
            <w:r w:rsidRPr="005922D6">
              <w:rPr>
                <w:rFonts w:asciiTheme="minorHAnsi" w:hAnsiTheme="minorHAnsi"/>
              </w:rPr>
              <w:t>&lt;&lt;</w:t>
            </w:r>
            <w:r w:rsidRPr="001060C8" w:rsidR="005B5D1E">
              <w:rPr>
                <w:rFonts w:asciiTheme="minorHAnsi" w:hAnsiTheme="minorHAnsi"/>
                <w:sz w:val="18"/>
                <w:szCs w:val="18"/>
              </w:rPr>
              <w:t xml:space="preserve"> if B01 = DefaultAirflowMethod, user input is numeric xx,xxx; else = N/A</w:t>
            </w:r>
            <w:r w:rsidR="005B5D1E">
              <w:rPr>
                <w:rFonts w:asciiTheme="minorHAnsi" w:hAnsiTheme="minorHAnsi"/>
                <w:sz w:val="18"/>
                <w:szCs w:val="18"/>
              </w:rPr>
              <w:t xml:space="preserve"> </w:t>
            </w:r>
            <w:r w:rsidRPr="00525196" w:rsidR="005B5D1E">
              <w:rPr>
                <w:rFonts w:asciiTheme="minorHAnsi" w:hAnsiTheme="minorHAnsi"/>
                <w:sz w:val="18"/>
                <w:szCs w:val="18"/>
              </w:rPr>
              <w:t>(should be consistent with CF2R-MCH-20</w:t>
            </w:r>
            <w:r w:rsidR="005B5D1E">
              <w:rPr>
                <w:rFonts w:asciiTheme="minorHAnsi" w:hAnsiTheme="minorHAnsi"/>
                <w:sz w:val="18"/>
                <w:szCs w:val="18"/>
              </w:rPr>
              <w:t>)</w:t>
            </w:r>
            <w:r w:rsidRPr="005922D6">
              <w:rPr>
                <w:rFonts w:asciiTheme="minorHAnsi" w:hAnsiTheme="minorHAnsi"/>
              </w:rPr>
              <w:t>&gt;&gt;</w:t>
            </w:r>
          </w:p>
        </w:tc>
      </w:tr>
      <w:tr w:rsidRPr="005922D6" w:rsidR="00A97B0B" w:rsidTr="00A76CF1" w14:paraId="3E9133A4" w14:textId="77777777">
        <w:trPr>
          <w:trHeight w:val="432"/>
        </w:trPr>
        <w:tc>
          <w:tcPr>
            <w:tcW w:w="213" w:type="pct"/>
            <w:tcBorders>
              <w:top w:val="single" w:color="auto" w:sz="4" w:space="0"/>
              <w:left w:val="single" w:color="auto" w:sz="4" w:space="0"/>
              <w:bottom w:val="single" w:color="auto" w:sz="4" w:space="0"/>
              <w:right w:val="single" w:color="auto" w:sz="4" w:space="0"/>
            </w:tcBorders>
            <w:vAlign w:val="center"/>
          </w:tcPr>
          <w:p w:rsidRPr="005922D6" w:rsidR="00A97B0B" w:rsidP="00A97B0B" w:rsidRDefault="00A97B0B" w14:paraId="2DAE6C60" w14:textId="02092552">
            <w:pPr>
              <w:keepNext/>
              <w:jc w:val="center"/>
              <w:rPr>
                <w:rFonts w:asciiTheme="minorHAnsi" w:hAnsiTheme="minorHAnsi"/>
                <w:sz w:val="18"/>
                <w:szCs w:val="18"/>
              </w:rPr>
            </w:pPr>
            <w:r w:rsidRPr="00EA47D9">
              <w:rPr>
                <w:rFonts w:asciiTheme="minorHAnsi" w:hAnsiTheme="minorHAnsi"/>
                <w:sz w:val="18"/>
                <w:szCs w:val="18"/>
              </w:rPr>
              <w:t>06</w:t>
            </w:r>
          </w:p>
        </w:tc>
        <w:tc>
          <w:tcPr>
            <w:tcW w:w="1882" w:type="pct"/>
            <w:gridSpan w:val="2"/>
            <w:tcBorders>
              <w:top w:val="single" w:color="auto" w:sz="4" w:space="0"/>
              <w:left w:val="single" w:color="auto" w:sz="4" w:space="0"/>
              <w:bottom w:val="single" w:color="auto" w:sz="4" w:space="0"/>
              <w:right w:val="single" w:color="auto" w:sz="4" w:space="0"/>
            </w:tcBorders>
            <w:vAlign w:val="center"/>
          </w:tcPr>
          <w:p w:rsidRPr="005922D6" w:rsidR="00A97B0B" w:rsidP="00A97B0B" w:rsidRDefault="00A97B0B" w14:paraId="1780753C" w14:textId="33E96460">
            <w:pPr>
              <w:keepNext/>
              <w:rPr>
                <w:rFonts w:asciiTheme="minorHAnsi" w:hAnsiTheme="minorHAnsi"/>
                <w:sz w:val="18"/>
                <w:szCs w:val="18"/>
              </w:rPr>
            </w:pPr>
            <w:r w:rsidRPr="00EA47D9">
              <w:rPr>
                <w:rFonts w:asciiTheme="minorHAnsi" w:hAnsiTheme="minorHAnsi"/>
                <w:sz w:val="18"/>
                <w:szCs w:val="18"/>
              </w:rPr>
              <w:t>Measured AHU Airflow (cfm)</w:t>
            </w:r>
          </w:p>
        </w:tc>
        <w:tc>
          <w:tcPr>
            <w:tcW w:w="2905" w:type="pct"/>
            <w:tcBorders>
              <w:top w:val="single" w:color="auto" w:sz="4" w:space="0"/>
              <w:left w:val="single" w:color="auto" w:sz="4" w:space="0"/>
              <w:bottom w:val="single" w:color="auto" w:sz="4" w:space="0"/>
              <w:right w:val="single" w:color="auto" w:sz="4" w:space="0"/>
            </w:tcBorders>
            <w:vAlign w:val="center"/>
          </w:tcPr>
          <w:p w:rsidRPr="005922D6" w:rsidR="00A97B0B" w:rsidP="00A97B0B" w:rsidRDefault="00A97B0B" w14:paraId="361E2C2B" w14:textId="1BBC8973">
            <w:pPr>
              <w:keepNext/>
              <w:rPr>
                <w:rFonts w:asciiTheme="minorHAnsi" w:hAnsiTheme="minorHAnsi"/>
              </w:rPr>
            </w:pPr>
            <w:r w:rsidRPr="00EA47D9">
              <w:rPr>
                <w:rFonts w:asciiTheme="minorHAnsi" w:hAnsiTheme="minorHAnsi"/>
                <w:sz w:val="18"/>
                <w:szCs w:val="18"/>
              </w:rPr>
              <w:t>&lt;&lt;</w:t>
            </w:r>
            <w:r w:rsidRPr="001060C8">
              <w:rPr>
                <w:rFonts w:asciiTheme="minorHAnsi" w:hAnsiTheme="minorHAnsi"/>
                <w:sz w:val="18"/>
                <w:szCs w:val="18"/>
              </w:rPr>
              <w:t xml:space="preserve"> if B01 = MeasuredAirflowMethod, then user enter numeric x,xxx, else =N/A</w:t>
            </w:r>
            <w:r w:rsidRPr="00EA47D9">
              <w:rPr>
                <w:rFonts w:asciiTheme="minorHAnsi" w:hAnsiTheme="minorHAnsi"/>
                <w:sz w:val="18"/>
                <w:szCs w:val="18"/>
              </w:rPr>
              <w:t xml:space="preserve"> &gt;&gt;</w:t>
            </w:r>
          </w:p>
        </w:tc>
      </w:tr>
      <w:tr w:rsidRPr="005922D6" w:rsidR="00A97B0B" w:rsidTr="00A76CF1" w14:paraId="1172B024" w14:textId="77777777">
        <w:trPr>
          <w:trHeight w:val="432"/>
        </w:trPr>
        <w:tc>
          <w:tcPr>
            <w:tcW w:w="213" w:type="pct"/>
            <w:tcBorders>
              <w:top w:val="single" w:color="auto" w:sz="4" w:space="0"/>
              <w:left w:val="single" w:color="auto" w:sz="4" w:space="0"/>
              <w:bottom w:val="single" w:color="auto" w:sz="4" w:space="0"/>
              <w:right w:val="single" w:color="auto" w:sz="4" w:space="0"/>
            </w:tcBorders>
            <w:vAlign w:val="center"/>
          </w:tcPr>
          <w:p w:rsidRPr="005922D6" w:rsidR="00A97B0B" w:rsidP="00A97B0B" w:rsidRDefault="00A97B0B" w14:paraId="1172B021" w14:textId="3FA7A95B">
            <w:pPr>
              <w:keepNext/>
              <w:jc w:val="center"/>
              <w:rPr>
                <w:rFonts w:asciiTheme="minorHAnsi" w:hAnsiTheme="minorHAnsi"/>
                <w:sz w:val="18"/>
                <w:szCs w:val="18"/>
              </w:rPr>
            </w:pPr>
            <w:r w:rsidRPr="005922D6">
              <w:rPr>
                <w:rFonts w:asciiTheme="minorHAnsi" w:hAnsiTheme="minorHAnsi"/>
                <w:sz w:val="18"/>
                <w:szCs w:val="18"/>
              </w:rPr>
              <w:t>0</w:t>
            </w:r>
            <w:r w:rsidR="005B5D1E">
              <w:rPr>
                <w:rFonts w:asciiTheme="minorHAnsi" w:hAnsiTheme="minorHAnsi"/>
                <w:sz w:val="18"/>
                <w:szCs w:val="18"/>
              </w:rPr>
              <w:t>7</w:t>
            </w:r>
          </w:p>
        </w:tc>
        <w:tc>
          <w:tcPr>
            <w:tcW w:w="1882" w:type="pct"/>
            <w:gridSpan w:val="2"/>
            <w:tcBorders>
              <w:top w:val="single" w:color="auto" w:sz="4" w:space="0"/>
              <w:left w:val="single" w:color="auto" w:sz="4" w:space="0"/>
              <w:bottom w:val="single" w:color="auto" w:sz="4" w:space="0"/>
              <w:right w:val="single" w:color="auto" w:sz="4" w:space="0"/>
            </w:tcBorders>
            <w:vAlign w:val="center"/>
          </w:tcPr>
          <w:p w:rsidRPr="005922D6" w:rsidR="00A97B0B" w:rsidP="00A97B0B" w:rsidRDefault="00A97B0B" w14:paraId="1172B022" w14:textId="1574E5A9">
            <w:pPr>
              <w:keepNext/>
              <w:rPr>
                <w:rFonts w:asciiTheme="minorHAnsi" w:hAnsiTheme="minorHAnsi"/>
                <w:sz w:val="18"/>
                <w:szCs w:val="18"/>
              </w:rPr>
            </w:pPr>
            <w:r w:rsidRPr="005922D6">
              <w:rPr>
                <w:rFonts w:asciiTheme="minorHAnsi" w:hAnsiTheme="minorHAnsi"/>
                <w:sz w:val="18"/>
                <w:szCs w:val="18"/>
              </w:rPr>
              <w:t>Duct Leakage Test Conditions</w:t>
            </w:r>
          </w:p>
        </w:tc>
        <w:tc>
          <w:tcPr>
            <w:tcW w:w="2905" w:type="pct"/>
            <w:tcBorders>
              <w:top w:val="single" w:color="auto" w:sz="4" w:space="0"/>
              <w:left w:val="single" w:color="auto" w:sz="4" w:space="0"/>
              <w:bottom w:val="single" w:color="auto" w:sz="4" w:space="0"/>
              <w:right w:val="single" w:color="auto" w:sz="4" w:space="0"/>
            </w:tcBorders>
            <w:vAlign w:val="center"/>
          </w:tcPr>
          <w:p w:rsidRPr="005922D6" w:rsidR="00A97B0B" w:rsidP="00A97B0B" w:rsidRDefault="00A97B0B" w14:paraId="1172B023" w14:textId="33E919E9">
            <w:pPr>
              <w:keepNext/>
              <w:rPr>
                <w:rFonts w:asciiTheme="minorHAnsi" w:hAnsiTheme="minorHAnsi"/>
              </w:rPr>
            </w:pPr>
            <w:r w:rsidRPr="003F2ABE">
              <w:rPr>
                <w:rFonts w:asciiTheme="minorHAnsi" w:hAnsiTheme="minorHAnsi"/>
                <w:sz w:val="18"/>
                <w:szCs w:val="18"/>
              </w:rPr>
              <w:t>&lt;&lt;Auto filled field:</w:t>
            </w:r>
            <w:r>
              <w:rPr>
                <w:rFonts w:asciiTheme="minorHAnsi" w:hAnsiTheme="minorHAnsi"/>
                <w:sz w:val="18"/>
                <w:szCs w:val="18"/>
              </w:rPr>
              <w:t xml:space="preserve"> </w:t>
            </w:r>
            <w:r w:rsidRPr="003F2ABE">
              <w:rPr>
                <w:rFonts w:asciiTheme="minorHAnsi" w:hAnsiTheme="minorHAnsi"/>
                <w:sz w:val="18"/>
                <w:szCs w:val="18"/>
                <w:u w:val="single"/>
              </w:rPr>
              <w:t>TestFinal</w:t>
            </w:r>
            <w:r w:rsidRPr="003F2ABE">
              <w:rPr>
                <w:rFonts w:asciiTheme="minorHAnsi" w:hAnsiTheme="minorHAnsi"/>
                <w:sz w:val="18"/>
                <w:szCs w:val="18"/>
              </w:rPr>
              <w:t xml:space="preserve"> (this is the only allowable test condition for </w:t>
            </w:r>
            <w:r w:rsidRPr="003F2ABE">
              <w:rPr>
                <w:rFonts w:asciiTheme="minorHAnsi" w:hAnsiTheme="minorHAnsi"/>
                <w:sz w:val="18"/>
                <w:szCs w:val="18"/>
                <w:u w:val="single"/>
              </w:rPr>
              <w:t>Replacement/Alteration using Smoke Test)</w:t>
            </w:r>
            <w:r w:rsidRPr="003F2ABE">
              <w:rPr>
                <w:rFonts w:asciiTheme="minorHAnsi" w:hAnsiTheme="minorHAnsi"/>
                <w:sz w:val="18"/>
                <w:szCs w:val="18"/>
              </w:rPr>
              <w:t>&gt;&gt;</w:t>
            </w:r>
          </w:p>
        </w:tc>
      </w:tr>
      <w:tr w:rsidRPr="005922D6" w:rsidR="00A97B0B" w:rsidTr="00A76CF1" w14:paraId="1172B028" w14:textId="77777777">
        <w:trPr>
          <w:trHeight w:val="432"/>
        </w:trPr>
        <w:tc>
          <w:tcPr>
            <w:tcW w:w="213" w:type="pct"/>
            <w:tcBorders>
              <w:top w:val="single" w:color="auto" w:sz="4" w:space="0"/>
              <w:left w:val="single" w:color="auto" w:sz="4" w:space="0"/>
              <w:bottom w:val="single" w:color="auto" w:sz="4" w:space="0"/>
              <w:right w:val="single" w:color="auto" w:sz="4" w:space="0"/>
            </w:tcBorders>
            <w:vAlign w:val="center"/>
          </w:tcPr>
          <w:p w:rsidRPr="005922D6" w:rsidR="00A97B0B" w:rsidP="00A97B0B" w:rsidRDefault="00A97B0B" w14:paraId="1172B025" w14:textId="1E18E1D3">
            <w:pPr>
              <w:keepNext/>
              <w:jc w:val="center"/>
              <w:rPr>
                <w:rFonts w:asciiTheme="minorHAnsi" w:hAnsiTheme="minorHAnsi"/>
                <w:sz w:val="18"/>
                <w:szCs w:val="18"/>
              </w:rPr>
            </w:pPr>
            <w:r w:rsidRPr="005922D6">
              <w:rPr>
                <w:rFonts w:asciiTheme="minorHAnsi" w:hAnsiTheme="minorHAnsi"/>
                <w:sz w:val="18"/>
                <w:szCs w:val="18"/>
              </w:rPr>
              <w:t>0</w:t>
            </w:r>
            <w:r w:rsidR="005B5D1E">
              <w:rPr>
                <w:rFonts w:asciiTheme="minorHAnsi" w:hAnsiTheme="minorHAnsi"/>
                <w:sz w:val="18"/>
                <w:szCs w:val="18"/>
              </w:rPr>
              <w:t>8</w:t>
            </w:r>
          </w:p>
        </w:tc>
        <w:tc>
          <w:tcPr>
            <w:tcW w:w="1882" w:type="pct"/>
            <w:gridSpan w:val="2"/>
            <w:tcBorders>
              <w:top w:val="single" w:color="auto" w:sz="4" w:space="0"/>
              <w:left w:val="single" w:color="auto" w:sz="4" w:space="0"/>
              <w:bottom w:val="single" w:color="auto" w:sz="4" w:space="0"/>
              <w:right w:val="single" w:color="auto" w:sz="4" w:space="0"/>
            </w:tcBorders>
            <w:vAlign w:val="center"/>
          </w:tcPr>
          <w:p w:rsidRPr="005922D6" w:rsidR="00A97B0B" w:rsidP="00A97B0B" w:rsidRDefault="00A97B0B" w14:paraId="1172B026" w14:textId="409B4582">
            <w:pPr>
              <w:keepNext/>
              <w:rPr>
                <w:rFonts w:asciiTheme="minorHAnsi" w:hAnsiTheme="minorHAnsi"/>
                <w:sz w:val="18"/>
                <w:szCs w:val="18"/>
              </w:rPr>
            </w:pPr>
            <w:r w:rsidRPr="005922D6">
              <w:rPr>
                <w:rFonts w:asciiTheme="minorHAnsi" w:hAnsiTheme="minorHAnsi"/>
                <w:sz w:val="18"/>
                <w:szCs w:val="18"/>
              </w:rPr>
              <w:t>Duct Leakage Test Method</w:t>
            </w:r>
          </w:p>
        </w:tc>
        <w:tc>
          <w:tcPr>
            <w:tcW w:w="2905" w:type="pct"/>
            <w:tcBorders>
              <w:top w:val="single" w:color="auto" w:sz="4" w:space="0"/>
              <w:left w:val="single" w:color="auto" w:sz="4" w:space="0"/>
              <w:bottom w:val="single" w:color="auto" w:sz="4" w:space="0"/>
              <w:right w:val="single" w:color="auto" w:sz="4" w:space="0"/>
            </w:tcBorders>
            <w:vAlign w:val="center"/>
          </w:tcPr>
          <w:p w:rsidRPr="005922D6" w:rsidR="00A97B0B" w:rsidP="00A97B0B" w:rsidRDefault="00A97B0B" w14:paraId="1172B027" w14:textId="1093BEAA">
            <w:pPr>
              <w:keepNext/>
              <w:rPr>
                <w:rFonts w:asciiTheme="minorHAnsi" w:hAnsiTheme="minorHAnsi"/>
              </w:rPr>
            </w:pPr>
            <w:r w:rsidRPr="003F2ABE">
              <w:rPr>
                <w:rFonts w:asciiTheme="minorHAnsi" w:hAnsiTheme="minorHAnsi"/>
                <w:sz w:val="18"/>
                <w:szCs w:val="18"/>
              </w:rPr>
              <w:t>&lt;&lt; Auto filled field:</w:t>
            </w:r>
            <w:r>
              <w:rPr>
                <w:rFonts w:asciiTheme="minorHAnsi" w:hAnsiTheme="minorHAnsi"/>
                <w:sz w:val="18"/>
                <w:szCs w:val="18"/>
              </w:rPr>
              <w:t xml:space="preserve"> </w:t>
            </w:r>
            <w:r w:rsidRPr="00B94A82">
              <w:rPr>
                <w:rFonts w:asciiTheme="minorHAnsi" w:hAnsiTheme="minorHAnsi"/>
                <w:sz w:val="18"/>
                <w:szCs w:val="18"/>
                <w:u w:val="single"/>
              </w:rPr>
              <w:t>TotalLeakage</w:t>
            </w:r>
            <w:r w:rsidRPr="003F2ABE">
              <w:rPr>
                <w:rFonts w:asciiTheme="minorHAnsi" w:hAnsiTheme="minorHAnsi"/>
                <w:sz w:val="18"/>
                <w:szCs w:val="18"/>
              </w:rPr>
              <w:t xml:space="preserve"> (this is the only allowable test method for </w:t>
            </w:r>
            <w:r w:rsidRPr="003F2ABE">
              <w:rPr>
                <w:rFonts w:asciiTheme="minorHAnsi" w:hAnsiTheme="minorHAnsi"/>
                <w:sz w:val="18"/>
                <w:szCs w:val="18"/>
                <w:u w:val="single"/>
              </w:rPr>
              <w:t>Replacement/Alteration using Smoke Test)</w:t>
            </w:r>
            <w:r w:rsidRPr="003F2ABE">
              <w:rPr>
                <w:rFonts w:asciiTheme="minorHAnsi" w:hAnsiTheme="minorHAnsi"/>
                <w:sz w:val="18"/>
                <w:szCs w:val="18"/>
              </w:rPr>
              <w:t>&gt;&gt;</w:t>
            </w:r>
          </w:p>
        </w:tc>
      </w:tr>
      <w:tr w:rsidRPr="005922D6" w:rsidR="00A97B0B" w:rsidTr="00A76CF1" w14:paraId="1172B031" w14:textId="77777777">
        <w:trPr>
          <w:trHeight w:val="432"/>
        </w:trPr>
        <w:tc>
          <w:tcPr>
            <w:tcW w:w="213" w:type="pct"/>
            <w:tcBorders>
              <w:top w:val="single" w:color="auto" w:sz="4" w:space="0"/>
              <w:left w:val="single" w:color="auto" w:sz="4" w:space="0"/>
              <w:bottom w:val="single" w:color="auto" w:sz="4" w:space="0"/>
              <w:right w:val="single" w:color="auto" w:sz="4" w:space="0"/>
            </w:tcBorders>
            <w:vAlign w:val="center"/>
          </w:tcPr>
          <w:p w:rsidRPr="005922D6" w:rsidR="00A97B0B" w:rsidP="00A97B0B" w:rsidRDefault="00A97B0B" w14:paraId="1172B029" w14:textId="3B9C265B">
            <w:pPr>
              <w:keepNext/>
              <w:jc w:val="center"/>
              <w:rPr>
                <w:rFonts w:asciiTheme="minorHAnsi" w:hAnsiTheme="minorHAnsi"/>
                <w:sz w:val="18"/>
                <w:szCs w:val="18"/>
              </w:rPr>
            </w:pPr>
            <w:r w:rsidRPr="005922D6">
              <w:rPr>
                <w:rFonts w:asciiTheme="minorHAnsi" w:hAnsiTheme="minorHAnsi"/>
                <w:sz w:val="18"/>
                <w:szCs w:val="18"/>
              </w:rPr>
              <w:t>0</w:t>
            </w:r>
            <w:r w:rsidR="005B5D1E">
              <w:rPr>
                <w:rFonts w:asciiTheme="minorHAnsi" w:hAnsiTheme="minorHAnsi"/>
                <w:sz w:val="18"/>
                <w:szCs w:val="18"/>
              </w:rPr>
              <w:t>9</w:t>
            </w:r>
          </w:p>
        </w:tc>
        <w:tc>
          <w:tcPr>
            <w:tcW w:w="1882" w:type="pct"/>
            <w:gridSpan w:val="2"/>
            <w:tcBorders>
              <w:top w:val="single" w:color="auto" w:sz="4" w:space="0"/>
              <w:left w:val="single" w:color="auto" w:sz="4" w:space="0"/>
              <w:bottom w:val="single" w:color="auto" w:sz="4" w:space="0"/>
              <w:right w:val="single" w:color="auto" w:sz="4" w:space="0"/>
            </w:tcBorders>
            <w:vAlign w:val="center"/>
          </w:tcPr>
          <w:p w:rsidRPr="005922D6" w:rsidR="00A97B0B" w:rsidP="00A97B0B" w:rsidRDefault="00A97B0B" w14:paraId="1172B02A" w14:textId="0F062A05">
            <w:pPr>
              <w:keepNext/>
              <w:rPr>
                <w:rFonts w:asciiTheme="minorHAnsi" w:hAnsiTheme="minorHAnsi"/>
                <w:sz w:val="18"/>
                <w:szCs w:val="18"/>
              </w:rPr>
            </w:pPr>
            <w:r w:rsidRPr="005922D6">
              <w:rPr>
                <w:rFonts w:asciiTheme="minorHAnsi" w:hAnsiTheme="minorHAnsi"/>
                <w:sz w:val="18"/>
                <w:szCs w:val="18"/>
              </w:rPr>
              <w:t>Leakage</w:t>
            </w:r>
            <w:r>
              <w:rPr>
                <w:rFonts w:asciiTheme="minorHAnsi" w:hAnsiTheme="minorHAnsi"/>
                <w:sz w:val="18"/>
                <w:szCs w:val="18"/>
              </w:rPr>
              <w:t xml:space="preserve"> </w:t>
            </w:r>
            <w:r w:rsidRPr="005922D6">
              <w:rPr>
                <w:rFonts w:asciiTheme="minorHAnsi" w:hAnsiTheme="minorHAnsi"/>
                <w:sz w:val="18"/>
                <w:szCs w:val="18"/>
              </w:rPr>
              <w:t>Factor</w:t>
            </w:r>
          </w:p>
        </w:tc>
        <w:tc>
          <w:tcPr>
            <w:tcW w:w="2905" w:type="pct"/>
            <w:tcBorders>
              <w:top w:val="single" w:color="auto" w:sz="4" w:space="0"/>
              <w:left w:val="single" w:color="auto" w:sz="4" w:space="0"/>
              <w:bottom w:val="single" w:color="auto" w:sz="4" w:space="0"/>
              <w:right w:val="single" w:color="auto" w:sz="4" w:space="0"/>
            </w:tcBorders>
            <w:vAlign w:val="center"/>
          </w:tcPr>
          <w:p w:rsidRPr="003F2ABE" w:rsidR="00A97B0B" w:rsidP="00A97B0B" w:rsidRDefault="00A97B0B" w14:paraId="1172B02B" w14:textId="77777777">
            <w:pPr>
              <w:keepNext/>
              <w:rPr>
                <w:rFonts w:asciiTheme="minorHAnsi" w:hAnsiTheme="minorHAnsi"/>
                <w:sz w:val="18"/>
                <w:szCs w:val="18"/>
              </w:rPr>
            </w:pPr>
            <w:r w:rsidRPr="003F2ABE">
              <w:rPr>
                <w:rFonts w:asciiTheme="minorHAnsi" w:hAnsiTheme="minorHAnsi"/>
                <w:sz w:val="18"/>
                <w:szCs w:val="18"/>
              </w:rPr>
              <w:t>&lt;&lt;calculated field:</w:t>
            </w:r>
          </w:p>
          <w:p w:rsidR="00A97B0B" w:rsidP="00A97B0B" w:rsidRDefault="00A97B0B" w14:paraId="1172B02C" w14:textId="2F40601F">
            <w:pPr>
              <w:keepNext/>
              <w:rPr>
                <w:rFonts w:asciiTheme="minorHAnsi" w:hAnsiTheme="minorHAnsi"/>
                <w:sz w:val="18"/>
                <w:szCs w:val="18"/>
              </w:rPr>
            </w:pPr>
            <w:r w:rsidRPr="003F2ABE">
              <w:rPr>
                <w:rFonts w:asciiTheme="minorHAnsi" w:hAnsiTheme="minorHAnsi"/>
                <w:sz w:val="18"/>
                <w:szCs w:val="18"/>
              </w:rPr>
              <w:t xml:space="preserve">if </w:t>
            </w:r>
            <w:r w:rsidRPr="00B94A82">
              <w:rPr>
                <w:rFonts w:asciiTheme="minorHAnsi" w:hAnsiTheme="minorHAnsi"/>
                <w:sz w:val="18"/>
                <w:szCs w:val="18"/>
                <w:u w:val="single"/>
              </w:rPr>
              <w:t>TotalLeakage</w:t>
            </w:r>
            <w:r w:rsidRPr="003F2ABE">
              <w:rPr>
                <w:rFonts w:asciiTheme="minorHAnsi" w:hAnsiTheme="minorHAnsi"/>
                <w:sz w:val="18"/>
                <w:szCs w:val="18"/>
              </w:rPr>
              <w:t xml:space="preserve"> </w:t>
            </w:r>
            <w:r w:rsidRPr="00A45D73">
              <w:rPr>
                <w:rFonts w:asciiTheme="minorHAnsi" w:hAnsiTheme="minorHAnsi"/>
                <w:sz w:val="18"/>
                <w:szCs w:val="18"/>
              </w:rPr>
              <w:t xml:space="preserve">and </w:t>
            </w:r>
            <w:r w:rsidRPr="00A45D73">
              <w:rPr>
                <w:sz w:val="18"/>
                <w:szCs w:val="18"/>
                <w:u w:val="single"/>
              </w:rPr>
              <w:t>SingleFamily</w:t>
            </w:r>
            <w:r w:rsidRPr="00A45D73">
              <w:rPr>
                <w:sz w:val="18"/>
                <w:szCs w:val="18"/>
              </w:rPr>
              <w:t xml:space="preserve"> and </w:t>
            </w:r>
            <w:r w:rsidRPr="00A45D73">
              <w:rPr>
                <w:rFonts w:asciiTheme="minorHAnsi" w:hAnsiTheme="minorHAnsi"/>
                <w:sz w:val="18"/>
                <w:szCs w:val="18"/>
                <w:u w:val="single"/>
              </w:rPr>
              <w:t>TestFinal</w:t>
            </w:r>
            <w:r w:rsidRPr="00A45D73">
              <w:rPr>
                <w:rFonts w:asciiTheme="minorHAnsi" w:hAnsiTheme="minorHAnsi"/>
                <w:sz w:val="18"/>
                <w:szCs w:val="18"/>
              </w:rPr>
              <w:t xml:space="preserve"> and </w:t>
            </w:r>
            <w:r w:rsidRPr="00A45D73">
              <w:rPr>
                <w:rFonts w:asciiTheme="minorHAnsi" w:hAnsiTheme="minorHAnsi"/>
                <w:sz w:val="18"/>
                <w:szCs w:val="18"/>
                <w:u w:val="single"/>
              </w:rPr>
              <w:t>Replacement using Smoke Test</w:t>
            </w:r>
            <w:r w:rsidRPr="00A45D73">
              <w:rPr>
                <w:rFonts w:asciiTheme="minorHAnsi" w:hAnsiTheme="minorHAnsi"/>
                <w:sz w:val="18"/>
                <w:szCs w:val="18"/>
              </w:rPr>
              <w:t xml:space="preserve"> then LeakageFactor=</w:t>
            </w:r>
            <w:r w:rsidRPr="00A45D73">
              <w:rPr>
                <w:rFonts w:asciiTheme="minorHAnsi" w:hAnsiTheme="minorHAnsi"/>
                <w:sz w:val="18"/>
                <w:szCs w:val="18"/>
                <w:u w:val="single"/>
              </w:rPr>
              <w:t>0.06</w:t>
            </w:r>
            <w:r w:rsidRPr="00A45D73">
              <w:rPr>
                <w:rFonts w:asciiTheme="minorHAnsi" w:hAnsiTheme="minorHAnsi"/>
                <w:sz w:val="18"/>
                <w:szCs w:val="18"/>
              </w:rPr>
              <w:t xml:space="preserve">; </w:t>
            </w:r>
          </w:p>
          <w:p w:rsidRPr="00A45D73" w:rsidR="007067B8" w:rsidP="00A97B0B" w:rsidRDefault="007067B8" w14:paraId="53B441E1" w14:textId="77777777">
            <w:pPr>
              <w:keepNext/>
              <w:rPr>
                <w:rFonts w:asciiTheme="minorHAnsi" w:hAnsiTheme="minorHAnsi"/>
                <w:sz w:val="18"/>
                <w:szCs w:val="18"/>
              </w:rPr>
            </w:pPr>
          </w:p>
          <w:p w:rsidR="00A97B0B" w:rsidP="00A97B0B" w:rsidRDefault="00A97B0B" w14:paraId="1172B02D" w14:textId="44EA0B72">
            <w:pPr>
              <w:keepNext/>
              <w:rPr>
                <w:rFonts w:asciiTheme="minorHAnsi" w:hAnsiTheme="minorHAnsi"/>
                <w:sz w:val="18"/>
                <w:szCs w:val="18"/>
              </w:rPr>
            </w:pPr>
            <w:r w:rsidRPr="00A45D73">
              <w:rPr>
                <w:rFonts w:asciiTheme="minorHAnsi" w:hAnsiTheme="minorHAnsi"/>
                <w:sz w:val="18"/>
                <w:szCs w:val="18"/>
              </w:rPr>
              <w:t>else</w:t>
            </w:r>
            <w:r>
              <w:rPr>
                <w:rFonts w:asciiTheme="minorHAnsi" w:hAnsiTheme="minorHAnsi"/>
                <w:sz w:val="18"/>
                <w:szCs w:val="18"/>
              </w:rPr>
              <w:t xml:space="preserve">if </w:t>
            </w:r>
            <w:r>
              <w:rPr>
                <w:rFonts w:asciiTheme="minorHAnsi" w:hAnsiTheme="minorHAnsi"/>
                <w:sz w:val="18"/>
                <w:szCs w:val="18"/>
                <w:u w:val="single"/>
              </w:rPr>
              <w:t>TotalLeakage</w:t>
            </w:r>
            <w:r>
              <w:rPr>
                <w:rFonts w:asciiTheme="minorHAnsi" w:hAnsiTheme="minorHAnsi"/>
                <w:sz w:val="18"/>
                <w:szCs w:val="18"/>
              </w:rPr>
              <w:t xml:space="preserve"> and </w:t>
            </w:r>
            <w:r w:rsidRPr="00A45D73">
              <w:rPr>
                <w:sz w:val="18"/>
                <w:szCs w:val="18"/>
                <w:u w:val="single"/>
              </w:rPr>
              <w:t>MultiFamily</w:t>
            </w:r>
            <w:r w:rsidRPr="00A45D73">
              <w:rPr>
                <w:sz w:val="18"/>
                <w:szCs w:val="18"/>
              </w:rPr>
              <w:t xml:space="preserve"> and </w:t>
            </w:r>
            <w:r w:rsidRPr="00A45D73">
              <w:rPr>
                <w:rFonts w:asciiTheme="minorHAnsi" w:hAnsiTheme="minorHAnsi"/>
                <w:sz w:val="18"/>
                <w:szCs w:val="18"/>
                <w:u w:val="single"/>
              </w:rPr>
              <w:t>TestFinal</w:t>
            </w:r>
            <w:r w:rsidRPr="00A45D73">
              <w:rPr>
                <w:rFonts w:asciiTheme="minorHAnsi" w:hAnsiTheme="minorHAnsi"/>
                <w:sz w:val="18"/>
                <w:szCs w:val="18"/>
              </w:rPr>
              <w:t xml:space="preserve"> and </w:t>
            </w:r>
            <w:r w:rsidRPr="00A45D73">
              <w:rPr>
                <w:rFonts w:asciiTheme="minorHAnsi" w:hAnsiTheme="minorHAnsi"/>
                <w:sz w:val="18"/>
                <w:szCs w:val="18"/>
                <w:u w:val="single"/>
              </w:rPr>
              <w:t>Replacement using Smoke Test</w:t>
            </w:r>
            <w:r w:rsidRPr="00A45D73">
              <w:rPr>
                <w:rFonts w:asciiTheme="minorHAnsi" w:hAnsiTheme="minorHAnsi"/>
                <w:sz w:val="18"/>
                <w:szCs w:val="18"/>
              </w:rPr>
              <w:t xml:space="preserve"> then LeakageFactor=</w:t>
            </w:r>
            <w:r w:rsidRPr="00A45D73">
              <w:rPr>
                <w:rFonts w:asciiTheme="minorHAnsi" w:hAnsiTheme="minorHAnsi"/>
                <w:sz w:val="18"/>
                <w:szCs w:val="18"/>
                <w:u w:val="single"/>
              </w:rPr>
              <w:t>0.12</w:t>
            </w:r>
            <w:r w:rsidRPr="00A45D73">
              <w:rPr>
                <w:rFonts w:asciiTheme="minorHAnsi" w:hAnsiTheme="minorHAnsi"/>
                <w:sz w:val="18"/>
                <w:szCs w:val="18"/>
              </w:rPr>
              <w:t>;</w:t>
            </w:r>
            <w:r w:rsidRPr="003F2ABE">
              <w:rPr>
                <w:rFonts w:asciiTheme="minorHAnsi" w:hAnsiTheme="minorHAnsi"/>
                <w:sz w:val="18"/>
                <w:szCs w:val="18"/>
              </w:rPr>
              <w:t xml:space="preserve"> </w:t>
            </w:r>
          </w:p>
          <w:p w:rsidRPr="003F2ABE" w:rsidR="007067B8" w:rsidP="00A97B0B" w:rsidRDefault="007067B8" w14:paraId="61C5E70F" w14:textId="77777777">
            <w:pPr>
              <w:keepNext/>
              <w:rPr>
                <w:rFonts w:asciiTheme="minorHAnsi" w:hAnsiTheme="minorHAnsi"/>
                <w:sz w:val="18"/>
                <w:szCs w:val="18"/>
              </w:rPr>
            </w:pPr>
          </w:p>
          <w:p w:rsidRPr="003F2ABE" w:rsidR="00A97B0B" w:rsidP="00A97B0B" w:rsidRDefault="00A97B0B" w14:paraId="1172B02E" w14:textId="77777777">
            <w:pPr>
              <w:keepNext/>
              <w:rPr>
                <w:rFonts w:asciiTheme="minorHAnsi" w:hAnsiTheme="minorHAnsi"/>
                <w:sz w:val="18"/>
                <w:szCs w:val="18"/>
              </w:rPr>
            </w:pPr>
            <w:r w:rsidRPr="003F2ABE">
              <w:rPr>
                <w:rFonts w:asciiTheme="minorHAnsi" w:hAnsiTheme="minorHAnsi"/>
                <w:sz w:val="18"/>
                <w:szCs w:val="18"/>
              </w:rPr>
              <w:t xml:space="preserve">elseif </w:t>
            </w:r>
            <w:r w:rsidRPr="00B94A82">
              <w:rPr>
                <w:rFonts w:asciiTheme="minorHAnsi" w:hAnsiTheme="minorHAnsi"/>
                <w:sz w:val="18"/>
                <w:szCs w:val="18"/>
                <w:u w:val="single"/>
              </w:rPr>
              <w:t>TotalLeakage</w:t>
            </w:r>
            <w:r w:rsidRPr="003F2ABE">
              <w:rPr>
                <w:rFonts w:asciiTheme="minorHAnsi" w:hAnsiTheme="minorHAnsi"/>
                <w:sz w:val="18"/>
                <w:szCs w:val="18"/>
              </w:rPr>
              <w:t xml:space="preserve"> and </w:t>
            </w:r>
            <w:r w:rsidRPr="00B94A82">
              <w:rPr>
                <w:rFonts w:asciiTheme="minorHAnsi" w:hAnsiTheme="minorHAnsi"/>
                <w:sz w:val="18"/>
                <w:szCs w:val="18"/>
                <w:u w:val="single"/>
              </w:rPr>
              <w:t>TestFinal</w:t>
            </w:r>
            <w:r w:rsidRPr="003F2ABE">
              <w:rPr>
                <w:rFonts w:asciiTheme="minorHAnsi" w:hAnsiTheme="minorHAnsi"/>
                <w:sz w:val="18"/>
                <w:szCs w:val="18"/>
              </w:rPr>
              <w:t xml:space="preserve"> and </w:t>
            </w:r>
            <w:r w:rsidRPr="003F2ABE">
              <w:rPr>
                <w:rFonts w:asciiTheme="minorHAnsi" w:hAnsiTheme="minorHAnsi"/>
                <w:sz w:val="18"/>
                <w:szCs w:val="18"/>
                <w:u w:val="single"/>
              </w:rPr>
              <w:t>Alteration using Smoke Test</w:t>
            </w:r>
            <w:r w:rsidRPr="003F2ABE">
              <w:rPr>
                <w:rFonts w:asciiTheme="minorHAnsi" w:hAnsiTheme="minorHAnsi"/>
                <w:sz w:val="18"/>
                <w:szCs w:val="18"/>
              </w:rPr>
              <w:t xml:space="preserve"> then </w:t>
            </w:r>
          </w:p>
          <w:p w:rsidR="00A97B0B" w:rsidP="00A97B0B" w:rsidRDefault="00A97B0B" w14:paraId="1172B02F" w14:textId="1A3AF60C">
            <w:pPr>
              <w:keepNext/>
              <w:rPr>
                <w:rFonts w:asciiTheme="minorHAnsi" w:hAnsiTheme="minorHAnsi"/>
                <w:sz w:val="18"/>
                <w:szCs w:val="18"/>
              </w:rPr>
            </w:pPr>
            <w:r w:rsidRPr="003F2ABE">
              <w:rPr>
                <w:rFonts w:asciiTheme="minorHAnsi" w:hAnsiTheme="minorHAnsi"/>
                <w:sz w:val="18"/>
                <w:szCs w:val="18"/>
              </w:rPr>
              <w:t>LeakageFactor=</w:t>
            </w:r>
            <w:r w:rsidRPr="003F2ABE">
              <w:rPr>
                <w:rFonts w:asciiTheme="minorHAnsi" w:hAnsiTheme="minorHAnsi"/>
                <w:sz w:val="18"/>
                <w:szCs w:val="18"/>
                <w:u w:val="single"/>
              </w:rPr>
              <w:t>0.15</w:t>
            </w:r>
            <w:r w:rsidRPr="003F2ABE">
              <w:rPr>
                <w:rFonts w:asciiTheme="minorHAnsi" w:hAnsiTheme="minorHAnsi"/>
                <w:sz w:val="18"/>
                <w:szCs w:val="18"/>
              </w:rPr>
              <w:t>;</w:t>
            </w:r>
            <w:r>
              <w:rPr>
                <w:rFonts w:asciiTheme="minorHAnsi" w:hAnsiTheme="minorHAnsi"/>
                <w:sz w:val="18"/>
                <w:szCs w:val="18"/>
              </w:rPr>
              <w:t xml:space="preserve"> </w:t>
            </w:r>
          </w:p>
          <w:p w:rsidRPr="003F2ABE" w:rsidR="007067B8" w:rsidP="00A97B0B" w:rsidRDefault="007067B8" w14:paraId="62FDDD9C" w14:textId="77777777">
            <w:pPr>
              <w:keepNext/>
              <w:rPr>
                <w:rFonts w:asciiTheme="minorHAnsi" w:hAnsiTheme="minorHAnsi"/>
                <w:sz w:val="18"/>
                <w:szCs w:val="18"/>
              </w:rPr>
            </w:pPr>
          </w:p>
          <w:p w:rsidRPr="005922D6" w:rsidR="00A97B0B" w:rsidP="00A97B0B" w:rsidRDefault="00A97B0B" w14:paraId="1172B030" w14:textId="77777777">
            <w:pPr>
              <w:keepNext/>
              <w:rPr>
                <w:rFonts w:asciiTheme="minorHAnsi" w:hAnsiTheme="minorHAnsi"/>
              </w:rPr>
            </w:pPr>
            <w:r w:rsidRPr="003F2ABE">
              <w:rPr>
                <w:rFonts w:asciiTheme="minorHAnsi" w:hAnsiTheme="minorHAnsi"/>
                <w:sz w:val="18"/>
                <w:szCs w:val="18"/>
              </w:rPr>
              <w:t xml:space="preserve">else provide applicable </w:t>
            </w:r>
            <w:r w:rsidRPr="00B94A82">
              <w:rPr>
                <w:rFonts w:asciiTheme="minorHAnsi" w:hAnsiTheme="minorHAnsi"/>
                <w:sz w:val="18"/>
                <w:szCs w:val="18"/>
              </w:rPr>
              <w:t>error message</w:t>
            </w:r>
            <w:r w:rsidRPr="003F2ABE">
              <w:rPr>
                <w:rFonts w:asciiTheme="minorHAnsi" w:hAnsiTheme="minorHAnsi"/>
                <w:sz w:val="18"/>
                <w:szCs w:val="18"/>
              </w:rPr>
              <w:t xml:space="preserve"> if invalid entries for arguments&gt;&gt;</w:t>
            </w:r>
          </w:p>
        </w:tc>
      </w:tr>
      <w:tr w:rsidRPr="005922D6" w:rsidR="00A97B0B" w:rsidTr="00A76CF1" w14:paraId="1172B045" w14:textId="77777777">
        <w:trPr>
          <w:trHeight w:val="432"/>
        </w:trPr>
        <w:tc>
          <w:tcPr>
            <w:tcW w:w="213" w:type="pct"/>
            <w:tcBorders>
              <w:top w:val="single" w:color="auto" w:sz="4" w:space="0"/>
              <w:left w:val="single" w:color="auto" w:sz="4" w:space="0"/>
              <w:bottom w:val="single" w:color="auto" w:sz="4" w:space="0"/>
              <w:right w:val="single" w:color="auto" w:sz="4" w:space="0"/>
            </w:tcBorders>
            <w:vAlign w:val="center"/>
          </w:tcPr>
          <w:p w:rsidRPr="005922D6" w:rsidR="00A97B0B" w:rsidP="00A97B0B" w:rsidRDefault="005B5D1E" w14:paraId="1172B03A" w14:textId="70784E91">
            <w:pPr>
              <w:keepNext/>
              <w:spacing w:line="240" w:lineRule="exact"/>
              <w:ind w:left="-14" w:firstLine="14"/>
              <w:jc w:val="center"/>
              <w:rPr>
                <w:rFonts w:asciiTheme="minorHAnsi" w:hAnsiTheme="minorHAnsi"/>
                <w:sz w:val="18"/>
                <w:szCs w:val="18"/>
              </w:rPr>
            </w:pPr>
            <w:r>
              <w:rPr>
                <w:rFonts w:asciiTheme="minorHAnsi" w:hAnsiTheme="minorHAnsi"/>
                <w:sz w:val="18"/>
                <w:szCs w:val="18"/>
              </w:rPr>
              <w:t>10</w:t>
            </w:r>
          </w:p>
        </w:tc>
        <w:tc>
          <w:tcPr>
            <w:tcW w:w="1882" w:type="pct"/>
            <w:gridSpan w:val="2"/>
            <w:tcBorders>
              <w:top w:val="single" w:color="auto" w:sz="4" w:space="0"/>
              <w:left w:val="single" w:color="auto" w:sz="4" w:space="0"/>
              <w:bottom w:val="single" w:color="auto" w:sz="4" w:space="0"/>
              <w:right w:val="single" w:color="auto" w:sz="4" w:space="0"/>
            </w:tcBorders>
            <w:vAlign w:val="center"/>
          </w:tcPr>
          <w:p w:rsidRPr="005922D6" w:rsidR="00A97B0B" w:rsidP="00A97B0B" w:rsidRDefault="00A97B0B" w14:paraId="1172B03B" w14:textId="5C40C1EA">
            <w:pPr>
              <w:keepNext/>
              <w:rPr>
                <w:rFonts w:asciiTheme="minorHAnsi" w:hAnsiTheme="minorHAnsi"/>
                <w:sz w:val="18"/>
                <w:szCs w:val="18"/>
              </w:rPr>
            </w:pPr>
            <w:r w:rsidRPr="005922D6">
              <w:rPr>
                <w:rFonts w:asciiTheme="minorHAnsi" w:hAnsiTheme="minorHAnsi"/>
                <w:sz w:val="18"/>
                <w:szCs w:val="18"/>
              </w:rPr>
              <w:t>Calculated Target Allowable Duct Leakage Rate (cfm)</w:t>
            </w:r>
          </w:p>
        </w:tc>
        <w:tc>
          <w:tcPr>
            <w:tcW w:w="2905" w:type="pct"/>
            <w:tcBorders>
              <w:top w:val="single" w:color="auto" w:sz="4" w:space="0"/>
              <w:left w:val="single" w:color="auto" w:sz="4" w:space="0"/>
              <w:bottom w:val="single" w:color="auto" w:sz="4" w:space="0"/>
              <w:right w:val="single" w:color="auto" w:sz="4" w:space="0"/>
            </w:tcBorders>
            <w:vAlign w:val="center"/>
          </w:tcPr>
          <w:p w:rsidR="00A97B0B" w:rsidP="00A97B0B" w:rsidRDefault="00A97B0B" w14:paraId="1172B03C" w14:textId="58A38D00">
            <w:pPr>
              <w:keepNext/>
              <w:rPr>
                <w:rFonts w:asciiTheme="minorHAnsi" w:hAnsiTheme="minorHAnsi"/>
                <w:sz w:val="18"/>
                <w:szCs w:val="18"/>
              </w:rPr>
            </w:pPr>
            <w:r w:rsidRPr="005922D6">
              <w:rPr>
                <w:rFonts w:asciiTheme="minorHAnsi" w:hAnsiTheme="minorHAnsi"/>
                <w:sz w:val="18"/>
                <w:szCs w:val="18"/>
              </w:rPr>
              <w:t>&lt;&lt;calculated field: numeric xxx:</w:t>
            </w:r>
          </w:p>
          <w:p w:rsidRPr="00020F0E" w:rsidR="00020F0E" w:rsidP="00020F0E" w:rsidRDefault="00020F0E" w14:paraId="1AD58C56" w14:textId="77777777">
            <w:pPr>
              <w:keepNext/>
              <w:rPr>
                <w:rFonts w:asciiTheme="minorHAnsi" w:hAnsiTheme="minorHAnsi"/>
                <w:sz w:val="18"/>
                <w:szCs w:val="18"/>
              </w:rPr>
            </w:pPr>
            <w:r w:rsidRPr="00020F0E">
              <w:rPr>
                <w:rFonts w:asciiTheme="minorHAnsi" w:hAnsiTheme="minorHAnsi"/>
                <w:sz w:val="18"/>
                <w:szCs w:val="18"/>
              </w:rPr>
              <w:t xml:space="preserve">if AHUAirflowMethod=DefaultAirflowMethod then </w:t>
            </w:r>
          </w:p>
          <w:p w:rsidR="00020F0E" w:rsidP="00020F0E" w:rsidRDefault="00020F0E" w14:paraId="1565232D" w14:textId="0D756CA7">
            <w:pPr>
              <w:keepNext/>
              <w:rPr>
                <w:rFonts w:asciiTheme="minorHAnsi" w:hAnsiTheme="minorHAnsi"/>
                <w:sz w:val="18"/>
                <w:szCs w:val="18"/>
              </w:rPr>
            </w:pPr>
            <w:r w:rsidRPr="00020F0E">
              <w:rPr>
                <w:rFonts w:asciiTheme="minorHAnsi" w:hAnsiTheme="minorHAnsi"/>
                <w:sz w:val="18"/>
                <w:szCs w:val="18"/>
              </w:rPr>
              <w:t>AHUAirflow=ZonedCondFloorArea*0.5* LeakageFactor;</w:t>
            </w:r>
          </w:p>
          <w:p w:rsidRPr="005922D6" w:rsidR="00020F0E" w:rsidP="00A97B0B" w:rsidRDefault="00020F0E" w14:paraId="1BC1E327" w14:textId="77777777">
            <w:pPr>
              <w:keepNext/>
              <w:rPr>
                <w:rFonts w:asciiTheme="minorHAnsi" w:hAnsiTheme="minorHAnsi"/>
                <w:sz w:val="18"/>
                <w:szCs w:val="18"/>
              </w:rPr>
            </w:pPr>
          </w:p>
          <w:p w:rsidR="00020F0E" w:rsidP="00A97B0B" w:rsidRDefault="00A97B0B" w14:paraId="52341478" w14:textId="77777777">
            <w:pPr>
              <w:keepNext/>
              <w:rPr>
                <w:rFonts w:asciiTheme="minorHAnsi" w:hAnsiTheme="minorHAnsi"/>
                <w:sz w:val="18"/>
                <w:szCs w:val="18"/>
                <w:u w:val="single"/>
              </w:rPr>
            </w:pPr>
            <w:r w:rsidRPr="005922D6">
              <w:rPr>
                <w:rFonts w:asciiTheme="minorHAnsi" w:hAnsiTheme="minorHAnsi"/>
                <w:sz w:val="18"/>
                <w:szCs w:val="18"/>
                <w:u w:val="single"/>
              </w:rPr>
              <w:t xml:space="preserve">if AHUAirflowMethod= CoolingSystemMethod </w:t>
            </w:r>
            <w:r w:rsidR="00020F0E">
              <w:rPr>
                <w:rFonts w:asciiTheme="minorHAnsi" w:hAnsiTheme="minorHAnsi"/>
                <w:sz w:val="18"/>
                <w:szCs w:val="18"/>
                <w:u w:val="single"/>
              </w:rPr>
              <w:t xml:space="preserve">and A09=no, </w:t>
            </w:r>
          </w:p>
          <w:p w:rsidR="00A97B0B" w:rsidP="00A97B0B" w:rsidRDefault="00A97B0B" w14:paraId="1172B040" w14:textId="203B81A9">
            <w:pPr>
              <w:keepNext/>
              <w:rPr>
                <w:rFonts w:asciiTheme="minorHAnsi" w:hAnsiTheme="minorHAnsi"/>
                <w:sz w:val="18"/>
                <w:szCs w:val="18"/>
                <w:u w:val="single"/>
              </w:rPr>
            </w:pPr>
            <w:r w:rsidRPr="005922D6">
              <w:rPr>
                <w:rFonts w:asciiTheme="minorHAnsi" w:hAnsiTheme="minorHAnsi"/>
                <w:sz w:val="18"/>
                <w:szCs w:val="18"/>
                <w:u w:val="single"/>
              </w:rPr>
              <w:t>then AHUAirflow=CondenserNomCoolCapacityTon*400*</w:t>
            </w:r>
            <w:r w:rsidRPr="005922D6">
              <w:rPr>
                <w:rFonts w:asciiTheme="minorHAnsi" w:hAnsiTheme="minorHAnsi"/>
                <w:sz w:val="18"/>
                <w:szCs w:val="18"/>
              </w:rPr>
              <w:t xml:space="preserve"> LeakageFactor</w:t>
            </w:r>
            <w:r w:rsidRPr="005922D6">
              <w:rPr>
                <w:rFonts w:asciiTheme="minorHAnsi" w:hAnsiTheme="minorHAnsi"/>
                <w:sz w:val="18"/>
                <w:szCs w:val="18"/>
                <w:u w:val="single"/>
              </w:rPr>
              <w:t>;</w:t>
            </w:r>
          </w:p>
          <w:p w:rsidR="00020F0E" w:rsidP="00A97B0B" w:rsidRDefault="00020F0E" w14:paraId="25EA0165" w14:textId="738EB921">
            <w:pPr>
              <w:keepNext/>
              <w:rPr>
                <w:rFonts w:asciiTheme="minorHAnsi" w:hAnsiTheme="minorHAnsi"/>
                <w:sz w:val="18"/>
                <w:szCs w:val="18"/>
                <w:u w:val="single"/>
              </w:rPr>
            </w:pPr>
          </w:p>
          <w:p w:rsidRPr="004C5CBA" w:rsidR="00020F0E" w:rsidP="00020F0E" w:rsidRDefault="00020F0E" w14:paraId="76165156" w14:textId="77777777">
            <w:pPr>
              <w:keepNext/>
              <w:rPr>
                <w:rFonts w:asciiTheme="minorHAnsi" w:hAnsiTheme="minorHAnsi"/>
                <w:sz w:val="18"/>
                <w:szCs w:val="18"/>
                <w:u w:val="single"/>
              </w:rPr>
            </w:pPr>
            <w:r w:rsidRPr="004C5CBA">
              <w:rPr>
                <w:rFonts w:asciiTheme="minorHAnsi" w:hAnsiTheme="minorHAnsi"/>
                <w:sz w:val="18"/>
                <w:szCs w:val="18"/>
                <w:u w:val="single"/>
              </w:rPr>
              <w:t xml:space="preserve">elseif AHUAirflowMethod = CoolingSystemMethod and A09=yes, </w:t>
            </w:r>
          </w:p>
          <w:p w:rsidRPr="00A81791" w:rsidR="00020F0E" w:rsidP="00020F0E" w:rsidRDefault="00020F0E" w14:paraId="513B4DE5" w14:textId="77777777">
            <w:pPr>
              <w:keepNext/>
              <w:rPr>
                <w:rFonts w:asciiTheme="minorHAnsi" w:hAnsiTheme="minorHAnsi"/>
                <w:sz w:val="18"/>
                <w:szCs w:val="18"/>
                <w:u w:val="single"/>
              </w:rPr>
            </w:pPr>
            <w:r w:rsidRPr="004C5CBA">
              <w:rPr>
                <w:rFonts w:asciiTheme="minorHAnsi" w:hAnsiTheme="minorHAnsi"/>
                <w:sz w:val="18"/>
                <w:szCs w:val="18"/>
                <w:u w:val="single"/>
              </w:rPr>
              <w:t>then value=CondenserNomCoolCapacityTon *250*LeakageFactor;</w:t>
            </w:r>
          </w:p>
          <w:p w:rsidRPr="005922D6" w:rsidR="007067B8" w:rsidP="00A97B0B" w:rsidRDefault="007067B8" w14:paraId="53EE01A2" w14:textId="77777777">
            <w:pPr>
              <w:keepNext/>
              <w:rPr>
                <w:rFonts w:asciiTheme="minorHAnsi" w:hAnsiTheme="minorHAnsi"/>
                <w:sz w:val="18"/>
                <w:szCs w:val="18"/>
                <w:u w:val="single"/>
              </w:rPr>
            </w:pPr>
          </w:p>
          <w:p w:rsidRPr="005922D6" w:rsidR="00A97B0B" w:rsidP="00A97B0B" w:rsidRDefault="00A97B0B" w14:paraId="1172B041" w14:textId="77777777">
            <w:pPr>
              <w:keepNext/>
              <w:rPr>
                <w:rFonts w:asciiTheme="minorHAnsi" w:hAnsiTheme="minorHAnsi"/>
                <w:sz w:val="18"/>
                <w:szCs w:val="18"/>
                <w:u w:val="single"/>
              </w:rPr>
            </w:pPr>
            <w:r w:rsidRPr="005922D6">
              <w:rPr>
                <w:rFonts w:asciiTheme="minorHAnsi" w:hAnsiTheme="minorHAnsi"/>
                <w:sz w:val="18"/>
                <w:szCs w:val="18"/>
                <w:u w:val="single"/>
              </w:rPr>
              <w:t>elseif AHUAirflowMethod= HeatingSystemMethod</w:t>
            </w:r>
          </w:p>
          <w:p w:rsidR="00A97B0B" w:rsidP="00A97B0B" w:rsidRDefault="00A97B0B" w14:paraId="1172B042" w14:textId="30CFE751">
            <w:pPr>
              <w:keepNext/>
              <w:rPr>
                <w:rFonts w:asciiTheme="minorHAnsi" w:hAnsiTheme="minorHAnsi"/>
                <w:sz w:val="18"/>
                <w:szCs w:val="18"/>
                <w:u w:val="single"/>
              </w:rPr>
            </w:pPr>
            <w:r w:rsidRPr="005922D6">
              <w:rPr>
                <w:rFonts w:asciiTheme="minorHAnsi" w:hAnsiTheme="minorHAnsi"/>
                <w:sz w:val="18"/>
                <w:szCs w:val="18"/>
                <w:u w:val="single"/>
              </w:rPr>
              <w:t>then AHUAirflow=HeatingCapacityKbtuh*21.7*</w:t>
            </w:r>
            <w:r w:rsidRPr="005922D6">
              <w:rPr>
                <w:rFonts w:asciiTheme="minorHAnsi" w:hAnsiTheme="minorHAnsi"/>
                <w:sz w:val="18"/>
                <w:szCs w:val="18"/>
              </w:rPr>
              <w:t xml:space="preserve"> LeakageFactor</w:t>
            </w:r>
            <w:r w:rsidRPr="005922D6">
              <w:rPr>
                <w:rFonts w:asciiTheme="minorHAnsi" w:hAnsiTheme="minorHAnsi"/>
                <w:sz w:val="18"/>
                <w:szCs w:val="18"/>
                <w:u w:val="single"/>
              </w:rPr>
              <w:t>;</w:t>
            </w:r>
          </w:p>
          <w:p w:rsidRPr="005922D6" w:rsidR="007067B8" w:rsidP="00A97B0B" w:rsidRDefault="007067B8" w14:paraId="32E9EC63" w14:textId="77777777">
            <w:pPr>
              <w:keepNext/>
              <w:rPr>
                <w:rFonts w:asciiTheme="minorHAnsi" w:hAnsiTheme="minorHAnsi"/>
                <w:sz w:val="18"/>
                <w:szCs w:val="18"/>
                <w:u w:val="single"/>
              </w:rPr>
            </w:pPr>
          </w:p>
          <w:p w:rsidRPr="005922D6" w:rsidR="00A97B0B" w:rsidP="00A97B0B" w:rsidRDefault="00A97B0B" w14:paraId="1172B043" w14:textId="77777777">
            <w:pPr>
              <w:keepNext/>
              <w:rPr>
                <w:rFonts w:asciiTheme="minorHAnsi" w:hAnsiTheme="minorHAnsi"/>
                <w:sz w:val="18"/>
                <w:szCs w:val="18"/>
              </w:rPr>
            </w:pPr>
            <w:r w:rsidRPr="005922D6">
              <w:rPr>
                <w:rFonts w:asciiTheme="minorHAnsi" w:hAnsiTheme="minorHAnsi"/>
                <w:sz w:val="18"/>
                <w:szCs w:val="18"/>
                <w:u w:val="single"/>
              </w:rPr>
              <w:t>elseif AHUAirflowMethod= MeasuredAirflowMethod</w:t>
            </w:r>
            <w:r w:rsidRPr="005922D6">
              <w:rPr>
                <w:rFonts w:asciiTheme="minorHAnsi" w:hAnsiTheme="minorHAnsi"/>
                <w:sz w:val="18"/>
                <w:szCs w:val="18"/>
              </w:rPr>
              <w:t xml:space="preserve"> then</w:t>
            </w:r>
          </w:p>
          <w:p w:rsidR="00153960" w:rsidP="00A97B0B" w:rsidRDefault="00A97B0B" w14:paraId="032B0F05" w14:textId="77777777">
            <w:pPr>
              <w:keepNext/>
              <w:rPr>
                <w:rFonts w:asciiTheme="minorHAnsi" w:hAnsiTheme="minorHAnsi"/>
                <w:sz w:val="18"/>
                <w:szCs w:val="18"/>
              </w:rPr>
            </w:pPr>
            <w:r w:rsidRPr="005922D6">
              <w:rPr>
                <w:rFonts w:asciiTheme="minorHAnsi" w:hAnsiTheme="minorHAnsi"/>
                <w:sz w:val="18"/>
                <w:szCs w:val="18"/>
                <w:u w:val="single"/>
              </w:rPr>
              <w:t>AHUAirflow=</w:t>
            </w:r>
            <w:r w:rsidRPr="005922D6">
              <w:rPr>
                <w:rFonts w:asciiTheme="minorHAnsi" w:hAnsiTheme="minorHAnsi"/>
                <w:sz w:val="18"/>
                <w:szCs w:val="18"/>
              </w:rPr>
              <w:t xml:space="preserve"> Measured AHUAirflow * LeakageFactor</w:t>
            </w:r>
            <w:r w:rsidR="00153960">
              <w:rPr>
                <w:rFonts w:asciiTheme="minorHAnsi" w:hAnsiTheme="minorHAnsi"/>
                <w:sz w:val="18"/>
                <w:szCs w:val="18"/>
              </w:rPr>
              <w:t>;</w:t>
            </w:r>
          </w:p>
          <w:p w:rsidR="00153960" w:rsidP="00A97B0B" w:rsidRDefault="00153960" w14:paraId="586B32F6" w14:textId="77777777">
            <w:pPr>
              <w:keepNext/>
              <w:rPr>
                <w:rFonts w:asciiTheme="minorHAnsi" w:hAnsiTheme="minorHAnsi"/>
                <w:sz w:val="18"/>
                <w:szCs w:val="18"/>
              </w:rPr>
            </w:pPr>
          </w:p>
          <w:p w:rsidRPr="00E73F84" w:rsidR="00153960" w:rsidP="00153960" w:rsidRDefault="00153960" w14:paraId="09D9F74E" w14:textId="77777777">
            <w:pPr>
              <w:keepNext/>
              <w:rPr>
                <w:rFonts w:asciiTheme="minorHAnsi" w:hAnsiTheme="minorHAnsi"/>
                <w:sz w:val="18"/>
                <w:szCs w:val="18"/>
                <w:u w:val="single"/>
              </w:rPr>
            </w:pPr>
            <w:r w:rsidRPr="00E73F84">
              <w:rPr>
                <w:rFonts w:asciiTheme="minorHAnsi" w:hAnsiTheme="minorHAnsi"/>
                <w:sz w:val="18"/>
                <w:szCs w:val="18"/>
                <w:u w:val="single"/>
              </w:rPr>
              <w:t>elseif AHUAirflowMethod= IndoorUnitMethod then</w:t>
            </w:r>
          </w:p>
          <w:p w:rsidRPr="005922D6" w:rsidR="00A97B0B" w:rsidP="00153960" w:rsidRDefault="00153960" w14:paraId="1172B044" w14:textId="09F11C6B">
            <w:pPr>
              <w:keepNext/>
              <w:rPr>
                <w:rFonts w:asciiTheme="minorHAnsi" w:hAnsiTheme="minorHAnsi"/>
                <w:sz w:val="18"/>
                <w:szCs w:val="18"/>
              </w:rPr>
            </w:pPr>
            <w:r w:rsidRPr="00E73F84">
              <w:rPr>
                <w:rFonts w:asciiTheme="minorHAnsi" w:hAnsiTheme="minorHAnsi"/>
                <w:sz w:val="18"/>
                <w:szCs w:val="18"/>
                <w:u w:val="single"/>
              </w:rPr>
              <w:t>AHUAirflow=IndoorAirUnitCoolingCapacityton*400*LeakageFactor</w:t>
            </w:r>
            <w:r w:rsidRPr="00EA47D9">
              <w:rPr>
                <w:rFonts w:asciiTheme="minorHAnsi" w:hAnsiTheme="minorHAnsi"/>
                <w:sz w:val="18"/>
                <w:szCs w:val="18"/>
                <w:u w:val="single"/>
              </w:rPr>
              <w:t xml:space="preserve"> </w:t>
            </w:r>
            <w:r w:rsidRPr="005922D6" w:rsidR="00A97B0B">
              <w:rPr>
                <w:rFonts w:asciiTheme="minorHAnsi" w:hAnsiTheme="minorHAnsi"/>
                <w:sz w:val="18"/>
                <w:szCs w:val="18"/>
                <w:u w:val="single"/>
              </w:rPr>
              <w:t>&gt;&gt;</w:t>
            </w:r>
          </w:p>
        </w:tc>
      </w:tr>
      <w:tr w:rsidRPr="005922D6" w:rsidR="00A97B0B" w:rsidTr="0054707B" w14:paraId="1172B049" w14:textId="77777777">
        <w:trPr>
          <w:trHeight w:val="432"/>
        </w:trPr>
        <w:tc>
          <w:tcPr>
            <w:tcW w:w="213" w:type="pct"/>
            <w:tcBorders>
              <w:bottom w:val="single" w:color="auto" w:sz="4" w:space="0"/>
            </w:tcBorders>
            <w:vAlign w:val="center"/>
          </w:tcPr>
          <w:p w:rsidRPr="005922D6" w:rsidR="00A97B0B" w:rsidP="00A97B0B" w:rsidRDefault="00A97B0B" w14:paraId="1172B046" w14:textId="28F00890">
            <w:pPr>
              <w:keepNext/>
              <w:spacing w:line="240" w:lineRule="exact"/>
              <w:ind w:left="-14" w:firstLine="14"/>
              <w:jc w:val="center"/>
              <w:rPr>
                <w:rFonts w:asciiTheme="minorHAnsi" w:hAnsiTheme="minorHAnsi"/>
                <w:sz w:val="18"/>
                <w:szCs w:val="18"/>
              </w:rPr>
            </w:pPr>
            <w:r w:rsidRPr="005922D6">
              <w:rPr>
                <w:rFonts w:asciiTheme="minorHAnsi" w:hAnsiTheme="minorHAnsi"/>
                <w:sz w:val="18"/>
                <w:szCs w:val="18"/>
              </w:rPr>
              <w:t>1</w:t>
            </w:r>
            <w:r w:rsidR="005B5D1E">
              <w:rPr>
                <w:rFonts w:asciiTheme="minorHAnsi" w:hAnsiTheme="minorHAnsi"/>
                <w:sz w:val="18"/>
                <w:szCs w:val="18"/>
              </w:rPr>
              <w:t>1</w:t>
            </w:r>
          </w:p>
        </w:tc>
        <w:tc>
          <w:tcPr>
            <w:tcW w:w="1882" w:type="pct"/>
            <w:gridSpan w:val="2"/>
            <w:tcBorders>
              <w:bottom w:val="single" w:color="auto" w:sz="4" w:space="0"/>
            </w:tcBorders>
            <w:shd w:val="clear" w:color="auto" w:fill="auto"/>
            <w:vAlign w:val="center"/>
          </w:tcPr>
          <w:p w:rsidRPr="005922D6" w:rsidR="00A97B0B" w:rsidP="00A97B0B" w:rsidRDefault="00A97B0B" w14:paraId="1172B047" w14:textId="195F4E10">
            <w:pPr>
              <w:keepNext/>
              <w:rPr>
                <w:rFonts w:asciiTheme="minorHAnsi" w:hAnsiTheme="minorHAnsi"/>
                <w:b/>
                <w:sz w:val="18"/>
                <w:szCs w:val="18"/>
              </w:rPr>
            </w:pPr>
            <w:r w:rsidRPr="005922D6">
              <w:rPr>
                <w:rFonts w:asciiTheme="minorHAnsi" w:hAnsiTheme="minorHAnsi"/>
                <w:sz w:val="18"/>
                <w:szCs w:val="18"/>
              </w:rPr>
              <w:t xml:space="preserve">Actual </w:t>
            </w:r>
            <w:r>
              <w:rPr>
                <w:rFonts w:asciiTheme="minorHAnsi" w:hAnsiTheme="minorHAnsi"/>
                <w:sz w:val="18"/>
                <w:szCs w:val="18"/>
              </w:rPr>
              <w:t>D</w:t>
            </w:r>
            <w:r w:rsidRPr="005922D6">
              <w:rPr>
                <w:rFonts w:asciiTheme="minorHAnsi" w:hAnsiTheme="minorHAnsi"/>
                <w:sz w:val="18"/>
                <w:szCs w:val="18"/>
              </w:rPr>
              <w:t xml:space="preserve">uct </w:t>
            </w:r>
            <w:r>
              <w:rPr>
                <w:rFonts w:asciiTheme="minorHAnsi" w:hAnsiTheme="minorHAnsi"/>
                <w:sz w:val="18"/>
                <w:szCs w:val="18"/>
              </w:rPr>
              <w:t>L</w:t>
            </w:r>
            <w:r w:rsidRPr="005922D6">
              <w:rPr>
                <w:rFonts w:asciiTheme="minorHAnsi" w:hAnsiTheme="minorHAnsi"/>
                <w:sz w:val="18"/>
                <w:szCs w:val="18"/>
              </w:rPr>
              <w:t xml:space="preserve">eakage </w:t>
            </w:r>
            <w:r>
              <w:rPr>
                <w:rFonts w:asciiTheme="minorHAnsi" w:hAnsiTheme="minorHAnsi"/>
                <w:sz w:val="18"/>
                <w:szCs w:val="18"/>
              </w:rPr>
              <w:t>R</w:t>
            </w:r>
            <w:r w:rsidRPr="005922D6">
              <w:rPr>
                <w:rFonts w:asciiTheme="minorHAnsi" w:hAnsiTheme="minorHAnsi"/>
                <w:sz w:val="18"/>
                <w:szCs w:val="18"/>
              </w:rPr>
              <w:t xml:space="preserve">ate from </w:t>
            </w:r>
            <w:r>
              <w:rPr>
                <w:rFonts w:asciiTheme="minorHAnsi" w:hAnsiTheme="minorHAnsi"/>
                <w:sz w:val="18"/>
                <w:szCs w:val="18"/>
              </w:rPr>
              <w:t>L</w:t>
            </w:r>
            <w:r w:rsidRPr="005922D6">
              <w:rPr>
                <w:rFonts w:asciiTheme="minorHAnsi" w:hAnsiTheme="minorHAnsi"/>
                <w:sz w:val="18"/>
                <w:szCs w:val="18"/>
              </w:rPr>
              <w:t xml:space="preserve">eakage </w:t>
            </w:r>
            <w:r>
              <w:rPr>
                <w:rFonts w:asciiTheme="minorHAnsi" w:hAnsiTheme="minorHAnsi"/>
                <w:sz w:val="18"/>
                <w:szCs w:val="18"/>
              </w:rPr>
              <w:t>T</w:t>
            </w:r>
            <w:r w:rsidRPr="005922D6">
              <w:rPr>
                <w:rFonts w:asciiTheme="minorHAnsi" w:hAnsiTheme="minorHAnsi"/>
                <w:sz w:val="18"/>
                <w:szCs w:val="18"/>
              </w:rPr>
              <w:t xml:space="preserve">est </w:t>
            </w:r>
            <w:r>
              <w:rPr>
                <w:rFonts w:asciiTheme="minorHAnsi" w:hAnsiTheme="minorHAnsi"/>
                <w:sz w:val="18"/>
                <w:szCs w:val="18"/>
              </w:rPr>
              <w:t>M</w:t>
            </w:r>
            <w:r w:rsidRPr="005922D6">
              <w:rPr>
                <w:rFonts w:asciiTheme="minorHAnsi" w:hAnsiTheme="minorHAnsi"/>
                <w:sz w:val="18"/>
                <w:szCs w:val="18"/>
              </w:rPr>
              <w:t>easurement (cfm)</w:t>
            </w:r>
          </w:p>
        </w:tc>
        <w:tc>
          <w:tcPr>
            <w:tcW w:w="2905" w:type="pct"/>
            <w:tcBorders>
              <w:bottom w:val="single" w:color="auto" w:sz="4" w:space="0"/>
            </w:tcBorders>
            <w:shd w:val="clear" w:color="auto" w:fill="auto"/>
          </w:tcPr>
          <w:p w:rsidRPr="005922D6" w:rsidR="00A97B0B" w:rsidP="00A97B0B" w:rsidRDefault="00A97B0B" w14:paraId="1172B048" w14:textId="77777777">
            <w:pPr>
              <w:keepNext/>
              <w:rPr>
                <w:rFonts w:asciiTheme="minorHAnsi" w:hAnsiTheme="minorHAnsi"/>
                <w:sz w:val="18"/>
                <w:szCs w:val="18"/>
              </w:rPr>
            </w:pPr>
            <w:r w:rsidRPr="005922D6">
              <w:rPr>
                <w:rFonts w:asciiTheme="minorHAnsi" w:hAnsiTheme="minorHAnsi"/>
                <w:sz w:val="18"/>
                <w:szCs w:val="18"/>
              </w:rPr>
              <w:t>&lt;&lt;user input: numeric xxx.x&gt;&gt;</w:t>
            </w:r>
          </w:p>
        </w:tc>
      </w:tr>
      <w:tr w:rsidRPr="005922D6" w:rsidR="00A97B0B" w:rsidTr="0054707B" w14:paraId="1172B058" w14:textId="77777777">
        <w:trPr>
          <w:trHeight w:val="288"/>
        </w:trPr>
        <w:tc>
          <w:tcPr>
            <w:tcW w:w="213" w:type="pct"/>
            <w:tcBorders>
              <w:top w:val="single" w:color="auto" w:sz="4" w:space="0"/>
              <w:left w:val="single" w:color="auto" w:sz="4" w:space="0"/>
              <w:bottom w:val="single" w:color="auto" w:sz="4" w:space="0"/>
              <w:right w:val="single" w:color="auto" w:sz="4" w:space="0"/>
            </w:tcBorders>
            <w:vAlign w:val="center"/>
          </w:tcPr>
          <w:p w:rsidRPr="005922D6" w:rsidR="00A97B0B" w:rsidP="00A97B0B" w:rsidRDefault="00A97B0B" w14:paraId="1172B04A" w14:textId="1B853958">
            <w:pPr>
              <w:keepNext/>
              <w:spacing w:line="240" w:lineRule="exact"/>
              <w:ind w:left="-14" w:firstLine="14"/>
              <w:jc w:val="center"/>
              <w:rPr>
                <w:rFonts w:asciiTheme="minorHAnsi" w:hAnsiTheme="minorHAnsi"/>
                <w:sz w:val="18"/>
                <w:szCs w:val="18"/>
              </w:rPr>
            </w:pPr>
            <w:r w:rsidRPr="005922D6">
              <w:rPr>
                <w:rFonts w:asciiTheme="minorHAnsi" w:hAnsiTheme="minorHAnsi"/>
                <w:sz w:val="18"/>
                <w:szCs w:val="18"/>
              </w:rPr>
              <w:t>1</w:t>
            </w:r>
            <w:r w:rsidR="005B5D1E">
              <w:rPr>
                <w:rFonts w:asciiTheme="minorHAnsi" w:hAnsiTheme="minorHAnsi"/>
                <w:sz w:val="18"/>
                <w:szCs w:val="18"/>
              </w:rPr>
              <w:t>2</w:t>
            </w:r>
          </w:p>
        </w:tc>
        <w:tc>
          <w:tcPr>
            <w:tcW w:w="4787" w:type="pct"/>
            <w:gridSpan w:val="3"/>
            <w:tcBorders>
              <w:top w:val="single" w:color="auto" w:sz="4" w:space="0"/>
              <w:left w:val="single" w:color="auto" w:sz="4" w:space="0"/>
              <w:bottom w:val="single" w:color="auto" w:sz="4" w:space="0"/>
              <w:right w:val="single" w:color="auto" w:sz="4" w:space="0"/>
            </w:tcBorders>
            <w:shd w:val="clear" w:color="auto" w:fill="auto"/>
            <w:vAlign w:val="center"/>
          </w:tcPr>
          <w:p w:rsidR="00A97B0B" w:rsidP="00A97B0B" w:rsidRDefault="00A97B0B" w14:paraId="1172B04B" w14:textId="29CD461A">
            <w:pPr>
              <w:keepNext/>
              <w:rPr>
                <w:rFonts w:asciiTheme="minorHAnsi" w:hAnsiTheme="minorHAnsi"/>
                <w:sz w:val="18"/>
                <w:szCs w:val="18"/>
              </w:rPr>
            </w:pPr>
            <w:r w:rsidRPr="005922D6">
              <w:rPr>
                <w:rFonts w:asciiTheme="minorHAnsi" w:hAnsiTheme="minorHAnsi"/>
                <w:sz w:val="18"/>
                <w:szCs w:val="18"/>
              </w:rPr>
              <w:t xml:space="preserve">Compliance </w:t>
            </w:r>
            <w:r>
              <w:rPr>
                <w:rFonts w:asciiTheme="minorHAnsi" w:hAnsiTheme="minorHAnsi"/>
                <w:sz w:val="18"/>
                <w:szCs w:val="18"/>
              </w:rPr>
              <w:t>S</w:t>
            </w:r>
            <w:r w:rsidRPr="005922D6">
              <w:rPr>
                <w:rFonts w:asciiTheme="minorHAnsi" w:hAnsiTheme="minorHAnsi"/>
                <w:sz w:val="18"/>
                <w:szCs w:val="18"/>
              </w:rPr>
              <w:t>tatement:</w:t>
            </w:r>
          </w:p>
          <w:p w:rsidR="00A97B0B" w:rsidP="00A97B0B" w:rsidRDefault="00A97B0B" w14:paraId="1172B04F" w14:textId="60F5A990">
            <w:pPr>
              <w:keepNext/>
              <w:rPr>
                <w:rFonts w:asciiTheme="minorHAnsi" w:hAnsiTheme="minorHAnsi"/>
                <w:sz w:val="18"/>
                <w:szCs w:val="18"/>
              </w:rPr>
            </w:pPr>
            <w:r w:rsidRPr="005922D6">
              <w:rPr>
                <w:rFonts w:asciiTheme="minorHAnsi" w:hAnsiTheme="minorHAnsi"/>
                <w:sz w:val="18"/>
                <w:szCs w:val="18"/>
              </w:rPr>
              <w:t xml:space="preserve">&lt;&lt;if measured leakage is </w:t>
            </w:r>
            <w:r w:rsidRPr="00E73F84" w:rsidR="00E95A4D">
              <w:rPr>
                <w:rFonts w:asciiTheme="minorHAnsi" w:hAnsiTheme="minorHAnsi"/>
                <w:sz w:val="18"/>
                <w:szCs w:val="18"/>
              </w:rPr>
              <w:t>≤</w:t>
            </w:r>
            <w:r w:rsidR="00E95A4D">
              <w:rPr>
                <w:rFonts w:asciiTheme="minorHAnsi" w:hAnsiTheme="minorHAnsi"/>
                <w:sz w:val="18"/>
                <w:szCs w:val="18"/>
              </w:rPr>
              <w:t xml:space="preserve"> </w:t>
            </w:r>
            <w:r w:rsidRPr="005922D6">
              <w:rPr>
                <w:rFonts w:asciiTheme="minorHAnsi" w:hAnsiTheme="minorHAnsi"/>
                <w:sz w:val="18"/>
                <w:szCs w:val="18"/>
              </w:rPr>
              <w:t>to target allowed, then display message:</w:t>
            </w:r>
            <w:r>
              <w:rPr>
                <w:rFonts w:asciiTheme="minorHAnsi" w:hAnsiTheme="minorHAnsi"/>
                <w:sz w:val="18"/>
                <w:szCs w:val="18"/>
              </w:rPr>
              <w:t xml:space="preserve"> </w:t>
            </w:r>
            <w:r w:rsidRPr="005922D6">
              <w:rPr>
                <w:rFonts w:asciiTheme="minorHAnsi" w:hAnsiTheme="minorHAnsi"/>
                <w:sz w:val="18"/>
                <w:szCs w:val="18"/>
              </w:rPr>
              <w:t>"</w:t>
            </w:r>
            <w:r w:rsidRPr="003E7E75">
              <w:rPr>
                <w:rFonts w:asciiTheme="minorHAnsi" w:hAnsiTheme="minorHAnsi"/>
                <w:i/>
                <w:sz w:val="18"/>
                <w:szCs w:val="18"/>
                <w:u w:val="single"/>
              </w:rPr>
              <w:t>system passes</w:t>
            </w:r>
            <w:r w:rsidRPr="005922D6">
              <w:rPr>
                <w:rFonts w:asciiTheme="minorHAnsi" w:hAnsiTheme="minorHAnsi"/>
                <w:sz w:val="18"/>
                <w:szCs w:val="18"/>
              </w:rPr>
              <w:t xml:space="preserve"> - system complies with Allowable Duct Leakage Rate criterion";</w:t>
            </w:r>
            <w:r w:rsidR="00E95A4D">
              <w:rPr>
                <w:rFonts w:asciiTheme="minorHAnsi" w:hAnsiTheme="minorHAnsi"/>
                <w:sz w:val="18"/>
                <w:szCs w:val="18"/>
              </w:rPr>
              <w:t xml:space="preserve"> </w:t>
            </w:r>
            <w:r w:rsidRPr="005922D6">
              <w:rPr>
                <w:rFonts w:asciiTheme="minorHAnsi" w:hAnsiTheme="minorHAnsi"/>
                <w:sz w:val="18"/>
                <w:szCs w:val="18"/>
              </w:rPr>
              <w:t xml:space="preserve">else if measured leakage rate is greater than target allowable leakage rate then </w:t>
            </w:r>
            <w:r>
              <w:rPr>
                <w:rFonts w:asciiTheme="minorHAnsi" w:hAnsiTheme="minorHAnsi"/>
                <w:sz w:val="18"/>
                <w:szCs w:val="18"/>
              </w:rPr>
              <w:t>user selects one of following two results:</w:t>
            </w:r>
          </w:p>
          <w:p w:rsidR="00A97B0B" w:rsidP="00A97B0B" w:rsidRDefault="00A97B0B" w14:paraId="1172B052" w14:textId="20E7DB71">
            <w:pPr>
              <w:keepNext/>
              <w:rPr>
                <w:rFonts w:asciiTheme="minorHAnsi" w:hAnsiTheme="minorHAnsi"/>
                <w:sz w:val="18"/>
                <w:szCs w:val="18"/>
              </w:rPr>
            </w:pPr>
            <w:r>
              <w:rPr>
                <w:rFonts w:asciiTheme="minorHAnsi" w:hAnsiTheme="minorHAnsi"/>
                <w:sz w:val="18"/>
                <w:szCs w:val="18"/>
              </w:rPr>
              <w:t>**</w:t>
            </w:r>
            <w:r w:rsidR="000413D8">
              <w:rPr>
                <w:rFonts w:asciiTheme="minorHAnsi" w:hAnsiTheme="minorHAnsi"/>
                <w:sz w:val="18"/>
                <w:szCs w:val="18"/>
              </w:rPr>
              <w:t>”</w:t>
            </w:r>
            <w:r w:rsidRPr="003E7E75">
              <w:rPr>
                <w:rFonts w:asciiTheme="minorHAnsi" w:hAnsiTheme="minorHAnsi"/>
                <w:sz w:val="18"/>
                <w:szCs w:val="18"/>
                <w:u w:val="single"/>
              </w:rPr>
              <w:t>System Fails</w:t>
            </w:r>
            <w:r>
              <w:rPr>
                <w:rFonts w:asciiTheme="minorHAnsi" w:hAnsiTheme="minorHAnsi"/>
                <w:sz w:val="18"/>
                <w:szCs w:val="18"/>
              </w:rPr>
              <w:t xml:space="preserve"> the smoke test</w:t>
            </w:r>
            <w:r w:rsidRPr="005922D6">
              <w:rPr>
                <w:rFonts w:asciiTheme="minorHAnsi" w:hAnsiTheme="minorHAnsi"/>
                <w:sz w:val="18"/>
                <w:szCs w:val="18"/>
              </w:rPr>
              <w:t xml:space="preserve"> </w:t>
            </w:r>
            <w:r>
              <w:rPr>
                <w:rFonts w:asciiTheme="minorHAnsi" w:hAnsiTheme="minorHAnsi"/>
                <w:sz w:val="18"/>
                <w:szCs w:val="18"/>
              </w:rPr>
              <w:t xml:space="preserve">of </w:t>
            </w:r>
            <w:r w:rsidRPr="005922D6">
              <w:rPr>
                <w:rFonts w:asciiTheme="minorHAnsi" w:hAnsiTheme="minorHAnsi"/>
                <w:sz w:val="18"/>
                <w:szCs w:val="18"/>
              </w:rPr>
              <w:t>an altered HVAC system in an existing building</w:t>
            </w:r>
            <w:r w:rsidR="000413D8">
              <w:rPr>
                <w:rFonts w:asciiTheme="minorHAnsi" w:hAnsiTheme="minorHAnsi"/>
                <w:sz w:val="18"/>
                <w:szCs w:val="18"/>
              </w:rPr>
              <w:t>”</w:t>
            </w:r>
          </w:p>
          <w:p w:rsidRPr="005922D6" w:rsidR="00A97B0B" w:rsidP="00A97B0B" w:rsidRDefault="00A97B0B" w14:paraId="1172B053" w14:textId="77777777">
            <w:pPr>
              <w:keepNext/>
              <w:rPr>
                <w:rFonts w:asciiTheme="minorHAnsi" w:hAnsiTheme="minorHAnsi"/>
                <w:sz w:val="18"/>
                <w:szCs w:val="18"/>
              </w:rPr>
            </w:pPr>
            <w:r>
              <w:rPr>
                <w:rFonts w:asciiTheme="minorHAnsi" w:hAnsiTheme="minorHAnsi"/>
                <w:sz w:val="18"/>
                <w:szCs w:val="18"/>
              </w:rPr>
              <w:t>or</w:t>
            </w:r>
          </w:p>
          <w:p w:rsidRPr="005922D6" w:rsidR="00A97B0B" w:rsidP="00A97B0B" w:rsidRDefault="00A97B0B" w14:paraId="1172B054" w14:textId="19D5181E">
            <w:pPr>
              <w:keepNext/>
              <w:rPr>
                <w:rFonts w:asciiTheme="minorHAnsi" w:hAnsiTheme="minorHAnsi"/>
                <w:sz w:val="18"/>
                <w:szCs w:val="18"/>
              </w:rPr>
            </w:pPr>
            <w:r>
              <w:rPr>
                <w:rFonts w:asciiTheme="minorHAnsi" w:hAnsiTheme="minorHAnsi"/>
                <w:sz w:val="18"/>
                <w:szCs w:val="18"/>
              </w:rPr>
              <w:t>**</w:t>
            </w:r>
            <w:r w:rsidR="000413D8">
              <w:rPr>
                <w:rFonts w:asciiTheme="minorHAnsi" w:hAnsiTheme="minorHAnsi"/>
                <w:sz w:val="18"/>
                <w:szCs w:val="18"/>
              </w:rPr>
              <w:t>”</w:t>
            </w:r>
            <w:r w:rsidRPr="003E7E75">
              <w:rPr>
                <w:rFonts w:asciiTheme="minorHAnsi" w:hAnsiTheme="minorHAnsi"/>
                <w:sz w:val="18"/>
                <w:szCs w:val="18"/>
                <w:u w:val="single"/>
              </w:rPr>
              <w:t>System passes</w:t>
            </w:r>
            <w:r w:rsidRPr="005922D6">
              <w:rPr>
                <w:rFonts w:asciiTheme="minorHAnsi" w:hAnsiTheme="minorHAnsi"/>
                <w:sz w:val="18"/>
                <w:szCs w:val="18"/>
              </w:rPr>
              <w:t xml:space="preserve"> using smoke test of an altered HVAC system in an existing building</w:t>
            </w:r>
          </w:p>
          <w:p w:rsidRPr="005922D6" w:rsidR="00A97B0B" w:rsidP="00A97B0B" w:rsidRDefault="00A97B0B" w14:paraId="1172B055" w14:textId="77777777">
            <w:pPr>
              <w:keepNext/>
              <w:numPr>
                <w:ilvl w:val="0"/>
                <w:numId w:val="7"/>
              </w:numPr>
              <w:rPr>
                <w:rFonts w:asciiTheme="minorHAnsi" w:hAnsiTheme="minorHAnsi"/>
                <w:sz w:val="18"/>
                <w:szCs w:val="18"/>
              </w:rPr>
            </w:pPr>
            <w:r w:rsidRPr="005922D6">
              <w:rPr>
                <w:rFonts w:asciiTheme="minorHAnsi" w:hAnsiTheme="minorHAnsi"/>
                <w:sz w:val="18"/>
                <w:szCs w:val="18"/>
              </w:rPr>
              <w:t>No visible smoke exits the accessible portions of the duct system.</w:t>
            </w:r>
          </w:p>
          <w:p w:rsidRPr="005922D6" w:rsidR="00A97B0B" w:rsidP="00A97B0B" w:rsidRDefault="00A97B0B" w14:paraId="1172B056" w14:textId="33E46D38">
            <w:pPr>
              <w:keepNext/>
              <w:numPr>
                <w:ilvl w:val="0"/>
                <w:numId w:val="7"/>
              </w:numPr>
              <w:rPr>
                <w:rFonts w:asciiTheme="minorHAnsi" w:hAnsiTheme="minorHAnsi"/>
                <w:sz w:val="18"/>
                <w:szCs w:val="18"/>
              </w:rPr>
            </w:pPr>
            <w:r w:rsidRPr="005922D6">
              <w:rPr>
                <w:rFonts w:asciiTheme="minorHAnsi" w:hAnsiTheme="minorHAnsi"/>
                <w:sz w:val="18"/>
                <w:szCs w:val="18"/>
              </w:rPr>
              <w:t>Smoke is only emanating from air-handling unit (AHU) cabinet and non</w:t>
            </w:r>
            <w:r>
              <w:rPr>
                <w:rFonts w:asciiTheme="minorHAnsi" w:hAnsiTheme="minorHAnsi"/>
                <w:sz w:val="18"/>
                <w:szCs w:val="18"/>
              </w:rPr>
              <w:t>-</w:t>
            </w:r>
            <w:r w:rsidRPr="005922D6">
              <w:rPr>
                <w:rFonts w:asciiTheme="minorHAnsi" w:hAnsiTheme="minorHAnsi"/>
                <w:sz w:val="18"/>
                <w:szCs w:val="18"/>
              </w:rPr>
              <w:t>accessible portions of the duct system.</w:t>
            </w:r>
            <w:r w:rsidR="000413D8">
              <w:rPr>
                <w:rFonts w:asciiTheme="minorHAnsi" w:hAnsiTheme="minorHAnsi"/>
                <w:sz w:val="18"/>
                <w:szCs w:val="18"/>
              </w:rPr>
              <w:t>”</w:t>
            </w:r>
          </w:p>
          <w:p w:rsidRPr="005922D6" w:rsidR="00A97B0B" w:rsidP="00A97B0B" w:rsidRDefault="00A97B0B" w14:paraId="1172B057" w14:textId="7B653419">
            <w:pPr>
              <w:keepNext/>
              <w:rPr>
                <w:rFonts w:asciiTheme="minorHAnsi" w:hAnsiTheme="minorHAnsi"/>
                <w:sz w:val="18"/>
                <w:szCs w:val="18"/>
              </w:rPr>
            </w:pPr>
            <w:r w:rsidRPr="005922D6">
              <w:rPr>
                <w:rFonts w:asciiTheme="minorHAnsi" w:hAnsiTheme="minorHAnsi"/>
                <w:sz w:val="18"/>
                <w:szCs w:val="18"/>
              </w:rPr>
              <w:t xml:space="preserve">Note </w:t>
            </w:r>
            <w:r w:rsidRPr="005922D6">
              <w:rPr>
                <w:rFonts w:asciiTheme="minorHAnsi" w:hAnsiTheme="minorHAnsi"/>
                <w:b/>
                <w:sz w:val="18"/>
                <w:szCs w:val="18"/>
              </w:rPr>
              <w:t>–</w:t>
            </w:r>
            <w:r w:rsidRPr="005922D6">
              <w:rPr>
                <w:rFonts w:asciiTheme="minorHAnsi" w:hAnsiTheme="minorHAnsi"/>
                <w:sz w:val="18"/>
                <w:szCs w:val="18"/>
              </w:rPr>
              <w:t xml:space="preserve"> Accessible is defined as having access thereto, but which first may require removal or opening of access panels, doors, or moving similar obstructions.</w:t>
            </w:r>
            <w:r>
              <w:rPr>
                <w:rFonts w:asciiTheme="minorHAnsi" w:hAnsiTheme="minorHAnsi"/>
                <w:sz w:val="18"/>
                <w:szCs w:val="18"/>
              </w:rPr>
              <w:t xml:space="preserve"> </w:t>
            </w:r>
            <w:r w:rsidRPr="005922D6">
              <w:rPr>
                <w:rFonts w:asciiTheme="minorHAnsi" w:hAnsiTheme="minorHAnsi"/>
                <w:sz w:val="18"/>
                <w:szCs w:val="18"/>
              </w:rPr>
              <w:t>If access to the ducts requires an object to be demolished or deconstructed then sealing of those ducts is not required."&gt;&gt;</w:t>
            </w:r>
          </w:p>
        </w:tc>
      </w:tr>
      <w:tr w:rsidRPr="005922D6" w:rsidR="00A97B0B" w:rsidTr="0054707B" w14:paraId="1172B05C" w14:textId="77777777">
        <w:trPr>
          <w:trHeight w:val="432"/>
        </w:trPr>
        <w:tc>
          <w:tcPr>
            <w:tcW w:w="228" w:type="pct"/>
            <w:gridSpan w:val="2"/>
            <w:tcBorders>
              <w:top w:val="single" w:color="auto" w:sz="4" w:space="0"/>
              <w:left w:val="single" w:color="auto" w:sz="4" w:space="0"/>
              <w:bottom w:val="single" w:color="auto" w:sz="4" w:space="0"/>
              <w:right w:val="single" w:color="auto" w:sz="4" w:space="0"/>
            </w:tcBorders>
            <w:vAlign w:val="center"/>
          </w:tcPr>
          <w:p w:rsidRPr="005922D6" w:rsidR="00A97B0B" w:rsidP="00A97B0B" w:rsidRDefault="00A97B0B" w14:paraId="1172B059" w14:textId="4B76F189">
            <w:pPr>
              <w:keepNext/>
              <w:rPr>
                <w:rFonts w:asciiTheme="minorHAnsi" w:hAnsiTheme="minorHAnsi"/>
                <w:sz w:val="18"/>
                <w:szCs w:val="18"/>
              </w:rPr>
            </w:pPr>
            <w:r w:rsidRPr="005922D6">
              <w:rPr>
                <w:rFonts w:asciiTheme="minorHAnsi" w:hAnsiTheme="minorHAnsi"/>
                <w:sz w:val="18"/>
                <w:szCs w:val="18"/>
              </w:rPr>
              <w:t>1</w:t>
            </w:r>
            <w:r w:rsidR="005B5D1E">
              <w:rPr>
                <w:rFonts w:asciiTheme="minorHAnsi" w:hAnsiTheme="minorHAnsi"/>
                <w:sz w:val="18"/>
                <w:szCs w:val="18"/>
              </w:rPr>
              <w:t>3</w:t>
            </w:r>
          </w:p>
        </w:tc>
        <w:tc>
          <w:tcPr>
            <w:tcW w:w="4772" w:type="pct"/>
            <w:gridSpan w:val="2"/>
            <w:tcBorders>
              <w:top w:val="single" w:color="auto" w:sz="4" w:space="0"/>
              <w:left w:val="single" w:color="auto" w:sz="4" w:space="0"/>
              <w:bottom w:val="single" w:color="auto" w:sz="4" w:space="0"/>
              <w:right w:val="single" w:color="auto" w:sz="4" w:space="0"/>
            </w:tcBorders>
            <w:vAlign w:val="center"/>
          </w:tcPr>
          <w:p w:rsidR="00A97B0B" w:rsidP="00A97B0B" w:rsidRDefault="00A97B0B" w14:paraId="1172B05A" w14:textId="77777777">
            <w:pPr>
              <w:keepNext/>
              <w:rPr>
                <w:rFonts w:asciiTheme="minorHAnsi" w:hAnsiTheme="minorHAnsi"/>
                <w:sz w:val="18"/>
                <w:szCs w:val="18"/>
              </w:rPr>
            </w:pPr>
            <w:r w:rsidRPr="005922D6">
              <w:rPr>
                <w:rFonts w:asciiTheme="minorHAnsi" w:hAnsiTheme="minorHAnsi"/>
                <w:sz w:val="18"/>
                <w:szCs w:val="18"/>
              </w:rPr>
              <w:t>Notes</w:t>
            </w:r>
            <w:r>
              <w:rPr>
                <w:rFonts w:asciiTheme="minorHAnsi" w:hAnsiTheme="minorHAnsi"/>
                <w:sz w:val="18"/>
                <w:szCs w:val="18"/>
              </w:rPr>
              <w:t>:</w:t>
            </w:r>
          </w:p>
          <w:p w:rsidRPr="005922D6" w:rsidR="00A97B0B" w:rsidP="00A97B0B" w:rsidRDefault="00A97B0B" w14:paraId="1172B05B" w14:textId="6D8B2CF2">
            <w:pPr>
              <w:keepNext/>
              <w:rPr>
                <w:rFonts w:asciiTheme="minorHAnsi" w:hAnsiTheme="minorHAnsi"/>
                <w:sz w:val="18"/>
                <w:szCs w:val="18"/>
              </w:rPr>
            </w:pPr>
            <w:r w:rsidRPr="00442989">
              <w:rPr>
                <w:rFonts w:asciiTheme="minorHAnsi" w:hAnsiTheme="minorHAnsi"/>
                <w:sz w:val="18"/>
              </w:rPr>
              <w:t>&lt;&lt;if CF2R-MCH-20 row B0</w:t>
            </w:r>
            <w:r w:rsidR="00043666">
              <w:rPr>
                <w:rFonts w:asciiTheme="minorHAnsi" w:hAnsiTheme="minorHAnsi"/>
                <w:sz w:val="18"/>
              </w:rPr>
              <w:t>2</w:t>
            </w:r>
            <w:r w:rsidRPr="00442989">
              <w:rPr>
                <w:rFonts w:asciiTheme="minorHAnsi" w:hAnsiTheme="minorHAnsi"/>
                <w:sz w:val="18"/>
              </w:rPr>
              <w:t xml:space="preserve">, </w:t>
            </w:r>
            <w:r w:rsidR="00043666">
              <w:rPr>
                <w:rFonts w:asciiTheme="minorHAnsi" w:hAnsiTheme="minorHAnsi"/>
                <w:sz w:val="18"/>
              </w:rPr>
              <w:t xml:space="preserve">B03, </w:t>
            </w:r>
            <w:r w:rsidRPr="00442989">
              <w:rPr>
                <w:rFonts w:asciiTheme="minorHAnsi" w:hAnsiTheme="minorHAnsi"/>
                <w:sz w:val="18"/>
              </w:rPr>
              <w:t>B0</w:t>
            </w:r>
            <w:r w:rsidR="00043666">
              <w:rPr>
                <w:rFonts w:asciiTheme="minorHAnsi" w:hAnsiTheme="minorHAnsi"/>
                <w:sz w:val="18"/>
              </w:rPr>
              <w:t>4</w:t>
            </w:r>
            <w:r w:rsidRPr="00442989">
              <w:rPr>
                <w:rFonts w:asciiTheme="minorHAnsi" w:hAnsiTheme="minorHAnsi"/>
                <w:sz w:val="18"/>
              </w:rPr>
              <w:t xml:space="preserve"> and B0</w:t>
            </w:r>
            <w:r w:rsidR="00043666">
              <w:rPr>
                <w:rFonts w:asciiTheme="minorHAnsi" w:hAnsiTheme="minorHAnsi"/>
                <w:sz w:val="18"/>
              </w:rPr>
              <w:t>5</w:t>
            </w:r>
            <w:r w:rsidRPr="00442989">
              <w:rPr>
                <w:rFonts w:asciiTheme="minorHAnsi" w:hAnsiTheme="minorHAnsi"/>
                <w:sz w:val="18"/>
              </w:rPr>
              <w:t xml:space="preserve"> ≠ CF3R-MCH-20 row B0</w:t>
            </w:r>
            <w:r w:rsidR="00043666">
              <w:rPr>
                <w:rFonts w:asciiTheme="minorHAnsi" w:hAnsiTheme="minorHAnsi"/>
                <w:sz w:val="18"/>
              </w:rPr>
              <w:t>2</w:t>
            </w:r>
            <w:r w:rsidRPr="00442989">
              <w:rPr>
                <w:rFonts w:asciiTheme="minorHAnsi" w:hAnsiTheme="minorHAnsi"/>
                <w:sz w:val="18"/>
              </w:rPr>
              <w:t xml:space="preserve">, </w:t>
            </w:r>
            <w:r w:rsidR="00043666">
              <w:rPr>
                <w:rFonts w:asciiTheme="minorHAnsi" w:hAnsiTheme="minorHAnsi"/>
                <w:sz w:val="18"/>
              </w:rPr>
              <w:t xml:space="preserve">B03, </w:t>
            </w:r>
            <w:r w:rsidRPr="00442989">
              <w:rPr>
                <w:rFonts w:asciiTheme="minorHAnsi" w:hAnsiTheme="minorHAnsi"/>
                <w:sz w:val="18"/>
              </w:rPr>
              <w:t>B0</w:t>
            </w:r>
            <w:r w:rsidR="00043666">
              <w:rPr>
                <w:rFonts w:asciiTheme="minorHAnsi" w:hAnsiTheme="minorHAnsi"/>
                <w:sz w:val="18"/>
              </w:rPr>
              <w:t>4</w:t>
            </w:r>
            <w:r w:rsidRPr="00442989">
              <w:rPr>
                <w:rFonts w:asciiTheme="minorHAnsi" w:hAnsiTheme="minorHAnsi"/>
                <w:sz w:val="18"/>
              </w:rPr>
              <w:t xml:space="preserve"> and B0</w:t>
            </w:r>
            <w:r w:rsidR="00043666">
              <w:rPr>
                <w:rFonts w:asciiTheme="minorHAnsi" w:hAnsiTheme="minorHAnsi"/>
                <w:sz w:val="18"/>
              </w:rPr>
              <w:t>5</w:t>
            </w:r>
            <w:r w:rsidRPr="00442989">
              <w:rPr>
                <w:rFonts w:asciiTheme="minorHAnsi" w:hAnsiTheme="minorHAnsi"/>
                <w:sz w:val="18"/>
              </w:rPr>
              <w:t>, then display “The installed cooling capacity, heating capacity or CFA served does not match the Installation Certificate”, elseif CF2R-MCH-20 row B0</w:t>
            </w:r>
            <w:r w:rsidR="00043666">
              <w:rPr>
                <w:rFonts w:asciiTheme="minorHAnsi" w:hAnsiTheme="minorHAnsi"/>
                <w:sz w:val="18"/>
              </w:rPr>
              <w:t>2</w:t>
            </w:r>
            <w:r w:rsidRPr="00442989">
              <w:rPr>
                <w:rFonts w:asciiTheme="minorHAnsi" w:hAnsiTheme="minorHAnsi"/>
                <w:sz w:val="18"/>
              </w:rPr>
              <w:t xml:space="preserve">, </w:t>
            </w:r>
            <w:r w:rsidR="00043666">
              <w:rPr>
                <w:rFonts w:asciiTheme="minorHAnsi" w:hAnsiTheme="minorHAnsi"/>
                <w:sz w:val="18"/>
              </w:rPr>
              <w:t xml:space="preserve">B03, </w:t>
            </w:r>
            <w:r w:rsidRPr="00442989">
              <w:rPr>
                <w:rFonts w:asciiTheme="minorHAnsi" w:hAnsiTheme="minorHAnsi"/>
                <w:sz w:val="18"/>
              </w:rPr>
              <w:t>B0</w:t>
            </w:r>
            <w:r w:rsidR="00043666">
              <w:rPr>
                <w:rFonts w:asciiTheme="minorHAnsi" w:hAnsiTheme="minorHAnsi"/>
                <w:sz w:val="18"/>
              </w:rPr>
              <w:t>4</w:t>
            </w:r>
            <w:r w:rsidRPr="00442989">
              <w:rPr>
                <w:rFonts w:asciiTheme="minorHAnsi" w:hAnsiTheme="minorHAnsi"/>
                <w:sz w:val="18"/>
              </w:rPr>
              <w:t xml:space="preserve"> and B0</w:t>
            </w:r>
            <w:r w:rsidR="00043666">
              <w:rPr>
                <w:rFonts w:asciiTheme="minorHAnsi" w:hAnsiTheme="minorHAnsi"/>
                <w:sz w:val="18"/>
              </w:rPr>
              <w:t>5</w:t>
            </w:r>
            <w:r w:rsidRPr="00442989">
              <w:rPr>
                <w:rFonts w:asciiTheme="minorHAnsi" w:hAnsiTheme="minorHAnsi"/>
                <w:sz w:val="18"/>
              </w:rPr>
              <w:t xml:space="preserve"> = CF3R-MCH-20 row B0</w:t>
            </w:r>
            <w:r w:rsidR="00043666">
              <w:rPr>
                <w:rFonts w:asciiTheme="minorHAnsi" w:hAnsiTheme="minorHAnsi"/>
                <w:sz w:val="18"/>
              </w:rPr>
              <w:t>2</w:t>
            </w:r>
            <w:r w:rsidRPr="00442989">
              <w:rPr>
                <w:rFonts w:asciiTheme="minorHAnsi" w:hAnsiTheme="minorHAnsi"/>
                <w:sz w:val="18"/>
              </w:rPr>
              <w:t xml:space="preserve">, </w:t>
            </w:r>
            <w:r w:rsidR="00043666">
              <w:rPr>
                <w:rFonts w:asciiTheme="minorHAnsi" w:hAnsiTheme="minorHAnsi"/>
                <w:sz w:val="18"/>
              </w:rPr>
              <w:t xml:space="preserve">B03, </w:t>
            </w:r>
            <w:r w:rsidRPr="00442989">
              <w:rPr>
                <w:rFonts w:asciiTheme="minorHAnsi" w:hAnsiTheme="minorHAnsi"/>
                <w:sz w:val="18"/>
              </w:rPr>
              <w:t>B0</w:t>
            </w:r>
            <w:r w:rsidR="00043666">
              <w:rPr>
                <w:rFonts w:asciiTheme="minorHAnsi" w:hAnsiTheme="minorHAnsi"/>
                <w:sz w:val="18"/>
              </w:rPr>
              <w:t>4</w:t>
            </w:r>
            <w:r w:rsidRPr="00442989">
              <w:rPr>
                <w:rFonts w:asciiTheme="minorHAnsi" w:hAnsiTheme="minorHAnsi"/>
                <w:sz w:val="18"/>
              </w:rPr>
              <w:t xml:space="preserve"> and B0</w:t>
            </w:r>
            <w:r w:rsidR="00043666">
              <w:rPr>
                <w:rFonts w:asciiTheme="minorHAnsi" w:hAnsiTheme="minorHAnsi"/>
                <w:sz w:val="18"/>
              </w:rPr>
              <w:t>5</w:t>
            </w:r>
            <w:r w:rsidRPr="00442989">
              <w:rPr>
                <w:rFonts w:asciiTheme="minorHAnsi" w:hAnsiTheme="minorHAnsi"/>
                <w:sz w:val="18"/>
              </w:rPr>
              <w:t>, then display “ “&gt;&gt;</w:t>
            </w:r>
          </w:p>
        </w:tc>
      </w:tr>
    </w:tbl>
    <w:p w:rsidR="00756AD5" w:rsidP="00756AD5" w:rsidRDefault="00756AD5" w14:paraId="1172B05E" w14:textId="2F4F49EB">
      <w:pPr>
        <w:rPr>
          <w:rFonts w:asciiTheme="minorHAnsi" w:hAnsiTheme="minorHAnsi"/>
          <w:sz w:val="18"/>
          <w:szCs w:val="18"/>
        </w:rPr>
      </w:pPr>
    </w:p>
    <w:tbl>
      <w:tblPr>
        <w:tblW w:w="4986" w:type="pct"/>
        <w:tblInd w:w="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Look w:val="0000" w:firstRow="0" w:lastRow="0" w:firstColumn="0" w:lastColumn="0" w:noHBand="0" w:noVBand="0"/>
      </w:tblPr>
      <w:tblGrid>
        <w:gridCol w:w="580"/>
        <w:gridCol w:w="4048"/>
        <w:gridCol w:w="6371"/>
      </w:tblGrid>
      <w:tr w:rsidRPr="003F2ABE" w:rsidR="0022364B" w:rsidTr="00BC5EA5" w14:paraId="2F1D2A9D" w14:textId="77777777">
        <w:trPr>
          <w:trHeight w:val="557"/>
        </w:trPr>
        <w:tc>
          <w:tcPr>
            <w:tcW w:w="5000" w:type="pct"/>
            <w:gridSpan w:val="3"/>
            <w:tcBorders>
              <w:top w:val="single" w:color="auto" w:sz="4" w:space="0"/>
              <w:left w:val="single" w:color="auto" w:sz="4" w:space="0"/>
              <w:bottom w:val="single" w:color="auto" w:sz="4" w:space="0"/>
              <w:right w:val="single" w:color="auto" w:sz="4" w:space="0"/>
            </w:tcBorders>
            <w:vAlign w:val="center"/>
          </w:tcPr>
          <w:p w:rsidRPr="00C156FF" w:rsidR="0022364B" w:rsidP="00BC5EA5" w:rsidRDefault="0022364B" w14:paraId="03C3B475" w14:textId="77777777">
            <w:pPr>
              <w:rPr>
                <w:rFonts w:asciiTheme="minorHAnsi" w:hAnsiTheme="minorHAnsi"/>
                <w:b/>
                <w:caps/>
                <w:szCs w:val="18"/>
              </w:rPr>
            </w:pPr>
            <w:r w:rsidRPr="00C156FF">
              <w:rPr>
                <w:rFonts w:asciiTheme="minorHAnsi" w:hAnsiTheme="minorHAnsi"/>
                <w:b/>
                <w:caps/>
                <w:szCs w:val="18"/>
              </w:rPr>
              <w:t>C. D</w:t>
            </w:r>
            <w:r w:rsidRPr="00E73F84">
              <w:rPr>
                <w:rFonts w:asciiTheme="minorHAnsi" w:hAnsiTheme="minorHAnsi"/>
                <w:b/>
                <w:szCs w:val="18"/>
              </w:rPr>
              <w:t>ucts Located in Garage Spaces</w:t>
            </w:r>
          </w:p>
          <w:p w:rsidRPr="00C156FF" w:rsidR="0022364B" w:rsidP="00BC5EA5" w:rsidRDefault="0022364B" w14:paraId="05EEA42E" w14:textId="77777777">
            <w:pPr>
              <w:rPr>
                <w:rFonts w:asciiTheme="minorHAnsi" w:hAnsiTheme="minorHAnsi"/>
                <w:b/>
                <w:caps/>
                <w:szCs w:val="18"/>
              </w:rPr>
            </w:pPr>
            <w:r>
              <w:rPr>
                <w:rFonts w:asciiTheme="minorHAnsi" w:hAnsiTheme="minorHAnsi"/>
                <w:sz w:val="18"/>
                <w:szCs w:val="18"/>
              </w:rPr>
              <w:t>&lt;&lt;</w:t>
            </w:r>
            <w:r w:rsidRPr="00E73F84">
              <w:rPr>
                <w:rFonts w:asciiTheme="minorHAnsi" w:hAnsiTheme="minorHAnsi"/>
                <w:sz w:val="18"/>
                <w:szCs w:val="18"/>
              </w:rPr>
              <w:t>if A0</w:t>
            </w:r>
            <w:r>
              <w:rPr>
                <w:rFonts w:asciiTheme="minorHAnsi" w:hAnsiTheme="minorHAnsi"/>
                <w:sz w:val="18"/>
                <w:szCs w:val="18"/>
              </w:rPr>
              <w:t>8</w:t>
            </w:r>
            <w:r w:rsidRPr="00E73F84">
              <w:rPr>
                <w:rFonts w:asciiTheme="minorHAnsi" w:hAnsiTheme="minorHAnsi"/>
                <w:sz w:val="18"/>
                <w:szCs w:val="18"/>
              </w:rPr>
              <w:t xml:space="preserve"> = yes, then show table, else display</w:t>
            </w:r>
            <w:r>
              <w:rPr>
                <w:rFonts w:asciiTheme="minorHAnsi" w:hAnsiTheme="minorHAnsi"/>
                <w:sz w:val="18"/>
                <w:szCs w:val="18"/>
              </w:rPr>
              <w:t xml:space="preserve"> the Section</w:t>
            </w:r>
            <w:r w:rsidRPr="00E73F84">
              <w:rPr>
                <w:rFonts w:asciiTheme="minorHAnsi" w:hAnsiTheme="minorHAnsi"/>
                <w:sz w:val="18"/>
                <w:szCs w:val="18"/>
              </w:rPr>
              <w:t xml:space="preserve"> Does Not Apply </w:t>
            </w:r>
            <w:r>
              <w:rPr>
                <w:rFonts w:asciiTheme="minorHAnsi" w:hAnsiTheme="minorHAnsi"/>
                <w:sz w:val="18"/>
                <w:szCs w:val="18"/>
              </w:rPr>
              <w:t>m</w:t>
            </w:r>
            <w:r w:rsidRPr="00E73F84">
              <w:rPr>
                <w:rFonts w:asciiTheme="minorHAnsi" w:hAnsiTheme="minorHAnsi"/>
                <w:sz w:val="18"/>
                <w:szCs w:val="18"/>
              </w:rPr>
              <w:t>essage</w:t>
            </w:r>
            <w:r>
              <w:rPr>
                <w:rFonts w:asciiTheme="minorHAnsi" w:hAnsiTheme="minorHAnsi"/>
                <w:sz w:val="18"/>
                <w:szCs w:val="18"/>
              </w:rPr>
              <w:t>&gt;&gt;</w:t>
            </w:r>
          </w:p>
        </w:tc>
      </w:tr>
      <w:tr w:rsidRPr="003F2ABE" w:rsidR="0022364B" w:rsidTr="00BC5EA5" w14:paraId="66BB0722" w14:textId="77777777">
        <w:trPr>
          <w:trHeight w:val="278"/>
        </w:trPr>
        <w:tc>
          <w:tcPr>
            <w:tcW w:w="264" w:type="pct"/>
            <w:tcBorders>
              <w:top w:val="single" w:color="auto" w:sz="4" w:space="0"/>
              <w:left w:val="single" w:color="auto" w:sz="4" w:space="0"/>
              <w:bottom w:val="single" w:color="auto" w:sz="4" w:space="0"/>
              <w:right w:val="single" w:color="auto" w:sz="4" w:space="0"/>
            </w:tcBorders>
            <w:vAlign w:val="center"/>
          </w:tcPr>
          <w:p w:rsidRPr="00013B8C" w:rsidR="0022364B" w:rsidP="00BC5EA5" w:rsidRDefault="0022364B" w14:paraId="0CF8A1D4" w14:textId="77777777">
            <w:pPr>
              <w:keepNext/>
              <w:jc w:val="center"/>
              <w:rPr>
                <w:rFonts w:asciiTheme="minorHAnsi" w:hAnsiTheme="minorHAnsi"/>
                <w:sz w:val="18"/>
                <w:szCs w:val="18"/>
              </w:rPr>
            </w:pPr>
            <w:r w:rsidRPr="00013B8C">
              <w:rPr>
                <w:rFonts w:asciiTheme="minorHAnsi" w:hAnsiTheme="minorHAnsi"/>
                <w:sz w:val="18"/>
                <w:szCs w:val="18"/>
              </w:rPr>
              <w:t>01</w:t>
            </w:r>
          </w:p>
        </w:tc>
        <w:tc>
          <w:tcPr>
            <w:tcW w:w="1840" w:type="pct"/>
            <w:tcBorders>
              <w:top w:val="single" w:color="auto" w:sz="4" w:space="0"/>
              <w:left w:val="single" w:color="auto" w:sz="4" w:space="0"/>
              <w:bottom w:val="single" w:color="auto" w:sz="4" w:space="0"/>
              <w:right w:val="single" w:color="auto" w:sz="4" w:space="0"/>
            </w:tcBorders>
            <w:vAlign w:val="center"/>
          </w:tcPr>
          <w:p w:rsidRPr="009B0170" w:rsidR="0022364B" w:rsidP="00BC5EA5" w:rsidRDefault="0022364B" w14:paraId="3964FEDC" w14:textId="77777777">
            <w:pPr>
              <w:keepNext/>
              <w:rPr>
                <w:rFonts w:asciiTheme="minorHAnsi" w:hAnsiTheme="minorHAnsi"/>
                <w:sz w:val="18"/>
                <w:szCs w:val="18"/>
              </w:rPr>
            </w:pPr>
            <w:r w:rsidRPr="009B0170">
              <w:rPr>
                <w:rFonts w:asciiTheme="minorHAnsi" w:hAnsiTheme="minorHAnsi"/>
                <w:sz w:val="18"/>
                <w:szCs w:val="18"/>
              </w:rPr>
              <w:t>Duct Leakage Test Method</w:t>
            </w:r>
          </w:p>
        </w:tc>
        <w:tc>
          <w:tcPr>
            <w:tcW w:w="2896" w:type="pct"/>
            <w:tcBorders>
              <w:top w:val="single" w:color="auto" w:sz="4" w:space="0"/>
              <w:left w:val="single" w:color="auto" w:sz="4" w:space="0"/>
              <w:bottom w:val="single" w:color="auto" w:sz="4" w:space="0"/>
              <w:right w:val="single" w:color="auto" w:sz="4" w:space="0"/>
            </w:tcBorders>
            <w:vAlign w:val="center"/>
          </w:tcPr>
          <w:p w:rsidRPr="00013B8C" w:rsidR="0022364B" w:rsidP="00BC5EA5" w:rsidRDefault="0022364B" w14:paraId="72920447" w14:textId="77777777">
            <w:pPr>
              <w:keepNext/>
              <w:rPr>
                <w:rFonts w:asciiTheme="minorHAnsi" w:hAnsiTheme="minorHAnsi"/>
                <w:sz w:val="18"/>
                <w:szCs w:val="18"/>
              </w:rPr>
            </w:pPr>
            <w:r w:rsidRPr="00E73F84">
              <w:rPr>
                <w:rFonts w:asciiTheme="minorHAnsi" w:hAnsiTheme="minorHAnsi"/>
                <w:sz w:val="18"/>
                <w:szCs w:val="18"/>
              </w:rPr>
              <w:t>&lt;&lt;default value = TotalLeakage (this is the only method allowed&gt;&gt;</w:t>
            </w:r>
          </w:p>
        </w:tc>
      </w:tr>
      <w:tr w:rsidRPr="003F2ABE" w:rsidR="0022364B" w:rsidTr="00BC5EA5" w14:paraId="6055D543" w14:textId="77777777">
        <w:trPr>
          <w:trHeight w:val="278"/>
        </w:trPr>
        <w:tc>
          <w:tcPr>
            <w:tcW w:w="264" w:type="pct"/>
            <w:tcBorders>
              <w:top w:val="single" w:color="auto" w:sz="4" w:space="0"/>
              <w:left w:val="single" w:color="auto" w:sz="4" w:space="0"/>
              <w:bottom w:val="single" w:color="auto" w:sz="4" w:space="0"/>
              <w:right w:val="single" w:color="auto" w:sz="4" w:space="0"/>
            </w:tcBorders>
            <w:vAlign w:val="center"/>
          </w:tcPr>
          <w:p w:rsidRPr="00013B8C" w:rsidR="0022364B" w:rsidP="00BC5EA5" w:rsidRDefault="0022364B" w14:paraId="300DA08F" w14:textId="77777777">
            <w:pPr>
              <w:keepNext/>
              <w:jc w:val="center"/>
              <w:rPr>
                <w:rFonts w:asciiTheme="minorHAnsi" w:hAnsiTheme="minorHAnsi"/>
                <w:sz w:val="18"/>
                <w:szCs w:val="18"/>
              </w:rPr>
            </w:pPr>
            <w:r w:rsidRPr="00013B8C">
              <w:rPr>
                <w:rFonts w:asciiTheme="minorHAnsi" w:hAnsiTheme="minorHAnsi"/>
                <w:sz w:val="18"/>
                <w:szCs w:val="18"/>
              </w:rPr>
              <w:t>02</w:t>
            </w:r>
          </w:p>
        </w:tc>
        <w:tc>
          <w:tcPr>
            <w:tcW w:w="1840" w:type="pct"/>
            <w:tcBorders>
              <w:top w:val="single" w:color="auto" w:sz="4" w:space="0"/>
              <w:left w:val="single" w:color="auto" w:sz="4" w:space="0"/>
              <w:bottom w:val="single" w:color="auto" w:sz="4" w:space="0"/>
              <w:right w:val="single" w:color="auto" w:sz="4" w:space="0"/>
            </w:tcBorders>
            <w:vAlign w:val="center"/>
          </w:tcPr>
          <w:p w:rsidRPr="009B0170" w:rsidR="0022364B" w:rsidP="00BC5EA5" w:rsidRDefault="0022364B" w14:paraId="15D5556F" w14:textId="77777777">
            <w:pPr>
              <w:keepNext/>
              <w:rPr>
                <w:rFonts w:asciiTheme="minorHAnsi" w:hAnsiTheme="minorHAnsi"/>
                <w:sz w:val="18"/>
                <w:szCs w:val="18"/>
              </w:rPr>
            </w:pPr>
            <w:r w:rsidRPr="009B0170">
              <w:rPr>
                <w:rFonts w:asciiTheme="minorHAnsi" w:hAnsiTheme="minorHAnsi"/>
                <w:sz w:val="18"/>
                <w:szCs w:val="18"/>
              </w:rPr>
              <w:t>Leakage Factor</w:t>
            </w:r>
          </w:p>
        </w:tc>
        <w:tc>
          <w:tcPr>
            <w:tcW w:w="2896" w:type="pct"/>
            <w:tcBorders>
              <w:top w:val="single" w:color="auto" w:sz="4" w:space="0"/>
              <w:left w:val="single" w:color="auto" w:sz="4" w:space="0"/>
              <w:bottom w:val="single" w:color="auto" w:sz="4" w:space="0"/>
              <w:right w:val="single" w:color="auto" w:sz="4" w:space="0"/>
            </w:tcBorders>
            <w:vAlign w:val="center"/>
          </w:tcPr>
          <w:p w:rsidRPr="004712B8" w:rsidR="0022364B" w:rsidP="00BC5EA5" w:rsidRDefault="0022364B" w14:paraId="343B41BE" w14:textId="77777777">
            <w:pPr>
              <w:keepNext/>
              <w:rPr>
                <w:rFonts w:asciiTheme="minorHAnsi" w:hAnsiTheme="minorHAnsi"/>
                <w:sz w:val="18"/>
                <w:szCs w:val="18"/>
              </w:rPr>
            </w:pPr>
            <w:r w:rsidRPr="00316229">
              <w:rPr>
                <w:rFonts w:asciiTheme="minorHAnsi" w:hAnsiTheme="minorHAnsi"/>
                <w:sz w:val="18"/>
                <w:szCs w:val="18"/>
              </w:rPr>
              <w:t>&lt;&lt;default value</w:t>
            </w:r>
            <w:r>
              <w:rPr>
                <w:rFonts w:asciiTheme="minorHAnsi" w:hAnsiTheme="minorHAnsi"/>
                <w:sz w:val="18"/>
                <w:szCs w:val="18"/>
              </w:rPr>
              <w:t xml:space="preserve"> </w:t>
            </w:r>
            <w:r w:rsidRPr="004712B8">
              <w:rPr>
                <w:rFonts w:asciiTheme="minorHAnsi" w:hAnsiTheme="minorHAnsi"/>
                <w:sz w:val="18"/>
                <w:szCs w:val="18"/>
              </w:rPr>
              <w:t>= 0.06&gt;&gt;</w:t>
            </w:r>
          </w:p>
        </w:tc>
      </w:tr>
      <w:tr w:rsidRPr="003F2ABE" w:rsidR="0022364B" w:rsidTr="00BC5EA5" w14:paraId="4B146521" w14:textId="77777777">
        <w:trPr>
          <w:trHeight w:val="432"/>
        </w:trPr>
        <w:tc>
          <w:tcPr>
            <w:tcW w:w="264" w:type="pct"/>
            <w:tcBorders>
              <w:top w:val="single" w:color="auto" w:sz="4" w:space="0"/>
              <w:left w:val="single" w:color="auto" w:sz="4" w:space="0"/>
              <w:bottom w:val="single" w:color="auto" w:sz="4" w:space="0"/>
              <w:right w:val="single" w:color="auto" w:sz="4" w:space="0"/>
            </w:tcBorders>
            <w:vAlign w:val="center"/>
          </w:tcPr>
          <w:p w:rsidRPr="00C83250" w:rsidR="0022364B" w:rsidP="00BC5EA5" w:rsidRDefault="0022364B" w14:paraId="57E350DE" w14:textId="77777777">
            <w:pPr>
              <w:keepNext/>
              <w:jc w:val="center"/>
              <w:rPr>
                <w:rFonts w:asciiTheme="minorHAnsi" w:hAnsiTheme="minorHAnsi"/>
                <w:sz w:val="18"/>
                <w:szCs w:val="18"/>
              </w:rPr>
            </w:pPr>
            <w:r w:rsidRPr="00013B8C">
              <w:rPr>
                <w:rFonts w:asciiTheme="minorHAnsi" w:hAnsiTheme="minorHAnsi"/>
                <w:sz w:val="18"/>
                <w:szCs w:val="18"/>
              </w:rPr>
              <w:t>03</w:t>
            </w:r>
          </w:p>
        </w:tc>
        <w:tc>
          <w:tcPr>
            <w:tcW w:w="1840" w:type="pct"/>
            <w:tcBorders>
              <w:top w:val="single" w:color="auto" w:sz="4" w:space="0"/>
              <w:left w:val="single" w:color="auto" w:sz="4" w:space="0"/>
              <w:bottom w:val="single" w:color="auto" w:sz="4" w:space="0"/>
              <w:right w:val="single" w:color="auto" w:sz="4" w:space="0"/>
            </w:tcBorders>
            <w:vAlign w:val="center"/>
          </w:tcPr>
          <w:p w:rsidRPr="009B0170" w:rsidR="0022364B" w:rsidP="00BC5EA5" w:rsidRDefault="0022364B" w14:paraId="46A23335" w14:textId="77777777">
            <w:pPr>
              <w:keepNext/>
              <w:rPr>
                <w:rFonts w:asciiTheme="minorHAnsi" w:hAnsiTheme="minorHAnsi"/>
                <w:sz w:val="18"/>
                <w:szCs w:val="18"/>
              </w:rPr>
            </w:pPr>
            <w:r w:rsidRPr="009B0170">
              <w:rPr>
                <w:rFonts w:asciiTheme="minorHAnsi" w:hAnsiTheme="minorHAnsi"/>
                <w:sz w:val="18"/>
                <w:szCs w:val="18"/>
              </w:rPr>
              <w:t>Air-Handling Unit Airflow (AHU Airflow) Determination Method</w:t>
            </w:r>
          </w:p>
        </w:tc>
        <w:tc>
          <w:tcPr>
            <w:tcW w:w="2896" w:type="pct"/>
            <w:tcBorders>
              <w:top w:val="single" w:color="auto" w:sz="4" w:space="0"/>
              <w:left w:val="single" w:color="auto" w:sz="4" w:space="0"/>
              <w:bottom w:val="single" w:color="auto" w:sz="4" w:space="0"/>
              <w:right w:val="single" w:color="auto" w:sz="4" w:space="0"/>
            </w:tcBorders>
            <w:vAlign w:val="center"/>
          </w:tcPr>
          <w:p w:rsidRPr="009B0170" w:rsidR="0022364B" w:rsidP="00BC5EA5" w:rsidRDefault="0022364B" w14:paraId="57935AEF" w14:textId="77777777">
            <w:pPr>
              <w:keepNext/>
              <w:rPr>
                <w:rFonts w:asciiTheme="minorHAnsi" w:hAnsiTheme="minorHAnsi"/>
                <w:sz w:val="18"/>
                <w:szCs w:val="18"/>
              </w:rPr>
            </w:pPr>
            <w:r w:rsidRPr="00E73F84">
              <w:rPr>
                <w:rFonts w:asciiTheme="minorHAnsi" w:hAnsiTheme="minorHAnsi"/>
                <w:sz w:val="18"/>
                <w:szCs w:val="18"/>
              </w:rPr>
              <w:t>&lt;&lt;auto filled from B01&gt;&gt;</w:t>
            </w:r>
          </w:p>
        </w:tc>
      </w:tr>
      <w:tr w:rsidRPr="003F2ABE" w:rsidR="0022364B" w:rsidTr="00BC5EA5" w14:paraId="647B6C42" w14:textId="77777777">
        <w:trPr>
          <w:trHeight w:val="432"/>
        </w:trPr>
        <w:tc>
          <w:tcPr>
            <w:tcW w:w="264" w:type="pct"/>
            <w:tcBorders>
              <w:top w:val="single" w:color="auto" w:sz="4" w:space="0"/>
              <w:left w:val="single" w:color="auto" w:sz="4" w:space="0"/>
              <w:bottom w:val="single" w:color="auto" w:sz="4" w:space="0"/>
              <w:right w:val="single" w:color="auto" w:sz="4" w:space="0"/>
            </w:tcBorders>
            <w:vAlign w:val="center"/>
          </w:tcPr>
          <w:p w:rsidRPr="00C83250" w:rsidR="0022364B" w:rsidP="00BC5EA5" w:rsidRDefault="0022364B" w14:paraId="687888D0" w14:textId="77777777">
            <w:pPr>
              <w:keepNext/>
              <w:jc w:val="center"/>
              <w:rPr>
                <w:rFonts w:asciiTheme="minorHAnsi" w:hAnsiTheme="minorHAnsi"/>
                <w:sz w:val="18"/>
                <w:szCs w:val="18"/>
              </w:rPr>
            </w:pPr>
            <w:r w:rsidRPr="00013B8C">
              <w:rPr>
                <w:rFonts w:asciiTheme="minorHAnsi" w:hAnsiTheme="minorHAnsi"/>
                <w:sz w:val="18"/>
                <w:szCs w:val="18"/>
              </w:rPr>
              <w:t>04</w:t>
            </w:r>
          </w:p>
        </w:tc>
        <w:tc>
          <w:tcPr>
            <w:tcW w:w="1840" w:type="pct"/>
            <w:tcBorders>
              <w:top w:val="single" w:color="auto" w:sz="4" w:space="0"/>
              <w:left w:val="single" w:color="auto" w:sz="4" w:space="0"/>
              <w:bottom w:val="single" w:color="auto" w:sz="4" w:space="0"/>
              <w:right w:val="single" w:color="auto" w:sz="4" w:space="0"/>
            </w:tcBorders>
            <w:vAlign w:val="center"/>
          </w:tcPr>
          <w:p w:rsidRPr="009B0170" w:rsidR="0022364B" w:rsidP="00BC5EA5" w:rsidRDefault="0022364B" w14:paraId="73258DFE" w14:textId="77777777">
            <w:pPr>
              <w:keepNext/>
              <w:rPr>
                <w:rFonts w:asciiTheme="minorHAnsi" w:hAnsiTheme="minorHAnsi"/>
                <w:sz w:val="18"/>
                <w:szCs w:val="18"/>
              </w:rPr>
            </w:pPr>
            <w:r w:rsidRPr="009B0170">
              <w:rPr>
                <w:rFonts w:asciiTheme="minorHAnsi" w:hAnsiTheme="minorHAnsi"/>
                <w:sz w:val="18"/>
                <w:szCs w:val="18"/>
              </w:rPr>
              <w:t>Measured AHU Airflow (cfm)</w:t>
            </w:r>
          </w:p>
        </w:tc>
        <w:tc>
          <w:tcPr>
            <w:tcW w:w="2896" w:type="pct"/>
            <w:tcBorders>
              <w:top w:val="single" w:color="auto" w:sz="4" w:space="0"/>
              <w:left w:val="single" w:color="auto" w:sz="4" w:space="0"/>
              <w:bottom w:val="single" w:color="auto" w:sz="4" w:space="0"/>
              <w:right w:val="single" w:color="auto" w:sz="4" w:space="0"/>
            </w:tcBorders>
            <w:vAlign w:val="center"/>
          </w:tcPr>
          <w:p w:rsidRPr="00013B8C" w:rsidR="0022364B" w:rsidP="009366C4" w:rsidRDefault="0022364B" w14:paraId="02C541D6" w14:textId="50C37565">
            <w:pPr>
              <w:keepNext/>
              <w:rPr>
                <w:rFonts w:asciiTheme="minorHAnsi" w:hAnsiTheme="minorHAnsi"/>
                <w:sz w:val="18"/>
                <w:szCs w:val="18"/>
              </w:rPr>
            </w:pPr>
            <w:r w:rsidRPr="009B0170">
              <w:rPr>
                <w:rFonts w:asciiTheme="minorHAnsi" w:hAnsiTheme="minorHAnsi"/>
                <w:sz w:val="18"/>
                <w:szCs w:val="18"/>
              </w:rPr>
              <w:t>&lt;&lt;</w:t>
            </w:r>
            <w:r w:rsidRPr="00E73F84">
              <w:rPr>
                <w:rFonts w:asciiTheme="minorHAnsi" w:hAnsiTheme="minorHAnsi"/>
                <w:sz w:val="18"/>
                <w:szCs w:val="18"/>
              </w:rPr>
              <w:t xml:space="preserve"> auto filled from B0</w:t>
            </w:r>
            <w:r w:rsidR="009366C4">
              <w:rPr>
                <w:rFonts w:asciiTheme="minorHAnsi" w:hAnsiTheme="minorHAnsi"/>
                <w:sz w:val="18"/>
                <w:szCs w:val="18"/>
              </w:rPr>
              <w:t>6</w:t>
            </w:r>
            <w:r w:rsidRPr="00E73F84">
              <w:rPr>
                <w:rFonts w:asciiTheme="minorHAnsi" w:hAnsiTheme="minorHAnsi"/>
                <w:sz w:val="18"/>
                <w:szCs w:val="18"/>
              </w:rPr>
              <w:t>&gt;&gt;</w:t>
            </w:r>
          </w:p>
        </w:tc>
      </w:tr>
      <w:tr w:rsidRPr="003F2ABE" w:rsidR="0022364B" w:rsidTr="00BC5EA5" w14:paraId="0C876961" w14:textId="77777777">
        <w:trPr>
          <w:trHeight w:val="432"/>
        </w:trPr>
        <w:tc>
          <w:tcPr>
            <w:tcW w:w="264" w:type="pct"/>
            <w:tcBorders>
              <w:top w:val="single" w:color="auto" w:sz="4" w:space="0"/>
              <w:left w:val="single" w:color="auto" w:sz="4" w:space="0"/>
              <w:bottom w:val="single" w:color="auto" w:sz="4" w:space="0"/>
              <w:right w:val="single" w:color="auto" w:sz="4" w:space="0"/>
            </w:tcBorders>
            <w:vAlign w:val="center"/>
          </w:tcPr>
          <w:p w:rsidRPr="00C83250" w:rsidR="0022364B" w:rsidP="00BC5EA5" w:rsidRDefault="0022364B" w14:paraId="6DF4FEB0" w14:textId="77777777">
            <w:pPr>
              <w:keepNext/>
              <w:spacing w:line="240" w:lineRule="exact"/>
              <w:ind w:left="-14" w:firstLine="14"/>
              <w:jc w:val="center"/>
              <w:rPr>
                <w:rFonts w:asciiTheme="minorHAnsi" w:hAnsiTheme="minorHAnsi"/>
                <w:sz w:val="18"/>
                <w:szCs w:val="18"/>
              </w:rPr>
            </w:pPr>
            <w:r w:rsidRPr="00013B8C">
              <w:rPr>
                <w:rFonts w:asciiTheme="minorHAnsi" w:hAnsiTheme="minorHAnsi"/>
                <w:sz w:val="18"/>
                <w:szCs w:val="18"/>
              </w:rPr>
              <w:t>05</w:t>
            </w:r>
          </w:p>
        </w:tc>
        <w:tc>
          <w:tcPr>
            <w:tcW w:w="1840" w:type="pct"/>
            <w:tcBorders>
              <w:top w:val="single" w:color="auto" w:sz="4" w:space="0"/>
              <w:left w:val="single" w:color="auto" w:sz="4" w:space="0"/>
              <w:bottom w:val="single" w:color="auto" w:sz="4" w:space="0"/>
              <w:right w:val="single" w:color="auto" w:sz="4" w:space="0"/>
            </w:tcBorders>
            <w:vAlign w:val="center"/>
          </w:tcPr>
          <w:p w:rsidRPr="009B0170" w:rsidR="0022364B" w:rsidP="00BC5EA5" w:rsidRDefault="0022364B" w14:paraId="6ADB8731" w14:textId="77777777">
            <w:pPr>
              <w:keepNext/>
              <w:rPr>
                <w:rFonts w:asciiTheme="minorHAnsi" w:hAnsiTheme="minorHAnsi"/>
                <w:sz w:val="18"/>
                <w:szCs w:val="18"/>
              </w:rPr>
            </w:pPr>
            <w:r w:rsidRPr="009B0170">
              <w:rPr>
                <w:rFonts w:asciiTheme="minorHAnsi" w:hAnsiTheme="minorHAnsi"/>
                <w:sz w:val="18"/>
                <w:szCs w:val="18"/>
              </w:rPr>
              <w:t>Calculated Target Allowable Duct Leakage Rate (cfm)</w:t>
            </w:r>
          </w:p>
        </w:tc>
        <w:tc>
          <w:tcPr>
            <w:tcW w:w="2896" w:type="pct"/>
            <w:tcBorders>
              <w:top w:val="single" w:color="auto" w:sz="4" w:space="0"/>
              <w:left w:val="single" w:color="auto" w:sz="4" w:space="0"/>
              <w:bottom w:val="single" w:color="auto" w:sz="4" w:space="0"/>
              <w:right w:val="single" w:color="auto" w:sz="4" w:space="0"/>
            </w:tcBorders>
            <w:vAlign w:val="center"/>
          </w:tcPr>
          <w:p w:rsidRPr="009B0170" w:rsidR="0022364B" w:rsidP="00BC5EA5" w:rsidRDefault="0022364B" w14:paraId="02DE5A51" w14:textId="77777777">
            <w:pPr>
              <w:keepNext/>
              <w:rPr>
                <w:rFonts w:asciiTheme="minorHAnsi" w:hAnsiTheme="minorHAnsi"/>
                <w:sz w:val="18"/>
                <w:szCs w:val="18"/>
              </w:rPr>
            </w:pPr>
            <w:r w:rsidRPr="009B0170">
              <w:rPr>
                <w:rFonts w:asciiTheme="minorHAnsi" w:hAnsiTheme="minorHAnsi"/>
                <w:sz w:val="18"/>
                <w:szCs w:val="18"/>
              </w:rPr>
              <w:t>&lt;&lt;calculated field: numeric xxx:</w:t>
            </w:r>
          </w:p>
          <w:p w:rsidRPr="00316229" w:rsidR="0022364B" w:rsidP="00BC5EA5" w:rsidRDefault="0022364B" w14:paraId="7035BB35" w14:textId="02CD37A4">
            <w:pPr>
              <w:keepNext/>
              <w:rPr>
                <w:rFonts w:asciiTheme="minorHAnsi" w:hAnsiTheme="minorHAnsi"/>
                <w:sz w:val="18"/>
                <w:szCs w:val="18"/>
                <w:u w:val="single"/>
              </w:rPr>
            </w:pPr>
            <w:r w:rsidRPr="00316229">
              <w:rPr>
                <w:rFonts w:asciiTheme="minorHAnsi" w:hAnsiTheme="minorHAnsi"/>
                <w:sz w:val="18"/>
                <w:szCs w:val="18"/>
                <w:u w:val="single"/>
              </w:rPr>
              <w:t xml:space="preserve">if AHUAirflowMethod= CoolingSystemMethod then </w:t>
            </w:r>
          </w:p>
          <w:p w:rsidRPr="006B612D" w:rsidR="0022364B" w:rsidP="00BC5EA5" w:rsidRDefault="0022364B" w14:paraId="585BDB96" w14:textId="77777777">
            <w:pPr>
              <w:keepNext/>
              <w:rPr>
                <w:rFonts w:asciiTheme="minorHAnsi" w:hAnsiTheme="minorHAnsi"/>
                <w:sz w:val="18"/>
                <w:szCs w:val="18"/>
                <w:u w:val="single"/>
              </w:rPr>
            </w:pPr>
            <w:r w:rsidRPr="004712B8">
              <w:rPr>
                <w:rFonts w:asciiTheme="minorHAnsi" w:hAnsiTheme="minorHAnsi"/>
                <w:sz w:val="18"/>
                <w:szCs w:val="18"/>
                <w:u w:val="single"/>
              </w:rPr>
              <w:t>AHUAirflow=CondenserNomCoolCapacityTon*400*</w:t>
            </w:r>
            <w:r w:rsidRPr="004712B8">
              <w:rPr>
                <w:rFonts w:asciiTheme="minorHAnsi" w:hAnsiTheme="minorHAnsi"/>
                <w:sz w:val="18"/>
                <w:szCs w:val="18"/>
              </w:rPr>
              <w:t xml:space="preserve"> </w:t>
            </w:r>
            <w:r w:rsidRPr="006B612D">
              <w:rPr>
                <w:rFonts w:asciiTheme="minorHAnsi" w:hAnsiTheme="minorHAnsi"/>
                <w:sz w:val="18"/>
                <w:szCs w:val="18"/>
              </w:rPr>
              <w:t>0.06</w:t>
            </w:r>
            <w:r w:rsidRPr="006B612D">
              <w:rPr>
                <w:rFonts w:asciiTheme="minorHAnsi" w:hAnsiTheme="minorHAnsi"/>
                <w:sz w:val="18"/>
                <w:szCs w:val="18"/>
                <w:u w:val="single"/>
              </w:rPr>
              <w:t>;</w:t>
            </w:r>
          </w:p>
          <w:p w:rsidRPr="002E5FE0" w:rsidR="0022364B" w:rsidP="00BC5EA5" w:rsidRDefault="0022364B" w14:paraId="5703E2BB" w14:textId="77777777">
            <w:pPr>
              <w:keepNext/>
              <w:rPr>
                <w:rFonts w:asciiTheme="minorHAnsi" w:hAnsiTheme="minorHAnsi"/>
                <w:sz w:val="18"/>
                <w:szCs w:val="18"/>
                <w:u w:val="single"/>
              </w:rPr>
            </w:pPr>
          </w:p>
          <w:p w:rsidRPr="00013B8C" w:rsidR="0022364B" w:rsidP="00BC5EA5" w:rsidRDefault="0022364B" w14:paraId="4B1E0696" w14:textId="77777777">
            <w:pPr>
              <w:keepNext/>
              <w:rPr>
                <w:rFonts w:asciiTheme="minorHAnsi" w:hAnsiTheme="minorHAnsi"/>
                <w:sz w:val="18"/>
                <w:szCs w:val="18"/>
                <w:u w:val="single"/>
              </w:rPr>
            </w:pPr>
            <w:r w:rsidRPr="00013B8C">
              <w:rPr>
                <w:rFonts w:asciiTheme="minorHAnsi" w:hAnsiTheme="minorHAnsi"/>
                <w:sz w:val="18"/>
                <w:szCs w:val="18"/>
                <w:u w:val="single"/>
              </w:rPr>
              <w:t>elseif AHUAirflowMethod= HeatingSystemMethod</w:t>
            </w:r>
          </w:p>
          <w:p w:rsidRPr="00013B8C" w:rsidR="0022364B" w:rsidP="00BC5EA5" w:rsidRDefault="0022364B" w14:paraId="59EF7C7C" w14:textId="77777777">
            <w:pPr>
              <w:keepNext/>
              <w:rPr>
                <w:rFonts w:asciiTheme="minorHAnsi" w:hAnsiTheme="minorHAnsi"/>
                <w:sz w:val="18"/>
                <w:szCs w:val="18"/>
                <w:u w:val="single"/>
              </w:rPr>
            </w:pPr>
            <w:r w:rsidRPr="00013B8C">
              <w:rPr>
                <w:rFonts w:asciiTheme="minorHAnsi" w:hAnsiTheme="minorHAnsi"/>
                <w:sz w:val="18"/>
                <w:szCs w:val="18"/>
                <w:u w:val="single"/>
              </w:rPr>
              <w:t>then AHUAirflow=HeatingCapacityKbtuh*21.7*</w:t>
            </w:r>
            <w:r w:rsidRPr="00013B8C">
              <w:rPr>
                <w:rFonts w:asciiTheme="minorHAnsi" w:hAnsiTheme="minorHAnsi"/>
                <w:sz w:val="18"/>
                <w:szCs w:val="18"/>
              </w:rPr>
              <w:t xml:space="preserve"> 0.06</w:t>
            </w:r>
            <w:r w:rsidRPr="00013B8C">
              <w:rPr>
                <w:rFonts w:asciiTheme="minorHAnsi" w:hAnsiTheme="minorHAnsi"/>
                <w:sz w:val="18"/>
                <w:szCs w:val="18"/>
                <w:u w:val="single"/>
              </w:rPr>
              <w:t>;</w:t>
            </w:r>
          </w:p>
          <w:p w:rsidRPr="00013B8C" w:rsidR="0022364B" w:rsidP="00BC5EA5" w:rsidRDefault="0022364B" w14:paraId="538792A3" w14:textId="77777777">
            <w:pPr>
              <w:keepNext/>
              <w:rPr>
                <w:rFonts w:asciiTheme="minorHAnsi" w:hAnsiTheme="minorHAnsi"/>
                <w:sz w:val="18"/>
                <w:szCs w:val="18"/>
                <w:u w:val="single"/>
              </w:rPr>
            </w:pPr>
          </w:p>
          <w:p w:rsidRPr="00013B8C" w:rsidR="0022364B" w:rsidP="00BC5EA5" w:rsidRDefault="0022364B" w14:paraId="13115F25" w14:textId="77777777">
            <w:pPr>
              <w:keepNext/>
              <w:rPr>
                <w:rFonts w:asciiTheme="minorHAnsi" w:hAnsiTheme="minorHAnsi"/>
                <w:sz w:val="18"/>
                <w:szCs w:val="18"/>
              </w:rPr>
            </w:pPr>
            <w:r w:rsidRPr="00013B8C">
              <w:rPr>
                <w:rFonts w:asciiTheme="minorHAnsi" w:hAnsiTheme="minorHAnsi"/>
                <w:sz w:val="18"/>
                <w:szCs w:val="18"/>
                <w:u w:val="single"/>
              </w:rPr>
              <w:t>elseif AHUAirflowMethod= MeasuredAirflowMethod</w:t>
            </w:r>
            <w:r w:rsidRPr="00013B8C">
              <w:rPr>
                <w:rFonts w:asciiTheme="minorHAnsi" w:hAnsiTheme="minorHAnsi"/>
                <w:sz w:val="18"/>
                <w:szCs w:val="18"/>
              </w:rPr>
              <w:t xml:space="preserve"> then</w:t>
            </w:r>
          </w:p>
          <w:p w:rsidRPr="00013B8C" w:rsidR="0022364B" w:rsidP="00BC5EA5" w:rsidRDefault="0022364B" w14:paraId="1C7BBF72" w14:textId="77777777">
            <w:pPr>
              <w:keepNext/>
              <w:rPr>
                <w:rFonts w:asciiTheme="minorHAnsi" w:hAnsiTheme="minorHAnsi"/>
                <w:sz w:val="18"/>
                <w:szCs w:val="18"/>
              </w:rPr>
            </w:pPr>
            <w:r w:rsidRPr="00013B8C">
              <w:rPr>
                <w:rFonts w:asciiTheme="minorHAnsi" w:hAnsiTheme="minorHAnsi"/>
                <w:sz w:val="18"/>
                <w:szCs w:val="18"/>
                <w:u w:val="single"/>
              </w:rPr>
              <w:t>AHUAirflow=</w:t>
            </w:r>
            <w:r w:rsidRPr="00013B8C">
              <w:rPr>
                <w:rFonts w:asciiTheme="minorHAnsi" w:hAnsiTheme="minorHAnsi"/>
                <w:sz w:val="18"/>
                <w:szCs w:val="18"/>
              </w:rPr>
              <w:t xml:space="preserve"> Measured AHUAirflow * 0.06</w:t>
            </w:r>
          </w:p>
          <w:p w:rsidRPr="00013B8C" w:rsidR="0022364B" w:rsidP="00BC5EA5" w:rsidRDefault="0022364B" w14:paraId="526C4A4F" w14:textId="77777777">
            <w:pPr>
              <w:keepNext/>
              <w:rPr>
                <w:rFonts w:asciiTheme="minorHAnsi" w:hAnsiTheme="minorHAnsi"/>
                <w:sz w:val="18"/>
                <w:szCs w:val="18"/>
              </w:rPr>
            </w:pPr>
          </w:p>
          <w:p w:rsidRPr="00013B8C" w:rsidR="0022364B" w:rsidP="00BC5EA5" w:rsidRDefault="0022364B" w14:paraId="1F6BA6FF" w14:textId="77777777">
            <w:pPr>
              <w:keepNext/>
              <w:rPr>
                <w:rFonts w:asciiTheme="minorHAnsi" w:hAnsiTheme="minorHAnsi"/>
                <w:sz w:val="18"/>
                <w:szCs w:val="18"/>
                <w:u w:val="single"/>
              </w:rPr>
            </w:pPr>
            <w:r w:rsidRPr="00013B8C">
              <w:rPr>
                <w:rFonts w:asciiTheme="minorHAnsi" w:hAnsiTheme="minorHAnsi"/>
                <w:sz w:val="18"/>
                <w:szCs w:val="18"/>
                <w:u w:val="single"/>
              </w:rPr>
              <w:t>elseif AHUAirflowMethod= IndoorUnitMethod then</w:t>
            </w:r>
          </w:p>
          <w:p w:rsidRPr="00013B8C" w:rsidR="0022364B" w:rsidP="00BC5EA5" w:rsidRDefault="0022364B" w14:paraId="7FF2467F" w14:textId="77777777">
            <w:pPr>
              <w:keepNext/>
              <w:rPr>
                <w:rFonts w:asciiTheme="minorHAnsi" w:hAnsiTheme="minorHAnsi"/>
                <w:sz w:val="18"/>
                <w:szCs w:val="18"/>
              </w:rPr>
            </w:pPr>
            <w:r w:rsidRPr="00013B8C">
              <w:rPr>
                <w:rFonts w:asciiTheme="minorHAnsi" w:hAnsiTheme="minorHAnsi"/>
                <w:sz w:val="18"/>
                <w:szCs w:val="18"/>
                <w:u w:val="single"/>
              </w:rPr>
              <w:t>AHUAirflow=IndoorAirUnitCoolingCapacityton*400*0.06&gt;&gt;</w:t>
            </w:r>
          </w:p>
        </w:tc>
      </w:tr>
      <w:tr w:rsidRPr="003F2ABE" w:rsidR="0022364B" w:rsidTr="00BC5EA5" w14:paraId="05D0024C" w14:textId="77777777">
        <w:trPr>
          <w:trHeight w:val="432"/>
        </w:trPr>
        <w:tc>
          <w:tcPr>
            <w:tcW w:w="264" w:type="pct"/>
            <w:vAlign w:val="center"/>
          </w:tcPr>
          <w:p w:rsidRPr="00C83250" w:rsidR="0022364B" w:rsidP="00BC5EA5" w:rsidRDefault="0022364B" w14:paraId="41E26FCD" w14:textId="77777777">
            <w:pPr>
              <w:keepNext/>
              <w:spacing w:line="240" w:lineRule="exact"/>
              <w:ind w:left="-14" w:firstLine="14"/>
              <w:jc w:val="center"/>
              <w:rPr>
                <w:rFonts w:asciiTheme="minorHAnsi" w:hAnsiTheme="minorHAnsi"/>
                <w:sz w:val="18"/>
                <w:szCs w:val="18"/>
              </w:rPr>
            </w:pPr>
            <w:r w:rsidRPr="00013B8C">
              <w:rPr>
                <w:rFonts w:asciiTheme="minorHAnsi" w:hAnsiTheme="minorHAnsi"/>
                <w:sz w:val="18"/>
                <w:szCs w:val="18"/>
              </w:rPr>
              <w:t>06</w:t>
            </w:r>
          </w:p>
        </w:tc>
        <w:tc>
          <w:tcPr>
            <w:tcW w:w="1840" w:type="pct"/>
            <w:shd w:val="clear" w:color="auto" w:fill="auto"/>
            <w:vAlign w:val="center"/>
          </w:tcPr>
          <w:p w:rsidRPr="004712B8" w:rsidR="0022364B" w:rsidP="00BC5EA5" w:rsidRDefault="0022364B" w14:paraId="26E7E2D7" w14:textId="77777777">
            <w:pPr>
              <w:keepNext/>
              <w:rPr>
                <w:rFonts w:asciiTheme="minorHAnsi" w:hAnsiTheme="minorHAnsi"/>
                <w:b/>
                <w:sz w:val="18"/>
                <w:szCs w:val="18"/>
              </w:rPr>
            </w:pPr>
            <w:r w:rsidRPr="009B0170">
              <w:rPr>
                <w:rFonts w:asciiTheme="minorHAnsi" w:hAnsiTheme="minorHAnsi"/>
                <w:sz w:val="18"/>
                <w:szCs w:val="18"/>
              </w:rPr>
              <w:t>Actual Duct Leakage Rate from Leakage T</w:t>
            </w:r>
            <w:r w:rsidRPr="00316229">
              <w:rPr>
                <w:rFonts w:asciiTheme="minorHAnsi" w:hAnsiTheme="minorHAnsi"/>
                <w:sz w:val="18"/>
                <w:szCs w:val="18"/>
              </w:rPr>
              <w:t xml:space="preserve">est </w:t>
            </w:r>
            <w:r w:rsidRPr="004712B8">
              <w:rPr>
                <w:rFonts w:asciiTheme="minorHAnsi" w:hAnsiTheme="minorHAnsi"/>
                <w:sz w:val="18"/>
                <w:szCs w:val="18"/>
              </w:rPr>
              <w:t>Measurement (cfm)</w:t>
            </w:r>
          </w:p>
        </w:tc>
        <w:tc>
          <w:tcPr>
            <w:tcW w:w="2896" w:type="pct"/>
            <w:shd w:val="clear" w:color="auto" w:fill="auto"/>
          </w:tcPr>
          <w:p w:rsidRPr="009B0170" w:rsidR="0022364B" w:rsidP="00BC5EA5" w:rsidRDefault="0022364B" w14:paraId="28F62401" w14:textId="77777777">
            <w:pPr>
              <w:keepNext/>
              <w:rPr>
                <w:rFonts w:asciiTheme="minorHAnsi" w:hAnsiTheme="minorHAnsi"/>
                <w:sz w:val="18"/>
                <w:szCs w:val="18"/>
              </w:rPr>
            </w:pPr>
            <w:r w:rsidRPr="006B612D">
              <w:rPr>
                <w:rFonts w:asciiTheme="minorHAnsi" w:hAnsiTheme="minorHAnsi"/>
                <w:sz w:val="18"/>
                <w:szCs w:val="18"/>
              </w:rPr>
              <w:t>&lt;&lt;</w:t>
            </w:r>
            <w:r w:rsidRPr="001916A0">
              <w:rPr>
                <w:rFonts w:asciiTheme="minorHAnsi" w:hAnsiTheme="minorHAnsi"/>
                <w:sz w:val="18"/>
              </w:rPr>
              <w:t xml:space="preserve"> auto filled from B11</w:t>
            </w:r>
            <w:r w:rsidRPr="00C83250">
              <w:rPr>
                <w:rFonts w:asciiTheme="minorHAnsi" w:hAnsiTheme="minorHAnsi"/>
                <w:sz w:val="18"/>
                <w:szCs w:val="18"/>
              </w:rPr>
              <w:t>&gt;&gt;</w:t>
            </w:r>
          </w:p>
        </w:tc>
      </w:tr>
      <w:tr w:rsidRPr="003F2ABE" w:rsidR="0022364B" w:rsidTr="00BC5EA5" w14:paraId="3A4CCF72" w14:textId="77777777">
        <w:trPr>
          <w:trHeight w:val="432"/>
        </w:trPr>
        <w:tc>
          <w:tcPr>
            <w:tcW w:w="264" w:type="pct"/>
            <w:vAlign w:val="center"/>
          </w:tcPr>
          <w:p w:rsidRPr="00C83250" w:rsidR="0022364B" w:rsidP="00BC5EA5" w:rsidRDefault="0022364B" w14:paraId="17F4DF79" w14:textId="77777777">
            <w:pPr>
              <w:keepNext/>
              <w:spacing w:line="240" w:lineRule="exact"/>
              <w:ind w:left="-14" w:firstLine="14"/>
              <w:jc w:val="center"/>
              <w:rPr>
                <w:rFonts w:asciiTheme="minorHAnsi" w:hAnsiTheme="minorHAnsi"/>
                <w:sz w:val="18"/>
                <w:szCs w:val="18"/>
              </w:rPr>
            </w:pPr>
            <w:r w:rsidRPr="00013B8C">
              <w:rPr>
                <w:rFonts w:asciiTheme="minorHAnsi" w:hAnsiTheme="minorHAnsi"/>
                <w:sz w:val="18"/>
                <w:szCs w:val="18"/>
              </w:rPr>
              <w:t>07</w:t>
            </w:r>
          </w:p>
        </w:tc>
        <w:tc>
          <w:tcPr>
            <w:tcW w:w="1840" w:type="pct"/>
            <w:shd w:val="clear" w:color="auto" w:fill="auto"/>
            <w:vAlign w:val="center"/>
          </w:tcPr>
          <w:p w:rsidRPr="009B0170" w:rsidR="0022364B" w:rsidP="00BC5EA5" w:rsidRDefault="0022364B" w14:paraId="282DF1D6" w14:textId="77777777">
            <w:pPr>
              <w:keepNext/>
              <w:rPr>
                <w:rFonts w:asciiTheme="minorHAnsi" w:hAnsiTheme="minorHAnsi"/>
                <w:sz w:val="18"/>
                <w:szCs w:val="18"/>
              </w:rPr>
            </w:pPr>
            <w:r w:rsidRPr="009B0170">
              <w:rPr>
                <w:rFonts w:asciiTheme="minorHAnsi" w:hAnsiTheme="minorHAnsi"/>
                <w:sz w:val="18"/>
                <w:szCs w:val="18"/>
              </w:rPr>
              <w:t>Compliance Statement:</w:t>
            </w:r>
          </w:p>
        </w:tc>
        <w:tc>
          <w:tcPr>
            <w:tcW w:w="2896" w:type="pct"/>
            <w:shd w:val="clear" w:color="auto" w:fill="auto"/>
          </w:tcPr>
          <w:p w:rsidRPr="009B0170" w:rsidR="0022364B" w:rsidP="00BC5EA5" w:rsidRDefault="0022364B" w14:paraId="05A36029" w14:textId="77777777">
            <w:pPr>
              <w:rPr>
                <w:rFonts w:asciiTheme="minorHAnsi" w:hAnsiTheme="minorHAnsi"/>
                <w:sz w:val="18"/>
                <w:szCs w:val="18"/>
              </w:rPr>
            </w:pPr>
            <w:r w:rsidRPr="00316229">
              <w:rPr>
                <w:rFonts w:asciiTheme="minorHAnsi" w:hAnsiTheme="minorHAnsi"/>
                <w:sz w:val="18"/>
                <w:szCs w:val="18"/>
              </w:rPr>
              <w:t xml:space="preserve">&lt;&lt;if measured leakage is &lt; </w:t>
            </w:r>
            <w:r w:rsidRPr="004712B8">
              <w:rPr>
                <w:rFonts w:asciiTheme="minorHAnsi" w:hAnsiTheme="minorHAnsi"/>
                <w:sz w:val="18"/>
                <w:szCs w:val="18"/>
              </w:rPr>
              <w:t>or = to target allow</w:t>
            </w:r>
            <w:r>
              <w:rPr>
                <w:rFonts w:asciiTheme="minorHAnsi" w:hAnsiTheme="minorHAnsi"/>
                <w:sz w:val="18"/>
                <w:szCs w:val="18"/>
              </w:rPr>
              <w:t>able leakage rate</w:t>
            </w:r>
            <w:r w:rsidRPr="009B0170">
              <w:rPr>
                <w:rFonts w:asciiTheme="minorHAnsi" w:hAnsiTheme="minorHAnsi"/>
                <w:sz w:val="18"/>
                <w:szCs w:val="18"/>
              </w:rPr>
              <w:t xml:space="preserve">, then display message:  </w:t>
            </w:r>
          </w:p>
          <w:p w:rsidRPr="009B0170" w:rsidR="0022364B" w:rsidP="00BC5EA5" w:rsidRDefault="0022364B" w14:paraId="67ACA7F5" w14:textId="77777777">
            <w:pPr>
              <w:rPr>
                <w:rFonts w:asciiTheme="minorHAnsi" w:hAnsiTheme="minorHAnsi"/>
                <w:sz w:val="18"/>
                <w:szCs w:val="18"/>
              </w:rPr>
            </w:pPr>
            <w:r w:rsidRPr="00316229">
              <w:rPr>
                <w:rFonts w:asciiTheme="minorHAnsi" w:hAnsiTheme="minorHAnsi"/>
                <w:sz w:val="18"/>
                <w:szCs w:val="18"/>
              </w:rPr>
              <w:t>"</w:t>
            </w:r>
            <w:r>
              <w:rPr>
                <w:rFonts w:asciiTheme="minorHAnsi" w:hAnsiTheme="minorHAnsi"/>
                <w:sz w:val="18"/>
                <w:szCs w:val="18"/>
              </w:rPr>
              <w:t>Ducts in garage</w:t>
            </w:r>
            <w:r w:rsidRPr="009B0170">
              <w:rPr>
                <w:rFonts w:asciiTheme="minorHAnsi" w:hAnsiTheme="minorHAnsi"/>
                <w:sz w:val="18"/>
                <w:szCs w:val="18"/>
              </w:rPr>
              <w:t xml:space="preserve"> passes </w:t>
            </w:r>
            <w:r>
              <w:rPr>
                <w:rFonts w:asciiTheme="minorHAnsi" w:hAnsiTheme="minorHAnsi"/>
                <w:sz w:val="18"/>
                <w:szCs w:val="18"/>
              </w:rPr>
              <w:t>–</w:t>
            </w:r>
            <w:r w:rsidRPr="009B0170">
              <w:rPr>
                <w:rFonts w:asciiTheme="minorHAnsi" w:hAnsiTheme="minorHAnsi"/>
                <w:sz w:val="18"/>
                <w:szCs w:val="18"/>
              </w:rPr>
              <w:t xml:space="preserve"> </w:t>
            </w:r>
            <w:r>
              <w:rPr>
                <w:rFonts w:asciiTheme="minorHAnsi" w:hAnsiTheme="minorHAnsi"/>
                <w:sz w:val="18"/>
                <w:szCs w:val="18"/>
              </w:rPr>
              <w:t>overall system leakage complies</w:t>
            </w:r>
            <w:r w:rsidRPr="009B0170">
              <w:rPr>
                <w:rFonts w:asciiTheme="minorHAnsi" w:hAnsiTheme="minorHAnsi"/>
                <w:sz w:val="18"/>
                <w:szCs w:val="18"/>
              </w:rPr>
              <w:t>";</w:t>
            </w:r>
          </w:p>
          <w:p w:rsidRPr="009B0170" w:rsidR="0022364B" w:rsidP="00BC5EA5" w:rsidRDefault="0022364B" w14:paraId="65B46281" w14:textId="77777777">
            <w:pPr>
              <w:rPr>
                <w:rFonts w:asciiTheme="minorHAnsi" w:hAnsiTheme="minorHAnsi"/>
                <w:sz w:val="18"/>
                <w:szCs w:val="18"/>
              </w:rPr>
            </w:pPr>
            <w:r w:rsidRPr="009B0170">
              <w:rPr>
                <w:rFonts w:asciiTheme="minorHAnsi" w:hAnsiTheme="minorHAnsi"/>
                <w:sz w:val="18"/>
                <w:szCs w:val="18"/>
              </w:rPr>
              <w:t>else if measured leakage rate is</w:t>
            </w:r>
            <w:r>
              <w:rPr>
                <w:rFonts w:asciiTheme="minorHAnsi" w:hAnsiTheme="minorHAnsi"/>
                <w:sz w:val="18"/>
                <w:szCs w:val="18"/>
              </w:rPr>
              <w:t xml:space="preserve"> &gt;</w:t>
            </w:r>
            <w:r w:rsidRPr="009B0170">
              <w:rPr>
                <w:rFonts w:asciiTheme="minorHAnsi" w:hAnsiTheme="minorHAnsi"/>
                <w:sz w:val="18"/>
                <w:szCs w:val="18"/>
              </w:rPr>
              <w:t xml:space="preserve"> target allowable leakage rate then display message:</w:t>
            </w:r>
          </w:p>
          <w:p w:rsidRPr="009B0170" w:rsidR="0022364B" w:rsidP="00BC5EA5" w:rsidRDefault="0022364B" w14:paraId="5433DC68" w14:textId="77777777">
            <w:pPr>
              <w:rPr>
                <w:rFonts w:asciiTheme="minorHAnsi" w:hAnsiTheme="minorHAnsi"/>
                <w:sz w:val="18"/>
                <w:szCs w:val="18"/>
              </w:rPr>
            </w:pPr>
            <w:r w:rsidRPr="00316229">
              <w:rPr>
                <w:rFonts w:asciiTheme="minorHAnsi" w:hAnsiTheme="minorHAnsi"/>
                <w:sz w:val="18"/>
                <w:szCs w:val="18"/>
              </w:rPr>
              <w:t>"</w:t>
            </w:r>
            <w:r>
              <w:rPr>
                <w:rFonts w:asciiTheme="minorHAnsi" w:hAnsiTheme="minorHAnsi"/>
                <w:sz w:val="18"/>
                <w:szCs w:val="18"/>
              </w:rPr>
              <w:t>Ducts in garage</w:t>
            </w:r>
            <w:r w:rsidRPr="009B0170">
              <w:rPr>
                <w:rFonts w:asciiTheme="minorHAnsi" w:hAnsiTheme="minorHAnsi"/>
                <w:sz w:val="18"/>
                <w:szCs w:val="18"/>
              </w:rPr>
              <w:t xml:space="preserve"> passes using smoke test of an altered HVAC system in an existing building</w:t>
            </w:r>
          </w:p>
          <w:p w:rsidRPr="002E5FE0" w:rsidR="0022364B" w:rsidP="0022364B" w:rsidRDefault="0022364B" w14:paraId="649B710C" w14:textId="77777777">
            <w:pPr>
              <w:numPr>
                <w:ilvl w:val="0"/>
                <w:numId w:val="7"/>
              </w:numPr>
              <w:rPr>
                <w:rFonts w:asciiTheme="minorHAnsi" w:hAnsiTheme="minorHAnsi"/>
                <w:sz w:val="18"/>
                <w:szCs w:val="18"/>
              </w:rPr>
            </w:pPr>
            <w:r w:rsidRPr="009B0170">
              <w:rPr>
                <w:rFonts w:asciiTheme="minorHAnsi" w:hAnsiTheme="minorHAnsi"/>
                <w:sz w:val="18"/>
                <w:szCs w:val="18"/>
              </w:rPr>
              <w:t>No visible smoke exits the accessible portions of the ducts in the garage</w:t>
            </w:r>
            <w:r>
              <w:rPr>
                <w:rFonts w:asciiTheme="minorHAnsi" w:hAnsiTheme="minorHAnsi"/>
                <w:sz w:val="18"/>
                <w:szCs w:val="18"/>
              </w:rPr>
              <w:t>”</w:t>
            </w:r>
            <w:r w:rsidRPr="002E5FE0">
              <w:rPr>
                <w:rFonts w:asciiTheme="minorHAnsi" w:hAnsiTheme="minorHAnsi"/>
                <w:sz w:val="18"/>
                <w:szCs w:val="18"/>
              </w:rPr>
              <w:t>&gt;&gt;</w:t>
            </w:r>
          </w:p>
        </w:tc>
      </w:tr>
    </w:tbl>
    <w:p w:rsidR="0022364B" w:rsidP="00756AD5" w:rsidRDefault="0022364B" w14:paraId="0FD386A1" w14:textId="3E059878">
      <w:pPr>
        <w:rPr>
          <w:rFonts w:asciiTheme="minorHAnsi" w:hAnsiTheme="minorHAnsi"/>
          <w:sz w:val="18"/>
          <w:szCs w:val="18"/>
        </w:rPr>
      </w:pPr>
    </w:p>
    <w:p w:rsidRPr="005922D6" w:rsidR="0022364B" w:rsidP="00756AD5" w:rsidRDefault="0022364B" w14:paraId="77B6FAFF" w14:textId="77777777">
      <w:pPr>
        <w:rPr>
          <w:rFonts w:asciiTheme="minorHAnsi" w:hAnsiTheme="minorHAnsi"/>
          <w:sz w:val="18"/>
          <w:szCs w:val="18"/>
        </w:rPr>
      </w:pPr>
    </w:p>
    <w:tbl>
      <w:tblPr>
        <w:tblW w:w="4987" w:type="pct"/>
        <w:tblInd w:w="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Look w:val="0000" w:firstRow="0" w:lastRow="0" w:firstColumn="0" w:lastColumn="0" w:noHBand="0" w:noVBand="0"/>
      </w:tblPr>
      <w:tblGrid>
        <w:gridCol w:w="470"/>
        <w:gridCol w:w="2788"/>
        <w:gridCol w:w="7743"/>
      </w:tblGrid>
      <w:tr w:rsidRPr="005922D6" w:rsidR="00BD03A5" w:rsidTr="00442989" w14:paraId="1172B060" w14:textId="77777777">
        <w:trPr>
          <w:trHeight w:val="323"/>
        </w:trPr>
        <w:tc>
          <w:tcPr>
            <w:tcW w:w="5000" w:type="pct"/>
            <w:gridSpan w:val="3"/>
            <w:vAlign w:val="center"/>
          </w:tcPr>
          <w:p w:rsidRPr="00442989" w:rsidR="00BD03A5" w:rsidP="00442989" w:rsidRDefault="00D35F96" w14:paraId="1172B05F" w14:textId="0F4824D9">
            <w:pPr>
              <w:pStyle w:val="Heading3"/>
              <w:numPr>
                <w:ilvl w:val="0"/>
                <w:numId w:val="0"/>
              </w:numPr>
              <w:spacing w:before="0"/>
              <w:ind w:right="86"/>
              <w:rPr>
                <w:rFonts w:asciiTheme="minorHAnsi" w:hAnsiTheme="minorHAnsi"/>
                <w:b/>
                <w:caps/>
                <w:sz w:val="20"/>
              </w:rPr>
            </w:pPr>
            <w:r>
              <w:rPr>
                <w:rFonts w:asciiTheme="minorHAnsi" w:hAnsiTheme="minorHAnsi"/>
                <w:b/>
                <w:caps/>
                <w:sz w:val="20"/>
              </w:rPr>
              <w:t>D</w:t>
            </w:r>
            <w:r w:rsidRPr="00442989" w:rsidR="00BD03A5">
              <w:rPr>
                <w:rFonts w:asciiTheme="minorHAnsi" w:hAnsiTheme="minorHAnsi"/>
                <w:b/>
                <w:caps/>
                <w:sz w:val="20"/>
              </w:rPr>
              <w:t xml:space="preserve">. </w:t>
            </w:r>
            <w:r w:rsidRPr="00442989" w:rsidR="00442989">
              <w:rPr>
                <w:rFonts w:ascii="Calibri" w:hAnsi="Calibri"/>
                <w:b/>
                <w:sz w:val="20"/>
              </w:rPr>
              <w:t>Additional Requirements for Compliance</w:t>
            </w:r>
          </w:p>
        </w:tc>
      </w:tr>
      <w:tr w:rsidRPr="005922D6" w:rsidR="00BD03A5" w:rsidTr="00442989" w14:paraId="1172B063" w14:textId="77777777">
        <w:trPr>
          <w:trHeight w:val="350"/>
        </w:trPr>
        <w:tc>
          <w:tcPr>
            <w:tcW w:w="214" w:type="pct"/>
            <w:vAlign w:val="center"/>
          </w:tcPr>
          <w:p w:rsidRPr="005922D6" w:rsidR="00BD03A5" w:rsidP="00091DB0" w:rsidRDefault="00426C0E" w14:paraId="1172B061" w14:textId="77777777">
            <w:pPr>
              <w:jc w:val="center"/>
              <w:rPr>
                <w:rFonts w:asciiTheme="minorHAnsi" w:hAnsiTheme="minorHAnsi"/>
                <w:sz w:val="18"/>
                <w:szCs w:val="18"/>
              </w:rPr>
            </w:pPr>
            <w:r w:rsidRPr="005922D6">
              <w:rPr>
                <w:rFonts w:asciiTheme="minorHAnsi" w:hAnsiTheme="minorHAnsi"/>
                <w:sz w:val="18"/>
                <w:szCs w:val="18"/>
              </w:rPr>
              <w:t>0</w:t>
            </w:r>
            <w:r w:rsidRPr="005922D6" w:rsidR="00BD03A5">
              <w:rPr>
                <w:rFonts w:asciiTheme="minorHAnsi" w:hAnsiTheme="minorHAnsi"/>
                <w:sz w:val="18"/>
                <w:szCs w:val="18"/>
              </w:rPr>
              <w:t>1</w:t>
            </w:r>
          </w:p>
        </w:tc>
        <w:tc>
          <w:tcPr>
            <w:tcW w:w="4786" w:type="pct"/>
            <w:gridSpan w:val="2"/>
            <w:vAlign w:val="center"/>
          </w:tcPr>
          <w:p w:rsidRPr="005922D6" w:rsidR="00BD03A5" w:rsidP="00091DB0" w:rsidRDefault="00BD03A5" w14:paraId="1172B062" w14:textId="5AB084F4">
            <w:pPr>
              <w:rPr>
                <w:rFonts w:asciiTheme="minorHAnsi" w:hAnsiTheme="minorHAnsi"/>
                <w:b/>
                <w:sz w:val="18"/>
                <w:szCs w:val="18"/>
              </w:rPr>
            </w:pPr>
            <w:r w:rsidRPr="005922D6">
              <w:rPr>
                <w:rFonts w:asciiTheme="minorHAnsi" w:hAnsiTheme="minorHAnsi"/>
                <w:sz w:val="18"/>
                <w:szCs w:val="18"/>
              </w:rPr>
              <w:t>System was tested in its normal operation condition. No temporary taping allowed.</w:t>
            </w:r>
          </w:p>
        </w:tc>
      </w:tr>
      <w:tr w:rsidRPr="005922D6" w:rsidR="00BD03A5" w:rsidTr="00D36825" w14:paraId="1172B066" w14:textId="77777777">
        <w:trPr>
          <w:trHeight w:val="411"/>
        </w:trPr>
        <w:tc>
          <w:tcPr>
            <w:tcW w:w="214" w:type="pct"/>
            <w:vAlign w:val="center"/>
          </w:tcPr>
          <w:p w:rsidRPr="005922D6" w:rsidR="00BD03A5" w:rsidP="00091DB0" w:rsidRDefault="00426C0E" w14:paraId="1172B064" w14:textId="77777777">
            <w:pPr>
              <w:jc w:val="center"/>
              <w:rPr>
                <w:rFonts w:asciiTheme="minorHAnsi" w:hAnsiTheme="minorHAnsi"/>
                <w:sz w:val="18"/>
                <w:szCs w:val="18"/>
              </w:rPr>
            </w:pPr>
            <w:r w:rsidRPr="005922D6">
              <w:rPr>
                <w:rFonts w:asciiTheme="minorHAnsi" w:hAnsiTheme="minorHAnsi"/>
                <w:sz w:val="18"/>
                <w:szCs w:val="18"/>
              </w:rPr>
              <w:t>0</w:t>
            </w:r>
            <w:r w:rsidRPr="005922D6" w:rsidR="00BD03A5">
              <w:rPr>
                <w:rFonts w:asciiTheme="minorHAnsi" w:hAnsiTheme="minorHAnsi"/>
                <w:sz w:val="18"/>
                <w:szCs w:val="18"/>
              </w:rPr>
              <w:t>2</w:t>
            </w:r>
          </w:p>
        </w:tc>
        <w:tc>
          <w:tcPr>
            <w:tcW w:w="4786" w:type="pct"/>
            <w:gridSpan w:val="2"/>
            <w:vAlign w:val="center"/>
          </w:tcPr>
          <w:p w:rsidRPr="005922D6" w:rsidR="00BD03A5" w:rsidP="00091DB0" w:rsidRDefault="00430597" w14:paraId="1172B065" w14:textId="0C2CA1E4">
            <w:pPr>
              <w:rPr>
                <w:rFonts w:asciiTheme="minorHAnsi" w:hAnsiTheme="minorHAnsi"/>
                <w:b/>
                <w:sz w:val="18"/>
                <w:szCs w:val="18"/>
              </w:rPr>
            </w:pPr>
            <w:r w:rsidRPr="00430597">
              <w:rPr>
                <w:rFonts w:asciiTheme="minorHAnsi" w:hAnsiTheme="minorHAnsi"/>
                <w:sz w:val="18"/>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Pr="005922D6" w:rsidR="00BD03A5" w:rsidTr="00442989" w14:paraId="1172B069" w14:textId="77777777">
        <w:trPr>
          <w:trHeight w:val="314"/>
        </w:trPr>
        <w:tc>
          <w:tcPr>
            <w:tcW w:w="214" w:type="pct"/>
            <w:vAlign w:val="center"/>
          </w:tcPr>
          <w:p w:rsidRPr="005922D6" w:rsidR="00BD03A5" w:rsidP="00091DB0" w:rsidRDefault="00426C0E" w14:paraId="1172B067" w14:textId="77777777">
            <w:pPr>
              <w:jc w:val="center"/>
              <w:rPr>
                <w:rFonts w:asciiTheme="minorHAnsi" w:hAnsiTheme="minorHAnsi"/>
                <w:sz w:val="18"/>
                <w:szCs w:val="18"/>
              </w:rPr>
            </w:pPr>
            <w:r w:rsidRPr="005922D6">
              <w:rPr>
                <w:rFonts w:asciiTheme="minorHAnsi" w:hAnsiTheme="minorHAnsi"/>
                <w:sz w:val="18"/>
                <w:szCs w:val="18"/>
              </w:rPr>
              <w:t>0</w:t>
            </w:r>
            <w:r w:rsidRPr="005922D6" w:rsidR="00BD03A5">
              <w:rPr>
                <w:rFonts w:asciiTheme="minorHAnsi" w:hAnsiTheme="minorHAnsi"/>
                <w:sz w:val="18"/>
                <w:szCs w:val="18"/>
              </w:rPr>
              <w:t>3</w:t>
            </w:r>
          </w:p>
        </w:tc>
        <w:tc>
          <w:tcPr>
            <w:tcW w:w="4786" w:type="pct"/>
            <w:gridSpan w:val="2"/>
            <w:vAlign w:val="center"/>
          </w:tcPr>
          <w:p w:rsidRPr="005922D6" w:rsidR="00BD03A5" w:rsidP="00091DB0" w:rsidRDefault="00BD03A5" w14:paraId="1172B068" w14:textId="77777777">
            <w:pPr>
              <w:rPr>
                <w:rFonts w:asciiTheme="minorHAnsi" w:hAnsiTheme="minorHAnsi"/>
                <w:b/>
                <w:sz w:val="18"/>
                <w:szCs w:val="18"/>
              </w:rPr>
            </w:pPr>
            <w:r w:rsidRPr="005922D6">
              <w:rPr>
                <w:rFonts w:asciiTheme="minorHAnsi" w:hAnsiTheme="minorHAnsi"/>
                <w:bCs/>
                <w:sz w:val="18"/>
                <w:szCs w:val="18"/>
              </w:rPr>
              <w:t>All</w:t>
            </w:r>
            <w:r w:rsidRPr="005922D6">
              <w:rPr>
                <w:rFonts w:asciiTheme="minorHAnsi" w:hAnsiTheme="minorHAnsi"/>
                <w:sz w:val="18"/>
                <w:szCs w:val="18"/>
              </w:rPr>
              <w:t xml:space="preserve"> supply and return register boots were sealed to the drywall.</w:t>
            </w:r>
          </w:p>
        </w:tc>
      </w:tr>
      <w:tr w:rsidRPr="005922D6" w:rsidR="00BD03A5" w:rsidTr="00442989" w14:paraId="1172B06C" w14:textId="77777777">
        <w:trPr>
          <w:trHeight w:val="350"/>
        </w:trPr>
        <w:tc>
          <w:tcPr>
            <w:tcW w:w="214" w:type="pct"/>
            <w:vAlign w:val="center"/>
          </w:tcPr>
          <w:p w:rsidRPr="005922D6" w:rsidR="00BD03A5" w:rsidP="00091DB0" w:rsidRDefault="00426C0E" w14:paraId="1172B06A" w14:textId="77777777">
            <w:pPr>
              <w:jc w:val="center"/>
              <w:rPr>
                <w:rFonts w:asciiTheme="minorHAnsi" w:hAnsiTheme="minorHAnsi"/>
                <w:sz w:val="18"/>
                <w:szCs w:val="18"/>
              </w:rPr>
            </w:pPr>
            <w:r w:rsidRPr="005922D6">
              <w:rPr>
                <w:rFonts w:asciiTheme="minorHAnsi" w:hAnsiTheme="minorHAnsi"/>
                <w:sz w:val="18"/>
                <w:szCs w:val="18"/>
              </w:rPr>
              <w:t>0</w:t>
            </w:r>
            <w:r w:rsidRPr="005922D6" w:rsidR="00BD03A5">
              <w:rPr>
                <w:rFonts w:asciiTheme="minorHAnsi" w:hAnsiTheme="minorHAnsi"/>
                <w:sz w:val="18"/>
                <w:szCs w:val="18"/>
              </w:rPr>
              <w:t>4</w:t>
            </w:r>
          </w:p>
        </w:tc>
        <w:tc>
          <w:tcPr>
            <w:tcW w:w="4786" w:type="pct"/>
            <w:gridSpan w:val="2"/>
            <w:vAlign w:val="center"/>
          </w:tcPr>
          <w:p w:rsidRPr="005922D6" w:rsidR="00BD03A5" w:rsidP="00091DB0" w:rsidRDefault="00BD03A5" w14:paraId="1172B06B" w14:textId="77777777">
            <w:pPr>
              <w:rPr>
                <w:rFonts w:asciiTheme="minorHAnsi" w:hAnsiTheme="minorHAnsi"/>
                <w:b/>
                <w:sz w:val="18"/>
                <w:szCs w:val="18"/>
              </w:rPr>
            </w:pPr>
            <w:r w:rsidRPr="005922D6">
              <w:rPr>
                <w:rFonts w:asciiTheme="minorHAnsi" w:hAnsiTheme="minorHAnsi"/>
                <w:sz w:val="18"/>
                <w:szCs w:val="18"/>
              </w:rPr>
              <w:t>Building cavities were not used as plenums or platform returns in lieu of ducts.</w:t>
            </w:r>
          </w:p>
        </w:tc>
      </w:tr>
      <w:tr w:rsidRPr="005922D6" w:rsidR="00BD03A5" w:rsidTr="00442989" w14:paraId="1172B06F" w14:textId="77777777">
        <w:trPr>
          <w:trHeight w:val="350"/>
        </w:trPr>
        <w:tc>
          <w:tcPr>
            <w:tcW w:w="214" w:type="pct"/>
            <w:vAlign w:val="center"/>
          </w:tcPr>
          <w:p w:rsidRPr="005922D6" w:rsidR="00BD03A5" w:rsidP="00091DB0" w:rsidRDefault="00426C0E" w14:paraId="1172B06D" w14:textId="77777777">
            <w:pPr>
              <w:jc w:val="center"/>
              <w:rPr>
                <w:rFonts w:asciiTheme="minorHAnsi" w:hAnsiTheme="minorHAnsi"/>
                <w:sz w:val="18"/>
                <w:szCs w:val="18"/>
              </w:rPr>
            </w:pPr>
            <w:r w:rsidRPr="005922D6">
              <w:rPr>
                <w:rFonts w:asciiTheme="minorHAnsi" w:hAnsiTheme="minorHAnsi"/>
                <w:sz w:val="18"/>
                <w:szCs w:val="18"/>
              </w:rPr>
              <w:t>0</w:t>
            </w:r>
            <w:r w:rsidRPr="005922D6" w:rsidR="00BD03A5">
              <w:rPr>
                <w:rFonts w:asciiTheme="minorHAnsi" w:hAnsiTheme="minorHAnsi"/>
                <w:sz w:val="18"/>
                <w:szCs w:val="18"/>
              </w:rPr>
              <w:t>5</w:t>
            </w:r>
          </w:p>
        </w:tc>
        <w:tc>
          <w:tcPr>
            <w:tcW w:w="4786" w:type="pct"/>
            <w:gridSpan w:val="2"/>
            <w:vAlign w:val="center"/>
          </w:tcPr>
          <w:p w:rsidRPr="005922D6" w:rsidR="00BD03A5" w:rsidP="00091DB0" w:rsidRDefault="00BD03A5" w14:paraId="1172B06E" w14:textId="77777777">
            <w:pPr>
              <w:rPr>
                <w:rFonts w:asciiTheme="minorHAnsi" w:hAnsiTheme="minorHAnsi"/>
                <w:b/>
                <w:sz w:val="18"/>
                <w:szCs w:val="18"/>
              </w:rPr>
            </w:pPr>
            <w:r w:rsidRPr="005922D6">
              <w:rPr>
                <w:rFonts w:asciiTheme="minorHAnsi" w:hAnsiTheme="minorHAnsi"/>
                <w:sz w:val="18"/>
                <w:szCs w:val="18"/>
              </w:rPr>
              <w:t>If cloth backed tape was used it was covered with Mastic and draw bands.</w:t>
            </w:r>
          </w:p>
        </w:tc>
      </w:tr>
      <w:tr w:rsidRPr="005922D6" w:rsidR="00BD03A5" w:rsidTr="00D36825" w14:paraId="1172B072" w14:textId="77777777">
        <w:trPr>
          <w:trHeight w:val="411"/>
        </w:trPr>
        <w:tc>
          <w:tcPr>
            <w:tcW w:w="214" w:type="pct"/>
            <w:vAlign w:val="center"/>
          </w:tcPr>
          <w:p w:rsidRPr="005922D6" w:rsidR="00BD03A5" w:rsidP="00091DB0" w:rsidRDefault="00426C0E" w14:paraId="1172B070" w14:textId="77777777">
            <w:pPr>
              <w:jc w:val="center"/>
              <w:rPr>
                <w:rFonts w:asciiTheme="minorHAnsi" w:hAnsiTheme="minorHAnsi"/>
                <w:sz w:val="18"/>
                <w:szCs w:val="18"/>
              </w:rPr>
            </w:pPr>
            <w:r w:rsidRPr="005922D6">
              <w:rPr>
                <w:rFonts w:asciiTheme="minorHAnsi" w:hAnsiTheme="minorHAnsi"/>
                <w:sz w:val="18"/>
                <w:szCs w:val="18"/>
              </w:rPr>
              <w:t>0</w:t>
            </w:r>
            <w:r w:rsidRPr="005922D6" w:rsidR="00BD03A5">
              <w:rPr>
                <w:rFonts w:asciiTheme="minorHAnsi" w:hAnsiTheme="minorHAnsi"/>
                <w:sz w:val="18"/>
                <w:szCs w:val="18"/>
              </w:rPr>
              <w:t>6</w:t>
            </w:r>
          </w:p>
        </w:tc>
        <w:tc>
          <w:tcPr>
            <w:tcW w:w="4786" w:type="pct"/>
            <w:gridSpan w:val="2"/>
            <w:vAlign w:val="center"/>
          </w:tcPr>
          <w:p w:rsidRPr="005922D6" w:rsidR="00BD03A5" w:rsidP="00091DB0" w:rsidRDefault="00BD03A5" w14:paraId="1172B071" w14:textId="77777777">
            <w:pPr>
              <w:rPr>
                <w:rFonts w:asciiTheme="minorHAnsi" w:hAnsiTheme="minorHAnsi"/>
                <w:b/>
                <w:sz w:val="18"/>
                <w:szCs w:val="18"/>
              </w:rPr>
            </w:pPr>
            <w:r w:rsidRPr="005922D6">
              <w:rPr>
                <w:rFonts w:asciiTheme="minorHAnsi" w:hAnsiTheme="minorHAnsi"/>
                <w:sz w:val="18"/>
                <w:szCs w:val="18"/>
              </w:rPr>
              <w:t>All connection points between the air handler and the supply and return plenums are completely sealed.</w:t>
            </w:r>
          </w:p>
        </w:tc>
      </w:tr>
      <w:tr w:rsidRPr="005922D6" w:rsidR="00BD03A5" w:rsidTr="00D36825" w14:paraId="1172B075" w14:textId="77777777">
        <w:trPr>
          <w:trHeight w:val="411"/>
        </w:trPr>
        <w:tc>
          <w:tcPr>
            <w:tcW w:w="214" w:type="pct"/>
            <w:vAlign w:val="center"/>
          </w:tcPr>
          <w:p w:rsidRPr="005922D6" w:rsidR="00BD03A5" w:rsidP="00091DB0" w:rsidRDefault="00426C0E" w14:paraId="1172B073" w14:textId="77777777">
            <w:pPr>
              <w:jc w:val="center"/>
              <w:rPr>
                <w:rFonts w:asciiTheme="minorHAnsi" w:hAnsiTheme="minorHAnsi"/>
                <w:sz w:val="18"/>
                <w:szCs w:val="18"/>
              </w:rPr>
            </w:pPr>
            <w:r w:rsidRPr="005922D6">
              <w:rPr>
                <w:rFonts w:asciiTheme="minorHAnsi" w:hAnsiTheme="minorHAnsi"/>
                <w:sz w:val="18"/>
                <w:szCs w:val="18"/>
              </w:rPr>
              <w:t>0</w:t>
            </w:r>
            <w:r w:rsidRPr="005922D6" w:rsidR="00BD03A5">
              <w:rPr>
                <w:rFonts w:asciiTheme="minorHAnsi" w:hAnsiTheme="minorHAnsi"/>
                <w:sz w:val="18"/>
                <w:szCs w:val="18"/>
              </w:rPr>
              <w:t>7</w:t>
            </w:r>
          </w:p>
        </w:tc>
        <w:tc>
          <w:tcPr>
            <w:tcW w:w="4786" w:type="pct"/>
            <w:gridSpan w:val="2"/>
            <w:vAlign w:val="center"/>
          </w:tcPr>
          <w:p w:rsidRPr="005922D6" w:rsidR="00BD03A5" w:rsidP="00091DB0" w:rsidRDefault="00BD03A5" w14:paraId="1172B074" w14:textId="55D17E1C">
            <w:pPr>
              <w:rPr>
                <w:rFonts w:asciiTheme="minorHAnsi" w:hAnsiTheme="minorHAnsi"/>
                <w:b/>
                <w:sz w:val="18"/>
                <w:szCs w:val="18"/>
              </w:rPr>
            </w:pPr>
            <w:r w:rsidRPr="005922D6">
              <w:rPr>
                <w:rFonts w:asciiTheme="minorHAnsi" w:hAnsiTheme="minorHAnsi"/>
                <w:sz w:val="18"/>
                <w:szCs w:val="18"/>
              </w:rPr>
              <w:t>If the system complies using the Smoke Test method, the smoke test was conducted in accordance with the requirements of Reference Residential Appendix RA3.1.4.3.6. Systems that comply using smoke test shall not be included in sample groups for HERS verification compliance.</w:t>
            </w:r>
          </w:p>
        </w:tc>
      </w:tr>
      <w:tr w:rsidRPr="005922D6" w:rsidR="00D36825" w:rsidTr="002C4376" w14:paraId="1172B07C" w14:textId="77777777">
        <w:trPr>
          <w:trHeight w:val="288"/>
        </w:trPr>
        <w:tc>
          <w:tcPr>
            <w:tcW w:w="214" w:type="pct"/>
            <w:vAlign w:val="center"/>
          </w:tcPr>
          <w:p w:rsidRPr="00525196" w:rsidR="00D36825" w:rsidP="0054707B" w:rsidRDefault="00D36825" w14:paraId="1172B076" w14:textId="77777777">
            <w:pPr>
              <w:spacing w:before="120" w:after="60"/>
              <w:rPr>
                <w:rFonts w:asciiTheme="minorHAnsi" w:hAnsiTheme="minorHAnsi"/>
                <w:sz w:val="18"/>
                <w:szCs w:val="18"/>
              </w:rPr>
            </w:pPr>
            <w:r w:rsidRPr="00525196">
              <w:rPr>
                <w:rFonts w:asciiTheme="minorHAnsi" w:hAnsiTheme="minorHAnsi"/>
                <w:sz w:val="18"/>
                <w:szCs w:val="18"/>
              </w:rPr>
              <w:t>08</w:t>
            </w:r>
          </w:p>
        </w:tc>
        <w:tc>
          <w:tcPr>
            <w:tcW w:w="1267" w:type="pct"/>
            <w:vAlign w:val="center"/>
          </w:tcPr>
          <w:p w:rsidRPr="00B57311" w:rsidR="00D36825" w:rsidP="0054707B" w:rsidRDefault="00D36825" w14:paraId="1172B077" w14:textId="77777777">
            <w:pPr>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3519" w:type="pct"/>
            <w:vAlign w:val="center"/>
          </w:tcPr>
          <w:p w:rsidR="00D36825" w:rsidP="0054707B" w:rsidRDefault="00D36825" w14:paraId="1172B078" w14:textId="77777777">
            <w:pPr>
              <w:rPr>
                <w:sz w:val="24"/>
                <w:szCs w:val="24"/>
              </w:rPr>
            </w:pPr>
            <w:r>
              <w:rPr>
                <w:rFonts w:ascii="Calibri" w:hAnsi="Calibri"/>
                <w:sz w:val="18"/>
              </w:rPr>
              <w:t>&lt;&lt;user pick from list:</w:t>
            </w:r>
          </w:p>
          <w:p w:rsidR="00D36825" w:rsidP="0054707B" w:rsidRDefault="00D36825" w14:paraId="1172B079" w14:textId="77777777">
            <w:pPr>
              <w:rPr>
                <w:sz w:val="24"/>
                <w:szCs w:val="24"/>
              </w:rPr>
            </w:pPr>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p>
          <w:p w:rsidR="00D36825" w:rsidP="0054707B" w:rsidRDefault="00D36825" w14:paraId="1172B07A" w14:textId="77777777">
            <w:pPr>
              <w:ind w:left="340" w:hanging="340"/>
              <w:rPr>
                <w:sz w:val="24"/>
                <w:szCs w:val="24"/>
              </w:rPr>
            </w:pPr>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are not met. Enter reason for failure in corrections notes field below; or</w:t>
            </w:r>
          </w:p>
          <w:p w:rsidRPr="00B57311" w:rsidR="00D36825" w:rsidP="0054707B" w:rsidRDefault="00D36825" w14:paraId="1172B07B" w14:textId="77777777">
            <w:pPr>
              <w:rPr>
                <w:rFonts w:asciiTheme="minorHAnsi" w:hAnsiTheme="minorHAnsi"/>
                <w:sz w:val="18"/>
                <w:szCs w:val="18"/>
              </w:rPr>
            </w:pPr>
            <w:r>
              <w:rPr>
                <w:rFonts w:ascii="Calibri" w:hAnsi="Calibri"/>
                <w:sz w:val="18"/>
              </w:rPr>
              <w:t xml:space="preserve">*** </w:t>
            </w:r>
            <w:r>
              <w:rPr>
                <w:rFonts w:ascii="Calibri" w:hAnsi="Calibri"/>
                <w:sz w:val="18"/>
                <w:u w:val="single"/>
              </w:rPr>
              <w:t>All n/a</w:t>
            </w:r>
            <w:r>
              <w:rPr>
                <w:rFonts w:ascii="Calibri" w:hAnsi="Calibri"/>
                <w:sz w:val="18"/>
              </w:rPr>
              <w:t xml:space="preserve"> - This entire table is not applicable</w:t>
            </w:r>
          </w:p>
        </w:tc>
      </w:tr>
      <w:tr w:rsidRPr="005922D6" w:rsidR="00D36825" w:rsidTr="002C4376" w14:paraId="1172B080" w14:textId="77777777">
        <w:trPr>
          <w:trHeight w:val="288"/>
        </w:trPr>
        <w:tc>
          <w:tcPr>
            <w:tcW w:w="214" w:type="pct"/>
            <w:vAlign w:val="center"/>
          </w:tcPr>
          <w:p w:rsidRPr="00525196" w:rsidR="00D36825" w:rsidP="0054707B" w:rsidRDefault="00D36825" w14:paraId="1172B07D" w14:textId="77777777">
            <w:pPr>
              <w:spacing w:before="120" w:after="60"/>
              <w:rPr>
                <w:rFonts w:asciiTheme="minorHAnsi" w:hAnsiTheme="minorHAnsi"/>
                <w:sz w:val="18"/>
                <w:szCs w:val="18"/>
              </w:rPr>
            </w:pPr>
            <w:r>
              <w:rPr>
                <w:rFonts w:asciiTheme="minorHAnsi" w:hAnsiTheme="minorHAnsi"/>
                <w:sz w:val="18"/>
                <w:szCs w:val="18"/>
              </w:rPr>
              <w:t>09</w:t>
            </w:r>
          </w:p>
        </w:tc>
        <w:tc>
          <w:tcPr>
            <w:tcW w:w="1267" w:type="pct"/>
            <w:vAlign w:val="center"/>
          </w:tcPr>
          <w:p w:rsidRPr="00B57311" w:rsidR="00D36825" w:rsidP="00442989" w:rsidRDefault="00D36825" w14:paraId="1172B07E" w14:textId="180B268D">
            <w:pPr>
              <w:rPr>
                <w:rFonts w:asciiTheme="minorHAnsi" w:hAnsiTheme="minorHAnsi"/>
                <w:sz w:val="18"/>
                <w:szCs w:val="18"/>
              </w:rPr>
            </w:pPr>
            <w:r>
              <w:rPr>
                <w:rFonts w:ascii="Calibri" w:hAnsi="Calibri"/>
                <w:sz w:val="18"/>
              </w:rPr>
              <w:t>Correction Notes:</w:t>
            </w:r>
            <w:r w:rsidRPr="00442989" w:rsidR="00442989">
              <w:rPr>
                <w:rFonts w:ascii="Calibri" w:hAnsi="Calibri"/>
                <w:b/>
                <w:sz w:val="18"/>
              </w:rPr>
              <w:t xml:space="preserve"> </w:t>
            </w:r>
          </w:p>
        </w:tc>
        <w:tc>
          <w:tcPr>
            <w:tcW w:w="3519" w:type="pct"/>
            <w:vAlign w:val="center"/>
          </w:tcPr>
          <w:p w:rsidRPr="00B57311" w:rsidR="00D36825" w:rsidP="0054707B" w:rsidRDefault="00D36825" w14:paraId="1172B07F" w14:textId="748C9A5D">
            <w:pPr>
              <w:rPr>
                <w:rFonts w:asciiTheme="minorHAnsi" w:hAnsiTheme="minorHAns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w:t>
            </w:r>
            <w:r w:rsidR="00CD6B37">
              <w:rPr>
                <w:rFonts w:ascii="Calibri" w:hAnsi="Calibri"/>
                <w:sz w:val="18"/>
              </w:rPr>
              <w:t xml:space="preserve"> </w:t>
            </w:r>
            <w:r>
              <w:rPr>
                <w:rFonts w:ascii="Calibri" w:hAnsi="Calibri"/>
                <w:sz w:val="18"/>
              </w:rPr>
              <w:t>user input text&gt;&gt;</w:t>
            </w:r>
          </w:p>
        </w:tc>
      </w:tr>
      <w:tr w:rsidRPr="005922D6" w:rsidR="00D36825" w:rsidTr="00D36825" w14:paraId="1172B082" w14:textId="77777777">
        <w:trPr>
          <w:trHeight w:val="288"/>
        </w:trPr>
        <w:tc>
          <w:tcPr>
            <w:tcW w:w="5000" w:type="pct"/>
            <w:gridSpan w:val="3"/>
            <w:vAlign w:val="center"/>
          </w:tcPr>
          <w:p w:rsidRPr="00525196" w:rsidR="00D36825" w:rsidP="0054707B" w:rsidRDefault="00D36825" w14:paraId="1172B081" w14:textId="77777777">
            <w:pPr>
              <w:spacing w:before="120" w:after="60"/>
              <w:rPr>
                <w:rFonts w:asciiTheme="minorHAnsi" w:hAnsiTheme="minorHAnsi"/>
                <w:b/>
                <w:sz w:val="18"/>
                <w:szCs w:val="18"/>
              </w:rPr>
            </w:pPr>
            <w:r>
              <w:rPr>
                <w:rFonts w:ascii="Calibri" w:hAnsi="Calibri"/>
                <w:b/>
                <w:bCs/>
                <w:sz w:val="18"/>
              </w:rPr>
              <w:t>The responsible person’s signature on this compliance document affirms that all applicable requirements in this table have been met unless otherwise noted in the Verification Status and the Corrections Notes in this table.</w:t>
            </w:r>
          </w:p>
        </w:tc>
      </w:tr>
    </w:tbl>
    <w:p w:rsidRPr="00442989" w:rsidR="00756AD5" w:rsidP="00756AD5" w:rsidRDefault="00756AD5" w14:paraId="1172B083" w14:textId="77777777">
      <w:pPr>
        <w:rPr>
          <w:rFonts w:asciiTheme="minorHAnsi" w:hAnsiTheme="minorHAnsi"/>
          <w:szCs w:val="18"/>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557"/>
        <w:gridCol w:w="10459"/>
      </w:tblGrid>
      <w:tr w:rsidRPr="00C971C6" w:rsidR="00C971C6" w:rsidTr="00311A8B" w14:paraId="1172B086" w14:textId="77777777">
        <w:trPr>
          <w:cantSplit/>
          <w:trHeight w:val="432"/>
        </w:trPr>
        <w:tc>
          <w:tcPr>
            <w:tcW w:w="5000" w:type="pct"/>
            <w:gridSpan w:val="2"/>
            <w:vAlign w:val="center"/>
          </w:tcPr>
          <w:p w:rsidRPr="00442989" w:rsidR="00C971C6" w:rsidP="00442989" w:rsidRDefault="00D35F96" w14:paraId="1172B084" w14:textId="5DBA3FB8">
            <w:pPr>
              <w:keepNext/>
              <w:rPr>
                <w:rFonts w:asciiTheme="minorHAnsi" w:hAnsiTheme="minorHAnsi"/>
                <w:b/>
                <w:szCs w:val="18"/>
              </w:rPr>
            </w:pPr>
            <w:r>
              <w:rPr>
                <w:rFonts w:asciiTheme="minorHAnsi" w:hAnsiTheme="minorHAnsi"/>
                <w:b/>
                <w:szCs w:val="18"/>
              </w:rPr>
              <w:t>E</w:t>
            </w:r>
            <w:r w:rsidRPr="00442989" w:rsidR="00C971C6">
              <w:rPr>
                <w:rFonts w:asciiTheme="minorHAnsi" w:hAnsiTheme="minorHAnsi"/>
                <w:b/>
                <w:szCs w:val="18"/>
              </w:rPr>
              <w:t>. Determination of HERS Verification Compliance</w:t>
            </w:r>
          </w:p>
          <w:p w:rsidRPr="00C971C6" w:rsidR="00C971C6" w:rsidP="00442989" w:rsidRDefault="00C971C6" w14:paraId="1172B085" w14:textId="77777777">
            <w:pPr>
              <w:keepNext/>
              <w:rPr>
                <w:rFonts w:asciiTheme="minorHAnsi" w:hAnsiTheme="minorHAnsi"/>
                <w:sz w:val="18"/>
                <w:szCs w:val="18"/>
              </w:rPr>
            </w:pPr>
            <w:r w:rsidRPr="00C971C6">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Pr="00C971C6" w:rsidR="00C971C6" w:rsidTr="00311A8B" w14:paraId="1172B089" w14:textId="77777777">
        <w:trPr>
          <w:cantSplit/>
          <w:trHeight w:val="432"/>
        </w:trPr>
        <w:tc>
          <w:tcPr>
            <w:tcW w:w="253" w:type="pct"/>
            <w:vAlign w:val="center"/>
          </w:tcPr>
          <w:p w:rsidRPr="00C971C6" w:rsidR="00C971C6" w:rsidDel="00C76C40" w:rsidP="00C971C6" w:rsidRDefault="00C971C6" w14:paraId="1172B087" w14:textId="77777777">
            <w:pPr>
              <w:keepNext/>
              <w:rPr>
                <w:rFonts w:asciiTheme="minorHAnsi" w:hAnsiTheme="minorHAnsi"/>
                <w:sz w:val="18"/>
                <w:szCs w:val="18"/>
              </w:rPr>
            </w:pPr>
            <w:r w:rsidRPr="00C971C6">
              <w:rPr>
                <w:rFonts w:asciiTheme="minorHAnsi" w:hAnsiTheme="minorHAnsi"/>
                <w:sz w:val="18"/>
                <w:szCs w:val="18"/>
              </w:rPr>
              <w:t>01</w:t>
            </w:r>
          </w:p>
        </w:tc>
        <w:tc>
          <w:tcPr>
            <w:tcW w:w="4747" w:type="pct"/>
            <w:vAlign w:val="center"/>
          </w:tcPr>
          <w:p w:rsidRPr="00C971C6" w:rsidR="00C971C6" w:rsidP="00C971C6" w:rsidRDefault="00C971C6" w14:paraId="1172B088" w14:textId="132C4C46">
            <w:pPr>
              <w:keepNext/>
              <w:spacing w:after="60"/>
              <w:rPr>
                <w:rFonts w:asciiTheme="minorHAnsi" w:hAnsiTheme="minorHAnsi"/>
                <w:sz w:val="18"/>
                <w:szCs w:val="18"/>
              </w:rPr>
            </w:pPr>
            <w:r w:rsidRPr="00C971C6">
              <w:rPr>
                <w:rFonts w:asciiTheme="minorHAnsi" w:hAnsiTheme="minorHAnsi"/>
                <w:sz w:val="18"/>
                <w:szCs w:val="18"/>
              </w:rPr>
              <w:t>&lt;&lt;</w:t>
            </w:r>
            <w:r>
              <w:rPr>
                <w:rFonts w:asciiTheme="minorHAnsi" w:hAnsiTheme="minorHAnsi"/>
                <w:sz w:val="18"/>
                <w:szCs w:val="18"/>
              </w:rPr>
              <w:t>if B1</w:t>
            </w:r>
            <w:r w:rsidR="00F92B72">
              <w:rPr>
                <w:rFonts w:asciiTheme="minorHAnsi" w:hAnsiTheme="minorHAnsi"/>
                <w:sz w:val="18"/>
                <w:szCs w:val="18"/>
              </w:rPr>
              <w:t>2</w:t>
            </w:r>
            <w:r>
              <w:rPr>
                <w:rFonts w:asciiTheme="minorHAnsi" w:hAnsiTheme="minorHAnsi"/>
                <w:sz w:val="18"/>
                <w:szCs w:val="18"/>
              </w:rPr>
              <w:t xml:space="preserve">=System Passes, and </w:t>
            </w:r>
            <w:r w:rsidR="00CD739A">
              <w:rPr>
                <w:rFonts w:asciiTheme="minorHAnsi" w:hAnsiTheme="minorHAnsi"/>
                <w:sz w:val="18"/>
                <w:szCs w:val="18"/>
              </w:rPr>
              <w:t>D</w:t>
            </w:r>
            <w:r>
              <w:rPr>
                <w:rFonts w:asciiTheme="minorHAnsi" w:hAnsiTheme="minorHAnsi"/>
                <w:sz w:val="18"/>
                <w:szCs w:val="18"/>
              </w:rPr>
              <w:t>08≠Fail</w:t>
            </w:r>
            <w:r w:rsidRPr="00C971C6">
              <w:rPr>
                <w:rFonts w:asciiTheme="minorHAnsi" w:hAnsiTheme="minorHAnsi"/>
                <w:sz w:val="18"/>
                <w:szCs w:val="18"/>
              </w:rPr>
              <w:t xml:space="preserve">, then display: </w:t>
            </w:r>
            <w:r w:rsidR="00F92B72">
              <w:rPr>
                <w:rFonts w:asciiTheme="minorHAnsi" w:hAnsiTheme="minorHAnsi"/>
                <w:sz w:val="18"/>
                <w:szCs w:val="18"/>
              </w:rPr>
              <w:t>“</w:t>
            </w:r>
            <w:r w:rsidRPr="00C971C6">
              <w:rPr>
                <w:rFonts w:asciiTheme="minorHAnsi" w:hAnsiTheme="minorHAnsi"/>
                <w:sz w:val="18"/>
                <w:szCs w:val="18"/>
              </w:rPr>
              <w:t>Complies: All specified verification protocol requirements on this document are met</w:t>
            </w:r>
            <w:r w:rsidR="00F92B72">
              <w:rPr>
                <w:rFonts w:asciiTheme="minorHAnsi" w:hAnsiTheme="minorHAnsi"/>
                <w:sz w:val="18"/>
                <w:szCs w:val="18"/>
              </w:rPr>
              <w:t>”</w:t>
            </w:r>
            <w:r w:rsidRPr="00C971C6">
              <w:rPr>
                <w:rFonts w:asciiTheme="minorHAnsi" w:hAnsiTheme="minorHAnsi"/>
                <w:sz w:val="18"/>
                <w:szCs w:val="18"/>
              </w:rPr>
              <w:t>;</w:t>
            </w:r>
            <w:r w:rsidR="00CD6B37">
              <w:rPr>
                <w:rFonts w:asciiTheme="minorHAnsi" w:hAnsiTheme="minorHAnsi"/>
                <w:sz w:val="18"/>
                <w:szCs w:val="18"/>
              </w:rPr>
              <w:t xml:space="preserve"> </w:t>
            </w:r>
            <w:r w:rsidRPr="00C971C6">
              <w:rPr>
                <w:rFonts w:asciiTheme="minorHAnsi" w:hAnsiTheme="minorHAnsi"/>
                <w:sz w:val="18"/>
                <w:szCs w:val="18"/>
              </w:rPr>
              <w:t xml:space="preserve">else display: </w:t>
            </w:r>
            <w:r w:rsidR="00F92B72">
              <w:rPr>
                <w:rFonts w:asciiTheme="minorHAnsi" w:hAnsiTheme="minorHAnsi"/>
                <w:sz w:val="18"/>
                <w:szCs w:val="18"/>
              </w:rPr>
              <w:t>“</w:t>
            </w:r>
            <w:r w:rsidRPr="00C971C6">
              <w:rPr>
                <w:rFonts w:asciiTheme="minorHAnsi" w:hAnsiTheme="minorHAnsi"/>
                <w:sz w:val="18"/>
                <w:szCs w:val="18"/>
              </w:rPr>
              <w:t>Does not comply: One or more specified verification protocol requirements on this document are not met</w:t>
            </w:r>
            <w:r w:rsidR="00F92B72">
              <w:rPr>
                <w:rFonts w:asciiTheme="minorHAnsi" w:hAnsiTheme="minorHAnsi"/>
                <w:sz w:val="18"/>
                <w:szCs w:val="18"/>
              </w:rPr>
              <w:t>”</w:t>
            </w:r>
            <w:r w:rsidRPr="00C971C6">
              <w:rPr>
                <w:rFonts w:asciiTheme="minorHAnsi" w:hAnsiTheme="minorHAnsi"/>
                <w:sz w:val="18"/>
                <w:szCs w:val="18"/>
              </w:rPr>
              <w:t xml:space="preserve"> &gt;&gt;</w:t>
            </w:r>
          </w:p>
        </w:tc>
      </w:tr>
    </w:tbl>
    <w:p w:rsidRPr="005922D6" w:rsidR="005F4DEA" w:rsidP="00E05304" w:rsidRDefault="005F4DEA" w14:paraId="1172B08A" w14:textId="77777777">
      <w:pPr>
        <w:rPr>
          <w:rFonts w:asciiTheme="minorHAnsi" w:hAnsiTheme="minorHAnsi"/>
          <w:sz w:val="18"/>
          <w:szCs w:val="18"/>
        </w:rPr>
      </w:pPr>
    </w:p>
    <w:sectPr w:rsidRPr="005922D6" w:rsidR="005F4DEA" w:rsidSect="007A4CBA">
      <w:headerReference w:type="even" r:id="rId17"/>
      <w:headerReference w:type="default" r:id="rId18"/>
      <w:footerReference w:type="default" r:id="rId19"/>
      <w:headerReference w:type="first" r:id="rId20"/>
      <w:pgSz w:w="12240" w:h="15840" w:orient="portrait"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83D" w:rsidRDefault="00CE183D" w14:paraId="60AAB3C6" w14:textId="77777777">
      <w:r>
        <w:separator/>
      </w:r>
    </w:p>
  </w:endnote>
  <w:endnote w:type="continuationSeparator" w:id="0">
    <w:p w:rsidR="00CE183D" w:rsidRDefault="00CE183D" w14:paraId="459EAFAC" w14:textId="77777777">
      <w:r>
        <w:continuationSeparator/>
      </w:r>
    </w:p>
  </w:endnote>
  <w:endnote w:type="continuationNotice" w:id="1">
    <w:p w:rsidR="00CE183D" w:rsidRDefault="00CE183D" w14:paraId="183E0B3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66670F" w:rsidR="00CE183D" w:rsidP="00811570" w:rsidRDefault="00CE183D" w14:paraId="0C1BE3E0" w14:textId="77777777">
    <w:pPr>
      <w:pStyle w:val="Footer"/>
    </w:pPr>
    <w:r w:rsidRPr="0066670F">
      <w:t xml:space="preserve">Registration Number:                                                           Registration Date/Time:                                           HERS Provider:                       </w:t>
    </w:r>
  </w:p>
  <w:p w:rsidRPr="003F2ABE" w:rsidR="00CE183D" w:rsidP="00442989" w:rsidRDefault="00CE183D" w14:paraId="1172B0A3" w14:textId="04719204">
    <w:pPr>
      <w:pStyle w:val="Footer"/>
    </w:pPr>
    <w:r w:rsidRPr="0066670F">
      <w:t>CA Building Energy Efficiency Standards - 201</w:t>
    </w:r>
    <w:r>
      <w:t>9</w:t>
    </w:r>
    <w:r w:rsidRPr="0066670F">
      <w:t xml:space="preserve"> Residential Compliance</w:t>
    </w:r>
    <w:r w:rsidRPr="0066670F">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F2ABE" w:rsidR="00CE183D" w:rsidP="00442989" w:rsidRDefault="00CE183D" w14:paraId="1172B0AD" w14:textId="2C179C13">
    <w:pPr>
      <w:pStyle w:val="Footer"/>
    </w:pPr>
    <w:r w:rsidRPr="003F2ABE">
      <w:t>CA Building Energy Efficiency Standards - 201</w:t>
    </w:r>
    <w:r>
      <w:t>9</w:t>
    </w:r>
    <w:r w:rsidRPr="003F2ABE">
      <w:t xml:space="preserve"> Residential Compliance</w:t>
    </w:r>
    <w:r w:rsidRPr="003F2ABE">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E05304" w:rsidR="00CE183D" w:rsidP="00442989" w:rsidRDefault="00CE183D" w14:paraId="1172B0B7" w14:textId="32B12B35">
    <w:pPr>
      <w:pStyle w:val="Footer"/>
    </w:pPr>
    <w:r w:rsidRPr="00D161B1">
      <w:t>CA Building Energy Efficiency Standards - 201</w:t>
    </w:r>
    <w:r>
      <w:t>9</w:t>
    </w:r>
    <w:r w:rsidRPr="00D161B1">
      <w:t xml:space="preserve"> Residential Compliance</w:t>
    </w:r>
    <w:r w:rsidRPr="00D161B1">
      <w:tab/>
    </w: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83D" w:rsidRDefault="00CE183D" w14:paraId="6BCCF966" w14:textId="77777777">
      <w:r>
        <w:separator/>
      </w:r>
    </w:p>
  </w:footnote>
  <w:footnote w:type="continuationSeparator" w:id="0">
    <w:p w:rsidR="00CE183D" w:rsidRDefault="00CE183D" w14:paraId="63CA14D0" w14:textId="77777777">
      <w:r>
        <w:continuationSeparator/>
      </w:r>
    </w:p>
  </w:footnote>
  <w:footnote w:type="continuationNotice" w:id="1">
    <w:p w:rsidR="00CE183D" w:rsidRDefault="00CE183D" w14:paraId="7954257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83D" w:rsidRDefault="00CE183D" w14:paraId="1172B08F" w14:textId="77777777">
    <w:pPr>
      <w:pStyle w:val="Header"/>
    </w:pPr>
    <w:r>
      <w:rPr>
        <w:noProof/>
      </w:rPr>
      <w:pict w14:anchorId="1172B0B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4529313" style="position:absolute;margin-left:0;margin-top:0;width:10in;height:540pt;z-index:-251658238;mso-position-horizontal:center;mso-position-horizontal-relative:margin;mso-position-vertical:center;mso-position-vertical-relative:margin" o:spid="_x0000_s6158" o:allowincell="f" type="#_x0000_t75">
          <v:imagedata gain="19661f" blacklevel="22938f" o:title="For information and data collection only" r:id="rI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9E76D0" w:rsidR="00CE183D" w:rsidP="009E76D0" w:rsidRDefault="00CE183D" w14:paraId="1172B090" w14:textId="3FEE045A">
    <w:pPr>
      <w:ind w:left="-90"/>
      <w:rPr>
        <w:rFonts w:ascii="Arial" w:hAnsi="Arial" w:cs="Arial"/>
        <w:sz w:val="14"/>
        <w:szCs w:val="14"/>
      </w:rPr>
    </w:pPr>
    <w:r w:rsidRPr="00341311">
      <w:rPr>
        <w:rFonts w:ascii="Arial" w:hAnsi="Arial"/>
        <w:noProof/>
      </w:rPr>
      <w:drawing>
        <wp:anchor distT="0" distB="0" distL="114300" distR="114300" simplePos="0" relativeHeight="251658240" behindDoc="0" locked="0" layoutInCell="1" allowOverlap="1" wp14:anchorId="1172B0BB" wp14:editId="495BC099">
          <wp:simplePos x="0" y="0"/>
          <wp:positionH relativeFrom="margin">
            <wp:posOffset>6553200</wp:posOffset>
          </wp:positionH>
          <wp:positionV relativeFrom="margin">
            <wp:posOffset>-1257300</wp:posOffset>
          </wp:positionV>
          <wp:extent cx="362585" cy="3181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62585" cy="318135"/>
                  </a:xfrm>
                  <a:prstGeom prst="rect">
                    <a:avLst/>
                  </a:prstGeom>
                  <a:noFill/>
                </pic:spPr>
              </pic:pic>
            </a:graphicData>
          </a:graphic>
          <wp14:sizeRelV relativeFrom="margin">
            <wp14:pctHeight>0</wp14:pctHeight>
          </wp14:sizeRelV>
        </wp:anchor>
      </w:drawing>
    </w:r>
    <w:r>
      <w:rPr>
        <w:rFonts w:ascii="Arial" w:hAnsi="Arial" w:cs="Arial"/>
        <w:noProof/>
      </w:rPr>
      <w:pict w14:anchorId="1172B0BA">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4529314" style="position:absolute;left:0;text-align:left;margin-left:0;margin-top:0;width:10in;height:540pt;z-index:-251658237;mso-position-horizontal:center;mso-position-horizontal-relative:margin;mso-position-vertical:center;mso-position-vertical-relative:margin" o:spid="_x0000_s6159" o:allowincell="f" type="#_x0000_t75">
          <v:imagedata gain="19661f" blacklevel="22938f" o:title="For information and data collection only" r:id="rId2"/>
          <w10:wrap anchorx="margin" anchory="margin"/>
        </v:shape>
      </w:pict>
    </w:r>
    <w:r w:rsidRPr="00B94A82" w:rsidR="6B5BDDEE">
      <w:rPr>
        <w:rFonts w:ascii="Arial" w:hAnsi="Arial" w:cs="Arial"/>
        <w:sz w:val="14"/>
        <w:szCs w:val="14"/>
      </w:rPr>
      <w:t>STATE OF CALIFORNIA</w:t>
    </w:r>
  </w:p>
  <w:p w:rsidRPr="001B55BB" w:rsidR="00CE183D" w:rsidP="009E76D0" w:rsidRDefault="00CE183D" w14:paraId="1172B091" w14:textId="77777777">
    <w:pPr>
      <w:ind w:left="-90"/>
      <w:rPr>
        <w:rFonts w:ascii="Arial" w:hAnsi="Arial" w:cs="Arial"/>
        <w:b/>
        <w:sz w:val="24"/>
        <w:szCs w:val="24"/>
      </w:rPr>
    </w:pPr>
    <w:r w:rsidRPr="00B94A82">
      <w:rPr>
        <w:rFonts w:ascii="Arial" w:hAnsi="Arial" w:cs="Arial"/>
        <w:b/>
        <w:sz w:val="24"/>
        <w:szCs w:val="24"/>
      </w:rPr>
      <w:t>DUCT LEAKAGE DIAGNOSTIC TEST</w:t>
    </w:r>
  </w:p>
  <w:p w:rsidRPr="009E76D0" w:rsidR="00CE183D" w:rsidP="009E76D0" w:rsidRDefault="00CE183D" w14:paraId="1172B092" w14:textId="59F30E34">
    <w:pPr>
      <w:ind w:left="-90"/>
      <w:rPr>
        <w:rFonts w:ascii="Arial" w:hAnsi="Arial" w:cs="Arial"/>
        <w:sz w:val="14"/>
        <w:szCs w:val="14"/>
      </w:rPr>
    </w:pPr>
    <w:r>
      <w:rPr>
        <w:rFonts w:ascii="Arial" w:hAnsi="Arial" w:cs="Arial"/>
        <w:sz w:val="14"/>
        <w:szCs w:val="14"/>
      </w:rPr>
      <w:t>CEC-CF3R-MCH-20-H (Revised 01/19</w:t>
    </w:r>
    <w:r w:rsidRPr="00B94A82">
      <w:rPr>
        <w:rFonts w:ascii="Arial" w:hAnsi="Arial" w:cs="Arial"/>
        <w:sz w:val="14"/>
        <w:szCs w:val="14"/>
      </w:rPr>
      <w:t>)</w:t>
    </w:r>
    <w:r>
      <w:rPr>
        <w:rFonts w:ascii="Arial" w:hAnsi="Arial" w:cs="Arial"/>
        <w:sz w:val="14"/>
        <w:szCs w:val="14"/>
      </w:rPr>
      <w:t xml:space="preserve">                                                                                                                                           </w:t>
    </w:r>
    <w:r w:rsidRPr="00B94A82">
      <w:rPr>
        <w:rFonts w:ascii="Arial" w:hAnsi="Arial" w:cs="Arial"/>
        <w:sz w:val="14"/>
        <w:szCs w:val="14"/>
      </w:rPr>
      <w:t>CALIFORNIA ENERGY COMMISSION</w:t>
    </w:r>
  </w:p>
  <w:tbl>
    <w:tblPr>
      <w:tblW w:w="5004"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Look w:val="0000" w:firstRow="0" w:lastRow="0" w:firstColumn="0" w:lastColumn="0" w:noHBand="0" w:noVBand="0"/>
    </w:tblPr>
    <w:tblGrid>
      <w:gridCol w:w="5212"/>
      <w:gridCol w:w="307"/>
      <w:gridCol w:w="3654"/>
      <w:gridCol w:w="1866"/>
    </w:tblGrid>
    <w:tr w:rsidRPr="00E05304" w:rsidR="00CE183D" w:rsidTr="009E76D0" w14:paraId="1172B095" w14:textId="77777777">
      <w:trPr>
        <w:cantSplit/>
        <w:trHeight w:val="288"/>
      </w:trPr>
      <w:tc>
        <w:tcPr>
          <w:tcW w:w="4016" w:type="pct"/>
          <w:gridSpan w:val="3"/>
          <w:tcBorders>
            <w:bottom w:val="single" w:color="auto" w:sz="4" w:space="0"/>
            <w:right w:val="nil"/>
          </w:tcBorders>
          <w:vAlign w:val="center"/>
        </w:tcPr>
        <w:p w:rsidRPr="00E05304" w:rsidR="00CE183D" w:rsidP="00630962" w:rsidRDefault="00CE183D" w14:paraId="1172B093" w14:textId="77777777">
          <w:pPr>
            <w:pStyle w:val="Heading1"/>
            <w:rPr>
              <w:rFonts w:asciiTheme="minorHAnsi" w:hAnsiTheme="minorHAnsi"/>
              <w:b w:val="0"/>
              <w:bCs/>
              <w:sz w:val="20"/>
            </w:rPr>
          </w:pPr>
          <w:r w:rsidRPr="00E05304">
            <w:rPr>
              <w:rFonts w:asciiTheme="minorHAnsi" w:hAnsiTheme="minorHAnsi"/>
              <w:b w:val="0"/>
              <w:bCs/>
              <w:sz w:val="20"/>
            </w:rPr>
            <w:t xml:space="preserve">CERTIFICATE OF </w:t>
          </w:r>
          <w:r>
            <w:rPr>
              <w:rFonts w:asciiTheme="minorHAnsi" w:hAnsiTheme="minorHAnsi"/>
              <w:b w:val="0"/>
              <w:bCs/>
              <w:sz w:val="20"/>
            </w:rPr>
            <w:t>VERIFICATION</w:t>
          </w:r>
        </w:p>
      </w:tc>
      <w:tc>
        <w:tcPr>
          <w:tcW w:w="984" w:type="pct"/>
          <w:tcBorders>
            <w:left w:val="nil"/>
            <w:bottom w:val="single" w:color="auto" w:sz="4" w:space="0"/>
          </w:tcBorders>
          <w:tcMar>
            <w:left w:w="115" w:type="dxa"/>
            <w:right w:w="115" w:type="dxa"/>
          </w:tcMar>
          <w:vAlign w:val="center"/>
        </w:tcPr>
        <w:p w:rsidRPr="00E05304" w:rsidR="00CE183D" w:rsidP="00630962" w:rsidRDefault="00CE183D" w14:paraId="1172B094" w14:textId="77777777">
          <w:pPr>
            <w:pStyle w:val="Heading1"/>
            <w:jc w:val="right"/>
            <w:rPr>
              <w:rFonts w:asciiTheme="minorHAnsi" w:hAnsiTheme="minorHAnsi"/>
              <w:b w:val="0"/>
              <w:bCs/>
              <w:sz w:val="20"/>
            </w:rPr>
          </w:pPr>
          <w:r w:rsidRPr="00E05304">
            <w:rPr>
              <w:rFonts w:asciiTheme="minorHAnsi" w:hAnsiTheme="minorHAnsi"/>
              <w:b w:val="0"/>
              <w:bCs/>
              <w:sz w:val="20"/>
            </w:rPr>
            <w:t>CF</w:t>
          </w:r>
          <w:r>
            <w:rPr>
              <w:rFonts w:asciiTheme="minorHAnsi" w:hAnsiTheme="minorHAnsi"/>
              <w:b w:val="0"/>
              <w:bCs/>
              <w:sz w:val="20"/>
            </w:rPr>
            <w:t>3</w:t>
          </w:r>
          <w:r w:rsidRPr="00E05304">
            <w:rPr>
              <w:rFonts w:asciiTheme="minorHAnsi" w:hAnsiTheme="minorHAnsi"/>
              <w:b w:val="0"/>
              <w:bCs/>
              <w:sz w:val="20"/>
            </w:rPr>
            <w:t>R-MCH-20-H</w:t>
          </w:r>
        </w:p>
      </w:tc>
    </w:tr>
    <w:tr w:rsidRPr="00E05304" w:rsidR="00CE183D" w:rsidTr="00091DB0" w14:paraId="1172B098" w14:textId="77777777">
      <w:trPr>
        <w:cantSplit/>
        <w:trHeight w:val="288"/>
      </w:trPr>
      <w:tc>
        <w:tcPr>
          <w:tcW w:w="2500" w:type="pct"/>
          <w:gridSpan w:val="2"/>
          <w:tcBorders>
            <w:right w:val="nil"/>
          </w:tcBorders>
        </w:tcPr>
        <w:p w:rsidRPr="00E05304" w:rsidR="00CE183D" w:rsidP="00091DB0" w:rsidRDefault="00CE183D" w14:paraId="1172B096" w14:textId="77777777">
          <w:pPr>
            <w:tabs>
              <w:tab w:val="right" w:pos="10543"/>
            </w:tabs>
            <w:rPr>
              <w:rFonts w:asciiTheme="minorHAnsi" w:hAnsiTheme="minorHAnsi"/>
              <w:sz w:val="12"/>
              <w:szCs w:val="12"/>
            </w:rPr>
          </w:pPr>
          <w:r w:rsidRPr="00E05304">
            <w:rPr>
              <w:rFonts w:asciiTheme="minorHAnsi" w:hAnsiTheme="minorHAnsi"/>
              <w:bCs/>
            </w:rPr>
            <w:t>Duct Leakage Diagnostic Test</w:t>
          </w:r>
        </w:p>
      </w:tc>
      <w:tc>
        <w:tcPr>
          <w:tcW w:w="2500" w:type="pct"/>
          <w:gridSpan w:val="2"/>
          <w:tcBorders>
            <w:left w:val="nil"/>
          </w:tcBorders>
        </w:tcPr>
        <w:p w:rsidRPr="00E05304" w:rsidR="00CE183D" w:rsidP="00091DB0" w:rsidRDefault="00CE183D" w14:paraId="1172B097" w14:textId="0C62E94F">
          <w:pPr>
            <w:tabs>
              <w:tab w:val="right" w:pos="10543"/>
            </w:tabs>
            <w:jc w:val="right"/>
            <w:rPr>
              <w:rFonts w:asciiTheme="minorHAnsi" w:hAnsiTheme="minorHAnsi"/>
              <w:sz w:val="12"/>
              <w:szCs w:val="12"/>
            </w:rPr>
          </w:pP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sidR="004015D4">
            <w:rPr>
              <w:rFonts w:asciiTheme="minorHAnsi" w:hAnsiTheme="minorHAnsi"/>
              <w:bCs/>
              <w:noProof/>
            </w:rPr>
            <w:t>3</w:t>
          </w:r>
          <w:r w:rsidRPr="00E05304">
            <w:rPr>
              <w:rFonts w:asciiTheme="minorHAnsi" w:hAnsiTheme="minorHAnsi"/>
              <w:bCs/>
            </w:rPr>
            <w:fldChar w:fldCharType="end"/>
          </w:r>
          <w:r w:rsidRPr="00E0530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Pr>
              <w:rFonts w:asciiTheme="minorHAnsi" w:hAnsiTheme="minorHAnsi"/>
              <w:bCs/>
              <w:noProof/>
            </w:rPr>
            <w:t>3</w:t>
          </w:r>
          <w:r>
            <w:rPr>
              <w:rFonts w:asciiTheme="minorHAnsi" w:hAnsiTheme="minorHAnsi"/>
              <w:bCs/>
              <w:noProof/>
            </w:rPr>
            <w:fldChar w:fldCharType="end"/>
          </w:r>
          <w:r w:rsidRPr="00E05304">
            <w:rPr>
              <w:rFonts w:asciiTheme="minorHAnsi" w:hAnsiTheme="minorHAnsi"/>
              <w:bCs/>
            </w:rPr>
            <w:t>)</w:t>
          </w:r>
        </w:p>
      </w:tc>
    </w:tr>
    <w:tr w:rsidRPr="00E05304" w:rsidR="00CE183D" w:rsidTr="009E76D0" w14:paraId="1172B09C" w14:textId="77777777">
      <w:trPr>
        <w:cantSplit/>
        <w:trHeight w:val="288"/>
      </w:trPr>
      <w:tc>
        <w:tcPr>
          <w:tcW w:w="0" w:type="auto"/>
        </w:tcPr>
        <w:p w:rsidRPr="00E05304" w:rsidR="00CE183D" w:rsidP="00091DB0" w:rsidRDefault="00CE183D" w14:paraId="1172B099" w14:textId="77777777">
          <w:pPr>
            <w:rPr>
              <w:rFonts w:asciiTheme="minorHAnsi" w:hAnsiTheme="minorHAnsi"/>
              <w:sz w:val="12"/>
              <w:szCs w:val="12"/>
            </w:rPr>
          </w:pPr>
          <w:r w:rsidRPr="00E05304">
            <w:rPr>
              <w:rFonts w:asciiTheme="minorHAnsi" w:hAnsiTheme="minorHAnsi"/>
              <w:sz w:val="12"/>
              <w:szCs w:val="12"/>
            </w:rPr>
            <w:t>Project Name:</w:t>
          </w:r>
        </w:p>
      </w:tc>
      <w:tc>
        <w:tcPr>
          <w:tcW w:w="1655" w:type="pct"/>
          <w:gridSpan w:val="2"/>
        </w:tcPr>
        <w:p w:rsidRPr="00E05304" w:rsidR="00CE183D" w:rsidP="00091DB0" w:rsidRDefault="00CE183D" w14:paraId="1172B09A" w14:textId="77777777">
          <w:pPr>
            <w:rPr>
              <w:rFonts w:asciiTheme="minorHAnsi" w:hAnsiTheme="minorHAnsi"/>
              <w:sz w:val="12"/>
              <w:szCs w:val="12"/>
            </w:rPr>
          </w:pPr>
          <w:r w:rsidRPr="00E05304">
            <w:rPr>
              <w:rFonts w:asciiTheme="minorHAnsi" w:hAnsiTheme="minorHAnsi"/>
              <w:sz w:val="12"/>
              <w:szCs w:val="12"/>
            </w:rPr>
            <w:t>Enforcement Agency:</w:t>
          </w:r>
        </w:p>
      </w:tc>
      <w:tc>
        <w:tcPr>
          <w:tcW w:w="984" w:type="pct"/>
        </w:tcPr>
        <w:p w:rsidRPr="00E05304" w:rsidR="00CE183D" w:rsidP="00091DB0" w:rsidRDefault="00CE183D" w14:paraId="1172B09B" w14:textId="77777777">
          <w:pPr>
            <w:rPr>
              <w:rFonts w:asciiTheme="minorHAnsi" w:hAnsiTheme="minorHAnsi"/>
              <w:sz w:val="12"/>
              <w:szCs w:val="12"/>
            </w:rPr>
          </w:pPr>
          <w:r w:rsidRPr="00E05304">
            <w:rPr>
              <w:rFonts w:asciiTheme="minorHAnsi" w:hAnsiTheme="minorHAnsi"/>
              <w:sz w:val="12"/>
              <w:szCs w:val="12"/>
            </w:rPr>
            <w:t>Permit Number:</w:t>
          </w:r>
        </w:p>
      </w:tc>
    </w:tr>
    <w:tr w:rsidRPr="00E05304" w:rsidR="00CE183D" w:rsidTr="009E76D0" w14:paraId="1172B0A0" w14:textId="77777777">
      <w:trPr>
        <w:cantSplit/>
        <w:trHeight w:val="288"/>
      </w:trPr>
      <w:tc>
        <w:tcPr>
          <w:tcW w:w="0" w:type="auto"/>
        </w:tcPr>
        <w:p w:rsidRPr="00E05304" w:rsidR="00CE183D" w:rsidP="00091DB0" w:rsidRDefault="00CE183D" w14:paraId="1172B09D" w14:textId="77777777">
          <w:pPr>
            <w:rPr>
              <w:rFonts w:asciiTheme="minorHAnsi" w:hAnsiTheme="minorHAnsi"/>
              <w:sz w:val="12"/>
              <w:szCs w:val="12"/>
              <w:vertAlign w:val="superscript"/>
            </w:rPr>
          </w:pPr>
          <w:r w:rsidRPr="00E05304">
            <w:rPr>
              <w:rFonts w:asciiTheme="minorHAnsi" w:hAnsiTheme="minorHAnsi"/>
              <w:sz w:val="12"/>
              <w:szCs w:val="12"/>
            </w:rPr>
            <w:t>Dwelling Address:</w:t>
          </w:r>
        </w:p>
      </w:tc>
      <w:tc>
        <w:tcPr>
          <w:tcW w:w="1655" w:type="pct"/>
          <w:gridSpan w:val="2"/>
        </w:tcPr>
        <w:p w:rsidRPr="00E05304" w:rsidR="00CE183D" w:rsidP="00091DB0" w:rsidRDefault="00CE183D" w14:paraId="1172B09E" w14:textId="5DCBDC42">
          <w:pPr>
            <w:rPr>
              <w:rFonts w:asciiTheme="minorHAnsi" w:hAnsiTheme="minorHAnsi"/>
              <w:sz w:val="12"/>
              <w:szCs w:val="12"/>
              <w:vertAlign w:val="superscript"/>
            </w:rPr>
          </w:pPr>
          <w:r w:rsidRPr="00E05304">
            <w:rPr>
              <w:rFonts w:asciiTheme="minorHAnsi" w:hAnsiTheme="minorHAnsi"/>
              <w:sz w:val="12"/>
              <w:szCs w:val="12"/>
            </w:rPr>
            <w:t>City</w:t>
          </w:r>
          <w:r>
            <w:rPr>
              <w:rFonts w:asciiTheme="minorHAnsi" w:hAnsiTheme="minorHAnsi"/>
              <w:sz w:val="12"/>
              <w:szCs w:val="12"/>
            </w:rPr>
            <w:t>:</w:t>
          </w:r>
        </w:p>
      </w:tc>
      <w:tc>
        <w:tcPr>
          <w:tcW w:w="984" w:type="pct"/>
        </w:tcPr>
        <w:p w:rsidRPr="00E05304" w:rsidR="00CE183D" w:rsidP="00091DB0" w:rsidRDefault="00CE183D" w14:paraId="1172B09F" w14:textId="5FF8907C">
          <w:pPr>
            <w:rPr>
              <w:rFonts w:asciiTheme="minorHAnsi" w:hAnsiTheme="minorHAnsi"/>
              <w:sz w:val="12"/>
              <w:szCs w:val="12"/>
              <w:vertAlign w:val="superscript"/>
            </w:rPr>
          </w:pPr>
          <w:r w:rsidRPr="00E05304">
            <w:rPr>
              <w:rFonts w:asciiTheme="minorHAnsi" w:hAnsiTheme="minorHAnsi"/>
              <w:sz w:val="12"/>
              <w:szCs w:val="12"/>
            </w:rPr>
            <w:t>Zip Code</w:t>
          </w:r>
          <w:r>
            <w:rPr>
              <w:rFonts w:asciiTheme="minorHAnsi" w:hAnsiTheme="minorHAnsi"/>
              <w:sz w:val="12"/>
              <w:szCs w:val="12"/>
            </w:rPr>
            <w:t>:</w:t>
          </w:r>
        </w:p>
      </w:tc>
    </w:tr>
  </w:tbl>
  <w:p w:rsidRPr="00442989" w:rsidR="00CE183D" w:rsidP="005A2889" w:rsidRDefault="00CE183D" w14:paraId="1172B0A1" w14:textId="77777777">
    <w:pPr>
      <w:pStyle w:val="Header"/>
      <w:rPr>
        <w:szCs w:val="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83D" w:rsidRDefault="00CE183D" w14:paraId="1172B0A4" w14:textId="77777777">
    <w:pPr>
      <w:pStyle w:val="Header"/>
    </w:pPr>
    <w:r>
      <w:rPr>
        <w:noProof/>
      </w:rPr>
      <w:pict w14:anchorId="1172B0B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4529312" style="position:absolute;margin-left:0;margin-top:0;width:10in;height:540pt;z-index:-251658239;mso-position-horizontal:center;mso-position-horizontal-relative:margin;mso-position-vertical:center;mso-position-vertical-relative:margin" o:spid="_x0000_s6157" o:allowincell="f" type="#_x0000_t75">
          <v:imagedata gain="19661f" blacklevel="22938f" o:title="For information and data collection only" r:id="rId1"/>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83D" w:rsidRDefault="00CE183D" w14:paraId="1172B0A5" w14:textId="77777777">
    <w:pPr>
      <w:pStyle w:val="Header"/>
    </w:pPr>
    <w:r>
      <w:rPr>
        <w:noProof/>
      </w:rPr>
      <w:pict w14:anchorId="1172B0B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4529316" style="position:absolute;margin-left:0;margin-top:0;width:10in;height:540pt;z-index:-251658235;mso-position-horizontal:center;mso-position-horizontal-relative:margin;mso-position-vertical:center;mso-position-vertical-relative:margin" o:spid="_x0000_s6161" o:allowincell="f" type="#_x0000_t75">
          <v:imagedata gain="19661f" blacklevel="22938f" o:title="For information and data collection only" r:id="rId1"/>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color="auto" w:sz="4" w:space="0"/>
        <w:left w:val="single" w:color="auto" w:sz="4" w:space="0"/>
        <w:bottom w:val="single" w:color="auto" w:sz="4" w:space="0"/>
        <w:right w:val="single" w:color="auto" w:sz="4" w:space="0"/>
        <w:insideH w:val="single" w:color="auto" w:sz="12" w:space="0"/>
      </w:tblBorders>
      <w:tblCellMar>
        <w:left w:w="115" w:type="dxa"/>
        <w:right w:w="115" w:type="dxa"/>
      </w:tblCellMar>
      <w:tblLook w:val="0000" w:firstRow="0" w:lastRow="0" w:firstColumn="0" w:lastColumn="0" w:noHBand="0" w:noVBand="0"/>
    </w:tblPr>
    <w:tblGrid>
      <w:gridCol w:w="8045"/>
      <w:gridCol w:w="283"/>
      <w:gridCol w:w="2711"/>
    </w:tblGrid>
    <w:tr w:rsidRPr="00E05304" w:rsidR="00CE183D" w:rsidTr="00E05304" w14:paraId="1172B0A8" w14:textId="77777777">
      <w:trPr>
        <w:cantSplit/>
        <w:trHeight w:val="288"/>
      </w:trPr>
      <w:tc>
        <w:tcPr>
          <w:tcW w:w="3644" w:type="pct"/>
          <w:tcBorders>
            <w:bottom w:val="single" w:color="auto" w:sz="4" w:space="0"/>
          </w:tcBorders>
        </w:tcPr>
        <w:p w:rsidRPr="00E05304" w:rsidR="00CE183D" w:rsidP="00630962" w:rsidRDefault="00CE183D" w14:paraId="1172B0A6" w14:textId="77777777">
          <w:pPr>
            <w:pStyle w:val="Heading1"/>
            <w:rPr>
              <w:rFonts w:asciiTheme="minorHAnsi" w:hAnsiTheme="minorHAnsi"/>
              <w:b w:val="0"/>
              <w:bCs/>
              <w:sz w:val="20"/>
            </w:rPr>
          </w:pPr>
          <w:r>
            <w:rPr>
              <w:rFonts w:asciiTheme="minorHAnsi" w:hAnsiTheme="minorHAnsi"/>
              <w:b w:val="0"/>
              <w:bCs/>
              <w:noProof/>
              <w:sz w:val="20"/>
            </w:rPr>
            <w:pict w14:anchorId="1172B0B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4529317" style="position:absolute;margin-left:0;margin-top:0;width:10in;height:540pt;z-index:-251658234;mso-position-horizontal:center;mso-position-horizontal-relative:margin;mso-position-vertical:center;mso-position-vertical-relative:margin" o:spid="_x0000_s6162" o:allowincell="f" type="#_x0000_t75">
                <v:imagedata gain="19661f" blacklevel="22938f" o:title="For information and data collection only" r:id="rId1"/>
                <w10:wrap anchorx="margin" anchory="margin"/>
              </v:shape>
            </w:pict>
          </w:r>
          <w:r w:rsidRPr="00E05304">
            <w:rPr>
              <w:rFonts w:asciiTheme="minorHAnsi" w:hAnsiTheme="minorHAnsi"/>
              <w:b w:val="0"/>
              <w:bCs/>
              <w:sz w:val="20"/>
            </w:rPr>
            <w:t xml:space="preserve">CERTIFICATE OF </w:t>
          </w:r>
          <w:r>
            <w:rPr>
              <w:rFonts w:asciiTheme="minorHAnsi" w:hAnsiTheme="minorHAnsi"/>
              <w:b w:val="0"/>
              <w:bCs/>
              <w:sz w:val="20"/>
            </w:rPr>
            <w:t xml:space="preserve">VERIFICATION </w:t>
          </w:r>
          <w:r w:rsidRPr="00BD0267">
            <w:rPr>
              <w:rFonts w:asciiTheme="minorHAnsi" w:hAnsiTheme="minorHAnsi"/>
              <w:b w:val="0"/>
              <w:bCs/>
              <w:sz w:val="20"/>
            </w:rPr>
            <w:t>- USER INSTRUCTIONS</w:t>
          </w:r>
        </w:p>
      </w:tc>
      <w:tc>
        <w:tcPr>
          <w:tcW w:w="0" w:type="auto"/>
          <w:gridSpan w:val="2"/>
          <w:tcBorders>
            <w:bottom w:val="single" w:color="auto" w:sz="4" w:space="0"/>
          </w:tcBorders>
          <w:tcMar>
            <w:left w:w="115" w:type="dxa"/>
            <w:right w:w="115" w:type="dxa"/>
          </w:tcMar>
          <w:vAlign w:val="center"/>
        </w:tcPr>
        <w:p w:rsidRPr="00E05304" w:rsidR="00CE183D" w:rsidP="00630962" w:rsidRDefault="00CE183D" w14:paraId="1172B0A7" w14:textId="77777777">
          <w:pPr>
            <w:pStyle w:val="Heading1"/>
            <w:jc w:val="right"/>
            <w:rPr>
              <w:rFonts w:asciiTheme="minorHAnsi" w:hAnsiTheme="minorHAnsi"/>
              <w:b w:val="0"/>
              <w:bCs/>
              <w:sz w:val="20"/>
            </w:rPr>
          </w:pPr>
          <w:r w:rsidRPr="00E05304">
            <w:rPr>
              <w:rFonts w:asciiTheme="minorHAnsi" w:hAnsiTheme="minorHAnsi"/>
              <w:b w:val="0"/>
              <w:bCs/>
              <w:sz w:val="20"/>
            </w:rPr>
            <w:t>CF</w:t>
          </w:r>
          <w:r>
            <w:rPr>
              <w:rFonts w:asciiTheme="minorHAnsi" w:hAnsiTheme="minorHAnsi"/>
              <w:b w:val="0"/>
              <w:bCs/>
              <w:sz w:val="20"/>
            </w:rPr>
            <w:t>3</w:t>
          </w:r>
          <w:r w:rsidRPr="00E05304">
            <w:rPr>
              <w:rFonts w:asciiTheme="minorHAnsi" w:hAnsiTheme="minorHAnsi"/>
              <w:b w:val="0"/>
              <w:bCs/>
              <w:sz w:val="20"/>
            </w:rPr>
            <w:t>R</w:t>
          </w:r>
          <w:r>
            <w:rPr>
              <w:rFonts w:asciiTheme="minorHAnsi" w:hAnsiTheme="minorHAnsi"/>
              <w:b w:val="0"/>
              <w:sz w:val="20"/>
            </w:rPr>
            <w:t>-M</w:t>
          </w:r>
          <w:r w:rsidRPr="00E05304">
            <w:rPr>
              <w:rFonts w:asciiTheme="minorHAnsi" w:hAnsiTheme="minorHAnsi"/>
              <w:b w:val="0"/>
              <w:sz w:val="20"/>
            </w:rPr>
            <w:t>CH-20-H</w:t>
          </w:r>
        </w:p>
      </w:tc>
    </w:tr>
    <w:tr w:rsidRPr="00E05304" w:rsidR="00CE183D" w:rsidTr="00C4629B" w14:paraId="1172B0AB" w14:textId="77777777">
      <w:trPr>
        <w:cantSplit/>
        <w:trHeight w:val="288"/>
      </w:trPr>
      <w:tc>
        <w:tcPr>
          <w:tcW w:w="3772" w:type="pct"/>
          <w:gridSpan w:val="2"/>
          <w:tcBorders>
            <w:top w:val="single" w:color="auto" w:sz="4" w:space="0"/>
            <w:bottom w:val="single" w:color="auto" w:sz="4" w:space="0"/>
          </w:tcBorders>
        </w:tcPr>
        <w:p w:rsidRPr="00F85124" w:rsidR="00CE183D" w:rsidP="00BD0267" w:rsidRDefault="00CE183D" w14:paraId="1172B0A9" w14:textId="77777777">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MCH-20e</w:t>
          </w:r>
        </w:p>
      </w:tc>
      <w:tc>
        <w:tcPr>
          <w:tcW w:w="1228" w:type="pct"/>
          <w:tcBorders>
            <w:top w:val="single" w:color="auto" w:sz="4" w:space="0"/>
            <w:bottom w:val="single" w:color="auto" w:sz="4" w:space="0"/>
          </w:tcBorders>
          <w:tcMar>
            <w:left w:w="115" w:type="dxa"/>
            <w:right w:w="202" w:type="dxa"/>
          </w:tcMar>
          <w:vAlign w:val="center"/>
        </w:tcPr>
        <w:p w:rsidRPr="00E05304" w:rsidR="00CE183D" w:rsidP="005F4DEA" w:rsidRDefault="00CE183D" w14:paraId="1172B0AA" w14:textId="0D03DD03">
          <w:pPr>
            <w:pStyle w:val="ListParagraph"/>
            <w:ind w:left="602" w:right="-108"/>
            <w:jc w:val="right"/>
            <w:rPr>
              <w:rFonts w:asciiTheme="minorHAnsi" w:hAnsiTheme="minorHAnsi"/>
              <w:bCs/>
            </w:rPr>
          </w:pPr>
          <w:r>
            <w:rPr>
              <w:rFonts w:asciiTheme="minorHAnsi" w:hAnsiTheme="minorHAnsi"/>
              <w:bCs/>
            </w:rPr>
            <w:t>(</w:t>
          </w: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Pr>
              <w:rFonts w:asciiTheme="minorHAnsi" w:hAnsiTheme="minorHAnsi"/>
              <w:bCs/>
              <w:noProof/>
            </w:rPr>
            <w:t>2</w:t>
          </w:r>
          <w:r w:rsidRPr="00E05304">
            <w:rPr>
              <w:rFonts w:asciiTheme="minorHAnsi" w:hAnsiTheme="minorHAnsi"/>
              <w:bCs/>
            </w:rPr>
            <w:fldChar w:fldCharType="end"/>
          </w:r>
          <w:r>
            <w:rPr>
              <w:rFonts w:asciiTheme="minorHAnsi" w:hAnsiTheme="minorHAnsi"/>
              <w:bCs/>
            </w:rPr>
            <w:t xml:space="preserve"> </w:t>
          </w:r>
          <w:r w:rsidRPr="00E05304">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Pr>
              <w:rFonts w:asciiTheme="minorHAnsi" w:hAnsiTheme="minorHAnsi"/>
              <w:noProof/>
            </w:rPr>
            <w:t>2</w:t>
          </w:r>
          <w:r>
            <w:rPr>
              <w:rFonts w:asciiTheme="minorHAnsi" w:hAnsiTheme="minorHAnsi"/>
              <w:noProof/>
            </w:rPr>
            <w:fldChar w:fldCharType="end"/>
          </w:r>
          <w:r>
            <w:rPr>
              <w:rFonts w:asciiTheme="minorHAnsi" w:hAnsiTheme="minorHAnsi"/>
              <w:noProof/>
            </w:rPr>
            <w:t>)</w:t>
          </w:r>
        </w:p>
      </w:tc>
    </w:tr>
  </w:tbl>
  <w:p w:rsidRPr="00442989" w:rsidR="00CE183D" w:rsidP="005A2889" w:rsidRDefault="00CE183D" w14:paraId="1172B0AC" w14:textId="77777777">
    <w:pPr>
      <w:pStyle w:val="Header"/>
      <w:rPr>
        <w:szCs w:val="4"/>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83D" w:rsidRDefault="00CE183D" w14:paraId="1172B0AE" w14:textId="77777777">
    <w:pPr>
      <w:pStyle w:val="Header"/>
    </w:pPr>
    <w:r>
      <w:rPr>
        <w:noProof/>
      </w:rPr>
      <w:pict w14:anchorId="1172B0C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4529315" style="position:absolute;margin-left:0;margin-top:0;width:10in;height:540pt;z-index:-251658236;mso-position-horizontal:center;mso-position-horizontal-relative:margin;mso-position-vertical:center;mso-position-vertical-relative:margin" o:spid="_x0000_s6160" o:allowincell="f" type="#_x0000_t75">
          <v:imagedata gain="19661f" blacklevel="22938f" o:title="For information and data collection only" r:id="rId1"/>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83D" w:rsidRDefault="00CE183D" w14:paraId="1172B0AF" w14:textId="77777777">
    <w:pPr>
      <w:pStyle w:val="Header"/>
    </w:pPr>
    <w:r>
      <w:rPr>
        <w:noProof/>
      </w:rPr>
      <w:pict w14:anchorId="1172B0C1">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4529319" style="position:absolute;margin-left:0;margin-top:0;width:10in;height:540pt;z-index:-251658232;mso-position-horizontal:center;mso-position-horizontal-relative:margin;mso-position-vertical:center;mso-position-vertical-relative:margin" o:spid="_x0000_s6164" o:allowincell="f" type="#_x0000_t75">
          <v:imagedata gain="19661f" blacklevel="22938f" o:title="For information and data collection only" r:id="rId1"/>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color="auto" w:sz="4" w:space="0"/>
        <w:left w:val="single" w:color="auto" w:sz="4" w:space="0"/>
        <w:bottom w:val="single" w:color="auto" w:sz="4" w:space="0"/>
        <w:right w:val="single" w:color="auto" w:sz="4" w:space="0"/>
        <w:insideH w:val="single" w:color="auto" w:sz="4" w:space="0"/>
      </w:tblBorders>
      <w:tblCellMar>
        <w:left w:w="115" w:type="dxa"/>
        <w:right w:w="115" w:type="dxa"/>
      </w:tblCellMar>
      <w:tblLook w:val="0000" w:firstRow="0" w:lastRow="0" w:firstColumn="0" w:lastColumn="0" w:noHBand="0" w:noVBand="0"/>
    </w:tblPr>
    <w:tblGrid>
      <w:gridCol w:w="8045"/>
      <w:gridCol w:w="283"/>
      <w:gridCol w:w="2711"/>
    </w:tblGrid>
    <w:tr w:rsidRPr="00E05304" w:rsidR="00CE183D" w:rsidTr="00E05304" w14:paraId="1172B0B2" w14:textId="77777777">
      <w:trPr>
        <w:cantSplit/>
        <w:trHeight w:val="288"/>
      </w:trPr>
      <w:tc>
        <w:tcPr>
          <w:tcW w:w="3644" w:type="pct"/>
        </w:tcPr>
        <w:p w:rsidRPr="00E05304" w:rsidR="00CE183D" w:rsidP="00630962" w:rsidRDefault="00CE183D" w14:paraId="1172B0B0" w14:textId="77777777">
          <w:pPr>
            <w:pStyle w:val="Heading1"/>
            <w:rPr>
              <w:rFonts w:asciiTheme="minorHAnsi" w:hAnsiTheme="minorHAnsi"/>
              <w:b w:val="0"/>
              <w:bCs/>
              <w:sz w:val="20"/>
            </w:rPr>
          </w:pPr>
          <w:r>
            <w:rPr>
              <w:rFonts w:asciiTheme="minorHAnsi" w:hAnsiTheme="minorHAnsi"/>
              <w:b w:val="0"/>
              <w:bCs/>
              <w:noProof/>
              <w:sz w:val="20"/>
            </w:rPr>
            <w:pict w14:anchorId="1172B0C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4529320" style="position:absolute;margin-left:0;margin-top:0;width:10in;height:540pt;z-index:-251658231;mso-position-horizontal:center;mso-position-horizontal-relative:margin;mso-position-vertical:center;mso-position-vertical-relative:margin" o:spid="_x0000_s6165" o:allowincell="f" type="#_x0000_t75">
                <v:imagedata gain="19661f" blacklevel="22938f" o:title="For information and data collection only" r:id="rId1"/>
                <w10:wrap anchorx="margin" anchory="margin"/>
              </v:shape>
            </w:pict>
          </w:r>
          <w:r w:rsidRPr="00E05304">
            <w:rPr>
              <w:rFonts w:asciiTheme="minorHAnsi" w:hAnsiTheme="minorHAnsi"/>
              <w:b w:val="0"/>
              <w:bCs/>
              <w:sz w:val="20"/>
            </w:rPr>
            <w:t xml:space="preserve">CERTIFICATE OF </w:t>
          </w:r>
          <w:r>
            <w:rPr>
              <w:rFonts w:asciiTheme="minorHAnsi" w:hAnsiTheme="minorHAnsi"/>
              <w:b w:val="0"/>
              <w:bCs/>
              <w:sz w:val="20"/>
            </w:rPr>
            <w:t xml:space="preserve">VERIFICATION - </w:t>
          </w:r>
          <w:r w:rsidRPr="00BD0267">
            <w:rPr>
              <w:rFonts w:asciiTheme="minorHAnsi" w:hAnsiTheme="minorHAnsi"/>
              <w:b w:val="0"/>
              <w:bCs/>
              <w:sz w:val="20"/>
            </w:rPr>
            <w:t>DATA FIELD DEFINITIONS AND CALCULATIONS</w:t>
          </w:r>
        </w:p>
      </w:tc>
      <w:tc>
        <w:tcPr>
          <w:tcW w:w="0" w:type="auto"/>
          <w:gridSpan w:val="2"/>
          <w:tcMar>
            <w:left w:w="115" w:type="dxa"/>
            <w:right w:w="115" w:type="dxa"/>
          </w:tcMar>
          <w:vAlign w:val="center"/>
        </w:tcPr>
        <w:p w:rsidRPr="00E05304" w:rsidR="00CE183D" w:rsidP="00630962" w:rsidRDefault="00CE183D" w14:paraId="1172B0B1" w14:textId="77777777">
          <w:pPr>
            <w:pStyle w:val="Heading1"/>
            <w:jc w:val="right"/>
            <w:rPr>
              <w:rFonts w:asciiTheme="minorHAnsi" w:hAnsiTheme="minorHAnsi"/>
              <w:b w:val="0"/>
              <w:bCs/>
              <w:sz w:val="20"/>
            </w:rPr>
          </w:pPr>
          <w:r w:rsidRPr="00E05304">
            <w:rPr>
              <w:rFonts w:asciiTheme="minorHAnsi" w:hAnsiTheme="minorHAnsi"/>
              <w:b w:val="0"/>
              <w:bCs/>
              <w:sz w:val="20"/>
            </w:rPr>
            <w:t>CF</w:t>
          </w:r>
          <w:r>
            <w:rPr>
              <w:rFonts w:asciiTheme="minorHAnsi" w:hAnsiTheme="minorHAnsi"/>
              <w:b w:val="0"/>
              <w:bCs/>
              <w:sz w:val="20"/>
            </w:rPr>
            <w:t>3</w:t>
          </w:r>
          <w:r w:rsidRPr="00E05304">
            <w:rPr>
              <w:rFonts w:asciiTheme="minorHAnsi" w:hAnsiTheme="minorHAnsi"/>
              <w:b w:val="0"/>
              <w:bCs/>
              <w:sz w:val="20"/>
            </w:rPr>
            <w:t>R</w:t>
          </w:r>
          <w:r>
            <w:rPr>
              <w:rFonts w:asciiTheme="minorHAnsi" w:hAnsiTheme="minorHAnsi"/>
              <w:b w:val="0"/>
              <w:sz w:val="20"/>
            </w:rPr>
            <w:t>-MCH-20-H</w:t>
          </w:r>
        </w:p>
      </w:tc>
    </w:tr>
    <w:tr w:rsidRPr="00E05304" w:rsidR="00CE183D" w:rsidTr="00C4629B" w14:paraId="1172B0B5" w14:textId="77777777">
      <w:trPr>
        <w:cantSplit/>
        <w:trHeight w:val="288"/>
      </w:trPr>
      <w:tc>
        <w:tcPr>
          <w:tcW w:w="3772" w:type="pct"/>
          <w:gridSpan w:val="2"/>
        </w:tcPr>
        <w:p w:rsidRPr="00F85124" w:rsidR="00CE183D" w:rsidP="00BD0267" w:rsidRDefault="00CE183D" w14:paraId="1172B0B3" w14:textId="77777777">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MCH-20e</w:t>
          </w:r>
        </w:p>
      </w:tc>
      <w:tc>
        <w:tcPr>
          <w:tcW w:w="1228" w:type="pct"/>
          <w:tcMar>
            <w:left w:w="115" w:type="dxa"/>
            <w:right w:w="202" w:type="dxa"/>
          </w:tcMar>
          <w:vAlign w:val="center"/>
        </w:tcPr>
        <w:p w:rsidRPr="00E05304" w:rsidR="00CE183D" w:rsidP="005F4DEA" w:rsidRDefault="00CE183D" w14:paraId="1172B0B4" w14:textId="1254F9ED">
          <w:pPr>
            <w:pStyle w:val="ListParagraph"/>
            <w:ind w:left="602" w:right="-108"/>
            <w:jc w:val="right"/>
            <w:rPr>
              <w:rFonts w:asciiTheme="minorHAnsi" w:hAnsiTheme="minorHAnsi"/>
              <w:bCs/>
            </w:rPr>
          </w:pPr>
          <w:r>
            <w:rPr>
              <w:rFonts w:asciiTheme="minorHAnsi" w:hAnsiTheme="minorHAnsi"/>
              <w:bCs/>
            </w:rPr>
            <w:t>(</w:t>
          </w: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sidR="004015D4">
            <w:rPr>
              <w:rFonts w:asciiTheme="minorHAnsi" w:hAnsiTheme="minorHAnsi"/>
              <w:bCs/>
              <w:noProof/>
            </w:rPr>
            <w:t>3</w:t>
          </w:r>
          <w:r w:rsidRPr="00E05304">
            <w:rPr>
              <w:rFonts w:asciiTheme="minorHAnsi" w:hAnsiTheme="minorHAnsi"/>
              <w:bCs/>
            </w:rPr>
            <w:fldChar w:fldCharType="end"/>
          </w:r>
          <w:r>
            <w:rPr>
              <w:rFonts w:asciiTheme="minorHAnsi" w:hAnsiTheme="minorHAnsi"/>
              <w:bCs/>
            </w:rPr>
            <w:t xml:space="preserve"> </w:t>
          </w:r>
          <w:r w:rsidRPr="00E05304">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Pr>
              <w:rFonts w:asciiTheme="minorHAnsi" w:hAnsiTheme="minorHAnsi"/>
              <w:bCs/>
              <w:noProof/>
            </w:rPr>
            <w:t>4</w:t>
          </w:r>
          <w:r>
            <w:rPr>
              <w:rFonts w:asciiTheme="minorHAnsi" w:hAnsiTheme="minorHAnsi"/>
              <w:bCs/>
              <w:noProof/>
            </w:rPr>
            <w:fldChar w:fldCharType="end"/>
          </w:r>
          <w:r>
            <w:rPr>
              <w:rFonts w:asciiTheme="minorHAnsi" w:hAnsiTheme="minorHAnsi"/>
              <w:bCs/>
              <w:noProof/>
            </w:rPr>
            <w:t>)</w:t>
          </w:r>
        </w:p>
      </w:tc>
    </w:tr>
  </w:tbl>
  <w:p w:rsidRPr="00442989" w:rsidR="00CE183D" w:rsidP="005A2889" w:rsidRDefault="00CE183D" w14:paraId="1172B0B6" w14:textId="77777777">
    <w:pPr>
      <w:pStyle w:val="Header"/>
      <w:rPr>
        <w:szCs w:val="4"/>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83D" w:rsidRDefault="00CE183D" w14:paraId="1172B0B8" w14:textId="77777777">
    <w:pPr>
      <w:pStyle w:val="Header"/>
    </w:pPr>
    <w:r>
      <w:rPr>
        <w:noProof/>
      </w:rPr>
      <w:pict w14:anchorId="1172B0C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4529318" style="position:absolute;margin-left:0;margin-top:0;width:10in;height:540pt;z-index:-251658233;mso-position-horizontal:center;mso-position-horizontal-relative:margin;mso-position-vertical:center;mso-position-vertical-relative:margin" o:spid="_x0000_s6163" o:allowincell="f" type="#_x0000_t75">
          <v:imagedata gain="19661f" blacklevel="22938f" o:title="For information and data collection only" r:id="rId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multilevel"/>
    <w:tmpl w:val="C91CF59E"/>
    <w:lvl w:ilvl="0">
      <w:start w:val="1"/>
      <w:numFmt w:val="bullet"/>
      <w:pStyle w:val="ListBullet5"/>
      <w:lvlText w:val=""/>
      <w:lvlJc w:val="left"/>
      <w:pPr>
        <w:tabs>
          <w:tab w:val="num" w:pos="1800"/>
        </w:tabs>
        <w:ind w:left="1800" w:hanging="360"/>
      </w:pPr>
      <w:rPr>
        <w:rFonts w:hint="default" w:ascii="Symbol" w:hAnsi="Symbol"/>
      </w:rPr>
    </w:lvl>
  </w:abstractNum>
  <w:abstractNum w:abstractNumId="2" w15:restartNumberingAfterBreak="0">
    <w:nsid w:val="04031009"/>
    <w:multiLevelType w:val="multilevel"/>
    <w:tmpl w:val="DDB27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67CAD"/>
    <w:multiLevelType w:val="hybrid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hint="default" w:ascii="Times New Roman" w:hAnsi="Times New Roman"/>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4" w15:restartNumberingAfterBreak="0">
    <w:nsid w:val="0DF80D7B"/>
    <w:multiLevelType w:val="hybridMultilevel"/>
    <w:tmpl w:val="6B48196A"/>
    <w:lvl w:ilvl="0" w:tplc="660E8300">
      <w:start w:val="2"/>
      <w:numFmt w:val="decimal"/>
      <w:lvlText w:val="%1."/>
      <w:lvlJc w:val="left"/>
      <w:pPr>
        <w:ind w:left="810" w:hanging="360"/>
      </w:pPr>
    </w:lvl>
    <w:lvl w:ilvl="1" w:tplc="820A4A24">
      <w:start w:val="1"/>
      <w:numFmt w:val="lowerLetter"/>
      <w:lvlText w:val="%2."/>
      <w:lvlJc w:val="left"/>
      <w:pPr>
        <w:tabs>
          <w:tab w:val="num" w:pos="1440"/>
        </w:tabs>
        <w:ind w:left="1440" w:hanging="360"/>
      </w:pPr>
      <w:rPr>
        <w:rFonts w:ascii="Times New Roman" w:hAnsi="Times New Roman" w:eastAsia="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24520AE"/>
    <w:multiLevelType w:val="hybridMultilevel"/>
    <w:tmpl w:val="DD72FB04"/>
    <w:lvl w:ilvl="0" w:tplc="04090001">
      <w:start w:val="1"/>
      <w:numFmt w:val="bullet"/>
      <w:lvlText w:val=""/>
      <w:lvlJc w:val="left"/>
      <w:pPr>
        <w:ind w:left="720" w:hanging="360"/>
      </w:pPr>
      <w:rPr>
        <w:rFonts w:hint="default" w:ascii="Symbol" w:hAnsi="Symbol"/>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86E5805"/>
    <w:multiLevelType w:val="hybridMultilevel"/>
    <w:tmpl w:val="00D8BE3A"/>
    <w:lvl w:ilvl="0" w:tplc="56242F10">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26455D8B"/>
    <w:multiLevelType w:val="hybrid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hint="default" w:ascii="Times New Roman" w:hAnsi="Times New Roman"/>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8"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hint="default" w:ascii="Courier New" w:hAnsi="Courier New"/>
      </w:rPr>
    </w:lvl>
    <w:lvl w:ilvl="2" w:tplc="5C189F9E" w:tentative="1">
      <w:start w:val="1"/>
      <w:numFmt w:val="bullet"/>
      <w:lvlText w:val=""/>
      <w:lvlJc w:val="left"/>
      <w:pPr>
        <w:tabs>
          <w:tab w:val="num" w:pos="2160"/>
        </w:tabs>
        <w:ind w:left="2160" w:hanging="360"/>
      </w:pPr>
      <w:rPr>
        <w:rFonts w:hint="default" w:ascii="Wingdings" w:hAnsi="Wingdings"/>
      </w:rPr>
    </w:lvl>
    <w:lvl w:ilvl="3" w:tplc="DE749958" w:tentative="1">
      <w:start w:val="1"/>
      <w:numFmt w:val="bullet"/>
      <w:lvlText w:val=""/>
      <w:lvlJc w:val="left"/>
      <w:pPr>
        <w:tabs>
          <w:tab w:val="num" w:pos="2880"/>
        </w:tabs>
        <w:ind w:left="2880" w:hanging="360"/>
      </w:pPr>
      <w:rPr>
        <w:rFonts w:hint="default" w:ascii="Symbol" w:hAnsi="Symbol"/>
      </w:rPr>
    </w:lvl>
    <w:lvl w:ilvl="4" w:tplc="3374635E" w:tentative="1">
      <w:start w:val="1"/>
      <w:numFmt w:val="bullet"/>
      <w:lvlText w:val="o"/>
      <w:lvlJc w:val="left"/>
      <w:pPr>
        <w:tabs>
          <w:tab w:val="num" w:pos="3600"/>
        </w:tabs>
        <w:ind w:left="3600" w:hanging="360"/>
      </w:pPr>
      <w:rPr>
        <w:rFonts w:hint="default" w:ascii="Courier New" w:hAnsi="Courier New"/>
      </w:rPr>
    </w:lvl>
    <w:lvl w:ilvl="5" w:tplc="957E9596" w:tentative="1">
      <w:start w:val="1"/>
      <w:numFmt w:val="bullet"/>
      <w:lvlText w:val=""/>
      <w:lvlJc w:val="left"/>
      <w:pPr>
        <w:tabs>
          <w:tab w:val="num" w:pos="4320"/>
        </w:tabs>
        <w:ind w:left="4320" w:hanging="360"/>
      </w:pPr>
      <w:rPr>
        <w:rFonts w:hint="default" w:ascii="Wingdings" w:hAnsi="Wingdings"/>
      </w:rPr>
    </w:lvl>
    <w:lvl w:ilvl="6" w:tplc="2F88F650" w:tentative="1">
      <w:start w:val="1"/>
      <w:numFmt w:val="bullet"/>
      <w:lvlText w:val=""/>
      <w:lvlJc w:val="left"/>
      <w:pPr>
        <w:tabs>
          <w:tab w:val="num" w:pos="5040"/>
        </w:tabs>
        <w:ind w:left="5040" w:hanging="360"/>
      </w:pPr>
      <w:rPr>
        <w:rFonts w:hint="default" w:ascii="Symbol" w:hAnsi="Symbol"/>
      </w:rPr>
    </w:lvl>
    <w:lvl w:ilvl="7" w:tplc="074C37B8" w:tentative="1">
      <w:start w:val="1"/>
      <w:numFmt w:val="bullet"/>
      <w:lvlText w:val="o"/>
      <w:lvlJc w:val="left"/>
      <w:pPr>
        <w:tabs>
          <w:tab w:val="num" w:pos="5760"/>
        </w:tabs>
        <w:ind w:left="5760" w:hanging="360"/>
      </w:pPr>
      <w:rPr>
        <w:rFonts w:hint="default" w:ascii="Courier New" w:hAnsi="Courier New"/>
      </w:rPr>
    </w:lvl>
    <w:lvl w:ilvl="8" w:tplc="1CF666E2"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442C1BB6"/>
    <w:multiLevelType w:val="hybridMultilevel"/>
    <w:tmpl w:val="B41870B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4656049C"/>
    <w:multiLevelType w:val="hybridMultilevel"/>
    <w:tmpl w:val="23584A90"/>
    <w:lvl w:ilvl="0" w:tplc="97E6DB4E">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hint="default" w:ascii="Symbol" w:hAnsi="Symbol"/>
      </w:rPr>
    </w:lvl>
    <w:lvl w:ilvl="1" w:tplc="FFFFFFFF">
      <w:start w:val="1"/>
      <w:numFmt w:val="bullet"/>
      <w:lvlText w:val=""/>
      <w:lvlJc w:val="left"/>
      <w:pPr>
        <w:tabs>
          <w:tab w:val="num" w:pos="1440"/>
        </w:tabs>
        <w:ind w:left="1440" w:hanging="360"/>
      </w:pPr>
      <w:rPr>
        <w:rFonts w:hint="default" w:ascii="Symbol" w:hAnsi="Symbol"/>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51B3090A"/>
    <w:multiLevelType w:val="hybridMultilevel"/>
    <w:tmpl w:val="5F162DC2"/>
    <w:lvl w:ilvl="0" w:tplc="C2720442">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hint="default" w:ascii="Courier New" w:hAnsi="Courier New" w:cs="Courier New"/>
      </w:rPr>
    </w:lvl>
    <w:lvl w:ilvl="2" w:tplc="04090005" w:tentative="1">
      <w:start w:val="1"/>
      <w:numFmt w:val="bullet"/>
      <w:lvlText w:val=""/>
      <w:lvlJc w:val="left"/>
      <w:pPr>
        <w:ind w:left="2070" w:hanging="360"/>
      </w:pPr>
      <w:rPr>
        <w:rFonts w:hint="default" w:ascii="Wingdings" w:hAnsi="Wingdings"/>
      </w:rPr>
    </w:lvl>
    <w:lvl w:ilvl="3" w:tplc="04090001" w:tentative="1">
      <w:start w:val="1"/>
      <w:numFmt w:val="bullet"/>
      <w:lvlText w:val=""/>
      <w:lvlJc w:val="left"/>
      <w:pPr>
        <w:ind w:left="2790" w:hanging="360"/>
      </w:pPr>
      <w:rPr>
        <w:rFonts w:hint="default" w:ascii="Symbol" w:hAnsi="Symbol"/>
      </w:rPr>
    </w:lvl>
    <w:lvl w:ilvl="4" w:tplc="04090003" w:tentative="1">
      <w:start w:val="1"/>
      <w:numFmt w:val="bullet"/>
      <w:lvlText w:val="o"/>
      <w:lvlJc w:val="left"/>
      <w:pPr>
        <w:ind w:left="3510" w:hanging="360"/>
      </w:pPr>
      <w:rPr>
        <w:rFonts w:hint="default" w:ascii="Courier New" w:hAnsi="Courier New" w:cs="Courier New"/>
      </w:rPr>
    </w:lvl>
    <w:lvl w:ilvl="5" w:tplc="04090005" w:tentative="1">
      <w:start w:val="1"/>
      <w:numFmt w:val="bullet"/>
      <w:lvlText w:val=""/>
      <w:lvlJc w:val="left"/>
      <w:pPr>
        <w:ind w:left="4230" w:hanging="360"/>
      </w:pPr>
      <w:rPr>
        <w:rFonts w:hint="default" w:ascii="Wingdings" w:hAnsi="Wingdings"/>
      </w:rPr>
    </w:lvl>
    <w:lvl w:ilvl="6" w:tplc="04090001" w:tentative="1">
      <w:start w:val="1"/>
      <w:numFmt w:val="bullet"/>
      <w:lvlText w:val=""/>
      <w:lvlJc w:val="left"/>
      <w:pPr>
        <w:ind w:left="4950" w:hanging="360"/>
      </w:pPr>
      <w:rPr>
        <w:rFonts w:hint="default" w:ascii="Symbol" w:hAnsi="Symbol"/>
      </w:rPr>
    </w:lvl>
    <w:lvl w:ilvl="7" w:tplc="04090003" w:tentative="1">
      <w:start w:val="1"/>
      <w:numFmt w:val="bullet"/>
      <w:lvlText w:val="o"/>
      <w:lvlJc w:val="left"/>
      <w:pPr>
        <w:ind w:left="5670" w:hanging="360"/>
      </w:pPr>
      <w:rPr>
        <w:rFonts w:hint="default" w:ascii="Courier New" w:hAnsi="Courier New" w:cs="Courier New"/>
      </w:rPr>
    </w:lvl>
    <w:lvl w:ilvl="8" w:tplc="04090005" w:tentative="1">
      <w:start w:val="1"/>
      <w:numFmt w:val="bullet"/>
      <w:lvlText w:val=""/>
      <w:lvlJc w:val="left"/>
      <w:pPr>
        <w:ind w:left="6390" w:hanging="360"/>
      </w:pPr>
      <w:rPr>
        <w:rFonts w:hint="default" w:ascii="Wingdings" w:hAnsi="Wingdings"/>
      </w:rPr>
    </w:lvl>
  </w:abstractNum>
  <w:abstractNum w:abstractNumId="14" w15:restartNumberingAfterBreak="0">
    <w:nsid w:val="6A9937E7"/>
    <w:multiLevelType w:val="hybridMultilevel"/>
    <w:tmpl w:val="D5802C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5" w15:restartNumberingAfterBreak="0">
    <w:nsid w:val="702045FA"/>
    <w:multiLevelType w:val="hybridMultilevel"/>
    <w:tmpl w:val="0BAE74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38F781E"/>
    <w:multiLevelType w:val="multilevel"/>
    <w:tmpl w:val="E7DEE6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DB736A8"/>
    <w:multiLevelType w:val="multilevel"/>
    <w:tmpl w:val="E22C4F24"/>
    <w:lvl w:ilvl="0" w:tplc="02303008">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num w:numId="1">
    <w:abstractNumId w:val="7"/>
  </w:num>
  <w:num w:numId="2">
    <w:abstractNumId w:val="3"/>
  </w:num>
  <w:num w:numId="3">
    <w:abstractNumId w:val="12"/>
  </w:num>
  <w:num w:numId="4">
    <w:abstractNumId w:val="1"/>
  </w:num>
  <w:num w:numId="5">
    <w:abstractNumId w:val="0"/>
  </w:num>
  <w:num w:numId="6">
    <w:abstractNumId w:val="4"/>
  </w:num>
  <w:num w:numId="7">
    <w:abstractNumId w:val="5"/>
  </w:num>
  <w:num w:numId="8">
    <w:abstractNumId w:val="11"/>
  </w:num>
  <w:num w:numId="9">
    <w:abstractNumId w:val="13"/>
  </w:num>
  <w:num w:numId="10">
    <w:abstractNumId w:val="10"/>
  </w:num>
  <w:num w:numId="11">
    <w:abstractNumId w:val="9"/>
  </w:num>
  <w:num w:numId="12">
    <w:abstractNumId w:val="8"/>
  </w:num>
  <w:num w:numId="13">
    <w:abstractNumId w:val="14"/>
  </w:num>
  <w:num w:numId="14">
    <w:abstractNumId w:val="6"/>
  </w:num>
  <w:num w:numId="15">
    <w:abstractNumId w:val="17"/>
  </w:num>
  <w:num w:numId="16">
    <w:abstractNumId w:val="16"/>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2"/>
  </w:num>
  <w:numIdMacAtCleanup w:val="1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true"/>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6166"/>
    <o:shapelayout v:ext="edit">
      <o:idmap v:ext="edit" data="6"/>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3076"/>
    <w:rsid w:val="000036FF"/>
    <w:rsid w:val="00013279"/>
    <w:rsid w:val="000158E9"/>
    <w:rsid w:val="0001687D"/>
    <w:rsid w:val="00017396"/>
    <w:rsid w:val="00020F0E"/>
    <w:rsid w:val="00022010"/>
    <w:rsid w:val="0002303F"/>
    <w:rsid w:val="000253D9"/>
    <w:rsid w:val="000263BF"/>
    <w:rsid w:val="00026750"/>
    <w:rsid w:val="0003035B"/>
    <w:rsid w:val="00031173"/>
    <w:rsid w:val="00035A79"/>
    <w:rsid w:val="00037926"/>
    <w:rsid w:val="000413D8"/>
    <w:rsid w:val="00043666"/>
    <w:rsid w:val="000470D7"/>
    <w:rsid w:val="000471F6"/>
    <w:rsid w:val="00051BBE"/>
    <w:rsid w:val="00051F14"/>
    <w:rsid w:val="00053880"/>
    <w:rsid w:val="00053A0E"/>
    <w:rsid w:val="00057508"/>
    <w:rsid w:val="0006016B"/>
    <w:rsid w:val="00060F34"/>
    <w:rsid w:val="000631C6"/>
    <w:rsid w:val="000632A0"/>
    <w:rsid w:val="000644B7"/>
    <w:rsid w:val="00065C32"/>
    <w:rsid w:val="000720E6"/>
    <w:rsid w:val="00076F08"/>
    <w:rsid w:val="00080036"/>
    <w:rsid w:val="00080A37"/>
    <w:rsid w:val="00080EEE"/>
    <w:rsid w:val="000833FA"/>
    <w:rsid w:val="000861F1"/>
    <w:rsid w:val="00086CB0"/>
    <w:rsid w:val="000877BE"/>
    <w:rsid w:val="0009169C"/>
    <w:rsid w:val="00091D81"/>
    <w:rsid w:val="00091DB0"/>
    <w:rsid w:val="00094EF2"/>
    <w:rsid w:val="000A01DA"/>
    <w:rsid w:val="000A0D18"/>
    <w:rsid w:val="000A105B"/>
    <w:rsid w:val="000A1F02"/>
    <w:rsid w:val="000A3365"/>
    <w:rsid w:val="000A35C7"/>
    <w:rsid w:val="000A4A99"/>
    <w:rsid w:val="000B2540"/>
    <w:rsid w:val="000B4491"/>
    <w:rsid w:val="000B642A"/>
    <w:rsid w:val="000B7EF1"/>
    <w:rsid w:val="000B7F1D"/>
    <w:rsid w:val="000C1A4A"/>
    <w:rsid w:val="000C4C97"/>
    <w:rsid w:val="000C6426"/>
    <w:rsid w:val="000C6B8F"/>
    <w:rsid w:val="000C7320"/>
    <w:rsid w:val="000D25DB"/>
    <w:rsid w:val="000D3A95"/>
    <w:rsid w:val="000D5668"/>
    <w:rsid w:val="000D7671"/>
    <w:rsid w:val="000D7DA8"/>
    <w:rsid w:val="000E0BE1"/>
    <w:rsid w:val="000E17B1"/>
    <w:rsid w:val="000E53E9"/>
    <w:rsid w:val="000E5583"/>
    <w:rsid w:val="000E64AD"/>
    <w:rsid w:val="000E7ABD"/>
    <w:rsid w:val="000F070F"/>
    <w:rsid w:val="000F0BA7"/>
    <w:rsid w:val="000F67E7"/>
    <w:rsid w:val="000F754C"/>
    <w:rsid w:val="001016DC"/>
    <w:rsid w:val="00106B6B"/>
    <w:rsid w:val="001131A2"/>
    <w:rsid w:val="001137E5"/>
    <w:rsid w:val="00117E61"/>
    <w:rsid w:val="00126F26"/>
    <w:rsid w:val="001305CE"/>
    <w:rsid w:val="001315EE"/>
    <w:rsid w:val="00135763"/>
    <w:rsid w:val="00135846"/>
    <w:rsid w:val="00137AA4"/>
    <w:rsid w:val="001408CF"/>
    <w:rsid w:val="00142FD3"/>
    <w:rsid w:val="001451B7"/>
    <w:rsid w:val="00145C51"/>
    <w:rsid w:val="00152134"/>
    <w:rsid w:val="001526C4"/>
    <w:rsid w:val="00153960"/>
    <w:rsid w:val="00154F2C"/>
    <w:rsid w:val="00155ACD"/>
    <w:rsid w:val="001577AB"/>
    <w:rsid w:val="00160B6E"/>
    <w:rsid w:val="001615D7"/>
    <w:rsid w:val="00161B74"/>
    <w:rsid w:val="00162081"/>
    <w:rsid w:val="00171597"/>
    <w:rsid w:val="00171E43"/>
    <w:rsid w:val="001739FA"/>
    <w:rsid w:val="00174BD1"/>
    <w:rsid w:val="00175D42"/>
    <w:rsid w:val="00181190"/>
    <w:rsid w:val="001926C6"/>
    <w:rsid w:val="00192BEB"/>
    <w:rsid w:val="0019624F"/>
    <w:rsid w:val="001A5583"/>
    <w:rsid w:val="001B55BB"/>
    <w:rsid w:val="001B5BA4"/>
    <w:rsid w:val="001B6CEB"/>
    <w:rsid w:val="001C400E"/>
    <w:rsid w:val="001C53E8"/>
    <w:rsid w:val="001D0BD9"/>
    <w:rsid w:val="001D7314"/>
    <w:rsid w:val="001E1EA2"/>
    <w:rsid w:val="001E3C52"/>
    <w:rsid w:val="001F0E8D"/>
    <w:rsid w:val="001F1B39"/>
    <w:rsid w:val="001F20EE"/>
    <w:rsid w:val="00200E53"/>
    <w:rsid w:val="00202608"/>
    <w:rsid w:val="00204BDE"/>
    <w:rsid w:val="00206039"/>
    <w:rsid w:val="00213E8E"/>
    <w:rsid w:val="00216C55"/>
    <w:rsid w:val="00222F6D"/>
    <w:rsid w:val="0022364B"/>
    <w:rsid w:val="002241A5"/>
    <w:rsid w:val="0023161B"/>
    <w:rsid w:val="0023709A"/>
    <w:rsid w:val="00237400"/>
    <w:rsid w:val="002420D2"/>
    <w:rsid w:val="00243047"/>
    <w:rsid w:val="00245AF0"/>
    <w:rsid w:val="00251B09"/>
    <w:rsid w:val="002532A8"/>
    <w:rsid w:val="00253862"/>
    <w:rsid w:val="002562A4"/>
    <w:rsid w:val="0025742D"/>
    <w:rsid w:val="0025787E"/>
    <w:rsid w:val="002615BC"/>
    <w:rsid w:val="00262721"/>
    <w:rsid w:val="002641C7"/>
    <w:rsid w:val="002710BB"/>
    <w:rsid w:val="002719D2"/>
    <w:rsid w:val="00271E1D"/>
    <w:rsid w:val="00274618"/>
    <w:rsid w:val="00274CAF"/>
    <w:rsid w:val="00277212"/>
    <w:rsid w:val="0028466E"/>
    <w:rsid w:val="00284AFC"/>
    <w:rsid w:val="00284C8F"/>
    <w:rsid w:val="00285A7C"/>
    <w:rsid w:val="00287573"/>
    <w:rsid w:val="00291F72"/>
    <w:rsid w:val="00295ED5"/>
    <w:rsid w:val="002A1004"/>
    <w:rsid w:val="002A18FC"/>
    <w:rsid w:val="002A199B"/>
    <w:rsid w:val="002A3F41"/>
    <w:rsid w:val="002A40ED"/>
    <w:rsid w:val="002A6A1F"/>
    <w:rsid w:val="002B168D"/>
    <w:rsid w:val="002B177A"/>
    <w:rsid w:val="002B2393"/>
    <w:rsid w:val="002B2763"/>
    <w:rsid w:val="002B4F6F"/>
    <w:rsid w:val="002B52AC"/>
    <w:rsid w:val="002B6475"/>
    <w:rsid w:val="002C131A"/>
    <w:rsid w:val="002C4376"/>
    <w:rsid w:val="002C586B"/>
    <w:rsid w:val="002C602F"/>
    <w:rsid w:val="002C6698"/>
    <w:rsid w:val="002D1475"/>
    <w:rsid w:val="002D3BA6"/>
    <w:rsid w:val="002D680A"/>
    <w:rsid w:val="002D7DB8"/>
    <w:rsid w:val="002E1A80"/>
    <w:rsid w:val="002E3676"/>
    <w:rsid w:val="002E5EBF"/>
    <w:rsid w:val="002E7941"/>
    <w:rsid w:val="002F10C4"/>
    <w:rsid w:val="002F40A7"/>
    <w:rsid w:val="002F6775"/>
    <w:rsid w:val="00302178"/>
    <w:rsid w:val="003051D0"/>
    <w:rsid w:val="00306026"/>
    <w:rsid w:val="003102D0"/>
    <w:rsid w:val="00311A8B"/>
    <w:rsid w:val="00312B50"/>
    <w:rsid w:val="00314D52"/>
    <w:rsid w:val="00314EC3"/>
    <w:rsid w:val="0032018D"/>
    <w:rsid w:val="00320F01"/>
    <w:rsid w:val="003218BB"/>
    <w:rsid w:val="003247CA"/>
    <w:rsid w:val="00324B0C"/>
    <w:rsid w:val="00331E82"/>
    <w:rsid w:val="0033585B"/>
    <w:rsid w:val="00337397"/>
    <w:rsid w:val="003403EE"/>
    <w:rsid w:val="00340CE9"/>
    <w:rsid w:val="00341311"/>
    <w:rsid w:val="003477A1"/>
    <w:rsid w:val="003500C8"/>
    <w:rsid w:val="00350A8C"/>
    <w:rsid w:val="00351E70"/>
    <w:rsid w:val="00352291"/>
    <w:rsid w:val="003530F3"/>
    <w:rsid w:val="00353946"/>
    <w:rsid w:val="00353C3B"/>
    <w:rsid w:val="0035603C"/>
    <w:rsid w:val="00357343"/>
    <w:rsid w:val="003663CE"/>
    <w:rsid w:val="00371157"/>
    <w:rsid w:val="00372700"/>
    <w:rsid w:val="00376EAA"/>
    <w:rsid w:val="003809C0"/>
    <w:rsid w:val="00382DF2"/>
    <w:rsid w:val="003850E9"/>
    <w:rsid w:val="00386209"/>
    <w:rsid w:val="0038684E"/>
    <w:rsid w:val="0039142A"/>
    <w:rsid w:val="00394C8C"/>
    <w:rsid w:val="00397D03"/>
    <w:rsid w:val="00397F00"/>
    <w:rsid w:val="003A0501"/>
    <w:rsid w:val="003A36EF"/>
    <w:rsid w:val="003B3641"/>
    <w:rsid w:val="003B5B3C"/>
    <w:rsid w:val="003C6131"/>
    <w:rsid w:val="003C7B7A"/>
    <w:rsid w:val="003D349A"/>
    <w:rsid w:val="003D5183"/>
    <w:rsid w:val="003D5350"/>
    <w:rsid w:val="003D5525"/>
    <w:rsid w:val="003E194F"/>
    <w:rsid w:val="003E1E09"/>
    <w:rsid w:val="003E1E46"/>
    <w:rsid w:val="003E22AB"/>
    <w:rsid w:val="003E3787"/>
    <w:rsid w:val="003E7E75"/>
    <w:rsid w:val="003F064C"/>
    <w:rsid w:val="003F1C6F"/>
    <w:rsid w:val="003F2ABE"/>
    <w:rsid w:val="003F49BD"/>
    <w:rsid w:val="003F5BCA"/>
    <w:rsid w:val="003F5C8B"/>
    <w:rsid w:val="003F6067"/>
    <w:rsid w:val="003F6A76"/>
    <w:rsid w:val="004015D4"/>
    <w:rsid w:val="00402651"/>
    <w:rsid w:val="00405690"/>
    <w:rsid w:val="00407A9D"/>
    <w:rsid w:val="0041327B"/>
    <w:rsid w:val="00415FD0"/>
    <w:rsid w:val="00416335"/>
    <w:rsid w:val="004168A3"/>
    <w:rsid w:val="00417D09"/>
    <w:rsid w:val="00421360"/>
    <w:rsid w:val="00422378"/>
    <w:rsid w:val="00426C0E"/>
    <w:rsid w:val="00430597"/>
    <w:rsid w:val="00430CEA"/>
    <w:rsid w:val="004318DA"/>
    <w:rsid w:val="00432098"/>
    <w:rsid w:val="0043390E"/>
    <w:rsid w:val="0043422C"/>
    <w:rsid w:val="00435279"/>
    <w:rsid w:val="00440841"/>
    <w:rsid w:val="00442989"/>
    <w:rsid w:val="004507D3"/>
    <w:rsid w:val="004510F5"/>
    <w:rsid w:val="00453457"/>
    <w:rsid w:val="0045375A"/>
    <w:rsid w:val="00454C3D"/>
    <w:rsid w:val="00462516"/>
    <w:rsid w:val="00462AC1"/>
    <w:rsid w:val="004662FC"/>
    <w:rsid w:val="0046705B"/>
    <w:rsid w:val="00470951"/>
    <w:rsid w:val="004712B7"/>
    <w:rsid w:val="0047233C"/>
    <w:rsid w:val="004737C4"/>
    <w:rsid w:val="00474509"/>
    <w:rsid w:val="00474A7A"/>
    <w:rsid w:val="00475987"/>
    <w:rsid w:val="00477D56"/>
    <w:rsid w:val="0048031E"/>
    <w:rsid w:val="004809EE"/>
    <w:rsid w:val="00485F66"/>
    <w:rsid w:val="00486F0B"/>
    <w:rsid w:val="00490621"/>
    <w:rsid w:val="0049224F"/>
    <w:rsid w:val="00492BAC"/>
    <w:rsid w:val="004938C9"/>
    <w:rsid w:val="004944D6"/>
    <w:rsid w:val="004948E2"/>
    <w:rsid w:val="00494B7C"/>
    <w:rsid w:val="0049539F"/>
    <w:rsid w:val="004964DB"/>
    <w:rsid w:val="004A1BEB"/>
    <w:rsid w:val="004A264A"/>
    <w:rsid w:val="004A5C7F"/>
    <w:rsid w:val="004A6E7F"/>
    <w:rsid w:val="004B1012"/>
    <w:rsid w:val="004B4582"/>
    <w:rsid w:val="004B7BD2"/>
    <w:rsid w:val="004C23D9"/>
    <w:rsid w:val="004C2C61"/>
    <w:rsid w:val="004C52C3"/>
    <w:rsid w:val="004D1CE3"/>
    <w:rsid w:val="004D287C"/>
    <w:rsid w:val="004D3A8D"/>
    <w:rsid w:val="004D790F"/>
    <w:rsid w:val="004E112A"/>
    <w:rsid w:val="004E230B"/>
    <w:rsid w:val="004F0A7F"/>
    <w:rsid w:val="004F28C2"/>
    <w:rsid w:val="004F40C1"/>
    <w:rsid w:val="004F4C76"/>
    <w:rsid w:val="0050284B"/>
    <w:rsid w:val="00502C28"/>
    <w:rsid w:val="00511413"/>
    <w:rsid w:val="005137C9"/>
    <w:rsid w:val="00513D83"/>
    <w:rsid w:val="00514ADB"/>
    <w:rsid w:val="00520412"/>
    <w:rsid w:val="005222CB"/>
    <w:rsid w:val="0052557A"/>
    <w:rsid w:val="00526005"/>
    <w:rsid w:val="00527ACC"/>
    <w:rsid w:val="00530F4C"/>
    <w:rsid w:val="00531044"/>
    <w:rsid w:val="005340A2"/>
    <w:rsid w:val="00535BE3"/>
    <w:rsid w:val="00536AA4"/>
    <w:rsid w:val="00541293"/>
    <w:rsid w:val="005437EB"/>
    <w:rsid w:val="0054707B"/>
    <w:rsid w:val="005477F1"/>
    <w:rsid w:val="00551599"/>
    <w:rsid w:val="00552A3E"/>
    <w:rsid w:val="0055322B"/>
    <w:rsid w:val="00555884"/>
    <w:rsid w:val="00560593"/>
    <w:rsid w:val="00560A2E"/>
    <w:rsid w:val="00560BFB"/>
    <w:rsid w:val="00562BA8"/>
    <w:rsid w:val="0056567E"/>
    <w:rsid w:val="005678C7"/>
    <w:rsid w:val="005703C9"/>
    <w:rsid w:val="00572B72"/>
    <w:rsid w:val="00573417"/>
    <w:rsid w:val="00574E6A"/>
    <w:rsid w:val="00577316"/>
    <w:rsid w:val="0058107F"/>
    <w:rsid w:val="005813CE"/>
    <w:rsid w:val="005821CB"/>
    <w:rsid w:val="0058236C"/>
    <w:rsid w:val="00582AF2"/>
    <w:rsid w:val="00582D51"/>
    <w:rsid w:val="005877FC"/>
    <w:rsid w:val="0059070E"/>
    <w:rsid w:val="005922D6"/>
    <w:rsid w:val="00594C36"/>
    <w:rsid w:val="005957E4"/>
    <w:rsid w:val="005A2889"/>
    <w:rsid w:val="005A7737"/>
    <w:rsid w:val="005B2B2E"/>
    <w:rsid w:val="005B5D1E"/>
    <w:rsid w:val="005C4233"/>
    <w:rsid w:val="005C5038"/>
    <w:rsid w:val="005C73C7"/>
    <w:rsid w:val="005D24AA"/>
    <w:rsid w:val="005D2752"/>
    <w:rsid w:val="005D30D4"/>
    <w:rsid w:val="005D55BB"/>
    <w:rsid w:val="005E0C21"/>
    <w:rsid w:val="005E23CD"/>
    <w:rsid w:val="005E2724"/>
    <w:rsid w:val="005E3E55"/>
    <w:rsid w:val="005E5982"/>
    <w:rsid w:val="005E644F"/>
    <w:rsid w:val="005E68FF"/>
    <w:rsid w:val="005F178B"/>
    <w:rsid w:val="005F4976"/>
    <w:rsid w:val="005F4CDC"/>
    <w:rsid w:val="005F4DEA"/>
    <w:rsid w:val="006016EB"/>
    <w:rsid w:val="006019F9"/>
    <w:rsid w:val="00601C19"/>
    <w:rsid w:val="00605944"/>
    <w:rsid w:val="00607852"/>
    <w:rsid w:val="0061108C"/>
    <w:rsid w:val="00611910"/>
    <w:rsid w:val="00613F4A"/>
    <w:rsid w:val="00614268"/>
    <w:rsid w:val="006146EC"/>
    <w:rsid w:val="00616C4D"/>
    <w:rsid w:val="00617B42"/>
    <w:rsid w:val="006200D7"/>
    <w:rsid w:val="006227B1"/>
    <w:rsid w:val="00622990"/>
    <w:rsid w:val="00624650"/>
    <w:rsid w:val="00630962"/>
    <w:rsid w:val="00631115"/>
    <w:rsid w:val="006320E2"/>
    <w:rsid w:val="00632F51"/>
    <w:rsid w:val="00632F73"/>
    <w:rsid w:val="0063361B"/>
    <w:rsid w:val="00637DB0"/>
    <w:rsid w:val="006411CF"/>
    <w:rsid w:val="00641C71"/>
    <w:rsid w:val="0064240D"/>
    <w:rsid w:val="0064300C"/>
    <w:rsid w:val="006431D9"/>
    <w:rsid w:val="00654F37"/>
    <w:rsid w:val="00663AF7"/>
    <w:rsid w:val="006646F9"/>
    <w:rsid w:val="00667362"/>
    <w:rsid w:val="00674FED"/>
    <w:rsid w:val="0068226F"/>
    <w:rsid w:val="00682CBA"/>
    <w:rsid w:val="00683676"/>
    <w:rsid w:val="00685D72"/>
    <w:rsid w:val="00686B8B"/>
    <w:rsid w:val="00687796"/>
    <w:rsid w:val="00692EDF"/>
    <w:rsid w:val="006930E5"/>
    <w:rsid w:val="00696AEB"/>
    <w:rsid w:val="00697E29"/>
    <w:rsid w:val="006A156C"/>
    <w:rsid w:val="006A3F12"/>
    <w:rsid w:val="006A57F1"/>
    <w:rsid w:val="006A722E"/>
    <w:rsid w:val="006B4081"/>
    <w:rsid w:val="006B5108"/>
    <w:rsid w:val="006B65D9"/>
    <w:rsid w:val="006B788C"/>
    <w:rsid w:val="006C0044"/>
    <w:rsid w:val="006C0E98"/>
    <w:rsid w:val="006C4B14"/>
    <w:rsid w:val="006C7335"/>
    <w:rsid w:val="006C7406"/>
    <w:rsid w:val="006C765B"/>
    <w:rsid w:val="006D1C0A"/>
    <w:rsid w:val="006D21DC"/>
    <w:rsid w:val="006D4D01"/>
    <w:rsid w:val="006D5770"/>
    <w:rsid w:val="006D7492"/>
    <w:rsid w:val="006E1FC1"/>
    <w:rsid w:val="006E60E0"/>
    <w:rsid w:val="006F0652"/>
    <w:rsid w:val="006F2C70"/>
    <w:rsid w:val="006F4EBD"/>
    <w:rsid w:val="006F516B"/>
    <w:rsid w:val="006F6B60"/>
    <w:rsid w:val="006F7B49"/>
    <w:rsid w:val="0070354F"/>
    <w:rsid w:val="007067B8"/>
    <w:rsid w:val="007107B7"/>
    <w:rsid w:val="007108CC"/>
    <w:rsid w:val="00711936"/>
    <w:rsid w:val="00714442"/>
    <w:rsid w:val="00714CBC"/>
    <w:rsid w:val="00714DAD"/>
    <w:rsid w:val="0071761E"/>
    <w:rsid w:val="007176C9"/>
    <w:rsid w:val="00717DEA"/>
    <w:rsid w:val="00720306"/>
    <w:rsid w:val="00723136"/>
    <w:rsid w:val="00725912"/>
    <w:rsid w:val="00731D12"/>
    <w:rsid w:val="00734A66"/>
    <w:rsid w:val="007354B2"/>
    <w:rsid w:val="00736D7B"/>
    <w:rsid w:val="007376EC"/>
    <w:rsid w:val="00743217"/>
    <w:rsid w:val="0074424A"/>
    <w:rsid w:val="007510B1"/>
    <w:rsid w:val="00751673"/>
    <w:rsid w:val="00753CFA"/>
    <w:rsid w:val="007551EC"/>
    <w:rsid w:val="00756AD5"/>
    <w:rsid w:val="007635A5"/>
    <w:rsid w:val="0076441C"/>
    <w:rsid w:val="00765542"/>
    <w:rsid w:val="00765F67"/>
    <w:rsid w:val="0076682E"/>
    <w:rsid w:val="00771624"/>
    <w:rsid w:val="007755D6"/>
    <w:rsid w:val="007756F6"/>
    <w:rsid w:val="00776799"/>
    <w:rsid w:val="00777B2F"/>
    <w:rsid w:val="00781BF8"/>
    <w:rsid w:val="007821E9"/>
    <w:rsid w:val="00782ADC"/>
    <w:rsid w:val="00785B34"/>
    <w:rsid w:val="00791BBD"/>
    <w:rsid w:val="00792F95"/>
    <w:rsid w:val="00793E1C"/>
    <w:rsid w:val="00795882"/>
    <w:rsid w:val="00795EB8"/>
    <w:rsid w:val="00797224"/>
    <w:rsid w:val="00797290"/>
    <w:rsid w:val="00797860"/>
    <w:rsid w:val="007A0296"/>
    <w:rsid w:val="007A0540"/>
    <w:rsid w:val="007A4603"/>
    <w:rsid w:val="007A4CBA"/>
    <w:rsid w:val="007A534A"/>
    <w:rsid w:val="007B4BEA"/>
    <w:rsid w:val="007B645E"/>
    <w:rsid w:val="007C12FC"/>
    <w:rsid w:val="007C24A3"/>
    <w:rsid w:val="007C345F"/>
    <w:rsid w:val="007C4EB0"/>
    <w:rsid w:val="007C5729"/>
    <w:rsid w:val="007D060B"/>
    <w:rsid w:val="007D0D8F"/>
    <w:rsid w:val="007D19B2"/>
    <w:rsid w:val="007D2569"/>
    <w:rsid w:val="007D2DD3"/>
    <w:rsid w:val="007D3659"/>
    <w:rsid w:val="007D726A"/>
    <w:rsid w:val="007E26E9"/>
    <w:rsid w:val="007E32B3"/>
    <w:rsid w:val="007F3E17"/>
    <w:rsid w:val="007F57DC"/>
    <w:rsid w:val="00802192"/>
    <w:rsid w:val="00802F48"/>
    <w:rsid w:val="00804C36"/>
    <w:rsid w:val="00807045"/>
    <w:rsid w:val="00811570"/>
    <w:rsid w:val="00811DC5"/>
    <w:rsid w:val="00811DEE"/>
    <w:rsid w:val="00815AA1"/>
    <w:rsid w:val="00815F28"/>
    <w:rsid w:val="0081628C"/>
    <w:rsid w:val="0082049E"/>
    <w:rsid w:val="00821F42"/>
    <w:rsid w:val="0082448D"/>
    <w:rsid w:val="008353B6"/>
    <w:rsid w:val="00836720"/>
    <w:rsid w:val="00841186"/>
    <w:rsid w:val="008459F6"/>
    <w:rsid w:val="00847E91"/>
    <w:rsid w:val="00847EF3"/>
    <w:rsid w:val="0085268F"/>
    <w:rsid w:val="00853177"/>
    <w:rsid w:val="008540F3"/>
    <w:rsid w:val="00857939"/>
    <w:rsid w:val="00860E60"/>
    <w:rsid w:val="00861BF8"/>
    <w:rsid w:val="00865861"/>
    <w:rsid w:val="00865FD2"/>
    <w:rsid w:val="008665B5"/>
    <w:rsid w:val="008702E6"/>
    <w:rsid w:val="00873A16"/>
    <w:rsid w:val="008812D3"/>
    <w:rsid w:val="0088300D"/>
    <w:rsid w:val="00886660"/>
    <w:rsid w:val="00890DB2"/>
    <w:rsid w:val="00891B81"/>
    <w:rsid w:val="00892A5A"/>
    <w:rsid w:val="00894E3E"/>
    <w:rsid w:val="008A5B91"/>
    <w:rsid w:val="008A7891"/>
    <w:rsid w:val="008A7F5C"/>
    <w:rsid w:val="008B05CC"/>
    <w:rsid w:val="008B188E"/>
    <w:rsid w:val="008B3A34"/>
    <w:rsid w:val="008B6F19"/>
    <w:rsid w:val="008C10F1"/>
    <w:rsid w:val="008C23D7"/>
    <w:rsid w:val="008C2655"/>
    <w:rsid w:val="008C2A68"/>
    <w:rsid w:val="008C463D"/>
    <w:rsid w:val="008D0B8D"/>
    <w:rsid w:val="008D3743"/>
    <w:rsid w:val="008D3813"/>
    <w:rsid w:val="008D7458"/>
    <w:rsid w:val="008E1ADC"/>
    <w:rsid w:val="008E3DF1"/>
    <w:rsid w:val="008E429B"/>
    <w:rsid w:val="008E4542"/>
    <w:rsid w:val="008F1900"/>
    <w:rsid w:val="008F20AF"/>
    <w:rsid w:val="00900C86"/>
    <w:rsid w:val="00910674"/>
    <w:rsid w:val="009119ED"/>
    <w:rsid w:val="00913530"/>
    <w:rsid w:val="00914626"/>
    <w:rsid w:val="00915BCF"/>
    <w:rsid w:val="0091628E"/>
    <w:rsid w:val="00922E52"/>
    <w:rsid w:val="00926178"/>
    <w:rsid w:val="009366C4"/>
    <w:rsid w:val="009379DB"/>
    <w:rsid w:val="00941530"/>
    <w:rsid w:val="00941E17"/>
    <w:rsid w:val="009437C6"/>
    <w:rsid w:val="00946688"/>
    <w:rsid w:val="00946BF6"/>
    <w:rsid w:val="00953067"/>
    <w:rsid w:val="00954970"/>
    <w:rsid w:val="00955A9A"/>
    <w:rsid w:val="00955BFC"/>
    <w:rsid w:val="009564C7"/>
    <w:rsid w:val="00957C9E"/>
    <w:rsid w:val="009616DA"/>
    <w:rsid w:val="00963698"/>
    <w:rsid w:val="009645EE"/>
    <w:rsid w:val="009647C5"/>
    <w:rsid w:val="00966AC3"/>
    <w:rsid w:val="00972766"/>
    <w:rsid w:val="009727B8"/>
    <w:rsid w:val="00973D33"/>
    <w:rsid w:val="0097558E"/>
    <w:rsid w:val="009764A9"/>
    <w:rsid w:val="00976637"/>
    <w:rsid w:val="00976BEB"/>
    <w:rsid w:val="00980FB6"/>
    <w:rsid w:val="00981D6C"/>
    <w:rsid w:val="00982535"/>
    <w:rsid w:val="009909B6"/>
    <w:rsid w:val="00992035"/>
    <w:rsid w:val="00992EF8"/>
    <w:rsid w:val="00993539"/>
    <w:rsid w:val="009A059F"/>
    <w:rsid w:val="009A1F14"/>
    <w:rsid w:val="009A3318"/>
    <w:rsid w:val="009A698F"/>
    <w:rsid w:val="009A6F10"/>
    <w:rsid w:val="009C1F4E"/>
    <w:rsid w:val="009C4B49"/>
    <w:rsid w:val="009C4F9A"/>
    <w:rsid w:val="009C6B77"/>
    <w:rsid w:val="009D008B"/>
    <w:rsid w:val="009D0F10"/>
    <w:rsid w:val="009D7D0E"/>
    <w:rsid w:val="009E02E1"/>
    <w:rsid w:val="009E1E4C"/>
    <w:rsid w:val="009E2E57"/>
    <w:rsid w:val="009E3BB5"/>
    <w:rsid w:val="009E460E"/>
    <w:rsid w:val="009E64D7"/>
    <w:rsid w:val="009E6B59"/>
    <w:rsid w:val="009E76D0"/>
    <w:rsid w:val="009F2090"/>
    <w:rsid w:val="009F2520"/>
    <w:rsid w:val="00A0027A"/>
    <w:rsid w:val="00A00AE7"/>
    <w:rsid w:val="00A00C09"/>
    <w:rsid w:val="00A02090"/>
    <w:rsid w:val="00A05D8F"/>
    <w:rsid w:val="00A07D19"/>
    <w:rsid w:val="00A12015"/>
    <w:rsid w:val="00A16546"/>
    <w:rsid w:val="00A21B95"/>
    <w:rsid w:val="00A24BE2"/>
    <w:rsid w:val="00A24F9F"/>
    <w:rsid w:val="00A31507"/>
    <w:rsid w:val="00A338F1"/>
    <w:rsid w:val="00A33A50"/>
    <w:rsid w:val="00A33AB7"/>
    <w:rsid w:val="00A3438B"/>
    <w:rsid w:val="00A34CB1"/>
    <w:rsid w:val="00A35FE4"/>
    <w:rsid w:val="00A424DF"/>
    <w:rsid w:val="00A42BF8"/>
    <w:rsid w:val="00A42C60"/>
    <w:rsid w:val="00A44A18"/>
    <w:rsid w:val="00A45D73"/>
    <w:rsid w:val="00A46AEC"/>
    <w:rsid w:val="00A51851"/>
    <w:rsid w:val="00A51D05"/>
    <w:rsid w:val="00A55365"/>
    <w:rsid w:val="00A55444"/>
    <w:rsid w:val="00A662D3"/>
    <w:rsid w:val="00A6741C"/>
    <w:rsid w:val="00A677BB"/>
    <w:rsid w:val="00A67FA8"/>
    <w:rsid w:val="00A702F0"/>
    <w:rsid w:val="00A70722"/>
    <w:rsid w:val="00A742B3"/>
    <w:rsid w:val="00A75B9B"/>
    <w:rsid w:val="00A76CF1"/>
    <w:rsid w:val="00A77BE6"/>
    <w:rsid w:val="00A81137"/>
    <w:rsid w:val="00A81860"/>
    <w:rsid w:val="00A87572"/>
    <w:rsid w:val="00A92B3A"/>
    <w:rsid w:val="00A97B0B"/>
    <w:rsid w:val="00A97F7D"/>
    <w:rsid w:val="00AA01C1"/>
    <w:rsid w:val="00AA18EC"/>
    <w:rsid w:val="00AA2214"/>
    <w:rsid w:val="00AA4D83"/>
    <w:rsid w:val="00AA767E"/>
    <w:rsid w:val="00AB1578"/>
    <w:rsid w:val="00AB4166"/>
    <w:rsid w:val="00AC2C0E"/>
    <w:rsid w:val="00AC348D"/>
    <w:rsid w:val="00AC398B"/>
    <w:rsid w:val="00AC4755"/>
    <w:rsid w:val="00AC5DE9"/>
    <w:rsid w:val="00AC65B1"/>
    <w:rsid w:val="00AD4FAE"/>
    <w:rsid w:val="00AD5A7C"/>
    <w:rsid w:val="00AD67BC"/>
    <w:rsid w:val="00AE39CC"/>
    <w:rsid w:val="00AE40BE"/>
    <w:rsid w:val="00AE4A9F"/>
    <w:rsid w:val="00AF4004"/>
    <w:rsid w:val="00B00190"/>
    <w:rsid w:val="00B00AF4"/>
    <w:rsid w:val="00B02E79"/>
    <w:rsid w:val="00B05E89"/>
    <w:rsid w:val="00B151E6"/>
    <w:rsid w:val="00B17F24"/>
    <w:rsid w:val="00B20018"/>
    <w:rsid w:val="00B22712"/>
    <w:rsid w:val="00B23304"/>
    <w:rsid w:val="00B273D8"/>
    <w:rsid w:val="00B27A2A"/>
    <w:rsid w:val="00B32A25"/>
    <w:rsid w:val="00B32EBD"/>
    <w:rsid w:val="00B33471"/>
    <w:rsid w:val="00B34290"/>
    <w:rsid w:val="00B35C45"/>
    <w:rsid w:val="00B37FFC"/>
    <w:rsid w:val="00B401EA"/>
    <w:rsid w:val="00B4146E"/>
    <w:rsid w:val="00B4216F"/>
    <w:rsid w:val="00B429F3"/>
    <w:rsid w:val="00B446FE"/>
    <w:rsid w:val="00B44BA2"/>
    <w:rsid w:val="00B47B99"/>
    <w:rsid w:val="00B51352"/>
    <w:rsid w:val="00B52560"/>
    <w:rsid w:val="00B53EC6"/>
    <w:rsid w:val="00B5477B"/>
    <w:rsid w:val="00B55F60"/>
    <w:rsid w:val="00B607A4"/>
    <w:rsid w:val="00B6238C"/>
    <w:rsid w:val="00B63D46"/>
    <w:rsid w:val="00B6647D"/>
    <w:rsid w:val="00B67E7C"/>
    <w:rsid w:val="00B72184"/>
    <w:rsid w:val="00B76D09"/>
    <w:rsid w:val="00B778B9"/>
    <w:rsid w:val="00B82CAC"/>
    <w:rsid w:val="00B82F48"/>
    <w:rsid w:val="00B867D6"/>
    <w:rsid w:val="00B94A82"/>
    <w:rsid w:val="00B979C8"/>
    <w:rsid w:val="00B97A44"/>
    <w:rsid w:val="00BA2927"/>
    <w:rsid w:val="00BA3419"/>
    <w:rsid w:val="00BA57A0"/>
    <w:rsid w:val="00BA5BC6"/>
    <w:rsid w:val="00BA6FA0"/>
    <w:rsid w:val="00BA7E29"/>
    <w:rsid w:val="00BC1CA6"/>
    <w:rsid w:val="00BC5EA5"/>
    <w:rsid w:val="00BC6F83"/>
    <w:rsid w:val="00BC72C2"/>
    <w:rsid w:val="00BD0267"/>
    <w:rsid w:val="00BD03A5"/>
    <w:rsid w:val="00BD6360"/>
    <w:rsid w:val="00BD71C5"/>
    <w:rsid w:val="00BD7DA4"/>
    <w:rsid w:val="00BE28FF"/>
    <w:rsid w:val="00BE3CDC"/>
    <w:rsid w:val="00BE4B66"/>
    <w:rsid w:val="00BE7F99"/>
    <w:rsid w:val="00BF08CF"/>
    <w:rsid w:val="00BF2635"/>
    <w:rsid w:val="00BF4175"/>
    <w:rsid w:val="00BF530C"/>
    <w:rsid w:val="00C04EA8"/>
    <w:rsid w:val="00C06085"/>
    <w:rsid w:val="00C060F0"/>
    <w:rsid w:val="00C06AE0"/>
    <w:rsid w:val="00C072DB"/>
    <w:rsid w:val="00C07A8C"/>
    <w:rsid w:val="00C07C4F"/>
    <w:rsid w:val="00C107D2"/>
    <w:rsid w:val="00C13757"/>
    <w:rsid w:val="00C14210"/>
    <w:rsid w:val="00C173DB"/>
    <w:rsid w:val="00C2497D"/>
    <w:rsid w:val="00C30FB6"/>
    <w:rsid w:val="00C30FDD"/>
    <w:rsid w:val="00C35471"/>
    <w:rsid w:val="00C354F4"/>
    <w:rsid w:val="00C367B7"/>
    <w:rsid w:val="00C36879"/>
    <w:rsid w:val="00C37687"/>
    <w:rsid w:val="00C4084C"/>
    <w:rsid w:val="00C4134E"/>
    <w:rsid w:val="00C414DD"/>
    <w:rsid w:val="00C41911"/>
    <w:rsid w:val="00C4629B"/>
    <w:rsid w:val="00C469C6"/>
    <w:rsid w:val="00C477A7"/>
    <w:rsid w:val="00C50E08"/>
    <w:rsid w:val="00C51617"/>
    <w:rsid w:val="00C51B90"/>
    <w:rsid w:val="00C552BB"/>
    <w:rsid w:val="00C5702B"/>
    <w:rsid w:val="00C571BF"/>
    <w:rsid w:val="00C60365"/>
    <w:rsid w:val="00C6068F"/>
    <w:rsid w:val="00C626A9"/>
    <w:rsid w:val="00C63421"/>
    <w:rsid w:val="00C63771"/>
    <w:rsid w:val="00C65399"/>
    <w:rsid w:val="00C65957"/>
    <w:rsid w:val="00C67305"/>
    <w:rsid w:val="00C679C4"/>
    <w:rsid w:val="00C71EA2"/>
    <w:rsid w:val="00C728B1"/>
    <w:rsid w:val="00C73E32"/>
    <w:rsid w:val="00C73FBE"/>
    <w:rsid w:val="00C76C35"/>
    <w:rsid w:val="00C874DA"/>
    <w:rsid w:val="00C92460"/>
    <w:rsid w:val="00C94EEA"/>
    <w:rsid w:val="00C971C6"/>
    <w:rsid w:val="00CA129C"/>
    <w:rsid w:val="00CA1A3D"/>
    <w:rsid w:val="00CA1FA3"/>
    <w:rsid w:val="00CA2CCA"/>
    <w:rsid w:val="00CA6AB3"/>
    <w:rsid w:val="00CB3939"/>
    <w:rsid w:val="00CB3D99"/>
    <w:rsid w:val="00CB7159"/>
    <w:rsid w:val="00CC0F74"/>
    <w:rsid w:val="00CC1147"/>
    <w:rsid w:val="00CC211E"/>
    <w:rsid w:val="00CC2F36"/>
    <w:rsid w:val="00CC3614"/>
    <w:rsid w:val="00CC5133"/>
    <w:rsid w:val="00CC6E96"/>
    <w:rsid w:val="00CC7043"/>
    <w:rsid w:val="00CD1BF5"/>
    <w:rsid w:val="00CD394A"/>
    <w:rsid w:val="00CD3964"/>
    <w:rsid w:val="00CD3EBD"/>
    <w:rsid w:val="00CD6B37"/>
    <w:rsid w:val="00CD739A"/>
    <w:rsid w:val="00CD7D13"/>
    <w:rsid w:val="00CE183D"/>
    <w:rsid w:val="00CE1BEA"/>
    <w:rsid w:val="00CE2183"/>
    <w:rsid w:val="00CE2409"/>
    <w:rsid w:val="00CE33A8"/>
    <w:rsid w:val="00CE4AF0"/>
    <w:rsid w:val="00CE4B0F"/>
    <w:rsid w:val="00CE6EA5"/>
    <w:rsid w:val="00CE7B31"/>
    <w:rsid w:val="00CF6791"/>
    <w:rsid w:val="00CF7D27"/>
    <w:rsid w:val="00D01766"/>
    <w:rsid w:val="00D019A5"/>
    <w:rsid w:val="00D05A28"/>
    <w:rsid w:val="00D06E4B"/>
    <w:rsid w:val="00D10F70"/>
    <w:rsid w:val="00D11B1B"/>
    <w:rsid w:val="00D1289D"/>
    <w:rsid w:val="00D165AA"/>
    <w:rsid w:val="00D17E5B"/>
    <w:rsid w:val="00D20383"/>
    <w:rsid w:val="00D20FBA"/>
    <w:rsid w:val="00D23FA6"/>
    <w:rsid w:val="00D25CA0"/>
    <w:rsid w:val="00D2673F"/>
    <w:rsid w:val="00D316C0"/>
    <w:rsid w:val="00D32546"/>
    <w:rsid w:val="00D32BE4"/>
    <w:rsid w:val="00D35026"/>
    <w:rsid w:val="00D35F96"/>
    <w:rsid w:val="00D36825"/>
    <w:rsid w:val="00D430F6"/>
    <w:rsid w:val="00D4579A"/>
    <w:rsid w:val="00D462C2"/>
    <w:rsid w:val="00D47F2D"/>
    <w:rsid w:val="00D508D8"/>
    <w:rsid w:val="00D50B07"/>
    <w:rsid w:val="00D53733"/>
    <w:rsid w:val="00D56CD8"/>
    <w:rsid w:val="00D57BC9"/>
    <w:rsid w:val="00D6289C"/>
    <w:rsid w:val="00D62DB5"/>
    <w:rsid w:val="00D644FC"/>
    <w:rsid w:val="00D67071"/>
    <w:rsid w:val="00D704CC"/>
    <w:rsid w:val="00D7253C"/>
    <w:rsid w:val="00D74FE5"/>
    <w:rsid w:val="00D77E2E"/>
    <w:rsid w:val="00D80B4B"/>
    <w:rsid w:val="00D81ED4"/>
    <w:rsid w:val="00D82516"/>
    <w:rsid w:val="00D83CD6"/>
    <w:rsid w:val="00D84532"/>
    <w:rsid w:val="00D86A36"/>
    <w:rsid w:val="00D87559"/>
    <w:rsid w:val="00D87C33"/>
    <w:rsid w:val="00D916A4"/>
    <w:rsid w:val="00DA0842"/>
    <w:rsid w:val="00DA2233"/>
    <w:rsid w:val="00DA23E0"/>
    <w:rsid w:val="00DA3D14"/>
    <w:rsid w:val="00DA41D8"/>
    <w:rsid w:val="00DA5B8D"/>
    <w:rsid w:val="00DA6B7A"/>
    <w:rsid w:val="00DA7914"/>
    <w:rsid w:val="00DA7FE8"/>
    <w:rsid w:val="00DB17CA"/>
    <w:rsid w:val="00DB44FE"/>
    <w:rsid w:val="00DB49D1"/>
    <w:rsid w:val="00DB5125"/>
    <w:rsid w:val="00DC0505"/>
    <w:rsid w:val="00DC20F2"/>
    <w:rsid w:val="00DC242D"/>
    <w:rsid w:val="00DC41AF"/>
    <w:rsid w:val="00DC7484"/>
    <w:rsid w:val="00DD2B0C"/>
    <w:rsid w:val="00DD3DA3"/>
    <w:rsid w:val="00DE0768"/>
    <w:rsid w:val="00DE0AD3"/>
    <w:rsid w:val="00DE4647"/>
    <w:rsid w:val="00DE5189"/>
    <w:rsid w:val="00DF128B"/>
    <w:rsid w:val="00DF1740"/>
    <w:rsid w:val="00DF4ABC"/>
    <w:rsid w:val="00DF5E32"/>
    <w:rsid w:val="00DF6ADD"/>
    <w:rsid w:val="00DF7DD7"/>
    <w:rsid w:val="00E00E2C"/>
    <w:rsid w:val="00E00F00"/>
    <w:rsid w:val="00E013C8"/>
    <w:rsid w:val="00E01D85"/>
    <w:rsid w:val="00E0338E"/>
    <w:rsid w:val="00E05304"/>
    <w:rsid w:val="00E074BC"/>
    <w:rsid w:val="00E12FCC"/>
    <w:rsid w:val="00E1414A"/>
    <w:rsid w:val="00E160A8"/>
    <w:rsid w:val="00E224A4"/>
    <w:rsid w:val="00E23A7C"/>
    <w:rsid w:val="00E25F01"/>
    <w:rsid w:val="00E336A6"/>
    <w:rsid w:val="00E36AEC"/>
    <w:rsid w:val="00E40256"/>
    <w:rsid w:val="00E419F7"/>
    <w:rsid w:val="00E45297"/>
    <w:rsid w:val="00E47FB6"/>
    <w:rsid w:val="00E510FF"/>
    <w:rsid w:val="00E52DB5"/>
    <w:rsid w:val="00E56B62"/>
    <w:rsid w:val="00E570A4"/>
    <w:rsid w:val="00E61ADA"/>
    <w:rsid w:val="00E61C82"/>
    <w:rsid w:val="00E62D7E"/>
    <w:rsid w:val="00E719F4"/>
    <w:rsid w:val="00E72366"/>
    <w:rsid w:val="00E756C6"/>
    <w:rsid w:val="00E76912"/>
    <w:rsid w:val="00E779B8"/>
    <w:rsid w:val="00E829EB"/>
    <w:rsid w:val="00E9540C"/>
    <w:rsid w:val="00E95A4D"/>
    <w:rsid w:val="00E95A55"/>
    <w:rsid w:val="00E97AB0"/>
    <w:rsid w:val="00EA7409"/>
    <w:rsid w:val="00EB1719"/>
    <w:rsid w:val="00EB19D1"/>
    <w:rsid w:val="00EB42BF"/>
    <w:rsid w:val="00EB6A58"/>
    <w:rsid w:val="00EC0210"/>
    <w:rsid w:val="00EC5C00"/>
    <w:rsid w:val="00ED0EBB"/>
    <w:rsid w:val="00ED1EBB"/>
    <w:rsid w:val="00EE17E9"/>
    <w:rsid w:val="00EE19D8"/>
    <w:rsid w:val="00EE2A79"/>
    <w:rsid w:val="00EE2E94"/>
    <w:rsid w:val="00EE35D0"/>
    <w:rsid w:val="00EE56E4"/>
    <w:rsid w:val="00EE7347"/>
    <w:rsid w:val="00EE77ED"/>
    <w:rsid w:val="00EF00B4"/>
    <w:rsid w:val="00EF1254"/>
    <w:rsid w:val="00F00493"/>
    <w:rsid w:val="00F00B7C"/>
    <w:rsid w:val="00F03C64"/>
    <w:rsid w:val="00F10B39"/>
    <w:rsid w:val="00F230AF"/>
    <w:rsid w:val="00F23B4A"/>
    <w:rsid w:val="00F24BDD"/>
    <w:rsid w:val="00F255D6"/>
    <w:rsid w:val="00F25D56"/>
    <w:rsid w:val="00F275F1"/>
    <w:rsid w:val="00F34E4E"/>
    <w:rsid w:val="00F363EA"/>
    <w:rsid w:val="00F43037"/>
    <w:rsid w:val="00F45CAA"/>
    <w:rsid w:val="00F512AC"/>
    <w:rsid w:val="00F53F9A"/>
    <w:rsid w:val="00F5614E"/>
    <w:rsid w:val="00F5710F"/>
    <w:rsid w:val="00F57565"/>
    <w:rsid w:val="00F60828"/>
    <w:rsid w:val="00F6376C"/>
    <w:rsid w:val="00F725F3"/>
    <w:rsid w:val="00F739C8"/>
    <w:rsid w:val="00F74FE8"/>
    <w:rsid w:val="00F81046"/>
    <w:rsid w:val="00F821B1"/>
    <w:rsid w:val="00F846AD"/>
    <w:rsid w:val="00F92B72"/>
    <w:rsid w:val="00F95E5B"/>
    <w:rsid w:val="00F965EC"/>
    <w:rsid w:val="00F96B31"/>
    <w:rsid w:val="00FA112C"/>
    <w:rsid w:val="00FA1346"/>
    <w:rsid w:val="00FA2F41"/>
    <w:rsid w:val="00FB2AE6"/>
    <w:rsid w:val="00FB2FA7"/>
    <w:rsid w:val="00FB3189"/>
    <w:rsid w:val="00FB3217"/>
    <w:rsid w:val="00FC0300"/>
    <w:rsid w:val="00FC25BE"/>
    <w:rsid w:val="00FC2A0E"/>
    <w:rsid w:val="00FD1218"/>
    <w:rsid w:val="00FD3283"/>
    <w:rsid w:val="00FD3686"/>
    <w:rsid w:val="00FD380D"/>
    <w:rsid w:val="00FD3F8A"/>
    <w:rsid w:val="00FD46AA"/>
    <w:rsid w:val="00FD53E9"/>
    <w:rsid w:val="00FE153B"/>
    <w:rsid w:val="00FE2244"/>
    <w:rsid w:val="00FE3982"/>
    <w:rsid w:val="00FE3E0D"/>
    <w:rsid w:val="00FE6062"/>
    <w:rsid w:val="00FF5321"/>
    <w:rsid w:val="00FF6C82"/>
    <w:rsid w:val="00FF734C"/>
    <w:rsid w:val="6B5BDDEE"/>
    <w:rsid w:val="769FB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66"/>
    <o:shapelayout v:ext="edit">
      <o:idmap v:ext="edit" data="1"/>
    </o:shapelayout>
  </w:shapeDefaults>
  <w:decimalSymbol w:val="."/>
  <w:listSeparator w:val=","/>
  <w14:docId w14:val="1172AEE4"/>
  <w15:docId w15:val="{16795FE2-3F37-4115-A085-AB148E9BA9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B151E6"/>
    <w:pPr>
      <w:keepNext/>
      <w:numPr>
        <w:ilvl w:val="1"/>
        <w:numId w:val="1"/>
      </w:numPr>
      <w:pBdr>
        <w:top w:val="single" w:color="auto" w:sz="4" w:space="1"/>
      </w:pBdr>
      <w:spacing w:before="720"/>
      <w:outlineLvl w:val="1"/>
    </w:pPr>
    <w:rPr>
      <w:rFonts w:ascii="Arial" w:hAnsi="Arial"/>
      <w:b/>
      <w:i/>
      <w:sz w:val="22"/>
    </w:rPr>
  </w:style>
  <w:style w:type="paragraph" w:styleId="Heading3">
    <w:name w:val="heading 3"/>
    <w:aliases w:val="h3,h31,h32"/>
    <w:basedOn w:val="Normal"/>
    <w:next w:val="Normal"/>
    <w:link w:val="Heading3Char"/>
    <w:qFormat/>
    <w:rsid w:val="00B151E6"/>
    <w:pPr>
      <w:keepNext/>
      <w:numPr>
        <w:ilvl w:val="2"/>
        <w:numId w:val="2"/>
      </w:numPr>
      <w:tabs>
        <w:tab w:val="left" w:pos="-2600"/>
      </w:tabs>
      <w:spacing w:before="480"/>
      <w:outlineLvl w:val="2"/>
    </w:pPr>
    <w:rPr>
      <w:rFonts w:ascii="Arial Black" w:hAnsi="Arial Black"/>
      <w:sz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yle2" w:customStyle="1">
    <w:name w:val="Style2"/>
    <w:basedOn w:val="Normal"/>
    <w:rsid w:val="007E26E9"/>
    <w:pPr>
      <w:spacing w:before="120"/>
    </w:pPr>
  </w:style>
  <w:style w:type="paragraph" w:styleId="Style3" w:customStyle="1">
    <w:name w:val="Style3"/>
    <w:basedOn w:val="Normal"/>
    <w:autoRedefine/>
    <w:rsid w:val="007E26E9"/>
    <w:pPr>
      <w:spacing w:before="120"/>
    </w:pPr>
  </w:style>
  <w:style w:type="paragraph" w:styleId="Style4" w:customStyle="1">
    <w:name w:val="Style4"/>
    <w:basedOn w:val="Normal"/>
    <w:rsid w:val="007E26E9"/>
    <w:pPr>
      <w:numPr>
        <w:numId w:val="3"/>
      </w:numPr>
      <w:spacing w:before="120"/>
    </w:pPr>
    <w:rPr>
      <w:sz w:val="22"/>
    </w:rPr>
  </w:style>
  <w:style w:type="paragraph" w:styleId="Style5" w:customStyle="1">
    <w:name w:val="Style5"/>
    <w:basedOn w:val="Normal"/>
    <w:autoRedefine/>
    <w:rsid w:val="007E26E9"/>
    <w:pPr>
      <w:spacing w:before="120"/>
    </w:pPr>
    <w:rPr>
      <w:sz w:val="22"/>
    </w:rPr>
  </w:style>
  <w:style w:type="paragraph" w:styleId="Style6" w:customStyle="1">
    <w:name w:val="Style6"/>
    <w:basedOn w:val="Normal"/>
    <w:rsid w:val="007E26E9"/>
    <w:pPr>
      <w:spacing w:before="120"/>
    </w:pPr>
    <w:rPr>
      <w:sz w:val="22"/>
      <w:szCs w:val="22"/>
    </w:rPr>
  </w:style>
  <w:style w:type="paragraph" w:styleId="Style8" w:customStyle="1">
    <w:name w:val="Style8"/>
    <w:basedOn w:val="Heading2"/>
    <w:rsid w:val="000A1F02"/>
    <w:pPr>
      <w:numPr>
        <w:ilvl w:val="0"/>
        <w:numId w:val="0"/>
      </w:numPr>
      <w:pBdr>
        <w:top w:val="none" w:color="auto" w:sz="0" w:space="0"/>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E5189"/>
    <w:pPr>
      <w:pBdr>
        <w:top w:val="single" w:color="auto" w:sz="4" w:space="1"/>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styleId="doublelineabove" w:customStyle="1">
    <w:name w:val="double line above"/>
    <w:basedOn w:val="Normal"/>
    <w:rsid w:val="00F5614E"/>
    <w:pPr>
      <w:pBdr>
        <w:top w:val="double" w:color="auto" w:sz="4" w:space="1"/>
      </w:pBdr>
      <w:tabs>
        <w:tab w:val="left" w:pos="360"/>
        <w:tab w:val="left" w:pos="3600"/>
        <w:tab w:val="left" w:pos="4680"/>
        <w:tab w:val="left" w:pos="5940"/>
        <w:tab w:val="left" w:pos="6930"/>
        <w:tab w:val="left" w:pos="8100"/>
        <w:tab w:val="left" w:pos="9090"/>
      </w:tabs>
    </w:pPr>
    <w:rPr>
      <w:b/>
      <w:szCs w:val="24"/>
    </w:rPr>
  </w:style>
  <w:style w:type="paragraph" w:styleId="p2" w:customStyle="1">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Emphasis">
    <w:name w:val="Emphasis"/>
    <w:basedOn w:val="DefaultParagraphFont"/>
    <w:qFormat/>
    <w:rsid w:val="00F5614E"/>
    <w:rPr>
      <w:i/>
      <w:iCs/>
    </w:rPr>
  </w:style>
  <w:style w:type="character" w:styleId="FooterChar" w:customStyle="1">
    <w:name w:val="Footer Char"/>
    <w:basedOn w:val="DefaultParagraphFont"/>
    <w:link w:val="Footer"/>
    <w:uiPriority w:val="99"/>
    <w:rsid w:val="00DE5189"/>
    <w:rPr>
      <w:rFonts w:asciiTheme="minorHAnsi" w:hAnsiTheme="minorHAnsi"/>
    </w:rPr>
  </w:style>
  <w:style w:type="paragraph" w:styleId="Style1" w:customStyle="1">
    <w:name w:val="Style1"/>
    <w:link w:val="Style1Char"/>
    <w:qFormat/>
    <w:rsid w:val="00080A37"/>
    <w:rPr>
      <w:b/>
      <w:szCs w:val="24"/>
    </w:rPr>
  </w:style>
  <w:style w:type="character" w:styleId="Heading3Char" w:customStyle="1">
    <w:name w:val="Heading 3 Char"/>
    <w:aliases w:val="h3 Char,h31 Char,h32 Char"/>
    <w:basedOn w:val="DefaultParagraphFont"/>
    <w:link w:val="Heading3"/>
    <w:rsid w:val="00B4146E"/>
    <w:rPr>
      <w:rFonts w:ascii="Arial Black" w:hAnsi="Arial Black"/>
      <w:sz w:val="22"/>
    </w:rPr>
  </w:style>
  <w:style w:type="character" w:styleId="Style1Char" w:customStyle="1">
    <w:name w:val="Style1 Char"/>
    <w:basedOn w:val="DefaultParagraphFont"/>
    <w:link w:val="Style1"/>
    <w:rsid w:val="00080A37"/>
    <w:rPr>
      <w:b/>
      <w:szCs w:val="24"/>
      <w:lang w:val="en-US" w:eastAsia="en-US" w:bidi="ar-SA"/>
    </w:rPr>
  </w:style>
  <w:style w:type="character" w:styleId="CommentSubjectChar" w:customStyle="1">
    <w:name w:val="Comment Subject Char"/>
    <w:basedOn w:val="DefaultParagraphFont"/>
    <w:link w:val="CommentSubject"/>
    <w:semiHidden/>
    <w:rsid w:val="007635A5"/>
    <w:rPr>
      <w:b/>
      <w:bCs/>
    </w:rPr>
  </w:style>
  <w:style w:type="character" w:styleId="CommentTextChar" w:customStyle="1">
    <w:name w:val="Comment Text Char"/>
    <w:basedOn w:val="DefaultParagraphFont"/>
    <w:link w:val="CommentText"/>
    <w:uiPriority w:val="99"/>
    <w:rsid w:val="007635A5"/>
  </w:style>
  <w:style w:type="character" w:styleId="HeaderChar" w:customStyle="1">
    <w:name w:val="Header Char"/>
    <w:basedOn w:val="DefaultParagraphFont"/>
    <w:link w:val="Header"/>
    <w:rsid w:val="007635A5"/>
  </w:style>
  <w:style w:type="character" w:styleId="Heading1Char" w:customStyle="1">
    <w:name w:val="Heading 1 Char"/>
    <w:basedOn w:val="DefaultParagraphFont"/>
    <w:link w:val="Heading1"/>
    <w:rsid w:val="007C4EB0"/>
    <w:rPr>
      <w:b/>
      <w:sz w:val="30"/>
    </w:rPr>
  </w:style>
  <w:style w:type="paragraph" w:styleId="ListParagraph">
    <w:name w:val="List Paragraph"/>
    <w:basedOn w:val="Normal"/>
    <w:uiPriority w:val="34"/>
    <w:qFormat/>
    <w:rsid w:val="0088300D"/>
    <w:pPr>
      <w:ind w:left="720"/>
      <w:contextualSpacing/>
    </w:pPr>
  </w:style>
  <w:style w:type="character" w:styleId="FollowedHyperlink">
    <w:name w:val="FollowedHyperlink"/>
    <w:basedOn w:val="DefaultParagraphFont"/>
    <w:rsid w:val="00B37FFC"/>
    <w:rPr>
      <w:color w:val="800080"/>
      <w:u w:val="single"/>
    </w:rPr>
  </w:style>
  <w:style w:type="paragraph" w:styleId="BulletEaRoman" w:customStyle="1">
    <w:name w:val="Bullet E (a. Roman)"/>
    <w:basedOn w:val="Normal"/>
    <w:rsid w:val="006320E2"/>
    <w:pPr>
      <w:suppressAutoHyphens/>
      <w:spacing w:before="120"/>
      <w:ind w:left="18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238180">
      <w:bodyDiv w:val="1"/>
      <w:marLeft w:val="0"/>
      <w:marRight w:val="0"/>
      <w:marTop w:val="0"/>
      <w:marBottom w:val="0"/>
      <w:divBdr>
        <w:top w:val="none" w:sz="0" w:space="0" w:color="auto"/>
        <w:left w:val="none" w:sz="0" w:space="0" w:color="auto"/>
        <w:bottom w:val="none" w:sz="0" w:space="0" w:color="auto"/>
        <w:right w:val="none" w:sz="0" w:space="0" w:color="auto"/>
      </w:divBdr>
    </w:div>
    <w:div w:id="666589217">
      <w:bodyDiv w:val="1"/>
      <w:marLeft w:val="0"/>
      <w:marRight w:val="0"/>
      <w:marTop w:val="0"/>
      <w:marBottom w:val="0"/>
      <w:divBdr>
        <w:top w:val="none" w:sz="0" w:space="0" w:color="auto"/>
        <w:left w:val="none" w:sz="0" w:space="0" w:color="auto"/>
        <w:bottom w:val="none" w:sz="0" w:space="0" w:color="auto"/>
        <w:right w:val="none" w:sz="0" w:space="0" w:color="auto"/>
      </w:divBdr>
    </w:div>
    <w:div w:id="1374234881">
      <w:bodyDiv w:val="1"/>
      <w:marLeft w:val="0"/>
      <w:marRight w:val="0"/>
      <w:marTop w:val="0"/>
      <w:marBottom w:val="0"/>
      <w:divBdr>
        <w:top w:val="none" w:sz="0" w:space="0" w:color="auto"/>
        <w:left w:val="none" w:sz="0" w:space="0" w:color="auto"/>
        <w:bottom w:val="none" w:sz="0" w:space="0" w:color="auto"/>
        <w:right w:val="none" w:sz="0" w:space="0" w:color="auto"/>
      </w:divBdr>
    </w:div>
    <w:div w:id="195015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4.xml" Id="rId13" /><Relationship Type="http://schemas.openxmlformats.org/officeDocument/2006/relationships/header" Target="header8.xml" Id="rId18" /><Relationship Type="http://schemas.openxmlformats.org/officeDocument/2006/relationships/numbering" Target="numbering.xml" Id="rId3" /><Relationship Type="http://schemas.openxmlformats.org/officeDocument/2006/relationships/fontTable" Target="fontTable.xml" Id="rId21" /><Relationship Type="http://schemas.openxmlformats.org/officeDocument/2006/relationships/footnotes" Target="footnotes.xml" Id="rId7" /><Relationship Type="http://schemas.openxmlformats.org/officeDocument/2006/relationships/header" Target="header3.xml" Id="rId12" /><Relationship Type="http://schemas.openxmlformats.org/officeDocument/2006/relationships/header" Target="header7.xml" Id="rId17" /><Relationship Type="http://schemas.openxmlformats.org/officeDocument/2006/relationships/customXml" Target="../customXml/item5.xml" Id="rId25" /><Relationship Type="http://schemas.openxmlformats.org/officeDocument/2006/relationships/customXml" Target="../customXml/item2.xml" Id="rId2" /><Relationship Type="http://schemas.openxmlformats.org/officeDocument/2006/relationships/header" Target="header6.xml" Id="rId16" /><Relationship Type="http://schemas.openxmlformats.org/officeDocument/2006/relationships/header" Target="header9.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customXml" Target="../customXml/item4.xml" Id="rId24" /><Relationship Type="http://schemas.openxmlformats.org/officeDocument/2006/relationships/settings" Target="settings.xml" Id="rId5" /><Relationship Type="http://schemas.openxmlformats.org/officeDocument/2006/relationships/footer" Target="footer2.xml" Id="rId15" /><Relationship Type="http://schemas.openxmlformats.org/officeDocument/2006/relationships/customXml" Target="../customXml/item3.xml" Id="rId23" /><Relationship Type="http://schemas.openxmlformats.org/officeDocument/2006/relationships/header" Target="header2.xml" Id="rId10" /><Relationship Type="http://schemas.openxmlformats.org/officeDocument/2006/relationships/footer" Target="footer3.xml" Id="rId19"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header" Target="header5.xml" Id="rId14" /><Relationship Type="http://schemas.openxmlformats.org/officeDocument/2006/relationships/theme" Target="theme/theme1.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b26d xmlns="785685f2-c2e1-4352-89aa-3faca8eaba52" xsi:nil="true"/>
    <DateCCOReviewed xmlns="785685f2-c2e1-4352-89aa-3faca8eaba52" xsi:nil="true"/>
    <oawc xmlns="785685f2-c2e1-4352-89aa-3faca8eaba52" xsi:nil="true"/>
    <sipv xmlns="785685f2-c2e1-4352-89aa-3faca8eaba52" xsi:nil="true"/>
    <_x0074_mv6 xmlns="785685f2-c2e1-4352-89aa-3faca8eaba52">
      <UserInfo>
        <DisplayName/>
        <AccountId xsi:nil="true"/>
        <AccountType/>
      </UserInfo>
    </_x0074_mv6>
    <CCOReviewr xmlns="785685f2-c2e1-4352-89aa-3faca8eaba52" xsi:nil="true"/>
  </documentManagement>
</p:properties>
</file>

<file path=customXml/itemProps1.xml><?xml version="1.0" encoding="utf-8"?>
<ds:datastoreItem xmlns:ds="http://schemas.openxmlformats.org/officeDocument/2006/customXml" ds:itemID="{D21A4952-4C95-4DD5-8EB0-82C6C8188645}">
  <ds:schemaRefs>
    <ds:schemaRef ds:uri="http://schemas.openxmlformats.org/officeDocument/2006/bibliography"/>
  </ds:schemaRefs>
</ds:datastoreItem>
</file>

<file path=customXml/itemProps2.xml><?xml version="1.0" encoding="utf-8"?>
<ds:datastoreItem xmlns:ds="http://schemas.openxmlformats.org/officeDocument/2006/customXml" ds:itemID="{FA0CC14E-2A34-40BB-8F4C-FFD0E22430E3}">
  <ds:schemaRefs>
    <ds:schemaRef ds:uri="http://schemas.openxmlformats.org/officeDocument/2006/bibliography"/>
  </ds:schemaRefs>
</ds:datastoreItem>
</file>

<file path=customXml/itemProps3.xml><?xml version="1.0" encoding="utf-8"?>
<ds:datastoreItem xmlns:ds="http://schemas.openxmlformats.org/officeDocument/2006/customXml" ds:itemID="{57EBB9FB-C4AD-44C1-B4AD-7EC55CB0D041}"/>
</file>

<file path=customXml/itemProps4.xml><?xml version="1.0" encoding="utf-8"?>
<ds:datastoreItem xmlns:ds="http://schemas.openxmlformats.org/officeDocument/2006/customXml" ds:itemID="{2A189FC2-584D-4DBD-9E3A-9643CD04516C}"/>
</file>

<file path=customXml/itemProps5.xml><?xml version="1.0" encoding="utf-8"?>
<ds:datastoreItem xmlns:ds="http://schemas.openxmlformats.org/officeDocument/2006/customXml" ds:itemID="{CF5F09AC-F7BE-483D-84D5-912DD2082D3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California Energy Commission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jmiller20130508</dc:creator>
  <lastModifiedBy>Markstrum, Alexis@Energy</lastModifiedBy>
  <revision>40</revision>
  <lastPrinted>2013-05-08T21:27:00.0000000Z</lastPrinted>
  <dcterms:created xsi:type="dcterms:W3CDTF">2015-06-09T18:36:00.0000000Z</dcterms:created>
  <dcterms:modified xsi:type="dcterms:W3CDTF">2021-02-09T00:36:15.8328226Z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
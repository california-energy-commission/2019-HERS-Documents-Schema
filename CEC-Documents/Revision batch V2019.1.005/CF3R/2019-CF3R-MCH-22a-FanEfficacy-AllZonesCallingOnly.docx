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952AA6" w:rsidRPr="00926D9A" w14:paraId="4BAA81AF" w14:textId="77777777" w:rsidTr="0025378F">
        <w:trPr>
          <w:cantSplit/>
          <w:trHeight w:val="144"/>
        </w:trPr>
        <w:tc>
          <w:tcPr>
            <w:tcW w:w="11030" w:type="dxa"/>
            <w:gridSpan w:val="3"/>
            <w:tcBorders>
              <w:top w:val="single" w:sz="4" w:space="0" w:color="auto"/>
            </w:tcBorders>
            <w:vAlign w:val="center"/>
          </w:tcPr>
          <w:p w14:paraId="4BAA81AE" w14:textId="77777777" w:rsidR="00952AA6" w:rsidRPr="00926D9A" w:rsidRDefault="00952AA6" w:rsidP="0025378F">
            <w:pPr>
              <w:keepNext/>
              <w:rPr>
                <w:rFonts w:asciiTheme="minorHAnsi" w:hAnsiTheme="minorHAnsi"/>
                <w:b/>
                <w:sz w:val="18"/>
                <w:szCs w:val="18"/>
              </w:rPr>
            </w:pPr>
            <w:r w:rsidRPr="00502177">
              <w:rPr>
                <w:rFonts w:asciiTheme="minorHAnsi" w:hAnsiTheme="minorHAnsi"/>
                <w:b/>
                <w:szCs w:val="18"/>
              </w:rPr>
              <w:t>A. Ducted Cooling System Information</w:t>
            </w:r>
          </w:p>
        </w:tc>
      </w:tr>
      <w:tr w:rsidR="0025378F" w:rsidRPr="00926D9A" w14:paraId="4BAA81B3" w14:textId="77777777" w:rsidTr="0025378F">
        <w:trPr>
          <w:cantSplit/>
          <w:trHeight w:val="144"/>
        </w:trPr>
        <w:tc>
          <w:tcPr>
            <w:tcW w:w="475" w:type="dxa"/>
            <w:vAlign w:val="center"/>
          </w:tcPr>
          <w:p w14:paraId="4BAA81B0"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01</w:t>
            </w:r>
          </w:p>
        </w:tc>
        <w:tc>
          <w:tcPr>
            <w:tcW w:w="4950" w:type="dxa"/>
            <w:vAlign w:val="center"/>
          </w:tcPr>
          <w:p w14:paraId="4BAA81B1" w14:textId="2FDDC9AB" w:rsidR="0025378F" w:rsidRPr="00926D9A" w:rsidRDefault="0025378F" w:rsidP="0025378F">
            <w:pPr>
              <w:rPr>
                <w:rFonts w:asciiTheme="minorHAnsi" w:hAnsiTheme="minorHAnsi"/>
                <w:color w:val="000000"/>
                <w:sz w:val="18"/>
                <w:szCs w:val="18"/>
                <w:highlight w:val="yellow"/>
              </w:rPr>
            </w:pPr>
            <w:r w:rsidRPr="00926D9A">
              <w:rPr>
                <w:rFonts w:asciiTheme="minorHAnsi" w:hAnsiTheme="minorHAnsi"/>
                <w:sz w:val="18"/>
                <w:szCs w:val="18"/>
              </w:rPr>
              <w:t xml:space="preserve">System Identification or Name </w:t>
            </w:r>
          </w:p>
        </w:tc>
        <w:tc>
          <w:tcPr>
            <w:tcW w:w="5605" w:type="dxa"/>
            <w:vAlign w:val="center"/>
          </w:tcPr>
          <w:p w14:paraId="4BAA81B2" w14:textId="77777777" w:rsidR="0025378F" w:rsidRPr="00926D9A" w:rsidRDefault="0025378F" w:rsidP="0025378F">
            <w:pPr>
              <w:rPr>
                <w:rFonts w:asciiTheme="minorHAnsi" w:hAnsiTheme="minorHAnsi"/>
                <w:color w:val="000000"/>
                <w:sz w:val="18"/>
                <w:szCs w:val="18"/>
                <w:highlight w:val="yellow"/>
              </w:rPr>
            </w:pPr>
          </w:p>
        </w:tc>
      </w:tr>
      <w:tr w:rsidR="0025378F" w:rsidRPr="00926D9A" w14:paraId="4BAA81B7" w14:textId="77777777" w:rsidTr="0025378F">
        <w:trPr>
          <w:cantSplit/>
          <w:trHeight w:val="144"/>
        </w:trPr>
        <w:tc>
          <w:tcPr>
            <w:tcW w:w="475" w:type="dxa"/>
            <w:vAlign w:val="center"/>
          </w:tcPr>
          <w:p w14:paraId="4BAA81B4"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02</w:t>
            </w:r>
          </w:p>
        </w:tc>
        <w:tc>
          <w:tcPr>
            <w:tcW w:w="4950" w:type="dxa"/>
            <w:vAlign w:val="center"/>
          </w:tcPr>
          <w:p w14:paraId="4BAA81B5" w14:textId="6A8E7943" w:rsidR="0025378F" w:rsidRPr="00926D9A" w:rsidRDefault="0025378F" w:rsidP="0025378F">
            <w:pPr>
              <w:rPr>
                <w:rFonts w:asciiTheme="minorHAnsi" w:hAnsiTheme="minorHAnsi"/>
                <w:sz w:val="18"/>
                <w:szCs w:val="18"/>
              </w:rPr>
            </w:pPr>
            <w:r w:rsidRPr="00926D9A">
              <w:rPr>
                <w:rFonts w:asciiTheme="minorHAnsi" w:hAnsiTheme="minorHAnsi"/>
                <w:sz w:val="18"/>
                <w:szCs w:val="18"/>
              </w:rPr>
              <w:t xml:space="preserve">System Location or Area Served </w:t>
            </w:r>
          </w:p>
        </w:tc>
        <w:tc>
          <w:tcPr>
            <w:tcW w:w="5605" w:type="dxa"/>
            <w:vAlign w:val="center"/>
          </w:tcPr>
          <w:p w14:paraId="4BAA81B6" w14:textId="77777777" w:rsidR="0025378F" w:rsidRPr="00926D9A" w:rsidRDefault="0025378F" w:rsidP="0025378F">
            <w:pPr>
              <w:rPr>
                <w:rFonts w:asciiTheme="minorHAnsi" w:hAnsiTheme="minorHAnsi"/>
                <w:sz w:val="18"/>
                <w:szCs w:val="18"/>
              </w:rPr>
            </w:pPr>
          </w:p>
        </w:tc>
      </w:tr>
      <w:tr w:rsidR="00510842" w:rsidRPr="00926D9A" w14:paraId="34C11ED1" w14:textId="77777777" w:rsidTr="00510842">
        <w:trPr>
          <w:cantSplit/>
          <w:trHeight w:val="144"/>
        </w:trPr>
        <w:tc>
          <w:tcPr>
            <w:tcW w:w="475" w:type="dxa"/>
            <w:tcBorders>
              <w:top w:val="single" w:sz="4" w:space="0" w:color="auto"/>
              <w:left w:val="single" w:sz="4" w:space="0" w:color="auto"/>
              <w:bottom w:val="single" w:sz="4" w:space="0" w:color="auto"/>
              <w:right w:val="single" w:sz="4" w:space="0" w:color="auto"/>
            </w:tcBorders>
            <w:vAlign w:val="center"/>
          </w:tcPr>
          <w:p w14:paraId="2AFAE00C" w14:textId="22E7F32E" w:rsidR="00510842" w:rsidRPr="00926D9A" w:rsidRDefault="00510842" w:rsidP="00510842">
            <w:pPr>
              <w:pStyle w:val="FootnoteText"/>
              <w:jc w:val="center"/>
              <w:rPr>
                <w:rFonts w:asciiTheme="minorHAnsi" w:hAnsiTheme="minorHAnsi"/>
                <w:sz w:val="18"/>
                <w:szCs w:val="18"/>
              </w:rPr>
            </w:pPr>
            <w:r w:rsidRPr="007A6D82">
              <w:rPr>
                <w:rFonts w:asciiTheme="minorHAnsi" w:hAnsiTheme="minorHAnsi"/>
                <w:sz w:val="18"/>
              </w:rPr>
              <w:t>03</w:t>
            </w:r>
          </w:p>
        </w:tc>
        <w:tc>
          <w:tcPr>
            <w:tcW w:w="4950" w:type="dxa"/>
            <w:tcBorders>
              <w:top w:val="single" w:sz="4" w:space="0" w:color="auto"/>
              <w:left w:val="single" w:sz="4" w:space="0" w:color="auto"/>
              <w:bottom w:val="single" w:sz="4" w:space="0" w:color="auto"/>
              <w:right w:val="single" w:sz="4" w:space="0" w:color="auto"/>
            </w:tcBorders>
            <w:vAlign w:val="center"/>
          </w:tcPr>
          <w:p w14:paraId="7571FEC7" w14:textId="0EE1DFB2" w:rsidR="00510842" w:rsidRPr="00926D9A" w:rsidRDefault="00510842" w:rsidP="00510842">
            <w:pPr>
              <w:rPr>
                <w:rFonts w:asciiTheme="minorHAnsi" w:hAnsiTheme="minorHAnsi"/>
                <w:sz w:val="18"/>
                <w:szCs w:val="18"/>
              </w:rPr>
            </w:pPr>
            <w:r w:rsidRPr="007A6D82">
              <w:rPr>
                <w:rFonts w:asciiTheme="minorHAnsi" w:hAnsiTheme="minorHAnsi"/>
                <w:sz w:val="18"/>
              </w:rPr>
              <w:t>Indoor Unit Name</w:t>
            </w:r>
            <w:r w:rsidR="00344ACF">
              <w:rPr>
                <w:rFonts w:asciiTheme="minorHAnsi" w:hAnsiTheme="minorHAnsi"/>
                <w:sz w:val="18"/>
              </w:rPr>
              <w:t xml:space="preserve"> </w:t>
            </w:r>
            <w:r w:rsidR="00344ACF" w:rsidRPr="00AA1C65">
              <w:rPr>
                <w:rFonts w:asciiTheme="minorHAnsi" w:hAnsiTheme="minorHAnsi"/>
                <w:sz w:val="18"/>
                <w:szCs w:val="18"/>
              </w:rPr>
              <w:t>or Description of Area Served</w:t>
            </w:r>
          </w:p>
        </w:tc>
        <w:tc>
          <w:tcPr>
            <w:tcW w:w="5605" w:type="dxa"/>
            <w:vAlign w:val="center"/>
          </w:tcPr>
          <w:p w14:paraId="31481101" w14:textId="77777777" w:rsidR="00510842" w:rsidRPr="00926D9A" w:rsidRDefault="00510842" w:rsidP="00510842">
            <w:pPr>
              <w:rPr>
                <w:rFonts w:asciiTheme="minorHAnsi" w:hAnsiTheme="minorHAnsi"/>
                <w:sz w:val="18"/>
                <w:szCs w:val="18"/>
              </w:rPr>
            </w:pPr>
          </w:p>
        </w:tc>
      </w:tr>
      <w:tr w:rsidR="00510842" w:rsidRPr="00926D9A" w14:paraId="4BAA81BB" w14:textId="77777777" w:rsidTr="0025378F">
        <w:trPr>
          <w:cantSplit/>
          <w:trHeight w:val="144"/>
        </w:trPr>
        <w:tc>
          <w:tcPr>
            <w:tcW w:w="475" w:type="dxa"/>
            <w:vAlign w:val="center"/>
          </w:tcPr>
          <w:p w14:paraId="4BAA81B8" w14:textId="7814BE13"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r>
              <w:rPr>
                <w:rFonts w:asciiTheme="minorHAnsi" w:hAnsiTheme="minorHAnsi"/>
                <w:sz w:val="18"/>
                <w:szCs w:val="18"/>
              </w:rPr>
              <w:t>4</w:t>
            </w:r>
          </w:p>
        </w:tc>
        <w:tc>
          <w:tcPr>
            <w:tcW w:w="4950" w:type="dxa"/>
            <w:vAlign w:val="center"/>
          </w:tcPr>
          <w:p w14:paraId="4BAA81B9" w14:textId="76CEFEDD" w:rsidR="00510842" w:rsidRPr="00926D9A" w:rsidRDefault="00510842" w:rsidP="00510842">
            <w:pPr>
              <w:rPr>
                <w:rFonts w:asciiTheme="minorHAnsi" w:hAnsiTheme="minorHAnsi"/>
                <w:sz w:val="18"/>
                <w:szCs w:val="18"/>
              </w:rPr>
            </w:pPr>
            <w:r w:rsidRPr="00926D9A">
              <w:rPr>
                <w:rFonts w:asciiTheme="minorHAnsi" w:hAnsiTheme="minorHAnsi"/>
                <w:sz w:val="18"/>
                <w:szCs w:val="18"/>
              </w:rPr>
              <w:t>System Installation Type</w:t>
            </w:r>
          </w:p>
        </w:tc>
        <w:tc>
          <w:tcPr>
            <w:tcW w:w="5605" w:type="dxa"/>
            <w:vAlign w:val="center"/>
          </w:tcPr>
          <w:p w14:paraId="4BAA81BA" w14:textId="77777777" w:rsidR="00510842" w:rsidRPr="00926D9A" w:rsidRDefault="00510842" w:rsidP="00510842">
            <w:pPr>
              <w:pStyle w:val="ListParagraph"/>
              <w:ind w:left="0"/>
              <w:rPr>
                <w:rFonts w:asciiTheme="minorHAnsi" w:hAnsiTheme="minorHAnsi"/>
                <w:sz w:val="18"/>
                <w:szCs w:val="18"/>
              </w:rPr>
            </w:pPr>
          </w:p>
        </w:tc>
      </w:tr>
      <w:tr w:rsidR="00510842" w:rsidRPr="00926D9A" w14:paraId="4BAA81BF" w14:textId="77777777" w:rsidTr="0025378F">
        <w:trPr>
          <w:cantSplit/>
          <w:trHeight w:val="144"/>
        </w:trPr>
        <w:tc>
          <w:tcPr>
            <w:tcW w:w="475" w:type="dxa"/>
            <w:vAlign w:val="center"/>
          </w:tcPr>
          <w:p w14:paraId="4BAA81BC" w14:textId="4ECCE639"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r>
              <w:rPr>
                <w:rFonts w:asciiTheme="minorHAnsi" w:hAnsiTheme="minorHAnsi"/>
                <w:sz w:val="18"/>
                <w:szCs w:val="18"/>
              </w:rPr>
              <w:t>5</w:t>
            </w:r>
          </w:p>
        </w:tc>
        <w:tc>
          <w:tcPr>
            <w:tcW w:w="4950" w:type="dxa"/>
            <w:vAlign w:val="center"/>
          </w:tcPr>
          <w:p w14:paraId="4BAA81BD" w14:textId="7E146A54"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Nominal Cooling Capacity (tons) of Condenser</w:t>
            </w:r>
          </w:p>
        </w:tc>
        <w:tc>
          <w:tcPr>
            <w:tcW w:w="5605" w:type="dxa"/>
            <w:vAlign w:val="center"/>
          </w:tcPr>
          <w:p w14:paraId="4BAA81BE" w14:textId="77777777" w:rsidR="00510842" w:rsidRPr="00926D9A" w:rsidRDefault="00510842" w:rsidP="00510842">
            <w:pPr>
              <w:rPr>
                <w:rFonts w:asciiTheme="minorHAnsi" w:hAnsiTheme="minorHAnsi"/>
                <w:sz w:val="18"/>
                <w:szCs w:val="18"/>
              </w:rPr>
            </w:pPr>
          </w:p>
        </w:tc>
      </w:tr>
      <w:tr w:rsidR="00510842" w:rsidRPr="00926D9A" w14:paraId="4BAA81C3" w14:textId="77777777" w:rsidTr="0025378F">
        <w:trPr>
          <w:cantSplit/>
          <w:trHeight w:val="144"/>
        </w:trPr>
        <w:tc>
          <w:tcPr>
            <w:tcW w:w="475" w:type="dxa"/>
            <w:vAlign w:val="center"/>
          </w:tcPr>
          <w:p w14:paraId="4BAA81C0" w14:textId="25A8F459"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w:t>
            </w:r>
            <w:r>
              <w:rPr>
                <w:rFonts w:asciiTheme="minorHAnsi" w:hAnsiTheme="minorHAnsi"/>
                <w:sz w:val="18"/>
                <w:szCs w:val="18"/>
              </w:rPr>
              <w:t>6</w:t>
            </w:r>
          </w:p>
        </w:tc>
        <w:tc>
          <w:tcPr>
            <w:tcW w:w="4950" w:type="dxa"/>
            <w:vAlign w:val="center"/>
          </w:tcPr>
          <w:p w14:paraId="4BAA81C1" w14:textId="70401711"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Condenser Speed Type</w:t>
            </w:r>
          </w:p>
        </w:tc>
        <w:tc>
          <w:tcPr>
            <w:tcW w:w="5605" w:type="dxa"/>
            <w:vAlign w:val="center"/>
          </w:tcPr>
          <w:p w14:paraId="4BAA81C2" w14:textId="77777777" w:rsidR="00510842" w:rsidRPr="00926D9A" w:rsidRDefault="00510842" w:rsidP="00510842">
            <w:pPr>
              <w:rPr>
                <w:rFonts w:asciiTheme="minorHAnsi" w:hAnsiTheme="minorHAnsi"/>
                <w:sz w:val="18"/>
                <w:szCs w:val="18"/>
              </w:rPr>
            </w:pPr>
          </w:p>
        </w:tc>
      </w:tr>
      <w:tr w:rsidR="00510842" w:rsidRPr="00926D9A" w14:paraId="4BAA81C7" w14:textId="77777777" w:rsidTr="0025378F">
        <w:trPr>
          <w:cantSplit/>
          <w:trHeight w:val="144"/>
        </w:trPr>
        <w:tc>
          <w:tcPr>
            <w:tcW w:w="475" w:type="dxa"/>
            <w:vAlign w:val="center"/>
          </w:tcPr>
          <w:p w14:paraId="4BAA81C4" w14:textId="5DB2B36D"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w:t>
            </w:r>
            <w:r>
              <w:rPr>
                <w:rFonts w:asciiTheme="minorHAnsi" w:hAnsiTheme="minorHAnsi"/>
                <w:sz w:val="18"/>
                <w:szCs w:val="18"/>
              </w:rPr>
              <w:t>7</w:t>
            </w:r>
          </w:p>
        </w:tc>
        <w:tc>
          <w:tcPr>
            <w:tcW w:w="4950" w:type="dxa"/>
            <w:vAlign w:val="center"/>
          </w:tcPr>
          <w:p w14:paraId="4BAA81C5" w14:textId="65C1DF6F"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Cooling System Zonal Control Type</w:t>
            </w:r>
          </w:p>
        </w:tc>
        <w:tc>
          <w:tcPr>
            <w:tcW w:w="5605" w:type="dxa"/>
            <w:vAlign w:val="center"/>
          </w:tcPr>
          <w:p w14:paraId="4BAA81C6" w14:textId="77777777" w:rsidR="00510842" w:rsidRPr="00926D9A" w:rsidRDefault="00510842" w:rsidP="00510842">
            <w:pPr>
              <w:rPr>
                <w:rFonts w:asciiTheme="minorHAnsi" w:hAnsiTheme="minorHAnsi"/>
                <w:sz w:val="18"/>
                <w:szCs w:val="18"/>
              </w:rPr>
            </w:pPr>
          </w:p>
        </w:tc>
      </w:tr>
      <w:tr w:rsidR="00510842" w:rsidRPr="00926D9A" w14:paraId="4BAA81CB" w14:textId="77777777" w:rsidTr="0025378F">
        <w:trPr>
          <w:cantSplit/>
          <w:trHeight w:val="144"/>
        </w:trPr>
        <w:tc>
          <w:tcPr>
            <w:tcW w:w="475" w:type="dxa"/>
            <w:vAlign w:val="center"/>
          </w:tcPr>
          <w:p w14:paraId="4BAA81C8" w14:textId="2B9A462C"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r>
              <w:rPr>
                <w:rFonts w:asciiTheme="minorHAnsi" w:hAnsiTheme="minorHAnsi"/>
                <w:sz w:val="18"/>
                <w:szCs w:val="18"/>
              </w:rPr>
              <w:t>8</w:t>
            </w:r>
          </w:p>
        </w:tc>
        <w:tc>
          <w:tcPr>
            <w:tcW w:w="4950" w:type="dxa"/>
            <w:vAlign w:val="center"/>
          </w:tcPr>
          <w:p w14:paraId="4BAA81C9" w14:textId="59A593B1"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Central Fan Integrated (CFI) Ventilation System Status</w:t>
            </w:r>
          </w:p>
        </w:tc>
        <w:tc>
          <w:tcPr>
            <w:tcW w:w="5605" w:type="dxa"/>
            <w:vAlign w:val="center"/>
          </w:tcPr>
          <w:p w14:paraId="4BAA81CA" w14:textId="77777777" w:rsidR="00510842" w:rsidRPr="00926D9A" w:rsidRDefault="00510842" w:rsidP="00510842">
            <w:pPr>
              <w:rPr>
                <w:rFonts w:asciiTheme="minorHAnsi" w:hAnsiTheme="minorHAnsi"/>
                <w:sz w:val="18"/>
                <w:szCs w:val="18"/>
              </w:rPr>
            </w:pPr>
          </w:p>
        </w:tc>
      </w:tr>
      <w:tr w:rsidR="00510842" w:rsidRPr="00926D9A" w14:paraId="4BAA81CF" w14:textId="77777777" w:rsidTr="0025378F">
        <w:trPr>
          <w:cantSplit/>
          <w:trHeight w:val="144"/>
        </w:trPr>
        <w:tc>
          <w:tcPr>
            <w:tcW w:w="475" w:type="dxa"/>
            <w:vAlign w:val="center"/>
          </w:tcPr>
          <w:p w14:paraId="4BAA81CC" w14:textId="5882DD33"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r>
              <w:rPr>
                <w:rFonts w:asciiTheme="minorHAnsi" w:hAnsiTheme="minorHAnsi"/>
                <w:sz w:val="18"/>
                <w:szCs w:val="18"/>
              </w:rPr>
              <w:t>9</w:t>
            </w:r>
          </w:p>
        </w:tc>
        <w:tc>
          <w:tcPr>
            <w:tcW w:w="4950" w:type="dxa"/>
            <w:vAlign w:val="center"/>
          </w:tcPr>
          <w:p w14:paraId="4BAA81CD" w14:textId="401FDC7F"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System Bypass Duct Status</w:t>
            </w:r>
          </w:p>
        </w:tc>
        <w:tc>
          <w:tcPr>
            <w:tcW w:w="5605" w:type="dxa"/>
            <w:vAlign w:val="center"/>
          </w:tcPr>
          <w:p w14:paraId="4BAA81CE" w14:textId="77777777" w:rsidR="00510842" w:rsidRPr="00926D9A" w:rsidRDefault="00510842" w:rsidP="00510842">
            <w:pPr>
              <w:pStyle w:val="ListParagraph"/>
              <w:keepNext/>
              <w:ind w:left="0"/>
              <w:rPr>
                <w:rFonts w:asciiTheme="minorHAnsi" w:hAnsiTheme="minorHAnsi"/>
                <w:sz w:val="18"/>
                <w:szCs w:val="18"/>
              </w:rPr>
            </w:pPr>
          </w:p>
        </w:tc>
      </w:tr>
      <w:tr w:rsidR="00510842" w:rsidRPr="00926D9A" w14:paraId="4BAA81D3" w14:textId="77777777" w:rsidTr="0025378F">
        <w:trPr>
          <w:cantSplit/>
          <w:trHeight w:val="144"/>
        </w:trPr>
        <w:tc>
          <w:tcPr>
            <w:tcW w:w="475" w:type="dxa"/>
            <w:vAlign w:val="center"/>
          </w:tcPr>
          <w:p w14:paraId="4BAA81D0" w14:textId="2F6CD7DA" w:rsidR="00510842" w:rsidRPr="00926D9A" w:rsidRDefault="00510842" w:rsidP="00510842">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4BAA81D1" w14:textId="215ABCE5"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Date of System Airflow Rate Measurement</w:t>
            </w:r>
          </w:p>
        </w:tc>
        <w:tc>
          <w:tcPr>
            <w:tcW w:w="5605" w:type="dxa"/>
            <w:vAlign w:val="center"/>
          </w:tcPr>
          <w:p w14:paraId="4BAA81D2" w14:textId="77777777" w:rsidR="00510842" w:rsidRPr="00926D9A" w:rsidRDefault="00510842" w:rsidP="00510842">
            <w:pPr>
              <w:keepNext/>
              <w:rPr>
                <w:rFonts w:asciiTheme="minorHAnsi" w:hAnsiTheme="minorHAnsi"/>
                <w:sz w:val="18"/>
                <w:szCs w:val="18"/>
              </w:rPr>
            </w:pPr>
          </w:p>
        </w:tc>
      </w:tr>
      <w:tr w:rsidR="00510842" w:rsidRPr="00926D9A" w14:paraId="4BAA81D7" w14:textId="77777777" w:rsidTr="00502177">
        <w:trPr>
          <w:cantSplit/>
          <w:trHeight w:val="144"/>
        </w:trPr>
        <w:tc>
          <w:tcPr>
            <w:tcW w:w="475" w:type="dxa"/>
            <w:vAlign w:val="center"/>
          </w:tcPr>
          <w:p w14:paraId="4BAA81D4" w14:textId="7DA1965D" w:rsidR="00510842" w:rsidRPr="00926D9A" w:rsidDel="006E5AE2" w:rsidRDefault="00510842" w:rsidP="00510842">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4BAA81D5" w14:textId="310D5EFB"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 xml:space="preserve">Airflow Rate Protocol </w:t>
            </w:r>
            <w:r>
              <w:rPr>
                <w:rFonts w:asciiTheme="minorHAnsi" w:hAnsiTheme="minorHAnsi"/>
                <w:sz w:val="18"/>
                <w:szCs w:val="18"/>
              </w:rPr>
              <w:t>U</w:t>
            </w:r>
            <w:r w:rsidRPr="00926D9A">
              <w:rPr>
                <w:rFonts w:asciiTheme="minorHAnsi" w:hAnsiTheme="minorHAnsi"/>
                <w:sz w:val="18"/>
                <w:szCs w:val="18"/>
              </w:rPr>
              <w:t>tilized</w:t>
            </w:r>
          </w:p>
        </w:tc>
        <w:tc>
          <w:tcPr>
            <w:tcW w:w="5605" w:type="dxa"/>
            <w:vAlign w:val="center"/>
          </w:tcPr>
          <w:p w14:paraId="4BAA81D6" w14:textId="77777777" w:rsidR="00510842" w:rsidRPr="00926D9A" w:rsidRDefault="00510842" w:rsidP="00510842">
            <w:pPr>
              <w:keepNext/>
              <w:rPr>
                <w:rFonts w:asciiTheme="minorHAnsi" w:hAnsiTheme="minorHAnsi"/>
                <w:sz w:val="18"/>
                <w:szCs w:val="18"/>
              </w:rPr>
            </w:pPr>
          </w:p>
        </w:tc>
      </w:tr>
      <w:tr w:rsidR="00510842" w:rsidRPr="00926D9A" w14:paraId="3D8209DB" w14:textId="77777777" w:rsidTr="00502177">
        <w:trPr>
          <w:cantSplit/>
          <w:trHeight w:val="144"/>
        </w:trPr>
        <w:tc>
          <w:tcPr>
            <w:tcW w:w="475" w:type="dxa"/>
            <w:vAlign w:val="center"/>
          </w:tcPr>
          <w:p w14:paraId="2EC95398" w14:textId="3B127BA0" w:rsidR="00510842" w:rsidRDefault="00510842" w:rsidP="00510842">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7C98AB22" w14:textId="51016151" w:rsidR="00510842" w:rsidRPr="00926D9A" w:rsidRDefault="00510842" w:rsidP="0051084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7EA2B0B" w14:textId="77777777" w:rsidR="00510842" w:rsidRPr="00926D9A" w:rsidRDefault="00510842" w:rsidP="00510842">
            <w:pPr>
              <w:keepNext/>
              <w:rPr>
                <w:rFonts w:asciiTheme="minorHAnsi" w:hAnsiTheme="minorHAnsi"/>
                <w:sz w:val="18"/>
                <w:szCs w:val="18"/>
              </w:rPr>
            </w:pPr>
          </w:p>
        </w:tc>
      </w:tr>
    </w:tbl>
    <w:p w14:paraId="4BAA81D8" w14:textId="77777777" w:rsidR="00EA1EC9" w:rsidRPr="00890BB7"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952AA6" w:rsidRPr="00D83E48" w14:paraId="4BAA81DB" w14:textId="77777777" w:rsidTr="00952AA6">
        <w:trPr>
          <w:cantSplit/>
          <w:trHeight w:val="144"/>
        </w:trPr>
        <w:tc>
          <w:tcPr>
            <w:tcW w:w="5000" w:type="pct"/>
            <w:gridSpan w:val="3"/>
            <w:vAlign w:val="center"/>
          </w:tcPr>
          <w:p w14:paraId="4BAA81D9" w14:textId="3D429A52" w:rsidR="00952AA6" w:rsidRPr="00926D9A" w:rsidRDefault="00952AA6" w:rsidP="00952AA6">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1DA" w14:textId="77777777" w:rsidR="00952AA6" w:rsidRPr="00926D9A" w:rsidRDefault="00952AA6" w:rsidP="00952AA6">
            <w:pPr>
              <w:keepNext/>
              <w:rPr>
                <w:rFonts w:asciiTheme="minorHAnsi" w:hAnsiTheme="minorHAnsi"/>
                <w:b/>
                <w:sz w:val="18"/>
                <w:szCs w:val="18"/>
              </w:rPr>
            </w:pPr>
            <w:r w:rsidRPr="00926D9A">
              <w:rPr>
                <w:rFonts w:asciiTheme="minorHAnsi" w:hAnsiTheme="minorHAnsi"/>
                <w:i/>
                <w:sz w:val="18"/>
                <w:szCs w:val="18"/>
              </w:rPr>
              <w:t>Instrument Specifications are given in RA3.3.1, and system fan watt measurement apparatus information is given in RA3.3.2.2.</w:t>
            </w:r>
          </w:p>
        </w:tc>
      </w:tr>
      <w:tr w:rsidR="00952AA6" w:rsidRPr="00D83E48" w14:paraId="4BAA81DF" w14:textId="77777777" w:rsidTr="00B904BC">
        <w:trPr>
          <w:cantSplit/>
          <w:trHeight w:val="144"/>
        </w:trPr>
        <w:tc>
          <w:tcPr>
            <w:tcW w:w="212" w:type="pct"/>
            <w:vAlign w:val="center"/>
          </w:tcPr>
          <w:p w14:paraId="4BAA81DC" w14:textId="77777777" w:rsidR="00952AA6" w:rsidRPr="00926D9A" w:rsidRDefault="00952AA6" w:rsidP="0025378F">
            <w:pPr>
              <w:keepNext/>
              <w:jc w:val="center"/>
              <w:rPr>
                <w:rFonts w:asciiTheme="minorHAnsi" w:hAnsiTheme="minorHAnsi"/>
                <w:sz w:val="18"/>
                <w:szCs w:val="18"/>
              </w:rPr>
            </w:pPr>
            <w:r w:rsidRPr="00926D9A">
              <w:rPr>
                <w:rFonts w:asciiTheme="minorHAnsi" w:hAnsiTheme="minorHAnsi"/>
                <w:sz w:val="18"/>
                <w:szCs w:val="18"/>
              </w:rPr>
              <w:t>01</w:t>
            </w:r>
          </w:p>
        </w:tc>
        <w:tc>
          <w:tcPr>
            <w:tcW w:w="2248" w:type="pct"/>
            <w:vAlign w:val="center"/>
          </w:tcPr>
          <w:p w14:paraId="4BAA81DD" w14:textId="6901891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Fan Watt Verification Device Used</w:t>
            </w:r>
          </w:p>
        </w:tc>
        <w:tc>
          <w:tcPr>
            <w:tcW w:w="2540" w:type="pct"/>
            <w:vAlign w:val="center"/>
          </w:tcPr>
          <w:p w14:paraId="4BAA81DE" w14:textId="77777777" w:rsidR="00952AA6" w:rsidRPr="00926D9A" w:rsidRDefault="00952AA6" w:rsidP="00B904BC">
            <w:pPr>
              <w:pStyle w:val="ListParagraph"/>
              <w:keepNext/>
              <w:ind w:left="0"/>
              <w:rPr>
                <w:rFonts w:asciiTheme="minorHAnsi" w:hAnsiTheme="minorHAnsi"/>
                <w:sz w:val="18"/>
                <w:szCs w:val="18"/>
              </w:rPr>
            </w:pPr>
          </w:p>
        </w:tc>
      </w:tr>
    </w:tbl>
    <w:p w14:paraId="4BAA81E0" w14:textId="77777777" w:rsidR="00952AA6" w:rsidRPr="00890BB7" w:rsidRDefault="00952AA6"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952AA6" w:rsidRPr="00D83E48" w14:paraId="4BAA81E4" w14:textId="77777777" w:rsidTr="00952AA6">
        <w:trPr>
          <w:cantSplit/>
          <w:trHeight w:val="144"/>
        </w:trPr>
        <w:tc>
          <w:tcPr>
            <w:tcW w:w="5000" w:type="pct"/>
            <w:vAlign w:val="center"/>
          </w:tcPr>
          <w:p w14:paraId="4BAA81E3" w14:textId="4AF49BF2" w:rsidR="00F761B7" w:rsidRPr="00926D9A" w:rsidRDefault="00952AA6" w:rsidP="00466286">
            <w:pPr>
              <w:keepNext/>
              <w:rPr>
                <w:rFonts w:asciiTheme="minorHAnsi" w:hAnsiTheme="minorHAnsi"/>
                <w:b/>
                <w:sz w:val="18"/>
                <w:szCs w:val="18"/>
              </w:rPr>
            </w:pPr>
            <w:r w:rsidRPr="00890BB7">
              <w:rPr>
                <w:rFonts w:asciiTheme="minorHAnsi" w:hAnsiTheme="minorHAnsi"/>
                <w:b/>
                <w:szCs w:val="18"/>
              </w:rPr>
              <w:t xml:space="preserve">MCH-22a Forced Air System Fan </w:t>
            </w:r>
            <w:r w:rsidR="00616B66">
              <w:rPr>
                <w:rFonts w:asciiTheme="minorHAnsi" w:hAnsiTheme="minorHAnsi"/>
                <w:b/>
                <w:szCs w:val="18"/>
              </w:rPr>
              <w:t>Efficacy</w:t>
            </w:r>
            <w:r w:rsidR="00466286" w:rsidRPr="00890BB7">
              <w:rPr>
                <w:rFonts w:asciiTheme="minorHAnsi" w:hAnsiTheme="minorHAnsi"/>
                <w:b/>
                <w:szCs w:val="18"/>
              </w:rPr>
              <w:t xml:space="preserve"> </w:t>
            </w:r>
            <w:r w:rsidRPr="00890BB7">
              <w:rPr>
                <w:rFonts w:asciiTheme="minorHAnsi" w:hAnsiTheme="minorHAnsi"/>
                <w:b/>
                <w:szCs w:val="18"/>
              </w:rPr>
              <w:t>Measurement – Newly Installed Non-Zoned Systems or Zoned Multi-Speed Compressor</w:t>
            </w:r>
          </w:p>
        </w:tc>
      </w:tr>
    </w:tbl>
    <w:p w14:paraId="4BAA81E5" w14:textId="77777777" w:rsidR="00952AA6" w:rsidRPr="00890BB7" w:rsidRDefault="00952AA6"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8"/>
        <w:gridCol w:w="5597"/>
      </w:tblGrid>
      <w:tr w:rsidR="00952AA6" w:rsidRPr="00D83E48" w14:paraId="4BAA81E8" w14:textId="77777777" w:rsidTr="00AC34DA">
        <w:trPr>
          <w:trHeight w:val="144"/>
        </w:trPr>
        <w:tc>
          <w:tcPr>
            <w:tcW w:w="5000" w:type="pct"/>
            <w:gridSpan w:val="3"/>
          </w:tcPr>
          <w:p w14:paraId="4BAA81E6" w14:textId="069EF4C7" w:rsidR="00952AA6" w:rsidRPr="00890BB7" w:rsidRDefault="00952AA6" w:rsidP="0025378F">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1E7" w14:textId="6D4A143B" w:rsidR="00952AA6" w:rsidRPr="00926D9A" w:rsidRDefault="00952AA6" w:rsidP="0025378F">
            <w:pPr>
              <w:keepNext/>
              <w:rPr>
                <w:rFonts w:asciiTheme="minorHAnsi" w:hAnsiTheme="minorHAnsi"/>
                <w:b/>
                <w:sz w:val="18"/>
                <w:szCs w:val="18"/>
              </w:rPr>
            </w:pPr>
            <w:r w:rsidRPr="00926D9A">
              <w:rPr>
                <w:rFonts w:asciiTheme="minorHAnsi" w:hAnsiTheme="minorHAnsi"/>
                <w:sz w:val="18"/>
                <w:szCs w:val="18"/>
              </w:rPr>
              <w:t>The procedures for System Fan Watt Verification are specified in Reference Residential Appendix RA3.3.</w:t>
            </w:r>
          </w:p>
        </w:tc>
      </w:tr>
      <w:tr w:rsidR="00952AA6" w:rsidRPr="00D83E48" w14:paraId="4BAA81EC" w14:textId="77777777" w:rsidTr="00927E85">
        <w:trPr>
          <w:cantSplit/>
          <w:trHeight w:val="144"/>
        </w:trPr>
        <w:tc>
          <w:tcPr>
            <w:tcW w:w="212" w:type="pct"/>
            <w:vAlign w:val="center"/>
          </w:tcPr>
          <w:p w14:paraId="4BAA81E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01</w:t>
            </w:r>
          </w:p>
        </w:tc>
        <w:tc>
          <w:tcPr>
            <w:tcW w:w="2249" w:type="pct"/>
            <w:vAlign w:val="center"/>
          </w:tcPr>
          <w:p w14:paraId="4BAA81EA" w14:textId="7AF52340"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Watts</w:t>
            </w:r>
          </w:p>
        </w:tc>
        <w:tc>
          <w:tcPr>
            <w:tcW w:w="2539" w:type="pct"/>
            <w:vAlign w:val="center"/>
          </w:tcPr>
          <w:p w14:paraId="4BAA81EB" w14:textId="77777777" w:rsidR="00952AA6" w:rsidRPr="00926D9A" w:rsidRDefault="00952AA6" w:rsidP="0025378F">
            <w:pPr>
              <w:keepNext/>
              <w:rPr>
                <w:rFonts w:asciiTheme="minorHAnsi" w:hAnsiTheme="minorHAnsi"/>
                <w:sz w:val="18"/>
                <w:szCs w:val="18"/>
              </w:rPr>
            </w:pPr>
          </w:p>
        </w:tc>
      </w:tr>
      <w:tr w:rsidR="00952AA6" w:rsidRPr="00D83E48" w14:paraId="4BAA81F0" w14:textId="77777777" w:rsidTr="00927E85">
        <w:trPr>
          <w:cantSplit/>
          <w:trHeight w:val="144"/>
        </w:trPr>
        <w:tc>
          <w:tcPr>
            <w:tcW w:w="212" w:type="pct"/>
            <w:vAlign w:val="center"/>
          </w:tcPr>
          <w:p w14:paraId="4BAA81ED"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02</w:t>
            </w:r>
          </w:p>
        </w:tc>
        <w:tc>
          <w:tcPr>
            <w:tcW w:w="2249" w:type="pct"/>
            <w:vAlign w:val="center"/>
          </w:tcPr>
          <w:p w14:paraId="4BAA81EE" w14:textId="29563DAC"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9" w:type="pct"/>
            <w:vAlign w:val="center"/>
          </w:tcPr>
          <w:p w14:paraId="4BAA81EF" w14:textId="77777777" w:rsidR="00952AA6" w:rsidRPr="00926D9A" w:rsidRDefault="00952AA6" w:rsidP="0025378F">
            <w:pPr>
              <w:keepNext/>
              <w:rPr>
                <w:rFonts w:asciiTheme="minorHAnsi" w:hAnsiTheme="minorHAnsi"/>
                <w:sz w:val="18"/>
                <w:szCs w:val="18"/>
              </w:rPr>
            </w:pPr>
          </w:p>
        </w:tc>
      </w:tr>
      <w:tr w:rsidR="00952AA6" w:rsidRPr="00D83E48" w14:paraId="4BAA81F4" w14:textId="77777777" w:rsidTr="00927E85">
        <w:trPr>
          <w:cantSplit/>
          <w:trHeight w:val="144"/>
        </w:trPr>
        <w:tc>
          <w:tcPr>
            <w:tcW w:w="212" w:type="pct"/>
            <w:vAlign w:val="center"/>
          </w:tcPr>
          <w:p w14:paraId="4BAA81F1"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03</w:t>
            </w:r>
          </w:p>
        </w:tc>
        <w:tc>
          <w:tcPr>
            <w:tcW w:w="2249" w:type="pct"/>
            <w:vAlign w:val="center"/>
          </w:tcPr>
          <w:p w14:paraId="4BAA81F2" w14:textId="250F7F1D"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Required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39" w:type="pct"/>
            <w:vAlign w:val="center"/>
          </w:tcPr>
          <w:p w14:paraId="4BAA81F3" w14:textId="77777777" w:rsidR="00952AA6" w:rsidRPr="00926D9A" w:rsidRDefault="00952AA6" w:rsidP="0025378F">
            <w:pPr>
              <w:keepNext/>
              <w:rPr>
                <w:rFonts w:asciiTheme="minorHAnsi" w:hAnsiTheme="minorHAnsi"/>
                <w:sz w:val="18"/>
                <w:szCs w:val="18"/>
              </w:rPr>
            </w:pPr>
          </w:p>
        </w:tc>
      </w:tr>
      <w:tr w:rsidR="00952AA6" w:rsidRPr="00D83E48" w14:paraId="4BAA81F8" w14:textId="77777777" w:rsidTr="00927E85">
        <w:trPr>
          <w:cantSplit/>
          <w:trHeight w:val="144"/>
        </w:trPr>
        <w:tc>
          <w:tcPr>
            <w:tcW w:w="212" w:type="pct"/>
            <w:vAlign w:val="center"/>
          </w:tcPr>
          <w:p w14:paraId="4BAA81F5"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04</w:t>
            </w:r>
          </w:p>
        </w:tc>
        <w:tc>
          <w:tcPr>
            <w:tcW w:w="2249" w:type="pct"/>
            <w:vAlign w:val="center"/>
          </w:tcPr>
          <w:p w14:paraId="4BAA81F6" w14:textId="5E8C3A19"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Actual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39" w:type="pct"/>
            <w:vAlign w:val="center"/>
          </w:tcPr>
          <w:p w14:paraId="4BAA81F7" w14:textId="77777777" w:rsidR="00952AA6" w:rsidRPr="00926D9A" w:rsidRDefault="00952AA6" w:rsidP="0025378F">
            <w:pPr>
              <w:keepNext/>
              <w:rPr>
                <w:rFonts w:asciiTheme="minorHAnsi" w:hAnsiTheme="minorHAnsi"/>
                <w:sz w:val="18"/>
                <w:szCs w:val="18"/>
              </w:rPr>
            </w:pPr>
          </w:p>
        </w:tc>
      </w:tr>
      <w:tr w:rsidR="00952AA6" w:rsidRPr="00D83E48" w14:paraId="4BAA81FC" w14:textId="77777777" w:rsidTr="00927E85">
        <w:trPr>
          <w:cantSplit/>
          <w:trHeight w:val="144"/>
        </w:trPr>
        <w:tc>
          <w:tcPr>
            <w:tcW w:w="212" w:type="pct"/>
            <w:vAlign w:val="center"/>
          </w:tcPr>
          <w:p w14:paraId="4BAA81F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05</w:t>
            </w:r>
          </w:p>
        </w:tc>
        <w:tc>
          <w:tcPr>
            <w:tcW w:w="2249" w:type="pct"/>
            <w:vAlign w:val="center"/>
          </w:tcPr>
          <w:p w14:paraId="4BAA81F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Compliance Statement:</w:t>
            </w:r>
          </w:p>
        </w:tc>
        <w:tc>
          <w:tcPr>
            <w:tcW w:w="2539" w:type="pct"/>
            <w:vAlign w:val="center"/>
          </w:tcPr>
          <w:p w14:paraId="4BAA81FB" w14:textId="77777777" w:rsidR="00952AA6" w:rsidRPr="00926D9A" w:rsidRDefault="00952AA6" w:rsidP="0025378F">
            <w:pPr>
              <w:keepNext/>
              <w:rPr>
                <w:rFonts w:asciiTheme="minorHAnsi" w:hAnsiTheme="minorHAnsi"/>
                <w:sz w:val="18"/>
                <w:szCs w:val="18"/>
              </w:rPr>
            </w:pPr>
          </w:p>
        </w:tc>
      </w:tr>
    </w:tbl>
    <w:p w14:paraId="1466FC76" w14:textId="77777777" w:rsidR="0041576A" w:rsidRPr="00890BB7" w:rsidRDefault="0041576A"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952AA6" w:rsidRPr="00D83E48" w14:paraId="4BAA81FF" w14:textId="77777777" w:rsidTr="0025378F">
        <w:trPr>
          <w:trHeight w:val="144"/>
        </w:trPr>
        <w:tc>
          <w:tcPr>
            <w:tcW w:w="10998" w:type="dxa"/>
            <w:gridSpan w:val="3"/>
            <w:vAlign w:val="center"/>
          </w:tcPr>
          <w:p w14:paraId="4BAA81FE" w14:textId="738CE50B" w:rsidR="00952AA6" w:rsidRPr="00926D9A" w:rsidRDefault="00466286">
            <w:pPr>
              <w:keepNext/>
              <w:rPr>
                <w:rFonts w:asciiTheme="minorHAnsi" w:hAnsiTheme="minorHAnsi"/>
                <w:sz w:val="18"/>
                <w:szCs w:val="18"/>
              </w:rPr>
            </w:pPr>
            <w:r>
              <w:rPr>
                <w:rFonts w:asciiTheme="minorHAnsi" w:hAnsiTheme="minorHAnsi"/>
                <w:b/>
                <w:szCs w:val="18"/>
              </w:rPr>
              <w:t>D</w:t>
            </w:r>
            <w:r w:rsidR="00952AA6" w:rsidRPr="00890BB7">
              <w:rPr>
                <w:rFonts w:asciiTheme="minorHAnsi" w:hAnsiTheme="minorHAnsi"/>
                <w:b/>
                <w:szCs w:val="18"/>
              </w:rPr>
              <w:t>. Additional Requirements</w:t>
            </w:r>
          </w:p>
        </w:tc>
      </w:tr>
      <w:tr w:rsidR="00952AA6" w:rsidRPr="00D83E48" w14:paraId="4BAA8202" w14:textId="77777777" w:rsidTr="0025378F">
        <w:trPr>
          <w:trHeight w:val="144"/>
        </w:trPr>
        <w:tc>
          <w:tcPr>
            <w:tcW w:w="468" w:type="dxa"/>
            <w:vAlign w:val="center"/>
          </w:tcPr>
          <w:p w14:paraId="4BAA8200"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4BAA8201"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952AA6" w:rsidRPr="00D83E48" w14:paraId="4BAA8205" w14:textId="77777777" w:rsidTr="0025378F">
        <w:trPr>
          <w:trHeight w:val="144"/>
        </w:trPr>
        <w:tc>
          <w:tcPr>
            <w:tcW w:w="468" w:type="dxa"/>
            <w:vAlign w:val="center"/>
          </w:tcPr>
          <w:p w14:paraId="4BAA8203"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4BAA8204"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952AA6" w:rsidRPr="00D83E48" w14:paraId="4BAA8208" w14:textId="77777777" w:rsidTr="0025378F">
        <w:trPr>
          <w:trHeight w:val="144"/>
        </w:trPr>
        <w:tc>
          <w:tcPr>
            <w:tcW w:w="468" w:type="dxa"/>
            <w:vAlign w:val="center"/>
          </w:tcPr>
          <w:p w14:paraId="4BAA8206"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4BAA8207"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952AA6" w:rsidRPr="00D83E48" w14:paraId="4BAA820B" w14:textId="77777777" w:rsidTr="0025378F">
        <w:trPr>
          <w:trHeight w:val="144"/>
        </w:trPr>
        <w:tc>
          <w:tcPr>
            <w:tcW w:w="468" w:type="dxa"/>
            <w:vAlign w:val="center"/>
          </w:tcPr>
          <w:p w14:paraId="4BAA8209"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4BAA820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952AA6" w:rsidRPr="00D83E48" w14:paraId="4BAA820E" w14:textId="77777777" w:rsidTr="0025378F">
        <w:trPr>
          <w:trHeight w:val="144"/>
        </w:trPr>
        <w:tc>
          <w:tcPr>
            <w:tcW w:w="468" w:type="dxa"/>
            <w:vAlign w:val="center"/>
          </w:tcPr>
          <w:p w14:paraId="4BAA820C"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4BAA820D" w14:textId="7F3BDCAA" w:rsidR="00952AA6" w:rsidRPr="00926D9A" w:rsidRDefault="00952AA6" w:rsidP="00542FBC">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sidR="00542FBC">
              <w:rPr>
                <w:rFonts w:asciiTheme="minorHAnsi" w:hAnsiTheme="minorHAnsi"/>
                <w:sz w:val="18"/>
                <w:szCs w:val="18"/>
              </w:rPr>
              <w:t>w</w:t>
            </w:r>
            <w:r w:rsidRPr="00926D9A">
              <w:rPr>
                <w:rFonts w:asciiTheme="minorHAnsi" w:hAnsiTheme="minorHAnsi"/>
                <w:sz w:val="18"/>
                <w:szCs w:val="18"/>
              </w:rPr>
              <w:t>att</w:t>
            </w:r>
            <w:r w:rsidR="00542FBC">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952AA6" w:rsidRPr="00D83E48" w14:paraId="4BAA8211" w14:textId="77777777" w:rsidTr="0025378F">
        <w:trPr>
          <w:trHeight w:val="144"/>
        </w:trPr>
        <w:tc>
          <w:tcPr>
            <w:tcW w:w="468" w:type="dxa"/>
            <w:vAlign w:val="center"/>
          </w:tcPr>
          <w:p w14:paraId="4BAA820F"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4BAA8210" w14:textId="368D67C2"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sidR="00542FBC">
              <w:rPr>
                <w:rFonts w:asciiTheme="minorHAnsi" w:hAnsiTheme="minorHAnsi"/>
                <w:sz w:val="18"/>
                <w:szCs w:val="18"/>
              </w:rPr>
              <w:t>w</w:t>
            </w:r>
            <w:r w:rsidRPr="00926D9A">
              <w:rPr>
                <w:rFonts w:asciiTheme="minorHAnsi" w:hAnsiTheme="minorHAnsi"/>
                <w:sz w:val="18"/>
                <w:szCs w:val="18"/>
              </w:rPr>
              <w:t>att</w:t>
            </w:r>
            <w:r w:rsidR="00542FBC">
              <w:rPr>
                <w:rFonts w:asciiTheme="minorHAnsi" w:hAnsiTheme="minorHAnsi"/>
                <w:sz w:val="18"/>
                <w:szCs w:val="18"/>
              </w:rPr>
              <w:t>s</w:t>
            </w:r>
            <w:r w:rsidRPr="00926D9A">
              <w:rPr>
                <w:rFonts w:asciiTheme="minorHAnsi" w:hAnsiTheme="minorHAnsi"/>
                <w:sz w:val="18"/>
                <w:szCs w:val="18"/>
              </w:rPr>
              <w:t>/cfm) criteria in every zonal control mode.</w:t>
            </w:r>
          </w:p>
        </w:tc>
      </w:tr>
      <w:tr w:rsidR="00466286" w:rsidRPr="00D83E48" w14:paraId="7A82B80B" w14:textId="77777777" w:rsidTr="0025378F">
        <w:trPr>
          <w:trHeight w:val="144"/>
        </w:trPr>
        <w:tc>
          <w:tcPr>
            <w:tcW w:w="468" w:type="dxa"/>
            <w:vAlign w:val="center"/>
          </w:tcPr>
          <w:p w14:paraId="22EBA455" w14:textId="2F3BE0EC" w:rsidR="00466286" w:rsidRPr="00952AA6" w:rsidRDefault="00466286" w:rsidP="0025378F">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450C0E05" w14:textId="061E9C97" w:rsidR="00466286" w:rsidRPr="00926D9A" w:rsidRDefault="00466286" w:rsidP="00542FBC">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4D7721" w:rsidRPr="00D83E48" w14:paraId="09D42193" w14:textId="77777777" w:rsidTr="007A7C6D">
        <w:trPr>
          <w:trHeight w:val="144"/>
        </w:trPr>
        <w:tc>
          <w:tcPr>
            <w:tcW w:w="468" w:type="dxa"/>
            <w:vAlign w:val="center"/>
          </w:tcPr>
          <w:p w14:paraId="29CA65A1" w14:textId="44764341" w:rsidR="004D7721" w:rsidRDefault="004D7721" w:rsidP="004D7721">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736064FB" w14:textId="108A80A3" w:rsidR="004D7721" w:rsidRDefault="004D7721" w:rsidP="004D7721">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307BA02F" w14:textId="77777777" w:rsidR="004D7721" w:rsidRDefault="004D7721" w:rsidP="004D7721">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1BCFBED" w14:textId="777CE0D1" w:rsidR="004D7721" w:rsidRDefault="004D7721" w:rsidP="004D7721">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54A99C0A" w14:textId="57466B9E" w:rsidR="004D7721" w:rsidRDefault="004D7721" w:rsidP="00357B98">
            <w:pPr>
              <w:pStyle w:val="ListParagraph"/>
              <w:keepNext/>
              <w:numPr>
                <w:ilvl w:val="0"/>
                <w:numId w:val="41"/>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4D7721" w:rsidRPr="00D83E48" w14:paraId="3D5E48D5" w14:textId="77777777" w:rsidTr="0025378F">
        <w:trPr>
          <w:trHeight w:val="144"/>
        </w:trPr>
        <w:tc>
          <w:tcPr>
            <w:tcW w:w="468" w:type="dxa"/>
            <w:vAlign w:val="center"/>
          </w:tcPr>
          <w:p w14:paraId="751798CE" w14:textId="6AE54AB5" w:rsidR="004D7721" w:rsidRDefault="004D7721" w:rsidP="004D7721">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254E068E" w14:textId="6224F991" w:rsidR="004D7721" w:rsidRDefault="004D7721" w:rsidP="004D7721">
            <w:pPr>
              <w:keepNext/>
              <w:rPr>
                <w:rFonts w:asciiTheme="minorHAnsi" w:hAnsiTheme="minorHAnsi"/>
                <w:sz w:val="18"/>
                <w:szCs w:val="18"/>
              </w:rPr>
            </w:pPr>
            <w:r>
              <w:rPr>
                <w:rFonts w:ascii="Calibri" w:hAnsi="Calibri"/>
                <w:sz w:val="18"/>
              </w:rPr>
              <w:t>Correction Notes:</w:t>
            </w:r>
          </w:p>
        </w:tc>
      </w:tr>
      <w:tr w:rsidR="004D7721" w:rsidRPr="00D83E48" w14:paraId="4BAA8213" w14:textId="77777777" w:rsidTr="007A7C6D">
        <w:trPr>
          <w:trHeight w:val="144"/>
        </w:trPr>
        <w:tc>
          <w:tcPr>
            <w:tcW w:w="10998" w:type="dxa"/>
            <w:gridSpan w:val="3"/>
            <w:vAlign w:val="center"/>
          </w:tcPr>
          <w:p w14:paraId="4BAA8212" w14:textId="46470645" w:rsidR="004D7721" w:rsidRPr="00926D9A" w:rsidRDefault="004D7721" w:rsidP="004D772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4BAA8214" w14:textId="4D38D319" w:rsidR="00EA1EC9" w:rsidRDefault="00EA1EC9" w:rsidP="00DA2B2D">
      <w:pPr>
        <w:pStyle w:val="CommentText"/>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4D7721" w:rsidRPr="0084687D" w14:paraId="6AB18A25" w14:textId="77777777" w:rsidTr="0044204E">
        <w:trPr>
          <w:cantSplit/>
          <w:trHeight w:val="432"/>
        </w:trPr>
        <w:tc>
          <w:tcPr>
            <w:tcW w:w="5000" w:type="pct"/>
            <w:gridSpan w:val="2"/>
            <w:vAlign w:val="center"/>
          </w:tcPr>
          <w:p w14:paraId="138C970D" w14:textId="77777777" w:rsidR="004D7721" w:rsidRPr="002E5E6E" w:rsidRDefault="004D7721" w:rsidP="0044204E">
            <w:pPr>
              <w:keepNext/>
              <w:rPr>
                <w:rFonts w:ascii="Calibri" w:hAnsi="Calibri"/>
                <w:b/>
                <w:szCs w:val="18"/>
              </w:rPr>
            </w:pPr>
            <w:r w:rsidRPr="002E5E6E">
              <w:rPr>
                <w:rFonts w:ascii="Calibri" w:hAnsi="Calibri"/>
                <w:b/>
                <w:szCs w:val="18"/>
              </w:rPr>
              <w:lastRenderedPageBreak/>
              <w:t>E. Determination of HERS Verification Compliance</w:t>
            </w:r>
          </w:p>
          <w:p w14:paraId="138B8672" w14:textId="77777777" w:rsidR="004D7721" w:rsidRPr="0084687D" w:rsidRDefault="004D7721" w:rsidP="0044204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4D7721" w:rsidRPr="0084687D" w14:paraId="0E0F322B" w14:textId="77777777" w:rsidTr="0044204E">
        <w:trPr>
          <w:cantSplit/>
          <w:trHeight w:val="144"/>
        </w:trPr>
        <w:tc>
          <w:tcPr>
            <w:tcW w:w="253" w:type="pct"/>
            <w:vAlign w:val="center"/>
          </w:tcPr>
          <w:p w14:paraId="380D9944" w14:textId="77777777" w:rsidR="004D7721" w:rsidRPr="0084687D" w:rsidDel="00C76C40" w:rsidRDefault="004D7721" w:rsidP="0044204E">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7CBD87C9" w14:textId="77777777" w:rsidR="004D7721" w:rsidRPr="0084687D" w:rsidRDefault="004D7721" w:rsidP="0044204E">
            <w:pPr>
              <w:keepNext/>
              <w:spacing w:after="60"/>
              <w:rPr>
                <w:rFonts w:ascii="Calibri" w:hAnsi="Calibri"/>
                <w:sz w:val="18"/>
                <w:szCs w:val="18"/>
              </w:rPr>
            </w:pPr>
          </w:p>
        </w:tc>
      </w:tr>
    </w:tbl>
    <w:p w14:paraId="4C7FD811" w14:textId="4C54A1AC" w:rsidR="00885D70" w:rsidRDefault="00885D70" w:rsidP="00DA2B2D">
      <w:pPr>
        <w:pStyle w:val="CommentText"/>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4D7721" w:rsidRPr="005A1599" w14:paraId="527CBF64" w14:textId="77777777" w:rsidTr="004D7721">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7BD5C1E7" w14:textId="77777777" w:rsidR="004D7721" w:rsidRPr="00885D70" w:rsidRDefault="004D7721" w:rsidP="004D7721">
            <w:pPr>
              <w:pStyle w:val="CommentText"/>
              <w:rPr>
                <w:rFonts w:asciiTheme="minorHAnsi" w:hAnsiTheme="minorHAnsi"/>
                <w:b/>
                <w:caps/>
                <w:sz w:val="18"/>
                <w:szCs w:val="18"/>
              </w:rPr>
            </w:pPr>
            <w:r w:rsidRPr="00885D70">
              <w:rPr>
                <w:rFonts w:asciiTheme="minorHAnsi" w:hAnsiTheme="minorHAnsi"/>
                <w:b/>
                <w:caps/>
                <w:sz w:val="18"/>
                <w:szCs w:val="18"/>
              </w:rPr>
              <w:t>Documentation Author's Declaration Statement</w:t>
            </w:r>
          </w:p>
        </w:tc>
      </w:tr>
      <w:tr w:rsidR="004D7721" w:rsidRPr="005A1599" w14:paraId="74B7EEFB" w14:textId="77777777" w:rsidTr="004D7721">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16C73E91" w14:textId="77777777" w:rsidR="004D7721" w:rsidRPr="005A1599" w:rsidRDefault="004D7721" w:rsidP="004D7721">
            <w:pPr>
              <w:keepNext/>
              <w:numPr>
                <w:ilvl w:val="0"/>
                <w:numId w:val="42"/>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4D7721" w:rsidRPr="005A1599" w14:paraId="0119BA3F" w14:textId="77777777" w:rsidTr="0044204E">
        <w:tblPrEx>
          <w:tblLook w:val="0000" w:firstRow="0" w:lastRow="0" w:firstColumn="0" w:lastColumn="0" w:noHBand="0" w:noVBand="0"/>
        </w:tblPrEx>
        <w:trPr>
          <w:trHeight w:val="360"/>
        </w:trPr>
        <w:tc>
          <w:tcPr>
            <w:tcW w:w="5434" w:type="dxa"/>
          </w:tcPr>
          <w:p w14:paraId="4F57F6C3"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7CA2801C"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Documentation Author Signature:</w:t>
            </w:r>
          </w:p>
        </w:tc>
      </w:tr>
      <w:tr w:rsidR="004D7721" w:rsidRPr="005A1599" w14:paraId="4E75A83B" w14:textId="77777777" w:rsidTr="0044204E">
        <w:tblPrEx>
          <w:tblLook w:val="0000" w:firstRow="0" w:lastRow="0" w:firstColumn="0" w:lastColumn="0" w:noHBand="0" w:noVBand="0"/>
        </w:tblPrEx>
        <w:trPr>
          <w:trHeight w:val="360"/>
        </w:trPr>
        <w:tc>
          <w:tcPr>
            <w:tcW w:w="5434" w:type="dxa"/>
          </w:tcPr>
          <w:p w14:paraId="530AB0F7"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5C33E8C5"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Date Signed:</w:t>
            </w:r>
          </w:p>
        </w:tc>
      </w:tr>
      <w:tr w:rsidR="004D7721" w:rsidRPr="005A1599" w14:paraId="484232DD" w14:textId="77777777" w:rsidTr="0044204E">
        <w:tblPrEx>
          <w:tblLook w:val="0000" w:firstRow="0" w:lastRow="0" w:firstColumn="0" w:lastColumn="0" w:noHBand="0" w:noVBand="0"/>
        </w:tblPrEx>
        <w:trPr>
          <w:trHeight w:val="360"/>
        </w:trPr>
        <w:tc>
          <w:tcPr>
            <w:tcW w:w="5434" w:type="dxa"/>
          </w:tcPr>
          <w:p w14:paraId="12C3B109"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786B5253"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4D7721" w:rsidRPr="005A1599" w14:paraId="7E878CFD" w14:textId="77777777" w:rsidTr="0044204E">
        <w:tblPrEx>
          <w:tblLook w:val="0000" w:firstRow="0" w:lastRow="0" w:firstColumn="0" w:lastColumn="0" w:noHBand="0" w:noVBand="0"/>
        </w:tblPrEx>
        <w:trPr>
          <w:trHeight w:val="360"/>
        </w:trPr>
        <w:tc>
          <w:tcPr>
            <w:tcW w:w="5434" w:type="dxa"/>
          </w:tcPr>
          <w:p w14:paraId="2EA613BD"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34501021"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Phone:</w:t>
            </w:r>
          </w:p>
        </w:tc>
      </w:tr>
      <w:tr w:rsidR="004D7721" w:rsidRPr="005A1599" w14:paraId="690F83F9" w14:textId="77777777" w:rsidTr="0044204E">
        <w:tblPrEx>
          <w:tblCellMar>
            <w:left w:w="115" w:type="dxa"/>
            <w:right w:w="115" w:type="dxa"/>
          </w:tblCellMar>
          <w:tblLook w:val="0000" w:firstRow="0" w:lastRow="0" w:firstColumn="0" w:lastColumn="0" w:noHBand="0" w:noVBand="0"/>
        </w:tblPrEx>
        <w:trPr>
          <w:trHeight w:val="296"/>
        </w:trPr>
        <w:tc>
          <w:tcPr>
            <w:tcW w:w="10950" w:type="dxa"/>
            <w:gridSpan w:val="4"/>
            <w:vAlign w:val="center"/>
          </w:tcPr>
          <w:p w14:paraId="3138BF4C"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4D7721" w:rsidRPr="005A1599" w14:paraId="03F72510" w14:textId="77777777" w:rsidTr="0044204E">
        <w:tblPrEx>
          <w:tblCellMar>
            <w:left w:w="115" w:type="dxa"/>
            <w:right w:w="115" w:type="dxa"/>
          </w:tblCellMar>
          <w:tblLook w:val="0000" w:firstRow="0" w:lastRow="0" w:firstColumn="0" w:lastColumn="0" w:noHBand="0" w:noVBand="0"/>
        </w:tblPrEx>
        <w:trPr>
          <w:trHeight w:val="504"/>
        </w:trPr>
        <w:tc>
          <w:tcPr>
            <w:tcW w:w="10950" w:type="dxa"/>
            <w:gridSpan w:val="4"/>
            <w:shd w:val="clear" w:color="auto" w:fill="auto"/>
          </w:tcPr>
          <w:p w14:paraId="1346DE99" w14:textId="77777777" w:rsidR="004D7721" w:rsidRPr="005A1599" w:rsidRDefault="004D7721" w:rsidP="0044204E">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20D63FB8"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565728CB"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68C4E15D"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406A305"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DA8E8C8"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D7721" w:rsidRPr="005A1599" w14:paraId="5DF1702C" w14:textId="77777777" w:rsidTr="0044204E">
        <w:tblPrEx>
          <w:tblCellMar>
            <w:left w:w="115" w:type="dxa"/>
            <w:right w:w="115" w:type="dxa"/>
          </w:tblCellMar>
          <w:tblLook w:val="0000" w:firstRow="0" w:lastRow="0" w:firstColumn="0" w:lastColumn="0" w:noHBand="0" w:noVBand="0"/>
        </w:tblPrEx>
        <w:trPr>
          <w:trHeight w:val="278"/>
        </w:trPr>
        <w:tc>
          <w:tcPr>
            <w:tcW w:w="10950" w:type="dxa"/>
            <w:gridSpan w:val="4"/>
            <w:vAlign w:val="center"/>
          </w:tcPr>
          <w:p w14:paraId="3B559993"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4D7721" w:rsidRPr="005A1599" w14:paraId="66B0A868" w14:textId="77777777" w:rsidTr="0044204E">
        <w:tblPrEx>
          <w:tblCellMar>
            <w:left w:w="115" w:type="dxa"/>
            <w:right w:w="115" w:type="dxa"/>
          </w:tblCellMar>
          <w:tblLook w:val="0000" w:firstRow="0" w:lastRow="0" w:firstColumn="0" w:lastColumn="0" w:noHBand="0" w:noVBand="0"/>
        </w:tblPrEx>
        <w:trPr>
          <w:trHeight w:hRule="exact" w:val="360"/>
        </w:trPr>
        <w:tc>
          <w:tcPr>
            <w:tcW w:w="10950" w:type="dxa"/>
            <w:gridSpan w:val="4"/>
            <w:vAlign w:val="center"/>
          </w:tcPr>
          <w:p w14:paraId="126924AC"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4D7721" w:rsidRPr="005A1599" w14:paraId="5C84C8FB" w14:textId="77777777" w:rsidTr="0044204E">
        <w:tblPrEx>
          <w:tblCellMar>
            <w:left w:w="115" w:type="dxa"/>
            <w:right w:w="115" w:type="dxa"/>
          </w:tblCellMar>
          <w:tblLook w:val="0000" w:firstRow="0" w:lastRow="0" w:firstColumn="0" w:lastColumn="0" w:noHBand="0" w:noVBand="0"/>
        </w:tblPrEx>
        <w:trPr>
          <w:trHeight w:hRule="exact" w:val="360"/>
        </w:trPr>
        <w:tc>
          <w:tcPr>
            <w:tcW w:w="5475" w:type="dxa"/>
            <w:gridSpan w:val="2"/>
          </w:tcPr>
          <w:p w14:paraId="22399A64" w14:textId="77777777" w:rsidR="004D7721" w:rsidRPr="005A1599" w:rsidRDefault="004D7721" w:rsidP="0044204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16E4A46E" w14:textId="77777777" w:rsidR="004D7721" w:rsidRPr="005A1599" w:rsidRDefault="004D7721" w:rsidP="0044204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4D7721" w:rsidRPr="005A1599" w14:paraId="5F464BB8" w14:textId="77777777" w:rsidTr="0044204E">
        <w:tblPrEx>
          <w:tblCellMar>
            <w:left w:w="108" w:type="dxa"/>
            <w:right w:w="108" w:type="dxa"/>
          </w:tblCellMar>
          <w:tblLook w:val="0000" w:firstRow="0" w:lastRow="0" w:firstColumn="0" w:lastColumn="0" w:noHBand="0" w:noVBand="0"/>
        </w:tblPrEx>
        <w:trPr>
          <w:trHeight w:hRule="exact" w:val="288"/>
        </w:trPr>
        <w:tc>
          <w:tcPr>
            <w:tcW w:w="10950" w:type="dxa"/>
            <w:gridSpan w:val="4"/>
            <w:vAlign w:val="center"/>
          </w:tcPr>
          <w:p w14:paraId="6D1F27C9"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4D7721" w:rsidRPr="005A1599" w14:paraId="25C0E4A9" w14:textId="77777777" w:rsidTr="0044204E">
        <w:tblPrEx>
          <w:tblCellMar>
            <w:left w:w="108" w:type="dxa"/>
            <w:right w:w="108" w:type="dxa"/>
          </w:tblCellMar>
          <w:tblLook w:val="0000" w:firstRow="0" w:lastRow="0" w:firstColumn="0" w:lastColumn="0" w:noHBand="0" w:noVBand="0"/>
        </w:tblPrEx>
        <w:trPr>
          <w:trHeight w:hRule="exact" w:val="360"/>
        </w:trPr>
        <w:tc>
          <w:tcPr>
            <w:tcW w:w="5482" w:type="dxa"/>
            <w:gridSpan w:val="3"/>
          </w:tcPr>
          <w:p w14:paraId="26D3BBDF"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23DB0E50"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4D7721" w:rsidRPr="005A1599" w14:paraId="4A4C9946" w14:textId="77777777" w:rsidTr="0044204E">
        <w:tblPrEx>
          <w:tblCellMar>
            <w:left w:w="108" w:type="dxa"/>
            <w:right w:w="108" w:type="dxa"/>
          </w:tblCellMar>
          <w:tblLook w:val="0000" w:firstRow="0" w:lastRow="0" w:firstColumn="0" w:lastColumn="0" w:noHBand="0" w:noVBand="0"/>
        </w:tblPrEx>
        <w:trPr>
          <w:trHeight w:val="288"/>
        </w:trPr>
        <w:tc>
          <w:tcPr>
            <w:tcW w:w="10950" w:type="dxa"/>
            <w:gridSpan w:val="4"/>
            <w:vAlign w:val="center"/>
          </w:tcPr>
          <w:p w14:paraId="7410F9D0"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4D7721" w:rsidRPr="005A1599" w14:paraId="716CFD91" w14:textId="77777777" w:rsidTr="0044204E">
        <w:tblPrEx>
          <w:tblCellMar>
            <w:left w:w="108" w:type="dxa"/>
            <w:right w:w="108" w:type="dxa"/>
          </w:tblCellMar>
          <w:tblLook w:val="0000" w:firstRow="0" w:lastRow="0" w:firstColumn="0" w:lastColumn="0" w:noHBand="0" w:noVBand="0"/>
        </w:tblPrEx>
        <w:trPr>
          <w:trHeight w:hRule="exact" w:val="360"/>
        </w:trPr>
        <w:tc>
          <w:tcPr>
            <w:tcW w:w="10950" w:type="dxa"/>
            <w:gridSpan w:val="4"/>
          </w:tcPr>
          <w:p w14:paraId="77A0DDE1"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4D7721" w:rsidRPr="005A1599" w14:paraId="10D322EA" w14:textId="77777777" w:rsidTr="0044204E">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D489530"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649059D5"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4D7721" w:rsidRPr="005A1599" w14:paraId="5184D637" w14:textId="77777777" w:rsidTr="0044204E">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EEF1904"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059F762A"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432" w:footer="432" w:gutter="0"/>
          <w:cols w:space="720"/>
          <w:docGrid w:linePitch="272"/>
        </w:sectPr>
      </w:pPr>
    </w:p>
    <w:p w14:paraId="4BAA8241" w14:textId="25EFABCC" w:rsidR="00EA1EC9" w:rsidRPr="00502177" w:rsidRDefault="00D975FF" w:rsidP="00502177">
      <w:pPr>
        <w:jc w:val="center"/>
        <w:rPr>
          <w:rFonts w:ascii="Calibri" w:hAnsi="Calibri"/>
          <w:b/>
        </w:rPr>
      </w:pPr>
      <w:r w:rsidRPr="00502177">
        <w:rPr>
          <w:rFonts w:ascii="Calibri" w:hAnsi="Calibri"/>
          <w:b/>
        </w:rPr>
        <w:lastRenderedPageBreak/>
        <w:t>CF</w:t>
      </w:r>
      <w:ins w:id="0" w:author="Markstrum, Alexis@Energy" w:date="2021-03-01T14:06:00Z">
        <w:r w:rsidR="00463EEA">
          <w:rPr>
            <w:rFonts w:ascii="Calibri" w:hAnsi="Calibri"/>
            <w:b/>
          </w:rPr>
          <w:t>3</w:t>
        </w:r>
      </w:ins>
      <w:del w:id="1" w:author="Markstrum, Alexis@Energy" w:date="2021-03-01T14:06:00Z">
        <w:r w:rsidRPr="00502177" w:rsidDel="00463EEA">
          <w:rPr>
            <w:rFonts w:ascii="Calibri" w:hAnsi="Calibri"/>
            <w:b/>
          </w:rPr>
          <w:delText>2</w:delText>
        </w:r>
      </w:del>
      <w:r w:rsidRPr="00502177">
        <w:rPr>
          <w:rFonts w:ascii="Calibri" w:hAnsi="Calibri"/>
          <w:b/>
        </w:rPr>
        <w:t>R-MCH-22a</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11D96B32" w:rsidR="00D975FF" w:rsidRPr="00510842"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5CF21C2D" w14:textId="3F36FFBC" w:rsidR="00510842" w:rsidRPr="00510842" w:rsidRDefault="00510842" w:rsidP="00510842">
      <w:pPr>
        <w:numPr>
          <w:ilvl w:val="0"/>
          <w:numId w:val="34"/>
        </w:numPr>
        <w:spacing w:line="276" w:lineRule="auto"/>
        <w:ind w:left="360" w:hanging="360"/>
        <w:rPr>
          <w:rFonts w:ascii="Calibri" w:hAnsi="Calibri"/>
          <w:i/>
        </w:rPr>
      </w:pPr>
      <w:r w:rsidRPr="00510842">
        <w:rPr>
          <w:rFonts w:asciiTheme="minorHAnsi" w:hAnsiTheme="minorHAnsi"/>
          <w:i/>
        </w:rPr>
        <w:t xml:space="preserve">Indoor Unit Name: </w:t>
      </w:r>
      <w:r w:rsidRPr="00510842">
        <w:rPr>
          <w:rFonts w:ascii="Calibri" w:hAnsi="Calibri"/>
        </w:rPr>
        <w:t>This field is filled out automatically. It is referenced from the CF2R-MCH-23, which must be completed prior to this document.</w:t>
      </w:r>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63C0BFA2" w:rsidR="00D975FF" w:rsidRPr="007A7C6D"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48498E5" w14:textId="25199BBF" w:rsidR="00A3677D" w:rsidRPr="009E55DB" w:rsidRDefault="00A3677D" w:rsidP="00542FBC">
      <w:pPr>
        <w:pStyle w:val="ListParagraph"/>
        <w:numPr>
          <w:ilvl w:val="0"/>
          <w:numId w:val="34"/>
        </w:numPr>
        <w:ind w:left="360" w:hanging="360"/>
        <w:rPr>
          <w:rFonts w:ascii="Calibri" w:hAnsi="Calibri"/>
          <w:i/>
        </w:rPr>
      </w:pPr>
      <w:r w:rsidRPr="00542FBC">
        <w:rPr>
          <w:rFonts w:ascii="Calibri" w:hAnsi="Calibri"/>
        </w:rPr>
        <w:t xml:space="preserve">Central Fan Ventilation Cooling System (CFVCS) Status: </w:t>
      </w:r>
      <w:r w:rsidR="00466286" w:rsidRPr="007512C1">
        <w:rPr>
          <w:rFonts w:ascii="Calibri" w:hAnsi="Calibri"/>
        </w:rPr>
        <w:t>This field is filled out automatically. It is referenced from the CF2R-MCH-23, which must be completed prior to this document.</w:t>
      </w:r>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58808F3E" w14:textId="1E723990" w:rsidR="009E55DB" w:rsidRPr="00A2424F" w:rsidRDefault="009E55DB" w:rsidP="009E55DB">
      <w:pPr>
        <w:pStyle w:val="ListParagraph"/>
        <w:numPr>
          <w:ilvl w:val="0"/>
          <w:numId w:val="36"/>
        </w:numPr>
        <w:ind w:left="360" w:hanging="360"/>
        <w:rPr>
          <w:rFonts w:ascii="Calibri" w:hAnsi="Calibri"/>
          <w:i/>
        </w:rPr>
      </w:pPr>
      <w:r w:rsidRPr="00714E84">
        <w:rPr>
          <w:rFonts w:asciiTheme="minorHAnsi" w:hAnsiTheme="minorHAnsi"/>
          <w:i/>
          <w:szCs w:val="18"/>
        </w:rPr>
        <w:t>Required Fan Efficacy (</w:t>
      </w:r>
      <w:r>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 xml:space="preserve">This field is filled out automatically and referenced from MCH-01. Values below are used unless higher efficacy values are </w:t>
      </w:r>
      <w:r w:rsidR="00466286">
        <w:rPr>
          <w:rFonts w:ascii="Calibri" w:hAnsi="Calibri"/>
        </w:rPr>
        <w:t>specified</w:t>
      </w:r>
      <w:r>
        <w:rPr>
          <w:rFonts w:ascii="Calibri" w:hAnsi="Calibri"/>
        </w:rPr>
        <w:t xml:space="preserve"> on the CF1R for performance compliance.</w:t>
      </w:r>
    </w:p>
    <w:p w14:paraId="57041CFB" w14:textId="3F47C4A4" w:rsidR="009E55DB" w:rsidRPr="00A2424F" w:rsidRDefault="009E55DB" w:rsidP="009E55DB">
      <w:pPr>
        <w:pStyle w:val="ListParagraph"/>
        <w:numPr>
          <w:ilvl w:val="1"/>
          <w:numId w:val="36"/>
        </w:numPr>
        <w:rPr>
          <w:rFonts w:ascii="Calibri" w:hAnsi="Calibri"/>
          <w:i/>
        </w:rPr>
      </w:pPr>
      <w:r>
        <w:rPr>
          <w:rFonts w:ascii="Calibri" w:hAnsi="Calibri"/>
        </w:rPr>
        <w:t>0.62 watts/cfm for small duct high velocity HP or AC systems</w:t>
      </w:r>
    </w:p>
    <w:p w14:paraId="53D8B2C2" w14:textId="14BCC6B1" w:rsidR="009E55DB" w:rsidRPr="00A2424F" w:rsidRDefault="009E55DB" w:rsidP="009E55DB">
      <w:pPr>
        <w:pStyle w:val="ListParagraph"/>
        <w:numPr>
          <w:ilvl w:val="1"/>
          <w:numId w:val="36"/>
        </w:numPr>
        <w:rPr>
          <w:rFonts w:ascii="Calibri" w:hAnsi="Calibri"/>
          <w:i/>
        </w:rPr>
      </w:pPr>
      <w:r>
        <w:rPr>
          <w:rFonts w:ascii="Calibri" w:hAnsi="Calibri"/>
        </w:rPr>
        <w:t>0.45 watts/cfm for central gas furnace or packaged gas furnace systems</w:t>
      </w:r>
    </w:p>
    <w:p w14:paraId="3B4E93B2" w14:textId="476B0A34" w:rsidR="009E55DB" w:rsidRPr="004E6DD7" w:rsidRDefault="009E55DB" w:rsidP="009E55DB">
      <w:pPr>
        <w:pStyle w:val="ListParagraph"/>
        <w:numPr>
          <w:ilvl w:val="1"/>
          <w:numId w:val="36"/>
        </w:numPr>
        <w:rPr>
          <w:rFonts w:ascii="Calibri" w:hAnsi="Calibri"/>
          <w:i/>
        </w:rPr>
      </w:pPr>
      <w:r>
        <w:rPr>
          <w:rFonts w:ascii="Calibri" w:hAnsi="Calibri"/>
        </w:rPr>
        <w:t>0.58 watts/cfm for all other systems</w:t>
      </w:r>
    </w:p>
    <w:p w14:paraId="4BAA8256" w14:textId="56551220"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r w:rsidR="00542FBC">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4BAA8259" w14:textId="77777777" w:rsidR="00D975FF" w:rsidRPr="00C62500" w:rsidRDefault="00D975FF" w:rsidP="00D975FF">
      <w:pPr>
        <w:rPr>
          <w:rFonts w:ascii="Calibri" w:hAnsi="Calibri"/>
        </w:rPr>
      </w:pPr>
      <w:r w:rsidRPr="00714E84">
        <w:rPr>
          <w:rFonts w:ascii="Calibri" w:hAnsi="Calibri"/>
          <w:b/>
        </w:rPr>
        <w:t>Section D.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6C6A529F" w:rsidR="00D975FF"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5F080AB" w14:textId="6C468437" w:rsidR="00466286" w:rsidRDefault="00466286" w:rsidP="00D975FF">
      <w:pPr>
        <w:numPr>
          <w:ilvl w:val="0"/>
          <w:numId w:val="37"/>
        </w:numPr>
        <w:ind w:left="360" w:hanging="360"/>
        <w:rPr>
          <w:rFonts w:asciiTheme="minorHAnsi" w:hAnsiTheme="minorHAnsi"/>
        </w:rPr>
      </w:pPr>
      <w:r w:rsidRPr="00714E84">
        <w:rPr>
          <w:rFonts w:asciiTheme="minorHAnsi" w:hAnsiTheme="minorHAnsi"/>
        </w:rPr>
        <w:lastRenderedPageBreak/>
        <w:t>This field must be a true statement (or not applicable) for the system to comply.</w:t>
      </w:r>
    </w:p>
    <w:p w14:paraId="0437C60A" w14:textId="77777777" w:rsidR="004D7721" w:rsidRDefault="004D7721" w:rsidP="004D7721">
      <w:pPr>
        <w:numPr>
          <w:ilvl w:val="0"/>
          <w:numId w:val="37"/>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343860B1" w14:textId="77777777" w:rsidR="004D7721" w:rsidRPr="00586FBD" w:rsidRDefault="004D7721" w:rsidP="004D7721">
      <w:pPr>
        <w:numPr>
          <w:ilvl w:val="0"/>
          <w:numId w:val="37"/>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684B13D6" w14:textId="77777777" w:rsidR="004D7721" w:rsidRPr="00C62500" w:rsidRDefault="004D7721" w:rsidP="007A7C6D">
      <w:pPr>
        <w:ind w:left="360"/>
        <w:rPr>
          <w:rFonts w:asciiTheme="minorHAnsi" w:hAnsiTheme="minorHAnsi"/>
        </w:rPr>
      </w:pPr>
    </w:p>
    <w:p w14:paraId="4BAA8266" w14:textId="77777777" w:rsidR="00EA1EC9" w:rsidRPr="00D83E48" w:rsidRDefault="00EA1EC9" w:rsidP="0009456E">
      <w:pPr>
        <w:rPr>
          <w:rFonts w:ascii="Calibri" w:hAnsi="Calibri"/>
        </w:rPr>
      </w:pPr>
    </w:p>
    <w:p w14:paraId="4BAA8267" w14:textId="77777777" w:rsidR="00EA1EC9" w:rsidRPr="00D83E48" w:rsidRDefault="00EA1EC9" w:rsidP="0009456E">
      <w:pPr>
        <w:rPr>
          <w:rFonts w:ascii="Calibri" w:hAnsi="Calibri"/>
        </w:rPr>
      </w:pPr>
    </w:p>
    <w:p w14:paraId="4BAA8268" w14:textId="77777777" w:rsidR="00EA1EC9" w:rsidRPr="00D83E48" w:rsidRDefault="00EA1EC9" w:rsidP="0009456E">
      <w:pPr>
        <w:rPr>
          <w:rFonts w:ascii="Calibri" w:hAnsi="Calibri"/>
        </w:rPr>
        <w:sectPr w:rsidR="00EA1EC9" w:rsidRPr="00D83E48">
          <w:headerReference w:type="even" r:id="rId17"/>
          <w:headerReference w:type="default" r:id="rId18"/>
          <w:footerReference w:type="default" r:id="rId19"/>
          <w:headerReference w:type="first" r:id="rId20"/>
          <w:footerReference w:type="first" r:id="rId21"/>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lastRenderedPageBreak/>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3955D97E"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w:t>
            </w:r>
            <w:r w:rsidR="003F633E">
              <w:rPr>
                <w:rFonts w:asciiTheme="minorHAnsi" w:hAnsiTheme="minorHAnsi"/>
                <w:sz w:val="18"/>
                <w:szCs w:val="18"/>
              </w:rPr>
              <w:t>3</w:t>
            </w:r>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2D857856" w:rsidR="005A5FAD" w:rsidRPr="002C21B2" w:rsidRDefault="005A5FAD" w:rsidP="003F633E">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w:t>
            </w:r>
            <w:r w:rsidR="003F633E">
              <w:rPr>
                <w:rFonts w:asciiTheme="minorHAnsi" w:hAnsiTheme="minorHAnsi"/>
                <w:sz w:val="18"/>
                <w:szCs w:val="18"/>
              </w:rPr>
              <w:t>3</w:t>
            </w:r>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10842" w:rsidRPr="002C21B2" w14:paraId="36BF92B1" w14:textId="77777777" w:rsidTr="00510842">
        <w:trPr>
          <w:cantSplit/>
          <w:trHeight w:val="144"/>
        </w:trPr>
        <w:tc>
          <w:tcPr>
            <w:tcW w:w="475" w:type="dxa"/>
            <w:tcBorders>
              <w:top w:val="single" w:sz="4" w:space="0" w:color="auto"/>
              <w:left w:val="single" w:sz="4" w:space="0" w:color="auto"/>
              <w:bottom w:val="single" w:sz="4" w:space="0" w:color="auto"/>
              <w:right w:val="single" w:sz="4" w:space="0" w:color="auto"/>
            </w:tcBorders>
            <w:vAlign w:val="center"/>
          </w:tcPr>
          <w:p w14:paraId="6CA5182E" w14:textId="5D4055BB" w:rsidR="00510842" w:rsidRPr="002C21B2" w:rsidRDefault="00510842" w:rsidP="00510842">
            <w:pPr>
              <w:jc w:val="center"/>
              <w:rPr>
                <w:rFonts w:asciiTheme="minorHAnsi" w:hAnsiTheme="minorHAnsi"/>
                <w:sz w:val="18"/>
                <w:szCs w:val="18"/>
              </w:rPr>
            </w:pPr>
            <w:r w:rsidRPr="003E3490">
              <w:rPr>
                <w:rFonts w:asciiTheme="minorHAnsi" w:hAnsiTheme="minorHAnsi"/>
                <w:sz w:val="18"/>
              </w:rPr>
              <w:t>03</w:t>
            </w:r>
          </w:p>
        </w:tc>
        <w:tc>
          <w:tcPr>
            <w:tcW w:w="4950" w:type="dxa"/>
            <w:tcBorders>
              <w:top w:val="single" w:sz="4" w:space="0" w:color="auto"/>
              <w:left w:val="single" w:sz="4" w:space="0" w:color="auto"/>
              <w:bottom w:val="single" w:sz="4" w:space="0" w:color="auto"/>
              <w:right w:val="single" w:sz="4" w:space="0" w:color="auto"/>
            </w:tcBorders>
            <w:vAlign w:val="center"/>
          </w:tcPr>
          <w:p w14:paraId="149D8ADC" w14:textId="4CBE8BFD" w:rsidR="00510842" w:rsidRPr="002C21B2" w:rsidRDefault="00510842" w:rsidP="00510842">
            <w:pPr>
              <w:rPr>
                <w:rFonts w:asciiTheme="minorHAnsi" w:hAnsiTheme="minorHAnsi"/>
                <w:sz w:val="18"/>
                <w:szCs w:val="18"/>
              </w:rPr>
            </w:pPr>
            <w:r w:rsidRPr="003E3490">
              <w:rPr>
                <w:rFonts w:asciiTheme="minorHAnsi" w:hAnsiTheme="minorHAnsi"/>
                <w:sz w:val="18"/>
              </w:rPr>
              <w:t>Indoor Unit Name</w:t>
            </w:r>
            <w:r w:rsidR="00344ACF">
              <w:rPr>
                <w:rFonts w:asciiTheme="minorHAnsi" w:hAnsiTheme="minorHAnsi"/>
                <w:sz w:val="18"/>
              </w:rPr>
              <w:t xml:space="preserve"> </w:t>
            </w:r>
            <w:r w:rsidR="00344ACF" w:rsidRPr="00AA1C65">
              <w:rPr>
                <w:rFonts w:asciiTheme="minorHAnsi" w:hAnsiTheme="minorHAnsi"/>
                <w:sz w:val="18"/>
                <w:szCs w:val="18"/>
              </w:rPr>
              <w:t>or Description of Area Served</w:t>
            </w:r>
          </w:p>
        </w:tc>
        <w:tc>
          <w:tcPr>
            <w:tcW w:w="5605" w:type="dxa"/>
            <w:tcBorders>
              <w:top w:val="single" w:sz="4" w:space="0" w:color="auto"/>
              <w:left w:val="single" w:sz="4" w:space="0" w:color="auto"/>
              <w:bottom w:val="single" w:sz="4" w:space="0" w:color="auto"/>
              <w:right w:val="single" w:sz="4" w:space="0" w:color="auto"/>
            </w:tcBorders>
            <w:vAlign w:val="center"/>
          </w:tcPr>
          <w:p w14:paraId="7AE4CDFE" w14:textId="46972120" w:rsidR="00510842" w:rsidRPr="002C21B2" w:rsidRDefault="00510842" w:rsidP="00510842">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CF3R-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10842" w:rsidRPr="002C21B2" w14:paraId="4BAA8276" w14:textId="77777777" w:rsidTr="00F761B7">
        <w:trPr>
          <w:cantSplit/>
          <w:trHeight w:val="144"/>
        </w:trPr>
        <w:tc>
          <w:tcPr>
            <w:tcW w:w="475" w:type="dxa"/>
            <w:vAlign w:val="center"/>
          </w:tcPr>
          <w:p w14:paraId="4BAA8273" w14:textId="7466529B"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4</w:t>
            </w:r>
          </w:p>
        </w:tc>
        <w:tc>
          <w:tcPr>
            <w:tcW w:w="4950" w:type="dxa"/>
            <w:vAlign w:val="center"/>
          </w:tcPr>
          <w:p w14:paraId="4BAA8274" w14:textId="77DE12B8" w:rsidR="00510842" w:rsidRPr="002C21B2" w:rsidRDefault="00510842" w:rsidP="00510842">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147BFC92" w:rsidR="00510842" w:rsidRPr="002C21B2" w:rsidRDefault="00510842" w:rsidP="00510842">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CF3R-MCH23&gt;&gt;</w:t>
            </w:r>
            <w:r w:rsidRPr="002C21B2">
              <w:rPr>
                <w:rFonts w:asciiTheme="minorHAnsi" w:hAnsiTheme="minorHAnsi"/>
                <w:sz w:val="18"/>
                <w:szCs w:val="18"/>
              </w:rPr>
              <w:t xml:space="preserve"> </w:t>
            </w:r>
          </w:p>
        </w:tc>
      </w:tr>
      <w:tr w:rsidR="00510842" w:rsidRPr="002C21B2" w14:paraId="4BAA827A" w14:textId="77777777" w:rsidTr="00F761B7">
        <w:trPr>
          <w:cantSplit/>
          <w:trHeight w:val="144"/>
        </w:trPr>
        <w:tc>
          <w:tcPr>
            <w:tcW w:w="475" w:type="dxa"/>
            <w:vAlign w:val="center"/>
          </w:tcPr>
          <w:p w14:paraId="4BAA8277" w14:textId="7395350B"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5</w:t>
            </w:r>
          </w:p>
        </w:tc>
        <w:tc>
          <w:tcPr>
            <w:tcW w:w="4950" w:type="dxa"/>
          </w:tcPr>
          <w:p w14:paraId="4BAA8278" w14:textId="1D8111E2" w:rsidR="00510842" w:rsidRPr="002C21B2" w:rsidRDefault="00510842" w:rsidP="00510842">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3E20D631" w:rsidR="00510842" w:rsidRPr="002C21B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510842" w:rsidRPr="002C21B2" w14:paraId="4BAA827E" w14:textId="77777777" w:rsidTr="00F761B7">
        <w:trPr>
          <w:cantSplit/>
          <w:trHeight w:val="144"/>
        </w:trPr>
        <w:tc>
          <w:tcPr>
            <w:tcW w:w="475" w:type="dxa"/>
            <w:vAlign w:val="center"/>
          </w:tcPr>
          <w:p w14:paraId="4BAA827B" w14:textId="0CC5DE8F"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6</w:t>
            </w:r>
          </w:p>
        </w:tc>
        <w:tc>
          <w:tcPr>
            <w:tcW w:w="4950" w:type="dxa"/>
            <w:vAlign w:val="center"/>
          </w:tcPr>
          <w:p w14:paraId="4BAA827C" w14:textId="7B97DA4C" w:rsidR="00510842" w:rsidRPr="002C21B2" w:rsidRDefault="00510842" w:rsidP="00510842">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1DF7D5BD" w:rsidR="0051084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510842" w:rsidRPr="002C21B2" w14:paraId="4BAA8282" w14:textId="77777777" w:rsidTr="00F761B7">
        <w:trPr>
          <w:cantSplit/>
          <w:trHeight w:val="144"/>
        </w:trPr>
        <w:tc>
          <w:tcPr>
            <w:tcW w:w="475" w:type="dxa"/>
            <w:vAlign w:val="center"/>
          </w:tcPr>
          <w:p w14:paraId="4BAA827F" w14:textId="47CF7991"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7</w:t>
            </w:r>
          </w:p>
        </w:tc>
        <w:tc>
          <w:tcPr>
            <w:tcW w:w="4950" w:type="dxa"/>
            <w:vAlign w:val="center"/>
          </w:tcPr>
          <w:p w14:paraId="4BAA8280" w14:textId="0B9E9597" w:rsidR="00510842" w:rsidRPr="002C21B2" w:rsidRDefault="00510842" w:rsidP="00510842">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D779B92" w:rsidR="0051084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510842" w:rsidRPr="002C21B2" w14:paraId="4BAA8286" w14:textId="77777777" w:rsidTr="00F761B7">
        <w:trPr>
          <w:cantSplit/>
          <w:trHeight w:val="144"/>
        </w:trPr>
        <w:tc>
          <w:tcPr>
            <w:tcW w:w="475" w:type="dxa"/>
            <w:vAlign w:val="center"/>
          </w:tcPr>
          <w:p w14:paraId="4BAA8283" w14:textId="70981F74"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8</w:t>
            </w:r>
          </w:p>
        </w:tc>
        <w:tc>
          <w:tcPr>
            <w:tcW w:w="4950" w:type="dxa"/>
            <w:vAlign w:val="center"/>
          </w:tcPr>
          <w:p w14:paraId="4BAA8284" w14:textId="5DDD7E9F"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16FBA93E" w:rsidR="00510842" w:rsidRDefault="00510842" w:rsidP="00510842">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CF3R-MCH23</w:t>
            </w:r>
            <w:r w:rsidRPr="002C21B2">
              <w:rPr>
                <w:rFonts w:asciiTheme="minorHAnsi" w:hAnsiTheme="minorHAnsi"/>
                <w:sz w:val="18"/>
                <w:szCs w:val="18"/>
              </w:rPr>
              <w:t>&gt;&gt;</w:t>
            </w:r>
          </w:p>
        </w:tc>
      </w:tr>
      <w:tr w:rsidR="00510842" w:rsidRPr="002C21B2" w14:paraId="4BAA828A" w14:textId="77777777" w:rsidTr="00F761B7">
        <w:trPr>
          <w:cantSplit/>
          <w:trHeight w:val="144"/>
        </w:trPr>
        <w:tc>
          <w:tcPr>
            <w:tcW w:w="475" w:type="dxa"/>
            <w:vAlign w:val="center"/>
          </w:tcPr>
          <w:p w14:paraId="4BAA8287" w14:textId="4F986BFD"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r>
              <w:rPr>
                <w:rFonts w:asciiTheme="minorHAnsi" w:hAnsiTheme="minorHAnsi"/>
                <w:sz w:val="18"/>
                <w:szCs w:val="18"/>
              </w:rPr>
              <w:t>9</w:t>
            </w:r>
          </w:p>
        </w:tc>
        <w:tc>
          <w:tcPr>
            <w:tcW w:w="4950" w:type="dxa"/>
            <w:vAlign w:val="center"/>
          </w:tcPr>
          <w:p w14:paraId="4BAA8288" w14:textId="154F7F84"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2573B928" w:rsidR="0051084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r w:rsidR="00510842" w:rsidRPr="002C21B2" w14:paraId="4BAA828E" w14:textId="77777777" w:rsidTr="00F761B7">
        <w:trPr>
          <w:cantSplit/>
          <w:trHeight w:val="144"/>
        </w:trPr>
        <w:tc>
          <w:tcPr>
            <w:tcW w:w="475" w:type="dxa"/>
            <w:vAlign w:val="center"/>
          </w:tcPr>
          <w:p w14:paraId="4BAA828B" w14:textId="6392EAC0" w:rsidR="00510842" w:rsidRPr="002C21B2" w:rsidRDefault="00510842" w:rsidP="00510842">
            <w:pPr>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4BAA828C" w14:textId="25DBB80E"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1644C2EF"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510842" w:rsidRPr="002C21B2" w14:paraId="4BAA8292" w14:textId="77777777" w:rsidTr="00F761B7">
        <w:trPr>
          <w:cantSplit/>
          <w:trHeight w:val="144"/>
        </w:trPr>
        <w:tc>
          <w:tcPr>
            <w:tcW w:w="475" w:type="dxa"/>
            <w:vAlign w:val="center"/>
          </w:tcPr>
          <w:p w14:paraId="4BAA828F" w14:textId="66F715FA" w:rsidR="00510842" w:rsidRPr="002C21B2" w:rsidDel="006E5AE2" w:rsidRDefault="00510842" w:rsidP="00510842">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1</w:t>
            </w:r>
          </w:p>
        </w:tc>
        <w:tc>
          <w:tcPr>
            <w:tcW w:w="4950" w:type="dxa"/>
            <w:vAlign w:val="center"/>
          </w:tcPr>
          <w:p w14:paraId="4BAA8290" w14:textId="7930C766"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3012F8C7"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w:t>
            </w:r>
            <w:r w:rsidRPr="002C21B2">
              <w:rPr>
                <w:rFonts w:asciiTheme="minorHAnsi" w:hAnsiTheme="minorHAnsi"/>
                <w:sz w:val="18"/>
                <w:szCs w:val="18"/>
              </w:rPr>
              <w:t>&gt;&gt;</w:t>
            </w:r>
          </w:p>
        </w:tc>
      </w:tr>
      <w:tr w:rsidR="00510842" w:rsidRPr="002C21B2" w14:paraId="296A6556" w14:textId="77777777" w:rsidTr="00F761B7">
        <w:trPr>
          <w:cantSplit/>
          <w:trHeight w:val="144"/>
        </w:trPr>
        <w:tc>
          <w:tcPr>
            <w:tcW w:w="475" w:type="dxa"/>
            <w:vAlign w:val="center"/>
          </w:tcPr>
          <w:p w14:paraId="7AF0E410" w14:textId="62DEC5C7" w:rsidR="00510842" w:rsidRPr="002C21B2" w:rsidRDefault="00510842" w:rsidP="00510842">
            <w:pPr>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66A2B68" w14:textId="269F5864" w:rsidR="00510842" w:rsidRPr="002C21B2" w:rsidRDefault="00510842" w:rsidP="0051084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20FF658" w14:textId="17565B2E"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CF3R-MCH23&gt;&gt;</w:t>
            </w:r>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AE3414" w:rsidRPr="00D83E48" w14:paraId="4BAA82A2" w14:textId="77777777" w:rsidTr="00926D9A">
        <w:trPr>
          <w:cantSplit/>
          <w:trHeight w:val="144"/>
        </w:trPr>
        <w:tc>
          <w:tcPr>
            <w:tcW w:w="212" w:type="pct"/>
            <w:vAlign w:val="center"/>
          </w:tcPr>
          <w:p w14:paraId="4BAA829E" w14:textId="77777777" w:rsidR="00AE3414" w:rsidRPr="00B904BC" w:rsidRDefault="00AE3414" w:rsidP="00AE3414">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AE3414" w:rsidRPr="00B904BC" w:rsidRDefault="00AE3414" w:rsidP="00AE3414">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5C45DBEB" w14:textId="77777777" w:rsidR="00AE3414" w:rsidRDefault="00AE3414" w:rsidP="00AE3414">
            <w:pPr>
              <w:pStyle w:val="ListParagraph"/>
              <w:keepNext/>
              <w:ind w:left="0"/>
              <w:rPr>
                <w:rFonts w:ascii="Calibri" w:hAnsi="Calibri"/>
                <w:sz w:val="18"/>
                <w:szCs w:val="18"/>
              </w:rPr>
            </w:pPr>
            <w:r w:rsidRPr="00E3551F">
              <w:rPr>
                <w:rFonts w:asciiTheme="minorHAnsi" w:hAnsiTheme="minorHAnsi"/>
                <w:sz w:val="18"/>
                <w:szCs w:val="18"/>
              </w:rPr>
              <w:t>&lt;&lt;calculated field:</w:t>
            </w:r>
            <w:r w:rsidRPr="00E3551F">
              <w:rPr>
                <w:rFonts w:ascii="Calibri" w:hAnsi="Calibri"/>
                <w:sz w:val="18"/>
                <w:szCs w:val="18"/>
              </w:rPr>
              <w:t xml:space="preserve"> </w:t>
            </w:r>
          </w:p>
          <w:p w14:paraId="7F12A706" w14:textId="77777777" w:rsidR="00AE3414" w:rsidRDefault="00AE3414" w:rsidP="00AE3414">
            <w:pPr>
              <w:pStyle w:val="ListParagraph"/>
              <w:keepNext/>
              <w:ind w:left="0"/>
              <w:rPr>
                <w:rFonts w:ascii="Calibri" w:hAnsi="Calibri"/>
                <w:sz w:val="18"/>
                <w:szCs w:val="18"/>
              </w:rPr>
            </w:pPr>
            <w:r>
              <w:rPr>
                <w:rFonts w:ascii="Calibri" w:hAnsi="Calibri"/>
                <w:sz w:val="18"/>
                <w:szCs w:val="18"/>
              </w:rPr>
              <w:t>If MCH-23 variant = MCH-23a, then display version MCH-22a;</w:t>
            </w:r>
          </w:p>
          <w:p w14:paraId="099E9D86" w14:textId="77777777" w:rsidR="00AE3414" w:rsidRDefault="00AE3414" w:rsidP="00AE3414">
            <w:pPr>
              <w:pStyle w:val="ListParagraph"/>
              <w:keepNext/>
              <w:ind w:left="0"/>
              <w:rPr>
                <w:rFonts w:ascii="Calibri" w:hAnsi="Calibri"/>
                <w:sz w:val="18"/>
                <w:szCs w:val="18"/>
              </w:rPr>
            </w:pPr>
            <w:r>
              <w:rPr>
                <w:rFonts w:ascii="Calibri" w:hAnsi="Calibri"/>
                <w:sz w:val="18"/>
                <w:szCs w:val="18"/>
              </w:rPr>
              <w:t>If MCH-23 variant = MCH-23b, then display version MCH-22b;</w:t>
            </w:r>
          </w:p>
          <w:p w14:paraId="250DD966" w14:textId="77777777" w:rsidR="00AE3414" w:rsidRDefault="00AE3414" w:rsidP="00AE3414">
            <w:pPr>
              <w:pStyle w:val="ListParagraph"/>
              <w:keepNext/>
              <w:ind w:left="0"/>
              <w:rPr>
                <w:rFonts w:ascii="Calibri" w:hAnsi="Calibri"/>
                <w:sz w:val="18"/>
                <w:szCs w:val="18"/>
              </w:rPr>
            </w:pPr>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p>
          <w:p w14:paraId="1F59EEFB" w14:textId="77777777" w:rsidR="00AE3414" w:rsidRDefault="00AE3414" w:rsidP="00AE3414">
            <w:pPr>
              <w:pStyle w:val="ListParagraph"/>
              <w:keepNext/>
              <w:ind w:left="0"/>
              <w:rPr>
                <w:rFonts w:ascii="Calibri" w:hAnsi="Calibri"/>
                <w:sz w:val="18"/>
                <w:szCs w:val="18"/>
              </w:rPr>
            </w:pPr>
            <w:r>
              <w:rPr>
                <w:rFonts w:ascii="Calibri" w:hAnsi="Calibri"/>
                <w:sz w:val="18"/>
                <w:szCs w:val="18"/>
              </w:rPr>
              <w:t>If MCH-23 variant = MCH-23f, then display version MCH-22d;</w:t>
            </w:r>
          </w:p>
          <w:p w14:paraId="5831CD40" w14:textId="77777777" w:rsidR="00AE3414" w:rsidRDefault="00AE3414" w:rsidP="00AE3414">
            <w:pPr>
              <w:pStyle w:val="ListParagraph"/>
              <w:keepNext/>
              <w:ind w:left="0"/>
              <w:rPr>
                <w:rFonts w:ascii="Calibri" w:hAnsi="Calibri"/>
                <w:sz w:val="18"/>
                <w:szCs w:val="18"/>
              </w:rPr>
            </w:pPr>
          </w:p>
          <w:p w14:paraId="099C07B0" w14:textId="77777777" w:rsidR="00AE3414" w:rsidRDefault="00AE3414" w:rsidP="00AE3414">
            <w:pPr>
              <w:pStyle w:val="ListParagraph"/>
              <w:keepNext/>
              <w:ind w:left="0"/>
              <w:rPr>
                <w:rFonts w:ascii="Calibri" w:hAnsi="Calibri"/>
                <w:sz w:val="18"/>
                <w:szCs w:val="18"/>
              </w:rPr>
            </w:pPr>
            <w:r>
              <w:rPr>
                <w:rFonts w:ascii="Calibri" w:hAnsi="Calibri"/>
                <w:sz w:val="18"/>
                <w:szCs w:val="18"/>
              </w:rPr>
              <w:t>If MCH-23 variant = MCH-23c and A07 = ZonallyControlled and A06 = SingleSpeed, then display MCH-22b; Else display version MCH-22a;</w:t>
            </w:r>
          </w:p>
          <w:p w14:paraId="41DFB2F2" w14:textId="77777777" w:rsidR="00AE3414" w:rsidRDefault="00AE3414" w:rsidP="00AE3414">
            <w:pPr>
              <w:pStyle w:val="ListParagraph"/>
              <w:keepNext/>
              <w:ind w:left="0"/>
              <w:rPr>
                <w:rFonts w:ascii="Calibri" w:hAnsi="Calibri"/>
                <w:sz w:val="18"/>
                <w:szCs w:val="18"/>
              </w:rPr>
            </w:pPr>
          </w:p>
          <w:p w14:paraId="3DE0B6BF" w14:textId="13721C11" w:rsidR="00AE3414" w:rsidRDefault="00AE3414" w:rsidP="00AE3414">
            <w:pPr>
              <w:pStyle w:val="ListParagraph"/>
              <w:keepNext/>
              <w:ind w:left="0"/>
              <w:rPr>
                <w:rFonts w:ascii="Calibri" w:hAnsi="Calibri"/>
                <w:sz w:val="18"/>
                <w:szCs w:val="18"/>
              </w:rPr>
            </w:pPr>
            <w:r>
              <w:rPr>
                <w:rFonts w:ascii="Calibri" w:hAnsi="Calibri"/>
                <w:sz w:val="18"/>
                <w:szCs w:val="18"/>
              </w:rPr>
              <w:t>If MCH-23 variant = MCH-23d and A1</w:t>
            </w:r>
            <w:r w:rsidR="00510842">
              <w:rPr>
                <w:rFonts w:ascii="Calibri" w:hAnsi="Calibri"/>
                <w:sz w:val="18"/>
                <w:szCs w:val="18"/>
              </w:rPr>
              <w:t>2</w:t>
            </w:r>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p>
          <w:p w14:paraId="4BAA82A1" w14:textId="2A349D40" w:rsidR="00AE3414" w:rsidRPr="00B904BC" w:rsidRDefault="00AE3414" w:rsidP="00AE3414">
            <w:pPr>
              <w:keepNext/>
              <w:rPr>
                <w:rFonts w:asciiTheme="minorHAnsi" w:hAnsiTheme="minorHAnsi"/>
                <w:sz w:val="18"/>
                <w:szCs w:val="18"/>
              </w:rPr>
            </w:pPr>
            <w:r w:rsidRPr="00E3551F">
              <w:rPr>
                <w:rFonts w:ascii="Calibri" w:hAnsi="Calibri"/>
                <w:sz w:val="18"/>
                <w:szCs w:val="18"/>
              </w:rPr>
              <w:t>&gt;&gt;</w:t>
            </w:r>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7FBCE25D" w:rsidR="00C80440" w:rsidRPr="00890BB7" w:rsidRDefault="00EA1EC9" w:rsidP="00D10CB1">
            <w:pPr>
              <w:rPr>
                <w:rFonts w:asciiTheme="minorHAnsi" w:hAnsiTheme="minorHAnsi"/>
                <w:b/>
                <w:szCs w:val="18"/>
              </w:rPr>
            </w:pPr>
            <w:r w:rsidRPr="00890BB7">
              <w:rPr>
                <w:rFonts w:asciiTheme="minorHAnsi" w:hAnsiTheme="minorHAnsi"/>
                <w:b/>
                <w:szCs w:val="18"/>
              </w:rPr>
              <w:t xml:space="preserve">MCH-22a Forced Air System Fan </w:t>
            </w:r>
            <w:r w:rsidR="00D10CB1" w:rsidRPr="00890BB7">
              <w:rPr>
                <w:rFonts w:asciiTheme="minorHAnsi" w:hAnsiTheme="minorHAnsi"/>
                <w:b/>
                <w:szCs w:val="18"/>
              </w:rPr>
              <w:t xml:space="preserve">Efficacy </w:t>
            </w:r>
            <w:r w:rsidRPr="00890BB7">
              <w:rPr>
                <w:rFonts w:asciiTheme="minorHAnsi" w:hAnsiTheme="minorHAnsi"/>
                <w:b/>
                <w:szCs w:val="18"/>
              </w:rPr>
              <w:t xml:space="preserve">Measurement – Newly Installed Non-Zoned Systems or Zoned Multi-Speed Compressor </w:t>
            </w:r>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EA1EC9" w:rsidRPr="00D83E48" w14:paraId="4BAA82AB" w14:textId="77777777" w:rsidTr="007A7C6D">
        <w:trPr>
          <w:gridAfter w:val="1"/>
          <w:wAfter w:w="5" w:type="pct"/>
          <w:trHeight w:val="144"/>
        </w:trPr>
        <w:tc>
          <w:tcPr>
            <w:tcW w:w="4995"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lastRenderedPageBreak/>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27E85">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27E85">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41" w:type="pct"/>
            <w:gridSpan w:val="2"/>
            <w:vAlign w:val="center"/>
          </w:tcPr>
          <w:p w14:paraId="4BAA82B2" w14:textId="3F816CD4" w:rsidR="00EA1EC9" w:rsidRPr="00926D9A" w:rsidRDefault="00EA1EC9" w:rsidP="009E31A2">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w:t>
            </w:r>
            <w:r w:rsidR="009E31A2">
              <w:rPr>
                <w:rFonts w:asciiTheme="minorHAnsi" w:hAnsiTheme="minorHAnsi"/>
                <w:sz w:val="18"/>
                <w:szCs w:val="18"/>
              </w:rPr>
              <w:t>3</w:t>
            </w:r>
            <w:r w:rsidR="004B3F70">
              <w:rPr>
                <w:rFonts w:asciiTheme="minorHAnsi" w:hAnsiTheme="minorHAnsi"/>
                <w:sz w:val="18"/>
                <w:szCs w:val="18"/>
              </w:rPr>
              <w:t>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27E85">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
          <w:p w14:paraId="4BAA82B5" w14:textId="42BFA712"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Required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4D792818" w:rsidR="00D60EEA" w:rsidRDefault="00D60EEA" w:rsidP="00E13CCD">
            <w:pPr>
              <w:keepNext/>
              <w:rPr>
                <w:rFonts w:asciiTheme="minorHAnsi" w:hAnsiTheme="minorHAnsi"/>
                <w:sz w:val="18"/>
                <w:szCs w:val="18"/>
              </w:rPr>
            </w:pPr>
            <w:r>
              <w:rPr>
                <w:rFonts w:asciiTheme="minorHAnsi" w:hAnsiTheme="minorHAnsi"/>
                <w:sz w:val="18"/>
                <w:szCs w:val="18"/>
              </w:rPr>
              <w:t>if parent is MCH-01a,</w:t>
            </w:r>
            <w:r w:rsidR="00470B9A">
              <w:rPr>
                <w:rFonts w:asciiTheme="minorHAnsi" w:hAnsiTheme="minorHAnsi"/>
                <w:sz w:val="18"/>
                <w:szCs w:val="18"/>
              </w:rPr>
              <w:t xml:space="preserve"> then reference value from MCH-01a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r>
              <w:rPr>
                <w:rFonts w:asciiTheme="minorHAnsi" w:hAnsiTheme="minorHAnsi"/>
                <w:sz w:val="18"/>
                <w:szCs w:val="18"/>
              </w:rPr>
              <w:t>;</w:t>
            </w:r>
          </w:p>
          <w:p w14:paraId="5411D291" w14:textId="77777777" w:rsidR="002E64C4" w:rsidRDefault="002E64C4" w:rsidP="00E13CCD">
            <w:pPr>
              <w:keepNext/>
              <w:rPr>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r>
              <w:rPr>
                <w:rFonts w:asciiTheme="minorHAnsi" w:hAnsiTheme="minorHAnsi"/>
                <w:sz w:val="18"/>
                <w:szCs w:val="18"/>
              </w:rPr>
              <w:t>else if parent is MCH-01d, then reference value from MCH-01d Section C</w:t>
            </w:r>
            <w:r w:rsidR="00EB198C">
              <w:rPr>
                <w:rFonts w:asciiTheme="minorHAnsi" w:hAnsiTheme="minorHAnsi"/>
                <w:sz w:val="18"/>
                <w:szCs w:val="18"/>
              </w:rPr>
              <w:t xml:space="preserve"> </w:t>
            </w:r>
            <w:r w:rsidR="00EB198C" w:rsidRPr="00EB198C">
              <w:rPr>
                <w:rFonts w:asciiTheme="minorHAnsi" w:hAnsiTheme="minorHAnsi"/>
                <w:i/>
                <w:sz w:val="18"/>
                <w:szCs w:val="18"/>
              </w:rPr>
              <w:t>Row C09 – MaximumCoolingWperCFM</w:t>
            </w:r>
            <w:r w:rsidR="00470B9A">
              <w:rPr>
                <w:rFonts w:asciiTheme="minorHAnsi" w:hAnsiTheme="minorHAnsi"/>
                <w:sz w:val="18"/>
                <w:szCs w:val="18"/>
              </w:rPr>
              <w:t>;</w:t>
            </w:r>
          </w:p>
          <w:p w14:paraId="7E996648" w14:textId="77777777" w:rsidR="002E64C4" w:rsidRDefault="002E64C4" w:rsidP="00A15563">
            <w:pPr>
              <w:keepNext/>
              <w:rPr>
                <w:rFonts w:asciiTheme="minorHAnsi" w:hAnsiTheme="minorHAnsi"/>
                <w:sz w:val="18"/>
                <w:szCs w:val="18"/>
              </w:rPr>
            </w:pPr>
          </w:p>
          <w:p w14:paraId="0593A81E" w14:textId="77777777" w:rsidR="001D4ACF" w:rsidRDefault="00414AD8" w:rsidP="001D4ACF">
            <w:pPr>
              <w:keepNext/>
              <w:rPr>
                <w:rFonts w:asciiTheme="minorHAnsi" w:hAnsiTheme="minorHAnsi"/>
                <w:sz w:val="18"/>
                <w:szCs w:val="18"/>
              </w:rPr>
            </w:pPr>
            <w:r>
              <w:rPr>
                <w:rFonts w:asciiTheme="minorHAnsi" w:hAnsiTheme="minorHAnsi"/>
                <w:sz w:val="18"/>
                <w:szCs w:val="18"/>
              </w:rPr>
              <w:t xml:space="preserve">else </w:t>
            </w:r>
            <w:r w:rsidR="00A15563">
              <w:rPr>
                <w:rFonts w:asciiTheme="minorHAnsi" w:hAnsiTheme="minorHAnsi"/>
                <w:sz w:val="18"/>
                <w:szCs w:val="18"/>
              </w:rPr>
              <w:t>if parent is MCH-01b</w:t>
            </w:r>
            <w:r w:rsidR="002E64C4">
              <w:rPr>
                <w:rFonts w:asciiTheme="minorHAnsi" w:hAnsiTheme="minorHAnsi"/>
                <w:sz w:val="18"/>
                <w:szCs w:val="18"/>
              </w:rPr>
              <w:t xml:space="preserve"> </w:t>
            </w:r>
            <w:r w:rsidR="00EB198C">
              <w:rPr>
                <w:rFonts w:asciiTheme="minorHAnsi" w:hAnsiTheme="minorHAnsi"/>
                <w:sz w:val="18"/>
                <w:szCs w:val="18"/>
              </w:rPr>
              <w:t xml:space="preserve">then </w:t>
            </w:r>
            <w:r w:rsidR="001A2A49">
              <w:rPr>
                <w:rFonts w:asciiTheme="minorHAnsi" w:hAnsiTheme="minorHAnsi"/>
                <w:sz w:val="18"/>
                <w:szCs w:val="18"/>
              </w:rPr>
              <w:t>calculate</w:t>
            </w:r>
            <w:r w:rsidR="002E64C4">
              <w:rPr>
                <w:rFonts w:asciiTheme="minorHAnsi" w:hAnsiTheme="minorHAnsi"/>
                <w:sz w:val="18"/>
                <w:szCs w:val="18"/>
              </w:rPr>
              <w:t>:</w:t>
            </w:r>
            <w:r w:rsidR="001A2A49">
              <w:rPr>
                <w:rFonts w:asciiTheme="minorHAnsi" w:hAnsiTheme="minorHAnsi"/>
                <w:sz w:val="18"/>
                <w:szCs w:val="18"/>
              </w:rPr>
              <w:t xml:space="preserve"> </w:t>
            </w:r>
          </w:p>
          <w:p w14:paraId="72C407A0" w14:textId="39D79B98" w:rsidR="001D4ACF" w:rsidRDefault="001D4ACF" w:rsidP="001D4ACF">
            <w:pPr>
              <w:keepNext/>
              <w:rPr>
                <w:rFonts w:asciiTheme="minorHAnsi" w:hAnsiTheme="minorHAnsi"/>
                <w:sz w:val="18"/>
                <w:szCs w:val="18"/>
              </w:rPr>
            </w:pPr>
            <w:r>
              <w:rPr>
                <w:rFonts w:asciiTheme="minorHAnsi" w:hAnsiTheme="minorHAnsi"/>
                <w:sz w:val="18"/>
                <w:szCs w:val="18"/>
              </w:rPr>
              <w:t xml:space="preserve">if MCH-01b Section C </w:t>
            </w:r>
            <w:r w:rsidRPr="007A7C6D">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08660F2" w14:textId="77777777" w:rsidR="001D4ACF" w:rsidRDefault="001D4ACF" w:rsidP="001D4ACF">
            <w:pPr>
              <w:keepNext/>
              <w:rPr>
                <w:rFonts w:asciiTheme="minorHAnsi" w:hAnsiTheme="minorHAnsi"/>
                <w:sz w:val="18"/>
                <w:szCs w:val="18"/>
              </w:rPr>
            </w:pPr>
          </w:p>
          <w:p w14:paraId="2CF6D9F5" w14:textId="496A4390" w:rsidR="00A15563" w:rsidRDefault="001D4ACF" w:rsidP="00A15563">
            <w:pPr>
              <w:keepNext/>
              <w:rPr>
                <w:rFonts w:asciiTheme="minorHAnsi" w:hAnsiTheme="minorHAnsi"/>
                <w:sz w:val="18"/>
                <w:szCs w:val="18"/>
              </w:rPr>
            </w:pPr>
            <w:r>
              <w:rPr>
                <w:rFonts w:asciiTheme="minorHAnsi" w:hAnsiTheme="minorHAnsi"/>
                <w:sz w:val="18"/>
                <w:szCs w:val="18"/>
              </w:rPr>
              <w:t xml:space="preserve">else </w:t>
            </w:r>
            <w:r w:rsidR="001A2A49">
              <w:rPr>
                <w:rFonts w:asciiTheme="minorHAnsi" w:hAnsiTheme="minorHAnsi"/>
                <w:sz w:val="18"/>
                <w:szCs w:val="18"/>
              </w:rPr>
              <w:t xml:space="preserve">if </w:t>
            </w:r>
            <w:r w:rsidR="00EB198C">
              <w:rPr>
                <w:rFonts w:asciiTheme="minorHAnsi" w:hAnsiTheme="minorHAnsi"/>
                <w:sz w:val="18"/>
                <w:szCs w:val="18"/>
              </w:rPr>
              <w:t>MCH-01</w:t>
            </w:r>
            <w:r w:rsidR="00470B9A">
              <w:rPr>
                <w:rFonts w:asciiTheme="minorHAnsi" w:hAnsiTheme="minorHAnsi"/>
                <w:sz w:val="18"/>
                <w:szCs w:val="18"/>
              </w:rPr>
              <w:t>b</w:t>
            </w:r>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r w:rsidR="001A2A49">
              <w:rPr>
                <w:rFonts w:asciiTheme="minorHAnsi" w:hAnsiTheme="minorHAnsi"/>
                <w:i/>
                <w:sz w:val="18"/>
                <w:szCs w:val="18"/>
              </w:rPr>
              <w:t>2</w:t>
            </w:r>
            <w:r w:rsidR="00EB198C" w:rsidRPr="00EB198C">
              <w:rPr>
                <w:rFonts w:asciiTheme="minorHAnsi" w:hAnsiTheme="minorHAnsi"/>
                <w:i/>
                <w:sz w:val="18"/>
                <w:szCs w:val="18"/>
              </w:rPr>
              <w:t xml:space="preserve"> – </w:t>
            </w:r>
            <w:r w:rsidR="002E64C4">
              <w:rPr>
                <w:rFonts w:asciiTheme="minorHAnsi" w:hAnsiTheme="minorHAnsi"/>
                <w:i/>
                <w:sz w:val="18"/>
                <w:szCs w:val="18"/>
              </w:rPr>
              <w:t>ResidentialHeatingSystemType = Central</w:t>
            </w:r>
            <w:r w:rsidR="00B43C70">
              <w:rPr>
                <w:rFonts w:asciiTheme="minorHAnsi" w:hAnsiTheme="minorHAnsi"/>
                <w:i/>
                <w:sz w:val="18"/>
                <w:szCs w:val="18"/>
              </w:rPr>
              <w:t xml:space="preserve"> </w:t>
            </w:r>
            <w:r w:rsidR="002E64C4">
              <w:rPr>
                <w:rFonts w:asciiTheme="minorHAnsi" w:hAnsiTheme="minorHAnsi"/>
                <w:i/>
                <w:sz w:val="18"/>
                <w:szCs w:val="18"/>
              </w:rPr>
              <w:t>Gas</w:t>
            </w:r>
            <w:r w:rsidR="00B43C70">
              <w:rPr>
                <w:rFonts w:asciiTheme="minorHAnsi" w:hAnsiTheme="minorHAnsi"/>
                <w:i/>
                <w:sz w:val="18"/>
                <w:szCs w:val="18"/>
              </w:rPr>
              <w:t xml:space="preserve"> </w:t>
            </w:r>
            <w:r w:rsidR="002E64C4">
              <w:rPr>
                <w:rFonts w:asciiTheme="minorHAnsi" w:hAnsiTheme="minorHAnsi"/>
                <w:i/>
                <w:sz w:val="18"/>
                <w:szCs w:val="18"/>
              </w:rPr>
              <w:t>Furnace</w:t>
            </w:r>
            <w:r w:rsidR="00B43C70">
              <w:rPr>
                <w:rFonts w:asciiTheme="minorHAnsi" w:hAnsiTheme="minorHAnsi"/>
                <w:i/>
                <w:sz w:val="18"/>
                <w:szCs w:val="18"/>
              </w:rPr>
              <w:t xml:space="preserve"> or Package Gas Furnace </w:t>
            </w:r>
            <w:r w:rsidR="002E64C4">
              <w:rPr>
                <w:rFonts w:asciiTheme="minorHAnsi" w:hAnsiTheme="minorHAnsi"/>
                <w:i/>
                <w:sz w:val="18"/>
                <w:szCs w:val="18"/>
              </w:rPr>
              <w:t>then use value 0.45</w:t>
            </w:r>
            <w:r w:rsidR="00B43C70">
              <w:rPr>
                <w:rFonts w:asciiTheme="minorHAnsi" w:hAnsiTheme="minorHAnsi"/>
                <w:i/>
                <w:sz w:val="18"/>
                <w:szCs w:val="18"/>
              </w:rPr>
              <w:t>, else use value 0.58</w:t>
            </w:r>
            <w:r w:rsidR="002E64C4" w:rsidRPr="002E64C4">
              <w:rPr>
                <w:rFonts w:asciiTheme="minorHAnsi" w:hAnsiTheme="minorHAnsi"/>
                <w:sz w:val="18"/>
                <w:szCs w:val="18"/>
              </w:rPr>
              <w:t>;</w:t>
            </w:r>
          </w:p>
          <w:p w14:paraId="3AAE2E51" w14:textId="77777777" w:rsidR="002E64C4" w:rsidRDefault="002E64C4" w:rsidP="00A15563">
            <w:pPr>
              <w:keepNext/>
              <w:rPr>
                <w:rFonts w:asciiTheme="minorHAnsi" w:hAnsiTheme="minorHAnsi"/>
                <w:sz w:val="18"/>
                <w:szCs w:val="18"/>
              </w:rPr>
            </w:pPr>
          </w:p>
          <w:p w14:paraId="5C81245B" w14:textId="77777777" w:rsidR="001D4ACF" w:rsidRDefault="00E22559" w:rsidP="001D4ACF">
            <w:pPr>
              <w:keepNext/>
              <w:rPr>
                <w:rFonts w:asciiTheme="minorHAnsi" w:hAnsiTheme="minorHAnsi"/>
                <w:sz w:val="18"/>
                <w:szCs w:val="18"/>
              </w:rPr>
            </w:pPr>
            <w:r>
              <w:rPr>
                <w:rFonts w:asciiTheme="minorHAnsi" w:hAnsiTheme="minorHAnsi"/>
                <w:sz w:val="18"/>
                <w:szCs w:val="18"/>
              </w:rPr>
              <w:t xml:space="preserve">if parent is MCH-01c then calculate: </w:t>
            </w:r>
          </w:p>
          <w:p w14:paraId="2097E06F" w14:textId="4BDF12F6" w:rsidR="001D4ACF" w:rsidRDefault="00CF38D2" w:rsidP="001D4ACF">
            <w:pPr>
              <w:keepNext/>
              <w:rPr>
                <w:rFonts w:asciiTheme="minorHAnsi" w:hAnsiTheme="minorHAnsi"/>
                <w:sz w:val="18"/>
                <w:szCs w:val="18"/>
              </w:rPr>
            </w:pPr>
            <w:r>
              <w:rPr>
                <w:rFonts w:asciiTheme="minorHAnsi" w:hAnsiTheme="minorHAnsi"/>
                <w:sz w:val="18"/>
                <w:szCs w:val="18"/>
              </w:rPr>
              <w:t>if MCH-01c</w:t>
            </w:r>
            <w:r w:rsidR="001D4ACF">
              <w:rPr>
                <w:rFonts w:asciiTheme="minorHAnsi" w:hAnsiTheme="minorHAnsi"/>
                <w:sz w:val="18"/>
                <w:szCs w:val="18"/>
              </w:rPr>
              <w:t xml:space="preserve"> Section </w:t>
            </w:r>
            <w:r>
              <w:rPr>
                <w:rFonts w:asciiTheme="minorHAnsi" w:hAnsiTheme="minorHAnsi"/>
                <w:sz w:val="18"/>
                <w:szCs w:val="18"/>
              </w:rPr>
              <w:t>B</w:t>
            </w:r>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r>
              <w:rPr>
                <w:rFonts w:asciiTheme="minorHAnsi" w:hAnsiTheme="minorHAnsi"/>
                <w:i/>
                <w:sz w:val="18"/>
                <w:szCs w:val="18"/>
              </w:rPr>
              <w:t>B</w:t>
            </w:r>
            <w:r w:rsidR="001D4ACF" w:rsidRPr="00CB4055">
              <w:rPr>
                <w:rFonts w:asciiTheme="minorHAnsi" w:hAnsiTheme="minorHAnsi"/>
                <w:i/>
                <w:sz w:val="18"/>
                <w:szCs w:val="18"/>
              </w:rPr>
              <w:t>0</w:t>
            </w:r>
            <w:r>
              <w:rPr>
                <w:rFonts w:asciiTheme="minorHAnsi" w:hAnsiTheme="minorHAnsi"/>
                <w:i/>
                <w:sz w:val="18"/>
                <w:szCs w:val="18"/>
              </w:rPr>
              <w:t>5</w:t>
            </w:r>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p>
          <w:p w14:paraId="7D89D02C" w14:textId="77777777" w:rsidR="001D4ACF" w:rsidRDefault="001D4ACF" w:rsidP="001D4ACF">
            <w:pPr>
              <w:keepNext/>
              <w:rPr>
                <w:rFonts w:asciiTheme="minorHAnsi" w:hAnsiTheme="minorHAnsi"/>
                <w:sz w:val="18"/>
                <w:szCs w:val="18"/>
              </w:rPr>
            </w:pPr>
          </w:p>
          <w:p w14:paraId="4BAA82B9" w14:textId="6AF4060E" w:rsidR="00EA1EC9" w:rsidRPr="00926D9A" w:rsidRDefault="001D4ACF" w:rsidP="005637A5">
            <w:pPr>
              <w:keepNext/>
              <w:rPr>
                <w:rFonts w:asciiTheme="minorHAnsi" w:hAnsiTheme="minorHAnsi"/>
                <w:sz w:val="18"/>
                <w:szCs w:val="18"/>
              </w:rPr>
            </w:pPr>
            <w:r>
              <w:rPr>
                <w:rFonts w:asciiTheme="minorHAnsi" w:hAnsiTheme="minorHAnsi"/>
                <w:sz w:val="18"/>
                <w:szCs w:val="18"/>
              </w:rPr>
              <w:t>else if MCH-01</w:t>
            </w:r>
            <w:r w:rsidR="00CF38D2">
              <w:rPr>
                <w:rFonts w:asciiTheme="minorHAnsi" w:hAnsiTheme="minorHAnsi"/>
                <w:sz w:val="18"/>
                <w:szCs w:val="18"/>
              </w:rPr>
              <w:t>c</w:t>
            </w:r>
            <w:r>
              <w:rPr>
                <w:rFonts w:asciiTheme="minorHAnsi" w:hAnsiTheme="minorHAnsi"/>
                <w:sz w:val="18"/>
                <w:szCs w:val="18"/>
              </w:rPr>
              <w:t xml:space="preserve"> Section </w:t>
            </w:r>
            <w:r w:rsidR="00CF38D2">
              <w:rPr>
                <w:rFonts w:asciiTheme="minorHAnsi" w:hAnsiTheme="minorHAnsi"/>
                <w:sz w:val="18"/>
                <w:szCs w:val="18"/>
              </w:rPr>
              <w:t>B</w:t>
            </w:r>
            <w:r>
              <w:rPr>
                <w:rFonts w:asciiTheme="minorHAnsi" w:hAnsiTheme="minorHAnsi"/>
                <w:sz w:val="18"/>
                <w:szCs w:val="18"/>
              </w:rPr>
              <w:t xml:space="preserve"> </w:t>
            </w:r>
            <w:r w:rsidRPr="00EB198C">
              <w:rPr>
                <w:rFonts w:asciiTheme="minorHAnsi" w:hAnsiTheme="minorHAnsi"/>
                <w:i/>
                <w:sz w:val="18"/>
                <w:szCs w:val="18"/>
              </w:rPr>
              <w:t xml:space="preserve">Row </w:t>
            </w:r>
            <w:r w:rsidR="00CF38D2">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004A69B1">
              <w:rPr>
                <w:rFonts w:asciiTheme="minorHAnsi" w:hAnsiTheme="minorHAnsi"/>
                <w:i/>
                <w:sz w:val="18"/>
                <w:szCs w:val="18"/>
              </w:rPr>
              <w:t>&gt;&gt;</w:t>
            </w:r>
          </w:p>
        </w:tc>
      </w:tr>
      <w:tr w:rsidR="00952AA6" w:rsidRPr="00D83E48" w14:paraId="4BAA82BE" w14:textId="77777777" w:rsidTr="00927E85">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
          <w:p w14:paraId="4BAA82BC" w14:textId="2E99275F"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Actual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BAA82BD" w14:textId="36DBD26D"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r w:rsidR="008225C4" w:rsidRPr="00646058">
              <w:rPr>
                <w:rFonts w:asciiTheme="minorHAnsi" w:hAnsiTheme="minorHAnsi"/>
                <w:i/>
                <w:sz w:val="18"/>
                <w:szCs w:val="18"/>
              </w:rPr>
              <w:t>Table C - Actual Tested Watts</w:t>
            </w:r>
            <w:r w:rsidR="008225C4">
              <w:rPr>
                <w:rFonts w:asciiTheme="minorHAnsi" w:hAnsiTheme="minorHAnsi"/>
                <w:sz w:val="18"/>
                <w:szCs w:val="18"/>
              </w:rPr>
              <w:t xml:space="preserve"> </w:t>
            </w:r>
            <w:r w:rsidR="009142F6">
              <w:rPr>
                <w:rFonts w:asciiTheme="minorHAnsi" w:hAnsiTheme="minorHAnsi"/>
                <w:sz w:val="18"/>
                <w:szCs w:val="18"/>
              </w:rPr>
              <w:t xml:space="preserve">divided by </w:t>
            </w:r>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&gt;&gt;</w:t>
            </w:r>
          </w:p>
        </w:tc>
      </w:tr>
      <w:tr w:rsidR="00952AA6" w:rsidRPr="00D83E48" w14:paraId="4BAA82C2" w14:textId="77777777" w:rsidTr="00927E85">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
          <w:p w14:paraId="6ABAA437" w14:textId="0B81DB64" w:rsidR="00F64D82" w:rsidRDefault="00952AA6">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8225C4" w:rsidRPr="00F01A03">
              <w:rPr>
                <w:rFonts w:asciiTheme="minorHAnsi" w:hAnsiTheme="minorHAnsi"/>
                <w:i/>
                <w:sz w:val="18"/>
                <w:szCs w:val="18"/>
              </w:rPr>
              <w:t xml:space="preserve">Table C - </w:t>
            </w:r>
            <w:r w:rsidR="00885D70">
              <w:rPr>
                <w:rFonts w:asciiTheme="minorHAnsi" w:hAnsiTheme="minorHAnsi"/>
                <w:i/>
                <w:sz w:val="18"/>
                <w:szCs w:val="18"/>
              </w:rPr>
              <w:t>Required</w:t>
            </w:r>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w:t>
            </w:r>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r w:rsidR="00885D70">
              <w:rPr>
                <w:rFonts w:asciiTheme="minorHAnsi" w:hAnsiTheme="minorHAnsi"/>
                <w:i/>
                <w:sz w:val="18"/>
                <w:szCs w:val="18"/>
              </w:rPr>
              <w:t>Actual</w:t>
            </w:r>
            <w:r w:rsidR="008225C4" w:rsidRPr="00646058">
              <w:rPr>
                <w:rFonts w:asciiTheme="minorHAnsi" w:hAnsiTheme="minorHAnsi"/>
                <w:i/>
                <w:sz w:val="18"/>
                <w:szCs w:val="18"/>
              </w:rPr>
              <w:t xml:space="preserve"> Fan Efficacy (Watts/cfm)</w:t>
            </w:r>
            <w:r w:rsidRPr="00926D9A">
              <w:rPr>
                <w:rFonts w:asciiTheme="minorHAnsi" w:hAnsiTheme="minorHAnsi"/>
                <w:sz w:val="18"/>
                <w:szCs w:val="18"/>
              </w:rPr>
              <w:t>, the display text: system fan efficacy complies</w:t>
            </w:r>
            <w:r w:rsidR="00F64D82">
              <w:rPr>
                <w:rFonts w:asciiTheme="minorHAnsi" w:hAnsiTheme="minorHAnsi"/>
                <w:sz w:val="18"/>
                <w:szCs w:val="18"/>
              </w:rPr>
              <w:t>;</w:t>
            </w:r>
            <w:r w:rsidRPr="00926D9A">
              <w:rPr>
                <w:rFonts w:asciiTheme="minorHAnsi" w:hAnsiTheme="minorHAnsi"/>
                <w:sz w:val="18"/>
                <w:szCs w:val="18"/>
              </w:rPr>
              <w:t xml:space="preserve"> </w:t>
            </w:r>
          </w:p>
          <w:p w14:paraId="4BAA82C1" w14:textId="633E5E75" w:rsidR="00952AA6" w:rsidRPr="00926D9A" w:rsidRDefault="00952AA6">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4D7721" w:rsidRPr="00D83E48" w14:paraId="440A1BC2" w14:textId="77777777" w:rsidTr="0044204E">
        <w:trPr>
          <w:trHeight w:val="144"/>
        </w:trPr>
        <w:tc>
          <w:tcPr>
            <w:tcW w:w="10998" w:type="dxa"/>
            <w:gridSpan w:val="3"/>
            <w:vAlign w:val="center"/>
          </w:tcPr>
          <w:p w14:paraId="5425AA7B" w14:textId="77777777" w:rsidR="004D7721" w:rsidRPr="00926D9A" w:rsidRDefault="004D7721" w:rsidP="0044204E">
            <w:pPr>
              <w:keepNext/>
              <w:rPr>
                <w:rFonts w:asciiTheme="minorHAnsi" w:hAnsiTheme="minorHAnsi"/>
                <w:sz w:val="18"/>
                <w:szCs w:val="18"/>
              </w:rPr>
            </w:pPr>
            <w:r>
              <w:rPr>
                <w:rFonts w:asciiTheme="minorHAnsi" w:hAnsiTheme="minorHAnsi"/>
                <w:b/>
                <w:szCs w:val="18"/>
              </w:rPr>
              <w:t>D</w:t>
            </w:r>
            <w:r w:rsidRPr="00890BB7">
              <w:rPr>
                <w:rFonts w:asciiTheme="minorHAnsi" w:hAnsiTheme="minorHAnsi"/>
                <w:b/>
                <w:szCs w:val="18"/>
              </w:rPr>
              <w:t>. Additional Requirements</w:t>
            </w:r>
          </w:p>
        </w:tc>
      </w:tr>
      <w:tr w:rsidR="004D7721" w:rsidRPr="00D83E48" w14:paraId="6D9A2EDA" w14:textId="77777777" w:rsidTr="0044204E">
        <w:trPr>
          <w:trHeight w:val="144"/>
        </w:trPr>
        <w:tc>
          <w:tcPr>
            <w:tcW w:w="468" w:type="dxa"/>
            <w:vAlign w:val="center"/>
          </w:tcPr>
          <w:p w14:paraId="52D7AA9B"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36B8E0F0" w14:textId="77777777" w:rsidR="004D7721" w:rsidRPr="00926D9A" w:rsidRDefault="004D7721" w:rsidP="0044204E">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4D7721" w:rsidRPr="00D83E48" w14:paraId="4DA072BA" w14:textId="77777777" w:rsidTr="0044204E">
        <w:trPr>
          <w:trHeight w:val="144"/>
        </w:trPr>
        <w:tc>
          <w:tcPr>
            <w:tcW w:w="468" w:type="dxa"/>
            <w:vAlign w:val="center"/>
          </w:tcPr>
          <w:p w14:paraId="4F044EF7"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7356379D" w14:textId="77777777" w:rsidR="004D7721" w:rsidRPr="00926D9A" w:rsidRDefault="004D7721" w:rsidP="0044204E">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4D7721" w:rsidRPr="00D83E48" w14:paraId="49A194D2" w14:textId="77777777" w:rsidTr="0044204E">
        <w:trPr>
          <w:trHeight w:val="144"/>
        </w:trPr>
        <w:tc>
          <w:tcPr>
            <w:tcW w:w="468" w:type="dxa"/>
            <w:vAlign w:val="center"/>
          </w:tcPr>
          <w:p w14:paraId="1F5E2A9B"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7A953866" w14:textId="77777777" w:rsidR="004D7721" w:rsidRPr="00926D9A" w:rsidRDefault="004D7721" w:rsidP="0044204E">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4D7721" w:rsidRPr="00D83E48" w14:paraId="58815A1F" w14:textId="77777777" w:rsidTr="0044204E">
        <w:trPr>
          <w:trHeight w:val="144"/>
        </w:trPr>
        <w:tc>
          <w:tcPr>
            <w:tcW w:w="468" w:type="dxa"/>
            <w:vAlign w:val="center"/>
          </w:tcPr>
          <w:p w14:paraId="56D70831"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126219B8" w14:textId="77777777" w:rsidR="004D7721" w:rsidRPr="00926D9A" w:rsidRDefault="004D7721" w:rsidP="0044204E">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4D7721" w:rsidRPr="00D83E48" w14:paraId="07DD1109" w14:textId="77777777" w:rsidTr="0044204E">
        <w:trPr>
          <w:trHeight w:val="144"/>
        </w:trPr>
        <w:tc>
          <w:tcPr>
            <w:tcW w:w="468" w:type="dxa"/>
            <w:vAlign w:val="center"/>
          </w:tcPr>
          <w:p w14:paraId="756B2C87"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2B982C02" w14:textId="77777777" w:rsidR="004D7721" w:rsidRPr="00926D9A" w:rsidRDefault="004D7721" w:rsidP="0044204E">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4D7721" w:rsidRPr="00D83E48" w14:paraId="0641E0FD" w14:textId="77777777" w:rsidTr="0044204E">
        <w:trPr>
          <w:trHeight w:val="144"/>
        </w:trPr>
        <w:tc>
          <w:tcPr>
            <w:tcW w:w="468" w:type="dxa"/>
            <w:vAlign w:val="center"/>
          </w:tcPr>
          <w:p w14:paraId="46E3449C"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17CBF34F" w14:textId="77777777" w:rsidR="004D7721" w:rsidRPr="00926D9A" w:rsidRDefault="004D7721" w:rsidP="0044204E">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p>
        </w:tc>
      </w:tr>
      <w:tr w:rsidR="004D7721" w:rsidRPr="00D83E48" w14:paraId="1CDE9444" w14:textId="77777777" w:rsidTr="0044204E">
        <w:trPr>
          <w:trHeight w:val="144"/>
        </w:trPr>
        <w:tc>
          <w:tcPr>
            <w:tcW w:w="468" w:type="dxa"/>
            <w:vAlign w:val="center"/>
          </w:tcPr>
          <w:p w14:paraId="286101BC" w14:textId="77777777" w:rsidR="004D7721" w:rsidRPr="00952AA6" w:rsidRDefault="004D7721" w:rsidP="0044204E">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2C8C4923" w14:textId="77777777" w:rsidR="004D7721" w:rsidRPr="00926D9A" w:rsidRDefault="004D7721" w:rsidP="0044204E">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4D7721" w:rsidRPr="00D83E48" w14:paraId="424CB7F6" w14:textId="77777777" w:rsidTr="0044204E">
        <w:trPr>
          <w:trHeight w:val="144"/>
        </w:trPr>
        <w:tc>
          <w:tcPr>
            <w:tcW w:w="468" w:type="dxa"/>
            <w:vAlign w:val="center"/>
          </w:tcPr>
          <w:p w14:paraId="21EAB24C" w14:textId="77777777" w:rsidR="004D7721" w:rsidRDefault="004D7721" w:rsidP="004D7721">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43C6CCED" w14:textId="77777777" w:rsidR="004D7721" w:rsidRDefault="004D7721" w:rsidP="004D7721">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3E89312C" w14:textId="77777777" w:rsidR="004D7721" w:rsidRDefault="004D7721" w:rsidP="004D7721">
            <w:pPr>
              <w:rPr>
                <w:sz w:val="24"/>
                <w:szCs w:val="24"/>
              </w:rPr>
            </w:pPr>
            <w:r>
              <w:rPr>
                <w:rFonts w:ascii="Calibri" w:hAnsi="Calibri"/>
                <w:sz w:val="18"/>
              </w:rPr>
              <w:t>&lt;&lt;user pick from list:</w:t>
            </w:r>
          </w:p>
          <w:p w14:paraId="30304378" w14:textId="77777777" w:rsidR="004D7721" w:rsidRDefault="004D7721" w:rsidP="004D7721">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46992E4E" w14:textId="77777777" w:rsidR="004D7721" w:rsidRDefault="004D7721" w:rsidP="004D7721">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2623B112" w14:textId="7D924CC2" w:rsidR="004D7721" w:rsidRPr="007A7C6D" w:rsidRDefault="004D7721" w:rsidP="007A7C6D">
            <w:pPr>
              <w:keepNext/>
              <w:tabs>
                <w:tab w:val="left" w:pos="356"/>
              </w:tabs>
              <w:rPr>
                <w:rFonts w:asciiTheme="minorHAnsi" w:hAnsiTheme="minorHAnsi"/>
                <w:sz w:val="18"/>
                <w:szCs w:val="18"/>
              </w:rPr>
            </w:pPr>
            <w:r w:rsidRPr="007A7C6D">
              <w:rPr>
                <w:rFonts w:ascii="Calibri" w:hAnsi="Calibri"/>
                <w:sz w:val="18"/>
              </w:rPr>
              <w:t xml:space="preserve">*** </w:t>
            </w:r>
            <w:r w:rsidRPr="007A7C6D">
              <w:rPr>
                <w:rFonts w:ascii="Calibri" w:hAnsi="Calibri"/>
                <w:sz w:val="18"/>
                <w:u w:val="single"/>
              </w:rPr>
              <w:t>All n/a</w:t>
            </w:r>
            <w:r w:rsidRPr="007A7C6D">
              <w:rPr>
                <w:rFonts w:ascii="Calibri" w:hAnsi="Calibri"/>
                <w:sz w:val="18"/>
              </w:rPr>
              <w:t xml:space="preserve"> - This entire table is not applicable</w:t>
            </w:r>
          </w:p>
        </w:tc>
      </w:tr>
      <w:tr w:rsidR="004D7721" w:rsidRPr="00D83E48" w14:paraId="23808810" w14:textId="77777777" w:rsidTr="0044204E">
        <w:trPr>
          <w:trHeight w:val="144"/>
        </w:trPr>
        <w:tc>
          <w:tcPr>
            <w:tcW w:w="468" w:type="dxa"/>
            <w:vAlign w:val="center"/>
          </w:tcPr>
          <w:p w14:paraId="143A2998" w14:textId="77777777" w:rsidR="004D7721" w:rsidRDefault="004D7721" w:rsidP="0044204E">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165A5BCD" w14:textId="48B543C6" w:rsidR="004D7721" w:rsidRDefault="004D7721" w:rsidP="0044204E">
            <w:pPr>
              <w:keepNext/>
              <w:rPr>
                <w:rFonts w:asciiTheme="minorHAnsi" w:hAnsiTheme="minorHAnsi"/>
                <w:sz w:val="18"/>
                <w:szCs w:val="18"/>
              </w:rPr>
            </w:pPr>
            <w:r>
              <w:rPr>
                <w:rFonts w:ascii="Calibri" w:hAnsi="Calibri"/>
                <w:sz w:val="18"/>
              </w:rPr>
              <w:t xml:space="preserve">Correction Notes: &lt;&lt;if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4D7721" w:rsidRPr="00D83E48" w14:paraId="6CE9DF88" w14:textId="77777777" w:rsidTr="0044204E">
        <w:trPr>
          <w:trHeight w:val="144"/>
        </w:trPr>
        <w:tc>
          <w:tcPr>
            <w:tcW w:w="10998" w:type="dxa"/>
            <w:gridSpan w:val="3"/>
            <w:vAlign w:val="center"/>
          </w:tcPr>
          <w:p w14:paraId="14F09752" w14:textId="77777777" w:rsidR="004D7721" w:rsidRPr="00926D9A" w:rsidRDefault="004D7721" w:rsidP="0044204E">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4BAA82E1" w14:textId="77777777" w:rsidR="00EA1EC9" w:rsidRPr="00D83E48" w:rsidRDefault="00EA1EC9"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F0386D" w:rsidRPr="0084687D" w14:paraId="2A106CC8" w14:textId="77777777" w:rsidTr="0044204E">
        <w:trPr>
          <w:cantSplit/>
          <w:trHeight w:val="432"/>
        </w:trPr>
        <w:tc>
          <w:tcPr>
            <w:tcW w:w="5000" w:type="pct"/>
            <w:gridSpan w:val="2"/>
            <w:vAlign w:val="center"/>
          </w:tcPr>
          <w:p w14:paraId="4CF2312E" w14:textId="77777777" w:rsidR="00F0386D" w:rsidRPr="002E5E6E" w:rsidRDefault="00F0386D" w:rsidP="0044204E">
            <w:pPr>
              <w:keepNext/>
              <w:rPr>
                <w:rFonts w:ascii="Calibri" w:hAnsi="Calibri"/>
                <w:b/>
                <w:szCs w:val="18"/>
              </w:rPr>
            </w:pPr>
            <w:r w:rsidRPr="002E5E6E">
              <w:rPr>
                <w:rFonts w:ascii="Calibri" w:hAnsi="Calibri"/>
                <w:b/>
                <w:szCs w:val="18"/>
              </w:rPr>
              <w:lastRenderedPageBreak/>
              <w:t>E. Determination of HERS Verification Compliance</w:t>
            </w:r>
          </w:p>
          <w:p w14:paraId="0255A10F" w14:textId="77777777" w:rsidR="00F0386D" w:rsidRPr="0084687D" w:rsidRDefault="00F0386D" w:rsidP="0044204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F0386D" w:rsidRPr="0084687D" w14:paraId="5534E302" w14:textId="77777777" w:rsidTr="0044204E">
        <w:trPr>
          <w:cantSplit/>
          <w:trHeight w:val="144"/>
        </w:trPr>
        <w:tc>
          <w:tcPr>
            <w:tcW w:w="253" w:type="pct"/>
            <w:vAlign w:val="center"/>
          </w:tcPr>
          <w:p w14:paraId="5329EE34" w14:textId="77777777" w:rsidR="00F0386D" w:rsidRPr="0084687D" w:rsidDel="00C76C40" w:rsidRDefault="00F0386D" w:rsidP="0044204E">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0AA41E8E" w14:textId="168AB658" w:rsidR="00F0386D" w:rsidRPr="0084687D" w:rsidRDefault="00F0386D">
            <w:pPr>
              <w:keepNext/>
              <w:spacing w:after="60"/>
              <w:rPr>
                <w:rFonts w:ascii="Calibri" w:hAnsi="Calibri"/>
                <w:sz w:val="18"/>
                <w:szCs w:val="18"/>
              </w:rPr>
            </w:pPr>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D08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BAA82E2" w14:textId="77777777" w:rsidR="00EA1EC9" w:rsidRPr="00D83E48" w:rsidRDefault="00EA1EC9" w:rsidP="0009456E">
      <w:pPr>
        <w:rPr>
          <w:rFonts w:ascii="Calibri" w:hAnsi="Calibri"/>
        </w:rPr>
      </w:pPr>
    </w:p>
    <w:sectPr w:rsidR="00EA1EC9" w:rsidRPr="00D83E48" w:rsidSect="00CB64DD">
      <w:headerReference w:type="even" r:id="rId22"/>
      <w:headerReference w:type="default" r:id="rId23"/>
      <w:headerReference w:type="first" r:id="rId24"/>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F6CCF" w14:textId="77777777" w:rsidR="00183713" w:rsidRDefault="00183713">
      <w:r>
        <w:separator/>
      </w:r>
    </w:p>
  </w:endnote>
  <w:endnote w:type="continuationSeparator" w:id="0">
    <w:p w14:paraId="129E28A4" w14:textId="77777777" w:rsidR="00183713" w:rsidRDefault="00183713">
      <w:r>
        <w:continuationSeparator/>
      </w:r>
    </w:p>
  </w:endnote>
  <w:endnote w:type="continuationNotice" w:id="1">
    <w:p w14:paraId="3BC1C7C6" w14:textId="77777777" w:rsidR="00183713" w:rsidRDefault="00183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88E98" w14:textId="77777777" w:rsidR="00D706B4" w:rsidRDefault="00D70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2FD" w14:textId="77777777" w:rsidR="00183713" w:rsidRPr="00CB64DD" w:rsidRDefault="00183713" w:rsidP="00DF373F">
    <w:pPr>
      <w:pStyle w:val="Footer"/>
    </w:pPr>
    <w:r w:rsidRPr="00CB64DD">
      <w:t xml:space="preserve">Registration Number:                                                           Registration Date/Time:                                           HERS Provider:                       </w:t>
    </w:r>
  </w:p>
  <w:p w14:paraId="4BAA82FE" w14:textId="33CA0A9F" w:rsidR="00183713" w:rsidRPr="00CB64DD" w:rsidRDefault="00183713">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30E" w14:textId="77777777" w:rsidR="00183713" w:rsidRPr="00CB64DD" w:rsidRDefault="00183713">
    <w:pPr>
      <w:pStyle w:val="Footer"/>
    </w:pPr>
    <w:r w:rsidRPr="00CB64DD">
      <w:t xml:space="preserve">Registration Number:                                                           Registration Date/Time:                                           HERS Provider:                       </w:t>
    </w:r>
  </w:p>
  <w:p w14:paraId="4BAA830F" w14:textId="77777777" w:rsidR="00183713" w:rsidRPr="00CB64DD" w:rsidRDefault="00183713">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318" w14:textId="0BFF4139" w:rsidR="00183713" w:rsidRPr="00CB64DD" w:rsidRDefault="00183713">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320" w14:textId="77777777" w:rsidR="00183713" w:rsidRPr="00CB64DD" w:rsidRDefault="00183713">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F9BB6" w14:textId="77777777" w:rsidR="00183713" w:rsidRDefault="00183713">
      <w:r>
        <w:separator/>
      </w:r>
    </w:p>
  </w:footnote>
  <w:footnote w:type="continuationSeparator" w:id="0">
    <w:p w14:paraId="7CDC10C7" w14:textId="77777777" w:rsidR="00183713" w:rsidRDefault="00183713">
      <w:r>
        <w:continuationSeparator/>
      </w:r>
    </w:p>
  </w:footnote>
  <w:footnote w:type="continuationNotice" w:id="1">
    <w:p w14:paraId="459AF213" w14:textId="77777777" w:rsidR="00183713" w:rsidRDefault="001837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2E9" w14:textId="77777777" w:rsidR="00183713" w:rsidRDefault="00D706B4">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2EA" w14:textId="14923034" w:rsidR="00183713" w:rsidRPr="007770C5" w:rsidRDefault="00D706B4" w:rsidP="00986D7B">
    <w:pPr>
      <w:suppressAutoHyphens/>
      <w:ind w:left="-90"/>
      <w:rPr>
        <w:rFonts w:ascii="Arial" w:hAnsi="Arial" w:cs="Arial"/>
        <w:sz w:val="14"/>
        <w:szCs w:val="14"/>
      </w:rPr>
    </w:pPr>
    <w:r>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183713" w:rsidRPr="007770C5">
      <w:rPr>
        <w:rFonts w:ascii="Arial" w:hAnsi="Arial" w:cs="Arial"/>
        <w:sz w:val="14"/>
        <w:szCs w:val="14"/>
      </w:rPr>
      <w:t xml:space="preserve">STATE OF </w:t>
    </w:r>
    <w:smartTag w:uri="urn:schemas-microsoft-com:office:smarttags" w:element="State">
      <w:smartTag w:uri="urn:schemas-microsoft-com:office:smarttags" w:element="place">
        <w:r w:rsidR="00183713" w:rsidRPr="007770C5">
          <w:rPr>
            <w:rFonts w:ascii="Arial" w:hAnsi="Arial" w:cs="Arial"/>
            <w:sz w:val="14"/>
            <w:szCs w:val="14"/>
          </w:rPr>
          <w:t>CALIFORNIA</w:t>
        </w:r>
      </w:smartTag>
    </w:smartTag>
  </w:p>
  <w:p w14:paraId="4BAA82EB" w14:textId="5FC7D91E" w:rsidR="00183713" w:rsidRPr="007770C5" w:rsidRDefault="00183713" w:rsidP="00986D7B">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4BAA832C" wp14:editId="1B88053D">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4BAA82EC" w14:textId="5F92B714" w:rsidR="00183713" w:rsidRPr="007770C5" w:rsidRDefault="00183713" w:rsidP="00986D7B">
    <w:pPr>
      <w:suppressAutoHyphens/>
      <w:ind w:left="-90"/>
      <w:rPr>
        <w:rFonts w:ascii="Arial" w:hAnsi="Arial" w:cs="Arial"/>
        <w:sz w:val="14"/>
        <w:szCs w:val="14"/>
      </w:rPr>
    </w:pPr>
    <w:r>
      <w:rPr>
        <w:rFonts w:ascii="Arial" w:hAnsi="Arial" w:cs="Arial"/>
        <w:sz w:val="14"/>
        <w:szCs w:val="14"/>
      </w:rPr>
      <w:t>CEC-CF3R-MCH-22-H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183713" w:rsidRPr="00F85124" w14:paraId="4BAA82EF" w14:textId="77777777">
      <w:trPr>
        <w:cantSplit/>
        <w:trHeight w:val="288"/>
      </w:trPr>
      <w:tc>
        <w:tcPr>
          <w:tcW w:w="4016" w:type="pct"/>
          <w:gridSpan w:val="2"/>
          <w:tcBorders>
            <w:right w:val="nil"/>
          </w:tcBorders>
          <w:vAlign w:val="center"/>
        </w:tcPr>
        <w:p w14:paraId="4BAA82ED" w14:textId="1A86760D" w:rsidR="00183713" w:rsidRPr="00F85124" w:rsidRDefault="00183713" w:rsidP="007924C2">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4BAA82EE" w14:textId="336B86E6" w:rsidR="00183713" w:rsidRPr="00F85124" w:rsidRDefault="00183713" w:rsidP="007924C2">
          <w:pPr>
            <w:pStyle w:val="Heading1"/>
            <w:jc w:val="right"/>
            <w:rPr>
              <w:rFonts w:ascii="Calibri" w:hAnsi="Calibri"/>
              <w:b w:val="0"/>
              <w:bCs/>
              <w:sz w:val="20"/>
            </w:rPr>
          </w:pPr>
          <w:r>
            <w:rPr>
              <w:rFonts w:ascii="Calibri" w:hAnsi="Calibri"/>
              <w:b w:val="0"/>
              <w:bCs/>
              <w:sz w:val="20"/>
            </w:rPr>
            <w:t>CF3R-MCH-22-H</w:t>
          </w:r>
        </w:p>
      </w:tc>
    </w:tr>
    <w:tr w:rsidR="00183713" w:rsidRPr="00F85124" w14:paraId="4BAA82F2" w14:textId="77777777">
      <w:trPr>
        <w:cantSplit/>
        <w:trHeight w:val="288"/>
      </w:trPr>
      <w:tc>
        <w:tcPr>
          <w:tcW w:w="2500" w:type="pct"/>
          <w:tcBorders>
            <w:right w:val="nil"/>
          </w:tcBorders>
        </w:tcPr>
        <w:p w14:paraId="4BAA82F0" w14:textId="77777777" w:rsidR="00183713" w:rsidRPr="002E105D" w:rsidRDefault="00183713"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59C83340" w:rsidR="00183713" w:rsidRPr="00F85124" w:rsidRDefault="0018371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193BD8" w:rsidRPr="00193BD8">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706B4">
            <w:rPr>
              <w:rFonts w:ascii="Calibri" w:hAnsi="Calibri"/>
              <w:bCs/>
              <w:noProof/>
            </w:rPr>
            <w:t>2</w:t>
          </w:r>
          <w:r>
            <w:rPr>
              <w:rFonts w:ascii="Calibri" w:hAnsi="Calibri"/>
              <w:bCs/>
              <w:noProof/>
            </w:rPr>
            <w:fldChar w:fldCharType="end"/>
          </w:r>
          <w:r w:rsidRPr="00F85124">
            <w:rPr>
              <w:rFonts w:ascii="Calibri" w:hAnsi="Calibri"/>
              <w:bCs/>
            </w:rPr>
            <w:t>)</w:t>
          </w:r>
        </w:p>
      </w:tc>
    </w:tr>
    <w:tr w:rsidR="00183713" w:rsidRPr="00F85124" w14:paraId="4BAA82F6" w14:textId="77777777">
      <w:trPr>
        <w:cantSplit/>
        <w:trHeight w:val="288"/>
      </w:trPr>
      <w:tc>
        <w:tcPr>
          <w:tcW w:w="0" w:type="auto"/>
        </w:tcPr>
        <w:p w14:paraId="4BAA82F3" w14:textId="77777777" w:rsidR="00183713" w:rsidRPr="00F85124" w:rsidRDefault="00183713"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183713" w:rsidRPr="00F85124" w:rsidRDefault="00183713"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183713" w:rsidRPr="00F85124" w:rsidRDefault="00183713" w:rsidP="007924C2">
          <w:pPr>
            <w:rPr>
              <w:rFonts w:ascii="Calibri" w:hAnsi="Calibri"/>
              <w:sz w:val="12"/>
              <w:szCs w:val="12"/>
            </w:rPr>
          </w:pPr>
          <w:r w:rsidRPr="00F85124">
            <w:rPr>
              <w:rFonts w:ascii="Calibri" w:hAnsi="Calibri"/>
              <w:sz w:val="12"/>
              <w:szCs w:val="12"/>
            </w:rPr>
            <w:t>Permit Number:</w:t>
          </w:r>
        </w:p>
      </w:tc>
    </w:tr>
    <w:tr w:rsidR="00183713" w:rsidRPr="00F85124" w14:paraId="4BAA82FA" w14:textId="77777777">
      <w:trPr>
        <w:cantSplit/>
        <w:trHeight w:val="288"/>
      </w:trPr>
      <w:tc>
        <w:tcPr>
          <w:tcW w:w="0" w:type="auto"/>
        </w:tcPr>
        <w:p w14:paraId="4BAA82F7" w14:textId="77777777" w:rsidR="00183713" w:rsidRPr="00F85124" w:rsidRDefault="00183713"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183713" w:rsidRPr="00F85124" w:rsidRDefault="00183713"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183713" w:rsidRPr="00F85124" w:rsidRDefault="00183713"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183713" w:rsidRDefault="00183713"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183713" w:rsidRPr="00F85124" w14:paraId="4BAA8301" w14:textId="77777777">
      <w:trPr>
        <w:cantSplit/>
        <w:trHeight w:val="288"/>
      </w:trPr>
      <w:tc>
        <w:tcPr>
          <w:tcW w:w="3738" w:type="pct"/>
          <w:gridSpan w:val="2"/>
          <w:tcBorders>
            <w:right w:val="nil"/>
          </w:tcBorders>
          <w:vAlign w:val="center"/>
        </w:tcPr>
        <w:p w14:paraId="4BAA82FF" w14:textId="77777777" w:rsidR="00183713" w:rsidRPr="00F85124" w:rsidRDefault="00D706B4" w:rsidP="007924C2">
          <w:pPr>
            <w:pStyle w:val="Heading1"/>
            <w:rPr>
              <w:rFonts w:ascii="Calibri" w:hAnsi="Calibri"/>
              <w:b w:val="0"/>
              <w:bCs/>
              <w:sz w:val="20"/>
            </w:rPr>
          </w:pPr>
          <w:r>
            <w:rPr>
              <w:rFonts w:ascii="Calibri" w:hAnsi="Calibri"/>
              <w:b w:val="0"/>
              <w:bCs/>
              <w:noProof/>
              <w:sz w:val="20"/>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697"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r w:rsidR="00183713">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183713" w:rsidRPr="00F85124" w:rsidRDefault="00183713" w:rsidP="002E105D">
          <w:pPr>
            <w:pStyle w:val="Heading1"/>
            <w:jc w:val="right"/>
            <w:rPr>
              <w:rFonts w:ascii="Calibri" w:hAnsi="Calibri"/>
              <w:b w:val="0"/>
              <w:bCs/>
              <w:sz w:val="20"/>
            </w:rPr>
          </w:pPr>
          <w:r>
            <w:rPr>
              <w:rFonts w:ascii="Calibri" w:hAnsi="Calibri"/>
              <w:b w:val="0"/>
              <w:bCs/>
              <w:sz w:val="20"/>
            </w:rPr>
            <w:t>CF2R-MCH-23-H</w:t>
          </w:r>
        </w:p>
      </w:tc>
    </w:tr>
    <w:tr w:rsidR="00183713" w:rsidRPr="00F85124" w14:paraId="4BAA8304" w14:textId="77777777">
      <w:trPr>
        <w:cantSplit/>
        <w:trHeight w:val="288"/>
      </w:trPr>
      <w:tc>
        <w:tcPr>
          <w:tcW w:w="2500" w:type="pct"/>
          <w:tcBorders>
            <w:right w:val="nil"/>
          </w:tcBorders>
        </w:tcPr>
        <w:p w14:paraId="4BAA8302" w14:textId="77777777" w:rsidR="00183713" w:rsidRPr="002E105D" w:rsidRDefault="0018371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183713" w:rsidRPr="00F85124" w:rsidRDefault="0018371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183713" w:rsidRPr="00F85124" w14:paraId="4BAA8308" w14:textId="77777777">
      <w:trPr>
        <w:cantSplit/>
        <w:trHeight w:val="288"/>
      </w:trPr>
      <w:tc>
        <w:tcPr>
          <w:tcW w:w="0" w:type="auto"/>
        </w:tcPr>
        <w:p w14:paraId="4BAA8305" w14:textId="77777777" w:rsidR="00183713" w:rsidRPr="00F85124" w:rsidRDefault="00183713"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183713" w:rsidRPr="00F85124" w:rsidRDefault="00183713"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183713" w:rsidRPr="00F85124" w:rsidRDefault="00183713" w:rsidP="007924C2">
          <w:pPr>
            <w:rPr>
              <w:rFonts w:ascii="Calibri" w:hAnsi="Calibri"/>
              <w:sz w:val="12"/>
              <w:szCs w:val="12"/>
            </w:rPr>
          </w:pPr>
          <w:r w:rsidRPr="00F85124">
            <w:rPr>
              <w:rFonts w:ascii="Calibri" w:hAnsi="Calibri"/>
              <w:sz w:val="12"/>
              <w:szCs w:val="12"/>
            </w:rPr>
            <w:t>Permit Number:</w:t>
          </w:r>
        </w:p>
      </w:tc>
    </w:tr>
    <w:tr w:rsidR="00183713" w:rsidRPr="00F85124" w14:paraId="4BAA830C" w14:textId="77777777">
      <w:trPr>
        <w:cantSplit/>
        <w:trHeight w:val="288"/>
      </w:trPr>
      <w:tc>
        <w:tcPr>
          <w:tcW w:w="0" w:type="auto"/>
        </w:tcPr>
        <w:p w14:paraId="4BAA8309" w14:textId="77777777" w:rsidR="00183713" w:rsidRPr="00F85124" w:rsidRDefault="00183713"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183713" w:rsidRPr="00F85124" w:rsidRDefault="00183713"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183713" w:rsidRPr="00F85124" w:rsidRDefault="00183713" w:rsidP="007924C2">
          <w:pPr>
            <w:rPr>
              <w:rFonts w:ascii="Calibri" w:hAnsi="Calibri"/>
              <w:sz w:val="12"/>
              <w:szCs w:val="12"/>
              <w:vertAlign w:val="superscript"/>
            </w:rPr>
          </w:pPr>
          <w:r w:rsidRPr="00F85124">
            <w:rPr>
              <w:rFonts w:ascii="Calibri" w:hAnsi="Calibri"/>
              <w:sz w:val="12"/>
              <w:szCs w:val="12"/>
            </w:rPr>
            <w:t>Zip Code</w:t>
          </w:r>
        </w:p>
      </w:tc>
    </w:tr>
  </w:tbl>
  <w:p w14:paraId="4BAA830D" w14:textId="77777777" w:rsidR="00183713" w:rsidRDefault="001837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310" w14:textId="77777777" w:rsidR="00183713" w:rsidRDefault="00D706B4">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83713" w:rsidRPr="00F85124" w14:paraId="4BAA8313" w14:textId="77777777">
      <w:trPr>
        <w:cantSplit/>
        <w:trHeight w:val="288"/>
      </w:trPr>
      <w:tc>
        <w:tcPr>
          <w:tcW w:w="4016" w:type="pct"/>
          <w:gridSpan w:val="2"/>
          <w:tcBorders>
            <w:right w:val="nil"/>
          </w:tcBorders>
          <w:vAlign w:val="center"/>
        </w:tcPr>
        <w:p w14:paraId="4BAA8311" w14:textId="690634D9" w:rsidR="00183713" w:rsidRPr="00F85124" w:rsidRDefault="00D706B4" w:rsidP="007924C2">
          <w:pPr>
            <w:pStyle w:val="Heading1"/>
            <w:rPr>
              <w:rFonts w:ascii="Calibri" w:hAnsi="Calibri"/>
              <w:b w:val="0"/>
              <w:bCs/>
              <w:sz w:val="20"/>
            </w:rPr>
          </w:pPr>
          <w:r>
            <w:rPr>
              <w:rFonts w:ascii="Calibri" w:hAnsi="Calibri"/>
              <w:b w:val="0"/>
              <w:bCs/>
              <w:noProof/>
              <w:sz w:val="20"/>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2"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r w:rsidR="00183713">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4BAA8312" w14:textId="62405463" w:rsidR="00183713" w:rsidRPr="00F85124" w:rsidRDefault="00183713" w:rsidP="007924C2">
          <w:pPr>
            <w:pStyle w:val="Heading1"/>
            <w:jc w:val="right"/>
            <w:rPr>
              <w:rFonts w:ascii="Calibri" w:hAnsi="Calibri"/>
              <w:b w:val="0"/>
              <w:bCs/>
              <w:sz w:val="20"/>
            </w:rPr>
          </w:pPr>
          <w:r>
            <w:rPr>
              <w:rFonts w:ascii="Calibri" w:hAnsi="Calibri"/>
              <w:b w:val="0"/>
              <w:bCs/>
              <w:sz w:val="20"/>
            </w:rPr>
            <w:t>CF</w:t>
          </w:r>
          <w:ins w:id="2" w:author="Markstrum, Alexis@Energy" w:date="2021-03-01T14:06:00Z">
            <w:r w:rsidR="00463EEA">
              <w:rPr>
                <w:rFonts w:ascii="Calibri" w:hAnsi="Calibri"/>
                <w:b w:val="0"/>
                <w:bCs/>
                <w:sz w:val="20"/>
              </w:rPr>
              <w:t>3</w:t>
            </w:r>
          </w:ins>
          <w:del w:id="3" w:author="Markstrum, Alexis@Energy" w:date="2021-03-01T14:06:00Z">
            <w:r w:rsidDel="00463EEA">
              <w:rPr>
                <w:rFonts w:ascii="Calibri" w:hAnsi="Calibri"/>
                <w:b w:val="0"/>
                <w:bCs/>
                <w:sz w:val="20"/>
              </w:rPr>
              <w:delText>2</w:delText>
            </w:r>
          </w:del>
          <w:r>
            <w:rPr>
              <w:rFonts w:ascii="Calibri" w:hAnsi="Calibri"/>
              <w:b w:val="0"/>
              <w:bCs/>
              <w:sz w:val="20"/>
            </w:rPr>
            <w:t>R-MCH-22-H</w:t>
          </w:r>
        </w:p>
      </w:tc>
    </w:tr>
    <w:tr w:rsidR="00183713" w:rsidRPr="00F85124" w14:paraId="4BAA8316" w14:textId="77777777">
      <w:trPr>
        <w:cantSplit/>
        <w:trHeight w:val="288"/>
      </w:trPr>
      <w:tc>
        <w:tcPr>
          <w:tcW w:w="2500" w:type="pct"/>
          <w:tcBorders>
            <w:right w:val="nil"/>
          </w:tcBorders>
        </w:tcPr>
        <w:p w14:paraId="4BAA8314" w14:textId="77777777" w:rsidR="00183713" w:rsidRPr="002E105D" w:rsidRDefault="00183713"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65D96021" w:rsidR="00183713" w:rsidRPr="00F85124" w:rsidRDefault="0018371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Pr="00183713">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706B4">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77777777" w:rsidR="00183713" w:rsidRDefault="00183713"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83713" w:rsidRPr="00F85124" w14:paraId="4BAA831B" w14:textId="77777777">
      <w:trPr>
        <w:cantSplit/>
        <w:trHeight w:val="288"/>
      </w:trPr>
      <w:tc>
        <w:tcPr>
          <w:tcW w:w="4016" w:type="pct"/>
          <w:gridSpan w:val="2"/>
          <w:tcBorders>
            <w:right w:val="nil"/>
          </w:tcBorders>
          <w:vAlign w:val="center"/>
        </w:tcPr>
        <w:p w14:paraId="4BAA8319" w14:textId="77777777" w:rsidR="00183713" w:rsidRPr="00F85124" w:rsidRDefault="00D706B4" w:rsidP="007924C2">
          <w:pPr>
            <w:pStyle w:val="Heading1"/>
            <w:rPr>
              <w:rFonts w:ascii="Calibri" w:hAnsi="Calibri"/>
              <w:b w:val="0"/>
              <w:bCs/>
              <w:sz w:val="20"/>
            </w:rPr>
          </w:pPr>
          <w:r>
            <w:rPr>
              <w:rFonts w:ascii="Calibri" w:hAnsi="Calibri"/>
              <w:b w:val="0"/>
              <w:bCs/>
              <w:noProof/>
              <w:sz w:val="20"/>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0"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183713">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183713" w:rsidRPr="00F85124" w:rsidRDefault="00183713" w:rsidP="002E105D">
          <w:pPr>
            <w:pStyle w:val="Heading1"/>
            <w:jc w:val="right"/>
            <w:rPr>
              <w:rFonts w:ascii="Calibri" w:hAnsi="Calibri"/>
              <w:b w:val="0"/>
              <w:bCs/>
              <w:sz w:val="20"/>
            </w:rPr>
          </w:pPr>
          <w:r>
            <w:rPr>
              <w:rFonts w:ascii="Calibri" w:hAnsi="Calibri"/>
              <w:b w:val="0"/>
              <w:bCs/>
              <w:sz w:val="20"/>
            </w:rPr>
            <w:t>CF2R-MCH-23-H</w:t>
          </w:r>
        </w:p>
      </w:tc>
    </w:tr>
    <w:tr w:rsidR="00183713" w:rsidRPr="00F85124" w14:paraId="4BAA831E" w14:textId="77777777">
      <w:trPr>
        <w:cantSplit/>
        <w:trHeight w:val="288"/>
      </w:trPr>
      <w:tc>
        <w:tcPr>
          <w:tcW w:w="2500" w:type="pct"/>
          <w:tcBorders>
            <w:right w:val="nil"/>
          </w:tcBorders>
        </w:tcPr>
        <w:p w14:paraId="4BAA831C" w14:textId="77777777" w:rsidR="00183713" w:rsidRPr="002E105D" w:rsidRDefault="00183713"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183713" w:rsidRPr="00F85124" w:rsidRDefault="0018371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77777777" w:rsidR="00183713" w:rsidRDefault="001837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321" w14:textId="77777777" w:rsidR="00183713" w:rsidRDefault="00D706B4">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83713" w:rsidRPr="00F85124" w14:paraId="4BAA8324" w14:textId="77777777">
      <w:trPr>
        <w:cantSplit/>
        <w:trHeight w:val="288"/>
      </w:trPr>
      <w:tc>
        <w:tcPr>
          <w:tcW w:w="4016" w:type="pct"/>
          <w:gridSpan w:val="2"/>
          <w:tcBorders>
            <w:right w:val="nil"/>
          </w:tcBorders>
          <w:vAlign w:val="center"/>
        </w:tcPr>
        <w:p w14:paraId="4BAA8322" w14:textId="5A75EAB1" w:rsidR="00183713" w:rsidRPr="00F85124" w:rsidRDefault="00D706B4" w:rsidP="00CB64DD">
          <w:pPr>
            <w:pStyle w:val="Heading1"/>
            <w:rPr>
              <w:rFonts w:ascii="Calibri" w:hAnsi="Calibri"/>
              <w:b w:val="0"/>
              <w:bCs/>
              <w:sz w:val="20"/>
            </w:rPr>
          </w:pPr>
          <w:r>
            <w:rPr>
              <w:rFonts w:ascii="Calibri" w:hAnsi="Calibri"/>
              <w:b w:val="0"/>
              <w:bCs/>
              <w:noProof/>
              <w:sz w:val="20"/>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5"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r w:rsidR="00183713">
            <w:rPr>
              <w:rFonts w:ascii="Calibri" w:hAnsi="Calibri"/>
              <w:b w:val="0"/>
              <w:bCs/>
              <w:sz w:val="20"/>
            </w:rPr>
            <w:t xml:space="preserve">CERTIFICATE OF VERIFICATION – </w:t>
          </w:r>
          <w:r w:rsidR="00183713"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2C5E1DE7" w:rsidR="00183713" w:rsidRPr="00F85124" w:rsidRDefault="00183713" w:rsidP="007924C2">
          <w:pPr>
            <w:pStyle w:val="Heading1"/>
            <w:jc w:val="right"/>
            <w:rPr>
              <w:rFonts w:ascii="Calibri" w:hAnsi="Calibri"/>
              <w:b w:val="0"/>
              <w:bCs/>
              <w:sz w:val="20"/>
            </w:rPr>
          </w:pPr>
          <w:r>
            <w:rPr>
              <w:rFonts w:ascii="Calibri" w:hAnsi="Calibri"/>
              <w:b w:val="0"/>
              <w:bCs/>
              <w:sz w:val="20"/>
            </w:rPr>
            <w:t>CF</w:t>
          </w:r>
          <w:ins w:id="4" w:author="Markstrum, Alexis@Energy" w:date="2021-03-01T14:07:00Z">
            <w:r w:rsidR="00D706B4">
              <w:rPr>
                <w:rFonts w:ascii="Calibri" w:hAnsi="Calibri"/>
                <w:b w:val="0"/>
                <w:bCs/>
                <w:sz w:val="20"/>
              </w:rPr>
              <w:t>3</w:t>
            </w:r>
          </w:ins>
          <w:del w:id="5" w:author="Markstrum, Alexis@Energy" w:date="2021-03-01T14:07:00Z">
            <w:r w:rsidDel="00D706B4">
              <w:rPr>
                <w:rFonts w:ascii="Calibri" w:hAnsi="Calibri"/>
                <w:b w:val="0"/>
                <w:bCs/>
                <w:sz w:val="20"/>
              </w:rPr>
              <w:delText>2</w:delText>
            </w:r>
          </w:del>
          <w:r>
            <w:rPr>
              <w:rFonts w:ascii="Calibri" w:hAnsi="Calibri"/>
              <w:b w:val="0"/>
              <w:bCs/>
              <w:sz w:val="20"/>
            </w:rPr>
            <w:t>R-MCH-22-H</w:t>
          </w:r>
        </w:p>
      </w:tc>
    </w:tr>
    <w:tr w:rsidR="00183713" w:rsidRPr="00F85124" w14:paraId="4BAA8327" w14:textId="77777777">
      <w:trPr>
        <w:cantSplit/>
        <w:trHeight w:val="288"/>
      </w:trPr>
      <w:tc>
        <w:tcPr>
          <w:tcW w:w="2500" w:type="pct"/>
          <w:tcBorders>
            <w:right w:val="nil"/>
          </w:tcBorders>
        </w:tcPr>
        <w:p w14:paraId="4BAA8325" w14:textId="77777777" w:rsidR="00183713" w:rsidRPr="002E105D" w:rsidRDefault="00183713"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49C7E85B" w:rsidR="00183713" w:rsidRPr="00F85124" w:rsidRDefault="00183713"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193BD8" w:rsidRPr="00193BD8">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706B4">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77777777" w:rsidR="00183713" w:rsidRDefault="00183713"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A8329" w14:textId="77777777" w:rsidR="00183713" w:rsidRDefault="00D706B4">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5"/>
  </w:num>
  <w:num w:numId="19">
    <w:abstractNumId w:val="16"/>
  </w:num>
  <w:num w:numId="20">
    <w:abstractNumId w:val="22"/>
  </w:num>
  <w:num w:numId="21">
    <w:abstractNumId w:val="21"/>
  </w:num>
  <w:num w:numId="22">
    <w:abstractNumId w:val="20"/>
  </w:num>
  <w:num w:numId="23">
    <w:abstractNumId w:val="5"/>
  </w:num>
  <w:num w:numId="24">
    <w:abstractNumId w:val="13"/>
  </w:num>
  <w:num w:numId="25">
    <w:abstractNumId w:val="23"/>
  </w:num>
  <w:num w:numId="26">
    <w:abstractNumId w:val="19"/>
  </w:num>
  <w:num w:numId="27">
    <w:abstractNumId w:val="15"/>
  </w:num>
  <w:num w:numId="28">
    <w:abstractNumId w:val="11"/>
  </w:num>
  <w:num w:numId="29">
    <w:abstractNumId w:val="24"/>
  </w:num>
  <w:num w:numId="30">
    <w:abstractNumId w:val="6"/>
  </w:num>
  <w:num w:numId="31">
    <w:abstractNumId w:val="1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7"/>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6"/>
  </w:num>
  <w:num w:numId="42">
    <w:abstractNumId w:val="18"/>
  </w:num>
  <w:num w:numId="43">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06"/>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62C2"/>
    <w:rsid w:val="000470D7"/>
    <w:rsid w:val="000471F6"/>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1398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3713"/>
    <w:rsid w:val="00184D40"/>
    <w:rsid w:val="00185834"/>
    <w:rsid w:val="00187604"/>
    <w:rsid w:val="00193BD8"/>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1BE4"/>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4ACF"/>
    <w:rsid w:val="00346A44"/>
    <w:rsid w:val="00347EF5"/>
    <w:rsid w:val="003500C8"/>
    <w:rsid w:val="00350A8C"/>
    <w:rsid w:val="00350A99"/>
    <w:rsid w:val="0035179E"/>
    <w:rsid w:val="00352FF0"/>
    <w:rsid w:val="00353C3B"/>
    <w:rsid w:val="00354DF9"/>
    <w:rsid w:val="00355827"/>
    <w:rsid w:val="00355A81"/>
    <w:rsid w:val="0035603C"/>
    <w:rsid w:val="00357343"/>
    <w:rsid w:val="00357B98"/>
    <w:rsid w:val="00371157"/>
    <w:rsid w:val="00372700"/>
    <w:rsid w:val="003761D5"/>
    <w:rsid w:val="00376EAA"/>
    <w:rsid w:val="003809C0"/>
    <w:rsid w:val="00383ADD"/>
    <w:rsid w:val="003850E9"/>
    <w:rsid w:val="00386209"/>
    <w:rsid w:val="003864EA"/>
    <w:rsid w:val="0038684E"/>
    <w:rsid w:val="00386CC0"/>
    <w:rsid w:val="00386F2B"/>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33E"/>
    <w:rsid w:val="003F6A76"/>
    <w:rsid w:val="003F7A76"/>
    <w:rsid w:val="00401367"/>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204E"/>
    <w:rsid w:val="004469E1"/>
    <w:rsid w:val="004471E4"/>
    <w:rsid w:val="0045043C"/>
    <w:rsid w:val="004507D3"/>
    <w:rsid w:val="004510F5"/>
    <w:rsid w:val="00451C85"/>
    <w:rsid w:val="00452364"/>
    <w:rsid w:val="00454C3D"/>
    <w:rsid w:val="00462AAE"/>
    <w:rsid w:val="00462AC1"/>
    <w:rsid w:val="00463CA1"/>
    <w:rsid w:val="00463D1E"/>
    <w:rsid w:val="00463EEA"/>
    <w:rsid w:val="004655CC"/>
    <w:rsid w:val="00466286"/>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3E6"/>
    <w:rsid w:val="004A4903"/>
    <w:rsid w:val="004A5C7F"/>
    <w:rsid w:val="004A69B1"/>
    <w:rsid w:val="004A6E7F"/>
    <w:rsid w:val="004B056A"/>
    <w:rsid w:val="004B0D6C"/>
    <w:rsid w:val="004B1012"/>
    <w:rsid w:val="004B2092"/>
    <w:rsid w:val="004B276E"/>
    <w:rsid w:val="004B3F70"/>
    <w:rsid w:val="004B4582"/>
    <w:rsid w:val="004B7BD2"/>
    <w:rsid w:val="004C0E48"/>
    <w:rsid w:val="004C23D9"/>
    <w:rsid w:val="004C2C61"/>
    <w:rsid w:val="004C6E7B"/>
    <w:rsid w:val="004D03D6"/>
    <w:rsid w:val="004D1CE3"/>
    <w:rsid w:val="004D287C"/>
    <w:rsid w:val="004D49F5"/>
    <w:rsid w:val="004D7721"/>
    <w:rsid w:val="004E112A"/>
    <w:rsid w:val="004E230B"/>
    <w:rsid w:val="004E4E00"/>
    <w:rsid w:val="004E73D1"/>
    <w:rsid w:val="004F0A7F"/>
    <w:rsid w:val="004F40C1"/>
    <w:rsid w:val="004F66DC"/>
    <w:rsid w:val="00502177"/>
    <w:rsid w:val="005037EA"/>
    <w:rsid w:val="00510842"/>
    <w:rsid w:val="005130DF"/>
    <w:rsid w:val="00513D83"/>
    <w:rsid w:val="00514ADB"/>
    <w:rsid w:val="00514E47"/>
    <w:rsid w:val="00515DC6"/>
    <w:rsid w:val="00517A90"/>
    <w:rsid w:val="00520412"/>
    <w:rsid w:val="005222CB"/>
    <w:rsid w:val="00527ACC"/>
    <w:rsid w:val="005304FA"/>
    <w:rsid w:val="00530F4C"/>
    <w:rsid w:val="00531044"/>
    <w:rsid w:val="005340A2"/>
    <w:rsid w:val="005340BF"/>
    <w:rsid w:val="00535EF7"/>
    <w:rsid w:val="00536AA4"/>
    <w:rsid w:val="00541293"/>
    <w:rsid w:val="00542FBC"/>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B66"/>
    <w:rsid w:val="00616C4D"/>
    <w:rsid w:val="00617B42"/>
    <w:rsid w:val="00617D03"/>
    <w:rsid w:val="006200D7"/>
    <w:rsid w:val="006222FF"/>
    <w:rsid w:val="006225F1"/>
    <w:rsid w:val="006227B1"/>
    <w:rsid w:val="00622943"/>
    <w:rsid w:val="00622990"/>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0E3B"/>
    <w:rsid w:val="00743217"/>
    <w:rsid w:val="007439DA"/>
    <w:rsid w:val="0074424A"/>
    <w:rsid w:val="00750EA4"/>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C2"/>
    <w:rsid w:val="007931FB"/>
    <w:rsid w:val="00793E1C"/>
    <w:rsid w:val="007943E1"/>
    <w:rsid w:val="00795EB8"/>
    <w:rsid w:val="00795F70"/>
    <w:rsid w:val="00797224"/>
    <w:rsid w:val="00797290"/>
    <w:rsid w:val="00797860"/>
    <w:rsid w:val="007A2BF2"/>
    <w:rsid w:val="007A4603"/>
    <w:rsid w:val="007A6818"/>
    <w:rsid w:val="007A7C6D"/>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646F"/>
    <w:rsid w:val="007E655F"/>
    <w:rsid w:val="007F3E17"/>
    <w:rsid w:val="007F4A73"/>
    <w:rsid w:val="007F57DC"/>
    <w:rsid w:val="00802596"/>
    <w:rsid w:val="008025DF"/>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75BCB"/>
    <w:rsid w:val="00880727"/>
    <w:rsid w:val="00882BD7"/>
    <w:rsid w:val="00885D70"/>
    <w:rsid w:val="00886660"/>
    <w:rsid w:val="00890BB7"/>
    <w:rsid w:val="00890DB2"/>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429B"/>
    <w:rsid w:val="008E42D0"/>
    <w:rsid w:val="008E4542"/>
    <w:rsid w:val="008E7E5C"/>
    <w:rsid w:val="008F1900"/>
    <w:rsid w:val="008F1DA0"/>
    <w:rsid w:val="008F415A"/>
    <w:rsid w:val="008F55C0"/>
    <w:rsid w:val="00900C86"/>
    <w:rsid w:val="0090130C"/>
    <w:rsid w:val="00904139"/>
    <w:rsid w:val="00904D03"/>
    <w:rsid w:val="00910674"/>
    <w:rsid w:val="0091105E"/>
    <w:rsid w:val="009119ED"/>
    <w:rsid w:val="009142F6"/>
    <w:rsid w:val="009142F9"/>
    <w:rsid w:val="00914DEF"/>
    <w:rsid w:val="00915048"/>
    <w:rsid w:val="00915BCF"/>
    <w:rsid w:val="00921FB9"/>
    <w:rsid w:val="009249F9"/>
    <w:rsid w:val="00926D9A"/>
    <w:rsid w:val="00927E85"/>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7266"/>
    <w:rsid w:val="009D0F10"/>
    <w:rsid w:val="009D1A2A"/>
    <w:rsid w:val="009D3023"/>
    <w:rsid w:val="009E093F"/>
    <w:rsid w:val="009E0B1A"/>
    <w:rsid w:val="009E15F0"/>
    <w:rsid w:val="009E2E57"/>
    <w:rsid w:val="009E31A2"/>
    <w:rsid w:val="009E3BB5"/>
    <w:rsid w:val="009E5099"/>
    <w:rsid w:val="009E55DB"/>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21A"/>
    <w:rsid w:val="00A279BA"/>
    <w:rsid w:val="00A30A15"/>
    <w:rsid w:val="00A33A50"/>
    <w:rsid w:val="00A3438B"/>
    <w:rsid w:val="00A3677D"/>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75C00"/>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E3414"/>
    <w:rsid w:val="00AE381B"/>
    <w:rsid w:val="00AE39CC"/>
    <w:rsid w:val="00AF314D"/>
    <w:rsid w:val="00AF4004"/>
    <w:rsid w:val="00B02BCF"/>
    <w:rsid w:val="00B02E79"/>
    <w:rsid w:val="00B03FBA"/>
    <w:rsid w:val="00B04BC3"/>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450E"/>
    <w:rsid w:val="00B767F7"/>
    <w:rsid w:val="00B778B9"/>
    <w:rsid w:val="00B816B4"/>
    <w:rsid w:val="00B82CAC"/>
    <w:rsid w:val="00B82EE3"/>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2BC1"/>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EEA"/>
    <w:rsid w:val="00D61267"/>
    <w:rsid w:val="00D62DB5"/>
    <w:rsid w:val="00D651D1"/>
    <w:rsid w:val="00D67071"/>
    <w:rsid w:val="00D706B4"/>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3E05"/>
    <w:rsid w:val="00EF6790"/>
    <w:rsid w:val="00EF764F"/>
    <w:rsid w:val="00F00493"/>
    <w:rsid w:val="00F00B7C"/>
    <w:rsid w:val="00F0379B"/>
    <w:rsid w:val="00F0386D"/>
    <w:rsid w:val="00F03C64"/>
    <w:rsid w:val="00F105F4"/>
    <w:rsid w:val="00F10646"/>
    <w:rsid w:val="00F14D4B"/>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4D82"/>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B5046"/>
    <w:rsid w:val="00FC0300"/>
    <w:rsid w:val="00FC0A25"/>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9706"/>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C101-E5B7-483D-B5AE-F6B86836DD54}">
  <ds:schemaRefs>
    <ds:schemaRef ds:uri="http://schemas.microsoft.com/sharepoint/v3/contenttype/forms"/>
  </ds:schemaRefs>
</ds:datastoreItem>
</file>

<file path=customXml/itemProps2.xml><?xml version="1.0" encoding="utf-8"?>
<ds:datastoreItem xmlns:ds="http://schemas.openxmlformats.org/officeDocument/2006/customXml" ds:itemID="{731E7A5A-7EBD-426B-B75D-49268A3FB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0BF63-56E8-4350-ABCC-E08A3F619FC7}">
  <ds:schemaRefs>
    <ds:schemaRef ds:uri="http://purl.org/dc/terms/"/>
    <ds:schemaRef ds:uri="5067c814-4b34-462c-a21d-c185ff6548d2"/>
    <ds:schemaRef ds:uri="http://schemas.microsoft.com/office/2006/metadata/properties"/>
    <ds:schemaRef ds:uri="785685f2-c2e1-4352-89aa-3faca8eaba52"/>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6A38C8A4-C7D2-44FD-92BC-C256F285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Markstrum, Alexis@Energy</cp:lastModifiedBy>
  <cp:revision>21</cp:revision>
  <dcterms:created xsi:type="dcterms:W3CDTF">2018-10-23T22:25:00Z</dcterms:created>
  <dcterms:modified xsi:type="dcterms:W3CDTF">2021-03-01T22:07:00Z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
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74"/>
        <w:gridCol w:w="3602"/>
        <w:gridCol w:w="3505"/>
        <w:gridCol w:w="515"/>
        <w:gridCol w:w="3359"/>
        <w:gridCol w:w="3175"/>
      </w:tblGrid>
      <w:tr w:rsidR="00362B00" w:rsidRPr="001C276F" w14:paraId="2614CDFE" w14:textId="77777777" w:rsidTr="00912CD9">
        <w:trPr>
          <w:trHeight w:val="233"/>
          <w:jc w:val="right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614CDFD" w14:textId="77777777" w:rsidR="00362B00" w:rsidRPr="00707E2F" w:rsidRDefault="00F00BE1" w:rsidP="00BA1D61">
            <w:pPr>
              <w:spacing w:after="0" w:line="240" w:lineRule="auto"/>
            </w:pPr>
            <w:r w:rsidRPr="00707E2F">
              <w:rPr>
                <w:b/>
                <w:sz w:val="20"/>
              </w:rPr>
              <w:t xml:space="preserve">A. </w:t>
            </w:r>
            <w:r w:rsidR="001206B6" w:rsidRPr="00707E2F">
              <w:rPr>
                <w:b/>
                <w:sz w:val="20"/>
              </w:rPr>
              <w:t>G</w:t>
            </w:r>
            <w:r w:rsidR="001649D3" w:rsidRPr="00707E2F">
              <w:rPr>
                <w:b/>
                <w:sz w:val="20"/>
              </w:rPr>
              <w:t>eneral Information</w:t>
            </w:r>
          </w:p>
        </w:tc>
      </w:tr>
      <w:tr w:rsidR="00362B00" w:rsidRPr="001C276F" w14:paraId="2614CE02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DFF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01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0" w14:textId="1B99A214" w:rsidR="00362B00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Project Name</w:t>
            </w:r>
          </w:p>
        </w:tc>
        <w:tc>
          <w:tcPr>
            <w:tcW w:w="3607" w:type="pct"/>
            <w:gridSpan w:val="4"/>
            <w:tcMar>
              <w:left w:w="144" w:type="dxa"/>
            </w:tcMar>
          </w:tcPr>
          <w:p w14:paraId="2614CE01" w14:textId="77777777" w:rsidR="00362B00" w:rsidRPr="00A92674" w:rsidRDefault="00362B00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62B00" w:rsidRPr="001C276F" w14:paraId="2614CE06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03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02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4" w14:textId="6FEB94FB" w:rsidR="00362B00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Calculation Description</w:t>
            </w:r>
          </w:p>
        </w:tc>
        <w:tc>
          <w:tcPr>
            <w:tcW w:w="3607" w:type="pct"/>
            <w:gridSpan w:val="4"/>
            <w:tcMar>
              <w:left w:w="144" w:type="dxa"/>
            </w:tcMar>
          </w:tcPr>
          <w:p w14:paraId="2614CE05" w14:textId="77777777" w:rsidR="00362B00" w:rsidRPr="00A92674" w:rsidRDefault="00362B00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649D3" w:rsidRPr="001C276F" w14:paraId="2614CE0A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07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03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8" w14:textId="3BBF5878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Project Location</w:t>
            </w:r>
          </w:p>
        </w:tc>
        <w:tc>
          <w:tcPr>
            <w:tcW w:w="3607" w:type="pct"/>
            <w:gridSpan w:val="4"/>
            <w:tcMar>
              <w:left w:w="144" w:type="dxa"/>
            </w:tcMar>
          </w:tcPr>
          <w:p w14:paraId="2614CE09" w14:textId="77777777" w:rsidR="001F7755" w:rsidRDefault="001F775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1649D3" w:rsidRPr="001C276F" w14:paraId="2614CE11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0B" w14:textId="77777777" w:rsidR="001F7755" w:rsidRDefault="00F00BE1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04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0C" w14:textId="36B1D40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CA City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0D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  <w:vAlign w:val="center"/>
          </w:tcPr>
          <w:p w14:paraId="2614CE0E" w14:textId="77777777" w:rsidR="001649D3" w:rsidRPr="00A92674" w:rsidRDefault="00F00BE1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05</w:t>
            </w:r>
          </w:p>
        </w:tc>
        <w:tc>
          <w:tcPr>
            <w:tcW w:w="1148" w:type="pct"/>
          </w:tcPr>
          <w:p w14:paraId="2614CE0F" w14:textId="5F1FE19D" w:rsidR="001649D3" w:rsidRPr="00A92674" w:rsidRDefault="00F00BE1" w:rsidP="00912C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Standard Version</w:t>
            </w:r>
          </w:p>
        </w:tc>
        <w:tc>
          <w:tcPr>
            <w:tcW w:w="1085" w:type="pct"/>
            <w:tcMar>
              <w:left w:w="144" w:type="dxa"/>
            </w:tcMar>
            <w:vAlign w:val="center"/>
          </w:tcPr>
          <w:p w14:paraId="2614CE10" w14:textId="77777777" w:rsidR="001649D3" w:rsidRPr="00A92674" w:rsidRDefault="001649D3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18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12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06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13" w14:textId="651F3267" w:rsidR="00912CD9" w:rsidRPr="00A92674" w:rsidRDefault="00912CD9" w:rsidP="00F2381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 xml:space="preserve">Zip </w:t>
            </w:r>
            <w:r>
              <w:rPr>
                <w:sz w:val="20"/>
                <w:szCs w:val="20"/>
              </w:rPr>
              <w:t>C</w:t>
            </w:r>
            <w:r w:rsidRPr="00F00BE1">
              <w:rPr>
                <w:sz w:val="20"/>
                <w:szCs w:val="20"/>
              </w:rPr>
              <w:t>ode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14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15" w14:textId="78DD889C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148" w:type="pct"/>
            <w:vAlign w:val="center"/>
          </w:tcPr>
          <w:p w14:paraId="2614CE16" w14:textId="466DA89C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Version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17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1F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19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08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1A" w14:textId="77EA358C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Climate Zone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1B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1C" w14:textId="6F1523A2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148" w:type="pct"/>
          </w:tcPr>
          <w:p w14:paraId="2614CE1D" w14:textId="1904EDB9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Front Orientation (deg</w:t>
            </w:r>
            <w:r>
              <w:rPr>
                <w:sz w:val="20"/>
                <w:szCs w:val="20"/>
              </w:rPr>
              <w:t>/Cardinal</w:t>
            </w:r>
            <w:r w:rsidRPr="00F00BE1">
              <w:rPr>
                <w:sz w:val="20"/>
                <w:szCs w:val="20"/>
              </w:rPr>
              <w:t>)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1E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26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20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10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21" w14:textId="6D208D06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Building Type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22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23" w14:textId="14CF0F93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48" w:type="pct"/>
          </w:tcPr>
          <w:p w14:paraId="2614CE24" w14:textId="66953F8F" w:rsidR="00912CD9" w:rsidRPr="00A92674" w:rsidRDefault="00912CD9" w:rsidP="001535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Dwelling Units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25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2D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27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12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28" w14:textId="06B443E5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Project Scope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29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2A" w14:textId="4C9D4DBB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48" w:type="pct"/>
          </w:tcPr>
          <w:p w14:paraId="2614CE2B" w14:textId="49BBD8D9" w:rsidR="00912CD9" w:rsidRPr="00A92674" w:rsidRDefault="00912CD9" w:rsidP="00912C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 xml:space="preserve">Number of </w:t>
            </w:r>
            <w:r>
              <w:rPr>
                <w:sz w:val="20"/>
                <w:szCs w:val="20"/>
              </w:rPr>
              <w:t>Bedrooms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2C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34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2E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14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2F" w14:textId="715C5839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  <w:r w:rsidRPr="00F00BE1">
              <w:rPr>
                <w:sz w:val="20"/>
                <w:szCs w:val="20"/>
              </w:rPr>
              <w:t xml:space="preserve"> Conditioned Floor Area(ft</w:t>
            </w:r>
            <w:r w:rsidRPr="00F00BE1">
              <w:rPr>
                <w:sz w:val="20"/>
                <w:szCs w:val="20"/>
                <w:vertAlign w:val="superscript"/>
              </w:rPr>
              <w:t>2</w:t>
            </w:r>
            <w:r w:rsidRPr="00F00BE1">
              <w:rPr>
                <w:sz w:val="20"/>
                <w:szCs w:val="20"/>
              </w:rPr>
              <w:t>)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30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31" w14:textId="7EB177AB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48" w:type="pct"/>
            <w:vAlign w:val="center"/>
          </w:tcPr>
          <w:p w14:paraId="2614CE32" w14:textId="4F881D92" w:rsidR="00912CD9" w:rsidRPr="00A92674" w:rsidRDefault="00912CD9" w:rsidP="00912C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Number of Stories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33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</w:p>
        </w:tc>
      </w:tr>
      <w:tr w:rsidR="00912CD9" w:rsidRPr="001C276F" w14:paraId="2614CE3B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35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16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36" w14:textId="337E8014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Conditioned Floor</w:t>
            </w:r>
            <w:r w:rsidRPr="00F00BE1">
              <w:rPr>
                <w:sz w:val="20"/>
                <w:szCs w:val="20"/>
              </w:rPr>
              <w:t xml:space="preserve"> Area (ft</w:t>
            </w:r>
            <w:r w:rsidRPr="00F00BE1">
              <w:rPr>
                <w:sz w:val="20"/>
                <w:szCs w:val="20"/>
                <w:vertAlign w:val="superscript"/>
              </w:rPr>
              <w:t>2</w:t>
            </w:r>
            <w:r w:rsidRPr="00F00BE1">
              <w:rPr>
                <w:sz w:val="20"/>
                <w:szCs w:val="20"/>
              </w:rPr>
              <w:t>)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37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38" w14:textId="17045E34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48" w:type="pct"/>
          </w:tcPr>
          <w:p w14:paraId="2614CE39" w14:textId="44665EEA" w:rsidR="00912CD9" w:rsidRPr="00A92674" w:rsidRDefault="00912CD9" w:rsidP="00912C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Fenestration Average U-factor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3A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12CD9" w:rsidRPr="001C276F" w14:paraId="2614CE42" w14:textId="77777777" w:rsidTr="00912CD9">
        <w:trPr>
          <w:trHeight w:val="259"/>
          <w:jc w:val="right"/>
        </w:trPr>
        <w:tc>
          <w:tcPr>
            <w:tcW w:w="162" w:type="pct"/>
            <w:vAlign w:val="center"/>
          </w:tcPr>
          <w:p w14:paraId="2614CE3C" w14:textId="77777777" w:rsidR="00912CD9" w:rsidRDefault="00912CD9" w:rsidP="001E2C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18</w:t>
            </w:r>
          </w:p>
        </w:tc>
        <w:tc>
          <w:tcPr>
            <w:tcW w:w="1231" w:type="pct"/>
            <w:tcMar>
              <w:right w:w="144" w:type="dxa"/>
            </w:tcMar>
          </w:tcPr>
          <w:p w14:paraId="2614CE3D" w14:textId="04560CA5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Pr="00F00BE1">
              <w:rPr>
                <w:sz w:val="20"/>
                <w:szCs w:val="20"/>
              </w:rPr>
              <w:t xml:space="preserve"> Conditioned Floor Area (ft</w:t>
            </w:r>
            <w:r w:rsidRPr="00F00BE1">
              <w:rPr>
                <w:sz w:val="20"/>
                <w:szCs w:val="20"/>
                <w:vertAlign w:val="superscript"/>
              </w:rPr>
              <w:t>2</w:t>
            </w:r>
            <w:r w:rsidRPr="00F00BE1">
              <w:rPr>
                <w:sz w:val="20"/>
                <w:szCs w:val="20"/>
              </w:rPr>
              <w:t>)</w:t>
            </w:r>
          </w:p>
        </w:tc>
        <w:tc>
          <w:tcPr>
            <w:tcW w:w="1198" w:type="pct"/>
            <w:tcMar>
              <w:left w:w="144" w:type="dxa"/>
            </w:tcMar>
          </w:tcPr>
          <w:p w14:paraId="2614CE3E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6" w:type="pct"/>
            <w:tcMar>
              <w:left w:w="144" w:type="dxa"/>
              <w:right w:w="144" w:type="dxa"/>
            </w:tcMar>
          </w:tcPr>
          <w:p w14:paraId="2614CE3F" w14:textId="742FB662" w:rsidR="00912CD9" w:rsidRPr="00A92674" w:rsidRDefault="00912CD9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48" w:type="pct"/>
          </w:tcPr>
          <w:p w14:paraId="2614CE40" w14:textId="6574C064" w:rsidR="00912CD9" w:rsidRPr="00A92674" w:rsidRDefault="00912CD9" w:rsidP="00912C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0BE1">
              <w:rPr>
                <w:sz w:val="20"/>
                <w:szCs w:val="20"/>
              </w:rPr>
              <w:t>Glazing Percentage (%)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CE41" w14:textId="77777777" w:rsidR="00912CD9" w:rsidRPr="00A92674" w:rsidRDefault="00912CD9" w:rsidP="00362B0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2614CE4A" w14:textId="77777777" w:rsidR="00362B00" w:rsidRDefault="00362B00" w:rsidP="00362B00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359"/>
        <w:gridCol w:w="1827"/>
        <w:gridCol w:w="1827"/>
        <w:gridCol w:w="1827"/>
        <w:gridCol w:w="1827"/>
        <w:gridCol w:w="1827"/>
        <w:gridCol w:w="1827"/>
        <w:gridCol w:w="1827"/>
      </w:tblGrid>
      <w:tr w:rsidR="006A5CCD" w14:paraId="2614CE4C" w14:textId="77777777" w:rsidTr="00C4535B">
        <w:tc>
          <w:tcPr>
            <w:tcW w:w="14616" w:type="dxa"/>
            <w:gridSpan w:val="9"/>
            <w:shd w:val="clear" w:color="auto" w:fill="auto"/>
          </w:tcPr>
          <w:p w14:paraId="2614CE4B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B. Opaque Surfaces</w:t>
            </w:r>
          </w:p>
        </w:tc>
      </w:tr>
      <w:tr w:rsidR="006A5CCD" w14:paraId="2614CE55" w14:textId="77777777" w:rsidTr="000C0796">
        <w:tc>
          <w:tcPr>
            <w:tcW w:w="1827" w:type="dxa"/>
            <w:gridSpan w:val="2"/>
          </w:tcPr>
          <w:p w14:paraId="2614CE4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827" w:type="dxa"/>
          </w:tcPr>
          <w:p w14:paraId="2614CE4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27" w:type="dxa"/>
          </w:tcPr>
          <w:p w14:paraId="2614CE4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</w:tcPr>
          <w:p w14:paraId="2614CE50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</w:tcPr>
          <w:p w14:paraId="2614CE51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</w:tcPr>
          <w:p w14:paraId="2614CE52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</w:tcPr>
          <w:p w14:paraId="2614CE53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</w:tcPr>
          <w:p w14:paraId="2614CE54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</w:tr>
      <w:tr w:rsidR="006A5CCD" w14:paraId="2614CE5E" w14:textId="77777777" w:rsidTr="000C0796">
        <w:tc>
          <w:tcPr>
            <w:tcW w:w="1827" w:type="dxa"/>
            <w:gridSpan w:val="2"/>
          </w:tcPr>
          <w:p w14:paraId="2614CE5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827" w:type="dxa"/>
          </w:tcPr>
          <w:p w14:paraId="2614CE5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Zone</w:t>
            </w:r>
          </w:p>
        </w:tc>
        <w:tc>
          <w:tcPr>
            <w:tcW w:w="1827" w:type="dxa"/>
          </w:tcPr>
          <w:p w14:paraId="2614CE58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Existing Conditions</w:t>
            </w:r>
          </w:p>
        </w:tc>
        <w:tc>
          <w:tcPr>
            <w:tcW w:w="1827" w:type="dxa"/>
          </w:tcPr>
          <w:p w14:paraId="2614CE5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Surface Type</w:t>
            </w:r>
          </w:p>
        </w:tc>
        <w:tc>
          <w:tcPr>
            <w:tcW w:w="1827" w:type="dxa"/>
          </w:tcPr>
          <w:p w14:paraId="2614CE5A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27" w:type="dxa"/>
          </w:tcPr>
          <w:p w14:paraId="2614CE5B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Orientation</w:t>
            </w:r>
          </w:p>
        </w:tc>
        <w:tc>
          <w:tcPr>
            <w:tcW w:w="1827" w:type="dxa"/>
          </w:tcPr>
          <w:p w14:paraId="2614CE5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Total Cavity R-value</w:t>
            </w:r>
          </w:p>
        </w:tc>
        <w:tc>
          <w:tcPr>
            <w:tcW w:w="1827" w:type="dxa"/>
          </w:tcPr>
          <w:p w14:paraId="2614CE5D" w14:textId="77777777" w:rsidR="006A5CCD" w:rsidRPr="006A5CCD" w:rsidRDefault="00AF3934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E67" w14:textId="77777777" w:rsidTr="000C0796">
        <w:tc>
          <w:tcPr>
            <w:tcW w:w="1827" w:type="dxa"/>
            <w:gridSpan w:val="2"/>
          </w:tcPr>
          <w:p w14:paraId="2614CE5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1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4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E70" w14:textId="77777777" w:rsidTr="000C0796">
        <w:tc>
          <w:tcPr>
            <w:tcW w:w="1827" w:type="dxa"/>
            <w:gridSpan w:val="2"/>
          </w:tcPr>
          <w:p w14:paraId="2614CE6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9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A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B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D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6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E74" w14:textId="77777777" w:rsidTr="000C0796">
        <w:tc>
          <w:tcPr>
            <w:tcW w:w="468" w:type="dxa"/>
            <w:vAlign w:val="center"/>
          </w:tcPr>
          <w:p w14:paraId="2614CE71" w14:textId="77777777" w:rsidR="006A5CCD" w:rsidRPr="006A5CCD" w:rsidRDefault="006A5CCD" w:rsidP="000C0796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09</w:t>
            </w:r>
          </w:p>
        </w:tc>
        <w:tc>
          <w:tcPr>
            <w:tcW w:w="3186" w:type="dxa"/>
            <w:gridSpan w:val="2"/>
            <w:vAlign w:val="center"/>
          </w:tcPr>
          <w:p w14:paraId="2614CE72" w14:textId="77777777" w:rsidR="006A5CCD" w:rsidRPr="006A5CCD" w:rsidRDefault="006A5CCD" w:rsidP="000C0796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62" w:type="dxa"/>
            <w:gridSpan w:val="6"/>
          </w:tcPr>
          <w:p w14:paraId="0C90510A" w14:textId="77777777" w:rsidR="000C0796" w:rsidRDefault="000C0796" w:rsidP="000C0796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73" w14:textId="76FED4E8" w:rsidR="006A5CCD" w:rsidRPr="00953279" w:rsidRDefault="000C0796" w:rsidP="00953279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0C0796" w14:paraId="2614CE78" w14:textId="77777777" w:rsidTr="000C0796">
        <w:tc>
          <w:tcPr>
            <w:tcW w:w="468" w:type="dxa"/>
          </w:tcPr>
          <w:p w14:paraId="2614CE75" w14:textId="77777777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</w:tcPr>
          <w:p w14:paraId="2614CE77" w14:textId="1B419AD8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E79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14616" w:type="dxa"/>
        <w:tblLayout w:type="fixed"/>
        <w:tblLook w:val="04A0" w:firstRow="1" w:lastRow="0" w:firstColumn="1" w:lastColumn="0" w:noHBand="0" w:noVBand="1"/>
      </w:tblPr>
      <w:tblGrid>
        <w:gridCol w:w="468"/>
        <w:gridCol w:w="1359"/>
        <w:gridCol w:w="1791"/>
        <w:gridCol w:w="1863"/>
        <w:gridCol w:w="1827"/>
        <w:gridCol w:w="1827"/>
        <w:gridCol w:w="1827"/>
        <w:gridCol w:w="1827"/>
        <w:gridCol w:w="1827"/>
      </w:tblGrid>
      <w:tr w:rsidR="006A5CCD" w14:paraId="2614CE7B" w14:textId="77777777" w:rsidTr="2662821B">
        <w:tc>
          <w:tcPr>
            <w:tcW w:w="14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4CE7A" w14:textId="4B0DDFF1" w:rsidR="006A5CCD" w:rsidRPr="00707E2F" w:rsidRDefault="006A5CCD" w:rsidP="266282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2662821B">
              <w:rPr>
                <w:b/>
                <w:bCs/>
                <w:sz w:val="20"/>
                <w:szCs w:val="20"/>
              </w:rPr>
              <w:t xml:space="preserve">C. </w:t>
            </w:r>
            <w:del w:id="0" w:author="Markstrum, Alexis@Energy" w:date="2021-03-06T00:37:00Z">
              <w:r w:rsidRPr="2662821B" w:rsidDel="006A5CCD">
                <w:rPr>
                  <w:b/>
                  <w:bCs/>
                  <w:sz w:val="20"/>
                  <w:szCs w:val="20"/>
                </w:rPr>
                <w:delText>Attic</w:delText>
              </w:r>
            </w:del>
            <w:ins w:id="1" w:author="Markstrum, Alexis@Energy" w:date="2021-03-06T00:37:00Z">
              <w:r w:rsidR="02606E2C" w:rsidRPr="2662821B">
                <w:rPr>
                  <w:b/>
                  <w:bCs/>
                  <w:sz w:val="20"/>
                  <w:szCs w:val="20"/>
                </w:rPr>
                <w:t>Roofs</w:t>
              </w:r>
            </w:ins>
          </w:p>
        </w:tc>
      </w:tr>
      <w:tr w:rsidR="006A5CCD" w14:paraId="2614CE84" w14:textId="77777777" w:rsidTr="2662821B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C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D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E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7F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0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1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2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3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08</w:t>
            </w:r>
          </w:p>
        </w:tc>
      </w:tr>
      <w:tr w:rsidR="006A5CCD" w14:paraId="2614CE8D" w14:textId="77777777" w:rsidTr="2662821B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5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Name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6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Construction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7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Rise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8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Reflectance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9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Emittance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A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Radiant Barrier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B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Cool Roof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C" w14:textId="77777777" w:rsidR="006A5CCD" w:rsidRPr="00A61410" w:rsidRDefault="00AF3934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E96" w14:textId="77777777" w:rsidTr="2662821B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E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8F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0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1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2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3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4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5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6A5CCD" w14:paraId="2614CE9F" w14:textId="77777777" w:rsidTr="2662821B"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7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8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9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A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B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C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D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9E" w14:textId="77777777" w:rsidR="006A5CCD" w:rsidRPr="00A61410" w:rsidRDefault="006A5CCD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0C0796" w14:paraId="2614CEA3" w14:textId="77777777" w:rsidTr="2662821B">
        <w:trPr>
          <w:trHeight w:val="108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4CEA0" w14:textId="77777777" w:rsidR="000C0796" w:rsidRDefault="000C0796" w:rsidP="007E2232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3C291C">
              <w:rPr>
                <w:sz w:val="20"/>
                <w:szCs w:val="20"/>
              </w:rPr>
              <w:t>09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4CEA1" w14:textId="77777777" w:rsidR="000C0796" w:rsidRPr="00A61410" w:rsidRDefault="000C0796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62ED" w14:textId="77777777" w:rsidR="000C0796" w:rsidRDefault="000C0796" w:rsidP="000C0796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A2" w14:textId="3A710CCB" w:rsidR="000C0796" w:rsidRPr="00953279" w:rsidRDefault="000C0796" w:rsidP="00953279">
            <w:pPr>
              <w:pStyle w:val="ListParagraph"/>
              <w:keepNext/>
              <w:numPr>
                <w:ilvl w:val="0"/>
                <w:numId w:val="28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0C0796" w14:paraId="2614CEA7" w14:textId="77777777" w:rsidTr="2662821B">
        <w:trPr>
          <w:trHeight w:val="10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A4" w14:textId="77777777" w:rsidR="000C0796" w:rsidRPr="00A61410" w:rsidRDefault="000C0796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CEA6" w14:textId="6B717216" w:rsidR="000C0796" w:rsidRPr="00A61410" w:rsidRDefault="000C0796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654A3E82" w14:textId="77777777" w:rsidR="000C0796" w:rsidRDefault="000C0796" w:rsidP="000C0796">
      <w:pPr>
        <w:spacing w:after="0"/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359"/>
        <w:gridCol w:w="1791"/>
        <w:gridCol w:w="1863"/>
        <w:gridCol w:w="1827"/>
        <w:gridCol w:w="1827"/>
        <w:gridCol w:w="1827"/>
        <w:gridCol w:w="1827"/>
        <w:gridCol w:w="1827"/>
      </w:tblGrid>
      <w:tr w:rsidR="006A5CCD" w14:paraId="2614CEA9" w14:textId="77777777" w:rsidTr="00C4535B">
        <w:tc>
          <w:tcPr>
            <w:tcW w:w="14616" w:type="dxa"/>
            <w:gridSpan w:val="9"/>
            <w:shd w:val="clear" w:color="auto" w:fill="auto"/>
          </w:tcPr>
          <w:p w14:paraId="2614CEA8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D. Windows</w:t>
            </w:r>
          </w:p>
        </w:tc>
      </w:tr>
      <w:tr w:rsidR="00AA01FC" w14:paraId="2614CEB2" w14:textId="77777777" w:rsidTr="000C0796">
        <w:tc>
          <w:tcPr>
            <w:tcW w:w="1827" w:type="dxa"/>
            <w:gridSpan w:val="2"/>
          </w:tcPr>
          <w:p w14:paraId="2614CEAA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791" w:type="dxa"/>
          </w:tcPr>
          <w:p w14:paraId="2614CEAB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63" w:type="dxa"/>
          </w:tcPr>
          <w:p w14:paraId="2614CEAC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</w:tcPr>
          <w:p w14:paraId="2614CEAD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</w:tcPr>
          <w:p w14:paraId="2614CEAE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</w:tcPr>
          <w:p w14:paraId="2614CEAF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</w:tcPr>
          <w:p w14:paraId="2614CEB0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</w:tcPr>
          <w:p w14:paraId="2614CEB1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</w:tr>
      <w:tr w:rsidR="00AA01FC" w14:paraId="2614CEBB" w14:textId="77777777" w:rsidTr="000C0796">
        <w:tc>
          <w:tcPr>
            <w:tcW w:w="1827" w:type="dxa"/>
            <w:gridSpan w:val="2"/>
          </w:tcPr>
          <w:p w14:paraId="2614CEB3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791" w:type="dxa"/>
          </w:tcPr>
          <w:p w14:paraId="2614CEB4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63" w:type="dxa"/>
          </w:tcPr>
          <w:p w14:paraId="2614CEB5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Multiplier</w:t>
            </w:r>
          </w:p>
        </w:tc>
        <w:tc>
          <w:tcPr>
            <w:tcW w:w="1827" w:type="dxa"/>
          </w:tcPr>
          <w:p w14:paraId="2614CEB6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Area (ft</w:t>
            </w:r>
            <w:r w:rsidRPr="006A5CCD">
              <w:rPr>
                <w:sz w:val="20"/>
                <w:szCs w:val="20"/>
                <w:vertAlign w:val="superscript"/>
              </w:rPr>
              <w:t>2</w:t>
            </w:r>
            <w:r w:rsidRPr="006A5CCD">
              <w:rPr>
                <w:sz w:val="20"/>
                <w:szCs w:val="20"/>
              </w:rPr>
              <w:t>)</w:t>
            </w:r>
          </w:p>
        </w:tc>
        <w:tc>
          <w:tcPr>
            <w:tcW w:w="1827" w:type="dxa"/>
          </w:tcPr>
          <w:p w14:paraId="2614CEB7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U-factor</w:t>
            </w:r>
          </w:p>
        </w:tc>
        <w:tc>
          <w:tcPr>
            <w:tcW w:w="1827" w:type="dxa"/>
          </w:tcPr>
          <w:p w14:paraId="2614CEB8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SHGC</w:t>
            </w:r>
          </w:p>
        </w:tc>
        <w:tc>
          <w:tcPr>
            <w:tcW w:w="1827" w:type="dxa"/>
          </w:tcPr>
          <w:p w14:paraId="2614CEB9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Exterior Shading</w:t>
            </w:r>
          </w:p>
        </w:tc>
        <w:tc>
          <w:tcPr>
            <w:tcW w:w="1827" w:type="dxa"/>
          </w:tcPr>
          <w:p w14:paraId="2614CEBA" w14:textId="77777777" w:rsidR="00AA01FC" w:rsidRPr="006A5CCD" w:rsidRDefault="00AA01FC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AA01FC" w14:paraId="2614CEC4" w14:textId="77777777" w:rsidTr="000C0796">
        <w:tc>
          <w:tcPr>
            <w:tcW w:w="1827" w:type="dxa"/>
            <w:gridSpan w:val="2"/>
          </w:tcPr>
          <w:p w14:paraId="2614CEBC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91" w:type="dxa"/>
          </w:tcPr>
          <w:p w14:paraId="2614CEBD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63" w:type="dxa"/>
          </w:tcPr>
          <w:p w14:paraId="2614CEBE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BF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0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1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2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3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01FC" w14:paraId="2614CECD" w14:textId="77777777" w:rsidTr="000C0796">
        <w:tc>
          <w:tcPr>
            <w:tcW w:w="1827" w:type="dxa"/>
            <w:gridSpan w:val="2"/>
          </w:tcPr>
          <w:p w14:paraId="2614CEC5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91" w:type="dxa"/>
          </w:tcPr>
          <w:p w14:paraId="2614CEC6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63" w:type="dxa"/>
          </w:tcPr>
          <w:p w14:paraId="2614CEC7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8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9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A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B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14:paraId="2614CECC" w14:textId="77777777" w:rsidR="00AA01FC" w:rsidRPr="006A5CCD" w:rsidRDefault="00AA01FC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C0796" w14:paraId="2614CED1" w14:textId="77777777" w:rsidTr="007E2232">
        <w:tc>
          <w:tcPr>
            <w:tcW w:w="468" w:type="dxa"/>
            <w:vAlign w:val="center"/>
          </w:tcPr>
          <w:p w14:paraId="2614CECE" w14:textId="77777777" w:rsidR="000C0796" w:rsidRPr="006A5CCD" w:rsidRDefault="000C0796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150" w:type="dxa"/>
            <w:gridSpan w:val="2"/>
            <w:vAlign w:val="center"/>
          </w:tcPr>
          <w:p w14:paraId="2614CECF" w14:textId="77777777" w:rsidR="000C0796" w:rsidRPr="006A5CCD" w:rsidRDefault="000C0796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6"/>
          </w:tcPr>
          <w:p w14:paraId="23F338DA" w14:textId="77777777" w:rsidR="000C0796" w:rsidRDefault="000C0796" w:rsidP="000C0796">
            <w:pPr>
              <w:pStyle w:val="ListParagraph"/>
              <w:keepNext/>
              <w:numPr>
                <w:ilvl w:val="0"/>
                <w:numId w:val="29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D0" w14:textId="697B1A81" w:rsidR="000C0796" w:rsidRPr="00953279" w:rsidRDefault="000C0796" w:rsidP="00953279">
            <w:pPr>
              <w:pStyle w:val="ListParagraph"/>
              <w:keepNext/>
              <w:numPr>
                <w:ilvl w:val="0"/>
                <w:numId w:val="29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0C0796" w14:paraId="2614CED5" w14:textId="77777777" w:rsidTr="000C0796">
        <w:tc>
          <w:tcPr>
            <w:tcW w:w="468" w:type="dxa"/>
          </w:tcPr>
          <w:p w14:paraId="2614CED2" w14:textId="77777777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4148" w:type="dxa"/>
            <w:gridSpan w:val="8"/>
          </w:tcPr>
          <w:p w14:paraId="2614CED4" w14:textId="7B864C5E" w:rsidR="000C0796" w:rsidRPr="006A5CCD" w:rsidRDefault="000C0796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ED6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455"/>
        <w:gridCol w:w="695"/>
        <w:gridCol w:w="2228"/>
        <w:gridCol w:w="2923"/>
        <w:gridCol w:w="2923"/>
        <w:gridCol w:w="2924"/>
      </w:tblGrid>
      <w:tr w:rsidR="004D4BD9" w14:paraId="2614CED8" w14:textId="77777777" w:rsidTr="71C5B174">
        <w:tc>
          <w:tcPr>
            <w:tcW w:w="14616" w:type="dxa"/>
            <w:gridSpan w:val="7"/>
            <w:shd w:val="clear" w:color="auto" w:fill="auto"/>
          </w:tcPr>
          <w:p w14:paraId="2614CED7" w14:textId="77777777" w:rsidR="004D4BD9" w:rsidRPr="00707E2F" w:rsidRDefault="004D4BD9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E. Doors</w:t>
            </w:r>
          </w:p>
        </w:tc>
      </w:tr>
      <w:tr w:rsidR="00AA01FC" w14:paraId="2614CEDE" w14:textId="77777777" w:rsidTr="71C5B174">
        <w:tc>
          <w:tcPr>
            <w:tcW w:w="2923" w:type="dxa"/>
            <w:gridSpan w:val="2"/>
          </w:tcPr>
          <w:p w14:paraId="2614CED9" w14:textId="77777777" w:rsidR="00AA01FC" w:rsidRPr="00362B0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2923" w:type="dxa"/>
            <w:gridSpan w:val="2"/>
          </w:tcPr>
          <w:p w14:paraId="2614CEDA" w14:textId="77777777" w:rsidR="00AA01FC" w:rsidRPr="00362B0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2923" w:type="dxa"/>
          </w:tcPr>
          <w:p w14:paraId="2614CEDB" w14:textId="77777777" w:rsidR="00AA01FC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923" w:type="dxa"/>
          </w:tcPr>
          <w:p w14:paraId="2614CEDC" w14:textId="77777777" w:rsidR="00AA01FC" w:rsidRPr="00362B00" w:rsidRDefault="00AA01FC" w:rsidP="00AA01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924" w:type="dxa"/>
          </w:tcPr>
          <w:p w14:paraId="2614CEDD" w14:textId="77777777" w:rsidR="00AA01FC" w:rsidRPr="00362B00" w:rsidRDefault="00AA01FC" w:rsidP="00AA01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</w:p>
        </w:tc>
      </w:tr>
      <w:tr w:rsidR="00AA01FC" w14:paraId="2614CEE4" w14:textId="77777777" w:rsidTr="71C5B174">
        <w:tc>
          <w:tcPr>
            <w:tcW w:w="2923" w:type="dxa"/>
            <w:gridSpan w:val="2"/>
          </w:tcPr>
          <w:p w14:paraId="2614CEDF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Name</w:t>
            </w:r>
          </w:p>
        </w:tc>
        <w:tc>
          <w:tcPr>
            <w:tcW w:w="2923" w:type="dxa"/>
            <w:gridSpan w:val="2"/>
          </w:tcPr>
          <w:p w14:paraId="2614CEE0" w14:textId="566AB684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del w:id="2" w:author="Shewmaker, Michael@Energy" w:date="2021-02-01T16:13:00Z">
              <w:r w:rsidDel="00AA01FC">
                <w:delText>Azimuth</w:delText>
              </w:r>
            </w:del>
            <w:ins w:id="3" w:author="Shewmaker, Michael@Energy" w:date="2021-02-01T16:13:00Z">
              <w:r w:rsidR="6E195C46">
                <w:t>Parent Surface</w:t>
              </w:r>
            </w:ins>
          </w:p>
        </w:tc>
        <w:tc>
          <w:tcPr>
            <w:tcW w:w="2923" w:type="dxa"/>
          </w:tcPr>
          <w:p w14:paraId="2614CEE1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Area (ft</w:t>
            </w:r>
            <w:r w:rsidRPr="00E42675">
              <w:rPr>
                <w:sz w:val="20"/>
                <w:szCs w:val="20"/>
                <w:vertAlign w:val="superscript"/>
              </w:rPr>
              <w:t>2</w:t>
            </w:r>
            <w:r w:rsidRPr="00E42675">
              <w:rPr>
                <w:sz w:val="20"/>
                <w:szCs w:val="20"/>
              </w:rPr>
              <w:t>)</w:t>
            </w:r>
          </w:p>
        </w:tc>
        <w:tc>
          <w:tcPr>
            <w:tcW w:w="2923" w:type="dxa"/>
          </w:tcPr>
          <w:p w14:paraId="2614CEE2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U-factor</w:t>
            </w:r>
          </w:p>
        </w:tc>
        <w:tc>
          <w:tcPr>
            <w:tcW w:w="2924" w:type="dxa"/>
          </w:tcPr>
          <w:p w14:paraId="2614CEE3" w14:textId="77777777" w:rsidR="00AA01FC" w:rsidRPr="00A61410" w:rsidRDefault="00AA01FC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AA01FC" w14:paraId="2614CEEA" w14:textId="77777777" w:rsidTr="71C5B174">
        <w:tc>
          <w:tcPr>
            <w:tcW w:w="2923" w:type="dxa"/>
            <w:gridSpan w:val="2"/>
          </w:tcPr>
          <w:p w14:paraId="2614CEE5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gridSpan w:val="2"/>
          </w:tcPr>
          <w:p w14:paraId="2614CEE6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</w:tcPr>
          <w:p w14:paraId="2614CEE7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</w:tcPr>
          <w:p w14:paraId="2614CEE8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4" w:type="dxa"/>
          </w:tcPr>
          <w:p w14:paraId="2614CEE9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AA01FC" w14:paraId="2614CEF0" w14:textId="77777777" w:rsidTr="71C5B174"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CEEB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CEEC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CEED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CEEE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924" w:type="dxa"/>
            <w:tcBorders>
              <w:bottom w:val="single" w:sz="4" w:space="0" w:color="auto"/>
            </w:tcBorders>
          </w:tcPr>
          <w:p w14:paraId="2614CEEF" w14:textId="77777777" w:rsidR="00AA01FC" w:rsidRPr="00A61410" w:rsidRDefault="00AA01FC" w:rsidP="00AF39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7E2232" w14:paraId="2614CEF4" w14:textId="77777777" w:rsidTr="71C5B174">
        <w:trPr>
          <w:trHeight w:val="108"/>
        </w:trPr>
        <w:tc>
          <w:tcPr>
            <w:tcW w:w="468" w:type="dxa"/>
            <w:vAlign w:val="center"/>
          </w:tcPr>
          <w:p w14:paraId="2614CEF1" w14:textId="77777777" w:rsidR="007E2232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E42675">
              <w:rPr>
                <w:sz w:val="20"/>
                <w:szCs w:val="20"/>
              </w:rPr>
              <w:t>06</w:t>
            </w:r>
          </w:p>
        </w:tc>
        <w:tc>
          <w:tcPr>
            <w:tcW w:w="3150" w:type="dxa"/>
            <w:gridSpan w:val="2"/>
            <w:vAlign w:val="center"/>
          </w:tcPr>
          <w:p w14:paraId="2614CEF2" w14:textId="77777777" w:rsidR="007E2232" w:rsidRPr="00A61410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E42675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4"/>
          </w:tcPr>
          <w:p w14:paraId="701CD074" w14:textId="77777777" w:rsidR="007E2232" w:rsidRDefault="007E2232" w:rsidP="007E2232">
            <w:pPr>
              <w:pStyle w:val="ListParagraph"/>
              <w:keepNext/>
              <w:numPr>
                <w:ilvl w:val="0"/>
                <w:numId w:val="30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EF3" w14:textId="247C23C8" w:rsidR="007E2232" w:rsidRPr="00953279" w:rsidRDefault="007E2232" w:rsidP="00953279">
            <w:pPr>
              <w:pStyle w:val="ListParagraph"/>
              <w:keepNext/>
              <w:numPr>
                <w:ilvl w:val="0"/>
                <w:numId w:val="30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EF8" w14:textId="77777777" w:rsidTr="71C5B174">
        <w:trPr>
          <w:trHeight w:val="107"/>
        </w:trPr>
        <w:tc>
          <w:tcPr>
            <w:tcW w:w="468" w:type="dxa"/>
          </w:tcPr>
          <w:p w14:paraId="2614CEF5" w14:textId="77777777" w:rsidR="007E2232" w:rsidRPr="00F5745F" w:rsidRDefault="007E2232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4148" w:type="dxa"/>
            <w:gridSpan w:val="6"/>
          </w:tcPr>
          <w:p w14:paraId="2614CEF7" w14:textId="3122A8C4" w:rsidR="007E2232" w:rsidRPr="00F5745F" w:rsidRDefault="007E2232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CEF9" w14:textId="77777777" w:rsidR="004D4BD9" w:rsidRDefault="004D4BD9" w:rsidP="006A5CCD">
      <w:pPr>
        <w:spacing w:after="0"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506"/>
        <w:gridCol w:w="1027"/>
        <w:gridCol w:w="969"/>
        <w:gridCol w:w="648"/>
        <w:gridCol w:w="320"/>
        <w:gridCol w:w="970"/>
        <w:gridCol w:w="969"/>
        <w:gridCol w:w="971"/>
        <w:gridCol w:w="968"/>
        <w:gridCol w:w="970"/>
        <w:gridCol w:w="973"/>
        <w:gridCol w:w="879"/>
        <w:gridCol w:w="93"/>
        <w:gridCol w:w="897"/>
        <w:gridCol w:w="72"/>
        <w:gridCol w:w="918"/>
        <w:gridCol w:w="54"/>
        <w:gridCol w:w="756"/>
        <w:gridCol w:w="1188"/>
      </w:tblGrid>
      <w:tr w:rsidR="006A5CCD" w14:paraId="2614CEFB" w14:textId="77777777" w:rsidTr="3B83BDD7">
        <w:tc>
          <w:tcPr>
            <w:tcW w:w="14616" w:type="dxa"/>
            <w:gridSpan w:val="20"/>
            <w:shd w:val="clear" w:color="auto" w:fill="auto"/>
          </w:tcPr>
          <w:p w14:paraId="2614CEFA" w14:textId="58204014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F. Overhangs &amp; Fins</w:t>
            </w:r>
          </w:p>
        </w:tc>
      </w:tr>
      <w:tr w:rsidR="006A5CCD" w14:paraId="2614CF0B" w14:textId="77777777" w:rsidTr="3B83BDD7">
        <w:tc>
          <w:tcPr>
            <w:tcW w:w="974" w:type="dxa"/>
            <w:gridSpan w:val="2"/>
          </w:tcPr>
          <w:p w14:paraId="2614CEF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027" w:type="dxa"/>
          </w:tcPr>
          <w:p w14:paraId="2614CEF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969" w:type="dxa"/>
          </w:tcPr>
          <w:p w14:paraId="2614CEF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968" w:type="dxa"/>
            <w:gridSpan w:val="2"/>
          </w:tcPr>
          <w:p w14:paraId="2614CEF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970" w:type="dxa"/>
          </w:tcPr>
          <w:p w14:paraId="2614CF00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969" w:type="dxa"/>
          </w:tcPr>
          <w:p w14:paraId="2614CF01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971" w:type="dxa"/>
          </w:tcPr>
          <w:p w14:paraId="2614CF02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968" w:type="dxa"/>
          </w:tcPr>
          <w:p w14:paraId="2614CF03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  <w:tc>
          <w:tcPr>
            <w:tcW w:w="970" w:type="dxa"/>
          </w:tcPr>
          <w:p w14:paraId="2614CF04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09</w:t>
            </w:r>
          </w:p>
        </w:tc>
        <w:tc>
          <w:tcPr>
            <w:tcW w:w="973" w:type="dxa"/>
          </w:tcPr>
          <w:p w14:paraId="2614CF05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10</w:t>
            </w:r>
          </w:p>
        </w:tc>
        <w:tc>
          <w:tcPr>
            <w:tcW w:w="972" w:type="dxa"/>
            <w:gridSpan w:val="2"/>
          </w:tcPr>
          <w:p w14:paraId="2614CF0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11</w:t>
            </w:r>
          </w:p>
        </w:tc>
        <w:tc>
          <w:tcPr>
            <w:tcW w:w="969" w:type="dxa"/>
            <w:gridSpan w:val="2"/>
          </w:tcPr>
          <w:p w14:paraId="2614CF0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12</w:t>
            </w:r>
          </w:p>
        </w:tc>
        <w:tc>
          <w:tcPr>
            <w:tcW w:w="972" w:type="dxa"/>
            <w:gridSpan w:val="2"/>
          </w:tcPr>
          <w:p w14:paraId="2614CF08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13</w:t>
            </w:r>
          </w:p>
        </w:tc>
        <w:tc>
          <w:tcPr>
            <w:tcW w:w="756" w:type="dxa"/>
          </w:tcPr>
          <w:p w14:paraId="2614CF0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14</w:t>
            </w:r>
          </w:p>
        </w:tc>
        <w:tc>
          <w:tcPr>
            <w:tcW w:w="1188" w:type="dxa"/>
          </w:tcPr>
          <w:p w14:paraId="2614CF0A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15</w:t>
            </w:r>
          </w:p>
        </w:tc>
      </w:tr>
      <w:tr w:rsidR="006A5CCD" w14:paraId="2614CF11" w14:textId="77777777" w:rsidTr="3B83BDD7">
        <w:tc>
          <w:tcPr>
            <w:tcW w:w="974" w:type="dxa"/>
            <w:gridSpan w:val="2"/>
          </w:tcPr>
          <w:p w14:paraId="2614CF0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3" w:type="dxa"/>
            <w:gridSpan w:val="6"/>
            <w:shd w:val="clear" w:color="auto" w:fill="auto"/>
          </w:tcPr>
          <w:p w14:paraId="2614CF0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Overhang</w:t>
            </w:r>
          </w:p>
        </w:tc>
        <w:tc>
          <w:tcPr>
            <w:tcW w:w="3882" w:type="dxa"/>
            <w:gridSpan w:val="4"/>
            <w:shd w:val="clear" w:color="auto" w:fill="auto"/>
          </w:tcPr>
          <w:p w14:paraId="2614CF0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Left Fin</w:t>
            </w:r>
          </w:p>
        </w:tc>
        <w:tc>
          <w:tcPr>
            <w:tcW w:w="3669" w:type="dxa"/>
            <w:gridSpan w:val="7"/>
            <w:shd w:val="clear" w:color="auto" w:fill="auto"/>
          </w:tcPr>
          <w:p w14:paraId="2614CF0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Right Fin</w:t>
            </w:r>
          </w:p>
        </w:tc>
        <w:tc>
          <w:tcPr>
            <w:tcW w:w="1188" w:type="dxa"/>
          </w:tcPr>
          <w:p w14:paraId="2614CF1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F21" w14:textId="77777777" w:rsidTr="3B83BDD7">
        <w:tc>
          <w:tcPr>
            <w:tcW w:w="974" w:type="dxa"/>
            <w:gridSpan w:val="2"/>
            <w:vAlign w:val="bottom"/>
          </w:tcPr>
          <w:p w14:paraId="2614CF12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Window</w:t>
            </w:r>
          </w:p>
        </w:tc>
        <w:tc>
          <w:tcPr>
            <w:tcW w:w="1027" w:type="dxa"/>
            <w:vAlign w:val="bottom"/>
          </w:tcPr>
          <w:p w14:paraId="2614CF13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Overhang Depth</w:t>
            </w:r>
          </w:p>
        </w:tc>
        <w:tc>
          <w:tcPr>
            <w:tcW w:w="969" w:type="dxa"/>
            <w:vAlign w:val="bottom"/>
          </w:tcPr>
          <w:p w14:paraId="2614CF14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Dist. Up</w:t>
            </w:r>
          </w:p>
        </w:tc>
        <w:tc>
          <w:tcPr>
            <w:tcW w:w="968" w:type="dxa"/>
            <w:gridSpan w:val="2"/>
            <w:vAlign w:val="bottom"/>
          </w:tcPr>
          <w:p w14:paraId="2614CF1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Left Ext.</w:t>
            </w:r>
          </w:p>
        </w:tc>
        <w:tc>
          <w:tcPr>
            <w:tcW w:w="970" w:type="dxa"/>
            <w:vAlign w:val="bottom"/>
          </w:tcPr>
          <w:p w14:paraId="2614CF1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Right Ext.</w:t>
            </w:r>
          </w:p>
        </w:tc>
        <w:tc>
          <w:tcPr>
            <w:tcW w:w="969" w:type="dxa"/>
            <w:vAlign w:val="bottom"/>
          </w:tcPr>
          <w:p w14:paraId="2614CF17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Flap Ht</w:t>
            </w:r>
          </w:p>
        </w:tc>
        <w:tc>
          <w:tcPr>
            <w:tcW w:w="971" w:type="dxa"/>
            <w:vAlign w:val="bottom"/>
          </w:tcPr>
          <w:p w14:paraId="2614CF18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Depth</w:t>
            </w:r>
          </w:p>
        </w:tc>
        <w:tc>
          <w:tcPr>
            <w:tcW w:w="968" w:type="dxa"/>
            <w:vAlign w:val="bottom"/>
          </w:tcPr>
          <w:p w14:paraId="2614CF19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Top Up</w:t>
            </w:r>
          </w:p>
        </w:tc>
        <w:tc>
          <w:tcPr>
            <w:tcW w:w="970" w:type="dxa"/>
            <w:vAlign w:val="bottom"/>
          </w:tcPr>
          <w:p w14:paraId="2614CF1A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Dist (Left)</w:t>
            </w:r>
          </w:p>
        </w:tc>
        <w:tc>
          <w:tcPr>
            <w:tcW w:w="973" w:type="dxa"/>
            <w:vAlign w:val="bottom"/>
          </w:tcPr>
          <w:p w14:paraId="2614CF1B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Bottom Up</w:t>
            </w:r>
          </w:p>
        </w:tc>
        <w:tc>
          <w:tcPr>
            <w:tcW w:w="879" w:type="dxa"/>
            <w:vAlign w:val="bottom"/>
          </w:tcPr>
          <w:p w14:paraId="2614CF1C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Depth</w:t>
            </w:r>
          </w:p>
        </w:tc>
        <w:tc>
          <w:tcPr>
            <w:tcW w:w="990" w:type="dxa"/>
            <w:gridSpan w:val="2"/>
            <w:vAlign w:val="bottom"/>
          </w:tcPr>
          <w:p w14:paraId="2614CF1D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Top Up</w:t>
            </w:r>
          </w:p>
        </w:tc>
        <w:tc>
          <w:tcPr>
            <w:tcW w:w="990" w:type="dxa"/>
            <w:gridSpan w:val="2"/>
            <w:vAlign w:val="bottom"/>
          </w:tcPr>
          <w:p w14:paraId="2614CF1E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Dist (Right)</w:t>
            </w:r>
          </w:p>
        </w:tc>
        <w:tc>
          <w:tcPr>
            <w:tcW w:w="810" w:type="dxa"/>
            <w:gridSpan w:val="2"/>
            <w:vAlign w:val="bottom"/>
          </w:tcPr>
          <w:p w14:paraId="2614CF1F" w14:textId="349429A4" w:rsidR="006A5CCD" w:rsidRDefault="08F73DE2" w:rsidP="3B83BDD7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3B83BDD7">
              <w:rPr>
                <w:sz w:val="20"/>
                <w:szCs w:val="20"/>
              </w:rPr>
              <w:t>Bottom Up</w:t>
            </w:r>
          </w:p>
        </w:tc>
        <w:tc>
          <w:tcPr>
            <w:tcW w:w="1188" w:type="dxa"/>
            <w:vAlign w:val="bottom"/>
          </w:tcPr>
          <w:p w14:paraId="2614CF20" w14:textId="77777777" w:rsidR="006A5CCD" w:rsidRDefault="00AF3934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F31" w14:textId="77777777" w:rsidTr="3B83BDD7">
        <w:tc>
          <w:tcPr>
            <w:tcW w:w="974" w:type="dxa"/>
            <w:gridSpan w:val="2"/>
          </w:tcPr>
          <w:p w14:paraId="2614CF2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14:paraId="2614CF2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24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  <w:gridSpan w:val="2"/>
          </w:tcPr>
          <w:p w14:paraId="2614CF2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2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27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14:paraId="2614CF2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14:paraId="2614CF29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2A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3" w:type="dxa"/>
          </w:tcPr>
          <w:p w14:paraId="2614CF2B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79" w:type="dxa"/>
          </w:tcPr>
          <w:p w14:paraId="2614CF2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2D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2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10" w:type="dxa"/>
            <w:gridSpan w:val="2"/>
          </w:tcPr>
          <w:p w14:paraId="2614CF2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</w:tcPr>
          <w:p w14:paraId="2614CF3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F41" w14:textId="77777777" w:rsidTr="3B83BDD7">
        <w:tc>
          <w:tcPr>
            <w:tcW w:w="974" w:type="dxa"/>
            <w:gridSpan w:val="2"/>
          </w:tcPr>
          <w:p w14:paraId="2614CF3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14:paraId="2614CF3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34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  <w:gridSpan w:val="2"/>
          </w:tcPr>
          <w:p w14:paraId="2614CF3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3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9" w:type="dxa"/>
          </w:tcPr>
          <w:p w14:paraId="2614CF37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14:paraId="2614CF3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14:paraId="2614CF39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0" w:type="dxa"/>
          </w:tcPr>
          <w:p w14:paraId="2614CF3A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3" w:type="dxa"/>
          </w:tcPr>
          <w:p w14:paraId="2614CF3B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79" w:type="dxa"/>
          </w:tcPr>
          <w:p w14:paraId="2614CF3C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3D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614CF3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10" w:type="dxa"/>
            <w:gridSpan w:val="2"/>
          </w:tcPr>
          <w:p w14:paraId="2614CF3F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</w:tcPr>
          <w:p w14:paraId="2614CF4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E2232" w14:paraId="2614CF45" w14:textId="77777777" w:rsidTr="3B83BDD7">
        <w:trPr>
          <w:trHeight w:val="10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614CF42" w14:textId="77777777" w:rsidR="007E2232" w:rsidRPr="006A5CCD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16</w:t>
            </w:r>
          </w:p>
        </w:tc>
        <w:tc>
          <w:tcPr>
            <w:tcW w:w="3150" w:type="dxa"/>
            <w:gridSpan w:val="4"/>
            <w:tcBorders>
              <w:bottom w:val="single" w:sz="4" w:space="0" w:color="auto"/>
            </w:tcBorders>
            <w:vAlign w:val="center"/>
          </w:tcPr>
          <w:p w14:paraId="2614CF43" w14:textId="77777777" w:rsidR="007E2232" w:rsidRPr="006A5CCD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15"/>
            <w:tcBorders>
              <w:bottom w:val="single" w:sz="4" w:space="0" w:color="auto"/>
            </w:tcBorders>
          </w:tcPr>
          <w:p w14:paraId="42712FCB" w14:textId="77777777" w:rsidR="007E2232" w:rsidRDefault="007E2232" w:rsidP="007E2232">
            <w:pPr>
              <w:pStyle w:val="ListParagraph"/>
              <w:keepNext/>
              <w:numPr>
                <w:ilvl w:val="0"/>
                <w:numId w:val="31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44" w14:textId="3BBFAB46" w:rsidR="007E2232" w:rsidRPr="00953279" w:rsidRDefault="007E2232" w:rsidP="00953279">
            <w:pPr>
              <w:pStyle w:val="ListParagraph"/>
              <w:keepNext/>
              <w:numPr>
                <w:ilvl w:val="0"/>
                <w:numId w:val="31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F49" w14:textId="77777777" w:rsidTr="3B83BDD7">
        <w:trPr>
          <w:trHeight w:val="107"/>
        </w:trPr>
        <w:tc>
          <w:tcPr>
            <w:tcW w:w="468" w:type="dxa"/>
          </w:tcPr>
          <w:p w14:paraId="2614CF46" w14:textId="77777777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17</w:t>
            </w:r>
          </w:p>
        </w:tc>
        <w:tc>
          <w:tcPr>
            <w:tcW w:w="14148" w:type="dxa"/>
            <w:gridSpan w:val="19"/>
          </w:tcPr>
          <w:p w14:paraId="2614CF48" w14:textId="09B40098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F4A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14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246"/>
        <w:gridCol w:w="1613"/>
        <w:gridCol w:w="291"/>
        <w:gridCol w:w="1322"/>
        <w:gridCol w:w="1613"/>
        <w:gridCol w:w="1613"/>
        <w:gridCol w:w="1613"/>
        <w:gridCol w:w="1613"/>
        <w:gridCol w:w="1613"/>
        <w:gridCol w:w="1613"/>
      </w:tblGrid>
      <w:tr w:rsidR="004D4BD9" w14:paraId="2614CF4C" w14:textId="77777777" w:rsidTr="00C4535B">
        <w:tc>
          <w:tcPr>
            <w:tcW w:w="14618" w:type="dxa"/>
            <w:gridSpan w:val="11"/>
            <w:shd w:val="clear" w:color="auto" w:fill="auto"/>
          </w:tcPr>
          <w:p w14:paraId="2614CF4B" w14:textId="77777777" w:rsidR="004D4BD9" w:rsidRPr="00707E2F" w:rsidRDefault="004D4BD9" w:rsidP="004D4B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G. Water Heaters</w:t>
            </w:r>
          </w:p>
        </w:tc>
      </w:tr>
      <w:tr w:rsidR="004D4BD9" w14:paraId="2614CF56" w14:textId="77777777" w:rsidTr="004D4BD9">
        <w:tc>
          <w:tcPr>
            <w:tcW w:w="1714" w:type="dxa"/>
            <w:gridSpan w:val="2"/>
          </w:tcPr>
          <w:p w14:paraId="2614CF4D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01</w:t>
            </w:r>
          </w:p>
        </w:tc>
        <w:tc>
          <w:tcPr>
            <w:tcW w:w="1613" w:type="dxa"/>
          </w:tcPr>
          <w:p w14:paraId="2614CF4E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02</w:t>
            </w:r>
          </w:p>
        </w:tc>
        <w:tc>
          <w:tcPr>
            <w:tcW w:w="1613" w:type="dxa"/>
            <w:gridSpan w:val="2"/>
          </w:tcPr>
          <w:p w14:paraId="2614CF4F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03</w:t>
            </w:r>
          </w:p>
        </w:tc>
        <w:tc>
          <w:tcPr>
            <w:tcW w:w="1613" w:type="dxa"/>
          </w:tcPr>
          <w:p w14:paraId="2614CF50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04</w:t>
            </w:r>
          </w:p>
        </w:tc>
        <w:tc>
          <w:tcPr>
            <w:tcW w:w="1613" w:type="dxa"/>
          </w:tcPr>
          <w:p w14:paraId="2614CF51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05</w:t>
            </w:r>
          </w:p>
        </w:tc>
        <w:tc>
          <w:tcPr>
            <w:tcW w:w="1613" w:type="dxa"/>
          </w:tcPr>
          <w:p w14:paraId="2614CF52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06</w:t>
            </w:r>
          </w:p>
        </w:tc>
        <w:tc>
          <w:tcPr>
            <w:tcW w:w="1613" w:type="dxa"/>
          </w:tcPr>
          <w:p w14:paraId="2614CF53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07</w:t>
            </w:r>
          </w:p>
        </w:tc>
        <w:tc>
          <w:tcPr>
            <w:tcW w:w="1613" w:type="dxa"/>
          </w:tcPr>
          <w:p w14:paraId="2614CF54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08</w:t>
            </w:r>
          </w:p>
        </w:tc>
        <w:tc>
          <w:tcPr>
            <w:tcW w:w="1613" w:type="dxa"/>
          </w:tcPr>
          <w:p w14:paraId="2614CF55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09</w:t>
            </w:r>
          </w:p>
        </w:tc>
      </w:tr>
      <w:tr w:rsidR="004D4BD9" w14:paraId="2614CF61" w14:textId="77777777" w:rsidTr="004D4BD9">
        <w:tc>
          <w:tcPr>
            <w:tcW w:w="1714" w:type="dxa"/>
            <w:gridSpan w:val="2"/>
            <w:vAlign w:val="bottom"/>
          </w:tcPr>
          <w:p w14:paraId="2614CF57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Name</w:t>
            </w:r>
          </w:p>
        </w:tc>
        <w:tc>
          <w:tcPr>
            <w:tcW w:w="1613" w:type="dxa"/>
            <w:vAlign w:val="bottom"/>
          </w:tcPr>
          <w:p w14:paraId="2614CF58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Heater Element Type</w:t>
            </w:r>
          </w:p>
        </w:tc>
        <w:tc>
          <w:tcPr>
            <w:tcW w:w="1613" w:type="dxa"/>
            <w:gridSpan w:val="2"/>
            <w:vAlign w:val="bottom"/>
          </w:tcPr>
          <w:p w14:paraId="2614CF59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Tank Type</w:t>
            </w:r>
          </w:p>
        </w:tc>
        <w:tc>
          <w:tcPr>
            <w:tcW w:w="1613" w:type="dxa"/>
            <w:vAlign w:val="bottom"/>
          </w:tcPr>
          <w:p w14:paraId="2614CF5A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Tank Volume (gal)</w:t>
            </w:r>
          </w:p>
        </w:tc>
        <w:tc>
          <w:tcPr>
            <w:tcW w:w="1613" w:type="dxa"/>
            <w:vAlign w:val="bottom"/>
          </w:tcPr>
          <w:p w14:paraId="2614CF5B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Energy Factor or Efficiency</w:t>
            </w:r>
          </w:p>
        </w:tc>
        <w:tc>
          <w:tcPr>
            <w:tcW w:w="1613" w:type="dxa"/>
            <w:vAlign w:val="bottom"/>
          </w:tcPr>
          <w:p w14:paraId="2614CF5C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Input Rating</w:t>
            </w:r>
          </w:p>
        </w:tc>
        <w:tc>
          <w:tcPr>
            <w:tcW w:w="1613" w:type="dxa"/>
            <w:vAlign w:val="bottom"/>
          </w:tcPr>
          <w:p w14:paraId="2614CF5D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Tank Exterior Insulation</w:t>
            </w:r>
          </w:p>
          <w:p w14:paraId="2614CF5E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R-value</w:t>
            </w:r>
          </w:p>
        </w:tc>
        <w:tc>
          <w:tcPr>
            <w:tcW w:w="1613" w:type="dxa"/>
            <w:vAlign w:val="bottom"/>
          </w:tcPr>
          <w:p w14:paraId="2614CF5F" w14:textId="77777777" w:rsidR="004D4BD9" w:rsidRPr="004D4BD9" w:rsidRDefault="004D4BD9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Standby Loss (Fraction)</w:t>
            </w:r>
          </w:p>
        </w:tc>
        <w:tc>
          <w:tcPr>
            <w:tcW w:w="1613" w:type="dxa"/>
            <w:vAlign w:val="bottom"/>
          </w:tcPr>
          <w:p w14:paraId="2614CF60" w14:textId="77777777" w:rsidR="004D4BD9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4D4BD9" w14:paraId="2614CF6B" w14:textId="77777777" w:rsidTr="004D4BD9">
        <w:tc>
          <w:tcPr>
            <w:tcW w:w="1714" w:type="dxa"/>
            <w:gridSpan w:val="2"/>
          </w:tcPr>
          <w:p w14:paraId="2614CF62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3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gridSpan w:val="2"/>
          </w:tcPr>
          <w:p w14:paraId="2614CF64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5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6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7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8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9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A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D4BD9" w14:paraId="2614CF75" w14:textId="77777777" w:rsidTr="004D4BD9">
        <w:tc>
          <w:tcPr>
            <w:tcW w:w="1714" w:type="dxa"/>
            <w:gridSpan w:val="2"/>
          </w:tcPr>
          <w:p w14:paraId="2614CF6C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D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gridSpan w:val="2"/>
          </w:tcPr>
          <w:p w14:paraId="2614CF6E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6F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0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1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2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3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14:paraId="2614CF74" w14:textId="77777777" w:rsidR="004D4BD9" w:rsidRPr="004D4BD9" w:rsidRDefault="004D4BD9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E2232" w14:paraId="2614CF79" w14:textId="77777777" w:rsidTr="007E2232">
        <w:tc>
          <w:tcPr>
            <w:tcW w:w="468" w:type="dxa"/>
            <w:vAlign w:val="center"/>
          </w:tcPr>
          <w:p w14:paraId="2614CF76" w14:textId="77777777" w:rsidR="007E2232" w:rsidRPr="004D4BD9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3150" w:type="dxa"/>
            <w:gridSpan w:val="3"/>
            <w:vAlign w:val="center"/>
          </w:tcPr>
          <w:p w14:paraId="2614CF77" w14:textId="77777777" w:rsidR="007E2232" w:rsidRPr="004D4BD9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11000" w:type="dxa"/>
            <w:gridSpan w:val="7"/>
          </w:tcPr>
          <w:p w14:paraId="54C3DEF0" w14:textId="77777777" w:rsidR="007E2232" w:rsidRDefault="007E2232" w:rsidP="007E2232">
            <w:pPr>
              <w:pStyle w:val="ListParagraph"/>
              <w:keepNext/>
              <w:numPr>
                <w:ilvl w:val="0"/>
                <w:numId w:val="32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78" w14:textId="03DA9553" w:rsidR="007E2232" w:rsidRPr="00953279" w:rsidRDefault="007E2232" w:rsidP="00953279">
            <w:pPr>
              <w:pStyle w:val="ListParagraph"/>
              <w:keepNext/>
              <w:numPr>
                <w:ilvl w:val="0"/>
                <w:numId w:val="32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lastRenderedPageBreak/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F7D" w14:textId="77777777" w:rsidTr="006614F8">
        <w:tc>
          <w:tcPr>
            <w:tcW w:w="468" w:type="dxa"/>
          </w:tcPr>
          <w:p w14:paraId="2614CF7A" w14:textId="77777777" w:rsidR="007E2232" w:rsidRPr="004D4BD9" w:rsidRDefault="007E2232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lastRenderedPageBreak/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150" w:type="dxa"/>
            <w:gridSpan w:val="10"/>
          </w:tcPr>
          <w:p w14:paraId="2614CF7C" w14:textId="69ED3420" w:rsidR="007E2232" w:rsidRPr="004D4BD9" w:rsidRDefault="007E2232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CF7E" w14:textId="77777777" w:rsidR="004D4BD9" w:rsidRDefault="004D4BD9" w:rsidP="006A5CCD">
      <w:pPr>
        <w:spacing w:after="0" w:line="240" w:lineRule="auto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2435"/>
        <w:gridCol w:w="716"/>
        <w:gridCol w:w="2192"/>
        <w:gridCol w:w="2909"/>
        <w:gridCol w:w="2909"/>
        <w:gridCol w:w="2988"/>
      </w:tblGrid>
      <w:tr w:rsidR="006A5CCD" w14:paraId="2614CF82" w14:textId="77777777" w:rsidTr="00C4535B">
        <w:tc>
          <w:tcPr>
            <w:tcW w:w="5000" w:type="pct"/>
            <w:gridSpan w:val="7"/>
            <w:shd w:val="clear" w:color="auto" w:fill="auto"/>
          </w:tcPr>
          <w:p w14:paraId="2614CF81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rPr>
                <w:b/>
              </w:rPr>
              <w:br w:type="page"/>
            </w:r>
            <w:r>
              <w:br w:type="page"/>
            </w:r>
            <w:r>
              <w:br w:type="page"/>
            </w:r>
            <w:r>
              <w:rPr>
                <w:b/>
              </w:rPr>
              <w:br w:type="page"/>
            </w:r>
            <w:r w:rsidRPr="00707E2F">
              <w:rPr>
                <w:b/>
                <w:sz w:val="20"/>
                <w:szCs w:val="20"/>
              </w:rPr>
              <w:t>H. Water Heating</w:t>
            </w:r>
          </w:p>
        </w:tc>
      </w:tr>
      <w:tr w:rsidR="001535ED" w14:paraId="2614CF88" w14:textId="77777777" w:rsidTr="007E2232">
        <w:tc>
          <w:tcPr>
            <w:tcW w:w="993" w:type="pct"/>
            <w:gridSpan w:val="2"/>
          </w:tcPr>
          <w:p w14:paraId="2614CF83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995" w:type="pct"/>
            <w:gridSpan w:val="2"/>
          </w:tcPr>
          <w:p w14:paraId="2614CF84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995" w:type="pct"/>
          </w:tcPr>
          <w:p w14:paraId="2614CF85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995" w:type="pct"/>
          </w:tcPr>
          <w:p w14:paraId="2614CF86" w14:textId="77777777" w:rsidR="001535ED" w:rsidRPr="006A5CCD" w:rsidRDefault="001535E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022" w:type="pct"/>
          </w:tcPr>
          <w:p w14:paraId="2614CF87" w14:textId="77777777" w:rsidR="001535ED" w:rsidRPr="006A5CCD" w:rsidRDefault="001535E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1535ED" w14:paraId="2614CF8E" w14:textId="77777777" w:rsidTr="007E2232">
        <w:tc>
          <w:tcPr>
            <w:tcW w:w="993" w:type="pct"/>
            <w:gridSpan w:val="2"/>
            <w:vAlign w:val="bottom"/>
          </w:tcPr>
          <w:p w14:paraId="2614CF89" w14:textId="77777777" w:rsidR="001535ED" w:rsidRDefault="001535E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995" w:type="pct"/>
            <w:gridSpan w:val="2"/>
            <w:vAlign w:val="bottom"/>
          </w:tcPr>
          <w:p w14:paraId="2614CF8A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Distribution Type</w:t>
            </w:r>
          </w:p>
        </w:tc>
        <w:tc>
          <w:tcPr>
            <w:tcW w:w="995" w:type="pct"/>
            <w:vAlign w:val="bottom"/>
          </w:tcPr>
          <w:p w14:paraId="2614CF8B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Number of Heaters</w:t>
            </w:r>
          </w:p>
        </w:tc>
        <w:tc>
          <w:tcPr>
            <w:tcW w:w="995" w:type="pct"/>
            <w:vAlign w:val="bottom"/>
          </w:tcPr>
          <w:p w14:paraId="2614CF8C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 xml:space="preserve">Solar </w:t>
            </w:r>
            <w:r w:rsidR="003D2831">
              <w:rPr>
                <w:sz w:val="20"/>
                <w:szCs w:val="20"/>
              </w:rPr>
              <w:t xml:space="preserve">Savings </w:t>
            </w:r>
            <w:r>
              <w:rPr>
                <w:sz w:val="20"/>
                <w:szCs w:val="20"/>
              </w:rPr>
              <w:t>Fraction</w:t>
            </w:r>
          </w:p>
        </w:tc>
        <w:tc>
          <w:tcPr>
            <w:tcW w:w="1022" w:type="pct"/>
            <w:vAlign w:val="bottom"/>
          </w:tcPr>
          <w:p w14:paraId="2614CF8D" w14:textId="77777777" w:rsidR="001535ED" w:rsidRDefault="001535ED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1535ED" w14:paraId="2614CF94" w14:textId="77777777" w:rsidTr="007E2232">
        <w:tc>
          <w:tcPr>
            <w:tcW w:w="993" w:type="pct"/>
            <w:gridSpan w:val="2"/>
          </w:tcPr>
          <w:p w14:paraId="2614CF8F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  <w:gridSpan w:val="2"/>
          </w:tcPr>
          <w:p w14:paraId="2614CF90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1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2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2" w:type="pct"/>
          </w:tcPr>
          <w:p w14:paraId="2614CF93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535ED" w14:paraId="2614CF9A" w14:textId="77777777" w:rsidTr="007E2232">
        <w:tc>
          <w:tcPr>
            <w:tcW w:w="993" w:type="pct"/>
            <w:gridSpan w:val="2"/>
          </w:tcPr>
          <w:p w14:paraId="2614CF95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  <w:gridSpan w:val="2"/>
          </w:tcPr>
          <w:p w14:paraId="2614CF96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7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5" w:type="pct"/>
          </w:tcPr>
          <w:p w14:paraId="2614CF98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22" w:type="pct"/>
          </w:tcPr>
          <w:p w14:paraId="2614CF99" w14:textId="77777777" w:rsidR="001535ED" w:rsidRPr="006A5CCD" w:rsidRDefault="001535E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E2232" w14:paraId="2614CF9E" w14:textId="77777777" w:rsidTr="007E2232">
        <w:trPr>
          <w:trHeight w:val="108"/>
        </w:trPr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2614CF9B" w14:textId="77777777" w:rsidR="007E2232" w:rsidRPr="006A5CCD" w:rsidRDefault="007E2232" w:rsidP="007E22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078" w:type="pct"/>
            <w:gridSpan w:val="2"/>
            <w:tcBorders>
              <w:bottom w:val="single" w:sz="4" w:space="0" w:color="auto"/>
            </w:tcBorders>
            <w:vAlign w:val="center"/>
          </w:tcPr>
          <w:p w14:paraId="2614CF9C" w14:textId="77777777" w:rsidR="007E2232" w:rsidRPr="006A5CCD" w:rsidRDefault="007E2232" w:rsidP="007E2232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3762" w:type="pct"/>
            <w:gridSpan w:val="4"/>
            <w:tcBorders>
              <w:bottom w:val="single" w:sz="4" w:space="0" w:color="auto"/>
            </w:tcBorders>
          </w:tcPr>
          <w:p w14:paraId="222182AB" w14:textId="77777777" w:rsidR="007E2232" w:rsidRDefault="007E2232" w:rsidP="007E2232">
            <w:pPr>
              <w:pStyle w:val="ListParagraph"/>
              <w:keepNext/>
              <w:numPr>
                <w:ilvl w:val="0"/>
                <w:numId w:val="33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9D" w14:textId="24A5613E" w:rsidR="007E2232" w:rsidRPr="00953279" w:rsidRDefault="007E2232" w:rsidP="00953279">
            <w:pPr>
              <w:pStyle w:val="ListParagraph"/>
              <w:keepNext/>
              <w:numPr>
                <w:ilvl w:val="0"/>
                <w:numId w:val="33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</w:t>
            </w:r>
            <w:r w:rsidR="00953279">
              <w:rPr>
                <w:sz w:val="18"/>
                <w:szCs w:val="18"/>
              </w:rPr>
              <w:t>orrections notes field below</w:t>
            </w:r>
          </w:p>
        </w:tc>
      </w:tr>
      <w:tr w:rsidR="007E2232" w14:paraId="2614CFA2" w14:textId="77777777" w:rsidTr="007E2232">
        <w:trPr>
          <w:trHeight w:val="107"/>
        </w:trPr>
        <w:tc>
          <w:tcPr>
            <w:tcW w:w="160" w:type="pct"/>
          </w:tcPr>
          <w:p w14:paraId="2614CF9F" w14:textId="77777777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4840" w:type="pct"/>
            <w:gridSpan w:val="6"/>
          </w:tcPr>
          <w:p w14:paraId="2614CFA1" w14:textId="111C7EC9" w:rsidR="007E2232" w:rsidRPr="006A5CCD" w:rsidRDefault="007E2232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FA3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186"/>
        <w:gridCol w:w="3654"/>
        <w:gridCol w:w="3654"/>
        <w:gridCol w:w="3654"/>
      </w:tblGrid>
      <w:tr w:rsidR="006A5CCD" w14:paraId="2614CFA5" w14:textId="77777777" w:rsidTr="00C4535B">
        <w:tc>
          <w:tcPr>
            <w:tcW w:w="14616" w:type="dxa"/>
            <w:gridSpan w:val="5"/>
            <w:shd w:val="clear" w:color="auto" w:fill="auto"/>
          </w:tcPr>
          <w:p w14:paraId="2614CFA4" w14:textId="2D9D3A19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I. HVAC – Heating Systems</w:t>
            </w:r>
          </w:p>
        </w:tc>
      </w:tr>
      <w:tr w:rsidR="006A5CCD" w14:paraId="2614CFAA" w14:textId="77777777" w:rsidTr="007E2232">
        <w:tc>
          <w:tcPr>
            <w:tcW w:w="3654" w:type="dxa"/>
            <w:gridSpan w:val="2"/>
          </w:tcPr>
          <w:p w14:paraId="2614CFA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3654" w:type="dxa"/>
          </w:tcPr>
          <w:p w14:paraId="2614CFA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3654" w:type="dxa"/>
          </w:tcPr>
          <w:p w14:paraId="2614CFA8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3654" w:type="dxa"/>
          </w:tcPr>
          <w:p w14:paraId="2614CFA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</w:tr>
      <w:tr w:rsidR="006A5CCD" w14:paraId="2614CFAF" w14:textId="77777777" w:rsidTr="007E2232">
        <w:tc>
          <w:tcPr>
            <w:tcW w:w="3654" w:type="dxa"/>
            <w:gridSpan w:val="2"/>
          </w:tcPr>
          <w:p w14:paraId="2614CFAB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3654" w:type="dxa"/>
          </w:tcPr>
          <w:p w14:paraId="2614CFA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Type</w:t>
            </w:r>
          </w:p>
        </w:tc>
        <w:tc>
          <w:tcPr>
            <w:tcW w:w="3654" w:type="dxa"/>
          </w:tcPr>
          <w:p w14:paraId="2614CFA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Efficiency</w:t>
            </w:r>
          </w:p>
        </w:tc>
        <w:tc>
          <w:tcPr>
            <w:tcW w:w="3654" w:type="dxa"/>
          </w:tcPr>
          <w:p w14:paraId="2614CFAE" w14:textId="77777777" w:rsidR="006A5CCD" w:rsidRPr="006A5CCD" w:rsidRDefault="00AF3934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CFB4" w14:textId="77777777" w:rsidTr="007E2232">
        <w:tc>
          <w:tcPr>
            <w:tcW w:w="3654" w:type="dxa"/>
            <w:gridSpan w:val="2"/>
          </w:tcPr>
          <w:p w14:paraId="2614CFB0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1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2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CFB9" w14:textId="77777777" w:rsidTr="007E2232">
        <w:tc>
          <w:tcPr>
            <w:tcW w:w="3654" w:type="dxa"/>
            <w:gridSpan w:val="2"/>
          </w:tcPr>
          <w:p w14:paraId="2614CFB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6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7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14:paraId="2614CFB8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23815" w14:paraId="2614CFBD" w14:textId="77777777" w:rsidTr="00F23815">
        <w:tc>
          <w:tcPr>
            <w:tcW w:w="468" w:type="dxa"/>
            <w:vAlign w:val="center"/>
          </w:tcPr>
          <w:p w14:paraId="2614CFBA" w14:textId="77777777" w:rsidR="00F23815" w:rsidRPr="006A5CCD" w:rsidRDefault="00F23815" w:rsidP="00F238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3186" w:type="dxa"/>
            <w:vAlign w:val="center"/>
          </w:tcPr>
          <w:p w14:paraId="2614CFBB" w14:textId="77777777" w:rsidR="00F23815" w:rsidRPr="006A5CCD" w:rsidRDefault="00F23815" w:rsidP="00F23815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62" w:type="dxa"/>
            <w:gridSpan w:val="3"/>
          </w:tcPr>
          <w:p w14:paraId="260D6595" w14:textId="77777777" w:rsidR="00F23815" w:rsidRDefault="00F23815" w:rsidP="00F23815">
            <w:pPr>
              <w:pStyle w:val="ListParagraph"/>
              <w:keepNext/>
              <w:numPr>
                <w:ilvl w:val="0"/>
                <w:numId w:val="34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BC" w14:textId="76F87666" w:rsidR="00F23815" w:rsidRPr="00F23815" w:rsidRDefault="00F23815" w:rsidP="00F23815">
            <w:pPr>
              <w:pStyle w:val="ListParagraph"/>
              <w:keepNext/>
              <w:numPr>
                <w:ilvl w:val="0"/>
                <w:numId w:val="34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corrections notes field below</w:t>
            </w:r>
          </w:p>
        </w:tc>
      </w:tr>
      <w:tr w:rsidR="00F23815" w14:paraId="2614CFC1" w14:textId="77777777" w:rsidTr="006614F8">
        <w:tc>
          <w:tcPr>
            <w:tcW w:w="468" w:type="dxa"/>
          </w:tcPr>
          <w:p w14:paraId="2614CFBE" w14:textId="77777777" w:rsidR="00F23815" w:rsidRPr="006A5CCD" w:rsidRDefault="00F23815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4148" w:type="dxa"/>
            <w:gridSpan w:val="4"/>
          </w:tcPr>
          <w:p w14:paraId="2614CFC0" w14:textId="1E8473F3" w:rsidR="00F23815" w:rsidRPr="006A5CCD" w:rsidRDefault="00F23815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CFC2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2651"/>
        <w:gridCol w:w="520"/>
        <w:gridCol w:w="2157"/>
        <w:gridCol w:w="3058"/>
        <w:gridCol w:w="2879"/>
        <w:gridCol w:w="2903"/>
      </w:tblGrid>
      <w:tr w:rsidR="004D4BD9" w14:paraId="2614CFC4" w14:textId="77777777" w:rsidTr="00C4535B">
        <w:tc>
          <w:tcPr>
            <w:tcW w:w="5000" w:type="pct"/>
            <w:gridSpan w:val="7"/>
            <w:shd w:val="clear" w:color="auto" w:fill="auto"/>
          </w:tcPr>
          <w:p w14:paraId="2614CFC3" w14:textId="77777777" w:rsidR="004D4BD9" w:rsidRPr="00707E2F" w:rsidRDefault="004D4BD9" w:rsidP="004D4B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J. HVAC – Cooling Systems</w:t>
            </w:r>
          </w:p>
        </w:tc>
      </w:tr>
      <w:tr w:rsidR="00AF3934" w14:paraId="2614CFCA" w14:textId="77777777" w:rsidTr="001E2C74">
        <w:tc>
          <w:tcPr>
            <w:tcW w:w="1060" w:type="pct"/>
            <w:gridSpan w:val="2"/>
          </w:tcPr>
          <w:p w14:paraId="2614CFC5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01</w:t>
            </w:r>
          </w:p>
        </w:tc>
        <w:tc>
          <w:tcPr>
            <w:tcW w:w="916" w:type="pct"/>
            <w:gridSpan w:val="2"/>
          </w:tcPr>
          <w:p w14:paraId="2614CFC6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02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2614CFC7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03</w:t>
            </w:r>
          </w:p>
        </w:tc>
        <w:tc>
          <w:tcPr>
            <w:tcW w:w="985" w:type="pct"/>
            <w:tcBorders>
              <w:bottom w:val="single" w:sz="4" w:space="0" w:color="auto"/>
            </w:tcBorders>
          </w:tcPr>
          <w:p w14:paraId="2614CFC8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04</w:t>
            </w:r>
          </w:p>
        </w:tc>
        <w:tc>
          <w:tcPr>
            <w:tcW w:w="993" w:type="pct"/>
          </w:tcPr>
          <w:p w14:paraId="2614CFC9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AF3934" w14:paraId="2614CFD0" w14:textId="77777777" w:rsidTr="001E2C74">
        <w:tc>
          <w:tcPr>
            <w:tcW w:w="1060" w:type="pct"/>
            <w:gridSpan w:val="2"/>
            <w:vAlign w:val="bottom"/>
          </w:tcPr>
          <w:p w14:paraId="2614CFCB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Name</w:t>
            </w:r>
          </w:p>
        </w:tc>
        <w:tc>
          <w:tcPr>
            <w:tcW w:w="916" w:type="pct"/>
            <w:gridSpan w:val="2"/>
            <w:vAlign w:val="bottom"/>
          </w:tcPr>
          <w:p w14:paraId="2614CFCC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System Type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2614CFCD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EER</w:t>
            </w:r>
          </w:p>
        </w:tc>
        <w:tc>
          <w:tcPr>
            <w:tcW w:w="985" w:type="pct"/>
            <w:tcBorders>
              <w:bottom w:val="single" w:sz="4" w:space="0" w:color="auto"/>
            </w:tcBorders>
          </w:tcPr>
          <w:p w14:paraId="2614CFCE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SEER</w:t>
            </w:r>
          </w:p>
        </w:tc>
        <w:tc>
          <w:tcPr>
            <w:tcW w:w="993" w:type="pct"/>
            <w:vAlign w:val="bottom"/>
          </w:tcPr>
          <w:p w14:paraId="2614CFCF" w14:textId="77777777" w:rsidR="00AF3934" w:rsidRPr="004D4BD9" w:rsidRDefault="00AF3934" w:rsidP="004D4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AF3934" w14:paraId="2614CFD6" w14:textId="77777777" w:rsidTr="001E2C74">
        <w:tc>
          <w:tcPr>
            <w:tcW w:w="1060" w:type="pct"/>
            <w:gridSpan w:val="2"/>
          </w:tcPr>
          <w:p w14:paraId="2614CFD1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6" w:type="pct"/>
            <w:gridSpan w:val="2"/>
          </w:tcPr>
          <w:p w14:paraId="2614CFD2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6" w:type="pct"/>
          </w:tcPr>
          <w:p w14:paraId="2614CFD3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5" w:type="pct"/>
          </w:tcPr>
          <w:p w14:paraId="2614CFD4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3" w:type="pct"/>
          </w:tcPr>
          <w:p w14:paraId="2614CFD5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F3934" w14:paraId="2614CFDC" w14:textId="77777777" w:rsidTr="001E2C74">
        <w:tc>
          <w:tcPr>
            <w:tcW w:w="1060" w:type="pct"/>
            <w:gridSpan w:val="2"/>
          </w:tcPr>
          <w:p w14:paraId="2614CFD7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6" w:type="pct"/>
            <w:gridSpan w:val="2"/>
          </w:tcPr>
          <w:p w14:paraId="2614CFD8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6" w:type="pct"/>
          </w:tcPr>
          <w:p w14:paraId="2614CFD9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85" w:type="pct"/>
          </w:tcPr>
          <w:p w14:paraId="2614CFDA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3" w:type="pct"/>
          </w:tcPr>
          <w:p w14:paraId="2614CFDB" w14:textId="77777777" w:rsidR="00AF3934" w:rsidRPr="004D4BD9" w:rsidRDefault="00AF3934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23815" w14:paraId="2614CFE0" w14:textId="77777777" w:rsidTr="00F23815">
        <w:tc>
          <w:tcPr>
            <w:tcW w:w="153" w:type="pct"/>
            <w:vAlign w:val="center"/>
          </w:tcPr>
          <w:p w14:paraId="2614CFDD" w14:textId="77777777" w:rsidR="00F23815" w:rsidRPr="004D4BD9" w:rsidRDefault="00F23815" w:rsidP="00F238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085" w:type="pct"/>
            <w:gridSpan w:val="2"/>
            <w:vAlign w:val="center"/>
          </w:tcPr>
          <w:p w14:paraId="2614CFDE" w14:textId="77777777" w:rsidR="00F23815" w:rsidRPr="004D4BD9" w:rsidRDefault="00F23815" w:rsidP="00F23815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3762" w:type="pct"/>
            <w:gridSpan w:val="4"/>
          </w:tcPr>
          <w:p w14:paraId="36DCF12A" w14:textId="77777777" w:rsid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CFDF" w14:textId="19E38B60" w:rsidR="00F23815" w:rsidRP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corrections notes field below</w:t>
            </w:r>
          </w:p>
        </w:tc>
      </w:tr>
      <w:tr w:rsidR="00F23815" w14:paraId="2614CFE4" w14:textId="77777777" w:rsidTr="00F23815">
        <w:tc>
          <w:tcPr>
            <w:tcW w:w="153" w:type="pct"/>
          </w:tcPr>
          <w:p w14:paraId="2614CFE1" w14:textId="77777777" w:rsidR="00F23815" w:rsidRPr="004D4BD9" w:rsidRDefault="00F23815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4847" w:type="pct"/>
            <w:gridSpan w:val="6"/>
          </w:tcPr>
          <w:p w14:paraId="2614CFE3" w14:textId="7D98D3B1" w:rsidR="00F23815" w:rsidRPr="004D4BD9" w:rsidRDefault="00F23815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CFE5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2454"/>
        <w:gridCol w:w="695"/>
        <w:gridCol w:w="2228"/>
        <w:gridCol w:w="2923"/>
        <w:gridCol w:w="2923"/>
        <w:gridCol w:w="2924"/>
      </w:tblGrid>
      <w:tr w:rsidR="004D4BD9" w:rsidRPr="004D4BD9" w14:paraId="2614D007" w14:textId="77777777" w:rsidTr="00C4535B">
        <w:tc>
          <w:tcPr>
            <w:tcW w:w="14616" w:type="dxa"/>
            <w:gridSpan w:val="7"/>
            <w:shd w:val="clear" w:color="auto" w:fill="auto"/>
          </w:tcPr>
          <w:p w14:paraId="2614D006" w14:textId="52FB0520" w:rsidR="004D4BD9" w:rsidRPr="00707E2F" w:rsidRDefault="001E2C74" w:rsidP="001E2C7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K</w:t>
            </w:r>
            <w:r w:rsidR="004D4BD9" w:rsidRPr="00707E2F">
              <w:rPr>
                <w:b/>
                <w:sz w:val="20"/>
                <w:szCs w:val="20"/>
              </w:rPr>
              <w:t>. HVAC Distribution</w:t>
            </w:r>
          </w:p>
        </w:tc>
      </w:tr>
      <w:tr w:rsidR="00CC17AB" w:rsidRPr="00E42675" w14:paraId="2614D00D" w14:textId="77777777" w:rsidTr="00F23815">
        <w:tc>
          <w:tcPr>
            <w:tcW w:w="2923" w:type="dxa"/>
            <w:gridSpan w:val="2"/>
          </w:tcPr>
          <w:p w14:paraId="2614D008" w14:textId="77777777" w:rsidR="00CC17AB" w:rsidRPr="004D4BD9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01</w:t>
            </w:r>
          </w:p>
        </w:tc>
        <w:tc>
          <w:tcPr>
            <w:tcW w:w="2923" w:type="dxa"/>
            <w:gridSpan w:val="2"/>
          </w:tcPr>
          <w:p w14:paraId="2614D009" w14:textId="77777777" w:rsidR="00CC17AB" w:rsidRPr="004D4BD9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923" w:type="dxa"/>
          </w:tcPr>
          <w:p w14:paraId="2614D00A" w14:textId="77777777" w:rsidR="00CC17AB" w:rsidRPr="004D4BD9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923" w:type="dxa"/>
          </w:tcPr>
          <w:p w14:paraId="2614D00B" w14:textId="44E7383A" w:rsidR="00CC17AB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924" w:type="dxa"/>
          </w:tcPr>
          <w:p w14:paraId="2614D00C" w14:textId="7564F498" w:rsidR="00CC17AB" w:rsidRDefault="00CC17AB" w:rsidP="003F7E6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CC17AB" w:rsidRPr="00A71C2E" w14:paraId="2614D014" w14:textId="77777777" w:rsidTr="00F23815">
        <w:trPr>
          <w:trHeight w:val="278"/>
        </w:trPr>
        <w:tc>
          <w:tcPr>
            <w:tcW w:w="2923" w:type="dxa"/>
            <w:gridSpan w:val="2"/>
            <w:vAlign w:val="center"/>
          </w:tcPr>
          <w:p w14:paraId="2614D00E" w14:textId="77777777" w:rsidR="00CC17AB" w:rsidRPr="00A71C2E" w:rsidRDefault="00CC17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Name</w:t>
            </w:r>
          </w:p>
        </w:tc>
        <w:tc>
          <w:tcPr>
            <w:tcW w:w="2923" w:type="dxa"/>
            <w:gridSpan w:val="2"/>
            <w:vAlign w:val="center"/>
          </w:tcPr>
          <w:p w14:paraId="2614D010" w14:textId="7DEE3164" w:rsidR="00CC17AB" w:rsidRPr="00A71C2E" w:rsidRDefault="003F57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 xml:space="preserve">Duct R-Value </w:t>
            </w:r>
          </w:p>
        </w:tc>
        <w:tc>
          <w:tcPr>
            <w:tcW w:w="2923" w:type="dxa"/>
            <w:vAlign w:val="center"/>
          </w:tcPr>
          <w:p w14:paraId="2614D011" w14:textId="3ADB5FA7" w:rsidR="00CC17AB" w:rsidRPr="00A71C2E" w:rsidRDefault="00085C9D" w:rsidP="003F577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Duct Location</w:t>
            </w:r>
          </w:p>
        </w:tc>
        <w:tc>
          <w:tcPr>
            <w:tcW w:w="2923" w:type="dxa"/>
            <w:vAlign w:val="center"/>
          </w:tcPr>
          <w:p w14:paraId="2614D012" w14:textId="77777777" w:rsidR="00CC17AB" w:rsidRPr="00A71C2E" w:rsidRDefault="00085C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Duct Location</w:t>
            </w:r>
          </w:p>
        </w:tc>
        <w:tc>
          <w:tcPr>
            <w:tcW w:w="2924" w:type="dxa"/>
            <w:vAlign w:val="center"/>
          </w:tcPr>
          <w:p w14:paraId="2614D013" w14:textId="77777777" w:rsidR="00CC17AB" w:rsidRPr="00A71C2E" w:rsidRDefault="00CC17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Verification</w:t>
            </w:r>
          </w:p>
        </w:tc>
      </w:tr>
      <w:tr w:rsidR="00CC17AB" w:rsidRPr="00457568" w14:paraId="2614D01A" w14:textId="77777777" w:rsidTr="00F23815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5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6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017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</w:tcPr>
          <w:p w14:paraId="2614D018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4" w:type="dxa"/>
          </w:tcPr>
          <w:p w14:paraId="2614D019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C17AB" w:rsidRPr="00457568" w14:paraId="2614D020" w14:textId="77777777" w:rsidTr="00F23815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B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01C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01D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01E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24" w:type="dxa"/>
            <w:tcBorders>
              <w:bottom w:val="single" w:sz="4" w:space="0" w:color="auto"/>
            </w:tcBorders>
          </w:tcPr>
          <w:p w14:paraId="2614D01F" w14:textId="77777777" w:rsidR="00CC17AB" w:rsidRPr="004D4BD9" w:rsidRDefault="00CC17AB" w:rsidP="004D4B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23815" w:rsidRPr="00457568" w14:paraId="2614D024" w14:textId="77777777" w:rsidTr="00F23815">
        <w:trPr>
          <w:trHeight w:val="108"/>
        </w:trPr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14:paraId="2614D021" w14:textId="0CF156C6" w:rsidR="00F23815" w:rsidRPr="004D4BD9" w:rsidRDefault="00F23815" w:rsidP="00F238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149" w:type="dxa"/>
            <w:gridSpan w:val="2"/>
            <w:tcBorders>
              <w:bottom w:val="single" w:sz="4" w:space="0" w:color="auto"/>
            </w:tcBorders>
            <w:vAlign w:val="center"/>
          </w:tcPr>
          <w:p w14:paraId="2614D022" w14:textId="77777777" w:rsidR="00F23815" w:rsidRPr="004D4BD9" w:rsidRDefault="00F23815" w:rsidP="00F23815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10998" w:type="dxa"/>
            <w:gridSpan w:val="4"/>
            <w:tcBorders>
              <w:bottom w:val="single" w:sz="4" w:space="0" w:color="auto"/>
            </w:tcBorders>
          </w:tcPr>
          <w:p w14:paraId="3A667CD8" w14:textId="77777777" w:rsid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Pass</w:t>
            </w:r>
            <w:r>
              <w:rPr>
                <w:sz w:val="18"/>
                <w:szCs w:val="18"/>
              </w:rPr>
              <w:t xml:space="preserve"> - all applicable requirements are met; or</w:t>
            </w:r>
          </w:p>
          <w:p w14:paraId="2614D023" w14:textId="35120DDC" w:rsidR="00F23815" w:rsidRPr="00F23815" w:rsidRDefault="00F23815" w:rsidP="00F23815">
            <w:pPr>
              <w:pStyle w:val="ListParagraph"/>
              <w:keepNext/>
              <w:numPr>
                <w:ilvl w:val="0"/>
                <w:numId w:val="35"/>
              </w:numPr>
              <w:tabs>
                <w:tab w:val="left" w:pos="356"/>
              </w:tabs>
              <w:spacing w:after="0"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Fail</w:t>
            </w:r>
            <w:r>
              <w:rPr>
                <w:sz w:val="18"/>
                <w:szCs w:val="18"/>
              </w:rPr>
              <w:t xml:space="preserve"> - one or more applicable requirements are not met. Enter reason for failure in corrections notes field below</w:t>
            </w:r>
          </w:p>
        </w:tc>
      </w:tr>
      <w:tr w:rsidR="00F23815" w:rsidRPr="00457568" w14:paraId="2614D028" w14:textId="77777777" w:rsidTr="006614F8">
        <w:trPr>
          <w:trHeight w:val="107"/>
        </w:trPr>
        <w:tc>
          <w:tcPr>
            <w:tcW w:w="469" w:type="dxa"/>
          </w:tcPr>
          <w:p w14:paraId="2614D025" w14:textId="219A99E3" w:rsidR="00F23815" w:rsidRPr="004D4BD9" w:rsidRDefault="00F23815" w:rsidP="00CC17AB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4147" w:type="dxa"/>
            <w:gridSpan w:val="6"/>
          </w:tcPr>
          <w:p w14:paraId="2614D027" w14:textId="7D49D88B" w:rsidR="00F23815" w:rsidRPr="004D4BD9" w:rsidRDefault="00F23815" w:rsidP="004D4BD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D029" w14:textId="77777777" w:rsidR="004D4BD9" w:rsidRDefault="004D4BD9" w:rsidP="006A5CCD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4148"/>
      </w:tblGrid>
      <w:tr w:rsidR="002D5E49" w14:paraId="2614D04A" w14:textId="77777777" w:rsidTr="00C4535B">
        <w:tc>
          <w:tcPr>
            <w:tcW w:w="14616" w:type="dxa"/>
            <w:gridSpan w:val="2"/>
            <w:shd w:val="clear" w:color="auto" w:fill="auto"/>
          </w:tcPr>
          <w:p w14:paraId="2614D049" w14:textId="181A7AAC" w:rsidR="003F59E5" w:rsidRPr="00707E2F" w:rsidRDefault="001E2C74" w:rsidP="001E2C74">
            <w:pPr>
              <w:spacing w:after="0" w:line="240" w:lineRule="auto"/>
              <w:rPr>
                <w:b/>
              </w:rPr>
            </w:pPr>
            <w:r w:rsidRPr="00707E2F">
              <w:rPr>
                <w:b/>
              </w:rPr>
              <w:t>L</w:t>
            </w:r>
            <w:r w:rsidR="002D5E49" w:rsidRPr="00707E2F">
              <w:rPr>
                <w:b/>
              </w:rPr>
              <w:t>. D</w:t>
            </w:r>
            <w:r w:rsidR="001649D3" w:rsidRPr="00707E2F">
              <w:rPr>
                <w:b/>
              </w:rPr>
              <w:t>etermination</w:t>
            </w:r>
            <w:r w:rsidR="002D5E49" w:rsidRPr="00707E2F">
              <w:rPr>
                <w:b/>
              </w:rPr>
              <w:t xml:space="preserve"> </w:t>
            </w:r>
            <w:r w:rsidR="00414E42" w:rsidRPr="00707E2F">
              <w:rPr>
                <w:b/>
              </w:rPr>
              <w:t>of</w:t>
            </w:r>
            <w:r w:rsidR="002D5E49" w:rsidRPr="00707E2F">
              <w:rPr>
                <w:b/>
              </w:rPr>
              <w:t xml:space="preserve"> HERS V</w:t>
            </w:r>
            <w:r w:rsidR="001649D3" w:rsidRPr="00707E2F">
              <w:rPr>
                <w:b/>
              </w:rPr>
              <w:t>erification</w:t>
            </w:r>
            <w:r w:rsidR="002D5E49" w:rsidRPr="00707E2F">
              <w:rPr>
                <w:b/>
              </w:rPr>
              <w:t xml:space="preserve"> C</w:t>
            </w:r>
            <w:r w:rsidR="001649D3" w:rsidRPr="00707E2F">
              <w:rPr>
                <w:b/>
              </w:rPr>
              <w:t>ompliance</w:t>
            </w:r>
          </w:p>
        </w:tc>
      </w:tr>
      <w:tr w:rsidR="002D5E49" w14:paraId="2614D04C" w14:textId="77777777" w:rsidTr="002D5E49">
        <w:tc>
          <w:tcPr>
            <w:tcW w:w="14616" w:type="dxa"/>
            <w:gridSpan w:val="2"/>
          </w:tcPr>
          <w:p w14:paraId="2614D04B" w14:textId="77777777" w:rsidR="002D5E49" w:rsidRPr="002D5E49" w:rsidRDefault="002D5E49" w:rsidP="00362B00">
            <w:pPr>
              <w:spacing w:after="0" w:line="240" w:lineRule="auto"/>
            </w:pPr>
            <w:r>
              <w:t>All applicable sections of this document shall indicate compliance with the specified verification protocol requirements in order for this Certificate of Verification as a whole to be determined to be in compliance.</w:t>
            </w:r>
          </w:p>
        </w:tc>
      </w:tr>
      <w:tr w:rsidR="00236C92" w14:paraId="2614D04F" w14:textId="77777777" w:rsidTr="00236C92">
        <w:tc>
          <w:tcPr>
            <w:tcW w:w="468" w:type="dxa"/>
            <w:vAlign w:val="center"/>
          </w:tcPr>
          <w:p w14:paraId="2614D04D" w14:textId="77777777" w:rsidR="00236C92" w:rsidRDefault="00236C92" w:rsidP="00236C92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14148" w:type="dxa"/>
          </w:tcPr>
          <w:p w14:paraId="2614D04E" w14:textId="77777777" w:rsidR="00236C92" w:rsidRDefault="00236C92" w:rsidP="00362B00">
            <w:pPr>
              <w:spacing w:after="0" w:line="240" w:lineRule="auto"/>
            </w:pPr>
          </w:p>
        </w:tc>
      </w:tr>
    </w:tbl>
    <w:p w14:paraId="2614D051" w14:textId="4AE0D51A" w:rsidR="006A5CCD" w:rsidRDefault="006A5CCD" w:rsidP="00BB4E60">
      <w:pPr>
        <w:tabs>
          <w:tab w:val="left" w:pos="929"/>
        </w:tabs>
        <w:spacing w:after="0" w:line="240" w:lineRule="auto"/>
        <w:rPr>
          <w:b/>
        </w:rPr>
      </w:pPr>
    </w:p>
    <w:p w14:paraId="47816B19" w14:textId="77777777" w:rsidR="00F23815" w:rsidRDefault="00F23815">
      <w:r>
        <w:br w:type="page"/>
      </w:r>
    </w:p>
    <w:tbl>
      <w:tblPr>
        <w:tblW w:w="4980" w:type="pct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7255"/>
        <w:gridCol w:w="7259"/>
      </w:tblGrid>
      <w:tr w:rsidR="004D2E10" w:rsidRPr="009E2C1C" w14:paraId="2614D053" w14:textId="77777777" w:rsidTr="00CC17AB"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052" w14:textId="358EEF5C" w:rsidR="004D2E10" w:rsidRPr="009351D2" w:rsidRDefault="004D2E10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cs="Arial"/>
                <w:b/>
              </w:rPr>
            </w:pPr>
            <w:r>
              <w:rPr>
                <w:b/>
              </w:rPr>
              <w:lastRenderedPageBreak/>
              <w:br w:type="page"/>
            </w:r>
            <w:r w:rsidRPr="00E136A4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Documentation Author's Declaration Statement</w:t>
            </w:r>
          </w:p>
        </w:tc>
      </w:tr>
      <w:tr w:rsidR="004D2E10" w:rsidRPr="001B14D6" w14:paraId="2614D055" w14:textId="77777777" w:rsidTr="00707E2F">
        <w:trPr>
          <w:cantSplit/>
          <w:trHeight w:val="179"/>
        </w:trPr>
        <w:tc>
          <w:tcPr>
            <w:tcW w:w="14514" w:type="dxa"/>
            <w:gridSpan w:val="2"/>
            <w:vAlign w:val="center"/>
          </w:tcPr>
          <w:p w14:paraId="2614D054" w14:textId="77777777" w:rsidR="004D2E10" w:rsidRPr="00E136A4" w:rsidRDefault="004D2E10" w:rsidP="00CC17AB">
            <w:pPr>
              <w:numPr>
                <w:ilvl w:val="0"/>
                <w:numId w:val="26"/>
              </w:numPr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I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 xml:space="preserve">certify that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Verification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>documentation is accurate and complete.</w:t>
            </w:r>
          </w:p>
        </w:tc>
      </w:tr>
      <w:tr w:rsidR="004D2E10" w:rsidRPr="00FD7A7F" w14:paraId="2614D058" w14:textId="77777777" w:rsidTr="00CC17AB">
        <w:trPr>
          <w:cantSplit/>
          <w:trHeight w:val="360"/>
        </w:trPr>
        <w:tc>
          <w:tcPr>
            <w:tcW w:w="7255" w:type="dxa"/>
          </w:tcPr>
          <w:p w14:paraId="2614D056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Name:</w:t>
            </w:r>
          </w:p>
        </w:tc>
        <w:tc>
          <w:tcPr>
            <w:tcW w:w="7259" w:type="dxa"/>
          </w:tcPr>
          <w:p w14:paraId="2614D057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Signature:</w:t>
            </w:r>
          </w:p>
        </w:tc>
      </w:tr>
      <w:tr w:rsidR="004D2E10" w:rsidRPr="00FD7A7F" w14:paraId="2614D05B" w14:textId="77777777" w:rsidTr="00CC17AB">
        <w:trPr>
          <w:cantSplit/>
          <w:trHeight w:val="360"/>
        </w:trPr>
        <w:tc>
          <w:tcPr>
            <w:tcW w:w="7255" w:type="dxa"/>
          </w:tcPr>
          <w:p w14:paraId="2614D059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Company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</w:tcPr>
          <w:p w14:paraId="2614D05A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Date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Signed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D2E10" w:rsidRPr="00FD7A7F" w14:paraId="2614D05E" w14:textId="77777777" w:rsidTr="00CC17AB">
        <w:trPr>
          <w:cantSplit/>
          <w:trHeight w:val="360"/>
        </w:trPr>
        <w:tc>
          <w:tcPr>
            <w:tcW w:w="7255" w:type="dxa"/>
          </w:tcPr>
          <w:p w14:paraId="2614D05C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Address:</w:t>
            </w:r>
          </w:p>
        </w:tc>
        <w:tc>
          <w:tcPr>
            <w:tcW w:w="7259" w:type="dxa"/>
          </w:tcPr>
          <w:p w14:paraId="2614D05D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CEA/HERS Certification Information (if a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pplicable</w:t>
            </w:r>
            <w:r>
              <w:rPr>
                <w:rFonts w:asciiTheme="minorHAnsi" w:hAnsiTheme="minorHAnsi"/>
                <w:sz w:val="14"/>
                <w:szCs w:val="14"/>
              </w:rPr>
              <w:t>)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D2E10" w:rsidRPr="00FD7A7F" w14:paraId="2614D061" w14:textId="77777777" w:rsidTr="00CC17AB">
        <w:trPr>
          <w:cantSplit/>
          <w:trHeight w:val="360"/>
        </w:trPr>
        <w:tc>
          <w:tcPr>
            <w:tcW w:w="7255" w:type="dxa"/>
          </w:tcPr>
          <w:p w14:paraId="2614D05F" w14:textId="77777777" w:rsidR="004D2E10" w:rsidRPr="0047600B" w:rsidRDefault="004D2E10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City/State/Zip:</w:t>
            </w:r>
          </w:p>
        </w:tc>
        <w:tc>
          <w:tcPr>
            <w:tcW w:w="7259" w:type="dxa"/>
          </w:tcPr>
          <w:p w14:paraId="2614D060" w14:textId="77777777" w:rsidR="004D2E10" w:rsidRDefault="004D2E10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Phone:</w:t>
            </w:r>
          </w:p>
        </w:tc>
      </w:tr>
      <w:tr w:rsidR="004D2E10" w:rsidRPr="008E6C57" w14:paraId="2614D063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296"/>
        </w:trPr>
        <w:tc>
          <w:tcPr>
            <w:tcW w:w="14514" w:type="dxa"/>
            <w:gridSpan w:val="2"/>
            <w:vAlign w:val="center"/>
          </w:tcPr>
          <w:p w14:paraId="2614D062" w14:textId="77777777" w:rsidR="004D2E10" w:rsidRDefault="004D2E10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 </w:t>
            </w:r>
          </w:p>
        </w:tc>
      </w:tr>
      <w:tr w:rsidR="004D2E10" w:rsidRPr="008E6C57" w14:paraId="2614D069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504"/>
        </w:trPr>
        <w:tc>
          <w:tcPr>
            <w:tcW w:w="14514" w:type="dxa"/>
            <w:gridSpan w:val="2"/>
            <w:shd w:val="clear" w:color="auto" w:fill="auto"/>
          </w:tcPr>
          <w:p w14:paraId="2614D064" w14:textId="77777777" w:rsidR="004D2E10" w:rsidRPr="00B706BB" w:rsidRDefault="004D2E10" w:rsidP="00707E2F">
            <w:pPr>
              <w:pStyle w:val="p2"/>
              <w:keepNext/>
              <w:tabs>
                <w:tab w:val="clear" w:pos="357"/>
              </w:tabs>
              <w:spacing w:line="240" w:lineRule="auto"/>
              <w:ind w:left="0" w:right="90" w:firstLine="0"/>
              <w:rPr>
                <w:rFonts w:asciiTheme="minorHAnsi" w:hAnsiTheme="minorHAnsi"/>
                <w:sz w:val="18"/>
                <w:szCs w:val="18"/>
              </w:rPr>
            </w:pPr>
            <w:r w:rsidRPr="00B706BB">
              <w:rPr>
                <w:rFonts w:asciiTheme="minorHAnsi" w:hAnsiTheme="minorHAnsi"/>
                <w:sz w:val="18"/>
                <w:szCs w:val="18"/>
              </w:rPr>
              <w:t xml:space="preserve">I certify the following under penalty of perjury, under the laws of the State of California: </w:t>
            </w:r>
          </w:p>
          <w:p w14:paraId="2614D065" w14:textId="77777777" w:rsidR="004D2E10" w:rsidRPr="00B706BB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The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information provided on this </w:t>
            </w:r>
            <w:r>
              <w:rPr>
                <w:rFonts w:asciiTheme="minorHAnsi" w:hAnsiTheme="minorHAnsi"/>
                <w:sz w:val="18"/>
                <w:szCs w:val="18"/>
              </w:rPr>
              <w:t>Certificate of Verification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is true and correct.</w:t>
            </w:r>
          </w:p>
          <w:p w14:paraId="2614D066" w14:textId="77777777" w:rsidR="004D2E10" w:rsidRPr="00907289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am the certified HERS R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 xml:space="preserve">ater who performed the verification </w:t>
            </w:r>
            <w:r>
              <w:rPr>
                <w:rFonts w:asciiTheme="minorHAnsi" w:hAnsiTheme="minorHAnsi"/>
                <w:sz w:val="18"/>
                <w:szCs w:val="18"/>
              </w:rPr>
              <w:t>identified and reported on this C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ertificate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of Verification (responsible rater)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2614D067" w14:textId="77777777" w:rsidR="004D2E10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field inspected the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proposed for compliance credit for energy efficiency improvement identified on this Certificate of Verification and determined these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 qualify for the proposed existing conditions compliance credit unless reported as not qualified in verification status and correction notes fields on this Certificate of Verification.</w:t>
            </w:r>
          </w:p>
          <w:p w14:paraId="2614D068" w14:textId="77777777" w:rsidR="004D2E10" w:rsidRPr="00BA699E" w:rsidRDefault="004D2E10" w:rsidP="00707E2F">
            <w:pPr>
              <w:pStyle w:val="p2"/>
              <w:keepNext/>
              <w:numPr>
                <w:ilvl w:val="0"/>
                <w:numId w:val="27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will ensure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shall be posted, or made available with the building permit(s) issued for the building, and made available to the enforcement agency f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or all applicable inspections. 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understand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is required to be included with the documentation the builder provides to the building owner at occupancy.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</w:tc>
      </w:tr>
      <w:tr w:rsidR="004D2E10" w:rsidRPr="008E6C57" w14:paraId="2614D06B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06A" w14:textId="77777777" w:rsidR="004D2E10" w:rsidRPr="001B6B55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HERS RATER INFORMATION</w:t>
            </w:r>
          </w:p>
        </w:tc>
      </w:tr>
      <w:tr w:rsidR="004D2E10" w:rsidRPr="008E6C57" w14:paraId="2614D06E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14514" w:type="dxa"/>
            <w:gridSpan w:val="2"/>
          </w:tcPr>
          <w:p w14:paraId="2614D06C" w14:textId="77777777" w:rsidR="004D2E10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HERS Rater Company Name:</w:t>
            </w:r>
          </w:p>
          <w:p w14:paraId="2614D06D" w14:textId="77777777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D2E10" w:rsidRPr="008E6C57" w14:paraId="2614D072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6F" w14:textId="77777777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 xml:space="preserve">Responsible </w:t>
            </w:r>
            <w:r>
              <w:rPr>
                <w:rFonts w:asciiTheme="minorHAnsi" w:hAnsiTheme="minorHAnsi"/>
                <w:sz w:val="14"/>
                <w:szCs w:val="14"/>
              </w:rPr>
              <w:t>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Name: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70" w14:textId="77777777" w:rsidR="004D2E10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Responsible Rater Signature:</w:t>
            </w:r>
          </w:p>
          <w:p w14:paraId="2614D071" w14:textId="77777777" w:rsidR="004D2E10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D2E10" w:rsidRPr="008E6C57" w14:paraId="2614D075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73" w14:textId="0E90CE22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Responsible 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Certification Number w/ this HERS Provider</w:t>
            </w:r>
            <w:r w:rsidR="00414E42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074" w14:textId="77777777" w:rsidR="004D2E10" w:rsidRPr="008223A4" w:rsidRDefault="004D2E10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Date Signed:</w:t>
            </w:r>
          </w:p>
        </w:tc>
      </w:tr>
    </w:tbl>
    <w:p w14:paraId="2614D076" w14:textId="77777777" w:rsidR="004D2E10" w:rsidRDefault="004D2E10" w:rsidP="00BB4E60">
      <w:pPr>
        <w:tabs>
          <w:tab w:val="left" w:pos="929"/>
        </w:tabs>
        <w:spacing w:after="0" w:line="240" w:lineRule="auto"/>
        <w:rPr>
          <w:b/>
        </w:rPr>
      </w:pPr>
    </w:p>
    <w:p w14:paraId="2614D077" w14:textId="77777777" w:rsidR="004D2E10" w:rsidRDefault="004D2E10" w:rsidP="00BB4E60">
      <w:pPr>
        <w:tabs>
          <w:tab w:val="left" w:pos="929"/>
        </w:tabs>
        <w:spacing w:after="0" w:line="240" w:lineRule="auto"/>
        <w:rPr>
          <w:b/>
        </w:rPr>
      </w:pPr>
    </w:p>
    <w:p w14:paraId="2614D078" w14:textId="77777777" w:rsidR="00362B00" w:rsidRDefault="00362B00" w:rsidP="00362B00">
      <w:pPr>
        <w:spacing w:after="0" w:line="240" w:lineRule="auto"/>
        <w:rPr>
          <w:b/>
          <w:u w:val="single"/>
        </w:rPr>
        <w:sectPr w:rsidR="00362B00" w:rsidSect="003F59E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1008" w:right="720" w:bottom="1008" w:left="720" w:header="432" w:footer="432" w:gutter="0"/>
          <w:cols w:space="720"/>
          <w:titlePg/>
          <w:docGrid w:linePitch="360"/>
        </w:sectPr>
      </w:pPr>
    </w:p>
    <w:p w14:paraId="2614D079" w14:textId="1F01C5AF" w:rsidR="00362B00" w:rsidRPr="00707E2F" w:rsidRDefault="00414E42" w:rsidP="00707E2F">
      <w:pPr>
        <w:spacing w:after="0" w:line="240" w:lineRule="auto"/>
        <w:jc w:val="center"/>
        <w:rPr>
          <w:b/>
          <w:sz w:val="20"/>
        </w:rPr>
      </w:pPr>
      <w:r w:rsidRPr="00707E2F">
        <w:rPr>
          <w:b/>
          <w:sz w:val="20"/>
        </w:rPr>
        <w:lastRenderedPageBreak/>
        <w:t>CF3R-EXC-20-H User Instructions</w:t>
      </w:r>
    </w:p>
    <w:p w14:paraId="2614D07A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7C" w14:textId="77777777" w:rsidR="00362B00" w:rsidRPr="00707E2F" w:rsidRDefault="00362B00" w:rsidP="00707E2F">
      <w:pPr>
        <w:tabs>
          <w:tab w:val="left" w:pos="8909"/>
        </w:tabs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>A. General Information</w:t>
      </w:r>
    </w:p>
    <w:p w14:paraId="2614D07D" w14:textId="4CBA64B2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Rater should verify this information to the best of their ability. Any questions or deviations should be indicated in the Verification Status row.</w:t>
      </w:r>
    </w:p>
    <w:p w14:paraId="2614D07E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7F" w14:textId="5D315255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B. </w:t>
      </w:r>
      <w:r w:rsidR="00414E42">
        <w:rPr>
          <w:b/>
          <w:sz w:val="20"/>
          <w:szCs w:val="20"/>
        </w:rPr>
        <w:t>Opaque Surfaces</w:t>
      </w:r>
    </w:p>
    <w:p w14:paraId="2614D080" w14:textId="641793D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Existing roof type, R-value above deck</w:t>
      </w:r>
      <w:r w:rsidR="00F23815">
        <w:rPr>
          <w:sz w:val="20"/>
          <w:szCs w:val="20"/>
        </w:rPr>
        <w:t>,</w:t>
      </w:r>
      <w:r w:rsidRPr="00707E2F">
        <w:rPr>
          <w:sz w:val="20"/>
          <w:szCs w:val="20"/>
        </w:rPr>
        <w:t xml:space="preserve"> and R-value below deck should all be verified.</w:t>
      </w:r>
    </w:p>
    <w:p w14:paraId="2614D081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2" w14:textId="0FA51237" w:rsidR="00362B00" w:rsidRPr="00707E2F" w:rsidRDefault="00362B00" w:rsidP="2662821B">
      <w:pPr>
        <w:keepNext/>
        <w:spacing w:after="0" w:line="240" w:lineRule="auto"/>
        <w:rPr>
          <w:b/>
          <w:bCs/>
          <w:sz w:val="20"/>
          <w:szCs w:val="20"/>
        </w:rPr>
      </w:pPr>
      <w:r w:rsidRPr="2662821B">
        <w:rPr>
          <w:b/>
          <w:bCs/>
          <w:sz w:val="20"/>
          <w:szCs w:val="20"/>
        </w:rPr>
        <w:t xml:space="preserve">C. </w:t>
      </w:r>
      <w:ins w:id="12" w:author="Markstrum, Alexis@Energy" w:date="2021-03-06T00:37:00Z">
        <w:r w:rsidR="351164D1" w:rsidRPr="2662821B">
          <w:rPr>
            <w:b/>
            <w:bCs/>
            <w:sz w:val="20"/>
            <w:szCs w:val="20"/>
          </w:rPr>
          <w:t>Roofs</w:t>
        </w:r>
      </w:ins>
      <w:del w:id="13" w:author="Markstrum, Alexis@Energy" w:date="2021-03-06T00:37:00Z">
        <w:r w:rsidRPr="2662821B" w:rsidDel="00707E2F">
          <w:rPr>
            <w:b/>
            <w:bCs/>
            <w:sz w:val="20"/>
            <w:szCs w:val="20"/>
          </w:rPr>
          <w:delText>Attic</w:delText>
        </w:r>
      </w:del>
    </w:p>
    <w:p w14:paraId="2614D083" w14:textId="25B5CC91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 xml:space="preserve">Existing dwelling unit, frame type, area, </w:t>
      </w:r>
      <w:r w:rsidR="00F23815">
        <w:rPr>
          <w:sz w:val="20"/>
          <w:szCs w:val="20"/>
        </w:rPr>
        <w:t>U</w:t>
      </w:r>
      <w:r w:rsidRPr="00707E2F">
        <w:rPr>
          <w:sz w:val="20"/>
          <w:szCs w:val="20"/>
        </w:rPr>
        <w:t xml:space="preserve">-factor, and R-values should all be verified. </w:t>
      </w:r>
    </w:p>
    <w:p w14:paraId="2614D084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5" w14:textId="4FCD6DCB" w:rsidR="00362B00" w:rsidRPr="00707E2F" w:rsidRDefault="00362B00" w:rsidP="00362B00">
      <w:pPr>
        <w:keepNext/>
        <w:spacing w:after="0" w:line="240" w:lineRule="auto"/>
        <w:rPr>
          <w:sz w:val="20"/>
          <w:szCs w:val="20"/>
        </w:rPr>
      </w:pPr>
      <w:r w:rsidRPr="00707E2F">
        <w:rPr>
          <w:b/>
          <w:sz w:val="20"/>
          <w:szCs w:val="20"/>
        </w:rPr>
        <w:t xml:space="preserve">D. </w:t>
      </w:r>
      <w:r w:rsidR="00707E2F">
        <w:rPr>
          <w:b/>
          <w:sz w:val="20"/>
          <w:szCs w:val="20"/>
        </w:rPr>
        <w:t>Windows</w:t>
      </w:r>
    </w:p>
    <w:p w14:paraId="2614D086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Existing dwelling unit, surface type, frame type, area, u-factor, and R-values should all be verified.</w:t>
      </w:r>
    </w:p>
    <w:p w14:paraId="2614D087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8" w14:textId="06B7EC82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E. </w:t>
      </w:r>
      <w:r w:rsidR="00707E2F">
        <w:rPr>
          <w:b/>
          <w:sz w:val="20"/>
          <w:szCs w:val="20"/>
        </w:rPr>
        <w:t>Doors</w:t>
      </w:r>
    </w:p>
    <w:p w14:paraId="2614D089" w14:textId="2004697F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 xml:space="preserve">Existing wall type, frame type, area, </w:t>
      </w:r>
      <w:r w:rsidR="00F23815">
        <w:rPr>
          <w:sz w:val="20"/>
          <w:szCs w:val="20"/>
        </w:rPr>
        <w:t>U</w:t>
      </w:r>
      <w:r w:rsidRPr="00707E2F">
        <w:rPr>
          <w:sz w:val="20"/>
          <w:szCs w:val="20"/>
        </w:rPr>
        <w:t>-factor</w:t>
      </w:r>
      <w:r w:rsidR="00F23815">
        <w:rPr>
          <w:sz w:val="20"/>
          <w:szCs w:val="20"/>
        </w:rPr>
        <w:t>,</w:t>
      </w:r>
      <w:r w:rsidRPr="00707E2F">
        <w:rPr>
          <w:sz w:val="20"/>
          <w:szCs w:val="20"/>
        </w:rPr>
        <w:t xml:space="preserve"> and R-values should all be verified.</w:t>
      </w:r>
    </w:p>
    <w:p w14:paraId="2614D08A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B" w14:textId="5F85D798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F. </w:t>
      </w:r>
      <w:r w:rsidR="00707E2F">
        <w:rPr>
          <w:b/>
          <w:sz w:val="20"/>
          <w:szCs w:val="20"/>
        </w:rPr>
        <w:t>Overhangs &amp; Fins</w:t>
      </w:r>
    </w:p>
    <w:p w14:paraId="2614D08C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8D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8E" w14:textId="7D6BF271" w:rsidR="00362B00" w:rsidRPr="00707E2F" w:rsidRDefault="00362B00" w:rsidP="00362B00">
      <w:pPr>
        <w:keepNext/>
        <w:spacing w:after="0" w:line="240" w:lineRule="auto"/>
        <w:ind w:right="-267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G. </w:t>
      </w:r>
      <w:r w:rsidR="00707E2F">
        <w:rPr>
          <w:b/>
          <w:sz w:val="20"/>
          <w:szCs w:val="20"/>
        </w:rPr>
        <w:t>Water Heaters</w:t>
      </w:r>
    </w:p>
    <w:p w14:paraId="2614D08F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0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1" w14:textId="1D3502E2" w:rsidR="00362B00" w:rsidRPr="00707E2F" w:rsidRDefault="00362B00" w:rsidP="00362B00">
      <w:pPr>
        <w:keepNext/>
        <w:spacing w:after="0" w:line="240" w:lineRule="auto"/>
        <w:ind w:right="-290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H. </w:t>
      </w:r>
      <w:r w:rsidR="00707E2F">
        <w:rPr>
          <w:b/>
          <w:sz w:val="20"/>
          <w:szCs w:val="20"/>
        </w:rPr>
        <w:t>Water Heating</w:t>
      </w:r>
    </w:p>
    <w:p w14:paraId="2614D092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3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4" w14:textId="76ABBBE8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>I. HVAC</w:t>
      </w:r>
      <w:r w:rsidR="00707E2F">
        <w:rPr>
          <w:b/>
          <w:sz w:val="20"/>
          <w:szCs w:val="20"/>
        </w:rPr>
        <w:t xml:space="preserve"> – Heating Systems</w:t>
      </w:r>
    </w:p>
    <w:p w14:paraId="2614D095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6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7" w14:textId="0979FBA2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J. </w:t>
      </w:r>
      <w:r w:rsidR="00707E2F">
        <w:rPr>
          <w:b/>
          <w:sz w:val="20"/>
          <w:szCs w:val="20"/>
        </w:rPr>
        <w:t>HVAC – Cooling Systems</w:t>
      </w:r>
    </w:p>
    <w:p w14:paraId="2614D098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verified.</w:t>
      </w:r>
    </w:p>
    <w:p w14:paraId="2614D099" w14:textId="77777777" w:rsidR="00362B00" w:rsidRPr="00707E2F" w:rsidRDefault="00362B00" w:rsidP="00362B00">
      <w:pPr>
        <w:spacing w:after="0" w:line="240" w:lineRule="auto"/>
        <w:rPr>
          <w:sz w:val="20"/>
          <w:szCs w:val="20"/>
        </w:rPr>
      </w:pPr>
    </w:p>
    <w:p w14:paraId="2614D09A" w14:textId="396E650A" w:rsidR="00362B00" w:rsidRPr="00707E2F" w:rsidRDefault="00362B00" w:rsidP="00362B00">
      <w:pPr>
        <w:keepNext/>
        <w:spacing w:after="0" w:line="240" w:lineRule="auto"/>
        <w:rPr>
          <w:b/>
          <w:sz w:val="20"/>
          <w:szCs w:val="20"/>
        </w:rPr>
      </w:pPr>
      <w:r w:rsidRPr="00707E2F">
        <w:rPr>
          <w:b/>
          <w:sz w:val="20"/>
          <w:szCs w:val="20"/>
        </w:rPr>
        <w:t xml:space="preserve">K. </w:t>
      </w:r>
      <w:r w:rsidR="00707E2F">
        <w:rPr>
          <w:b/>
          <w:sz w:val="20"/>
          <w:szCs w:val="20"/>
        </w:rPr>
        <w:t>HVAC Distribution</w:t>
      </w:r>
    </w:p>
    <w:p w14:paraId="2614D09B" w14:textId="77777777" w:rsidR="00512936" w:rsidRPr="00707E2F" w:rsidRDefault="00362B00" w:rsidP="00362B00">
      <w:pPr>
        <w:spacing w:after="0" w:line="240" w:lineRule="auto"/>
        <w:rPr>
          <w:sz w:val="20"/>
          <w:szCs w:val="20"/>
        </w:rPr>
      </w:pPr>
      <w:r w:rsidRPr="00707E2F">
        <w:rPr>
          <w:sz w:val="20"/>
          <w:szCs w:val="20"/>
        </w:rPr>
        <w:t>All columns of this section should be verified</w:t>
      </w:r>
    </w:p>
    <w:p w14:paraId="2614D09C" w14:textId="77777777" w:rsidR="00512936" w:rsidRDefault="00512936" w:rsidP="00362B00">
      <w:pPr>
        <w:spacing w:after="0" w:line="240" w:lineRule="auto"/>
      </w:pPr>
    </w:p>
    <w:p w14:paraId="2614D09D" w14:textId="77777777" w:rsidR="00512936" w:rsidRDefault="00512936" w:rsidP="00362B00">
      <w:pPr>
        <w:spacing w:after="0" w:line="240" w:lineRule="auto"/>
        <w:sectPr w:rsidR="00512936" w:rsidSect="006614F8">
          <w:headerReference w:type="default" r:id="rId18"/>
          <w:footerReference w:type="default" r:id="rId19"/>
          <w:pgSz w:w="15840" w:h="12240" w:orient="landscape"/>
          <w:pgMar w:top="1008" w:right="720" w:bottom="1008" w:left="720" w:header="576" w:footer="576" w:gutter="0"/>
          <w:pgNumType w:start="1"/>
          <w:cols w:space="720"/>
          <w:docGrid w:linePitch="360"/>
        </w:sectPr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74"/>
        <w:gridCol w:w="3780"/>
        <w:gridCol w:w="3245"/>
        <w:gridCol w:w="541"/>
        <w:gridCol w:w="3415"/>
        <w:gridCol w:w="3175"/>
      </w:tblGrid>
      <w:tr w:rsidR="00362B00" w:rsidRPr="001C276F" w14:paraId="2614D09F" w14:textId="77777777" w:rsidTr="00C4535B">
        <w:trPr>
          <w:trHeight w:val="288"/>
          <w:jc w:val="right"/>
        </w:trPr>
        <w:tc>
          <w:tcPr>
            <w:tcW w:w="5000" w:type="pct"/>
            <w:gridSpan w:val="6"/>
            <w:shd w:val="clear" w:color="auto" w:fill="auto"/>
          </w:tcPr>
          <w:p w14:paraId="2614D09E" w14:textId="77777777" w:rsidR="003F59E5" w:rsidRPr="00707E2F" w:rsidRDefault="00863C7C">
            <w:pPr>
              <w:spacing w:after="0" w:line="240" w:lineRule="auto"/>
            </w:pPr>
            <w:r w:rsidRPr="00707E2F">
              <w:rPr>
                <w:b/>
                <w:sz w:val="20"/>
              </w:rPr>
              <w:lastRenderedPageBreak/>
              <w:t xml:space="preserve">A. </w:t>
            </w:r>
            <w:r w:rsidR="00B86316" w:rsidRPr="00707E2F">
              <w:rPr>
                <w:b/>
                <w:sz w:val="20"/>
              </w:rPr>
              <w:t>G</w:t>
            </w:r>
            <w:r w:rsidR="001649D3" w:rsidRPr="00707E2F">
              <w:rPr>
                <w:b/>
                <w:sz w:val="20"/>
              </w:rPr>
              <w:t>eneral Information</w:t>
            </w:r>
          </w:p>
        </w:tc>
      </w:tr>
      <w:tr w:rsidR="00362B00" w:rsidRPr="001C276F" w14:paraId="2614D0A3" w14:textId="77777777" w:rsidTr="00DE4393">
        <w:trPr>
          <w:trHeight w:val="259"/>
          <w:jc w:val="right"/>
        </w:trPr>
        <w:tc>
          <w:tcPr>
            <w:tcW w:w="162" w:type="pct"/>
          </w:tcPr>
          <w:p w14:paraId="2614D0A0" w14:textId="77777777" w:rsidR="001F7755" w:rsidRPr="00413308" w:rsidRDefault="00362B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01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1" w14:textId="77777777" w:rsidR="00362B00" w:rsidRPr="00413308" w:rsidRDefault="00362B00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Project Name:</w:t>
            </w:r>
          </w:p>
        </w:tc>
        <w:tc>
          <w:tcPr>
            <w:tcW w:w="3546" w:type="pct"/>
            <w:gridSpan w:val="4"/>
            <w:tcMar>
              <w:left w:w="144" w:type="dxa"/>
            </w:tcMar>
          </w:tcPr>
          <w:p w14:paraId="2614D0A2" w14:textId="77777777" w:rsidR="00766423" w:rsidRDefault="00362B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8D5836">
              <w:rPr>
                <w:sz w:val="20"/>
                <w:szCs w:val="20"/>
              </w:rPr>
              <w:t>pull from CF1R</w:t>
            </w:r>
            <w:r>
              <w:rPr>
                <w:sz w:val="20"/>
                <w:szCs w:val="20"/>
              </w:rPr>
              <w:t>&gt;</w:t>
            </w:r>
          </w:p>
        </w:tc>
      </w:tr>
      <w:tr w:rsidR="008D5836" w:rsidRPr="001C276F" w14:paraId="2614D0A7" w14:textId="77777777" w:rsidTr="00DE4393">
        <w:trPr>
          <w:trHeight w:val="259"/>
          <w:jc w:val="right"/>
        </w:trPr>
        <w:tc>
          <w:tcPr>
            <w:tcW w:w="162" w:type="pct"/>
          </w:tcPr>
          <w:p w14:paraId="2614D0A4" w14:textId="77777777" w:rsidR="001F7755" w:rsidRPr="00413308" w:rsidRDefault="008D58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02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5" w14:textId="77777777" w:rsidR="008D5836" w:rsidRPr="00413308" w:rsidRDefault="008D5836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Calculation Description:</w:t>
            </w:r>
          </w:p>
        </w:tc>
        <w:tc>
          <w:tcPr>
            <w:tcW w:w="3546" w:type="pct"/>
            <w:gridSpan w:val="4"/>
            <w:tcMar>
              <w:left w:w="144" w:type="dxa"/>
            </w:tcMar>
          </w:tcPr>
          <w:p w14:paraId="2614D0A6" w14:textId="77777777" w:rsidR="008D5836" w:rsidRPr="001E76FE" w:rsidRDefault="008D5836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591CCF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AB" w14:textId="77777777" w:rsidTr="00DE4393">
        <w:trPr>
          <w:trHeight w:val="259"/>
          <w:jc w:val="right"/>
        </w:trPr>
        <w:tc>
          <w:tcPr>
            <w:tcW w:w="162" w:type="pct"/>
          </w:tcPr>
          <w:p w14:paraId="2614D0A8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03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9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Project Location:</w:t>
            </w:r>
          </w:p>
        </w:tc>
        <w:tc>
          <w:tcPr>
            <w:tcW w:w="3546" w:type="pct"/>
            <w:gridSpan w:val="4"/>
            <w:tcMar>
              <w:left w:w="144" w:type="dxa"/>
            </w:tcMar>
          </w:tcPr>
          <w:p w14:paraId="2614D0AA" w14:textId="77777777" w:rsidR="00A92674" w:rsidRDefault="00DE4393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B2" w14:textId="77777777" w:rsidTr="00E2158A">
        <w:trPr>
          <w:trHeight w:val="259"/>
          <w:jc w:val="right"/>
        </w:trPr>
        <w:tc>
          <w:tcPr>
            <w:tcW w:w="162" w:type="pct"/>
          </w:tcPr>
          <w:p w14:paraId="2614D0AC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04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AD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CA City: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AE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  <w:vAlign w:val="center"/>
          </w:tcPr>
          <w:p w14:paraId="2614D0AF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05</w:t>
            </w:r>
          </w:p>
        </w:tc>
        <w:tc>
          <w:tcPr>
            <w:tcW w:w="1167" w:type="pct"/>
          </w:tcPr>
          <w:p w14:paraId="2614D0B0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Standards Version: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B1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B9" w14:textId="77777777" w:rsidTr="00E2158A">
        <w:trPr>
          <w:trHeight w:val="259"/>
          <w:jc w:val="right"/>
        </w:trPr>
        <w:tc>
          <w:tcPr>
            <w:tcW w:w="162" w:type="pct"/>
          </w:tcPr>
          <w:p w14:paraId="2614D0B3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06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B4" w14:textId="64500267" w:rsidR="00DE4393" w:rsidRPr="00413308" w:rsidRDefault="00DE4393" w:rsidP="00F2381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 xml:space="preserve">Zip </w:t>
            </w:r>
            <w:r w:rsidR="00F23815">
              <w:rPr>
                <w:sz w:val="20"/>
                <w:szCs w:val="20"/>
              </w:rPr>
              <w:t>C</w:t>
            </w:r>
            <w:r w:rsidRPr="00413308">
              <w:rPr>
                <w:sz w:val="20"/>
                <w:szCs w:val="20"/>
              </w:rPr>
              <w:t>ode: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B5" w14:textId="77777777" w:rsidR="00DE4393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B6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07</w:t>
            </w:r>
          </w:p>
        </w:tc>
        <w:tc>
          <w:tcPr>
            <w:tcW w:w="1167" w:type="pct"/>
          </w:tcPr>
          <w:p w14:paraId="2614D0B7" w14:textId="31F12F30" w:rsidR="00DE4393" w:rsidRPr="00413308" w:rsidRDefault="00623F50" w:rsidP="00623F5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  <w:r w:rsidR="00DE4393" w:rsidRPr="00413308">
              <w:rPr>
                <w:sz w:val="20"/>
                <w:szCs w:val="20"/>
              </w:rPr>
              <w:t xml:space="preserve"> Version: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B8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C0" w14:textId="77777777" w:rsidTr="00E2158A">
        <w:trPr>
          <w:trHeight w:val="259"/>
          <w:jc w:val="right"/>
        </w:trPr>
        <w:tc>
          <w:tcPr>
            <w:tcW w:w="162" w:type="pct"/>
          </w:tcPr>
          <w:p w14:paraId="2614D0BA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08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BB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Climate Zone: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BC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BD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09</w:t>
            </w:r>
          </w:p>
        </w:tc>
        <w:tc>
          <w:tcPr>
            <w:tcW w:w="1167" w:type="pct"/>
            <w:vAlign w:val="center"/>
          </w:tcPr>
          <w:p w14:paraId="2614D0BE" w14:textId="0CAC1C55" w:rsidR="00DE4393" w:rsidRPr="00413308" w:rsidRDefault="00D66587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 Orientation (deg/cardinal)</w:t>
            </w:r>
            <w:r w:rsidR="00DE4393" w:rsidRPr="00413308">
              <w:rPr>
                <w:sz w:val="20"/>
                <w:szCs w:val="20"/>
              </w:rPr>
              <w:t>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BF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C7" w14:textId="77777777" w:rsidTr="00E2158A">
        <w:trPr>
          <w:trHeight w:val="259"/>
          <w:jc w:val="right"/>
        </w:trPr>
        <w:tc>
          <w:tcPr>
            <w:tcW w:w="162" w:type="pct"/>
          </w:tcPr>
          <w:p w14:paraId="2614D0C1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10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C2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Building Type: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C3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C4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11</w:t>
            </w:r>
          </w:p>
        </w:tc>
        <w:tc>
          <w:tcPr>
            <w:tcW w:w="1167" w:type="pct"/>
          </w:tcPr>
          <w:p w14:paraId="2614D0C5" w14:textId="41C79ED4" w:rsidR="00DE4393" w:rsidRPr="00413308" w:rsidRDefault="00D66587" w:rsidP="00E2158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Dwelling Units: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C6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CE" w14:textId="77777777" w:rsidTr="00E2158A">
        <w:trPr>
          <w:trHeight w:val="259"/>
          <w:jc w:val="right"/>
        </w:trPr>
        <w:tc>
          <w:tcPr>
            <w:tcW w:w="162" w:type="pct"/>
          </w:tcPr>
          <w:p w14:paraId="2614D0C8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12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C9" w14:textId="77777777" w:rsidR="00DE4393" w:rsidRPr="00413308" w:rsidRDefault="00DE4393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Project Scope: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CA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CB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13</w:t>
            </w:r>
          </w:p>
        </w:tc>
        <w:tc>
          <w:tcPr>
            <w:tcW w:w="1167" w:type="pct"/>
          </w:tcPr>
          <w:p w14:paraId="2614D0CC" w14:textId="2224FC77" w:rsidR="00DE4393" w:rsidRPr="00413308" w:rsidRDefault="00DE4393" w:rsidP="00D6658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 xml:space="preserve">Number of </w:t>
            </w:r>
            <w:r w:rsidR="00D66587">
              <w:rPr>
                <w:sz w:val="20"/>
                <w:szCs w:val="20"/>
              </w:rPr>
              <w:t>Bedrooms</w:t>
            </w:r>
            <w:r w:rsidRPr="00413308">
              <w:rPr>
                <w:sz w:val="20"/>
                <w:szCs w:val="20"/>
              </w:rPr>
              <w:t>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CD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D5" w14:textId="77777777" w:rsidTr="00E2158A">
        <w:trPr>
          <w:trHeight w:val="259"/>
          <w:jc w:val="right"/>
        </w:trPr>
        <w:tc>
          <w:tcPr>
            <w:tcW w:w="162" w:type="pct"/>
          </w:tcPr>
          <w:p w14:paraId="2614D0CF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14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D0" w14:textId="7FF625B6" w:rsidR="00DE4393" w:rsidRPr="00413308" w:rsidRDefault="00D66587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  <w:r w:rsidRPr="00413308">
              <w:rPr>
                <w:sz w:val="20"/>
                <w:szCs w:val="20"/>
              </w:rPr>
              <w:t xml:space="preserve"> </w:t>
            </w:r>
            <w:r w:rsidR="00DE4393" w:rsidRPr="00413308">
              <w:rPr>
                <w:sz w:val="20"/>
                <w:szCs w:val="20"/>
              </w:rPr>
              <w:t>Conditioned Floor Area(ft</w:t>
            </w:r>
            <w:r w:rsidR="00DE4393" w:rsidRPr="00413308">
              <w:rPr>
                <w:sz w:val="20"/>
                <w:szCs w:val="20"/>
                <w:vertAlign w:val="superscript"/>
              </w:rPr>
              <w:t>2</w:t>
            </w:r>
            <w:r w:rsidR="00DE4393" w:rsidRPr="00413308">
              <w:rPr>
                <w:sz w:val="20"/>
                <w:szCs w:val="20"/>
              </w:rPr>
              <w:t>):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D1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D2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15</w:t>
            </w:r>
          </w:p>
        </w:tc>
        <w:tc>
          <w:tcPr>
            <w:tcW w:w="1167" w:type="pct"/>
          </w:tcPr>
          <w:p w14:paraId="2614D0D3" w14:textId="2111B812" w:rsidR="00DE4393" w:rsidRPr="00413308" w:rsidRDefault="00DE4393" w:rsidP="00D6658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 xml:space="preserve">Number of </w:t>
            </w:r>
            <w:r w:rsidR="00D66587">
              <w:rPr>
                <w:sz w:val="20"/>
                <w:szCs w:val="20"/>
              </w:rPr>
              <w:t>Stories</w:t>
            </w:r>
            <w:r w:rsidRPr="00413308">
              <w:rPr>
                <w:sz w:val="20"/>
                <w:szCs w:val="20"/>
              </w:rPr>
              <w:t>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D4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DC" w14:textId="77777777" w:rsidTr="00E2158A">
        <w:trPr>
          <w:trHeight w:val="259"/>
          <w:jc w:val="right"/>
        </w:trPr>
        <w:tc>
          <w:tcPr>
            <w:tcW w:w="162" w:type="pct"/>
          </w:tcPr>
          <w:p w14:paraId="2614D0D6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16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D7" w14:textId="3FCF553E" w:rsidR="00DE4393" w:rsidRPr="00413308" w:rsidRDefault="00D66587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Conditioned Floor</w:t>
            </w:r>
            <w:r w:rsidRPr="00413308">
              <w:rPr>
                <w:sz w:val="20"/>
                <w:szCs w:val="20"/>
              </w:rPr>
              <w:t xml:space="preserve"> </w:t>
            </w:r>
            <w:r w:rsidR="00DE4393" w:rsidRPr="00413308">
              <w:rPr>
                <w:sz w:val="20"/>
                <w:szCs w:val="20"/>
              </w:rPr>
              <w:t>Area (ft</w:t>
            </w:r>
            <w:r w:rsidR="00DE4393" w:rsidRPr="00413308">
              <w:rPr>
                <w:sz w:val="20"/>
                <w:szCs w:val="20"/>
                <w:vertAlign w:val="superscript"/>
              </w:rPr>
              <w:t>2</w:t>
            </w:r>
            <w:r w:rsidR="00DE4393" w:rsidRPr="00413308">
              <w:rPr>
                <w:sz w:val="20"/>
                <w:szCs w:val="20"/>
              </w:rPr>
              <w:t>):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D8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D9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17</w:t>
            </w:r>
          </w:p>
        </w:tc>
        <w:tc>
          <w:tcPr>
            <w:tcW w:w="1167" w:type="pct"/>
            <w:vAlign w:val="center"/>
          </w:tcPr>
          <w:p w14:paraId="2614D0DA" w14:textId="1006090A" w:rsidR="00DE4393" w:rsidRPr="00413308" w:rsidRDefault="00D66587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Fenestration Average U-factor</w:t>
            </w:r>
            <w:r w:rsidR="00DE4393" w:rsidRPr="00413308">
              <w:rPr>
                <w:sz w:val="20"/>
                <w:szCs w:val="20"/>
              </w:rPr>
              <w:t>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DB" w14:textId="77777777" w:rsidR="00A92674" w:rsidRDefault="00DE4393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  <w:tr w:rsidR="00DE4393" w:rsidRPr="001C276F" w14:paraId="2614D0E3" w14:textId="77777777" w:rsidTr="00E2158A">
        <w:trPr>
          <w:trHeight w:val="259"/>
          <w:jc w:val="right"/>
        </w:trPr>
        <w:tc>
          <w:tcPr>
            <w:tcW w:w="162" w:type="pct"/>
          </w:tcPr>
          <w:p w14:paraId="2614D0DD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18</w:t>
            </w:r>
          </w:p>
        </w:tc>
        <w:tc>
          <w:tcPr>
            <w:tcW w:w="1292" w:type="pct"/>
            <w:tcMar>
              <w:right w:w="144" w:type="dxa"/>
            </w:tcMar>
          </w:tcPr>
          <w:p w14:paraId="2614D0DE" w14:textId="52956C1F" w:rsidR="00DE4393" w:rsidRPr="00413308" w:rsidRDefault="00D66587" w:rsidP="00362B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 w:rsidRPr="00413308">
              <w:rPr>
                <w:sz w:val="20"/>
                <w:szCs w:val="20"/>
              </w:rPr>
              <w:t xml:space="preserve"> </w:t>
            </w:r>
            <w:r w:rsidR="00DE4393" w:rsidRPr="00413308">
              <w:rPr>
                <w:sz w:val="20"/>
                <w:szCs w:val="20"/>
              </w:rPr>
              <w:t>Conditioned Floor Area (ft</w:t>
            </w:r>
            <w:r w:rsidR="00DE4393" w:rsidRPr="00413308">
              <w:rPr>
                <w:sz w:val="20"/>
                <w:szCs w:val="20"/>
                <w:vertAlign w:val="superscript"/>
              </w:rPr>
              <w:t>2</w:t>
            </w:r>
            <w:r w:rsidR="00DE4393" w:rsidRPr="00413308">
              <w:rPr>
                <w:sz w:val="20"/>
                <w:szCs w:val="20"/>
              </w:rPr>
              <w:t>):</w:t>
            </w:r>
          </w:p>
        </w:tc>
        <w:tc>
          <w:tcPr>
            <w:tcW w:w="1109" w:type="pct"/>
            <w:tcMar>
              <w:left w:w="144" w:type="dxa"/>
            </w:tcMar>
          </w:tcPr>
          <w:p w14:paraId="2614D0DF" w14:textId="77777777" w:rsidR="00DE4393" w:rsidRPr="001E76FE" w:rsidRDefault="00DE4393" w:rsidP="00362B00">
            <w:pPr>
              <w:spacing w:after="0" w:line="240" w:lineRule="auto"/>
              <w:rPr>
                <w:sz w:val="20"/>
                <w:szCs w:val="20"/>
              </w:rPr>
            </w:pPr>
            <w:r w:rsidRPr="00F67B1A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5" w:type="pct"/>
            <w:tcMar>
              <w:left w:w="144" w:type="dxa"/>
              <w:right w:w="144" w:type="dxa"/>
            </w:tcMar>
          </w:tcPr>
          <w:p w14:paraId="2614D0E0" w14:textId="77777777" w:rsidR="001F7755" w:rsidRPr="00413308" w:rsidRDefault="00DE43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3308">
              <w:rPr>
                <w:sz w:val="20"/>
                <w:szCs w:val="20"/>
              </w:rPr>
              <w:t>19</w:t>
            </w:r>
          </w:p>
        </w:tc>
        <w:tc>
          <w:tcPr>
            <w:tcW w:w="1167" w:type="pct"/>
          </w:tcPr>
          <w:p w14:paraId="2614D0E1" w14:textId="4961B089" w:rsidR="00A92674" w:rsidRPr="00413308" w:rsidRDefault="00D66587" w:rsidP="00D6658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Glazing Percentage (%)</w:t>
            </w:r>
            <w:r w:rsidR="00DE4393" w:rsidRPr="00413308">
              <w:rPr>
                <w:sz w:val="20"/>
                <w:szCs w:val="20"/>
              </w:rPr>
              <w:t>:</w:t>
            </w:r>
          </w:p>
        </w:tc>
        <w:tc>
          <w:tcPr>
            <w:tcW w:w="1085" w:type="pct"/>
            <w:tcMar>
              <w:left w:w="144" w:type="dxa"/>
            </w:tcMar>
          </w:tcPr>
          <w:p w14:paraId="2614D0E2" w14:textId="77777777" w:rsidR="00A92674" w:rsidRDefault="00DE4393">
            <w:pPr>
              <w:spacing w:after="0" w:line="240" w:lineRule="auto"/>
              <w:rPr>
                <w:sz w:val="20"/>
                <w:szCs w:val="20"/>
              </w:rPr>
            </w:pPr>
            <w:r w:rsidRPr="00657D37">
              <w:rPr>
                <w:sz w:val="20"/>
                <w:szCs w:val="20"/>
              </w:rPr>
              <w:t>&lt;pull from CF1R&gt;</w:t>
            </w:r>
          </w:p>
        </w:tc>
      </w:tr>
    </w:tbl>
    <w:p w14:paraId="2614D0EB" w14:textId="77777777" w:rsidR="00362B00" w:rsidRDefault="00362B00" w:rsidP="00362B00">
      <w:pPr>
        <w:spacing w:after="0" w:line="240" w:lineRule="auto"/>
        <w:rPr>
          <w:b/>
        </w:rPr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359"/>
        <w:gridCol w:w="1827"/>
        <w:gridCol w:w="1827"/>
        <w:gridCol w:w="1827"/>
        <w:gridCol w:w="1827"/>
        <w:gridCol w:w="1827"/>
        <w:gridCol w:w="1827"/>
        <w:gridCol w:w="1827"/>
      </w:tblGrid>
      <w:tr w:rsidR="006A5CCD" w14:paraId="2614D0ED" w14:textId="77777777" w:rsidTr="00C4535B">
        <w:tc>
          <w:tcPr>
            <w:tcW w:w="14616" w:type="dxa"/>
            <w:gridSpan w:val="9"/>
            <w:shd w:val="clear" w:color="auto" w:fill="auto"/>
          </w:tcPr>
          <w:p w14:paraId="2614D0EC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B. Opaque Surfaces</w:t>
            </w:r>
          </w:p>
        </w:tc>
      </w:tr>
      <w:tr w:rsidR="006A5CCD" w14:paraId="2614D0EF" w14:textId="77777777" w:rsidTr="006A5CCD">
        <w:tc>
          <w:tcPr>
            <w:tcW w:w="14616" w:type="dxa"/>
            <w:gridSpan w:val="9"/>
          </w:tcPr>
          <w:p w14:paraId="2614D0EE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0F8" w14:textId="77777777" w:rsidTr="006A5CCD">
        <w:tc>
          <w:tcPr>
            <w:tcW w:w="1827" w:type="dxa"/>
            <w:gridSpan w:val="2"/>
          </w:tcPr>
          <w:p w14:paraId="2614D0F0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827" w:type="dxa"/>
          </w:tcPr>
          <w:p w14:paraId="2614D0F1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27" w:type="dxa"/>
          </w:tcPr>
          <w:p w14:paraId="2614D0F2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827" w:type="dxa"/>
          </w:tcPr>
          <w:p w14:paraId="2614D0F3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1827" w:type="dxa"/>
          </w:tcPr>
          <w:p w14:paraId="2614D0F4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05</w:t>
            </w:r>
          </w:p>
        </w:tc>
        <w:tc>
          <w:tcPr>
            <w:tcW w:w="1827" w:type="dxa"/>
          </w:tcPr>
          <w:p w14:paraId="2614D0F5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827" w:type="dxa"/>
          </w:tcPr>
          <w:p w14:paraId="2614D0F6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07</w:t>
            </w:r>
          </w:p>
        </w:tc>
        <w:tc>
          <w:tcPr>
            <w:tcW w:w="1827" w:type="dxa"/>
          </w:tcPr>
          <w:p w14:paraId="2614D0F7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08</w:t>
            </w:r>
          </w:p>
        </w:tc>
      </w:tr>
      <w:tr w:rsidR="006A5CCD" w14:paraId="2614D101" w14:textId="77777777" w:rsidTr="006A5CCD">
        <w:tc>
          <w:tcPr>
            <w:tcW w:w="1827" w:type="dxa"/>
            <w:gridSpan w:val="2"/>
          </w:tcPr>
          <w:p w14:paraId="2614D0F9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827" w:type="dxa"/>
          </w:tcPr>
          <w:p w14:paraId="2614D0FA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Zone</w:t>
            </w:r>
          </w:p>
        </w:tc>
        <w:tc>
          <w:tcPr>
            <w:tcW w:w="1827" w:type="dxa"/>
          </w:tcPr>
          <w:p w14:paraId="2614D0FB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Existing Conditions</w:t>
            </w:r>
          </w:p>
        </w:tc>
        <w:tc>
          <w:tcPr>
            <w:tcW w:w="1827" w:type="dxa"/>
          </w:tcPr>
          <w:p w14:paraId="2614D0FC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Surface Type</w:t>
            </w:r>
          </w:p>
        </w:tc>
        <w:tc>
          <w:tcPr>
            <w:tcW w:w="1827" w:type="dxa"/>
          </w:tcPr>
          <w:p w14:paraId="2614D0FD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27" w:type="dxa"/>
          </w:tcPr>
          <w:p w14:paraId="2614D0FE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Orientation</w:t>
            </w:r>
          </w:p>
        </w:tc>
        <w:tc>
          <w:tcPr>
            <w:tcW w:w="1827" w:type="dxa"/>
          </w:tcPr>
          <w:p w14:paraId="2614D0FF" w14:textId="77777777" w:rsidR="006A5CCD" w:rsidRPr="006A5CCD" w:rsidRDefault="006A5CC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Total Cavity R-value</w:t>
            </w:r>
          </w:p>
        </w:tc>
        <w:tc>
          <w:tcPr>
            <w:tcW w:w="1827" w:type="dxa"/>
          </w:tcPr>
          <w:p w14:paraId="2614D100" w14:textId="77777777" w:rsidR="006A5CCD" w:rsidRPr="006A5CCD" w:rsidRDefault="00AF3934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0B" w14:textId="77777777" w:rsidTr="006A5CCD">
        <w:tc>
          <w:tcPr>
            <w:tcW w:w="1827" w:type="dxa"/>
            <w:gridSpan w:val="2"/>
          </w:tcPr>
          <w:p w14:paraId="2614D102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3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4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7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8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9" w14:textId="77777777" w:rsidR="003D2831" w:rsidRDefault="003D2831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0A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15" w14:textId="77777777" w:rsidTr="006A5CCD">
        <w:tc>
          <w:tcPr>
            <w:tcW w:w="1827" w:type="dxa"/>
            <w:gridSpan w:val="2"/>
          </w:tcPr>
          <w:p w14:paraId="2614D10C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D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E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0F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0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1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2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7" w:type="dxa"/>
          </w:tcPr>
          <w:p w14:paraId="2614D113" w14:textId="77777777" w:rsidR="003D2831" w:rsidRDefault="003D2831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14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1A" w14:textId="77777777" w:rsidTr="00953279">
        <w:trPr>
          <w:trHeight w:val="498"/>
        </w:trPr>
        <w:tc>
          <w:tcPr>
            <w:tcW w:w="468" w:type="dxa"/>
            <w:vAlign w:val="center"/>
          </w:tcPr>
          <w:p w14:paraId="2614D116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09</w:t>
            </w:r>
          </w:p>
        </w:tc>
        <w:tc>
          <w:tcPr>
            <w:tcW w:w="3186" w:type="dxa"/>
            <w:gridSpan w:val="2"/>
            <w:vAlign w:val="center"/>
          </w:tcPr>
          <w:p w14:paraId="2614D117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962" w:type="dxa"/>
            <w:gridSpan w:val="6"/>
          </w:tcPr>
          <w:p w14:paraId="2614D118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119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1E" w14:textId="77777777" w:rsidTr="006614F8">
        <w:tc>
          <w:tcPr>
            <w:tcW w:w="468" w:type="dxa"/>
          </w:tcPr>
          <w:p w14:paraId="2614D11B" w14:textId="77777777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</w:tcPr>
          <w:p w14:paraId="2614D11D" w14:textId="5A614CF0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122" w14:textId="77777777" w:rsidR="001E2C74" w:rsidRDefault="001E2C74" w:rsidP="006A5CCD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421"/>
        <w:gridCol w:w="1909"/>
        <w:gridCol w:w="1776"/>
        <w:gridCol w:w="1894"/>
        <w:gridCol w:w="1866"/>
        <w:gridCol w:w="1824"/>
        <w:gridCol w:w="1770"/>
        <w:gridCol w:w="1688"/>
      </w:tblGrid>
      <w:tr w:rsidR="006A5CCD" w14:paraId="2614D128" w14:textId="77777777" w:rsidTr="2662821B">
        <w:tc>
          <w:tcPr>
            <w:tcW w:w="14616" w:type="dxa"/>
            <w:gridSpan w:val="9"/>
            <w:shd w:val="clear" w:color="auto" w:fill="auto"/>
          </w:tcPr>
          <w:p w14:paraId="2614D127" w14:textId="16304F18" w:rsidR="006A5CCD" w:rsidRPr="00707E2F" w:rsidRDefault="00F21159" w:rsidP="266282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br w:type="page"/>
            </w:r>
            <w:r w:rsidR="006A5CCD" w:rsidRPr="2662821B">
              <w:rPr>
                <w:b/>
                <w:bCs/>
                <w:sz w:val="20"/>
                <w:szCs w:val="20"/>
              </w:rPr>
              <w:t xml:space="preserve">C. </w:t>
            </w:r>
            <w:del w:id="16" w:author="Markstrum, Alexis@Energy" w:date="2021-03-06T00:37:00Z">
              <w:r w:rsidRPr="2662821B" w:rsidDel="006A5CCD">
                <w:rPr>
                  <w:b/>
                  <w:bCs/>
                  <w:sz w:val="20"/>
                  <w:szCs w:val="20"/>
                </w:rPr>
                <w:delText>Attic</w:delText>
              </w:r>
            </w:del>
            <w:ins w:id="17" w:author="Markstrum, Alexis@Energy" w:date="2021-03-06T00:37:00Z">
              <w:r w:rsidR="3C129493" w:rsidRPr="2662821B">
                <w:rPr>
                  <w:b/>
                  <w:bCs/>
                  <w:sz w:val="20"/>
                  <w:szCs w:val="20"/>
                </w:rPr>
                <w:t>Roofs</w:t>
              </w:r>
            </w:ins>
          </w:p>
        </w:tc>
      </w:tr>
      <w:tr w:rsidR="006A5CCD" w14:paraId="2614D12A" w14:textId="77777777" w:rsidTr="2662821B">
        <w:tc>
          <w:tcPr>
            <w:tcW w:w="14616" w:type="dxa"/>
            <w:gridSpan w:val="9"/>
          </w:tcPr>
          <w:p w14:paraId="2614D129" w14:textId="77777777" w:rsidR="006A5CCD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133" w14:textId="77777777" w:rsidTr="2662821B">
        <w:tc>
          <w:tcPr>
            <w:tcW w:w="1889" w:type="dxa"/>
            <w:gridSpan w:val="2"/>
          </w:tcPr>
          <w:p w14:paraId="2614D12B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1909" w:type="dxa"/>
          </w:tcPr>
          <w:p w14:paraId="2614D12C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1776" w:type="dxa"/>
          </w:tcPr>
          <w:p w14:paraId="2614D12D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03</w:t>
            </w:r>
          </w:p>
        </w:tc>
        <w:tc>
          <w:tcPr>
            <w:tcW w:w="1894" w:type="dxa"/>
          </w:tcPr>
          <w:p w14:paraId="2614D12E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04</w:t>
            </w:r>
          </w:p>
        </w:tc>
        <w:tc>
          <w:tcPr>
            <w:tcW w:w="1866" w:type="dxa"/>
          </w:tcPr>
          <w:p w14:paraId="2614D12F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05</w:t>
            </w:r>
          </w:p>
        </w:tc>
        <w:tc>
          <w:tcPr>
            <w:tcW w:w="1824" w:type="dxa"/>
          </w:tcPr>
          <w:p w14:paraId="2614D130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06</w:t>
            </w:r>
          </w:p>
        </w:tc>
        <w:tc>
          <w:tcPr>
            <w:tcW w:w="1770" w:type="dxa"/>
          </w:tcPr>
          <w:p w14:paraId="2614D131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07</w:t>
            </w:r>
          </w:p>
        </w:tc>
        <w:tc>
          <w:tcPr>
            <w:tcW w:w="1688" w:type="dxa"/>
          </w:tcPr>
          <w:p w14:paraId="2614D132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08</w:t>
            </w:r>
          </w:p>
        </w:tc>
      </w:tr>
      <w:tr w:rsidR="006A5CCD" w14:paraId="2614D13C" w14:textId="77777777" w:rsidTr="2662821B">
        <w:tc>
          <w:tcPr>
            <w:tcW w:w="1889" w:type="dxa"/>
            <w:gridSpan w:val="2"/>
          </w:tcPr>
          <w:p w14:paraId="2614D134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Name</w:t>
            </w:r>
          </w:p>
        </w:tc>
        <w:tc>
          <w:tcPr>
            <w:tcW w:w="1909" w:type="dxa"/>
          </w:tcPr>
          <w:p w14:paraId="2614D135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Construction</w:t>
            </w:r>
          </w:p>
        </w:tc>
        <w:tc>
          <w:tcPr>
            <w:tcW w:w="1776" w:type="dxa"/>
          </w:tcPr>
          <w:p w14:paraId="2614D136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Rise</w:t>
            </w:r>
          </w:p>
        </w:tc>
        <w:tc>
          <w:tcPr>
            <w:tcW w:w="1894" w:type="dxa"/>
          </w:tcPr>
          <w:p w14:paraId="2614D137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Reflectance</w:t>
            </w:r>
          </w:p>
        </w:tc>
        <w:tc>
          <w:tcPr>
            <w:tcW w:w="1866" w:type="dxa"/>
          </w:tcPr>
          <w:p w14:paraId="2614D138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Roof Emittance</w:t>
            </w:r>
          </w:p>
        </w:tc>
        <w:tc>
          <w:tcPr>
            <w:tcW w:w="1824" w:type="dxa"/>
          </w:tcPr>
          <w:p w14:paraId="2614D139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Radiant Barrier</w:t>
            </w:r>
          </w:p>
        </w:tc>
        <w:tc>
          <w:tcPr>
            <w:tcW w:w="1770" w:type="dxa"/>
          </w:tcPr>
          <w:p w14:paraId="2614D13A" w14:textId="77777777" w:rsidR="006A5CCD" w:rsidRPr="008375CB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Cool Roof</w:t>
            </w:r>
          </w:p>
        </w:tc>
        <w:tc>
          <w:tcPr>
            <w:tcW w:w="1688" w:type="dxa"/>
          </w:tcPr>
          <w:p w14:paraId="2614D13B" w14:textId="77777777" w:rsidR="006A5CCD" w:rsidRPr="008375CB" w:rsidRDefault="00AF3934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46" w14:textId="77777777" w:rsidTr="2662821B">
        <w:tc>
          <w:tcPr>
            <w:tcW w:w="1889" w:type="dxa"/>
            <w:gridSpan w:val="2"/>
            <w:tcBorders>
              <w:bottom w:val="single" w:sz="4" w:space="0" w:color="auto"/>
            </w:tcBorders>
          </w:tcPr>
          <w:p w14:paraId="2614D13D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2614D13E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14:paraId="2614D13F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2614D140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14:paraId="2614D141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14:paraId="2614D142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2614D143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614D144" w14:textId="77777777" w:rsidR="003D2831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45" w14:textId="77777777" w:rsidR="006A5CCD" w:rsidRPr="00362B00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50" w14:textId="77777777" w:rsidTr="2662821B">
        <w:tc>
          <w:tcPr>
            <w:tcW w:w="1889" w:type="dxa"/>
            <w:gridSpan w:val="2"/>
            <w:tcBorders>
              <w:bottom w:val="single" w:sz="4" w:space="0" w:color="auto"/>
            </w:tcBorders>
          </w:tcPr>
          <w:p w14:paraId="2614D147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2614D148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14:paraId="2614D149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2614D14A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14:paraId="2614D14B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14:paraId="2614D14C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2614D14D" w14:textId="77777777" w:rsidR="006A5CCD" w:rsidRPr="00362B00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DE35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614D14E" w14:textId="77777777" w:rsidR="003D2831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4F" w14:textId="77777777" w:rsidR="006A5CCD" w:rsidRPr="00362B00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55" w14:textId="77777777" w:rsidTr="2662821B">
        <w:trPr>
          <w:trHeight w:val="539"/>
        </w:trPr>
        <w:tc>
          <w:tcPr>
            <w:tcW w:w="468" w:type="dxa"/>
            <w:vAlign w:val="center"/>
          </w:tcPr>
          <w:p w14:paraId="2614D151" w14:textId="77777777" w:rsidR="006A5CCD" w:rsidRDefault="006A5CCD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lastRenderedPageBreak/>
              <w:t>09</w:t>
            </w:r>
          </w:p>
        </w:tc>
        <w:tc>
          <w:tcPr>
            <w:tcW w:w="3330" w:type="dxa"/>
            <w:gridSpan w:val="2"/>
            <w:vAlign w:val="center"/>
          </w:tcPr>
          <w:p w14:paraId="2614D152" w14:textId="77777777" w:rsidR="006A5CCD" w:rsidRDefault="006A5CCD" w:rsidP="00AF393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6"/>
          </w:tcPr>
          <w:p w14:paraId="2614D153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154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59" w14:textId="77777777" w:rsidTr="2662821B">
        <w:tc>
          <w:tcPr>
            <w:tcW w:w="468" w:type="dxa"/>
          </w:tcPr>
          <w:p w14:paraId="2614D156" w14:textId="77777777" w:rsidR="00953279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10</w:t>
            </w:r>
          </w:p>
        </w:tc>
        <w:tc>
          <w:tcPr>
            <w:tcW w:w="14148" w:type="dxa"/>
            <w:gridSpan w:val="8"/>
          </w:tcPr>
          <w:p w14:paraId="2614D158" w14:textId="4B79108C" w:rsidR="00953279" w:rsidRPr="00362B00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D15A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530"/>
        <w:gridCol w:w="1800"/>
        <w:gridCol w:w="1800"/>
        <w:gridCol w:w="1800"/>
        <w:gridCol w:w="1890"/>
        <w:gridCol w:w="1620"/>
        <w:gridCol w:w="1890"/>
        <w:gridCol w:w="1818"/>
      </w:tblGrid>
      <w:tr w:rsidR="006A5CCD" w14:paraId="2614D15C" w14:textId="77777777" w:rsidTr="00C4535B">
        <w:tc>
          <w:tcPr>
            <w:tcW w:w="14616" w:type="dxa"/>
            <w:gridSpan w:val="9"/>
            <w:shd w:val="clear" w:color="auto" w:fill="auto"/>
          </w:tcPr>
          <w:p w14:paraId="2614D15B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D. Windows</w:t>
            </w:r>
          </w:p>
        </w:tc>
      </w:tr>
      <w:tr w:rsidR="006A5CCD" w14:paraId="2614D15E" w14:textId="77777777" w:rsidTr="006A5CCD">
        <w:tc>
          <w:tcPr>
            <w:tcW w:w="14616" w:type="dxa"/>
            <w:gridSpan w:val="9"/>
          </w:tcPr>
          <w:p w14:paraId="2614D15D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E2158A" w14:paraId="2614D167" w14:textId="77777777" w:rsidTr="003F6629">
        <w:tc>
          <w:tcPr>
            <w:tcW w:w="1998" w:type="dxa"/>
            <w:gridSpan w:val="2"/>
          </w:tcPr>
          <w:p w14:paraId="2614D15F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800" w:type="dxa"/>
          </w:tcPr>
          <w:p w14:paraId="2614D160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800" w:type="dxa"/>
          </w:tcPr>
          <w:p w14:paraId="2614D161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800" w:type="dxa"/>
          </w:tcPr>
          <w:p w14:paraId="2614D162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890" w:type="dxa"/>
          </w:tcPr>
          <w:p w14:paraId="2614D163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620" w:type="dxa"/>
          </w:tcPr>
          <w:p w14:paraId="2614D164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890" w:type="dxa"/>
          </w:tcPr>
          <w:p w14:paraId="2614D165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818" w:type="dxa"/>
          </w:tcPr>
          <w:p w14:paraId="2614D166" w14:textId="77777777" w:rsidR="00E2158A" w:rsidRPr="006A5CCD" w:rsidRDefault="003F6629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</w:tr>
      <w:tr w:rsidR="00E2158A" w14:paraId="2614D170" w14:textId="77777777" w:rsidTr="003F6629">
        <w:tc>
          <w:tcPr>
            <w:tcW w:w="1998" w:type="dxa"/>
            <w:gridSpan w:val="2"/>
          </w:tcPr>
          <w:p w14:paraId="2614D168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800" w:type="dxa"/>
          </w:tcPr>
          <w:p w14:paraId="2614D169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Azimuth</w:t>
            </w:r>
          </w:p>
        </w:tc>
        <w:tc>
          <w:tcPr>
            <w:tcW w:w="1800" w:type="dxa"/>
          </w:tcPr>
          <w:p w14:paraId="2614D16A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Multiplier</w:t>
            </w:r>
          </w:p>
        </w:tc>
        <w:tc>
          <w:tcPr>
            <w:tcW w:w="1800" w:type="dxa"/>
          </w:tcPr>
          <w:p w14:paraId="2614D16B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Area (ft</w:t>
            </w:r>
            <w:r w:rsidRPr="006A5CCD">
              <w:rPr>
                <w:sz w:val="20"/>
                <w:szCs w:val="20"/>
                <w:vertAlign w:val="superscript"/>
              </w:rPr>
              <w:t>2</w:t>
            </w:r>
            <w:r w:rsidRPr="006A5CCD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2614D16C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U-factor</w:t>
            </w:r>
          </w:p>
        </w:tc>
        <w:tc>
          <w:tcPr>
            <w:tcW w:w="1620" w:type="dxa"/>
          </w:tcPr>
          <w:p w14:paraId="2614D16D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SHGC</w:t>
            </w:r>
          </w:p>
        </w:tc>
        <w:tc>
          <w:tcPr>
            <w:tcW w:w="1890" w:type="dxa"/>
          </w:tcPr>
          <w:p w14:paraId="2614D16E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Exterior Shading</w:t>
            </w:r>
          </w:p>
        </w:tc>
        <w:tc>
          <w:tcPr>
            <w:tcW w:w="1818" w:type="dxa"/>
          </w:tcPr>
          <w:p w14:paraId="2614D16F" w14:textId="77777777" w:rsidR="00E2158A" w:rsidRPr="006A5CCD" w:rsidRDefault="00E2158A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3F6629" w14:paraId="2614D17A" w14:textId="77777777" w:rsidTr="003F6629">
        <w:tc>
          <w:tcPr>
            <w:tcW w:w="1998" w:type="dxa"/>
            <w:gridSpan w:val="2"/>
          </w:tcPr>
          <w:p w14:paraId="2614D171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2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3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4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75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20" w:type="dxa"/>
          </w:tcPr>
          <w:p w14:paraId="2614D176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77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18" w:type="dxa"/>
          </w:tcPr>
          <w:p w14:paraId="2614D178" w14:textId="77777777" w:rsidR="003D2831" w:rsidRDefault="003D2831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79" w14:textId="77777777" w:rsidR="003F6629" w:rsidRDefault="003D2831" w:rsidP="003F6629">
            <w:pPr>
              <w:spacing w:after="0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3F6629" w14:paraId="2614D184" w14:textId="77777777" w:rsidTr="003F6629">
        <w:tc>
          <w:tcPr>
            <w:tcW w:w="1998" w:type="dxa"/>
            <w:gridSpan w:val="2"/>
          </w:tcPr>
          <w:p w14:paraId="2614D17B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C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D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17E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7F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620" w:type="dxa"/>
          </w:tcPr>
          <w:p w14:paraId="2614D180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90" w:type="dxa"/>
          </w:tcPr>
          <w:p w14:paraId="2614D181" w14:textId="77777777" w:rsidR="003F6629" w:rsidRDefault="003F6629" w:rsidP="003F6629">
            <w:pPr>
              <w:spacing w:after="0"/>
              <w:jc w:val="center"/>
            </w:pPr>
            <w:r w:rsidRPr="00B652B7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18" w:type="dxa"/>
          </w:tcPr>
          <w:p w14:paraId="2614D182" w14:textId="77777777" w:rsidR="003D2831" w:rsidRDefault="003D2831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 xml:space="preserve">User input: </w:t>
            </w:r>
          </w:p>
          <w:p w14:paraId="2614D183" w14:textId="77777777" w:rsidR="003F6629" w:rsidRDefault="003D2831" w:rsidP="003F6629">
            <w:pPr>
              <w:spacing w:after="0"/>
              <w:jc w:val="center"/>
            </w:pPr>
            <w:r w:rsidRPr="003D2831">
              <w:rPr>
                <w:sz w:val="20"/>
                <w:szCs w:val="20"/>
              </w:rPr>
              <w:t>Pass or Fail</w:t>
            </w:r>
          </w:p>
        </w:tc>
      </w:tr>
      <w:tr w:rsidR="006A5CCD" w14:paraId="2614D189" w14:textId="77777777" w:rsidTr="00953279">
        <w:trPr>
          <w:trHeight w:val="498"/>
        </w:trPr>
        <w:tc>
          <w:tcPr>
            <w:tcW w:w="468" w:type="dxa"/>
            <w:vAlign w:val="center"/>
          </w:tcPr>
          <w:p w14:paraId="2614D185" w14:textId="77777777" w:rsidR="006A5CCD" w:rsidRDefault="003F6629" w:rsidP="006A5CCD">
            <w:pPr>
              <w:spacing w:after="0" w:line="240" w:lineRule="auto"/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3330" w:type="dxa"/>
            <w:gridSpan w:val="2"/>
            <w:vAlign w:val="center"/>
          </w:tcPr>
          <w:p w14:paraId="2614D186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6"/>
          </w:tcPr>
          <w:p w14:paraId="2614D187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188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8D" w14:textId="77777777" w:rsidTr="006614F8">
        <w:tc>
          <w:tcPr>
            <w:tcW w:w="468" w:type="dxa"/>
          </w:tcPr>
          <w:p w14:paraId="2614D18A" w14:textId="77777777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4148" w:type="dxa"/>
            <w:gridSpan w:val="8"/>
          </w:tcPr>
          <w:p w14:paraId="2614D18C" w14:textId="02F3E0DE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18E" w14:textId="77777777" w:rsidR="006A5CCD" w:rsidRDefault="006A5CCD" w:rsidP="006A5CCD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2567"/>
        <w:gridCol w:w="763"/>
        <w:gridCol w:w="2203"/>
        <w:gridCol w:w="2895"/>
        <w:gridCol w:w="2921"/>
        <w:gridCol w:w="2799"/>
      </w:tblGrid>
      <w:tr w:rsidR="006A5CCD" w14:paraId="2614D190" w14:textId="77777777" w:rsidTr="00C4535B">
        <w:tc>
          <w:tcPr>
            <w:tcW w:w="146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4D18F" w14:textId="77777777" w:rsidR="006A5CCD" w:rsidRPr="00707E2F" w:rsidRDefault="006A5CCD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E. Doors</w:t>
            </w:r>
          </w:p>
        </w:tc>
      </w:tr>
      <w:tr w:rsidR="006A5CCD" w14:paraId="2614D192" w14:textId="77777777" w:rsidTr="00AF3934">
        <w:tc>
          <w:tcPr>
            <w:tcW w:w="14616" w:type="dxa"/>
            <w:gridSpan w:val="7"/>
          </w:tcPr>
          <w:p w14:paraId="2614D191" w14:textId="77777777" w:rsidR="006A5CCD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8375CB">
              <w:t>&lt;&lt;if existing data does not appear in CF1R, then display the “Section Does Not Apply” message&gt;&gt;</w:t>
            </w:r>
          </w:p>
        </w:tc>
      </w:tr>
      <w:tr w:rsidR="006A5CCD" w14:paraId="2614D198" w14:textId="77777777" w:rsidTr="00AF3934">
        <w:tc>
          <w:tcPr>
            <w:tcW w:w="3035" w:type="dxa"/>
            <w:gridSpan w:val="2"/>
          </w:tcPr>
          <w:p w14:paraId="2614D193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01</w:t>
            </w:r>
          </w:p>
        </w:tc>
        <w:tc>
          <w:tcPr>
            <w:tcW w:w="2966" w:type="dxa"/>
            <w:gridSpan w:val="2"/>
          </w:tcPr>
          <w:p w14:paraId="2614D194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02</w:t>
            </w:r>
          </w:p>
        </w:tc>
        <w:tc>
          <w:tcPr>
            <w:tcW w:w="2895" w:type="dxa"/>
          </w:tcPr>
          <w:p w14:paraId="2614D195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03</w:t>
            </w:r>
          </w:p>
        </w:tc>
        <w:tc>
          <w:tcPr>
            <w:tcW w:w="2921" w:type="dxa"/>
          </w:tcPr>
          <w:p w14:paraId="2614D196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04</w:t>
            </w:r>
          </w:p>
        </w:tc>
        <w:tc>
          <w:tcPr>
            <w:tcW w:w="2799" w:type="dxa"/>
          </w:tcPr>
          <w:p w14:paraId="2614D197" w14:textId="77777777" w:rsidR="006A5CCD" w:rsidRPr="00362B0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2B00">
              <w:rPr>
                <w:sz w:val="20"/>
                <w:szCs w:val="20"/>
              </w:rPr>
              <w:t>05</w:t>
            </w:r>
          </w:p>
        </w:tc>
      </w:tr>
      <w:tr w:rsidR="006A5CCD" w14:paraId="2614D19E" w14:textId="77777777" w:rsidTr="00AF3934">
        <w:tc>
          <w:tcPr>
            <w:tcW w:w="3035" w:type="dxa"/>
            <w:gridSpan w:val="2"/>
          </w:tcPr>
          <w:p w14:paraId="2614D199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Name</w:t>
            </w:r>
          </w:p>
        </w:tc>
        <w:tc>
          <w:tcPr>
            <w:tcW w:w="2966" w:type="dxa"/>
            <w:gridSpan w:val="2"/>
          </w:tcPr>
          <w:p w14:paraId="2614D19A" w14:textId="0CB4A9D9" w:rsidR="006A5CCD" w:rsidRPr="00A61410" w:rsidRDefault="00EF43B3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 Surface</w:t>
            </w:r>
          </w:p>
        </w:tc>
        <w:tc>
          <w:tcPr>
            <w:tcW w:w="2895" w:type="dxa"/>
          </w:tcPr>
          <w:p w14:paraId="2614D19B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Area (ft</w:t>
            </w:r>
            <w:r w:rsidRPr="00A61410">
              <w:rPr>
                <w:sz w:val="20"/>
                <w:szCs w:val="20"/>
                <w:vertAlign w:val="superscript"/>
              </w:rPr>
              <w:t>2</w:t>
            </w:r>
            <w:r w:rsidRPr="00A61410">
              <w:rPr>
                <w:sz w:val="20"/>
                <w:szCs w:val="20"/>
              </w:rPr>
              <w:t>)</w:t>
            </w:r>
          </w:p>
        </w:tc>
        <w:tc>
          <w:tcPr>
            <w:tcW w:w="2921" w:type="dxa"/>
          </w:tcPr>
          <w:p w14:paraId="2614D19C" w14:textId="77777777" w:rsidR="006A5CCD" w:rsidRPr="00A61410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U-factor</w:t>
            </w:r>
          </w:p>
        </w:tc>
        <w:tc>
          <w:tcPr>
            <w:tcW w:w="2799" w:type="dxa"/>
          </w:tcPr>
          <w:p w14:paraId="2614D19D" w14:textId="77777777" w:rsidR="006A5CCD" w:rsidRPr="00A61410" w:rsidRDefault="00AF3934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A4" w14:textId="77777777" w:rsidTr="00AF3934">
        <w:tc>
          <w:tcPr>
            <w:tcW w:w="3035" w:type="dxa"/>
            <w:gridSpan w:val="2"/>
          </w:tcPr>
          <w:p w14:paraId="2614D19F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66" w:type="dxa"/>
            <w:gridSpan w:val="2"/>
          </w:tcPr>
          <w:p w14:paraId="2614D1A0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895" w:type="dxa"/>
          </w:tcPr>
          <w:p w14:paraId="2614D1A1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1" w:type="dxa"/>
          </w:tcPr>
          <w:p w14:paraId="2614D1A2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99" w:type="dxa"/>
          </w:tcPr>
          <w:p w14:paraId="2614D1A3" w14:textId="77777777" w:rsidR="006A5CCD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1AA" w14:textId="77777777" w:rsidTr="00AF3934">
        <w:tc>
          <w:tcPr>
            <w:tcW w:w="3035" w:type="dxa"/>
            <w:gridSpan w:val="2"/>
            <w:tcBorders>
              <w:bottom w:val="single" w:sz="4" w:space="0" w:color="auto"/>
            </w:tcBorders>
          </w:tcPr>
          <w:p w14:paraId="2614D1A5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66" w:type="dxa"/>
            <w:gridSpan w:val="2"/>
            <w:tcBorders>
              <w:bottom w:val="single" w:sz="4" w:space="0" w:color="auto"/>
            </w:tcBorders>
          </w:tcPr>
          <w:p w14:paraId="2614D1A6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895" w:type="dxa"/>
            <w:tcBorders>
              <w:bottom w:val="single" w:sz="4" w:space="0" w:color="auto"/>
            </w:tcBorders>
          </w:tcPr>
          <w:p w14:paraId="2614D1A7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1" w:type="dxa"/>
            <w:tcBorders>
              <w:bottom w:val="single" w:sz="4" w:space="0" w:color="auto"/>
            </w:tcBorders>
          </w:tcPr>
          <w:p w14:paraId="2614D1A8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430DB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2614D1A9" w14:textId="77777777" w:rsidR="006A5CCD" w:rsidRDefault="003D2831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1AF" w14:textId="77777777" w:rsidTr="00953279">
        <w:trPr>
          <w:trHeight w:val="498"/>
        </w:trPr>
        <w:tc>
          <w:tcPr>
            <w:tcW w:w="468" w:type="dxa"/>
            <w:vAlign w:val="center"/>
          </w:tcPr>
          <w:p w14:paraId="2614D1AB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r w:rsidRPr="00F5745F">
              <w:rPr>
                <w:sz w:val="20"/>
                <w:szCs w:val="20"/>
              </w:rPr>
              <w:t>06</w:t>
            </w:r>
          </w:p>
        </w:tc>
        <w:tc>
          <w:tcPr>
            <w:tcW w:w="3330" w:type="dxa"/>
            <w:gridSpan w:val="2"/>
            <w:vAlign w:val="center"/>
          </w:tcPr>
          <w:p w14:paraId="2614D1AC" w14:textId="77777777" w:rsidR="006A5CCD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A61410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4"/>
          </w:tcPr>
          <w:p w14:paraId="2614D1AD" w14:textId="77777777" w:rsidR="006A5CCD" w:rsidRPr="00953279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</w:rPr>
            </w:pPr>
            <w:r w:rsidRPr="00953279">
              <w:rPr>
                <w:sz w:val="20"/>
              </w:rPr>
              <w:t>Pass – all existing conditions have been verified; or</w:t>
            </w:r>
          </w:p>
          <w:p w14:paraId="2614D1AE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  <w:u w:val="single"/>
              </w:rPr>
            </w:pPr>
            <w:r w:rsidRPr="00953279">
              <w:rPr>
                <w:sz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1B3" w14:textId="77777777" w:rsidTr="006614F8">
        <w:trPr>
          <w:trHeight w:val="107"/>
        </w:trPr>
        <w:tc>
          <w:tcPr>
            <w:tcW w:w="468" w:type="dxa"/>
          </w:tcPr>
          <w:p w14:paraId="2614D1B0" w14:textId="77777777" w:rsidR="00953279" w:rsidRPr="00F5745F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4148" w:type="dxa"/>
            <w:gridSpan w:val="6"/>
          </w:tcPr>
          <w:p w14:paraId="2614D1B2" w14:textId="48F6E257" w:rsidR="00953279" w:rsidRPr="00F5745F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D1B7" w14:textId="77777777" w:rsidR="001E2C74" w:rsidRDefault="001E2C74" w:rsidP="006A5CCD">
      <w:pPr>
        <w:spacing w:after="0" w:line="240" w:lineRule="auto"/>
      </w:pPr>
    </w:p>
    <w:tbl>
      <w:tblPr>
        <w:tblW w:w="14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504"/>
        <w:gridCol w:w="1026"/>
        <w:gridCol w:w="962"/>
        <w:gridCol w:w="837"/>
        <w:gridCol w:w="162"/>
        <w:gridCol w:w="999"/>
        <w:gridCol w:w="961"/>
        <w:gridCol w:w="966"/>
        <w:gridCol w:w="960"/>
        <w:gridCol w:w="964"/>
        <w:gridCol w:w="971"/>
        <w:gridCol w:w="967"/>
        <w:gridCol w:w="880"/>
        <w:gridCol w:w="81"/>
        <w:gridCol w:w="819"/>
        <w:gridCol w:w="150"/>
        <w:gridCol w:w="750"/>
        <w:gridCol w:w="1189"/>
      </w:tblGrid>
      <w:tr w:rsidR="006A5CCD" w14:paraId="2614D1B9" w14:textId="77777777" w:rsidTr="00C4535B">
        <w:tc>
          <w:tcPr>
            <w:tcW w:w="14617" w:type="dxa"/>
            <w:gridSpan w:val="19"/>
            <w:shd w:val="clear" w:color="auto" w:fill="auto"/>
          </w:tcPr>
          <w:p w14:paraId="2614D1B8" w14:textId="77777777" w:rsidR="006A5CCD" w:rsidRPr="00707E2F" w:rsidRDefault="006A5CCD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F. Overhangs &amp; Fins</w:t>
            </w:r>
          </w:p>
        </w:tc>
      </w:tr>
      <w:tr w:rsidR="006A5CCD" w14:paraId="2614D1BB" w14:textId="77777777" w:rsidTr="006A5CCD">
        <w:tc>
          <w:tcPr>
            <w:tcW w:w="14617" w:type="dxa"/>
            <w:gridSpan w:val="19"/>
            <w:shd w:val="clear" w:color="auto" w:fill="auto"/>
          </w:tcPr>
          <w:p w14:paraId="2614D1BA" w14:textId="77777777" w:rsidR="006A5CCD" w:rsidRPr="00C06826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1CB" w14:textId="77777777" w:rsidTr="00AF3934">
        <w:tc>
          <w:tcPr>
            <w:tcW w:w="973" w:type="dxa"/>
            <w:gridSpan w:val="2"/>
          </w:tcPr>
          <w:p w14:paraId="2614D1BC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01</w:t>
            </w:r>
          </w:p>
        </w:tc>
        <w:tc>
          <w:tcPr>
            <w:tcW w:w="1026" w:type="dxa"/>
          </w:tcPr>
          <w:p w14:paraId="2614D1BD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02</w:t>
            </w:r>
          </w:p>
        </w:tc>
        <w:tc>
          <w:tcPr>
            <w:tcW w:w="962" w:type="dxa"/>
          </w:tcPr>
          <w:p w14:paraId="2614D1BE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03</w:t>
            </w:r>
          </w:p>
        </w:tc>
        <w:tc>
          <w:tcPr>
            <w:tcW w:w="999" w:type="dxa"/>
            <w:gridSpan w:val="2"/>
          </w:tcPr>
          <w:p w14:paraId="2614D1BF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04</w:t>
            </w:r>
          </w:p>
        </w:tc>
        <w:tc>
          <w:tcPr>
            <w:tcW w:w="999" w:type="dxa"/>
          </w:tcPr>
          <w:p w14:paraId="2614D1C0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05</w:t>
            </w:r>
          </w:p>
        </w:tc>
        <w:tc>
          <w:tcPr>
            <w:tcW w:w="961" w:type="dxa"/>
          </w:tcPr>
          <w:p w14:paraId="2614D1C1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06</w:t>
            </w:r>
          </w:p>
        </w:tc>
        <w:tc>
          <w:tcPr>
            <w:tcW w:w="966" w:type="dxa"/>
          </w:tcPr>
          <w:p w14:paraId="2614D1C2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07</w:t>
            </w:r>
          </w:p>
        </w:tc>
        <w:tc>
          <w:tcPr>
            <w:tcW w:w="960" w:type="dxa"/>
          </w:tcPr>
          <w:p w14:paraId="2614D1C3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08</w:t>
            </w:r>
          </w:p>
        </w:tc>
        <w:tc>
          <w:tcPr>
            <w:tcW w:w="964" w:type="dxa"/>
          </w:tcPr>
          <w:p w14:paraId="2614D1C4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09</w:t>
            </w:r>
          </w:p>
        </w:tc>
        <w:tc>
          <w:tcPr>
            <w:tcW w:w="971" w:type="dxa"/>
          </w:tcPr>
          <w:p w14:paraId="2614D1C5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10</w:t>
            </w:r>
          </w:p>
        </w:tc>
        <w:tc>
          <w:tcPr>
            <w:tcW w:w="967" w:type="dxa"/>
          </w:tcPr>
          <w:p w14:paraId="2614D1C6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11</w:t>
            </w:r>
          </w:p>
        </w:tc>
        <w:tc>
          <w:tcPr>
            <w:tcW w:w="961" w:type="dxa"/>
            <w:gridSpan w:val="2"/>
          </w:tcPr>
          <w:p w14:paraId="2614D1C7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12</w:t>
            </w:r>
          </w:p>
        </w:tc>
        <w:tc>
          <w:tcPr>
            <w:tcW w:w="969" w:type="dxa"/>
            <w:gridSpan w:val="2"/>
          </w:tcPr>
          <w:p w14:paraId="2614D1C8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13</w:t>
            </w:r>
          </w:p>
        </w:tc>
        <w:tc>
          <w:tcPr>
            <w:tcW w:w="750" w:type="dxa"/>
          </w:tcPr>
          <w:p w14:paraId="2614D1C9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14</w:t>
            </w:r>
          </w:p>
        </w:tc>
        <w:tc>
          <w:tcPr>
            <w:tcW w:w="1189" w:type="dxa"/>
          </w:tcPr>
          <w:p w14:paraId="2614D1CA" w14:textId="77777777" w:rsidR="006A5CCD" w:rsidRDefault="006A5CCD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15</w:t>
            </w:r>
          </w:p>
        </w:tc>
      </w:tr>
      <w:tr w:rsidR="006A5CCD" w14:paraId="2614D1D1" w14:textId="77777777" w:rsidTr="00C4535B">
        <w:tc>
          <w:tcPr>
            <w:tcW w:w="973" w:type="dxa"/>
            <w:gridSpan w:val="2"/>
          </w:tcPr>
          <w:p w14:paraId="2614D1CC" w14:textId="77777777" w:rsidR="006A5CCD" w:rsidRPr="00F05437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47" w:type="dxa"/>
            <w:gridSpan w:val="6"/>
            <w:shd w:val="clear" w:color="auto" w:fill="auto"/>
          </w:tcPr>
          <w:p w14:paraId="2614D1CD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Overhang</w:t>
            </w:r>
          </w:p>
        </w:tc>
        <w:tc>
          <w:tcPr>
            <w:tcW w:w="3861" w:type="dxa"/>
            <w:gridSpan w:val="4"/>
            <w:shd w:val="clear" w:color="auto" w:fill="auto"/>
          </w:tcPr>
          <w:p w14:paraId="2614D1CE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Left Fin</w:t>
            </w:r>
          </w:p>
        </w:tc>
        <w:tc>
          <w:tcPr>
            <w:tcW w:w="3647" w:type="dxa"/>
            <w:gridSpan w:val="6"/>
            <w:shd w:val="clear" w:color="auto" w:fill="auto"/>
          </w:tcPr>
          <w:p w14:paraId="2614D1CF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Right Fin</w:t>
            </w:r>
          </w:p>
        </w:tc>
        <w:tc>
          <w:tcPr>
            <w:tcW w:w="1189" w:type="dxa"/>
          </w:tcPr>
          <w:p w14:paraId="2614D1D0" w14:textId="77777777" w:rsidR="006A5CCD" w:rsidRPr="00F05437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A5CCD" w14:paraId="2614D1E1" w14:textId="77777777" w:rsidTr="00AF3934">
        <w:tc>
          <w:tcPr>
            <w:tcW w:w="973" w:type="dxa"/>
            <w:gridSpan w:val="2"/>
            <w:vAlign w:val="bottom"/>
          </w:tcPr>
          <w:p w14:paraId="2614D1D2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Window</w:t>
            </w:r>
          </w:p>
        </w:tc>
        <w:tc>
          <w:tcPr>
            <w:tcW w:w="1026" w:type="dxa"/>
            <w:vAlign w:val="bottom"/>
          </w:tcPr>
          <w:p w14:paraId="2614D1D3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Overhang Depth</w:t>
            </w:r>
          </w:p>
        </w:tc>
        <w:tc>
          <w:tcPr>
            <w:tcW w:w="962" w:type="dxa"/>
            <w:vAlign w:val="bottom"/>
          </w:tcPr>
          <w:p w14:paraId="2614D1D4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Dist. Up</w:t>
            </w:r>
          </w:p>
        </w:tc>
        <w:tc>
          <w:tcPr>
            <w:tcW w:w="999" w:type="dxa"/>
            <w:gridSpan w:val="2"/>
            <w:vAlign w:val="bottom"/>
          </w:tcPr>
          <w:p w14:paraId="2614D1D5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Left Extended</w:t>
            </w:r>
          </w:p>
        </w:tc>
        <w:tc>
          <w:tcPr>
            <w:tcW w:w="999" w:type="dxa"/>
            <w:vAlign w:val="bottom"/>
          </w:tcPr>
          <w:p w14:paraId="2614D1D6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Right Extended</w:t>
            </w:r>
          </w:p>
        </w:tc>
        <w:tc>
          <w:tcPr>
            <w:tcW w:w="961" w:type="dxa"/>
            <w:vAlign w:val="bottom"/>
          </w:tcPr>
          <w:p w14:paraId="2614D1D7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Flap Ht</w:t>
            </w:r>
          </w:p>
        </w:tc>
        <w:tc>
          <w:tcPr>
            <w:tcW w:w="966" w:type="dxa"/>
            <w:vAlign w:val="bottom"/>
          </w:tcPr>
          <w:p w14:paraId="2614D1D8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Depth</w:t>
            </w:r>
          </w:p>
        </w:tc>
        <w:tc>
          <w:tcPr>
            <w:tcW w:w="960" w:type="dxa"/>
            <w:vAlign w:val="bottom"/>
          </w:tcPr>
          <w:p w14:paraId="2614D1D9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Top Up</w:t>
            </w:r>
          </w:p>
        </w:tc>
        <w:tc>
          <w:tcPr>
            <w:tcW w:w="964" w:type="dxa"/>
            <w:vAlign w:val="bottom"/>
          </w:tcPr>
          <w:p w14:paraId="2614D1DA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Dist (Left)</w:t>
            </w:r>
          </w:p>
        </w:tc>
        <w:tc>
          <w:tcPr>
            <w:tcW w:w="971" w:type="dxa"/>
            <w:vAlign w:val="bottom"/>
          </w:tcPr>
          <w:p w14:paraId="2614D1DB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Bottom Up</w:t>
            </w:r>
          </w:p>
        </w:tc>
        <w:tc>
          <w:tcPr>
            <w:tcW w:w="967" w:type="dxa"/>
            <w:vAlign w:val="bottom"/>
          </w:tcPr>
          <w:p w14:paraId="2614D1DC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Depth</w:t>
            </w:r>
          </w:p>
        </w:tc>
        <w:tc>
          <w:tcPr>
            <w:tcW w:w="880" w:type="dxa"/>
            <w:vAlign w:val="bottom"/>
          </w:tcPr>
          <w:p w14:paraId="2614D1DD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Top Up</w:t>
            </w:r>
          </w:p>
        </w:tc>
        <w:tc>
          <w:tcPr>
            <w:tcW w:w="900" w:type="dxa"/>
            <w:gridSpan w:val="2"/>
            <w:vAlign w:val="bottom"/>
          </w:tcPr>
          <w:p w14:paraId="2614D1DE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Dist (Right)</w:t>
            </w:r>
          </w:p>
        </w:tc>
        <w:tc>
          <w:tcPr>
            <w:tcW w:w="900" w:type="dxa"/>
            <w:gridSpan w:val="2"/>
            <w:vAlign w:val="bottom"/>
          </w:tcPr>
          <w:p w14:paraId="2614D1DF" w14:textId="77777777" w:rsidR="006A5CCD" w:rsidRPr="00F05437" w:rsidRDefault="006A5CCD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Bottom Up</w:t>
            </w:r>
          </w:p>
        </w:tc>
        <w:tc>
          <w:tcPr>
            <w:tcW w:w="1189" w:type="dxa"/>
            <w:vAlign w:val="bottom"/>
          </w:tcPr>
          <w:p w14:paraId="2614D1E0" w14:textId="77777777" w:rsidR="006A5CCD" w:rsidRPr="00F05437" w:rsidRDefault="00AF3934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1F1" w14:textId="77777777" w:rsidTr="003D2831">
        <w:tc>
          <w:tcPr>
            <w:tcW w:w="973" w:type="dxa"/>
            <w:gridSpan w:val="2"/>
          </w:tcPr>
          <w:p w14:paraId="2614D1E2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1026" w:type="dxa"/>
          </w:tcPr>
          <w:p w14:paraId="2614D1E3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2" w:type="dxa"/>
          </w:tcPr>
          <w:p w14:paraId="2614D1E4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99" w:type="dxa"/>
            <w:gridSpan w:val="2"/>
          </w:tcPr>
          <w:p w14:paraId="2614D1E5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99" w:type="dxa"/>
          </w:tcPr>
          <w:p w14:paraId="2614D1E6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1" w:type="dxa"/>
          </w:tcPr>
          <w:p w14:paraId="2614D1E7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6" w:type="dxa"/>
          </w:tcPr>
          <w:p w14:paraId="2614D1E8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0" w:type="dxa"/>
          </w:tcPr>
          <w:p w14:paraId="2614D1E9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4" w:type="dxa"/>
          </w:tcPr>
          <w:p w14:paraId="2614D1EA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71" w:type="dxa"/>
          </w:tcPr>
          <w:p w14:paraId="2614D1EB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67" w:type="dxa"/>
          </w:tcPr>
          <w:p w14:paraId="2614D1EC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880" w:type="dxa"/>
          </w:tcPr>
          <w:p w14:paraId="2614D1ED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00" w:type="dxa"/>
            <w:gridSpan w:val="2"/>
          </w:tcPr>
          <w:p w14:paraId="2614D1EE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900" w:type="dxa"/>
            <w:gridSpan w:val="2"/>
          </w:tcPr>
          <w:p w14:paraId="2614D1EF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>&lt;pull from CF1R&gt;</w:t>
            </w:r>
          </w:p>
        </w:tc>
        <w:tc>
          <w:tcPr>
            <w:tcW w:w="1189" w:type="dxa"/>
            <w:vAlign w:val="center"/>
          </w:tcPr>
          <w:p w14:paraId="2614D1F0" w14:textId="77777777" w:rsidR="006A5CCD" w:rsidRDefault="003D2831" w:rsidP="003D283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01" w14:textId="77777777" w:rsidTr="003D2831">
        <w:tc>
          <w:tcPr>
            <w:tcW w:w="973" w:type="dxa"/>
            <w:gridSpan w:val="2"/>
          </w:tcPr>
          <w:p w14:paraId="2614D1F2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t xml:space="preserve">&lt;pull from </w:t>
            </w:r>
            <w:r w:rsidRPr="007A1B71">
              <w:rPr>
                <w:sz w:val="20"/>
                <w:szCs w:val="20"/>
              </w:rPr>
              <w:lastRenderedPageBreak/>
              <w:t>CF1R&gt;</w:t>
            </w:r>
          </w:p>
        </w:tc>
        <w:tc>
          <w:tcPr>
            <w:tcW w:w="1026" w:type="dxa"/>
          </w:tcPr>
          <w:p w14:paraId="2614D1F3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lastRenderedPageBreak/>
              <w:t xml:space="preserve">&lt;pull from </w:t>
            </w:r>
            <w:r w:rsidRPr="007A1B71">
              <w:rPr>
                <w:sz w:val="20"/>
                <w:szCs w:val="20"/>
              </w:rPr>
              <w:lastRenderedPageBreak/>
              <w:t>CF1R&gt;</w:t>
            </w:r>
          </w:p>
        </w:tc>
        <w:tc>
          <w:tcPr>
            <w:tcW w:w="962" w:type="dxa"/>
          </w:tcPr>
          <w:p w14:paraId="2614D1F4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lastRenderedPageBreak/>
              <w:t xml:space="preserve">&lt;pull from </w:t>
            </w:r>
            <w:r w:rsidRPr="007A1B71">
              <w:rPr>
                <w:sz w:val="20"/>
                <w:szCs w:val="20"/>
              </w:rPr>
              <w:lastRenderedPageBreak/>
              <w:t>CF1R&gt;</w:t>
            </w:r>
          </w:p>
        </w:tc>
        <w:tc>
          <w:tcPr>
            <w:tcW w:w="999" w:type="dxa"/>
            <w:gridSpan w:val="2"/>
          </w:tcPr>
          <w:p w14:paraId="2614D1F5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lastRenderedPageBreak/>
              <w:t xml:space="preserve">&lt;pull from </w:t>
            </w:r>
            <w:r w:rsidRPr="007A1B71">
              <w:rPr>
                <w:sz w:val="20"/>
                <w:szCs w:val="20"/>
              </w:rPr>
              <w:lastRenderedPageBreak/>
              <w:t>CF1R&gt;</w:t>
            </w:r>
          </w:p>
        </w:tc>
        <w:tc>
          <w:tcPr>
            <w:tcW w:w="999" w:type="dxa"/>
          </w:tcPr>
          <w:p w14:paraId="2614D1F6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lastRenderedPageBreak/>
              <w:t xml:space="preserve">&lt;pull from </w:t>
            </w:r>
            <w:r w:rsidRPr="007A1B71">
              <w:rPr>
                <w:sz w:val="20"/>
                <w:szCs w:val="20"/>
              </w:rPr>
              <w:lastRenderedPageBreak/>
              <w:t>CF1R&gt;</w:t>
            </w:r>
          </w:p>
        </w:tc>
        <w:tc>
          <w:tcPr>
            <w:tcW w:w="961" w:type="dxa"/>
          </w:tcPr>
          <w:p w14:paraId="2614D1F7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lastRenderedPageBreak/>
              <w:t xml:space="preserve">&lt;pull from </w:t>
            </w:r>
            <w:r w:rsidRPr="007A1B71">
              <w:rPr>
                <w:sz w:val="20"/>
                <w:szCs w:val="20"/>
              </w:rPr>
              <w:lastRenderedPageBreak/>
              <w:t>CF1R&gt;</w:t>
            </w:r>
          </w:p>
        </w:tc>
        <w:tc>
          <w:tcPr>
            <w:tcW w:w="966" w:type="dxa"/>
          </w:tcPr>
          <w:p w14:paraId="2614D1F8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lastRenderedPageBreak/>
              <w:t xml:space="preserve">&lt;pull from </w:t>
            </w:r>
            <w:r w:rsidRPr="007A1B71">
              <w:rPr>
                <w:sz w:val="20"/>
                <w:szCs w:val="20"/>
              </w:rPr>
              <w:lastRenderedPageBreak/>
              <w:t>CF1R&gt;</w:t>
            </w:r>
          </w:p>
        </w:tc>
        <w:tc>
          <w:tcPr>
            <w:tcW w:w="960" w:type="dxa"/>
          </w:tcPr>
          <w:p w14:paraId="2614D1F9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lastRenderedPageBreak/>
              <w:t xml:space="preserve">&lt;pull from </w:t>
            </w:r>
            <w:r w:rsidRPr="007A1B71">
              <w:rPr>
                <w:sz w:val="20"/>
                <w:szCs w:val="20"/>
              </w:rPr>
              <w:lastRenderedPageBreak/>
              <w:t>CF1R&gt;</w:t>
            </w:r>
          </w:p>
        </w:tc>
        <w:tc>
          <w:tcPr>
            <w:tcW w:w="964" w:type="dxa"/>
          </w:tcPr>
          <w:p w14:paraId="2614D1FA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lastRenderedPageBreak/>
              <w:t xml:space="preserve">&lt;pull from </w:t>
            </w:r>
            <w:r w:rsidRPr="007A1B71">
              <w:rPr>
                <w:sz w:val="20"/>
                <w:szCs w:val="20"/>
              </w:rPr>
              <w:lastRenderedPageBreak/>
              <w:t>CF1R&gt;</w:t>
            </w:r>
          </w:p>
        </w:tc>
        <w:tc>
          <w:tcPr>
            <w:tcW w:w="971" w:type="dxa"/>
          </w:tcPr>
          <w:p w14:paraId="2614D1FB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lastRenderedPageBreak/>
              <w:t xml:space="preserve">&lt;pull from </w:t>
            </w:r>
            <w:r w:rsidRPr="007A1B71">
              <w:rPr>
                <w:sz w:val="20"/>
                <w:szCs w:val="20"/>
              </w:rPr>
              <w:lastRenderedPageBreak/>
              <w:t>CF1R&gt;</w:t>
            </w:r>
          </w:p>
        </w:tc>
        <w:tc>
          <w:tcPr>
            <w:tcW w:w="967" w:type="dxa"/>
          </w:tcPr>
          <w:p w14:paraId="2614D1FC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lastRenderedPageBreak/>
              <w:t xml:space="preserve">&lt;pull from </w:t>
            </w:r>
            <w:r w:rsidRPr="007A1B71">
              <w:rPr>
                <w:sz w:val="20"/>
                <w:szCs w:val="20"/>
              </w:rPr>
              <w:lastRenderedPageBreak/>
              <w:t>CF1R&gt;</w:t>
            </w:r>
          </w:p>
        </w:tc>
        <w:tc>
          <w:tcPr>
            <w:tcW w:w="880" w:type="dxa"/>
          </w:tcPr>
          <w:p w14:paraId="2614D1FD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lastRenderedPageBreak/>
              <w:t xml:space="preserve">&lt;pull from </w:t>
            </w:r>
            <w:r w:rsidRPr="007A1B71">
              <w:rPr>
                <w:sz w:val="20"/>
                <w:szCs w:val="20"/>
              </w:rPr>
              <w:lastRenderedPageBreak/>
              <w:t>CF1R&gt;</w:t>
            </w:r>
          </w:p>
        </w:tc>
        <w:tc>
          <w:tcPr>
            <w:tcW w:w="900" w:type="dxa"/>
            <w:gridSpan w:val="2"/>
          </w:tcPr>
          <w:p w14:paraId="2614D1FE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lastRenderedPageBreak/>
              <w:t xml:space="preserve">&lt;pull from </w:t>
            </w:r>
            <w:r w:rsidRPr="007A1B71">
              <w:rPr>
                <w:sz w:val="20"/>
                <w:szCs w:val="20"/>
              </w:rPr>
              <w:lastRenderedPageBreak/>
              <w:t>CF1R&gt;</w:t>
            </w:r>
          </w:p>
        </w:tc>
        <w:tc>
          <w:tcPr>
            <w:tcW w:w="900" w:type="dxa"/>
            <w:gridSpan w:val="2"/>
          </w:tcPr>
          <w:p w14:paraId="2614D1FF" w14:textId="77777777" w:rsidR="006A5CCD" w:rsidRDefault="006A5CCD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A1B71">
              <w:rPr>
                <w:sz w:val="20"/>
                <w:szCs w:val="20"/>
              </w:rPr>
              <w:lastRenderedPageBreak/>
              <w:t xml:space="preserve">&lt;pull from </w:t>
            </w:r>
            <w:r w:rsidRPr="007A1B71">
              <w:rPr>
                <w:sz w:val="20"/>
                <w:szCs w:val="20"/>
              </w:rPr>
              <w:lastRenderedPageBreak/>
              <w:t>CF1R&gt;</w:t>
            </w:r>
          </w:p>
        </w:tc>
        <w:tc>
          <w:tcPr>
            <w:tcW w:w="1189" w:type="dxa"/>
            <w:vAlign w:val="center"/>
          </w:tcPr>
          <w:p w14:paraId="2614D200" w14:textId="77777777" w:rsidR="006A5CCD" w:rsidRDefault="003D2831" w:rsidP="003D283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lastRenderedPageBreak/>
              <w:t>User input: Pass or Fail</w:t>
            </w:r>
          </w:p>
        </w:tc>
      </w:tr>
      <w:tr w:rsidR="006A5CCD" w14:paraId="2614D206" w14:textId="77777777" w:rsidTr="00953279">
        <w:trPr>
          <w:trHeight w:val="593"/>
        </w:trPr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14:paraId="2614D202" w14:textId="77777777" w:rsidR="006A5CCD" w:rsidRDefault="006A5CCD" w:rsidP="00AF3934">
            <w:pPr>
              <w:spacing w:after="0" w:line="240" w:lineRule="auto"/>
            </w:pPr>
            <w:r w:rsidRPr="003C291C">
              <w:rPr>
                <w:sz w:val="20"/>
                <w:szCs w:val="20"/>
              </w:rPr>
              <w:t>16</w:t>
            </w:r>
          </w:p>
        </w:tc>
        <w:tc>
          <w:tcPr>
            <w:tcW w:w="3329" w:type="dxa"/>
            <w:gridSpan w:val="4"/>
            <w:tcBorders>
              <w:bottom w:val="single" w:sz="4" w:space="0" w:color="auto"/>
            </w:tcBorders>
            <w:vAlign w:val="center"/>
          </w:tcPr>
          <w:p w14:paraId="2614D203" w14:textId="77777777" w:rsidR="006A5CCD" w:rsidRDefault="006A5CCD" w:rsidP="00AF3934">
            <w:pPr>
              <w:spacing w:after="0" w:line="240" w:lineRule="auto"/>
            </w:pPr>
            <w:r>
              <w:t>Verification Status:</w:t>
            </w:r>
          </w:p>
        </w:tc>
        <w:tc>
          <w:tcPr>
            <w:tcW w:w="10819" w:type="dxa"/>
            <w:gridSpan w:val="14"/>
            <w:tcBorders>
              <w:bottom w:val="single" w:sz="4" w:space="0" w:color="auto"/>
            </w:tcBorders>
          </w:tcPr>
          <w:p w14:paraId="2614D204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205" w14:textId="77777777" w:rsidR="006A5CCD" w:rsidRPr="00D679FB" w:rsidRDefault="006A5CCD" w:rsidP="00AF3934">
            <w:pPr>
              <w:numPr>
                <w:ilvl w:val="0"/>
                <w:numId w:val="17"/>
              </w:numPr>
              <w:spacing w:after="0" w:line="240" w:lineRule="auto"/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20A" w14:textId="77777777" w:rsidTr="006614F8">
        <w:tc>
          <w:tcPr>
            <w:tcW w:w="469" w:type="dxa"/>
            <w:tcBorders>
              <w:bottom w:val="single" w:sz="4" w:space="0" w:color="auto"/>
            </w:tcBorders>
          </w:tcPr>
          <w:p w14:paraId="2614D207" w14:textId="77777777" w:rsidR="00953279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17</w:t>
            </w:r>
          </w:p>
        </w:tc>
        <w:tc>
          <w:tcPr>
            <w:tcW w:w="14148" w:type="dxa"/>
            <w:gridSpan w:val="18"/>
            <w:tcBorders>
              <w:bottom w:val="single" w:sz="4" w:space="0" w:color="auto"/>
            </w:tcBorders>
          </w:tcPr>
          <w:p w14:paraId="2614D209" w14:textId="0F98178B" w:rsidR="00953279" w:rsidRPr="00F05437" w:rsidRDefault="00953279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 Notes:</w:t>
            </w:r>
          </w:p>
        </w:tc>
      </w:tr>
    </w:tbl>
    <w:p w14:paraId="2614D20B" w14:textId="77777777" w:rsidR="006A5CCD" w:rsidRDefault="006A5CCD" w:rsidP="006A5CCD">
      <w:pPr>
        <w:spacing w:after="0" w:line="240" w:lineRule="auto"/>
      </w:pPr>
    </w:p>
    <w:tbl>
      <w:tblPr>
        <w:tblW w:w="14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1169"/>
        <w:gridCol w:w="1530"/>
        <w:gridCol w:w="630"/>
        <w:gridCol w:w="810"/>
        <w:gridCol w:w="1530"/>
        <w:gridCol w:w="1530"/>
        <w:gridCol w:w="1530"/>
        <w:gridCol w:w="1800"/>
        <w:gridCol w:w="1530"/>
        <w:gridCol w:w="2089"/>
      </w:tblGrid>
      <w:tr w:rsidR="006A5CCD" w14:paraId="2614D20D" w14:textId="77777777" w:rsidTr="00C4535B">
        <w:tc>
          <w:tcPr>
            <w:tcW w:w="14617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2614D20C" w14:textId="77777777" w:rsidR="006A5CCD" w:rsidRPr="006A5CCD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6A5CCD">
              <w:rPr>
                <w:b/>
                <w:sz w:val="20"/>
                <w:szCs w:val="20"/>
              </w:rPr>
              <w:t>G. Water Heaters</w:t>
            </w:r>
          </w:p>
        </w:tc>
      </w:tr>
      <w:tr w:rsidR="006A5CCD" w14:paraId="2614D20F" w14:textId="77777777" w:rsidTr="006A5CCD">
        <w:tc>
          <w:tcPr>
            <w:tcW w:w="14617" w:type="dxa"/>
            <w:gridSpan w:val="11"/>
          </w:tcPr>
          <w:p w14:paraId="2614D20E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D36B6E" w14:paraId="2614D219" w14:textId="77777777" w:rsidTr="00953279">
        <w:tc>
          <w:tcPr>
            <w:tcW w:w="1638" w:type="dxa"/>
            <w:gridSpan w:val="2"/>
          </w:tcPr>
          <w:p w14:paraId="2614D210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1530" w:type="dxa"/>
          </w:tcPr>
          <w:p w14:paraId="2614D211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1440" w:type="dxa"/>
            <w:gridSpan w:val="2"/>
          </w:tcPr>
          <w:p w14:paraId="2614D212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1530" w:type="dxa"/>
          </w:tcPr>
          <w:p w14:paraId="2614D213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530" w:type="dxa"/>
          </w:tcPr>
          <w:p w14:paraId="2614D214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530" w:type="dxa"/>
          </w:tcPr>
          <w:p w14:paraId="2614D215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800" w:type="dxa"/>
          </w:tcPr>
          <w:p w14:paraId="2614D216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530" w:type="dxa"/>
          </w:tcPr>
          <w:p w14:paraId="2614D217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2089" w:type="dxa"/>
          </w:tcPr>
          <w:p w14:paraId="2614D218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</w:tr>
      <w:tr w:rsidR="00D36B6E" w14:paraId="2614D224" w14:textId="77777777" w:rsidTr="00953279">
        <w:tc>
          <w:tcPr>
            <w:tcW w:w="1638" w:type="dxa"/>
            <w:gridSpan w:val="2"/>
            <w:vAlign w:val="bottom"/>
          </w:tcPr>
          <w:p w14:paraId="2614D21A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1530" w:type="dxa"/>
            <w:vAlign w:val="bottom"/>
          </w:tcPr>
          <w:p w14:paraId="2614D21B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Heater Element Type</w:t>
            </w:r>
          </w:p>
        </w:tc>
        <w:tc>
          <w:tcPr>
            <w:tcW w:w="1440" w:type="dxa"/>
            <w:gridSpan w:val="2"/>
            <w:vAlign w:val="bottom"/>
          </w:tcPr>
          <w:p w14:paraId="2614D21C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Tank Type</w:t>
            </w:r>
          </w:p>
        </w:tc>
        <w:tc>
          <w:tcPr>
            <w:tcW w:w="1530" w:type="dxa"/>
            <w:vAlign w:val="bottom"/>
          </w:tcPr>
          <w:p w14:paraId="2614D21D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Tank Volume (gal)</w:t>
            </w:r>
          </w:p>
        </w:tc>
        <w:tc>
          <w:tcPr>
            <w:tcW w:w="1530" w:type="dxa"/>
            <w:vAlign w:val="bottom"/>
          </w:tcPr>
          <w:p w14:paraId="2614D21E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Energy Factor or Efficiency</w:t>
            </w:r>
          </w:p>
        </w:tc>
        <w:tc>
          <w:tcPr>
            <w:tcW w:w="1530" w:type="dxa"/>
            <w:vAlign w:val="bottom"/>
          </w:tcPr>
          <w:p w14:paraId="2614D21F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Input Rating</w:t>
            </w:r>
          </w:p>
        </w:tc>
        <w:tc>
          <w:tcPr>
            <w:tcW w:w="1800" w:type="dxa"/>
            <w:vAlign w:val="bottom"/>
          </w:tcPr>
          <w:p w14:paraId="2614D220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Tank Exterior Insulation</w:t>
            </w:r>
          </w:p>
          <w:p w14:paraId="2614D221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R-value</w:t>
            </w:r>
          </w:p>
        </w:tc>
        <w:tc>
          <w:tcPr>
            <w:tcW w:w="1530" w:type="dxa"/>
            <w:vAlign w:val="bottom"/>
          </w:tcPr>
          <w:p w14:paraId="2614D222" w14:textId="77777777" w:rsidR="00D36B6E" w:rsidRPr="006A5CCD" w:rsidRDefault="00D36B6E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Standby Loss (Fraction)</w:t>
            </w:r>
          </w:p>
        </w:tc>
        <w:tc>
          <w:tcPr>
            <w:tcW w:w="2089" w:type="dxa"/>
            <w:vAlign w:val="bottom"/>
          </w:tcPr>
          <w:p w14:paraId="2614D223" w14:textId="77777777" w:rsidR="00D36B6E" w:rsidRDefault="00D36B6E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D36B6E" w14:paraId="2614D22E" w14:textId="77777777" w:rsidTr="00953279">
        <w:tc>
          <w:tcPr>
            <w:tcW w:w="1638" w:type="dxa"/>
            <w:gridSpan w:val="2"/>
          </w:tcPr>
          <w:p w14:paraId="2614D225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6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440" w:type="dxa"/>
            <w:gridSpan w:val="2"/>
          </w:tcPr>
          <w:p w14:paraId="2614D227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8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9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A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22B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2C" w14:textId="18B60A0A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</w:t>
            </w:r>
            <w:r w:rsidR="00EF43B3">
              <w:rPr>
                <w:sz w:val="20"/>
                <w:szCs w:val="20"/>
              </w:rPr>
              <w:t>, allow N/A</w:t>
            </w:r>
            <w:r w:rsidRPr="006A5CCD">
              <w:rPr>
                <w:sz w:val="20"/>
                <w:szCs w:val="20"/>
              </w:rPr>
              <w:t>&gt;</w:t>
            </w:r>
          </w:p>
        </w:tc>
        <w:tc>
          <w:tcPr>
            <w:tcW w:w="2089" w:type="dxa"/>
          </w:tcPr>
          <w:p w14:paraId="2614D22D" w14:textId="77777777" w:rsidR="00D36B6E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D36B6E" w14:paraId="2614D238" w14:textId="77777777" w:rsidTr="00953279">
        <w:tc>
          <w:tcPr>
            <w:tcW w:w="1638" w:type="dxa"/>
            <w:gridSpan w:val="2"/>
          </w:tcPr>
          <w:p w14:paraId="2614D22F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0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440" w:type="dxa"/>
            <w:gridSpan w:val="2"/>
          </w:tcPr>
          <w:p w14:paraId="2614D231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2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3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4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800" w:type="dxa"/>
          </w:tcPr>
          <w:p w14:paraId="2614D235" w14:textId="77777777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1530" w:type="dxa"/>
          </w:tcPr>
          <w:p w14:paraId="2614D236" w14:textId="3D4AE8F9" w:rsidR="00D36B6E" w:rsidRDefault="00D36B6E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</w:t>
            </w:r>
            <w:r w:rsidR="00EF43B3">
              <w:rPr>
                <w:sz w:val="20"/>
                <w:szCs w:val="20"/>
              </w:rPr>
              <w:t>, allow N/A</w:t>
            </w:r>
            <w:r w:rsidRPr="006A5CCD">
              <w:rPr>
                <w:sz w:val="20"/>
                <w:szCs w:val="20"/>
              </w:rPr>
              <w:t>&gt;</w:t>
            </w:r>
          </w:p>
        </w:tc>
        <w:tc>
          <w:tcPr>
            <w:tcW w:w="2089" w:type="dxa"/>
          </w:tcPr>
          <w:p w14:paraId="2614D237" w14:textId="77777777" w:rsidR="00D36B6E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3D" w14:textId="77777777" w:rsidTr="00953279">
        <w:trPr>
          <w:trHeight w:val="498"/>
        </w:trPr>
        <w:tc>
          <w:tcPr>
            <w:tcW w:w="469" w:type="dxa"/>
            <w:vAlign w:val="center"/>
          </w:tcPr>
          <w:p w14:paraId="2614D239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1</w:t>
            </w:r>
            <w:r w:rsidR="00D36B6E">
              <w:rPr>
                <w:sz w:val="20"/>
                <w:szCs w:val="20"/>
              </w:rPr>
              <w:t>0</w:t>
            </w:r>
          </w:p>
        </w:tc>
        <w:tc>
          <w:tcPr>
            <w:tcW w:w="3329" w:type="dxa"/>
            <w:gridSpan w:val="3"/>
            <w:vAlign w:val="center"/>
          </w:tcPr>
          <w:p w14:paraId="2614D23A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9" w:type="dxa"/>
            <w:gridSpan w:val="7"/>
          </w:tcPr>
          <w:p w14:paraId="2614D23B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23C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241" w14:textId="77777777" w:rsidTr="006614F8">
        <w:tc>
          <w:tcPr>
            <w:tcW w:w="469" w:type="dxa"/>
          </w:tcPr>
          <w:p w14:paraId="2614D23E" w14:textId="77777777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148" w:type="dxa"/>
            <w:gridSpan w:val="10"/>
          </w:tcPr>
          <w:p w14:paraId="2614D240" w14:textId="78ED6508" w:rsidR="00953279" w:rsidRPr="006A5CCD" w:rsidRDefault="00953279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24A" w14:textId="77777777" w:rsidR="001E2C74" w:rsidRDefault="001E2C74" w:rsidP="006A5CCD">
      <w:pPr>
        <w:spacing w:after="0" w:line="240" w:lineRule="auto"/>
      </w:pPr>
    </w:p>
    <w:tbl>
      <w:tblPr>
        <w:tblW w:w="14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2437"/>
        <w:gridCol w:w="889"/>
        <w:gridCol w:w="2020"/>
        <w:gridCol w:w="2909"/>
        <w:gridCol w:w="2909"/>
        <w:gridCol w:w="2984"/>
      </w:tblGrid>
      <w:tr w:rsidR="006A5CCD" w14:paraId="2614D24C" w14:textId="77777777" w:rsidTr="00C4535B">
        <w:tc>
          <w:tcPr>
            <w:tcW w:w="14620" w:type="dxa"/>
            <w:gridSpan w:val="7"/>
            <w:shd w:val="clear" w:color="auto" w:fill="auto"/>
          </w:tcPr>
          <w:p w14:paraId="2614D24B" w14:textId="77777777" w:rsidR="006A5CCD" w:rsidRPr="00707E2F" w:rsidRDefault="001E2C74" w:rsidP="001E2C7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="00F21159">
              <w:br w:type="page"/>
            </w:r>
            <w:r w:rsidR="006A5CCD" w:rsidRPr="00707E2F">
              <w:rPr>
                <w:b/>
                <w:sz w:val="20"/>
                <w:szCs w:val="20"/>
              </w:rPr>
              <w:t>H. Water Heating</w:t>
            </w:r>
          </w:p>
        </w:tc>
      </w:tr>
      <w:tr w:rsidR="006A5CCD" w14:paraId="2614D24E" w14:textId="77777777" w:rsidTr="00E2158A">
        <w:tc>
          <w:tcPr>
            <w:tcW w:w="14620" w:type="dxa"/>
            <w:gridSpan w:val="7"/>
          </w:tcPr>
          <w:p w14:paraId="2614D24D" w14:textId="77777777" w:rsidR="006A5CCD" w:rsidRPr="00C06826" w:rsidRDefault="006A5CCD" w:rsidP="00AF39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E2158A" w14:paraId="2614D254" w14:textId="77777777" w:rsidTr="00953279">
        <w:tc>
          <w:tcPr>
            <w:tcW w:w="2909" w:type="dxa"/>
            <w:gridSpan w:val="2"/>
          </w:tcPr>
          <w:p w14:paraId="2614D24F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01</w:t>
            </w:r>
          </w:p>
        </w:tc>
        <w:tc>
          <w:tcPr>
            <w:tcW w:w="2909" w:type="dxa"/>
            <w:gridSpan w:val="2"/>
          </w:tcPr>
          <w:p w14:paraId="2614D250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02</w:t>
            </w:r>
          </w:p>
        </w:tc>
        <w:tc>
          <w:tcPr>
            <w:tcW w:w="2909" w:type="dxa"/>
          </w:tcPr>
          <w:p w14:paraId="2614D251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03</w:t>
            </w:r>
          </w:p>
        </w:tc>
        <w:tc>
          <w:tcPr>
            <w:tcW w:w="2909" w:type="dxa"/>
          </w:tcPr>
          <w:p w14:paraId="2614D252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0682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984" w:type="dxa"/>
          </w:tcPr>
          <w:p w14:paraId="2614D253" w14:textId="77777777" w:rsidR="00E2158A" w:rsidRPr="00C06826" w:rsidRDefault="00E2158A" w:rsidP="00AF39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E2158A" w14:paraId="2614D25A" w14:textId="77777777" w:rsidTr="00953279">
        <w:tc>
          <w:tcPr>
            <w:tcW w:w="2909" w:type="dxa"/>
            <w:gridSpan w:val="2"/>
            <w:vAlign w:val="bottom"/>
          </w:tcPr>
          <w:p w14:paraId="2614D255" w14:textId="77777777" w:rsidR="00E2158A" w:rsidRPr="00F05437" w:rsidRDefault="00E2158A" w:rsidP="00AF3934">
            <w:pPr>
              <w:spacing w:after="0" w:line="240" w:lineRule="auto"/>
              <w:jc w:val="center"/>
            </w:pPr>
            <w:r w:rsidRPr="003C291C">
              <w:rPr>
                <w:sz w:val="20"/>
                <w:szCs w:val="20"/>
              </w:rPr>
              <w:t>Name</w:t>
            </w:r>
          </w:p>
        </w:tc>
        <w:tc>
          <w:tcPr>
            <w:tcW w:w="2909" w:type="dxa"/>
            <w:gridSpan w:val="2"/>
            <w:vAlign w:val="bottom"/>
          </w:tcPr>
          <w:p w14:paraId="2614D256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Distribution Type</w:t>
            </w:r>
          </w:p>
        </w:tc>
        <w:tc>
          <w:tcPr>
            <w:tcW w:w="2909" w:type="dxa"/>
            <w:vAlign w:val="bottom"/>
          </w:tcPr>
          <w:p w14:paraId="2614D257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Number of Heaters</w:t>
            </w:r>
          </w:p>
        </w:tc>
        <w:tc>
          <w:tcPr>
            <w:tcW w:w="2909" w:type="dxa"/>
            <w:vAlign w:val="bottom"/>
          </w:tcPr>
          <w:p w14:paraId="2614D258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 xml:space="preserve">Solar </w:t>
            </w:r>
            <w:r w:rsidR="003D2831">
              <w:rPr>
                <w:sz w:val="20"/>
                <w:szCs w:val="20"/>
              </w:rPr>
              <w:t xml:space="preserve">Savings </w:t>
            </w:r>
            <w:r>
              <w:rPr>
                <w:sz w:val="20"/>
                <w:szCs w:val="20"/>
              </w:rPr>
              <w:t>Fraction</w:t>
            </w:r>
          </w:p>
        </w:tc>
        <w:tc>
          <w:tcPr>
            <w:tcW w:w="2984" w:type="dxa"/>
            <w:vAlign w:val="bottom"/>
          </w:tcPr>
          <w:p w14:paraId="2614D259" w14:textId="77777777" w:rsidR="00E2158A" w:rsidRPr="00F05437" w:rsidRDefault="00E2158A" w:rsidP="00AF3934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E2158A" w14:paraId="2614D260" w14:textId="77777777" w:rsidTr="00953279">
        <w:tc>
          <w:tcPr>
            <w:tcW w:w="2909" w:type="dxa"/>
            <w:gridSpan w:val="2"/>
          </w:tcPr>
          <w:p w14:paraId="2614D25B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  <w:gridSpan w:val="2"/>
          </w:tcPr>
          <w:p w14:paraId="2614D25C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5D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5E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84" w:type="dxa"/>
          </w:tcPr>
          <w:p w14:paraId="2614D25F" w14:textId="77777777" w:rsidR="00E2158A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E2158A" w14:paraId="2614D266" w14:textId="77777777" w:rsidTr="00953279">
        <w:tc>
          <w:tcPr>
            <w:tcW w:w="2909" w:type="dxa"/>
            <w:gridSpan w:val="2"/>
          </w:tcPr>
          <w:p w14:paraId="2614D261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  <w:gridSpan w:val="2"/>
          </w:tcPr>
          <w:p w14:paraId="2614D262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63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09" w:type="dxa"/>
          </w:tcPr>
          <w:p w14:paraId="2614D264" w14:textId="77777777" w:rsidR="00E2158A" w:rsidRDefault="00E2158A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1194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84" w:type="dxa"/>
          </w:tcPr>
          <w:p w14:paraId="2614D265" w14:textId="77777777" w:rsidR="00E2158A" w:rsidRDefault="003D2831" w:rsidP="00AF393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6B" w14:textId="77777777" w:rsidTr="00953279">
        <w:trPr>
          <w:trHeight w:val="566"/>
        </w:trPr>
        <w:tc>
          <w:tcPr>
            <w:tcW w:w="472" w:type="dxa"/>
            <w:vAlign w:val="center"/>
          </w:tcPr>
          <w:p w14:paraId="2614D267" w14:textId="77777777" w:rsidR="006A5CCD" w:rsidRDefault="006A5CCD" w:rsidP="00AF3934">
            <w:pPr>
              <w:spacing w:after="0" w:line="240" w:lineRule="auto"/>
            </w:pPr>
            <w:r w:rsidRPr="003C291C">
              <w:rPr>
                <w:sz w:val="20"/>
                <w:szCs w:val="20"/>
              </w:rPr>
              <w:t>0</w:t>
            </w:r>
            <w:r w:rsidR="003F6629">
              <w:rPr>
                <w:sz w:val="20"/>
                <w:szCs w:val="20"/>
              </w:rPr>
              <w:t>6</w:t>
            </w:r>
          </w:p>
        </w:tc>
        <w:tc>
          <w:tcPr>
            <w:tcW w:w="3326" w:type="dxa"/>
            <w:gridSpan w:val="2"/>
            <w:vAlign w:val="center"/>
          </w:tcPr>
          <w:p w14:paraId="2614D268" w14:textId="77777777" w:rsidR="006A5CCD" w:rsidRPr="00F05437" w:rsidRDefault="006A5CCD" w:rsidP="00AF3934">
            <w:pPr>
              <w:spacing w:after="0" w:line="240" w:lineRule="auto"/>
            </w:pPr>
            <w:r>
              <w:t>Verification Status:</w:t>
            </w:r>
          </w:p>
        </w:tc>
        <w:tc>
          <w:tcPr>
            <w:tcW w:w="10822" w:type="dxa"/>
            <w:gridSpan w:val="4"/>
          </w:tcPr>
          <w:p w14:paraId="2614D269" w14:textId="77777777" w:rsidR="006A5CCD" w:rsidRDefault="006A5CCD" w:rsidP="00AF3934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26A" w14:textId="77777777" w:rsidR="006A5CCD" w:rsidRPr="00D679FB" w:rsidRDefault="006A5CCD" w:rsidP="00AF3934">
            <w:pPr>
              <w:numPr>
                <w:ilvl w:val="0"/>
                <w:numId w:val="17"/>
              </w:numPr>
              <w:spacing w:after="0" w:line="240" w:lineRule="auto"/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953279" w14:paraId="2614D26F" w14:textId="77777777" w:rsidTr="006614F8">
        <w:tc>
          <w:tcPr>
            <w:tcW w:w="472" w:type="dxa"/>
          </w:tcPr>
          <w:p w14:paraId="2614D26C" w14:textId="77777777" w:rsidR="00953279" w:rsidRDefault="00953279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4148" w:type="dxa"/>
            <w:gridSpan w:val="6"/>
          </w:tcPr>
          <w:p w14:paraId="2614D26E" w14:textId="2BD2AC18" w:rsidR="00953279" w:rsidRPr="00C06826" w:rsidRDefault="00953279" w:rsidP="00AF393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C291C">
              <w:rPr>
                <w:sz w:val="20"/>
                <w:szCs w:val="20"/>
              </w:rPr>
              <w:t>Correction Notes:</w:t>
            </w:r>
          </w:p>
        </w:tc>
      </w:tr>
    </w:tbl>
    <w:p w14:paraId="2614D270" w14:textId="77777777" w:rsidR="006A5CCD" w:rsidRDefault="006A5CCD" w:rsidP="006A5CCD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330"/>
        <w:gridCol w:w="3510"/>
        <w:gridCol w:w="3654"/>
        <w:gridCol w:w="3654"/>
      </w:tblGrid>
      <w:tr w:rsidR="006A5CCD" w14:paraId="2614D272" w14:textId="77777777" w:rsidTr="00C4535B">
        <w:tc>
          <w:tcPr>
            <w:tcW w:w="14616" w:type="dxa"/>
            <w:gridSpan w:val="5"/>
            <w:shd w:val="clear" w:color="auto" w:fill="auto"/>
          </w:tcPr>
          <w:p w14:paraId="2614D271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07E2F">
              <w:rPr>
                <w:b/>
                <w:sz w:val="20"/>
                <w:szCs w:val="20"/>
              </w:rPr>
              <w:t>I. HVAC – Heating Systems</w:t>
            </w:r>
          </w:p>
        </w:tc>
      </w:tr>
      <w:tr w:rsidR="006A5CCD" w14:paraId="2614D274" w14:textId="77777777" w:rsidTr="006A5CCD">
        <w:tc>
          <w:tcPr>
            <w:tcW w:w="14616" w:type="dxa"/>
            <w:gridSpan w:val="5"/>
          </w:tcPr>
          <w:p w14:paraId="2614D273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6A5CCD" w14:paraId="2614D279" w14:textId="77777777" w:rsidTr="003F7E68">
        <w:tc>
          <w:tcPr>
            <w:tcW w:w="3798" w:type="dxa"/>
            <w:gridSpan w:val="2"/>
          </w:tcPr>
          <w:p w14:paraId="2614D27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3510" w:type="dxa"/>
          </w:tcPr>
          <w:p w14:paraId="2614D27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3654" w:type="dxa"/>
          </w:tcPr>
          <w:p w14:paraId="2614D277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3654" w:type="dxa"/>
          </w:tcPr>
          <w:p w14:paraId="2614D278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04</w:t>
            </w:r>
          </w:p>
        </w:tc>
      </w:tr>
      <w:tr w:rsidR="006A5CCD" w14:paraId="2614D27E" w14:textId="77777777" w:rsidTr="003F7E68">
        <w:tc>
          <w:tcPr>
            <w:tcW w:w="3798" w:type="dxa"/>
            <w:gridSpan w:val="2"/>
          </w:tcPr>
          <w:p w14:paraId="2614D27A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Name</w:t>
            </w:r>
          </w:p>
        </w:tc>
        <w:tc>
          <w:tcPr>
            <w:tcW w:w="3510" w:type="dxa"/>
          </w:tcPr>
          <w:p w14:paraId="2614D27B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Type</w:t>
            </w:r>
          </w:p>
        </w:tc>
        <w:tc>
          <w:tcPr>
            <w:tcW w:w="3654" w:type="dxa"/>
          </w:tcPr>
          <w:p w14:paraId="2614D27C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Efficiency</w:t>
            </w:r>
          </w:p>
        </w:tc>
        <w:tc>
          <w:tcPr>
            <w:tcW w:w="3654" w:type="dxa"/>
          </w:tcPr>
          <w:p w14:paraId="2614D27D" w14:textId="77777777" w:rsidR="006A5CCD" w:rsidRDefault="00AF3934" w:rsidP="006A5CCD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6A5CCD" w14:paraId="2614D283" w14:textId="77777777" w:rsidTr="003F7E68">
        <w:tc>
          <w:tcPr>
            <w:tcW w:w="3798" w:type="dxa"/>
            <w:gridSpan w:val="2"/>
          </w:tcPr>
          <w:p w14:paraId="2614D27F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10" w:type="dxa"/>
          </w:tcPr>
          <w:p w14:paraId="2614D280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1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2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88" w14:textId="77777777" w:rsidTr="003F7E68">
        <w:tc>
          <w:tcPr>
            <w:tcW w:w="3798" w:type="dxa"/>
            <w:gridSpan w:val="2"/>
          </w:tcPr>
          <w:p w14:paraId="2614D284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10" w:type="dxa"/>
          </w:tcPr>
          <w:p w14:paraId="2614D285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6" w14:textId="77777777" w:rsidR="006A5CCD" w:rsidRDefault="006A5CC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654" w:type="dxa"/>
          </w:tcPr>
          <w:p w14:paraId="2614D287" w14:textId="77777777" w:rsidR="006A5CC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8D" w14:textId="77777777" w:rsidTr="003F7E68">
        <w:trPr>
          <w:trHeight w:val="498"/>
        </w:trPr>
        <w:tc>
          <w:tcPr>
            <w:tcW w:w="468" w:type="dxa"/>
            <w:vAlign w:val="center"/>
          </w:tcPr>
          <w:p w14:paraId="2614D289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lastRenderedPageBreak/>
              <w:t>05</w:t>
            </w:r>
          </w:p>
        </w:tc>
        <w:tc>
          <w:tcPr>
            <w:tcW w:w="3330" w:type="dxa"/>
            <w:vAlign w:val="center"/>
          </w:tcPr>
          <w:p w14:paraId="2614D28A" w14:textId="77777777" w:rsidR="006A5CCD" w:rsidRDefault="006A5CCD" w:rsidP="006A5CCD">
            <w:pPr>
              <w:spacing w:after="0" w:line="240" w:lineRule="auto"/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3"/>
          </w:tcPr>
          <w:p w14:paraId="2614D28B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28C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3F7E68" w14:paraId="2614D291" w14:textId="77777777" w:rsidTr="006614F8">
        <w:tc>
          <w:tcPr>
            <w:tcW w:w="468" w:type="dxa"/>
          </w:tcPr>
          <w:p w14:paraId="2614D28E" w14:textId="77777777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06</w:t>
            </w:r>
          </w:p>
        </w:tc>
        <w:tc>
          <w:tcPr>
            <w:tcW w:w="14148" w:type="dxa"/>
            <w:gridSpan w:val="4"/>
          </w:tcPr>
          <w:p w14:paraId="2614D290" w14:textId="166D2CD1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292" w14:textId="77777777" w:rsidR="006A5CCD" w:rsidRDefault="006A5CCD" w:rsidP="006A5CCD">
      <w:pPr>
        <w:spacing w:after="0"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2520"/>
        <w:gridCol w:w="810"/>
        <w:gridCol w:w="1890"/>
        <w:gridCol w:w="2700"/>
        <w:gridCol w:w="2700"/>
        <w:gridCol w:w="3528"/>
      </w:tblGrid>
      <w:tr w:rsidR="006A5CCD" w14:paraId="2614D294" w14:textId="77777777" w:rsidTr="00C4535B">
        <w:tc>
          <w:tcPr>
            <w:tcW w:w="14616" w:type="dxa"/>
            <w:gridSpan w:val="7"/>
            <w:shd w:val="clear" w:color="auto" w:fill="auto"/>
          </w:tcPr>
          <w:p w14:paraId="2614D293" w14:textId="77777777" w:rsidR="006A5CCD" w:rsidRPr="00707E2F" w:rsidRDefault="006A5CCD" w:rsidP="006A5CC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br w:type="page"/>
            </w:r>
            <w:r w:rsidRPr="00707E2F">
              <w:rPr>
                <w:b/>
                <w:sz w:val="20"/>
                <w:szCs w:val="20"/>
              </w:rPr>
              <w:t>J. HVAC – Cooling Systems</w:t>
            </w:r>
          </w:p>
        </w:tc>
      </w:tr>
      <w:tr w:rsidR="006A5CCD" w14:paraId="2614D296" w14:textId="77777777" w:rsidTr="006A5CCD">
        <w:tc>
          <w:tcPr>
            <w:tcW w:w="14616" w:type="dxa"/>
            <w:gridSpan w:val="7"/>
          </w:tcPr>
          <w:p w14:paraId="2614D295" w14:textId="77777777" w:rsidR="006A5CCD" w:rsidRPr="006A5CCD" w:rsidRDefault="006A5CCD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E12C8D" w14:paraId="2614D29C" w14:textId="77777777" w:rsidTr="00043D2F">
        <w:tc>
          <w:tcPr>
            <w:tcW w:w="2988" w:type="dxa"/>
            <w:gridSpan w:val="2"/>
          </w:tcPr>
          <w:p w14:paraId="2614D297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01</w:t>
            </w:r>
          </w:p>
        </w:tc>
        <w:tc>
          <w:tcPr>
            <w:tcW w:w="2700" w:type="dxa"/>
            <w:gridSpan w:val="2"/>
          </w:tcPr>
          <w:p w14:paraId="2614D298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02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614D299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03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614D29A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04</w:t>
            </w:r>
          </w:p>
        </w:tc>
        <w:tc>
          <w:tcPr>
            <w:tcW w:w="3528" w:type="dxa"/>
          </w:tcPr>
          <w:p w14:paraId="2614D29B" w14:textId="77777777" w:rsidR="00E12C8D" w:rsidRDefault="00E12C8D" w:rsidP="00E12C8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</w:p>
        </w:tc>
      </w:tr>
      <w:tr w:rsidR="00E12C8D" w14:paraId="2614D2A2" w14:textId="77777777" w:rsidTr="00043D2F">
        <w:tc>
          <w:tcPr>
            <w:tcW w:w="2988" w:type="dxa"/>
            <w:gridSpan w:val="2"/>
          </w:tcPr>
          <w:p w14:paraId="2614D29D" w14:textId="77777777" w:rsidR="00E12C8D" w:rsidRPr="006A5CCD" w:rsidRDefault="00043D2F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700" w:type="dxa"/>
            <w:gridSpan w:val="2"/>
          </w:tcPr>
          <w:p w14:paraId="2614D29E" w14:textId="77777777" w:rsidR="00E12C8D" w:rsidRPr="006A5CCD" w:rsidRDefault="00043D2F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Type</w:t>
            </w:r>
          </w:p>
        </w:tc>
        <w:tc>
          <w:tcPr>
            <w:tcW w:w="2700" w:type="dxa"/>
            <w:tcBorders>
              <w:top w:val="single" w:sz="4" w:space="0" w:color="auto"/>
              <w:right w:val="single" w:sz="4" w:space="0" w:color="auto"/>
            </w:tcBorders>
          </w:tcPr>
          <w:p w14:paraId="2614D29F" w14:textId="77777777" w:rsidR="00E12C8D" w:rsidRPr="006A5CCD" w:rsidRDefault="00E12C8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EER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</w:tcBorders>
          </w:tcPr>
          <w:p w14:paraId="2614D2A0" w14:textId="77777777" w:rsidR="00E12C8D" w:rsidRPr="006A5CCD" w:rsidRDefault="00E12C8D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SEER</w:t>
            </w:r>
          </w:p>
        </w:tc>
        <w:tc>
          <w:tcPr>
            <w:tcW w:w="3528" w:type="dxa"/>
          </w:tcPr>
          <w:p w14:paraId="2614D2A1" w14:textId="77777777" w:rsidR="00E12C8D" w:rsidRPr="006A5CCD" w:rsidRDefault="00043D2F" w:rsidP="006A5C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</w:t>
            </w:r>
          </w:p>
        </w:tc>
      </w:tr>
      <w:tr w:rsidR="00E12C8D" w14:paraId="2614D2A8" w14:textId="77777777" w:rsidTr="00E12C8D">
        <w:tc>
          <w:tcPr>
            <w:tcW w:w="2988" w:type="dxa"/>
            <w:gridSpan w:val="2"/>
          </w:tcPr>
          <w:p w14:paraId="2614D2A3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  <w:gridSpan w:val="2"/>
          </w:tcPr>
          <w:p w14:paraId="2614D2A4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5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6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28" w:type="dxa"/>
          </w:tcPr>
          <w:p w14:paraId="2614D2A7" w14:textId="77777777" w:rsidR="00E12C8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E12C8D" w14:paraId="2614D2AE" w14:textId="77777777" w:rsidTr="00E12C8D">
        <w:tc>
          <w:tcPr>
            <w:tcW w:w="2988" w:type="dxa"/>
            <w:gridSpan w:val="2"/>
          </w:tcPr>
          <w:p w14:paraId="2614D2A9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  <w:gridSpan w:val="2"/>
          </w:tcPr>
          <w:p w14:paraId="2614D2AA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B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2700" w:type="dxa"/>
          </w:tcPr>
          <w:p w14:paraId="2614D2AC" w14:textId="77777777" w:rsidR="00E12C8D" w:rsidRDefault="00E12C8D" w:rsidP="006A5CCD">
            <w:pPr>
              <w:spacing w:after="0" w:line="240" w:lineRule="auto"/>
              <w:jc w:val="center"/>
            </w:pPr>
            <w:r w:rsidRPr="006A5CCD">
              <w:rPr>
                <w:sz w:val="20"/>
                <w:szCs w:val="20"/>
              </w:rPr>
              <w:t>&lt;pull from CF1R&gt;</w:t>
            </w:r>
          </w:p>
        </w:tc>
        <w:tc>
          <w:tcPr>
            <w:tcW w:w="3528" w:type="dxa"/>
          </w:tcPr>
          <w:p w14:paraId="2614D2AD" w14:textId="77777777" w:rsidR="00E12C8D" w:rsidRDefault="003D2831" w:rsidP="006A5CCD">
            <w:pPr>
              <w:spacing w:after="0" w:line="240" w:lineRule="auto"/>
              <w:jc w:val="center"/>
            </w:pPr>
            <w:r w:rsidRPr="003D2831">
              <w:rPr>
                <w:sz w:val="20"/>
                <w:szCs w:val="20"/>
              </w:rPr>
              <w:t>User input: Pass or Fail</w:t>
            </w:r>
          </w:p>
        </w:tc>
      </w:tr>
      <w:tr w:rsidR="006A5CCD" w14:paraId="2614D2B3" w14:textId="77777777" w:rsidTr="003F7E68">
        <w:trPr>
          <w:trHeight w:val="498"/>
        </w:trPr>
        <w:tc>
          <w:tcPr>
            <w:tcW w:w="468" w:type="dxa"/>
            <w:vAlign w:val="center"/>
          </w:tcPr>
          <w:p w14:paraId="2614D2AF" w14:textId="77777777" w:rsidR="006A5CCD" w:rsidRPr="006A5CCD" w:rsidRDefault="00E12C8D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3330" w:type="dxa"/>
            <w:gridSpan w:val="2"/>
            <w:vAlign w:val="center"/>
          </w:tcPr>
          <w:p w14:paraId="2614D2B0" w14:textId="77777777" w:rsidR="006A5CCD" w:rsidRPr="006A5CCD" w:rsidRDefault="006A5CCD" w:rsidP="003F7E68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8" w:type="dxa"/>
            <w:gridSpan w:val="4"/>
          </w:tcPr>
          <w:p w14:paraId="2614D2B1" w14:textId="77777777" w:rsidR="006A5CCD" w:rsidRPr="006A5CCD" w:rsidRDefault="006A5CCD" w:rsidP="006A5CCD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Pass – all existing conditions have been verified; or</w:t>
            </w:r>
          </w:p>
          <w:p w14:paraId="2614D2B2" w14:textId="77777777" w:rsidR="006A5CCD" w:rsidRPr="006A5CCD" w:rsidRDefault="006A5CCD" w:rsidP="006A5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3F7E68" w14:paraId="2614D2B7" w14:textId="77777777" w:rsidTr="006614F8">
        <w:tc>
          <w:tcPr>
            <w:tcW w:w="468" w:type="dxa"/>
          </w:tcPr>
          <w:p w14:paraId="2614D2B4" w14:textId="77777777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4148" w:type="dxa"/>
            <w:gridSpan w:val="6"/>
          </w:tcPr>
          <w:p w14:paraId="2614D2B6" w14:textId="38DD0532" w:rsidR="003F7E68" w:rsidRPr="006A5CCD" w:rsidRDefault="003F7E68" w:rsidP="006A5CCD">
            <w:pPr>
              <w:spacing w:after="0" w:line="240" w:lineRule="auto"/>
              <w:rPr>
                <w:sz w:val="20"/>
                <w:szCs w:val="20"/>
              </w:rPr>
            </w:pPr>
            <w:r w:rsidRPr="006A5CCD">
              <w:rPr>
                <w:sz w:val="20"/>
                <w:szCs w:val="20"/>
              </w:rPr>
              <w:t>Correction Notes:</w:t>
            </w:r>
          </w:p>
        </w:tc>
      </w:tr>
    </w:tbl>
    <w:p w14:paraId="2614D2B8" w14:textId="77777777" w:rsidR="001E2C74" w:rsidRDefault="001E2C74" w:rsidP="006A5CCD">
      <w:pPr>
        <w:spacing w:after="0" w:line="240" w:lineRule="auto"/>
      </w:pPr>
    </w:p>
    <w:tbl>
      <w:tblPr>
        <w:tblW w:w="14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2454"/>
        <w:gridCol w:w="875"/>
        <w:gridCol w:w="2048"/>
        <w:gridCol w:w="2923"/>
        <w:gridCol w:w="2923"/>
        <w:gridCol w:w="2925"/>
      </w:tblGrid>
      <w:tr w:rsidR="003F6629" w:rsidRPr="004D4BD9" w14:paraId="2614D2DC" w14:textId="77777777" w:rsidTr="00C4535B">
        <w:tc>
          <w:tcPr>
            <w:tcW w:w="14617" w:type="dxa"/>
            <w:gridSpan w:val="7"/>
            <w:shd w:val="clear" w:color="auto" w:fill="auto"/>
          </w:tcPr>
          <w:p w14:paraId="2614D2DB" w14:textId="121D2543" w:rsidR="003F6629" w:rsidRPr="00707E2F" w:rsidRDefault="001E2C74" w:rsidP="001E2C7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 w:rsidRPr="00707E2F">
              <w:rPr>
                <w:b/>
                <w:sz w:val="20"/>
                <w:szCs w:val="20"/>
              </w:rPr>
              <w:t>K</w:t>
            </w:r>
            <w:r w:rsidR="003F6629" w:rsidRPr="00707E2F">
              <w:rPr>
                <w:b/>
                <w:sz w:val="20"/>
                <w:szCs w:val="20"/>
              </w:rPr>
              <w:t>. HVAC Distribution</w:t>
            </w:r>
          </w:p>
        </w:tc>
      </w:tr>
      <w:tr w:rsidR="003F6629" w:rsidRPr="00E42675" w14:paraId="2614D2DE" w14:textId="77777777" w:rsidTr="001E2C74">
        <w:tc>
          <w:tcPr>
            <w:tcW w:w="14617" w:type="dxa"/>
            <w:gridSpan w:val="7"/>
          </w:tcPr>
          <w:p w14:paraId="2614D2DD" w14:textId="77777777" w:rsidR="003F6629" w:rsidRPr="004D4BD9" w:rsidRDefault="003F6629" w:rsidP="003F66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&lt;&lt;if existing data does not appear in CF1R, then display the “Section Does Not Apply” message&gt;&gt;</w:t>
            </w:r>
          </w:p>
        </w:tc>
      </w:tr>
      <w:tr w:rsidR="00CC17AB" w:rsidRPr="00A71C2E" w14:paraId="2614D2E6" w14:textId="77777777" w:rsidTr="00CC17AB">
        <w:tc>
          <w:tcPr>
            <w:tcW w:w="2923" w:type="dxa"/>
            <w:gridSpan w:val="2"/>
          </w:tcPr>
          <w:p w14:paraId="2614D2DF" w14:textId="77777777" w:rsidR="00CC17AB" w:rsidRPr="00A71C2E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01</w:t>
            </w:r>
          </w:p>
        </w:tc>
        <w:tc>
          <w:tcPr>
            <w:tcW w:w="2923" w:type="dxa"/>
            <w:gridSpan w:val="2"/>
          </w:tcPr>
          <w:p w14:paraId="2614D2E0" w14:textId="77777777" w:rsidR="00CC17AB" w:rsidRPr="00A71C2E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02</w:t>
            </w:r>
          </w:p>
        </w:tc>
        <w:tc>
          <w:tcPr>
            <w:tcW w:w="2923" w:type="dxa"/>
          </w:tcPr>
          <w:p w14:paraId="2614D2E1" w14:textId="77777777" w:rsidR="00CC17AB" w:rsidRPr="00A71C2E" w:rsidRDefault="00085C9D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2923" w:type="dxa"/>
          </w:tcPr>
          <w:p w14:paraId="2614D2E3" w14:textId="22206B29" w:rsidR="00CC17AB" w:rsidRPr="00A71C2E" w:rsidRDefault="00085C9D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2925" w:type="dxa"/>
          </w:tcPr>
          <w:p w14:paraId="2614D2E5" w14:textId="1A11A603" w:rsidR="00CC17AB" w:rsidRPr="00A71C2E" w:rsidRDefault="00CC17AB" w:rsidP="003F7E68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05</w:t>
            </w:r>
          </w:p>
        </w:tc>
      </w:tr>
      <w:tr w:rsidR="00CC17AB" w:rsidRPr="00A71C2E" w14:paraId="2614D2ED" w14:textId="77777777" w:rsidTr="003F7E68">
        <w:trPr>
          <w:trHeight w:val="287"/>
        </w:trPr>
        <w:tc>
          <w:tcPr>
            <w:tcW w:w="2923" w:type="dxa"/>
            <w:gridSpan w:val="2"/>
            <w:vAlign w:val="bottom"/>
          </w:tcPr>
          <w:p w14:paraId="2614D2E7" w14:textId="77777777" w:rsidR="00CC17AB" w:rsidRPr="00A71C2E" w:rsidRDefault="00CC17AB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Name</w:t>
            </w:r>
          </w:p>
        </w:tc>
        <w:tc>
          <w:tcPr>
            <w:tcW w:w="2923" w:type="dxa"/>
            <w:gridSpan w:val="2"/>
            <w:vAlign w:val="bottom"/>
          </w:tcPr>
          <w:p w14:paraId="2614D2E9" w14:textId="65361E8A" w:rsidR="00CC17AB" w:rsidRPr="00A71C2E" w:rsidRDefault="003F5777" w:rsidP="003F7E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Duct R-Value</w:t>
            </w:r>
          </w:p>
        </w:tc>
        <w:tc>
          <w:tcPr>
            <w:tcW w:w="2923" w:type="dxa"/>
            <w:vAlign w:val="bottom"/>
          </w:tcPr>
          <w:p w14:paraId="2614D2EA" w14:textId="683E863F" w:rsidR="00CC17AB" w:rsidRPr="00A71C2E" w:rsidRDefault="00085C9D" w:rsidP="003F7E6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Duct Location</w:t>
            </w:r>
          </w:p>
        </w:tc>
        <w:tc>
          <w:tcPr>
            <w:tcW w:w="2923" w:type="dxa"/>
            <w:vAlign w:val="bottom"/>
          </w:tcPr>
          <w:p w14:paraId="2614D2EB" w14:textId="77777777" w:rsidR="00CC17AB" w:rsidRPr="00A71C2E" w:rsidRDefault="003F5777" w:rsidP="003F7E68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Return Duct Location</w:t>
            </w:r>
          </w:p>
        </w:tc>
        <w:tc>
          <w:tcPr>
            <w:tcW w:w="2925" w:type="dxa"/>
            <w:vAlign w:val="bottom"/>
          </w:tcPr>
          <w:p w14:paraId="2614D2EC" w14:textId="41B1113A" w:rsidR="00CC17AB" w:rsidRPr="00A71C2E" w:rsidRDefault="00CC17AB" w:rsidP="003F7E68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Verification</w:t>
            </w:r>
          </w:p>
        </w:tc>
      </w:tr>
      <w:tr w:rsidR="00CC17AB" w:rsidRPr="00A71C2E" w14:paraId="2614D2F3" w14:textId="77777777" w:rsidTr="00CC17AB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EE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EF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2F0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</w:tcPr>
          <w:p w14:paraId="2614D2F1" w14:textId="77777777" w:rsidR="00CC17AB" w:rsidRPr="00A71C2E" w:rsidRDefault="00CC17AB" w:rsidP="003D2831">
            <w:pPr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5" w:type="dxa"/>
            <w:vAlign w:val="center"/>
          </w:tcPr>
          <w:p w14:paraId="2614D2F2" w14:textId="77777777" w:rsidR="00CC17AB" w:rsidRPr="00A71C2E" w:rsidRDefault="00CC17AB" w:rsidP="003D2831">
            <w:pPr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User input: Pass or Fail</w:t>
            </w:r>
          </w:p>
        </w:tc>
      </w:tr>
      <w:tr w:rsidR="00CC17AB" w:rsidRPr="00A71C2E" w14:paraId="2614D2F9" w14:textId="77777777" w:rsidTr="00CC17AB">
        <w:trPr>
          <w:trHeight w:val="108"/>
        </w:trPr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F4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gridSpan w:val="2"/>
            <w:tcBorders>
              <w:bottom w:val="single" w:sz="4" w:space="0" w:color="auto"/>
            </w:tcBorders>
          </w:tcPr>
          <w:p w14:paraId="2614D2F5" w14:textId="77777777" w:rsidR="00CC17AB" w:rsidRPr="00A71C2E" w:rsidRDefault="00CC17AB" w:rsidP="00F2115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2F6" w14:textId="77777777" w:rsidR="00CC17AB" w:rsidRPr="00A71C2E" w:rsidRDefault="00CC17AB" w:rsidP="003F6629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2614D2F7" w14:textId="77777777" w:rsidR="00CC17AB" w:rsidRPr="00A71C2E" w:rsidRDefault="00CC17AB" w:rsidP="003D2831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&lt;pull from CF1R&gt;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vAlign w:val="center"/>
          </w:tcPr>
          <w:p w14:paraId="2614D2F8" w14:textId="77777777" w:rsidR="00CC17AB" w:rsidRPr="00A71C2E" w:rsidRDefault="00CC17AB" w:rsidP="003D2831">
            <w:pPr>
              <w:spacing w:after="0"/>
              <w:jc w:val="center"/>
              <w:rPr>
                <w:sz w:val="20"/>
                <w:szCs w:val="20"/>
              </w:rPr>
            </w:pPr>
            <w:r w:rsidRPr="00A71C2E">
              <w:rPr>
                <w:sz w:val="20"/>
                <w:szCs w:val="20"/>
              </w:rPr>
              <w:t>User input: Pass or Fail</w:t>
            </w:r>
          </w:p>
        </w:tc>
      </w:tr>
      <w:tr w:rsidR="00CC17AB" w:rsidRPr="00457568" w14:paraId="2614D2FE" w14:textId="77777777" w:rsidTr="003F7E68">
        <w:trPr>
          <w:trHeight w:val="498"/>
        </w:trPr>
        <w:tc>
          <w:tcPr>
            <w:tcW w:w="469" w:type="dxa"/>
            <w:vAlign w:val="center"/>
          </w:tcPr>
          <w:p w14:paraId="2614D2FA" w14:textId="65433085" w:rsidR="00CC17AB" w:rsidRPr="004D4BD9" w:rsidRDefault="00CC17AB" w:rsidP="00CC17AB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329" w:type="dxa"/>
            <w:gridSpan w:val="2"/>
            <w:vAlign w:val="center"/>
          </w:tcPr>
          <w:p w14:paraId="2614D2FB" w14:textId="77777777" w:rsidR="00CC17AB" w:rsidRPr="004D4BD9" w:rsidRDefault="00CC17AB" w:rsidP="003F6629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Verification Status:</w:t>
            </w:r>
          </w:p>
        </w:tc>
        <w:tc>
          <w:tcPr>
            <w:tcW w:w="10819" w:type="dxa"/>
            <w:gridSpan w:val="4"/>
          </w:tcPr>
          <w:p w14:paraId="2614D2FC" w14:textId="77777777" w:rsidR="00CC17AB" w:rsidRDefault="00CC17AB" w:rsidP="003F6629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– all existing conditions have been verified; or</w:t>
            </w:r>
          </w:p>
          <w:p w14:paraId="2614D2FD" w14:textId="77777777" w:rsidR="00CC17AB" w:rsidRPr="004D4BD9" w:rsidRDefault="00CC17AB" w:rsidP="003F6629">
            <w:pPr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 – one or more of the existing conditions not present. Enter reason for failure in correction notes field below</w:t>
            </w:r>
          </w:p>
        </w:tc>
      </w:tr>
      <w:tr w:rsidR="003F7E68" w:rsidRPr="00457568" w14:paraId="2614D302" w14:textId="77777777" w:rsidTr="006614F8">
        <w:trPr>
          <w:trHeight w:val="107"/>
        </w:trPr>
        <w:tc>
          <w:tcPr>
            <w:tcW w:w="469" w:type="dxa"/>
          </w:tcPr>
          <w:p w14:paraId="2614D2FF" w14:textId="5DA94138" w:rsidR="003F7E68" w:rsidRPr="004D4BD9" w:rsidRDefault="003F7E68" w:rsidP="00CC17AB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4148" w:type="dxa"/>
            <w:gridSpan w:val="6"/>
          </w:tcPr>
          <w:p w14:paraId="2614D301" w14:textId="7E10CA84" w:rsidR="003F7E68" w:rsidRPr="004D4BD9" w:rsidRDefault="003F7E68" w:rsidP="003D2831">
            <w:pPr>
              <w:spacing w:after="0" w:line="240" w:lineRule="auto"/>
              <w:rPr>
                <w:sz w:val="20"/>
                <w:szCs w:val="20"/>
              </w:rPr>
            </w:pPr>
            <w:r w:rsidRPr="004D4BD9">
              <w:rPr>
                <w:sz w:val="20"/>
                <w:szCs w:val="20"/>
              </w:rPr>
              <w:t>Correction Notes:</w:t>
            </w:r>
          </w:p>
        </w:tc>
      </w:tr>
    </w:tbl>
    <w:p w14:paraId="2614D303" w14:textId="77777777" w:rsidR="00D36B6E" w:rsidRDefault="00D36B6E" w:rsidP="006A5C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4148"/>
      </w:tblGrid>
      <w:tr w:rsidR="00F21159" w14:paraId="2614D327" w14:textId="77777777" w:rsidTr="00C4535B">
        <w:tc>
          <w:tcPr>
            <w:tcW w:w="14616" w:type="dxa"/>
            <w:gridSpan w:val="2"/>
            <w:shd w:val="clear" w:color="auto" w:fill="auto"/>
          </w:tcPr>
          <w:p w14:paraId="2614D326" w14:textId="16647CEB" w:rsidR="00F21159" w:rsidRPr="00707E2F" w:rsidRDefault="001E2C74" w:rsidP="00EE1002">
            <w:pPr>
              <w:keepNext/>
              <w:spacing w:after="0" w:line="240" w:lineRule="auto"/>
              <w:rPr>
                <w:b/>
              </w:rPr>
            </w:pPr>
            <w:r w:rsidRPr="00707E2F">
              <w:rPr>
                <w:b/>
              </w:rPr>
              <w:t>L</w:t>
            </w:r>
            <w:r w:rsidR="00F21159" w:rsidRPr="00707E2F">
              <w:rPr>
                <w:b/>
              </w:rPr>
              <w:t xml:space="preserve">. Determination </w:t>
            </w:r>
            <w:r w:rsidR="00707E2F">
              <w:rPr>
                <w:b/>
              </w:rPr>
              <w:t>of</w:t>
            </w:r>
            <w:r w:rsidR="00F21159" w:rsidRPr="00707E2F">
              <w:rPr>
                <w:b/>
              </w:rPr>
              <w:t xml:space="preserve"> HERS Verification Compliance</w:t>
            </w:r>
          </w:p>
        </w:tc>
      </w:tr>
      <w:tr w:rsidR="00236C92" w14:paraId="2614D329" w14:textId="77777777" w:rsidTr="00F21159">
        <w:tc>
          <w:tcPr>
            <w:tcW w:w="14616" w:type="dxa"/>
            <w:gridSpan w:val="2"/>
          </w:tcPr>
          <w:p w14:paraId="2614D328" w14:textId="77777777" w:rsidR="00236C92" w:rsidRDefault="00236C92" w:rsidP="00EE1002">
            <w:pPr>
              <w:keepNext/>
              <w:spacing w:after="0" w:line="240" w:lineRule="auto"/>
            </w:pPr>
            <w:r w:rsidRPr="00236C92">
              <w:t>All applicable sections of this document shall indicate compliance with the specified verification protocol requirements in order for this Certificate of Verification as a whole to be determined to be in compliance.</w:t>
            </w:r>
          </w:p>
        </w:tc>
      </w:tr>
      <w:tr w:rsidR="00236C92" w14:paraId="2614D32C" w14:textId="77777777" w:rsidTr="00236C92">
        <w:tc>
          <w:tcPr>
            <w:tcW w:w="468" w:type="dxa"/>
            <w:vAlign w:val="center"/>
          </w:tcPr>
          <w:p w14:paraId="2614D32A" w14:textId="77777777" w:rsidR="00236C92" w:rsidRDefault="00236C92" w:rsidP="00EE1002">
            <w:pPr>
              <w:keepNext/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14148" w:type="dxa"/>
          </w:tcPr>
          <w:p w14:paraId="2614D32B" w14:textId="77777777" w:rsidR="00236C92" w:rsidRPr="002D5E49" w:rsidRDefault="00236C92" w:rsidP="00EE1002">
            <w:pPr>
              <w:keepNext/>
              <w:spacing w:after="0" w:line="240" w:lineRule="auto"/>
            </w:pPr>
            <w:r w:rsidRPr="00236C92">
              <w:t>&lt;&lt;If Verification Status in sections B, C, D, E, F, G, H, I, J</w:t>
            </w:r>
            <w:r w:rsidR="00DD3DFE">
              <w:t xml:space="preserve"> and </w:t>
            </w:r>
            <w:r w:rsidRPr="00236C92">
              <w:t>K equal Pass then result is a pass. Else result is fail. For pass result, display text: “Complies: All specified verification protocol requirements on this document are met”. For fail results, display text: “Does Not Comply: One or more specified verification protocol requirements on this document are not met”.</w:t>
            </w:r>
          </w:p>
        </w:tc>
      </w:tr>
    </w:tbl>
    <w:p w14:paraId="2614D32D" w14:textId="77777777" w:rsidR="00F21159" w:rsidRDefault="00F21159" w:rsidP="000E792F">
      <w:pPr>
        <w:spacing w:after="0" w:line="240" w:lineRule="auto"/>
      </w:pPr>
    </w:p>
    <w:p w14:paraId="2614D32E" w14:textId="77777777" w:rsidR="00F21159" w:rsidRDefault="00F21159" w:rsidP="000E792F">
      <w:pPr>
        <w:spacing w:after="0" w:line="240" w:lineRule="auto"/>
      </w:pPr>
      <w:r>
        <w:br w:type="page"/>
      </w:r>
    </w:p>
    <w:tbl>
      <w:tblPr>
        <w:tblW w:w="4980" w:type="pct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7255"/>
        <w:gridCol w:w="7259"/>
      </w:tblGrid>
      <w:tr w:rsidR="00417DE3" w:rsidRPr="009E2C1C" w14:paraId="2614D330" w14:textId="77777777" w:rsidTr="00CC17AB"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32F" w14:textId="77777777" w:rsidR="00417DE3" w:rsidRPr="009351D2" w:rsidRDefault="00417DE3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cs="Arial"/>
                <w:b/>
              </w:rPr>
            </w:pPr>
            <w:r>
              <w:rPr>
                <w:b/>
              </w:rPr>
              <w:lastRenderedPageBreak/>
              <w:br w:type="page"/>
            </w:r>
            <w:r w:rsidRPr="00E136A4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Documentation Author's Declaration Statement</w:t>
            </w:r>
          </w:p>
        </w:tc>
      </w:tr>
      <w:tr w:rsidR="00417DE3" w:rsidRPr="001B14D6" w14:paraId="2614D332" w14:textId="77777777" w:rsidTr="00707E2F">
        <w:trPr>
          <w:cantSplit/>
          <w:trHeight w:val="215"/>
        </w:trPr>
        <w:tc>
          <w:tcPr>
            <w:tcW w:w="14514" w:type="dxa"/>
            <w:gridSpan w:val="2"/>
            <w:vAlign w:val="center"/>
          </w:tcPr>
          <w:p w14:paraId="2614D331" w14:textId="77777777" w:rsidR="00417DE3" w:rsidRPr="00E136A4" w:rsidRDefault="00417DE3" w:rsidP="00417DE3">
            <w:pPr>
              <w:numPr>
                <w:ilvl w:val="0"/>
                <w:numId w:val="22"/>
              </w:numPr>
              <w:spacing w:after="0" w:line="240" w:lineRule="auto"/>
              <w:ind w:left="361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I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 xml:space="preserve">certify that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Verification </w:t>
            </w:r>
            <w:r w:rsidRPr="00E136A4">
              <w:rPr>
                <w:rFonts w:asciiTheme="minorHAnsi" w:hAnsiTheme="minorHAnsi"/>
                <w:sz w:val="18"/>
                <w:szCs w:val="18"/>
              </w:rPr>
              <w:t>documentation is accurate and complete.</w:t>
            </w:r>
          </w:p>
        </w:tc>
      </w:tr>
      <w:tr w:rsidR="00417DE3" w:rsidRPr="00FD7A7F" w14:paraId="2614D335" w14:textId="77777777" w:rsidTr="00CC17AB">
        <w:trPr>
          <w:cantSplit/>
          <w:trHeight w:val="360"/>
        </w:trPr>
        <w:tc>
          <w:tcPr>
            <w:tcW w:w="7255" w:type="dxa"/>
          </w:tcPr>
          <w:p w14:paraId="2614D333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Name:</w:t>
            </w:r>
          </w:p>
        </w:tc>
        <w:tc>
          <w:tcPr>
            <w:tcW w:w="7259" w:type="dxa"/>
          </w:tcPr>
          <w:p w14:paraId="2614D334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Signature:</w:t>
            </w:r>
          </w:p>
        </w:tc>
      </w:tr>
      <w:tr w:rsidR="00417DE3" w:rsidRPr="00FD7A7F" w14:paraId="2614D338" w14:textId="77777777" w:rsidTr="00CC17AB">
        <w:trPr>
          <w:cantSplit/>
          <w:trHeight w:val="360"/>
        </w:trPr>
        <w:tc>
          <w:tcPr>
            <w:tcW w:w="7255" w:type="dxa"/>
          </w:tcPr>
          <w:p w14:paraId="2614D336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Company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</w:tcPr>
          <w:p w14:paraId="2614D337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Date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Signed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17DE3" w:rsidRPr="00FD7A7F" w14:paraId="2614D33B" w14:textId="77777777" w:rsidTr="00CC17AB">
        <w:trPr>
          <w:cantSplit/>
          <w:trHeight w:val="360"/>
        </w:trPr>
        <w:tc>
          <w:tcPr>
            <w:tcW w:w="7255" w:type="dxa"/>
          </w:tcPr>
          <w:p w14:paraId="2614D339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Address:</w:t>
            </w:r>
          </w:p>
        </w:tc>
        <w:tc>
          <w:tcPr>
            <w:tcW w:w="7259" w:type="dxa"/>
          </w:tcPr>
          <w:p w14:paraId="2614D33A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CEA/HERS Certification Information (if a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pplicable</w:t>
            </w:r>
            <w:r>
              <w:rPr>
                <w:rFonts w:asciiTheme="minorHAnsi" w:hAnsiTheme="minorHAnsi"/>
                <w:sz w:val="14"/>
                <w:szCs w:val="14"/>
              </w:rPr>
              <w:t>)</w:t>
            </w:r>
            <w:r w:rsidRPr="0047600B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</w:tr>
      <w:tr w:rsidR="00417DE3" w:rsidRPr="00FD7A7F" w14:paraId="2614D33E" w14:textId="77777777" w:rsidTr="00CC17AB">
        <w:trPr>
          <w:cantSplit/>
          <w:trHeight w:val="360"/>
        </w:trPr>
        <w:tc>
          <w:tcPr>
            <w:tcW w:w="7255" w:type="dxa"/>
          </w:tcPr>
          <w:p w14:paraId="2614D33C" w14:textId="77777777" w:rsidR="00417DE3" w:rsidRPr="0047600B" w:rsidRDefault="00417DE3" w:rsidP="00CC17AB">
            <w:pPr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City/State/Zip:</w:t>
            </w:r>
          </w:p>
        </w:tc>
        <w:tc>
          <w:tcPr>
            <w:tcW w:w="7259" w:type="dxa"/>
          </w:tcPr>
          <w:p w14:paraId="2614D33D" w14:textId="77777777" w:rsidR="00417DE3" w:rsidRDefault="00417DE3" w:rsidP="00CC17AB">
            <w:pPr>
              <w:ind w:hanging="3"/>
              <w:rPr>
                <w:rFonts w:asciiTheme="minorHAnsi" w:hAnsiTheme="minorHAnsi"/>
                <w:sz w:val="14"/>
                <w:szCs w:val="14"/>
              </w:rPr>
            </w:pPr>
            <w:r w:rsidRPr="0047600B">
              <w:rPr>
                <w:rFonts w:asciiTheme="minorHAnsi" w:hAnsiTheme="minorHAnsi"/>
                <w:sz w:val="14"/>
                <w:szCs w:val="14"/>
              </w:rPr>
              <w:t>Phone:</w:t>
            </w:r>
          </w:p>
        </w:tc>
      </w:tr>
      <w:tr w:rsidR="00417DE3" w:rsidRPr="008E6C57" w14:paraId="2614D340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296"/>
        </w:trPr>
        <w:tc>
          <w:tcPr>
            <w:tcW w:w="14514" w:type="dxa"/>
            <w:gridSpan w:val="2"/>
            <w:vAlign w:val="center"/>
          </w:tcPr>
          <w:p w14:paraId="2614D33F" w14:textId="77777777" w:rsidR="00417DE3" w:rsidRDefault="00417DE3" w:rsidP="00CC17A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 xml:space="preserve"> </w:t>
            </w:r>
          </w:p>
        </w:tc>
      </w:tr>
      <w:tr w:rsidR="00417DE3" w:rsidRPr="008E6C57" w14:paraId="2614D346" w14:textId="77777777" w:rsidTr="00CC17AB">
        <w:tblPrEx>
          <w:tblCellMar>
            <w:left w:w="115" w:type="dxa"/>
            <w:right w:w="115" w:type="dxa"/>
          </w:tblCellMar>
        </w:tblPrEx>
        <w:trPr>
          <w:cantSplit/>
          <w:trHeight w:val="504"/>
        </w:trPr>
        <w:tc>
          <w:tcPr>
            <w:tcW w:w="14514" w:type="dxa"/>
            <w:gridSpan w:val="2"/>
            <w:shd w:val="clear" w:color="auto" w:fill="auto"/>
          </w:tcPr>
          <w:p w14:paraId="2614D341" w14:textId="77777777" w:rsidR="00417DE3" w:rsidRPr="00B706BB" w:rsidRDefault="00417DE3" w:rsidP="00707E2F">
            <w:pPr>
              <w:pStyle w:val="p2"/>
              <w:keepNext/>
              <w:tabs>
                <w:tab w:val="clear" w:pos="357"/>
              </w:tabs>
              <w:spacing w:line="240" w:lineRule="auto"/>
              <w:ind w:left="0" w:right="90" w:firstLine="0"/>
              <w:rPr>
                <w:rFonts w:asciiTheme="minorHAnsi" w:hAnsiTheme="minorHAnsi"/>
                <w:sz w:val="18"/>
                <w:szCs w:val="18"/>
              </w:rPr>
            </w:pPr>
            <w:r w:rsidRPr="00B706BB">
              <w:rPr>
                <w:rFonts w:asciiTheme="minorHAnsi" w:hAnsiTheme="minorHAnsi"/>
                <w:sz w:val="18"/>
                <w:szCs w:val="18"/>
              </w:rPr>
              <w:t xml:space="preserve">I certify the following under penalty of perjury, under the laws of the State of California: </w:t>
            </w:r>
          </w:p>
          <w:p w14:paraId="2614D342" w14:textId="77777777" w:rsidR="00417DE3" w:rsidRPr="00B706BB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The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information provided on this </w:t>
            </w:r>
            <w:r>
              <w:rPr>
                <w:rFonts w:asciiTheme="minorHAnsi" w:hAnsiTheme="minorHAnsi"/>
                <w:sz w:val="18"/>
                <w:szCs w:val="18"/>
              </w:rPr>
              <w:t>Certificate of Verification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is true and correct.</w:t>
            </w:r>
          </w:p>
          <w:p w14:paraId="2614D343" w14:textId="77777777" w:rsidR="00417DE3" w:rsidRPr="00907289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am the certified HERS R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 xml:space="preserve">ater who performed the verification </w:t>
            </w:r>
            <w:r>
              <w:rPr>
                <w:rFonts w:asciiTheme="minorHAnsi" w:hAnsiTheme="minorHAnsi"/>
                <w:sz w:val="18"/>
                <w:szCs w:val="18"/>
              </w:rPr>
              <w:t>identified and reported on this C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ertificate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of Verification (responsible rater)</w:t>
            </w:r>
            <w:r w:rsidRPr="00907289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2614D344" w14:textId="77777777" w:rsidR="00417DE3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 field inspected the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proposed for compliance credit for energy efficiency improvement identified on this Certificate of Verification and determined these existing building</w:t>
            </w:r>
            <w:r w:rsidRPr="00B706BB">
              <w:rPr>
                <w:rFonts w:asciiTheme="minorHAnsi" w:hAnsiTheme="minorHAnsi"/>
                <w:sz w:val="18"/>
                <w:szCs w:val="18"/>
              </w:rPr>
              <w:t xml:space="preserve"> features, materials, components, manufactured devices, or system performance </w:t>
            </w:r>
            <w:r>
              <w:rPr>
                <w:rFonts w:asciiTheme="minorHAnsi" w:hAnsiTheme="minorHAnsi"/>
                <w:sz w:val="18"/>
                <w:szCs w:val="18"/>
              </w:rPr>
              <w:t>characteristics qualify for the proposed existing conditions compliance credit unless reported as not qualified in verification status and correction notes fields on this Certificate of Verification.</w:t>
            </w:r>
          </w:p>
          <w:p w14:paraId="2614D345" w14:textId="77777777" w:rsidR="00417DE3" w:rsidRPr="00BA699E" w:rsidRDefault="00417DE3" w:rsidP="00707E2F">
            <w:pPr>
              <w:pStyle w:val="p2"/>
              <w:keepNext/>
              <w:numPr>
                <w:ilvl w:val="0"/>
                <w:numId w:val="23"/>
              </w:numPr>
              <w:tabs>
                <w:tab w:val="clear" w:pos="357"/>
              </w:tabs>
              <w:spacing w:line="240" w:lineRule="auto"/>
              <w:ind w:right="90"/>
              <w:rPr>
                <w:rFonts w:asciiTheme="minorHAnsi" w:hAnsiTheme="minorHAnsi"/>
                <w:sz w:val="18"/>
                <w:szCs w:val="18"/>
              </w:rPr>
            </w:pP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will ensure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shall be posted, or made available with the building permit(s) issued for the building, and made available to the enforcement agency f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or all applicable inspections. 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I understand that a </w:t>
            </w:r>
            <w:r>
              <w:rPr>
                <w:rFonts w:asciiTheme="minorHAnsi" w:hAnsiTheme="minorHAnsi"/>
                <w:sz w:val="18"/>
                <w:szCs w:val="18"/>
              </w:rPr>
              <w:t>registered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copy of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>Verification</w:t>
            </w:r>
            <w:r w:rsidRPr="00760262">
              <w:rPr>
                <w:rFonts w:asciiTheme="minorHAnsi" w:hAnsiTheme="minorHAnsi"/>
                <w:sz w:val="18"/>
                <w:szCs w:val="18"/>
              </w:rPr>
              <w:t xml:space="preserve"> is required to be included with the documentation the builder provides to the building owner at occupancy.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</w:tc>
      </w:tr>
      <w:tr w:rsidR="00417DE3" w:rsidRPr="008E6C57" w14:paraId="2614D348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val="288"/>
        </w:trPr>
        <w:tc>
          <w:tcPr>
            <w:tcW w:w="14514" w:type="dxa"/>
            <w:gridSpan w:val="2"/>
            <w:vAlign w:val="center"/>
          </w:tcPr>
          <w:p w14:paraId="2614D347" w14:textId="77777777" w:rsidR="00417DE3" w:rsidRPr="001B6B55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 w:cs="Arial"/>
                <w:b/>
                <w:caps/>
                <w:sz w:val="18"/>
                <w:szCs w:val="18"/>
              </w:rPr>
              <w:t>HERS RATER INFORMATION</w:t>
            </w:r>
          </w:p>
        </w:tc>
      </w:tr>
      <w:tr w:rsidR="00417DE3" w:rsidRPr="008E6C57" w14:paraId="2614D34B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14514" w:type="dxa"/>
            <w:gridSpan w:val="2"/>
          </w:tcPr>
          <w:p w14:paraId="2614D349" w14:textId="77777777" w:rsidR="00417DE3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HERS Rater Company Name:</w:t>
            </w:r>
          </w:p>
          <w:p w14:paraId="2614D34A" w14:textId="77777777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17DE3" w:rsidRPr="008E6C57" w14:paraId="2614D34F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4C" w14:textId="77777777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 xml:space="preserve">Responsible </w:t>
            </w:r>
            <w:r>
              <w:rPr>
                <w:rFonts w:asciiTheme="minorHAnsi" w:hAnsiTheme="minorHAnsi"/>
                <w:sz w:val="14"/>
                <w:szCs w:val="14"/>
              </w:rPr>
              <w:t>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Name: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4D" w14:textId="77777777" w:rsidR="00417DE3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Responsible Rater Signature:</w:t>
            </w:r>
          </w:p>
          <w:p w14:paraId="2614D34E" w14:textId="77777777" w:rsidR="00417DE3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86"/>
              <w:rPr>
                <w:rFonts w:asciiTheme="minorHAnsi" w:hAnsiTheme="minorHAnsi"/>
                <w:sz w:val="14"/>
                <w:szCs w:val="14"/>
              </w:rPr>
            </w:pPr>
          </w:p>
        </w:tc>
      </w:tr>
      <w:tr w:rsidR="00417DE3" w:rsidRPr="008E6C57" w14:paraId="2614D352" w14:textId="77777777" w:rsidTr="00CC17AB">
        <w:tblPrEx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50" w14:textId="2280FBC6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>Responsible Rater</w:t>
            </w:r>
            <w:r w:rsidRPr="008223A4">
              <w:rPr>
                <w:rFonts w:asciiTheme="minorHAnsi" w:hAnsiTheme="minorHAnsi"/>
                <w:sz w:val="14"/>
                <w:szCs w:val="14"/>
              </w:rPr>
              <w:t xml:space="preserve"> Certification Number w/ this HERS Provider</w:t>
            </w:r>
            <w:r w:rsidR="00707E2F">
              <w:rPr>
                <w:rFonts w:asciiTheme="minorHAnsi" w:hAnsiTheme="minorHAnsi"/>
                <w:sz w:val="14"/>
                <w:szCs w:val="14"/>
              </w:rPr>
              <w:t>:</w:t>
            </w:r>
          </w:p>
        </w:tc>
        <w:tc>
          <w:tcPr>
            <w:tcW w:w="7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D351" w14:textId="77777777" w:rsidR="00417DE3" w:rsidRPr="008223A4" w:rsidRDefault="00417DE3" w:rsidP="00CC17A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0"/>
              <w:ind w:right="90"/>
              <w:rPr>
                <w:rFonts w:asciiTheme="minorHAnsi" w:hAnsiTheme="minorHAnsi"/>
                <w:sz w:val="14"/>
                <w:szCs w:val="14"/>
              </w:rPr>
            </w:pPr>
            <w:r w:rsidRPr="008223A4">
              <w:rPr>
                <w:rFonts w:asciiTheme="minorHAnsi" w:hAnsiTheme="minorHAnsi"/>
                <w:sz w:val="14"/>
                <w:szCs w:val="14"/>
              </w:rPr>
              <w:t>Date Signed:</w:t>
            </w:r>
          </w:p>
        </w:tc>
      </w:tr>
    </w:tbl>
    <w:p w14:paraId="2614D353" w14:textId="77777777" w:rsidR="004452E2" w:rsidRDefault="004452E2" w:rsidP="000E792F">
      <w:pPr>
        <w:spacing w:after="0" w:line="240" w:lineRule="auto"/>
      </w:pPr>
    </w:p>
    <w:p w14:paraId="2614D354" w14:textId="77777777" w:rsidR="004452E2" w:rsidRDefault="004452E2" w:rsidP="000E792F">
      <w:pPr>
        <w:spacing w:after="0" w:line="240" w:lineRule="auto"/>
      </w:pPr>
    </w:p>
    <w:p w14:paraId="2614D388" w14:textId="77777777" w:rsidR="001343FC" w:rsidRPr="000A0E4D" w:rsidRDefault="001343FC" w:rsidP="000E792F">
      <w:pPr>
        <w:spacing w:after="0" w:line="240" w:lineRule="auto"/>
        <w:rPr>
          <w:rFonts w:ascii="Times New Roman" w:hAnsi="Times New Roman"/>
          <w:b/>
          <w:caps/>
          <w:sz w:val="18"/>
          <w:szCs w:val="18"/>
        </w:rPr>
      </w:pPr>
    </w:p>
    <w:sectPr w:rsidR="001343FC" w:rsidRPr="000A0E4D" w:rsidSect="006614F8">
      <w:headerReference w:type="default" r:id="rId20"/>
      <w:footerReference w:type="default" r:id="rId21"/>
      <w:pgSz w:w="15840" w:h="12240" w:orient="landscape"/>
      <w:pgMar w:top="1008" w:right="720" w:bottom="1008" w:left="720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0D14A" w14:textId="77777777" w:rsidR="00601D14" w:rsidRDefault="00601D14" w:rsidP="008064D1">
      <w:pPr>
        <w:spacing w:after="0" w:line="240" w:lineRule="auto"/>
      </w:pPr>
      <w:r>
        <w:separator/>
      </w:r>
    </w:p>
  </w:endnote>
  <w:endnote w:type="continuationSeparator" w:id="0">
    <w:p w14:paraId="461FF73A" w14:textId="77777777" w:rsidR="00601D14" w:rsidRDefault="00601D14" w:rsidP="008064D1">
      <w:pPr>
        <w:spacing w:after="0" w:line="240" w:lineRule="auto"/>
      </w:pPr>
      <w:r>
        <w:continuationSeparator/>
      </w:r>
    </w:p>
  </w:endnote>
  <w:endnote w:type="continuationNotice" w:id="1">
    <w:p w14:paraId="13B10750" w14:textId="77777777" w:rsidR="00601D14" w:rsidRDefault="00601D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516D5" w14:textId="77777777" w:rsidR="00BA7C3E" w:rsidRDefault="00BA7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4D394" w14:textId="77777777" w:rsidR="00601D14" w:rsidRPr="00D161B1" w:rsidRDefault="00601D14" w:rsidP="009A21BC">
    <w:pPr>
      <w:pStyle w:val="Footer"/>
      <w:pBdr>
        <w:top w:val="single" w:sz="4" w:space="1" w:color="auto"/>
      </w:pBdr>
    </w:pPr>
    <w:r w:rsidRPr="00D161B1">
      <w:t xml:space="preserve">Registration Number:                                                     </w:t>
    </w:r>
    <w:r>
      <w:t xml:space="preserve">                             </w:t>
    </w:r>
    <w:r w:rsidRPr="00D161B1">
      <w:t xml:space="preserve">      Registration Date/Time:                              </w:t>
    </w:r>
    <w:r>
      <w:t xml:space="preserve">               </w:t>
    </w:r>
    <w:r w:rsidRPr="00D161B1">
      <w:t xml:space="preserve">             HERS Provider:                       </w:t>
    </w:r>
  </w:p>
  <w:p w14:paraId="2614D395" w14:textId="08E9C299" w:rsidR="00601D14" w:rsidRPr="00D161B1" w:rsidRDefault="00601D14" w:rsidP="009A21BC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r>
      <w:t>9</w:t>
    </w:r>
    <w:r w:rsidRPr="00D161B1">
      <w:t xml:space="preserve"> Residential Compliance</w:t>
    </w:r>
    <w:r w:rsidRPr="00D161B1">
      <w:tab/>
    </w:r>
    <w:del w:id="4" w:author="Alexis" w:date="2021-03-24T16:35:00Z">
      <w:r w:rsidDel="00ED2FC3">
        <w:delText>January 2020</w:delText>
      </w:r>
    </w:del>
    <w:ins w:id="5" w:author="Alexis" w:date="2021-03-24T16:35:00Z">
      <w:r w:rsidR="00ED2FC3">
        <w:t>March 2021</w:t>
      </w:r>
    </w:ins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4D3A5" w14:textId="77777777" w:rsidR="00601D14" w:rsidRPr="00D161B1" w:rsidRDefault="00601D14" w:rsidP="00CD6B16">
    <w:pPr>
      <w:pStyle w:val="Footer"/>
      <w:pBdr>
        <w:top w:val="single" w:sz="4" w:space="1" w:color="auto"/>
      </w:pBdr>
    </w:pPr>
    <w:r>
      <w:ptab w:relativeTo="margin" w:alignment="left" w:leader="none"/>
    </w:r>
    <w:r w:rsidRPr="00CD6B16">
      <w:t xml:space="preserve"> </w:t>
    </w:r>
    <w:r w:rsidRPr="00D161B1">
      <w:t xml:space="preserve">Registration Number:                                                     </w:t>
    </w:r>
    <w:r>
      <w:t xml:space="preserve">                             </w:t>
    </w:r>
    <w:r w:rsidRPr="00D161B1">
      <w:t xml:space="preserve">      Registration Date/Time:                              </w:t>
    </w:r>
    <w:r>
      <w:t xml:space="preserve">               </w:t>
    </w:r>
    <w:r w:rsidRPr="00D161B1">
      <w:t xml:space="preserve">             HERS Provider:                       </w:t>
    </w:r>
  </w:p>
  <w:p w14:paraId="2614D3A6" w14:textId="49D53F1B" w:rsidR="00601D14" w:rsidRDefault="00601D14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r>
      <w:t>9</w:t>
    </w:r>
    <w:r w:rsidRPr="00D161B1">
      <w:t xml:space="preserve"> Residential Compliance</w:t>
    </w:r>
    <w:r w:rsidRPr="00D161B1">
      <w:tab/>
    </w:r>
    <w:del w:id="10" w:author="Alexis" w:date="2021-03-24T16:35:00Z">
      <w:r w:rsidDel="00BA7C3E">
        <w:delText>January 2020</w:delText>
      </w:r>
    </w:del>
    <w:ins w:id="11" w:author="Alexis" w:date="2021-03-24T16:35:00Z">
      <w:r w:rsidR="00BA7C3E">
        <w:t>March 2021</w:t>
      </w:r>
    </w:ins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4D3AE" w14:textId="60A44E52" w:rsidR="00601D14" w:rsidRPr="00D161B1" w:rsidRDefault="00601D14" w:rsidP="009A21BC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r>
      <w:t>9</w:t>
    </w:r>
    <w:r w:rsidRPr="00D161B1">
      <w:t xml:space="preserve"> Residential Compliance</w:t>
    </w:r>
    <w:r w:rsidRPr="00D161B1">
      <w:tab/>
    </w:r>
    <w:del w:id="14" w:author="Alexis" w:date="2021-03-24T16:35:00Z">
      <w:r w:rsidDel="00ED2FC3">
        <w:delText>January 2020</w:delText>
      </w:r>
    </w:del>
    <w:ins w:id="15" w:author="Alexis" w:date="2021-03-24T16:35:00Z">
      <w:r w:rsidR="00ED2FC3">
        <w:t>March 2021</w:t>
      </w:r>
    </w:ins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4D3B7" w14:textId="4DFEC8B5" w:rsidR="00601D14" w:rsidRPr="00D161B1" w:rsidRDefault="00601D14" w:rsidP="009A21BC">
    <w:pPr>
      <w:pStyle w:val="Footer"/>
      <w:pBdr>
        <w:top w:val="single" w:sz="4" w:space="1" w:color="auto"/>
      </w:pBdr>
      <w:tabs>
        <w:tab w:val="clear" w:pos="9360"/>
        <w:tab w:val="right" w:pos="14400"/>
      </w:tabs>
    </w:pPr>
    <w:r w:rsidRPr="00D161B1">
      <w:t>CA Building Energy Efficiency Standards - 201</w:t>
    </w:r>
    <w:r>
      <w:t>9</w:t>
    </w:r>
    <w:r w:rsidRPr="00D161B1">
      <w:t xml:space="preserve"> Residential Compliance</w:t>
    </w:r>
    <w:r w:rsidRPr="00D161B1">
      <w:tab/>
    </w:r>
    <w:del w:id="18" w:author="Alexis" w:date="2021-03-24T16:35:00Z">
      <w:r w:rsidDel="00ED2FC3">
        <w:delText>January 2020</w:delText>
      </w:r>
    </w:del>
    <w:ins w:id="19" w:author="Alexis" w:date="2021-03-24T16:35:00Z">
      <w:r w:rsidR="00ED2FC3">
        <w:t>March 2021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F4295" w14:textId="77777777" w:rsidR="00601D14" w:rsidRDefault="00601D14" w:rsidP="008064D1">
      <w:pPr>
        <w:spacing w:after="0" w:line="240" w:lineRule="auto"/>
      </w:pPr>
      <w:r>
        <w:separator/>
      </w:r>
    </w:p>
  </w:footnote>
  <w:footnote w:type="continuationSeparator" w:id="0">
    <w:p w14:paraId="2C57029D" w14:textId="77777777" w:rsidR="00601D14" w:rsidRDefault="00601D14" w:rsidP="008064D1">
      <w:pPr>
        <w:spacing w:after="0" w:line="240" w:lineRule="auto"/>
      </w:pPr>
      <w:r>
        <w:continuationSeparator/>
      </w:r>
    </w:p>
  </w:footnote>
  <w:footnote w:type="continuationNotice" w:id="1">
    <w:p w14:paraId="64DADE4D" w14:textId="77777777" w:rsidR="00601D14" w:rsidRDefault="00601D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12C2C" w14:textId="77777777" w:rsidR="00BA7C3E" w:rsidRDefault="00BA7C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321"/>
      <w:gridCol w:w="4439"/>
      <w:gridCol w:w="2882"/>
    </w:tblGrid>
    <w:tr w:rsidR="00601D14" w:rsidRPr="00F85124" w14:paraId="2614D38F" w14:textId="77777777" w:rsidTr="00CD6B16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8D" w14:textId="77777777" w:rsidR="00601D14" w:rsidRDefault="00601D14">
          <w:pPr>
            <w:pStyle w:val="Heading1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CERTIFICATE OF VERIFICATION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8E" w14:textId="77777777" w:rsidR="00601D14" w:rsidRDefault="00601D14">
          <w:pPr>
            <w:pStyle w:val="Heading1"/>
            <w:jc w:val="right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CF3R-EXC-20-H</w:t>
          </w:r>
        </w:p>
      </w:tc>
    </w:tr>
    <w:tr w:rsidR="00601D14" w:rsidRPr="00F85124" w14:paraId="2614D392" w14:textId="77777777" w:rsidTr="00D03E09">
      <w:trPr>
        <w:cantSplit/>
        <w:trHeight w:val="288"/>
      </w:trPr>
      <w:tc>
        <w:tcPr>
          <w:tcW w:w="2500" w:type="pct"/>
          <w:tcBorders>
            <w:right w:val="nil"/>
          </w:tcBorders>
          <w:vAlign w:val="center"/>
        </w:tcPr>
        <w:p w14:paraId="2614D390" w14:textId="77777777" w:rsidR="00601D14" w:rsidRDefault="00601D14">
          <w:pPr>
            <w:tabs>
              <w:tab w:val="right" w:pos="10543"/>
            </w:tabs>
            <w:spacing w:after="0"/>
            <w:rPr>
              <w:rFonts w:asciiTheme="minorHAnsi" w:hAnsiTheme="minorHAnsi"/>
              <w:sz w:val="12"/>
              <w:szCs w:val="12"/>
            </w:rPr>
          </w:pPr>
          <w:r>
            <w:rPr>
              <w:rFonts w:asciiTheme="minorHAnsi" w:hAnsiTheme="minorHAnsi"/>
              <w:bCs/>
              <w:sz w:val="20"/>
            </w:rPr>
            <w:t>Existing Conditions for Residential Alterations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2614D391" w14:textId="3BF6C086" w:rsidR="00601D14" w:rsidRDefault="00601D14">
          <w:pPr>
            <w:tabs>
              <w:tab w:val="right" w:pos="10543"/>
            </w:tabs>
            <w:spacing w:after="0"/>
            <w:jc w:val="right"/>
            <w:rPr>
              <w:rFonts w:asciiTheme="minorHAnsi" w:hAnsiTheme="minorHAnsi"/>
              <w:sz w:val="12"/>
              <w:szCs w:val="12"/>
            </w:rPr>
          </w:pPr>
          <w:r w:rsidRPr="00F85124">
            <w:rPr>
              <w:rFonts w:asciiTheme="minorHAnsi" w:hAnsiTheme="minorHAnsi"/>
              <w:bCs/>
            </w:rPr>
            <w:t xml:space="preserve">(Page </w:t>
          </w:r>
          <w:r w:rsidRPr="00E32371">
            <w:rPr>
              <w:rFonts w:asciiTheme="minorHAnsi" w:hAnsiTheme="minorHAnsi"/>
              <w:bCs/>
            </w:rPr>
            <w:fldChar w:fldCharType="begin"/>
          </w:r>
          <w:r w:rsidRPr="00E32371">
            <w:rPr>
              <w:rFonts w:asciiTheme="minorHAnsi" w:hAnsiTheme="minorHAnsi"/>
              <w:bCs/>
            </w:rPr>
            <w:instrText xml:space="preserve"> PAGE   \* MERGEFORMAT </w:instrText>
          </w:r>
          <w:r w:rsidRPr="00E32371">
            <w:rPr>
              <w:rFonts w:asciiTheme="minorHAnsi" w:hAnsiTheme="minorHAnsi"/>
              <w:bCs/>
            </w:rPr>
            <w:fldChar w:fldCharType="separate"/>
          </w:r>
          <w:r w:rsidR="007201B8">
            <w:rPr>
              <w:rFonts w:asciiTheme="minorHAnsi" w:hAnsiTheme="minorHAnsi"/>
              <w:bCs/>
              <w:noProof/>
            </w:rPr>
            <w:t>4</w:t>
          </w:r>
          <w:r w:rsidRPr="00E32371">
            <w:rPr>
              <w:rFonts w:asciiTheme="minorHAnsi" w:hAnsiTheme="minorHAnsi"/>
              <w:bCs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 xml:space="preserve"> of </w:t>
          </w:r>
          <w:r>
            <w:rPr>
              <w:rFonts w:asciiTheme="minorHAnsi" w:hAnsiTheme="minorHAnsi"/>
              <w:bCs/>
              <w:noProof/>
            </w:rPr>
            <w:fldChar w:fldCharType="begin"/>
          </w:r>
          <w:r>
            <w:rPr>
              <w:rFonts w:asciiTheme="minorHAnsi" w:hAnsiTheme="minorHAnsi"/>
              <w:bCs/>
              <w:noProof/>
            </w:rPr>
            <w:instrText xml:space="preserve"> SECTIONPAGES   \* MERGEFORMAT </w:instrText>
          </w:r>
          <w:r>
            <w:rPr>
              <w:rFonts w:asciiTheme="minorHAnsi" w:hAnsiTheme="minorHAnsi"/>
              <w:bCs/>
              <w:noProof/>
            </w:rPr>
            <w:fldChar w:fldCharType="separate"/>
          </w:r>
          <w:r w:rsidR="00ED2FC3">
            <w:rPr>
              <w:rFonts w:asciiTheme="minorHAnsi" w:hAnsiTheme="minorHAnsi"/>
              <w:bCs/>
              <w:noProof/>
            </w:rPr>
            <w:t>5</w:t>
          </w:r>
          <w:r>
            <w:rPr>
              <w:rFonts w:asciiTheme="minorHAnsi" w:hAnsiTheme="minorHAnsi"/>
              <w:bCs/>
              <w:noProof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>)</w:t>
          </w:r>
        </w:p>
      </w:tc>
    </w:tr>
  </w:tbl>
  <w:p w14:paraId="2614D393" w14:textId="77777777" w:rsidR="00601D14" w:rsidRDefault="00601D14">
    <w:pPr>
      <w:pStyle w:val="Footer"/>
      <w:tabs>
        <w:tab w:val="clear" w:pos="4680"/>
        <w:tab w:val="clear" w:pos="9360"/>
        <w:tab w:val="left" w:pos="0"/>
        <w:tab w:val="right" w:pos="14400"/>
      </w:tabs>
      <w:spacing w:after="120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4D396" w14:textId="62F03A03" w:rsidR="00601D14" w:rsidRDefault="00601D14">
    <w:pPr>
      <w:suppressAutoHyphens/>
      <w:spacing w:after="0"/>
      <w:ind w:left="-90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AF1DEAC" wp14:editId="0303E010">
          <wp:simplePos x="0" y="0"/>
          <wp:positionH relativeFrom="column">
            <wp:posOffset>8855710</wp:posOffset>
          </wp:positionH>
          <wp:positionV relativeFrom="paragraph">
            <wp:posOffset>90170</wp:posOffset>
          </wp:positionV>
          <wp:extent cx="355600" cy="313055"/>
          <wp:effectExtent l="0" t="0" r="6350" b="0"/>
          <wp:wrapSquare wrapText="bothSides"/>
          <wp:docPr id="3" name="Picture 3" descr="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313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662821B" w:rsidRPr="007770C5">
      <w:rPr>
        <w:rFonts w:ascii="Arial" w:hAnsi="Arial" w:cs="Arial"/>
        <w:sz w:val="14"/>
        <w:szCs w:val="14"/>
      </w:rPr>
      <w:t>STATE OF CALIFORNIA</w:t>
    </w:r>
  </w:p>
  <w:p w14:paraId="2614D397" w14:textId="63C7F1B7" w:rsidR="00601D14" w:rsidRDefault="00601D14">
    <w:pPr>
      <w:suppressAutoHyphens/>
      <w:spacing w:after="0"/>
      <w:ind w:left="-9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EXISTING CONDITIONS FOR RESIDENTIAL ALTERATIONS</w:t>
    </w:r>
  </w:p>
  <w:p w14:paraId="2614D398" w14:textId="79DD762F" w:rsidR="00601D14" w:rsidRDefault="00601D14">
    <w:pPr>
      <w:suppressAutoHyphens/>
      <w:spacing w:after="0"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CEC-CF3R-EXC-20-H</w:t>
    </w:r>
    <w:r w:rsidRPr="007770C5">
      <w:rPr>
        <w:rFonts w:ascii="Arial" w:hAnsi="Arial" w:cs="Arial"/>
        <w:sz w:val="14"/>
        <w:szCs w:val="14"/>
      </w:rPr>
      <w:t xml:space="preserve"> (Revised </w:t>
    </w:r>
    <w:r>
      <w:rPr>
        <w:rFonts w:ascii="Arial" w:hAnsi="Arial" w:cs="Arial"/>
        <w:sz w:val="14"/>
        <w:szCs w:val="14"/>
      </w:rPr>
      <w:t>0</w:t>
    </w:r>
    <w:del w:id="6" w:author="Alexis" w:date="2021-03-24T16:34:00Z">
      <w:r w:rsidDel="00BA7C3E">
        <w:rPr>
          <w:rFonts w:ascii="Arial" w:hAnsi="Arial" w:cs="Arial"/>
          <w:sz w:val="14"/>
          <w:szCs w:val="14"/>
        </w:rPr>
        <w:delText>1</w:delText>
      </w:r>
    </w:del>
    <w:ins w:id="7" w:author="Alexis" w:date="2021-03-24T16:34:00Z">
      <w:r w:rsidR="00BA7C3E">
        <w:rPr>
          <w:rFonts w:ascii="Arial" w:hAnsi="Arial" w:cs="Arial"/>
          <w:sz w:val="14"/>
          <w:szCs w:val="14"/>
        </w:rPr>
        <w:t>3</w:t>
      </w:r>
    </w:ins>
    <w:r>
      <w:rPr>
        <w:rFonts w:ascii="Arial" w:hAnsi="Arial" w:cs="Arial"/>
        <w:sz w:val="14"/>
        <w:szCs w:val="14"/>
      </w:rPr>
      <w:t>/2</w:t>
    </w:r>
    <w:del w:id="8" w:author="Alexis" w:date="2021-03-24T16:34:00Z">
      <w:r w:rsidDel="00BA7C3E">
        <w:rPr>
          <w:rFonts w:ascii="Arial" w:hAnsi="Arial" w:cs="Arial"/>
          <w:sz w:val="14"/>
          <w:szCs w:val="14"/>
        </w:rPr>
        <w:delText>0</w:delText>
      </w:r>
    </w:del>
    <w:ins w:id="9" w:author="Alexis" w:date="2021-03-24T16:34:00Z">
      <w:r w:rsidR="00BA7C3E">
        <w:rPr>
          <w:rFonts w:ascii="Arial" w:hAnsi="Arial" w:cs="Arial"/>
          <w:sz w:val="14"/>
          <w:szCs w:val="14"/>
        </w:rPr>
        <w:t>1</w:t>
      </w:r>
    </w:ins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t xml:space="preserve">                                                                                                  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406"/>
      <w:gridCol w:w="3540"/>
      <w:gridCol w:w="3696"/>
    </w:tblGrid>
    <w:tr w:rsidR="00601D14" w:rsidRPr="00E2262D" w14:paraId="2614D39B" w14:textId="77777777" w:rsidTr="00A92674">
      <w:trPr>
        <w:cantSplit/>
        <w:trHeight w:val="288"/>
      </w:trPr>
      <w:tc>
        <w:tcPr>
          <w:tcW w:w="3738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99" w14:textId="77777777" w:rsidR="00601D14" w:rsidRPr="00E2262D" w:rsidRDefault="00ED2FC3" w:rsidP="00A92674">
          <w:pPr>
            <w:pStyle w:val="Style17"/>
            <w:rPr>
              <w:b/>
            </w:rPr>
          </w:pPr>
          <w:r>
            <w:rPr>
              <w:noProof/>
            </w:rPr>
            <w:pict w14:anchorId="2614D3B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628022423" o:spid="_x0000_s4097" type="#_x0000_t75" style="position:absolute;margin-left:0;margin-top:0;width:540pt;height:405pt;z-index:-251658240;mso-position-horizontal:center;mso-position-horizontal-relative:margin;mso-position-vertical:center;mso-position-vertical-relative:margin" o:allowincell="f">
                <v:imagedata r:id="rId2" o:title="For information and data collection only" gain="19661f" blacklevel="22938f"/>
                <w10:wrap anchorx="margin" anchory="margin"/>
              </v:shape>
            </w:pict>
          </w:r>
          <w:r w:rsidR="00601D14" w:rsidRPr="00E2262D">
            <w:t>CERTIFICATE OF VERIFICATION</w:t>
          </w:r>
        </w:p>
      </w:tc>
      <w:tc>
        <w:tcPr>
          <w:tcW w:w="1262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9A" w14:textId="77777777" w:rsidR="00601D14" w:rsidRPr="00E2262D" w:rsidRDefault="00601D14" w:rsidP="00A92674">
          <w:pPr>
            <w:pStyle w:val="Style18"/>
            <w:rPr>
              <w:b/>
            </w:rPr>
          </w:pPr>
          <w:r w:rsidRPr="00E2262D">
            <w:t>CF3R-EXC-20-H</w:t>
          </w:r>
        </w:p>
      </w:tc>
    </w:tr>
    <w:tr w:rsidR="00601D14" w:rsidRPr="00E2262D" w14:paraId="2614D39D" w14:textId="77777777" w:rsidTr="00A92674">
      <w:trPr>
        <w:cantSplit/>
        <w:trHeight w:val="288"/>
      </w:trPr>
      <w:tc>
        <w:tcPr>
          <w:tcW w:w="5000" w:type="pct"/>
          <w:gridSpan w:val="3"/>
        </w:tcPr>
        <w:p w14:paraId="2614D39C" w14:textId="23C524A6" w:rsidR="00601D14" w:rsidRPr="00E2262D" w:rsidRDefault="00601D14">
          <w:pPr>
            <w:pStyle w:val="Style19"/>
            <w:tabs>
              <w:tab w:val="clear" w:pos="10543"/>
              <w:tab w:val="right" w:pos="10809"/>
            </w:tabs>
            <w:rPr>
              <w:sz w:val="12"/>
              <w:szCs w:val="12"/>
            </w:rPr>
          </w:pPr>
          <w:r w:rsidRPr="00E2262D">
            <w:t>Existing Conditions for Residential Alterations</w:t>
          </w:r>
          <w:r w:rsidRPr="00E2262D">
            <w:tab/>
          </w:r>
          <w:r w:rsidRPr="00E2262D">
            <w:ptab w:relativeTo="margin" w:alignment="right" w:leader="none"/>
          </w:r>
          <w:r w:rsidRPr="00E2262D">
            <w:t xml:space="preserve">(Page </w:t>
          </w:r>
          <w:r w:rsidRPr="00E2262D">
            <w:fldChar w:fldCharType="begin"/>
          </w:r>
          <w:r w:rsidRPr="00E2262D">
            <w:instrText xml:space="preserve"> PAGE   \* MERGEFORMAT </w:instrText>
          </w:r>
          <w:r w:rsidRPr="00E2262D">
            <w:fldChar w:fldCharType="separate"/>
          </w:r>
          <w:r w:rsidRPr="00601D14">
            <w:rPr>
              <w:bCs w:val="0"/>
              <w:noProof/>
            </w:rPr>
            <w:t>1</w:t>
          </w:r>
          <w:r w:rsidRPr="00E2262D">
            <w:rPr>
              <w:bCs w:val="0"/>
              <w:noProof/>
            </w:rPr>
            <w:fldChar w:fldCharType="end"/>
          </w:r>
          <w:r w:rsidRPr="00E2262D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ED2FC3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E2262D">
            <w:t>)</w:t>
          </w:r>
        </w:p>
      </w:tc>
    </w:tr>
    <w:tr w:rsidR="00601D14" w:rsidRPr="00E2262D" w14:paraId="2614D3A0" w14:textId="77777777" w:rsidTr="00A049CB">
      <w:trPr>
        <w:cantSplit/>
        <w:trHeight w:val="288"/>
      </w:trPr>
      <w:tc>
        <w:tcPr>
          <w:tcW w:w="2529" w:type="pct"/>
        </w:tcPr>
        <w:p w14:paraId="2614D39E" w14:textId="77777777" w:rsidR="00601D14" w:rsidRPr="00E2262D" w:rsidRDefault="00601D14" w:rsidP="00A049CB">
          <w:pPr>
            <w:pStyle w:val="Style20"/>
          </w:pPr>
          <w:r w:rsidRPr="00E2262D">
            <w:t>Project Name:</w:t>
          </w:r>
        </w:p>
      </w:tc>
      <w:tc>
        <w:tcPr>
          <w:tcW w:w="2471" w:type="pct"/>
          <w:gridSpan w:val="2"/>
        </w:tcPr>
        <w:p w14:paraId="2614D39F" w14:textId="77777777" w:rsidR="00601D14" w:rsidRPr="00E2262D" w:rsidRDefault="00601D14" w:rsidP="00A049CB">
          <w:pPr>
            <w:pStyle w:val="Style20"/>
          </w:pPr>
          <w:r>
            <w:t>CF1R-PRF  Calculation Date/Time:</w:t>
          </w:r>
        </w:p>
      </w:tc>
    </w:tr>
    <w:tr w:rsidR="00601D14" w:rsidRPr="00E2262D" w14:paraId="2614D3A3" w14:textId="77777777" w:rsidTr="00A049CB">
      <w:trPr>
        <w:cantSplit/>
        <w:trHeight w:val="288"/>
      </w:trPr>
      <w:tc>
        <w:tcPr>
          <w:tcW w:w="2529" w:type="pct"/>
        </w:tcPr>
        <w:p w14:paraId="2614D3A1" w14:textId="77777777" w:rsidR="00601D14" w:rsidRPr="00E2262D" w:rsidRDefault="00601D14" w:rsidP="00A049CB">
          <w:pPr>
            <w:pStyle w:val="Style20"/>
            <w:rPr>
              <w:vertAlign w:val="superscript"/>
            </w:rPr>
          </w:pPr>
          <w:r>
            <w:t>CF1R-PRF  Calculation Description:</w:t>
          </w:r>
        </w:p>
      </w:tc>
      <w:tc>
        <w:tcPr>
          <w:tcW w:w="2471" w:type="pct"/>
          <w:gridSpan w:val="2"/>
        </w:tcPr>
        <w:p w14:paraId="2614D3A2" w14:textId="77777777" w:rsidR="00601D14" w:rsidRPr="00E2262D" w:rsidRDefault="00601D14" w:rsidP="00A049CB">
          <w:pPr>
            <w:pStyle w:val="Style20"/>
            <w:rPr>
              <w:vertAlign w:val="superscript"/>
            </w:rPr>
          </w:pPr>
          <w:r>
            <w:t>CF1R-PRF  Input File Name:</w:t>
          </w:r>
        </w:p>
      </w:tc>
    </w:tr>
  </w:tbl>
  <w:p w14:paraId="2614D3A4" w14:textId="77777777" w:rsidR="00601D14" w:rsidRDefault="00601D14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321"/>
      <w:gridCol w:w="4439"/>
      <w:gridCol w:w="2882"/>
    </w:tblGrid>
    <w:tr w:rsidR="00601D14" w:rsidRPr="00D622AF" w14:paraId="2614D3A9" w14:textId="77777777" w:rsidTr="00D622AF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A7" w14:textId="77777777" w:rsidR="00601D14" w:rsidRPr="00D622AF" w:rsidRDefault="00601D14" w:rsidP="00D622AF">
          <w:pPr>
            <w:keepNext/>
            <w:spacing w:after="0" w:line="240" w:lineRule="auto"/>
            <w:outlineLvl w:val="0"/>
            <w:rPr>
              <w:rFonts w:eastAsia="Times New Roman"/>
              <w:bCs/>
              <w:sz w:val="20"/>
              <w:szCs w:val="20"/>
            </w:rPr>
          </w:pPr>
          <w:r w:rsidRPr="00D622AF">
            <w:rPr>
              <w:rFonts w:eastAsia="Times New Roman"/>
              <w:bCs/>
              <w:sz w:val="20"/>
              <w:szCs w:val="20"/>
            </w:rPr>
            <w:t>CERTIFICATE OF VERIFICATION – USER INSTRUCTIONS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A8" w14:textId="77777777" w:rsidR="00601D14" w:rsidRPr="00D622AF" w:rsidRDefault="00601D14" w:rsidP="00D622AF">
          <w:pPr>
            <w:keepNext/>
            <w:spacing w:after="0" w:line="240" w:lineRule="auto"/>
            <w:jc w:val="right"/>
            <w:outlineLvl w:val="0"/>
            <w:rPr>
              <w:rFonts w:eastAsia="Times New Roman"/>
              <w:bCs/>
              <w:sz w:val="20"/>
              <w:szCs w:val="20"/>
            </w:rPr>
          </w:pPr>
          <w:r w:rsidRPr="00D622AF">
            <w:rPr>
              <w:rFonts w:eastAsia="Times New Roman"/>
              <w:bCs/>
              <w:sz w:val="20"/>
              <w:szCs w:val="20"/>
            </w:rPr>
            <w:t>CF3R-EXC-20-H</w:t>
          </w:r>
        </w:p>
      </w:tc>
    </w:tr>
    <w:tr w:rsidR="00601D14" w:rsidRPr="00D622AF" w14:paraId="2614D3AC" w14:textId="77777777" w:rsidTr="00D622AF">
      <w:trPr>
        <w:cantSplit/>
        <w:trHeight w:val="288"/>
      </w:trPr>
      <w:tc>
        <w:tcPr>
          <w:tcW w:w="2500" w:type="pct"/>
          <w:tcBorders>
            <w:right w:val="nil"/>
          </w:tcBorders>
        </w:tcPr>
        <w:p w14:paraId="2614D3AA" w14:textId="77777777" w:rsidR="00601D14" w:rsidRDefault="00601D14">
          <w:pPr>
            <w:tabs>
              <w:tab w:val="right" w:pos="10543"/>
            </w:tabs>
            <w:spacing w:after="0" w:line="240" w:lineRule="auto"/>
            <w:rPr>
              <w:rFonts w:eastAsia="Times New Roman"/>
              <w:sz w:val="12"/>
              <w:szCs w:val="12"/>
            </w:rPr>
          </w:pPr>
          <w:r w:rsidRPr="00AC7236">
            <w:rPr>
              <w:sz w:val="20"/>
              <w:szCs w:val="20"/>
            </w:rPr>
            <w:t>E</w:t>
          </w:r>
          <w:r>
            <w:rPr>
              <w:sz w:val="20"/>
              <w:szCs w:val="20"/>
            </w:rPr>
            <w:t>xisting Conditions for Residential Alterations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2614D3AB" w14:textId="699A33A2" w:rsidR="00601D14" w:rsidRPr="00D622AF" w:rsidRDefault="00601D14" w:rsidP="00D622AF">
          <w:pPr>
            <w:tabs>
              <w:tab w:val="right" w:pos="10543"/>
            </w:tabs>
            <w:spacing w:after="0" w:line="240" w:lineRule="auto"/>
            <w:jc w:val="right"/>
            <w:rPr>
              <w:rFonts w:eastAsia="Times New Roman"/>
              <w:sz w:val="12"/>
              <w:szCs w:val="12"/>
            </w:rPr>
          </w:pPr>
          <w:r w:rsidRPr="00D622AF">
            <w:rPr>
              <w:rFonts w:eastAsia="Times New Roman"/>
              <w:bCs/>
              <w:sz w:val="20"/>
              <w:szCs w:val="20"/>
            </w:rPr>
            <w:t xml:space="preserve">(Page </w:t>
          </w:r>
          <w:r w:rsidRPr="00D622AF">
            <w:rPr>
              <w:rFonts w:eastAsia="Times New Roman"/>
              <w:bCs/>
              <w:sz w:val="20"/>
              <w:szCs w:val="20"/>
            </w:rPr>
            <w:fldChar w:fldCharType="begin"/>
          </w:r>
          <w:r w:rsidRPr="00D622AF">
            <w:rPr>
              <w:rFonts w:eastAsia="Times New Roman"/>
              <w:bCs/>
              <w:sz w:val="20"/>
              <w:szCs w:val="20"/>
            </w:rPr>
            <w:instrText xml:space="preserve"> PAGE   \* MERGEFORMAT </w:instrText>
          </w:r>
          <w:r w:rsidRPr="00D622AF">
            <w:rPr>
              <w:rFonts w:eastAsia="Times New Roman"/>
              <w:bCs/>
              <w:sz w:val="20"/>
              <w:szCs w:val="20"/>
            </w:rPr>
            <w:fldChar w:fldCharType="separate"/>
          </w:r>
          <w:r>
            <w:rPr>
              <w:rFonts w:eastAsia="Times New Roman"/>
              <w:bCs/>
              <w:noProof/>
              <w:sz w:val="20"/>
              <w:szCs w:val="20"/>
            </w:rPr>
            <w:t>1</w:t>
          </w:r>
          <w:r w:rsidRPr="00D622AF">
            <w:rPr>
              <w:rFonts w:eastAsia="Times New Roman"/>
              <w:bCs/>
              <w:sz w:val="20"/>
              <w:szCs w:val="20"/>
            </w:rPr>
            <w:fldChar w:fldCharType="end"/>
          </w:r>
          <w:r w:rsidRPr="00D622AF">
            <w:rPr>
              <w:rFonts w:eastAsia="Times New Roman"/>
              <w:bCs/>
              <w:sz w:val="20"/>
              <w:szCs w:val="20"/>
            </w:rPr>
            <w:t xml:space="preserve"> of </w:t>
          </w:r>
          <w:r>
            <w:rPr>
              <w:rFonts w:eastAsia="Times New Roman"/>
              <w:bCs/>
              <w:noProof/>
              <w:sz w:val="20"/>
              <w:szCs w:val="20"/>
            </w:rPr>
            <w:fldChar w:fldCharType="begin"/>
          </w:r>
          <w:r>
            <w:rPr>
              <w:rFonts w:eastAsia="Times New Roman"/>
              <w:bCs/>
              <w:noProof/>
              <w:sz w:val="20"/>
              <w:szCs w:val="20"/>
            </w:rPr>
            <w:instrText xml:space="preserve"> SECTIONPAGES   \* MERGEFORMAT </w:instrText>
          </w:r>
          <w:r>
            <w:rPr>
              <w:rFonts w:eastAsia="Times New Roman"/>
              <w:bCs/>
              <w:noProof/>
              <w:sz w:val="20"/>
              <w:szCs w:val="20"/>
            </w:rPr>
            <w:fldChar w:fldCharType="separate"/>
          </w:r>
          <w:r w:rsidR="00ED2FC3">
            <w:rPr>
              <w:rFonts w:eastAsia="Times New Roman"/>
              <w:bCs/>
              <w:noProof/>
              <w:sz w:val="20"/>
              <w:szCs w:val="20"/>
            </w:rPr>
            <w:t>1</w:t>
          </w:r>
          <w:r>
            <w:rPr>
              <w:rFonts w:eastAsia="Times New Roman"/>
              <w:bCs/>
              <w:noProof/>
              <w:sz w:val="20"/>
              <w:szCs w:val="20"/>
            </w:rPr>
            <w:fldChar w:fldCharType="end"/>
          </w:r>
          <w:r w:rsidRPr="00D622AF">
            <w:rPr>
              <w:rFonts w:eastAsia="Times New Roman"/>
              <w:bCs/>
              <w:sz w:val="20"/>
              <w:szCs w:val="20"/>
            </w:rPr>
            <w:t>)</w:t>
          </w:r>
        </w:p>
      </w:tc>
    </w:tr>
  </w:tbl>
  <w:p w14:paraId="2614D3AD" w14:textId="77777777" w:rsidR="00601D14" w:rsidRPr="0060020E" w:rsidRDefault="00601D14" w:rsidP="00C24C15">
    <w:pPr>
      <w:pStyle w:val="Footer"/>
      <w:tabs>
        <w:tab w:val="clear" w:pos="4680"/>
        <w:tab w:val="clear" w:pos="9360"/>
        <w:tab w:val="left" w:pos="0"/>
        <w:tab w:val="right" w:pos="14400"/>
      </w:tabs>
      <w:spacing w:after="120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321"/>
      <w:gridCol w:w="4439"/>
      <w:gridCol w:w="2882"/>
    </w:tblGrid>
    <w:tr w:rsidR="00601D14" w:rsidRPr="00F85124" w14:paraId="2614D3B1" w14:textId="77777777" w:rsidTr="00512936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2614D3AF" w14:textId="77777777" w:rsidR="00601D14" w:rsidRPr="00F85124" w:rsidRDefault="00601D14" w:rsidP="00512936">
          <w:pPr>
            <w:pStyle w:val="Heading1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CERTIFICATE OF VERIFICATION</w:t>
          </w:r>
          <w:r>
            <w:rPr>
              <w:rFonts w:ascii="Calibri" w:hAnsi="Calibri"/>
              <w:b w:val="0"/>
              <w:bCs/>
              <w:sz w:val="20"/>
            </w:rPr>
            <w:t xml:space="preserve"> – </w:t>
          </w:r>
          <w:r w:rsidRPr="00B40F13">
            <w:rPr>
              <w:rFonts w:ascii="Calibri" w:hAnsi="Calibri"/>
              <w:b w:val="0"/>
              <w:bCs/>
              <w:sz w:val="20"/>
            </w:rPr>
            <w:t>DATA FIELD DEFINITIONS AND CALCULATIONS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2614D3B0" w14:textId="77777777" w:rsidR="00601D14" w:rsidRPr="00F85124" w:rsidRDefault="00601D14" w:rsidP="00512936">
          <w:pPr>
            <w:pStyle w:val="Heading1"/>
            <w:jc w:val="right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CF3R-EXC-20-H</w:t>
          </w:r>
        </w:p>
      </w:tc>
    </w:tr>
    <w:tr w:rsidR="00601D14" w:rsidRPr="00F85124" w14:paraId="2614D3B4" w14:textId="77777777" w:rsidTr="00B76C19">
      <w:trPr>
        <w:cantSplit/>
        <w:trHeight w:val="288"/>
      </w:trPr>
      <w:tc>
        <w:tcPr>
          <w:tcW w:w="2500" w:type="pct"/>
          <w:tcBorders>
            <w:right w:val="nil"/>
          </w:tcBorders>
          <w:vAlign w:val="center"/>
        </w:tcPr>
        <w:p w14:paraId="2614D3B2" w14:textId="77777777" w:rsidR="00601D14" w:rsidRDefault="00601D14">
          <w:pPr>
            <w:tabs>
              <w:tab w:val="right" w:pos="10543"/>
            </w:tabs>
            <w:spacing w:after="0"/>
            <w:rPr>
              <w:rFonts w:asciiTheme="minorHAnsi" w:hAnsiTheme="minorHAnsi"/>
              <w:sz w:val="12"/>
              <w:szCs w:val="12"/>
            </w:rPr>
          </w:pPr>
          <w:r w:rsidRPr="00F00BE1">
            <w:rPr>
              <w:rFonts w:asciiTheme="minorHAnsi" w:hAnsiTheme="minorHAnsi"/>
              <w:bCs/>
              <w:sz w:val="20"/>
            </w:rPr>
            <w:t>E</w:t>
          </w:r>
          <w:r>
            <w:rPr>
              <w:rFonts w:asciiTheme="minorHAnsi" w:hAnsiTheme="minorHAnsi"/>
              <w:bCs/>
              <w:sz w:val="20"/>
            </w:rPr>
            <w:t>xisting Conditions for Residential Alterations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2614D3B3" w14:textId="5A8899CD" w:rsidR="00601D14" w:rsidRDefault="00601D14" w:rsidP="00126477">
          <w:pPr>
            <w:tabs>
              <w:tab w:val="right" w:pos="10543"/>
            </w:tabs>
            <w:spacing w:after="0"/>
            <w:jc w:val="right"/>
            <w:rPr>
              <w:rFonts w:asciiTheme="minorHAnsi" w:hAnsiTheme="minorHAnsi"/>
              <w:sz w:val="12"/>
              <w:szCs w:val="12"/>
            </w:rPr>
          </w:pPr>
          <w:r w:rsidRPr="00F85124">
            <w:rPr>
              <w:rFonts w:asciiTheme="minorHAnsi" w:hAnsiTheme="minorHAnsi"/>
              <w:bCs/>
            </w:rPr>
            <w:t xml:space="preserve">(Page </w:t>
          </w:r>
          <w:r w:rsidRPr="00E32371">
            <w:rPr>
              <w:rFonts w:asciiTheme="minorHAnsi" w:hAnsiTheme="minorHAnsi"/>
              <w:bCs/>
            </w:rPr>
            <w:fldChar w:fldCharType="begin"/>
          </w:r>
          <w:r w:rsidRPr="00E32371">
            <w:rPr>
              <w:rFonts w:asciiTheme="minorHAnsi" w:hAnsiTheme="minorHAnsi"/>
              <w:bCs/>
            </w:rPr>
            <w:instrText xml:space="preserve"> PAGE   \* MERGEFORMAT </w:instrText>
          </w:r>
          <w:r w:rsidRPr="00E32371">
            <w:rPr>
              <w:rFonts w:asciiTheme="minorHAnsi" w:hAnsiTheme="minorHAnsi"/>
              <w:bCs/>
            </w:rPr>
            <w:fldChar w:fldCharType="separate"/>
          </w:r>
          <w:r w:rsidR="007201B8">
            <w:rPr>
              <w:rFonts w:asciiTheme="minorHAnsi" w:hAnsiTheme="minorHAnsi"/>
              <w:bCs/>
              <w:noProof/>
            </w:rPr>
            <w:t>4</w:t>
          </w:r>
          <w:r w:rsidRPr="00E32371">
            <w:rPr>
              <w:rFonts w:asciiTheme="minorHAnsi" w:hAnsiTheme="minorHAnsi"/>
              <w:bCs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 xml:space="preserve"> of </w:t>
          </w:r>
          <w:r>
            <w:t>6</w:t>
          </w:r>
          <w:r w:rsidRPr="00F85124">
            <w:rPr>
              <w:rFonts w:asciiTheme="minorHAnsi" w:hAnsiTheme="minorHAnsi"/>
              <w:bCs/>
            </w:rPr>
            <w:t>)</w:t>
          </w:r>
        </w:p>
      </w:tc>
    </w:tr>
  </w:tbl>
  <w:p w14:paraId="2614D3B5" w14:textId="77777777" w:rsidR="00601D14" w:rsidRDefault="00601D14">
    <w:pPr>
      <w:pStyle w:val="Footer"/>
      <w:tabs>
        <w:tab w:val="clear" w:pos="4680"/>
        <w:tab w:val="clear" w:pos="9360"/>
        <w:tab w:val="left" w:pos="0"/>
        <w:tab w:val="right" w:pos="14400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A58F3"/>
    <w:multiLevelType w:val="hybridMultilevel"/>
    <w:tmpl w:val="59B4D44C"/>
    <w:lvl w:ilvl="0" w:tplc="1E586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5ADF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03A7C"/>
    <w:multiLevelType w:val="hybridMultilevel"/>
    <w:tmpl w:val="8578C47A"/>
    <w:lvl w:ilvl="0" w:tplc="159451B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54144B"/>
    <w:multiLevelType w:val="hybridMultilevel"/>
    <w:tmpl w:val="3004592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2B37DFD"/>
    <w:multiLevelType w:val="hybridMultilevel"/>
    <w:tmpl w:val="972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C20DA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B0044"/>
    <w:multiLevelType w:val="hybridMultilevel"/>
    <w:tmpl w:val="9F0E476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7B6049"/>
    <w:multiLevelType w:val="hybridMultilevel"/>
    <w:tmpl w:val="83640A1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B8B35AE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F3C78"/>
    <w:multiLevelType w:val="hybridMultilevel"/>
    <w:tmpl w:val="2710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7396F"/>
    <w:multiLevelType w:val="hybridMultilevel"/>
    <w:tmpl w:val="446EB1AE"/>
    <w:lvl w:ilvl="0" w:tplc="17AA2A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838E6"/>
    <w:multiLevelType w:val="hybridMultilevel"/>
    <w:tmpl w:val="AD04EF4E"/>
    <w:lvl w:ilvl="0" w:tplc="4CC0B94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A1BAF"/>
    <w:multiLevelType w:val="hybridMultilevel"/>
    <w:tmpl w:val="1728B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566492"/>
    <w:multiLevelType w:val="hybridMultilevel"/>
    <w:tmpl w:val="0A58440E"/>
    <w:lvl w:ilvl="0" w:tplc="BC827D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D202D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3090A"/>
    <w:multiLevelType w:val="hybridMultilevel"/>
    <w:tmpl w:val="FBEEA2DA"/>
    <w:lvl w:ilvl="0" w:tplc="2F9AA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527B1"/>
    <w:multiLevelType w:val="hybridMultilevel"/>
    <w:tmpl w:val="F70AE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BF2CBD"/>
    <w:multiLevelType w:val="hybridMultilevel"/>
    <w:tmpl w:val="C722FF42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8" w15:restartNumberingAfterBreak="0">
    <w:nsid w:val="616A7B50"/>
    <w:multiLevelType w:val="hybridMultilevel"/>
    <w:tmpl w:val="29CE3FD6"/>
    <w:lvl w:ilvl="0" w:tplc="A192D9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84867"/>
    <w:multiLevelType w:val="hybridMultilevel"/>
    <w:tmpl w:val="3AB48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94961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0205F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A2310"/>
    <w:multiLevelType w:val="hybridMultilevel"/>
    <w:tmpl w:val="9F0E476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F23C30"/>
    <w:multiLevelType w:val="hybridMultilevel"/>
    <w:tmpl w:val="191EFB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D568F"/>
    <w:multiLevelType w:val="hybridMultilevel"/>
    <w:tmpl w:val="83640A1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7D165BA"/>
    <w:multiLevelType w:val="hybridMultilevel"/>
    <w:tmpl w:val="5F1C3A0E"/>
    <w:lvl w:ilvl="0" w:tplc="50FE8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4759E"/>
    <w:multiLevelType w:val="hybridMultilevel"/>
    <w:tmpl w:val="0C30EDFC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736A8"/>
    <w:multiLevelType w:val="hybridMultilevel"/>
    <w:tmpl w:val="8FB20A1C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2"/>
  </w:num>
  <w:num w:numId="5">
    <w:abstractNumId w:val="7"/>
  </w:num>
  <w:num w:numId="6">
    <w:abstractNumId w:val="24"/>
  </w:num>
  <w:num w:numId="7">
    <w:abstractNumId w:val="15"/>
  </w:num>
  <w:num w:numId="8">
    <w:abstractNumId w:val="0"/>
  </w:num>
  <w:num w:numId="9">
    <w:abstractNumId w:val="9"/>
  </w:num>
  <w:num w:numId="10">
    <w:abstractNumId w:val="17"/>
  </w:num>
  <w:num w:numId="11">
    <w:abstractNumId w:val="12"/>
  </w:num>
  <w:num w:numId="12">
    <w:abstractNumId w:val="8"/>
  </w:num>
  <w:num w:numId="13">
    <w:abstractNumId w:val="16"/>
  </w:num>
  <w:num w:numId="14">
    <w:abstractNumId w:val="23"/>
  </w:num>
  <w:num w:numId="15">
    <w:abstractNumId w:val="13"/>
  </w:num>
  <w:num w:numId="16">
    <w:abstractNumId w:val="18"/>
  </w:num>
  <w:num w:numId="17">
    <w:abstractNumId w:val="26"/>
  </w:num>
  <w:num w:numId="18">
    <w:abstractNumId w:val="25"/>
  </w:num>
  <w:num w:numId="19">
    <w:abstractNumId w:val="10"/>
  </w:num>
  <w:num w:numId="20">
    <w:abstractNumId w:val="14"/>
  </w:num>
  <w:num w:numId="21">
    <w:abstractNumId w:val="5"/>
  </w:num>
  <w:num w:numId="22">
    <w:abstractNumId w:val="11"/>
  </w:num>
  <w:num w:numId="23">
    <w:abstractNumId w:val="1"/>
  </w:num>
  <w:num w:numId="24">
    <w:abstractNumId w:val="19"/>
  </w:num>
  <w:num w:numId="25">
    <w:abstractNumId w:val="21"/>
  </w:num>
  <w:num w:numId="26">
    <w:abstractNumId w:val="2"/>
  </w:num>
  <w:num w:numId="27">
    <w:abstractNumId w:val="20"/>
  </w:num>
  <w:num w:numId="28">
    <w:abstractNumId w:val="27"/>
  </w:num>
  <w:num w:numId="29">
    <w:abstractNumId w:val="27"/>
  </w:num>
  <w:num w:numId="30">
    <w:abstractNumId w:val="27"/>
  </w:num>
  <w:num w:numId="31">
    <w:abstractNumId w:val="27"/>
  </w:num>
  <w:num w:numId="32">
    <w:abstractNumId w:val="27"/>
  </w:num>
  <w:num w:numId="33">
    <w:abstractNumId w:val="27"/>
  </w:num>
  <w:num w:numId="34">
    <w:abstractNumId w:val="27"/>
  </w:num>
  <w:num w:numId="35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xis">
    <w15:presenceInfo w15:providerId="AD" w15:userId="S::alexis.markstrum@energy.ca.gov::e6e55ac6-69d0-40ac-bbd2-3f40141a07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4D1"/>
    <w:rsid w:val="0000141C"/>
    <w:rsid w:val="00006033"/>
    <w:rsid w:val="0000631F"/>
    <w:rsid w:val="00007F3A"/>
    <w:rsid w:val="00011CC2"/>
    <w:rsid w:val="0001279D"/>
    <w:rsid w:val="00013A21"/>
    <w:rsid w:val="00016A07"/>
    <w:rsid w:val="00020246"/>
    <w:rsid w:val="0002048F"/>
    <w:rsid w:val="00021B89"/>
    <w:rsid w:val="00023CA0"/>
    <w:rsid w:val="00023CDA"/>
    <w:rsid w:val="0002460D"/>
    <w:rsid w:val="00024D65"/>
    <w:rsid w:val="00026C7B"/>
    <w:rsid w:val="00030E99"/>
    <w:rsid w:val="00034925"/>
    <w:rsid w:val="00040D3F"/>
    <w:rsid w:val="00042333"/>
    <w:rsid w:val="00042F52"/>
    <w:rsid w:val="00043D2F"/>
    <w:rsid w:val="00047330"/>
    <w:rsid w:val="00047A80"/>
    <w:rsid w:val="0005618D"/>
    <w:rsid w:val="000561E8"/>
    <w:rsid w:val="00057A11"/>
    <w:rsid w:val="00061851"/>
    <w:rsid w:val="00074348"/>
    <w:rsid w:val="0007745F"/>
    <w:rsid w:val="0007783A"/>
    <w:rsid w:val="00083851"/>
    <w:rsid w:val="00085C9D"/>
    <w:rsid w:val="000864B9"/>
    <w:rsid w:val="0009086A"/>
    <w:rsid w:val="00094FB6"/>
    <w:rsid w:val="000950FA"/>
    <w:rsid w:val="00096DE2"/>
    <w:rsid w:val="00097310"/>
    <w:rsid w:val="000A06B1"/>
    <w:rsid w:val="000A0E4D"/>
    <w:rsid w:val="000A725B"/>
    <w:rsid w:val="000A7690"/>
    <w:rsid w:val="000B43ED"/>
    <w:rsid w:val="000B44DB"/>
    <w:rsid w:val="000B5DBF"/>
    <w:rsid w:val="000C0796"/>
    <w:rsid w:val="000C14D1"/>
    <w:rsid w:val="000C24C4"/>
    <w:rsid w:val="000C4077"/>
    <w:rsid w:val="000C739C"/>
    <w:rsid w:val="000D1A7F"/>
    <w:rsid w:val="000D2433"/>
    <w:rsid w:val="000D2F87"/>
    <w:rsid w:val="000D5596"/>
    <w:rsid w:val="000D5B6D"/>
    <w:rsid w:val="000D5CEA"/>
    <w:rsid w:val="000D62EC"/>
    <w:rsid w:val="000E0D10"/>
    <w:rsid w:val="000E1F81"/>
    <w:rsid w:val="000E559D"/>
    <w:rsid w:val="000E6817"/>
    <w:rsid w:val="000E715F"/>
    <w:rsid w:val="000E792F"/>
    <w:rsid w:val="000F0008"/>
    <w:rsid w:val="000F052F"/>
    <w:rsid w:val="000F5372"/>
    <w:rsid w:val="000F5399"/>
    <w:rsid w:val="000F682E"/>
    <w:rsid w:val="000F7DEC"/>
    <w:rsid w:val="00102E8A"/>
    <w:rsid w:val="00105750"/>
    <w:rsid w:val="00106593"/>
    <w:rsid w:val="00107412"/>
    <w:rsid w:val="001102D4"/>
    <w:rsid w:val="00111E63"/>
    <w:rsid w:val="001125A5"/>
    <w:rsid w:val="0011457F"/>
    <w:rsid w:val="0011635C"/>
    <w:rsid w:val="001206B6"/>
    <w:rsid w:val="00120A32"/>
    <w:rsid w:val="00124818"/>
    <w:rsid w:val="00124BE2"/>
    <w:rsid w:val="00125BA4"/>
    <w:rsid w:val="00126477"/>
    <w:rsid w:val="0013106B"/>
    <w:rsid w:val="00132238"/>
    <w:rsid w:val="001324CB"/>
    <w:rsid w:val="00132ADE"/>
    <w:rsid w:val="00132E9B"/>
    <w:rsid w:val="001339A1"/>
    <w:rsid w:val="00133D35"/>
    <w:rsid w:val="001341B1"/>
    <w:rsid w:val="00134355"/>
    <w:rsid w:val="001343FC"/>
    <w:rsid w:val="00135F92"/>
    <w:rsid w:val="00142809"/>
    <w:rsid w:val="001437DF"/>
    <w:rsid w:val="0014554F"/>
    <w:rsid w:val="001469C0"/>
    <w:rsid w:val="001535ED"/>
    <w:rsid w:val="00153EDA"/>
    <w:rsid w:val="001573FC"/>
    <w:rsid w:val="001649D3"/>
    <w:rsid w:val="00171925"/>
    <w:rsid w:val="00173B72"/>
    <w:rsid w:val="001753CA"/>
    <w:rsid w:val="001753ED"/>
    <w:rsid w:val="00176A66"/>
    <w:rsid w:val="00180C7A"/>
    <w:rsid w:val="00184E77"/>
    <w:rsid w:val="00185894"/>
    <w:rsid w:val="0018675C"/>
    <w:rsid w:val="00191AE6"/>
    <w:rsid w:val="00194F43"/>
    <w:rsid w:val="0019600C"/>
    <w:rsid w:val="001964D9"/>
    <w:rsid w:val="00196E82"/>
    <w:rsid w:val="001A0ED0"/>
    <w:rsid w:val="001A2A13"/>
    <w:rsid w:val="001A47C7"/>
    <w:rsid w:val="001A6547"/>
    <w:rsid w:val="001A7358"/>
    <w:rsid w:val="001B1226"/>
    <w:rsid w:val="001B14D6"/>
    <w:rsid w:val="001B6B55"/>
    <w:rsid w:val="001C0EE4"/>
    <w:rsid w:val="001C1EAB"/>
    <w:rsid w:val="001C276F"/>
    <w:rsid w:val="001C36A9"/>
    <w:rsid w:val="001C3C19"/>
    <w:rsid w:val="001C4AE5"/>
    <w:rsid w:val="001C5D18"/>
    <w:rsid w:val="001C5D2E"/>
    <w:rsid w:val="001C73D0"/>
    <w:rsid w:val="001D27AE"/>
    <w:rsid w:val="001D3AB9"/>
    <w:rsid w:val="001D5313"/>
    <w:rsid w:val="001D538A"/>
    <w:rsid w:val="001D5C56"/>
    <w:rsid w:val="001D636A"/>
    <w:rsid w:val="001D64CE"/>
    <w:rsid w:val="001D731A"/>
    <w:rsid w:val="001E1C12"/>
    <w:rsid w:val="001E2C74"/>
    <w:rsid w:val="001E4236"/>
    <w:rsid w:val="001E4BB0"/>
    <w:rsid w:val="001E5CFF"/>
    <w:rsid w:val="001E5DA6"/>
    <w:rsid w:val="001E76FE"/>
    <w:rsid w:val="001F1649"/>
    <w:rsid w:val="001F7755"/>
    <w:rsid w:val="00203CEE"/>
    <w:rsid w:val="00205193"/>
    <w:rsid w:val="00206953"/>
    <w:rsid w:val="00206EFD"/>
    <w:rsid w:val="00211C0B"/>
    <w:rsid w:val="0021288B"/>
    <w:rsid w:val="002134C9"/>
    <w:rsid w:val="002140A0"/>
    <w:rsid w:val="00215F53"/>
    <w:rsid w:val="00216FCB"/>
    <w:rsid w:val="0022126D"/>
    <w:rsid w:val="00221347"/>
    <w:rsid w:val="00222BAA"/>
    <w:rsid w:val="00234D36"/>
    <w:rsid w:val="00236C92"/>
    <w:rsid w:val="00242C13"/>
    <w:rsid w:val="00242D16"/>
    <w:rsid w:val="00244222"/>
    <w:rsid w:val="00247211"/>
    <w:rsid w:val="002501E4"/>
    <w:rsid w:val="00251C63"/>
    <w:rsid w:val="00260C7D"/>
    <w:rsid w:val="00261390"/>
    <w:rsid w:val="00261B1B"/>
    <w:rsid w:val="00264166"/>
    <w:rsid w:val="00266E7A"/>
    <w:rsid w:val="00270FFA"/>
    <w:rsid w:val="00272F24"/>
    <w:rsid w:val="0027326A"/>
    <w:rsid w:val="00277572"/>
    <w:rsid w:val="0028038E"/>
    <w:rsid w:val="00280DFC"/>
    <w:rsid w:val="00282B64"/>
    <w:rsid w:val="0028382B"/>
    <w:rsid w:val="00283A0C"/>
    <w:rsid w:val="00285181"/>
    <w:rsid w:val="00287BD5"/>
    <w:rsid w:val="00290274"/>
    <w:rsid w:val="002907CE"/>
    <w:rsid w:val="00291701"/>
    <w:rsid w:val="00291706"/>
    <w:rsid w:val="0029275C"/>
    <w:rsid w:val="00292E15"/>
    <w:rsid w:val="002936FF"/>
    <w:rsid w:val="00295540"/>
    <w:rsid w:val="00297B05"/>
    <w:rsid w:val="002A0EC7"/>
    <w:rsid w:val="002A30BC"/>
    <w:rsid w:val="002A764A"/>
    <w:rsid w:val="002A7B7D"/>
    <w:rsid w:val="002B44D9"/>
    <w:rsid w:val="002B48A8"/>
    <w:rsid w:val="002C146C"/>
    <w:rsid w:val="002C3175"/>
    <w:rsid w:val="002C7900"/>
    <w:rsid w:val="002D0637"/>
    <w:rsid w:val="002D0CD5"/>
    <w:rsid w:val="002D3790"/>
    <w:rsid w:val="002D3E80"/>
    <w:rsid w:val="002D414C"/>
    <w:rsid w:val="002D5140"/>
    <w:rsid w:val="002D5E49"/>
    <w:rsid w:val="002D693D"/>
    <w:rsid w:val="002D74FE"/>
    <w:rsid w:val="002E0AED"/>
    <w:rsid w:val="002E1224"/>
    <w:rsid w:val="002E20FC"/>
    <w:rsid w:val="002E3013"/>
    <w:rsid w:val="002E4333"/>
    <w:rsid w:val="002E4803"/>
    <w:rsid w:val="002E52E9"/>
    <w:rsid w:val="002F1AA1"/>
    <w:rsid w:val="002F2944"/>
    <w:rsid w:val="002F2C24"/>
    <w:rsid w:val="002F403B"/>
    <w:rsid w:val="002F55F5"/>
    <w:rsid w:val="00300A0D"/>
    <w:rsid w:val="003024C5"/>
    <w:rsid w:val="003041DA"/>
    <w:rsid w:val="00306942"/>
    <w:rsid w:val="003072D0"/>
    <w:rsid w:val="003106EA"/>
    <w:rsid w:val="00310D8B"/>
    <w:rsid w:val="00312D3E"/>
    <w:rsid w:val="0031326D"/>
    <w:rsid w:val="003159A8"/>
    <w:rsid w:val="00315EF3"/>
    <w:rsid w:val="0031789A"/>
    <w:rsid w:val="003213A5"/>
    <w:rsid w:val="0032410F"/>
    <w:rsid w:val="0033009D"/>
    <w:rsid w:val="0033117D"/>
    <w:rsid w:val="00331D52"/>
    <w:rsid w:val="003373BC"/>
    <w:rsid w:val="00344E0E"/>
    <w:rsid w:val="00345A79"/>
    <w:rsid w:val="0035206C"/>
    <w:rsid w:val="00352958"/>
    <w:rsid w:val="00352C36"/>
    <w:rsid w:val="0035304A"/>
    <w:rsid w:val="003531B8"/>
    <w:rsid w:val="003562F7"/>
    <w:rsid w:val="00362B00"/>
    <w:rsid w:val="00363F6E"/>
    <w:rsid w:val="00367203"/>
    <w:rsid w:val="003709EB"/>
    <w:rsid w:val="00377FCB"/>
    <w:rsid w:val="00383D57"/>
    <w:rsid w:val="0038446A"/>
    <w:rsid w:val="00385753"/>
    <w:rsid w:val="0038778E"/>
    <w:rsid w:val="00387F83"/>
    <w:rsid w:val="00390116"/>
    <w:rsid w:val="00391DD6"/>
    <w:rsid w:val="0039362B"/>
    <w:rsid w:val="003938B5"/>
    <w:rsid w:val="00396012"/>
    <w:rsid w:val="003A3B00"/>
    <w:rsid w:val="003A4CFF"/>
    <w:rsid w:val="003A7569"/>
    <w:rsid w:val="003A7C32"/>
    <w:rsid w:val="003A7CBD"/>
    <w:rsid w:val="003B23AA"/>
    <w:rsid w:val="003B4217"/>
    <w:rsid w:val="003B4566"/>
    <w:rsid w:val="003B5D7B"/>
    <w:rsid w:val="003B728D"/>
    <w:rsid w:val="003C1B61"/>
    <w:rsid w:val="003C1D02"/>
    <w:rsid w:val="003C4B45"/>
    <w:rsid w:val="003C4D8C"/>
    <w:rsid w:val="003C7EA4"/>
    <w:rsid w:val="003D1110"/>
    <w:rsid w:val="003D2831"/>
    <w:rsid w:val="003D4AF1"/>
    <w:rsid w:val="003D5377"/>
    <w:rsid w:val="003D566F"/>
    <w:rsid w:val="003D6B77"/>
    <w:rsid w:val="003D70EC"/>
    <w:rsid w:val="003E2A23"/>
    <w:rsid w:val="003E64BC"/>
    <w:rsid w:val="003E67AB"/>
    <w:rsid w:val="003F133C"/>
    <w:rsid w:val="003F54FF"/>
    <w:rsid w:val="003F5777"/>
    <w:rsid w:val="003F59E5"/>
    <w:rsid w:val="003F6629"/>
    <w:rsid w:val="003F6D23"/>
    <w:rsid w:val="003F76FC"/>
    <w:rsid w:val="003F7E68"/>
    <w:rsid w:val="004006D1"/>
    <w:rsid w:val="0040082E"/>
    <w:rsid w:val="00402CBD"/>
    <w:rsid w:val="00403F06"/>
    <w:rsid w:val="004041F7"/>
    <w:rsid w:val="004074D3"/>
    <w:rsid w:val="0040760C"/>
    <w:rsid w:val="00407FF5"/>
    <w:rsid w:val="00410FDD"/>
    <w:rsid w:val="00413308"/>
    <w:rsid w:val="00413EFC"/>
    <w:rsid w:val="00414865"/>
    <w:rsid w:val="00414AD4"/>
    <w:rsid w:val="00414E42"/>
    <w:rsid w:val="004155E3"/>
    <w:rsid w:val="00417DE3"/>
    <w:rsid w:val="00422ED6"/>
    <w:rsid w:val="00425FB7"/>
    <w:rsid w:val="004261DD"/>
    <w:rsid w:val="0043174C"/>
    <w:rsid w:val="00431B0E"/>
    <w:rsid w:val="00431C27"/>
    <w:rsid w:val="004341B0"/>
    <w:rsid w:val="004350A4"/>
    <w:rsid w:val="00435D4A"/>
    <w:rsid w:val="00442313"/>
    <w:rsid w:val="00443E61"/>
    <w:rsid w:val="004452E2"/>
    <w:rsid w:val="00447A9A"/>
    <w:rsid w:val="00447BBB"/>
    <w:rsid w:val="0045039A"/>
    <w:rsid w:val="00451DDB"/>
    <w:rsid w:val="00451F5B"/>
    <w:rsid w:val="004551DD"/>
    <w:rsid w:val="00455F6D"/>
    <w:rsid w:val="00456BDA"/>
    <w:rsid w:val="0045764C"/>
    <w:rsid w:val="004611F6"/>
    <w:rsid w:val="00461C32"/>
    <w:rsid w:val="00463528"/>
    <w:rsid w:val="004635C7"/>
    <w:rsid w:val="00463D8C"/>
    <w:rsid w:val="00463FF6"/>
    <w:rsid w:val="004648F9"/>
    <w:rsid w:val="0046584E"/>
    <w:rsid w:val="004717F1"/>
    <w:rsid w:val="00471D05"/>
    <w:rsid w:val="00472EE7"/>
    <w:rsid w:val="00474125"/>
    <w:rsid w:val="00475BD6"/>
    <w:rsid w:val="0047600B"/>
    <w:rsid w:val="00477EF6"/>
    <w:rsid w:val="00482756"/>
    <w:rsid w:val="004901F3"/>
    <w:rsid w:val="00491C0C"/>
    <w:rsid w:val="00491CD2"/>
    <w:rsid w:val="0049243B"/>
    <w:rsid w:val="004949E9"/>
    <w:rsid w:val="00495F48"/>
    <w:rsid w:val="00497139"/>
    <w:rsid w:val="0049720C"/>
    <w:rsid w:val="004A0111"/>
    <w:rsid w:val="004A3DDA"/>
    <w:rsid w:val="004A49FE"/>
    <w:rsid w:val="004A4B17"/>
    <w:rsid w:val="004A4D2B"/>
    <w:rsid w:val="004A5C77"/>
    <w:rsid w:val="004A6656"/>
    <w:rsid w:val="004A6689"/>
    <w:rsid w:val="004A744C"/>
    <w:rsid w:val="004A7A3E"/>
    <w:rsid w:val="004B2C6B"/>
    <w:rsid w:val="004B5A47"/>
    <w:rsid w:val="004B7E4B"/>
    <w:rsid w:val="004C2CBC"/>
    <w:rsid w:val="004C3F14"/>
    <w:rsid w:val="004C416A"/>
    <w:rsid w:val="004C41CF"/>
    <w:rsid w:val="004C7E42"/>
    <w:rsid w:val="004D074D"/>
    <w:rsid w:val="004D0DE0"/>
    <w:rsid w:val="004D2E10"/>
    <w:rsid w:val="004D3EA5"/>
    <w:rsid w:val="004D4BD9"/>
    <w:rsid w:val="004D64BA"/>
    <w:rsid w:val="004D7BBC"/>
    <w:rsid w:val="004E203C"/>
    <w:rsid w:val="004E2165"/>
    <w:rsid w:val="004F3326"/>
    <w:rsid w:val="004F381D"/>
    <w:rsid w:val="005014A8"/>
    <w:rsid w:val="00501F7E"/>
    <w:rsid w:val="0050310C"/>
    <w:rsid w:val="00503645"/>
    <w:rsid w:val="0050692D"/>
    <w:rsid w:val="00506E35"/>
    <w:rsid w:val="00512445"/>
    <w:rsid w:val="00512936"/>
    <w:rsid w:val="00512B3C"/>
    <w:rsid w:val="005137B4"/>
    <w:rsid w:val="00513E4B"/>
    <w:rsid w:val="005151A0"/>
    <w:rsid w:val="00523E84"/>
    <w:rsid w:val="005312E8"/>
    <w:rsid w:val="00531684"/>
    <w:rsid w:val="005333F4"/>
    <w:rsid w:val="005348D7"/>
    <w:rsid w:val="00542350"/>
    <w:rsid w:val="005452FA"/>
    <w:rsid w:val="0054622E"/>
    <w:rsid w:val="00546E10"/>
    <w:rsid w:val="00547C43"/>
    <w:rsid w:val="00547F68"/>
    <w:rsid w:val="00550C3C"/>
    <w:rsid w:val="0055130C"/>
    <w:rsid w:val="00551465"/>
    <w:rsid w:val="005525C1"/>
    <w:rsid w:val="00552D0D"/>
    <w:rsid w:val="00556EC5"/>
    <w:rsid w:val="0056481D"/>
    <w:rsid w:val="005648A5"/>
    <w:rsid w:val="005650BB"/>
    <w:rsid w:val="005736F7"/>
    <w:rsid w:val="0057792B"/>
    <w:rsid w:val="0058061B"/>
    <w:rsid w:val="005821E1"/>
    <w:rsid w:val="00582243"/>
    <w:rsid w:val="005838F3"/>
    <w:rsid w:val="00584E5C"/>
    <w:rsid w:val="005853E2"/>
    <w:rsid w:val="00590573"/>
    <w:rsid w:val="00591A01"/>
    <w:rsid w:val="00591E19"/>
    <w:rsid w:val="0059313B"/>
    <w:rsid w:val="0059360A"/>
    <w:rsid w:val="0059543D"/>
    <w:rsid w:val="005A08F7"/>
    <w:rsid w:val="005B1630"/>
    <w:rsid w:val="005B2A42"/>
    <w:rsid w:val="005B5157"/>
    <w:rsid w:val="005B5BFD"/>
    <w:rsid w:val="005B6BFB"/>
    <w:rsid w:val="005C392C"/>
    <w:rsid w:val="005C3997"/>
    <w:rsid w:val="005C3A37"/>
    <w:rsid w:val="005C3A3E"/>
    <w:rsid w:val="005C5EC6"/>
    <w:rsid w:val="005D1C4E"/>
    <w:rsid w:val="005D1D8B"/>
    <w:rsid w:val="005D4693"/>
    <w:rsid w:val="005D7F70"/>
    <w:rsid w:val="005D7FDC"/>
    <w:rsid w:val="005E1085"/>
    <w:rsid w:val="005E2306"/>
    <w:rsid w:val="005E2ED6"/>
    <w:rsid w:val="005F3E36"/>
    <w:rsid w:val="005F40C6"/>
    <w:rsid w:val="005F43A6"/>
    <w:rsid w:val="005F6182"/>
    <w:rsid w:val="005F6F83"/>
    <w:rsid w:val="005F7926"/>
    <w:rsid w:val="0060020E"/>
    <w:rsid w:val="006013E0"/>
    <w:rsid w:val="00601D14"/>
    <w:rsid w:val="00606F8F"/>
    <w:rsid w:val="00610B4C"/>
    <w:rsid w:val="00611294"/>
    <w:rsid w:val="0061413B"/>
    <w:rsid w:val="006144AC"/>
    <w:rsid w:val="006169C3"/>
    <w:rsid w:val="00617195"/>
    <w:rsid w:val="006215BA"/>
    <w:rsid w:val="00623F50"/>
    <w:rsid w:val="006244B1"/>
    <w:rsid w:val="00624C21"/>
    <w:rsid w:val="00627CB2"/>
    <w:rsid w:val="00630DFC"/>
    <w:rsid w:val="00635BF6"/>
    <w:rsid w:val="00643D55"/>
    <w:rsid w:val="00644EC2"/>
    <w:rsid w:val="00650CE7"/>
    <w:rsid w:val="006513A3"/>
    <w:rsid w:val="00653EC0"/>
    <w:rsid w:val="00655B77"/>
    <w:rsid w:val="00656572"/>
    <w:rsid w:val="0065659B"/>
    <w:rsid w:val="00656ED7"/>
    <w:rsid w:val="0065735D"/>
    <w:rsid w:val="006614F8"/>
    <w:rsid w:val="00670C6A"/>
    <w:rsid w:val="006770F0"/>
    <w:rsid w:val="006814B3"/>
    <w:rsid w:val="0068191A"/>
    <w:rsid w:val="0068350E"/>
    <w:rsid w:val="00683CF1"/>
    <w:rsid w:val="00692184"/>
    <w:rsid w:val="00692438"/>
    <w:rsid w:val="0069268B"/>
    <w:rsid w:val="00693914"/>
    <w:rsid w:val="00696844"/>
    <w:rsid w:val="00697A34"/>
    <w:rsid w:val="006A0EE0"/>
    <w:rsid w:val="006A372B"/>
    <w:rsid w:val="006A5096"/>
    <w:rsid w:val="006A5CCD"/>
    <w:rsid w:val="006A7311"/>
    <w:rsid w:val="006B76A3"/>
    <w:rsid w:val="006C0B13"/>
    <w:rsid w:val="006C13D7"/>
    <w:rsid w:val="006C4541"/>
    <w:rsid w:val="006C6168"/>
    <w:rsid w:val="006D0B6A"/>
    <w:rsid w:val="006D1F19"/>
    <w:rsid w:val="006D3DA0"/>
    <w:rsid w:val="006D7E3F"/>
    <w:rsid w:val="006E1F03"/>
    <w:rsid w:val="006E2801"/>
    <w:rsid w:val="006E3814"/>
    <w:rsid w:val="006E4FF5"/>
    <w:rsid w:val="006E5222"/>
    <w:rsid w:val="006F2B9E"/>
    <w:rsid w:val="006F3DD1"/>
    <w:rsid w:val="006F6DC0"/>
    <w:rsid w:val="006F7366"/>
    <w:rsid w:val="006F7610"/>
    <w:rsid w:val="007014C1"/>
    <w:rsid w:val="007021EB"/>
    <w:rsid w:val="00702D41"/>
    <w:rsid w:val="00703F0E"/>
    <w:rsid w:val="007042DB"/>
    <w:rsid w:val="0070698B"/>
    <w:rsid w:val="00707CED"/>
    <w:rsid w:val="00707E2F"/>
    <w:rsid w:val="007101B1"/>
    <w:rsid w:val="00713C93"/>
    <w:rsid w:val="00717A5C"/>
    <w:rsid w:val="007201B8"/>
    <w:rsid w:val="00724556"/>
    <w:rsid w:val="00726D2E"/>
    <w:rsid w:val="00726E41"/>
    <w:rsid w:val="007304CF"/>
    <w:rsid w:val="00732003"/>
    <w:rsid w:val="00733ED4"/>
    <w:rsid w:val="00736FE4"/>
    <w:rsid w:val="00737B6F"/>
    <w:rsid w:val="00740B7F"/>
    <w:rsid w:val="007411E4"/>
    <w:rsid w:val="00742E58"/>
    <w:rsid w:val="00743422"/>
    <w:rsid w:val="00743EFA"/>
    <w:rsid w:val="0074574C"/>
    <w:rsid w:val="00755131"/>
    <w:rsid w:val="00755C3F"/>
    <w:rsid w:val="00760262"/>
    <w:rsid w:val="0076271A"/>
    <w:rsid w:val="00762968"/>
    <w:rsid w:val="00763614"/>
    <w:rsid w:val="00766423"/>
    <w:rsid w:val="00767695"/>
    <w:rsid w:val="0077103C"/>
    <w:rsid w:val="007723D5"/>
    <w:rsid w:val="00772B97"/>
    <w:rsid w:val="00776946"/>
    <w:rsid w:val="00781BBA"/>
    <w:rsid w:val="00783A04"/>
    <w:rsid w:val="00784139"/>
    <w:rsid w:val="00787D86"/>
    <w:rsid w:val="007914D5"/>
    <w:rsid w:val="00792EED"/>
    <w:rsid w:val="00792F2A"/>
    <w:rsid w:val="00794FE1"/>
    <w:rsid w:val="007954D8"/>
    <w:rsid w:val="00796E85"/>
    <w:rsid w:val="007A14BA"/>
    <w:rsid w:val="007A1C6C"/>
    <w:rsid w:val="007A23E7"/>
    <w:rsid w:val="007A47CB"/>
    <w:rsid w:val="007A65D6"/>
    <w:rsid w:val="007A7CBC"/>
    <w:rsid w:val="007B6BE3"/>
    <w:rsid w:val="007B7746"/>
    <w:rsid w:val="007B7AC9"/>
    <w:rsid w:val="007C0978"/>
    <w:rsid w:val="007C2AFC"/>
    <w:rsid w:val="007C2CB6"/>
    <w:rsid w:val="007C2CCA"/>
    <w:rsid w:val="007C2E6C"/>
    <w:rsid w:val="007C42E1"/>
    <w:rsid w:val="007C497C"/>
    <w:rsid w:val="007C4C4D"/>
    <w:rsid w:val="007C563A"/>
    <w:rsid w:val="007C5A6F"/>
    <w:rsid w:val="007C73EE"/>
    <w:rsid w:val="007D5B50"/>
    <w:rsid w:val="007D68F7"/>
    <w:rsid w:val="007E014E"/>
    <w:rsid w:val="007E071E"/>
    <w:rsid w:val="007E1504"/>
    <w:rsid w:val="007E2232"/>
    <w:rsid w:val="007E3B75"/>
    <w:rsid w:val="007E51A2"/>
    <w:rsid w:val="007E5E51"/>
    <w:rsid w:val="007F404F"/>
    <w:rsid w:val="007F47CE"/>
    <w:rsid w:val="007F49C5"/>
    <w:rsid w:val="00801317"/>
    <w:rsid w:val="00801391"/>
    <w:rsid w:val="008064D1"/>
    <w:rsid w:val="00812376"/>
    <w:rsid w:val="0081509B"/>
    <w:rsid w:val="00815875"/>
    <w:rsid w:val="00820E79"/>
    <w:rsid w:val="00821073"/>
    <w:rsid w:val="008223A4"/>
    <w:rsid w:val="00826AEC"/>
    <w:rsid w:val="008311BA"/>
    <w:rsid w:val="008317A4"/>
    <w:rsid w:val="0083425C"/>
    <w:rsid w:val="008405DC"/>
    <w:rsid w:val="008413D4"/>
    <w:rsid w:val="008414BA"/>
    <w:rsid w:val="00844311"/>
    <w:rsid w:val="00844974"/>
    <w:rsid w:val="008462ED"/>
    <w:rsid w:val="008478DA"/>
    <w:rsid w:val="00847B9A"/>
    <w:rsid w:val="008514B1"/>
    <w:rsid w:val="00851A24"/>
    <w:rsid w:val="00851DCF"/>
    <w:rsid w:val="00857B8C"/>
    <w:rsid w:val="00857EAE"/>
    <w:rsid w:val="008608FB"/>
    <w:rsid w:val="00862181"/>
    <w:rsid w:val="00863C7C"/>
    <w:rsid w:val="008640BA"/>
    <w:rsid w:val="008650C5"/>
    <w:rsid w:val="00865D13"/>
    <w:rsid w:val="008664B6"/>
    <w:rsid w:val="00866C63"/>
    <w:rsid w:val="00867AEC"/>
    <w:rsid w:val="00871841"/>
    <w:rsid w:val="00871DE6"/>
    <w:rsid w:val="00873057"/>
    <w:rsid w:val="0087330E"/>
    <w:rsid w:val="00886344"/>
    <w:rsid w:val="00887133"/>
    <w:rsid w:val="00897696"/>
    <w:rsid w:val="008A3B6C"/>
    <w:rsid w:val="008A4684"/>
    <w:rsid w:val="008B1A3B"/>
    <w:rsid w:val="008B2CA7"/>
    <w:rsid w:val="008B37C6"/>
    <w:rsid w:val="008B550D"/>
    <w:rsid w:val="008B6198"/>
    <w:rsid w:val="008B7010"/>
    <w:rsid w:val="008B762A"/>
    <w:rsid w:val="008B7E4D"/>
    <w:rsid w:val="008C13F8"/>
    <w:rsid w:val="008C2EA3"/>
    <w:rsid w:val="008C3102"/>
    <w:rsid w:val="008C36D8"/>
    <w:rsid w:val="008C3B32"/>
    <w:rsid w:val="008C3EC5"/>
    <w:rsid w:val="008D5836"/>
    <w:rsid w:val="008D5FD4"/>
    <w:rsid w:val="008D67B3"/>
    <w:rsid w:val="008D7C4D"/>
    <w:rsid w:val="008E0886"/>
    <w:rsid w:val="008E0BA0"/>
    <w:rsid w:val="008E3B1B"/>
    <w:rsid w:val="008E6315"/>
    <w:rsid w:val="008E6C57"/>
    <w:rsid w:val="008E70EC"/>
    <w:rsid w:val="008E711D"/>
    <w:rsid w:val="008F007C"/>
    <w:rsid w:val="008F1195"/>
    <w:rsid w:val="008F46CB"/>
    <w:rsid w:val="008F5BD8"/>
    <w:rsid w:val="008F61DD"/>
    <w:rsid w:val="00900628"/>
    <w:rsid w:val="00900D57"/>
    <w:rsid w:val="00903DBA"/>
    <w:rsid w:val="009041CA"/>
    <w:rsid w:val="009053D2"/>
    <w:rsid w:val="00907289"/>
    <w:rsid w:val="00911FA2"/>
    <w:rsid w:val="00912A7E"/>
    <w:rsid w:val="00912CD9"/>
    <w:rsid w:val="00913A0A"/>
    <w:rsid w:val="00916CFF"/>
    <w:rsid w:val="00923341"/>
    <w:rsid w:val="00924963"/>
    <w:rsid w:val="00925150"/>
    <w:rsid w:val="009263F1"/>
    <w:rsid w:val="00932C07"/>
    <w:rsid w:val="009351D2"/>
    <w:rsid w:val="00936A33"/>
    <w:rsid w:val="00941C11"/>
    <w:rsid w:val="00942F75"/>
    <w:rsid w:val="00950847"/>
    <w:rsid w:val="0095243E"/>
    <w:rsid w:val="00953279"/>
    <w:rsid w:val="009535A4"/>
    <w:rsid w:val="009572BC"/>
    <w:rsid w:val="00957412"/>
    <w:rsid w:val="00960B01"/>
    <w:rsid w:val="00963C38"/>
    <w:rsid w:val="00967A5B"/>
    <w:rsid w:val="00970B70"/>
    <w:rsid w:val="0097659C"/>
    <w:rsid w:val="009777B1"/>
    <w:rsid w:val="0098228E"/>
    <w:rsid w:val="0098261E"/>
    <w:rsid w:val="00987839"/>
    <w:rsid w:val="00993AE3"/>
    <w:rsid w:val="00994700"/>
    <w:rsid w:val="009A21BC"/>
    <w:rsid w:val="009A2266"/>
    <w:rsid w:val="009A38B1"/>
    <w:rsid w:val="009A4377"/>
    <w:rsid w:val="009A5B15"/>
    <w:rsid w:val="009A5B7B"/>
    <w:rsid w:val="009B134D"/>
    <w:rsid w:val="009B1B6D"/>
    <w:rsid w:val="009C08E2"/>
    <w:rsid w:val="009C0C08"/>
    <w:rsid w:val="009C4A69"/>
    <w:rsid w:val="009D4B84"/>
    <w:rsid w:val="009D510E"/>
    <w:rsid w:val="009E2C1C"/>
    <w:rsid w:val="009F1E18"/>
    <w:rsid w:val="009F606D"/>
    <w:rsid w:val="009F64C2"/>
    <w:rsid w:val="009F64CB"/>
    <w:rsid w:val="009F69F2"/>
    <w:rsid w:val="00A03169"/>
    <w:rsid w:val="00A03259"/>
    <w:rsid w:val="00A049CB"/>
    <w:rsid w:val="00A04D5D"/>
    <w:rsid w:val="00A07233"/>
    <w:rsid w:val="00A07882"/>
    <w:rsid w:val="00A10DAC"/>
    <w:rsid w:val="00A12843"/>
    <w:rsid w:val="00A149AB"/>
    <w:rsid w:val="00A14AD6"/>
    <w:rsid w:val="00A14E48"/>
    <w:rsid w:val="00A15E8D"/>
    <w:rsid w:val="00A23A38"/>
    <w:rsid w:val="00A26446"/>
    <w:rsid w:val="00A32349"/>
    <w:rsid w:val="00A32B16"/>
    <w:rsid w:val="00A342F6"/>
    <w:rsid w:val="00A35BCB"/>
    <w:rsid w:val="00A37918"/>
    <w:rsid w:val="00A40746"/>
    <w:rsid w:val="00A40F87"/>
    <w:rsid w:val="00A41084"/>
    <w:rsid w:val="00A43566"/>
    <w:rsid w:val="00A44112"/>
    <w:rsid w:val="00A44EA7"/>
    <w:rsid w:val="00A50B9C"/>
    <w:rsid w:val="00A53163"/>
    <w:rsid w:val="00A53A92"/>
    <w:rsid w:val="00A54E8F"/>
    <w:rsid w:val="00A569B6"/>
    <w:rsid w:val="00A57A52"/>
    <w:rsid w:val="00A60AAC"/>
    <w:rsid w:val="00A6225B"/>
    <w:rsid w:val="00A6678B"/>
    <w:rsid w:val="00A67462"/>
    <w:rsid w:val="00A67FA3"/>
    <w:rsid w:val="00A71C2E"/>
    <w:rsid w:val="00A71F82"/>
    <w:rsid w:val="00A72640"/>
    <w:rsid w:val="00A72C89"/>
    <w:rsid w:val="00A747C6"/>
    <w:rsid w:val="00A74BA4"/>
    <w:rsid w:val="00A77116"/>
    <w:rsid w:val="00A809AF"/>
    <w:rsid w:val="00A91128"/>
    <w:rsid w:val="00A91F5E"/>
    <w:rsid w:val="00A92674"/>
    <w:rsid w:val="00A95520"/>
    <w:rsid w:val="00AA01FC"/>
    <w:rsid w:val="00AA268B"/>
    <w:rsid w:val="00AA31CE"/>
    <w:rsid w:val="00AA43CA"/>
    <w:rsid w:val="00AA5D19"/>
    <w:rsid w:val="00AA6C0D"/>
    <w:rsid w:val="00AB0601"/>
    <w:rsid w:val="00AB1DDB"/>
    <w:rsid w:val="00AB2744"/>
    <w:rsid w:val="00AB27AF"/>
    <w:rsid w:val="00AB7966"/>
    <w:rsid w:val="00AC2831"/>
    <w:rsid w:val="00AC3476"/>
    <w:rsid w:val="00AC6920"/>
    <w:rsid w:val="00AC7236"/>
    <w:rsid w:val="00AD0EFC"/>
    <w:rsid w:val="00AD2CAB"/>
    <w:rsid w:val="00AD37D2"/>
    <w:rsid w:val="00AD4107"/>
    <w:rsid w:val="00AD6F60"/>
    <w:rsid w:val="00AE0AA1"/>
    <w:rsid w:val="00AE5D7D"/>
    <w:rsid w:val="00AE695F"/>
    <w:rsid w:val="00AE73A6"/>
    <w:rsid w:val="00AF31B3"/>
    <w:rsid w:val="00AF3934"/>
    <w:rsid w:val="00AF40B6"/>
    <w:rsid w:val="00AF4BA9"/>
    <w:rsid w:val="00AF690A"/>
    <w:rsid w:val="00B0053F"/>
    <w:rsid w:val="00B00D62"/>
    <w:rsid w:val="00B0303B"/>
    <w:rsid w:val="00B04323"/>
    <w:rsid w:val="00B04E16"/>
    <w:rsid w:val="00B108E6"/>
    <w:rsid w:val="00B1390E"/>
    <w:rsid w:val="00B14070"/>
    <w:rsid w:val="00B14202"/>
    <w:rsid w:val="00B14A7E"/>
    <w:rsid w:val="00B15B25"/>
    <w:rsid w:val="00B20E8A"/>
    <w:rsid w:val="00B24538"/>
    <w:rsid w:val="00B26B6C"/>
    <w:rsid w:val="00B30367"/>
    <w:rsid w:val="00B31F71"/>
    <w:rsid w:val="00B34123"/>
    <w:rsid w:val="00B3431F"/>
    <w:rsid w:val="00B35282"/>
    <w:rsid w:val="00B362DF"/>
    <w:rsid w:val="00B377F1"/>
    <w:rsid w:val="00B4047F"/>
    <w:rsid w:val="00B43F1F"/>
    <w:rsid w:val="00B44BFE"/>
    <w:rsid w:val="00B468EE"/>
    <w:rsid w:val="00B5095A"/>
    <w:rsid w:val="00B50D7C"/>
    <w:rsid w:val="00B52531"/>
    <w:rsid w:val="00B531EF"/>
    <w:rsid w:val="00B53FA0"/>
    <w:rsid w:val="00B5495B"/>
    <w:rsid w:val="00B559EC"/>
    <w:rsid w:val="00B6143B"/>
    <w:rsid w:val="00B61F6D"/>
    <w:rsid w:val="00B62C68"/>
    <w:rsid w:val="00B65FC3"/>
    <w:rsid w:val="00B6799C"/>
    <w:rsid w:val="00B706BB"/>
    <w:rsid w:val="00B72850"/>
    <w:rsid w:val="00B72CE1"/>
    <w:rsid w:val="00B76C19"/>
    <w:rsid w:val="00B772D7"/>
    <w:rsid w:val="00B80258"/>
    <w:rsid w:val="00B80A83"/>
    <w:rsid w:val="00B813D9"/>
    <w:rsid w:val="00B826B8"/>
    <w:rsid w:val="00B82FD7"/>
    <w:rsid w:val="00B83DBC"/>
    <w:rsid w:val="00B844DA"/>
    <w:rsid w:val="00B84A7A"/>
    <w:rsid w:val="00B86316"/>
    <w:rsid w:val="00B8671C"/>
    <w:rsid w:val="00B90C06"/>
    <w:rsid w:val="00B914FD"/>
    <w:rsid w:val="00B91637"/>
    <w:rsid w:val="00B9196A"/>
    <w:rsid w:val="00B968C1"/>
    <w:rsid w:val="00B96930"/>
    <w:rsid w:val="00BA1516"/>
    <w:rsid w:val="00BA1D61"/>
    <w:rsid w:val="00BA3F67"/>
    <w:rsid w:val="00BA422B"/>
    <w:rsid w:val="00BA699E"/>
    <w:rsid w:val="00BA7C3E"/>
    <w:rsid w:val="00BB05DB"/>
    <w:rsid w:val="00BB1CE8"/>
    <w:rsid w:val="00BB1F83"/>
    <w:rsid w:val="00BB2F0A"/>
    <w:rsid w:val="00BB4925"/>
    <w:rsid w:val="00BB4939"/>
    <w:rsid w:val="00BB4E60"/>
    <w:rsid w:val="00BB7D2B"/>
    <w:rsid w:val="00BC3E40"/>
    <w:rsid w:val="00BC4A42"/>
    <w:rsid w:val="00BC4AA3"/>
    <w:rsid w:val="00BC770C"/>
    <w:rsid w:val="00BD06CB"/>
    <w:rsid w:val="00BD070D"/>
    <w:rsid w:val="00BD3052"/>
    <w:rsid w:val="00BD4DBD"/>
    <w:rsid w:val="00BD7D80"/>
    <w:rsid w:val="00BE6D3C"/>
    <w:rsid w:val="00BF1F15"/>
    <w:rsid w:val="00BF3567"/>
    <w:rsid w:val="00BF3C32"/>
    <w:rsid w:val="00BF41F4"/>
    <w:rsid w:val="00BF6E8E"/>
    <w:rsid w:val="00BF748E"/>
    <w:rsid w:val="00C03A63"/>
    <w:rsid w:val="00C06826"/>
    <w:rsid w:val="00C06A0D"/>
    <w:rsid w:val="00C140C1"/>
    <w:rsid w:val="00C151EB"/>
    <w:rsid w:val="00C160F3"/>
    <w:rsid w:val="00C16305"/>
    <w:rsid w:val="00C200D7"/>
    <w:rsid w:val="00C20861"/>
    <w:rsid w:val="00C20EA3"/>
    <w:rsid w:val="00C21F8A"/>
    <w:rsid w:val="00C24C15"/>
    <w:rsid w:val="00C25779"/>
    <w:rsid w:val="00C26EF6"/>
    <w:rsid w:val="00C273F3"/>
    <w:rsid w:val="00C3552C"/>
    <w:rsid w:val="00C37365"/>
    <w:rsid w:val="00C40500"/>
    <w:rsid w:val="00C44A42"/>
    <w:rsid w:val="00C4535B"/>
    <w:rsid w:val="00C45444"/>
    <w:rsid w:val="00C45B3B"/>
    <w:rsid w:val="00C45CF0"/>
    <w:rsid w:val="00C46996"/>
    <w:rsid w:val="00C47CCD"/>
    <w:rsid w:val="00C47F82"/>
    <w:rsid w:val="00C52BD8"/>
    <w:rsid w:val="00C56018"/>
    <w:rsid w:val="00C56336"/>
    <w:rsid w:val="00C57B64"/>
    <w:rsid w:val="00C57BF4"/>
    <w:rsid w:val="00C637A7"/>
    <w:rsid w:val="00C64BBA"/>
    <w:rsid w:val="00C653B6"/>
    <w:rsid w:val="00C703DD"/>
    <w:rsid w:val="00C731BF"/>
    <w:rsid w:val="00C7374A"/>
    <w:rsid w:val="00C75009"/>
    <w:rsid w:val="00C754AE"/>
    <w:rsid w:val="00C802E7"/>
    <w:rsid w:val="00C80A1F"/>
    <w:rsid w:val="00C8101B"/>
    <w:rsid w:val="00C83951"/>
    <w:rsid w:val="00C83D07"/>
    <w:rsid w:val="00C843F0"/>
    <w:rsid w:val="00C868BB"/>
    <w:rsid w:val="00C86903"/>
    <w:rsid w:val="00C905F7"/>
    <w:rsid w:val="00C91194"/>
    <w:rsid w:val="00C9189F"/>
    <w:rsid w:val="00C94A87"/>
    <w:rsid w:val="00C94FB6"/>
    <w:rsid w:val="00C958CA"/>
    <w:rsid w:val="00C9604B"/>
    <w:rsid w:val="00CA1A70"/>
    <w:rsid w:val="00CA2E3A"/>
    <w:rsid w:val="00CA5186"/>
    <w:rsid w:val="00CB01EC"/>
    <w:rsid w:val="00CB1671"/>
    <w:rsid w:val="00CB3EC8"/>
    <w:rsid w:val="00CB75F2"/>
    <w:rsid w:val="00CC17AB"/>
    <w:rsid w:val="00CC2F19"/>
    <w:rsid w:val="00CC35EC"/>
    <w:rsid w:val="00CC363C"/>
    <w:rsid w:val="00CC3D5F"/>
    <w:rsid w:val="00CC5D9F"/>
    <w:rsid w:val="00CC6131"/>
    <w:rsid w:val="00CD06C5"/>
    <w:rsid w:val="00CD11FF"/>
    <w:rsid w:val="00CD2429"/>
    <w:rsid w:val="00CD2935"/>
    <w:rsid w:val="00CD5F20"/>
    <w:rsid w:val="00CD6B16"/>
    <w:rsid w:val="00CE0F6D"/>
    <w:rsid w:val="00CE7800"/>
    <w:rsid w:val="00CF17D5"/>
    <w:rsid w:val="00CF31AA"/>
    <w:rsid w:val="00CF371E"/>
    <w:rsid w:val="00CF4B38"/>
    <w:rsid w:val="00D002A1"/>
    <w:rsid w:val="00D00F53"/>
    <w:rsid w:val="00D03024"/>
    <w:rsid w:val="00D034BA"/>
    <w:rsid w:val="00D03AFB"/>
    <w:rsid w:val="00D03E09"/>
    <w:rsid w:val="00D04416"/>
    <w:rsid w:val="00D054BD"/>
    <w:rsid w:val="00D0587C"/>
    <w:rsid w:val="00D06199"/>
    <w:rsid w:val="00D104D8"/>
    <w:rsid w:val="00D141FE"/>
    <w:rsid w:val="00D143A9"/>
    <w:rsid w:val="00D15189"/>
    <w:rsid w:val="00D161B1"/>
    <w:rsid w:val="00D22293"/>
    <w:rsid w:val="00D23397"/>
    <w:rsid w:val="00D23D4B"/>
    <w:rsid w:val="00D24BC5"/>
    <w:rsid w:val="00D25148"/>
    <w:rsid w:val="00D274D7"/>
    <w:rsid w:val="00D3016F"/>
    <w:rsid w:val="00D36B6E"/>
    <w:rsid w:val="00D37954"/>
    <w:rsid w:val="00D37E3F"/>
    <w:rsid w:val="00D40BD2"/>
    <w:rsid w:val="00D40EFC"/>
    <w:rsid w:val="00D41AB6"/>
    <w:rsid w:val="00D41D65"/>
    <w:rsid w:val="00D41FFE"/>
    <w:rsid w:val="00D42750"/>
    <w:rsid w:val="00D4402D"/>
    <w:rsid w:val="00D443E2"/>
    <w:rsid w:val="00D50A2A"/>
    <w:rsid w:val="00D51412"/>
    <w:rsid w:val="00D519C9"/>
    <w:rsid w:val="00D51F6C"/>
    <w:rsid w:val="00D57191"/>
    <w:rsid w:val="00D57970"/>
    <w:rsid w:val="00D622AF"/>
    <w:rsid w:val="00D63BC9"/>
    <w:rsid w:val="00D66587"/>
    <w:rsid w:val="00D679FB"/>
    <w:rsid w:val="00D72E37"/>
    <w:rsid w:val="00D7529E"/>
    <w:rsid w:val="00D75CA0"/>
    <w:rsid w:val="00D768D3"/>
    <w:rsid w:val="00D76931"/>
    <w:rsid w:val="00D80FC9"/>
    <w:rsid w:val="00D8450F"/>
    <w:rsid w:val="00D86F02"/>
    <w:rsid w:val="00D8791D"/>
    <w:rsid w:val="00D912AB"/>
    <w:rsid w:val="00D914C0"/>
    <w:rsid w:val="00D928BC"/>
    <w:rsid w:val="00D93ED0"/>
    <w:rsid w:val="00D94789"/>
    <w:rsid w:val="00D97157"/>
    <w:rsid w:val="00DA207C"/>
    <w:rsid w:val="00DA54BC"/>
    <w:rsid w:val="00DA6B06"/>
    <w:rsid w:val="00DB0544"/>
    <w:rsid w:val="00DB1EE2"/>
    <w:rsid w:val="00DB1EFB"/>
    <w:rsid w:val="00DB2EC2"/>
    <w:rsid w:val="00DB5465"/>
    <w:rsid w:val="00DC0A12"/>
    <w:rsid w:val="00DC17D1"/>
    <w:rsid w:val="00DC1E16"/>
    <w:rsid w:val="00DC2FB1"/>
    <w:rsid w:val="00DC4291"/>
    <w:rsid w:val="00DC677B"/>
    <w:rsid w:val="00DC7406"/>
    <w:rsid w:val="00DC7F49"/>
    <w:rsid w:val="00DD15D1"/>
    <w:rsid w:val="00DD3DFE"/>
    <w:rsid w:val="00DD5209"/>
    <w:rsid w:val="00DE2024"/>
    <w:rsid w:val="00DE2AE7"/>
    <w:rsid w:val="00DE4393"/>
    <w:rsid w:val="00DE5830"/>
    <w:rsid w:val="00DE75A8"/>
    <w:rsid w:val="00DF0EA8"/>
    <w:rsid w:val="00DF150E"/>
    <w:rsid w:val="00DF6074"/>
    <w:rsid w:val="00E10CA4"/>
    <w:rsid w:val="00E10FE9"/>
    <w:rsid w:val="00E1161E"/>
    <w:rsid w:val="00E12C8D"/>
    <w:rsid w:val="00E12E22"/>
    <w:rsid w:val="00E136A4"/>
    <w:rsid w:val="00E161D8"/>
    <w:rsid w:val="00E210C5"/>
    <w:rsid w:val="00E21583"/>
    <w:rsid w:val="00E2158A"/>
    <w:rsid w:val="00E2262D"/>
    <w:rsid w:val="00E32271"/>
    <w:rsid w:val="00E3236B"/>
    <w:rsid w:val="00E3589E"/>
    <w:rsid w:val="00E373BD"/>
    <w:rsid w:val="00E37A8B"/>
    <w:rsid w:val="00E40281"/>
    <w:rsid w:val="00E40422"/>
    <w:rsid w:val="00E44D15"/>
    <w:rsid w:val="00E44EF9"/>
    <w:rsid w:val="00E45974"/>
    <w:rsid w:val="00E513C5"/>
    <w:rsid w:val="00E5366A"/>
    <w:rsid w:val="00E53E24"/>
    <w:rsid w:val="00E54049"/>
    <w:rsid w:val="00E55D2F"/>
    <w:rsid w:val="00E56670"/>
    <w:rsid w:val="00E5685D"/>
    <w:rsid w:val="00E6045D"/>
    <w:rsid w:val="00E61CAE"/>
    <w:rsid w:val="00E622EB"/>
    <w:rsid w:val="00E65DEC"/>
    <w:rsid w:val="00E66174"/>
    <w:rsid w:val="00E73C83"/>
    <w:rsid w:val="00E745E6"/>
    <w:rsid w:val="00E81D6C"/>
    <w:rsid w:val="00E81DDF"/>
    <w:rsid w:val="00E8316C"/>
    <w:rsid w:val="00E831CE"/>
    <w:rsid w:val="00E843E7"/>
    <w:rsid w:val="00E85ABB"/>
    <w:rsid w:val="00E860C3"/>
    <w:rsid w:val="00E861A7"/>
    <w:rsid w:val="00E904B9"/>
    <w:rsid w:val="00E91BF7"/>
    <w:rsid w:val="00E947FA"/>
    <w:rsid w:val="00E96AF3"/>
    <w:rsid w:val="00EA2066"/>
    <w:rsid w:val="00EA26BA"/>
    <w:rsid w:val="00EA3612"/>
    <w:rsid w:val="00EA6911"/>
    <w:rsid w:val="00EA6AEF"/>
    <w:rsid w:val="00EA6D59"/>
    <w:rsid w:val="00EB0F75"/>
    <w:rsid w:val="00EB2023"/>
    <w:rsid w:val="00EB7BC2"/>
    <w:rsid w:val="00EC4084"/>
    <w:rsid w:val="00ED2FC3"/>
    <w:rsid w:val="00ED353D"/>
    <w:rsid w:val="00ED39C9"/>
    <w:rsid w:val="00ED3A10"/>
    <w:rsid w:val="00ED7DCD"/>
    <w:rsid w:val="00EE05D1"/>
    <w:rsid w:val="00EE0F60"/>
    <w:rsid w:val="00EE1002"/>
    <w:rsid w:val="00EE2727"/>
    <w:rsid w:val="00EE2EB0"/>
    <w:rsid w:val="00EE5B04"/>
    <w:rsid w:val="00EF43B3"/>
    <w:rsid w:val="00EF5546"/>
    <w:rsid w:val="00F00AB3"/>
    <w:rsid w:val="00F00BE1"/>
    <w:rsid w:val="00F00D11"/>
    <w:rsid w:val="00F00FDF"/>
    <w:rsid w:val="00F10C5F"/>
    <w:rsid w:val="00F12CF5"/>
    <w:rsid w:val="00F13CB9"/>
    <w:rsid w:val="00F15A54"/>
    <w:rsid w:val="00F16862"/>
    <w:rsid w:val="00F20E41"/>
    <w:rsid w:val="00F21159"/>
    <w:rsid w:val="00F22B89"/>
    <w:rsid w:val="00F23815"/>
    <w:rsid w:val="00F25324"/>
    <w:rsid w:val="00F258D0"/>
    <w:rsid w:val="00F322A3"/>
    <w:rsid w:val="00F323FD"/>
    <w:rsid w:val="00F33F0F"/>
    <w:rsid w:val="00F346CF"/>
    <w:rsid w:val="00F34F04"/>
    <w:rsid w:val="00F36DC5"/>
    <w:rsid w:val="00F40509"/>
    <w:rsid w:val="00F44628"/>
    <w:rsid w:val="00F44734"/>
    <w:rsid w:val="00F4481C"/>
    <w:rsid w:val="00F45776"/>
    <w:rsid w:val="00F560A5"/>
    <w:rsid w:val="00F56651"/>
    <w:rsid w:val="00F6313A"/>
    <w:rsid w:val="00F639CC"/>
    <w:rsid w:val="00F70469"/>
    <w:rsid w:val="00F7417D"/>
    <w:rsid w:val="00F76667"/>
    <w:rsid w:val="00F830A5"/>
    <w:rsid w:val="00F83BFE"/>
    <w:rsid w:val="00F85101"/>
    <w:rsid w:val="00F85480"/>
    <w:rsid w:val="00F8744D"/>
    <w:rsid w:val="00F91EFC"/>
    <w:rsid w:val="00F9284F"/>
    <w:rsid w:val="00F928AF"/>
    <w:rsid w:val="00F939A7"/>
    <w:rsid w:val="00F942B0"/>
    <w:rsid w:val="00F952AE"/>
    <w:rsid w:val="00F955CE"/>
    <w:rsid w:val="00F97E90"/>
    <w:rsid w:val="00FA095C"/>
    <w:rsid w:val="00FA12A7"/>
    <w:rsid w:val="00FA1B48"/>
    <w:rsid w:val="00FA31A0"/>
    <w:rsid w:val="00FA37EF"/>
    <w:rsid w:val="00FB268B"/>
    <w:rsid w:val="00FC0D64"/>
    <w:rsid w:val="00FC245C"/>
    <w:rsid w:val="00FC2FDF"/>
    <w:rsid w:val="00FC322F"/>
    <w:rsid w:val="00FC7109"/>
    <w:rsid w:val="00FD4070"/>
    <w:rsid w:val="00FD57A7"/>
    <w:rsid w:val="00FD5B42"/>
    <w:rsid w:val="00FD7A7F"/>
    <w:rsid w:val="00FE03FA"/>
    <w:rsid w:val="00FE0EC2"/>
    <w:rsid w:val="00FE1CC1"/>
    <w:rsid w:val="00FE34AE"/>
    <w:rsid w:val="00FE3FB6"/>
    <w:rsid w:val="00FE5921"/>
    <w:rsid w:val="00FF3649"/>
    <w:rsid w:val="00FF3F2B"/>
    <w:rsid w:val="00FF665F"/>
    <w:rsid w:val="02606E2C"/>
    <w:rsid w:val="08F73DE2"/>
    <w:rsid w:val="2662821B"/>
    <w:rsid w:val="26B8DFF2"/>
    <w:rsid w:val="351164D1"/>
    <w:rsid w:val="3B83BDD7"/>
    <w:rsid w:val="3C129493"/>
    <w:rsid w:val="6E195C46"/>
    <w:rsid w:val="71C5B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14:docId w14:val="2614CDFD"/>
  <w15:docId w15:val="{5DF7E9A0-FDFC-487D-817A-0752702E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9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BB4E6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5150"/>
    <w:pPr>
      <w:pBdr>
        <w:bottom w:val="single" w:sz="4" w:space="1" w:color="auto"/>
      </w:pBdr>
      <w:tabs>
        <w:tab w:val="right" w:pos="9360"/>
      </w:tabs>
      <w:spacing w:after="0" w:line="240" w:lineRule="auto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5150"/>
    <w:rPr>
      <w:rFonts w:cs="Times New Roman"/>
      <w:b/>
      <w:sz w:val="22"/>
      <w:szCs w:val="22"/>
    </w:rPr>
  </w:style>
  <w:style w:type="paragraph" w:styleId="Footer">
    <w:name w:val="footer"/>
    <w:basedOn w:val="Normal"/>
    <w:link w:val="FooterChar"/>
    <w:uiPriority w:val="99"/>
    <w:rsid w:val="00806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4D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06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064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5F40C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rsid w:val="00643D5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43D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43D55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3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3D55"/>
    <w:rPr>
      <w:rFonts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987839"/>
    <w:pPr>
      <w:spacing w:line="240" w:lineRule="auto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84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0053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0053F"/>
    <w:rPr>
      <w:rFonts w:cs="Times New Roman"/>
      <w:color w:val="800080"/>
      <w:u w:val="single"/>
    </w:rPr>
  </w:style>
  <w:style w:type="paragraph" w:styleId="Revision">
    <w:name w:val="Revision"/>
    <w:hidden/>
    <w:uiPriority w:val="99"/>
    <w:semiHidden/>
    <w:rsid w:val="008B7010"/>
  </w:style>
  <w:style w:type="paragraph" w:customStyle="1" w:styleId="p2">
    <w:name w:val="p2"/>
    <w:basedOn w:val="Normal"/>
    <w:rsid w:val="00D03024"/>
    <w:pPr>
      <w:widowControl w:val="0"/>
      <w:tabs>
        <w:tab w:val="left" w:pos="357"/>
      </w:tabs>
      <w:spacing w:after="0" w:line="255" w:lineRule="atLeast"/>
      <w:ind w:left="1083" w:hanging="357"/>
    </w:pPr>
    <w:rPr>
      <w:rFonts w:ascii="Times New Roman" w:hAnsi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BB4E60"/>
    <w:rPr>
      <w:rFonts w:ascii="Times New Roman" w:eastAsia="Times New Roman" w:hAnsi="Times New Roman"/>
      <w:b/>
      <w:sz w:val="30"/>
      <w:szCs w:val="20"/>
    </w:rPr>
  </w:style>
  <w:style w:type="paragraph" w:customStyle="1" w:styleId="Style17">
    <w:name w:val="Style17"/>
    <w:basedOn w:val="Heading1"/>
    <w:link w:val="Style17Char"/>
    <w:qFormat/>
    <w:rsid w:val="00024D65"/>
    <w:rPr>
      <w:rFonts w:asciiTheme="minorHAnsi" w:hAnsiTheme="minorHAnsi"/>
      <w:b w:val="0"/>
      <w:bCs/>
      <w:sz w:val="20"/>
    </w:rPr>
  </w:style>
  <w:style w:type="paragraph" w:customStyle="1" w:styleId="Style18">
    <w:name w:val="Style18"/>
    <w:basedOn w:val="Heading1"/>
    <w:link w:val="Style18Char"/>
    <w:qFormat/>
    <w:rsid w:val="00024D65"/>
    <w:pPr>
      <w:jc w:val="right"/>
    </w:pPr>
    <w:rPr>
      <w:rFonts w:asciiTheme="minorHAnsi" w:hAnsiTheme="minorHAnsi"/>
      <w:b w:val="0"/>
      <w:bCs/>
      <w:sz w:val="20"/>
    </w:rPr>
  </w:style>
  <w:style w:type="character" w:customStyle="1" w:styleId="Style17Char">
    <w:name w:val="Style17 Char"/>
    <w:basedOn w:val="Heading1Char"/>
    <w:link w:val="Style17"/>
    <w:rsid w:val="00024D65"/>
    <w:rPr>
      <w:rFonts w:asciiTheme="minorHAnsi" w:eastAsia="Times New Roman" w:hAnsiTheme="minorHAnsi"/>
      <w:b/>
      <w:bCs/>
      <w:sz w:val="20"/>
      <w:szCs w:val="20"/>
    </w:rPr>
  </w:style>
  <w:style w:type="paragraph" w:customStyle="1" w:styleId="Style19">
    <w:name w:val="Style19"/>
    <w:basedOn w:val="Normal"/>
    <w:link w:val="Style19Char"/>
    <w:qFormat/>
    <w:rsid w:val="00024D65"/>
    <w:pPr>
      <w:tabs>
        <w:tab w:val="right" w:pos="10543"/>
      </w:tabs>
      <w:spacing w:after="0" w:line="240" w:lineRule="auto"/>
    </w:pPr>
    <w:rPr>
      <w:rFonts w:asciiTheme="minorHAnsi" w:eastAsia="Times New Roman" w:hAnsiTheme="minorHAnsi"/>
      <w:bCs/>
      <w:sz w:val="20"/>
      <w:szCs w:val="20"/>
    </w:rPr>
  </w:style>
  <w:style w:type="character" w:customStyle="1" w:styleId="Style18Char">
    <w:name w:val="Style18 Char"/>
    <w:basedOn w:val="Heading1Char"/>
    <w:link w:val="Style18"/>
    <w:rsid w:val="00024D65"/>
    <w:rPr>
      <w:rFonts w:asciiTheme="minorHAnsi" w:eastAsia="Times New Roman" w:hAnsiTheme="minorHAnsi"/>
      <w:b/>
      <w:bCs/>
      <w:sz w:val="20"/>
      <w:szCs w:val="20"/>
    </w:rPr>
  </w:style>
  <w:style w:type="paragraph" w:customStyle="1" w:styleId="Style20">
    <w:name w:val="Style20"/>
    <w:basedOn w:val="Normal"/>
    <w:link w:val="Style20Char"/>
    <w:qFormat/>
    <w:rsid w:val="00024D65"/>
    <w:pPr>
      <w:spacing w:after="0" w:line="240" w:lineRule="auto"/>
    </w:pPr>
    <w:rPr>
      <w:rFonts w:asciiTheme="minorHAnsi" w:eastAsia="Times New Roman" w:hAnsiTheme="minorHAnsi"/>
      <w:sz w:val="12"/>
      <w:szCs w:val="12"/>
    </w:rPr>
  </w:style>
  <w:style w:type="character" w:customStyle="1" w:styleId="Style19Char">
    <w:name w:val="Style19 Char"/>
    <w:basedOn w:val="DefaultParagraphFont"/>
    <w:link w:val="Style19"/>
    <w:rsid w:val="00024D65"/>
    <w:rPr>
      <w:rFonts w:asciiTheme="minorHAnsi" w:eastAsia="Times New Roman" w:hAnsiTheme="minorHAnsi"/>
      <w:bCs/>
      <w:sz w:val="20"/>
      <w:szCs w:val="20"/>
    </w:rPr>
  </w:style>
  <w:style w:type="character" w:customStyle="1" w:styleId="Style20Char">
    <w:name w:val="Style20 Char"/>
    <w:basedOn w:val="DefaultParagraphFont"/>
    <w:link w:val="Style20"/>
    <w:rsid w:val="00024D65"/>
    <w:rPr>
      <w:rFonts w:asciiTheme="minorHAnsi" w:eastAsia="Times New Roman" w:hAnsiTheme="minorHAnsi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8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6d xmlns="785685f2-c2e1-4352-89aa-3faca8eaba52" xsi:nil="true"/>
    <DateCCOReviewed xmlns="785685f2-c2e1-4352-89aa-3faca8eaba52" xsi:nil="true"/>
    <oawc xmlns="785685f2-c2e1-4352-89aa-3faca8eaba52" xsi:nil="true"/>
    <sipv xmlns="785685f2-c2e1-4352-89aa-3faca8eaba52" xsi:nil="true"/>
    <_x0074_mv6 xmlns="785685f2-c2e1-4352-89aa-3faca8eaba52">
      <UserInfo>
        <DisplayName/>
        <AccountId xsi:nil="true"/>
        <AccountType/>
      </UserInfo>
    </_x0074_mv6>
    <CCOReviewr xmlns="785685f2-c2e1-4352-89aa-3faca8eaba5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C9A153AAEEE45BACE06E01F8272AC" ma:contentTypeVersion="15" ma:contentTypeDescription="Create a new document." ma:contentTypeScope="" ma:versionID="6ef71f9b23477729394656848042a189">
  <xsd:schema xmlns:xsd="http://www.w3.org/2001/XMLSchema" xmlns:xs="http://www.w3.org/2001/XMLSchema" xmlns:p="http://schemas.microsoft.com/office/2006/metadata/properties" xmlns:ns2="785685f2-c2e1-4352-89aa-3faca8eaba52" xmlns:ns3="5067c814-4b34-462c-a21d-c185ff6548d2" targetNamespace="http://schemas.microsoft.com/office/2006/metadata/properties" ma:root="true" ma:fieldsID="12b41caee57035e831dbbe2d110fa942" ns2:_="" ns3:_="">
    <xsd:import namespace="785685f2-c2e1-4352-89aa-3faca8eaba52"/>
    <xsd:import namespace="5067c814-4b34-462c-a21d-c185ff654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_x0074_mv6" minOccurs="0"/>
                <xsd:element ref="ns2:sipv" minOccurs="0"/>
                <xsd:element ref="ns2:oawc" minOccurs="0"/>
                <xsd:element ref="ns2:CCOReviewr" minOccurs="0"/>
                <xsd:element ref="ns2:DateCCOReviewed" minOccurs="0"/>
                <xsd:element ref="ns2:b26d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685f2-c2e1-4352-89aa-3faca8eab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_x0074_mv6" ma:index="13" nillable="true" ma:displayName="BSO Reviewer" ma:list="UserInfo" ma:internalName="_x0074_mv6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ipv" ma:index="14" nillable="true" ma:displayName="Date BSO Review Completed" ma:internalName="sipv">
      <xsd:simpleType>
        <xsd:restriction base="dms:DateTime"/>
      </xsd:simpleType>
    </xsd:element>
    <xsd:element name="oawc" ma:index="15" nillable="true" ma:displayName="Text" ma:internalName="oawc">
      <xsd:simpleType>
        <xsd:restriction base="dms:Text"/>
      </xsd:simpleType>
    </xsd:element>
    <xsd:element name="CCOReviewr" ma:index="16" nillable="true" ma:displayName="CCO Reviewer" ma:format="Dropdown" ma:internalName="CCOReviewr">
      <xsd:simpleType>
        <xsd:restriction base="dms:Text">
          <xsd:maxLength value="255"/>
        </xsd:restriction>
      </xsd:simpleType>
    </xsd:element>
    <xsd:element name="DateCCOReviewed" ma:index="17" nillable="true" ma:displayName="Date CCO Reviewed" ma:format="Dropdown" ma:internalName="DateCCOReviewed">
      <xsd:simpleType>
        <xsd:restriction base="dms:Text">
          <xsd:maxLength value="255"/>
        </xsd:restriction>
      </xsd:simpleType>
    </xsd:element>
    <xsd:element name="b26d" ma:index="18" nillable="true" ma:displayName="SCO Reviewer" ma:internalName="b26d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7c814-4b34-462c-a21d-c185ff6548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CC8F22-498D-4FAD-BCE0-8ABC6094E9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561B9-20FC-4EC3-BB5C-03CC1DD8A9F5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purl.org/dc/dcmitype/"/>
    <ds:schemaRef ds:uri="5067c814-4b34-462c-a21d-c185ff6548d2"/>
    <ds:schemaRef ds:uri="http://schemas.microsoft.com/office/2006/documentManagement/types"/>
    <ds:schemaRef ds:uri="http://schemas.microsoft.com/office/infopath/2007/PartnerControls"/>
    <ds:schemaRef ds:uri="785685f2-c2e1-4352-89aa-3faca8eaba52"/>
  </ds:schemaRefs>
</ds:datastoreItem>
</file>

<file path=customXml/itemProps3.xml><?xml version="1.0" encoding="utf-8"?>
<ds:datastoreItem xmlns:ds="http://schemas.openxmlformats.org/officeDocument/2006/customXml" ds:itemID="{6D7B8338-C9F1-4BA5-B450-2D54F80BC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685f2-c2e1-4352-89aa-3faca8eaba52"/>
    <ds:schemaRef ds:uri="5067c814-4b34-462c-a21d-c185ff654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7EEC80-86AC-468D-9E64-D2AF2115272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2C473F4-698C-4821-A181-594D1ACD42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2644</Words>
  <Characters>15073</Characters>
  <Application>Microsoft Office Word</Application>
  <DocSecurity>0</DocSecurity>
  <Lines>125</Lines>
  <Paragraphs>35</Paragraphs>
  <ScaleCrop>false</ScaleCrop>
  <Company>California Energy Commission</Company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 King</dc:creator>
  <cp:lastModifiedBy>Alexis</cp:lastModifiedBy>
  <cp:revision>24</cp:revision>
  <cp:lastPrinted>2015-06-19T22:24:00Z</cp:lastPrinted>
  <dcterms:created xsi:type="dcterms:W3CDTF">2015-06-09T18:19:00Z</dcterms:created>
  <dcterms:modified xsi:type="dcterms:W3CDTF">2021-03-24T23:35:00Z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0x01010061DC9A153AAEEE45BACE06E01F8272AC</vt:lpwstr>
  </property>
</Properties>
</file>
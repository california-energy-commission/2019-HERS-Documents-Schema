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7E127B">
        <w:tc>
          <w:tcPr>
            <w:tcW w:w="10790" w:type="dxa"/>
            <w:gridSpan w:val="3"/>
          </w:tcPr>
          <w:p w14:paraId="7DFFDC5A" w14:textId="77777777" w:rsidR="00310D9A" w:rsidRPr="0029047D" w:rsidRDefault="00310D9A" w:rsidP="007E12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7E127B">
        <w:trPr>
          <w:trHeight w:val="158"/>
        </w:trPr>
        <w:tc>
          <w:tcPr>
            <w:tcW w:w="626" w:type="dxa"/>
            <w:vAlign w:val="center"/>
          </w:tcPr>
          <w:p w14:paraId="59947094"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7E127B">
            <w:pPr>
              <w:rPr>
                <w:rFonts w:asciiTheme="minorHAnsi" w:hAnsiTheme="minorHAnsi" w:cstheme="minorHAnsi"/>
                <w:sz w:val="18"/>
                <w:szCs w:val="18"/>
              </w:rPr>
            </w:pPr>
          </w:p>
        </w:tc>
      </w:tr>
      <w:tr w:rsidR="00310D9A" w:rsidRPr="007A5D38" w14:paraId="776A4A0F" w14:textId="77777777" w:rsidTr="007E127B">
        <w:trPr>
          <w:trHeight w:val="158"/>
        </w:trPr>
        <w:tc>
          <w:tcPr>
            <w:tcW w:w="626" w:type="dxa"/>
            <w:vAlign w:val="center"/>
          </w:tcPr>
          <w:p w14:paraId="19AA4878"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7E127B">
            <w:pPr>
              <w:rPr>
                <w:rFonts w:asciiTheme="minorHAnsi" w:hAnsiTheme="minorHAnsi" w:cstheme="minorHAnsi"/>
                <w:sz w:val="18"/>
                <w:szCs w:val="18"/>
              </w:rPr>
            </w:pPr>
          </w:p>
        </w:tc>
      </w:tr>
      <w:tr w:rsidR="00310D9A" w:rsidRPr="007A5D38" w14:paraId="6CA174B8" w14:textId="77777777" w:rsidTr="007E127B">
        <w:trPr>
          <w:trHeight w:val="158"/>
        </w:trPr>
        <w:tc>
          <w:tcPr>
            <w:tcW w:w="626" w:type="dxa"/>
            <w:vAlign w:val="center"/>
          </w:tcPr>
          <w:p w14:paraId="43A81B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7E127B">
            <w:pPr>
              <w:rPr>
                <w:rFonts w:asciiTheme="minorHAnsi" w:hAnsiTheme="minorHAnsi" w:cstheme="minorHAnsi"/>
                <w:sz w:val="18"/>
                <w:szCs w:val="18"/>
              </w:rPr>
            </w:pPr>
          </w:p>
        </w:tc>
      </w:tr>
      <w:tr w:rsidR="00310D9A" w:rsidRPr="007A5D38" w14:paraId="358D7BB8" w14:textId="77777777" w:rsidTr="007E127B">
        <w:trPr>
          <w:trHeight w:val="158"/>
        </w:trPr>
        <w:tc>
          <w:tcPr>
            <w:tcW w:w="626" w:type="dxa"/>
            <w:vAlign w:val="center"/>
          </w:tcPr>
          <w:p w14:paraId="09079E40"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7E127B">
            <w:pPr>
              <w:rPr>
                <w:rFonts w:asciiTheme="minorHAnsi" w:hAnsiTheme="minorHAnsi" w:cstheme="minorHAnsi"/>
                <w:sz w:val="18"/>
                <w:szCs w:val="18"/>
              </w:rPr>
            </w:pPr>
          </w:p>
        </w:tc>
      </w:tr>
      <w:tr w:rsidR="00310D9A" w:rsidRPr="007A5D38" w14:paraId="5DCA4FD7" w14:textId="77777777" w:rsidTr="007E127B">
        <w:trPr>
          <w:trHeight w:val="158"/>
        </w:trPr>
        <w:tc>
          <w:tcPr>
            <w:tcW w:w="626" w:type="dxa"/>
            <w:vAlign w:val="center"/>
          </w:tcPr>
          <w:p w14:paraId="0FD01C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7E127B">
            <w:pPr>
              <w:rPr>
                <w:rFonts w:asciiTheme="minorHAnsi" w:hAnsiTheme="minorHAnsi" w:cstheme="minorHAnsi"/>
                <w:sz w:val="18"/>
                <w:szCs w:val="18"/>
              </w:rPr>
            </w:pPr>
          </w:p>
        </w:tc>
      </w:tr>
      <w:tr w:rsidR="00310D9A" w:rsidRPr="007A5D38" w14:paraId="609A8811" w14:textId="77777777" w:rsidTr="007E127B">
        <w:trPr>
          <w:trHeight w:val="158"/>
        </w:trPr>
        <w:tc>
          <w:tcPr>
            <w:tcW w:w="626" w:type="dxa"/>
            <w:vAlign w:val="center"/>
          </w:tcPr>
          <w:p w14:paraId="3565E3E4" w14:textId="77777777" w:rsidR="00310D9A" w:rsidRPr="007A5D38" w:rsidRDefault="00310D9A" w:rsidP="007E127B">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7E127B">
            <w:pPr>
              <w:rPr>
                <w:rFonts w:asciiTheme="minorHAnsi" w:hAnsiTheme="minorHAnsi" w:cstheme="minorHAnsi"/>
                <w:sz w:val="18"/>
                <w:szCs w:val="18"/>
              </w:rPr>
            </w:pPr>
          </w:p>
        </w:tc>
      </w:tr>
    </w:tbl>
    <w:p w14:paraId="4D19F52D" w14:textId="77777777" w:rsidR="00FD11ED" w:rsidRDefault="00FD11ED" w:rsidP="00192313">
      <w:pPr>
        <w:rPr>
          <w:rFonts w:asciiTheme="minorHAnsi" w:hAnsiTheme="minorHAnsi"/>
          <w:sz w:val="18"/>
          <w:szCs w:val="18"/>
        </w:rPr>
      </w:pP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D11ED" w14:paraId="5D73D616" w14:textId="77777777" w:rsidTr="00857191">
        <w:trPr>
          <w:cantSplit/>
          <w:trHeight w:val="305"/>
        </w:trPr>
        <w:tc>
          <w:tcPr>
            <w:tcW w:w="10790" w:type="dxa"/>
            <w:gridSpan w:val="11"/>
            <w:vAlign w:val="center"/>
          </w:tcPr>
          <w:p w14:paraId="3765F4F9" w14:textId="77777777" w:rsidR="00FD11ED" w:rsidRDefault="00FD11ED" w:rsidP="00857191">
            <w:pPr>
              <w:rPr>
                <w:rFonts w:asciiTheme="minorHAnsi" w:hAnsiTheme="minorHAnsi"/>
                <w:sz w:val="18"/>
                <w:szCs w:val="18"/>
              </w:rPr>
            </w:pPr>
            <w:r>
              <w:rPr>
                <w:rFonts w:asciiTheme="minorHAnsi" w:hAnsiTheme="minorHAnsi"/>
                <w:b/>
                <w:szCs w:val="18"/>
              </w:rPr>
              <w:t>B</w:t>
            </w:r>
            <w:r w:rsidRPr="003404FF">
              <w:rPr>
                <w:rFonts w:asciiTheme="minorHAnsi" w:hAnsiTheme="minorHAnsi"/>
                <w:b/>
                <w:szCs w:val="18"/>
              </w:rPr>
              <w:t>. Kitchen Exhaust System</w:t>
            </w:r>
            <w:r>
              <w:rPr>
                <w:rFonts w:asciiTheme="minorHAnsi" w:hAnsiTheme="minorHAnsi"/>
                <w:b/>
                <w:szCs w:val="18"/>
              </w:rPr>
              <w:t>s</w:t>
            </w:r>
          </w:p>
        </w:tc>
      </w:tr>
      <w:tr w:rsidR="00FD11ED" w14:paraId="1F3D393B" w14:textId="77777777" w:rsidTr="00857191">
        <w:trPr>
          <w:cantSplit/>
          <w:trHeight w:val="305"/>
        </w:trPr>
        <w:tc>
          <w:tcPr>
            <w:tcW w:w="980" w:type="dxa"/>
            <w:textDirection w:val="btLr"/>
            <w:vAlign w:val="center"/>
          </w:tcPr>
          <w:p w14:paraId="3FE8FDD5" w14:textId="77777777" w:rsidR="00FD11ED" w:rsidRDefault="00FD11ED" w:rsidP="00857191">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685EA72C" w14:textId="77777777" w:rsidR="00FD11ED" w:rsidRDefault="00FD11ED" w:rsidP="00857191">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1240382D" w14:textId="77777777" w:rsidR="00FD11ED" w:rsidRDefault="00FD11ED" w:rsidP="00857191">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44B7CD1F" w14:textId="77777777" w:rsidR="00FD11ED" w:rsidRDefault="00FD11ED" w:rsidP="00857191">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5A44EFA2" w14:textId="77777777" w:rsidR="00FD11ED" w:rsidRDefault="00FD11ED" w:rsidP="00857191">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21A9FDBC" w14:textId="77777777" w:rsidR="00FD11ED" w:rsidRDefault="00FD11ED" w:rsidP="00857191">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1177CDA5" w14:textId="77777777" w:rsidR="00FD11ED" w:rsidRDefault="00FD11ED" w:rsidP="00857191">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3C18FD32" w14:textId="77777777" w:rsidR="00FD11ED" w:rsidRDefault="00FD11ED" w:rsidP="00857191">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25B6413B" w14:textId="77777777" w:rsidR="00FD11ED" w:rsidRDefault="00FD11ED" w:rsidP="00857191">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5BF134A5" w14:textId="77777777" w:rsidR="00FD11ED" w:rsidRDefault="00FD11ED" w:rsidP="00857191">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4F7D9155" w14:textId="77777777" w:rsidR="00FD11ED" w:rsidRDefault="00FD11ED" w:rsidP="00857191">
            <w:pPr>
              <w:jc w:val="center"/>
              <w:rPr>
                <w:rFonts w:asciiTheme="minorHAnsi" w:hAnsiTheme="minorHAnsi"/>
                <w:sz w:val="18"/>
                <w:szCs w:val="18"/>
              </w:rPr>
            </w:pPr>
            <w:r>
              <w:rPr>
                <w:rFonts w:asciiTheme="minorHAnsi" w:hAnsiTheme="minorHAnsi"/>
                <w:sz w:val="18"/>
                <w:szCs w:val="18"/>
              </w:rPr>
              <w:t>11</w:t>
            </w:r>
          </w:p>
        </w:tc>
      </w:tr>
      <w:tr w:rsidR="00FD11ED" w14:paraId="7532B630" w14:textId="77777777" w:rsidTr="00857191">
        <w:trPr>
          <w:cantSplit/>
          <w:trHeight w:val="1655"/>
        </w:trPr>
        <w:tc>
          <w:tcPr>
            <w:tcW w:w="980" w:type="dxa"/>
            <w:textDirection w:val="btLr"/>
            <w:vAlign w:val="center"/>
          </w:tcPr>
          <w:p w14:paraId="0AC94DA0"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System Name</w:t>
            </w:r>
          </w:p>
        </w:tc>
        <w:tc>
          <w:tcPr>
            <w:tcW w:w="981" w:type="dxa"/>
            <w:textDirection w:val="btLr"/>
            <w:vAlign w:val="center"/>
          </w:tcPr>
          <w:p w14:paraId="67B3A7A6"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723371CE"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3AA1D842" w14:textId="06F46BE5" w:rsidR="00FD11ED" w:rsidRDefault="00FD11ED" w:rsidP="00857191">
            <w:pPr>
              <w:ind w:left="113" w:right="113"/>
              <w:jc w:val="center"/>
              <w:rPr>
                <w:rFonts w:asciiTheme="minorHAnsi" w:hAnsiTheme="minorHAnsi"/>
                <w:sz w:val="18"/>
                <w:szCs w:val="18"/>
              </w:rPr>
            </w:pPr>
            <w:r>
              <w:rPr>
                <w:rFonts w:asciiTheme="minorHAnsi" w:hAnsiTheme="minorHAnsi"/>
                <w:sz w:val="18"/>
                <w:szCs w:val="18"/>
              </w:rPr>
              <w:t xml:space="preserve">HVI </w:t>
            </w:r>
            <w:ins w:id="0" w:author="Alexis" w:date="2021-03-24T16:17:00Z">
              <w:r w:rsidR="009F1934">
                <w:rPr>
                  <w:rFonts w:asciiTheme="minorHAnsi" w:hAnsiTheme="minorHAnsi"/>
                  <w:sz w:val="18"/>
                  <w:szCs w:val="18"/>
                </w:rPr>
                <w:t xml:space="preserve">or AHAM </w:t>
              </w:r>
            </w:ins>
            <w:r>
              <w:rPr>
                <w:rFonts w:asciiTheme="minorHAnsi" w:hAnsiTheme="minorHAnsi"/>
                <w:sz w:val="18"/>
                <w:szCs w:val="18"/>
              </w:rPr>
              <w:t>Directory Listed Model Number</w:t>
            </w:r>
          </w:p>
        </w:tc>
        <w:tc>
          <w:tcPr>
            <w:tcW w:w="981" w:type="dxa"/>
            <w:textDirection w:val="btLr"/>
            <w:vAlign w:val="center"/>
          </w:tcPr>
          <w:p w14:paraId="6DF22F85" w14:textId="45B6F1F3" w:rsidR="00FD11ED" w:rsidRDefault="00FD11ED" w:rsidP="00857191">
            <w:pPr>
              <w:ind w:left="113" w:right="113"/>
              <w:jc w:val="center"/>
              <w:rPr>
                <w:rFonts w:asciiTheme="minorHAnsi" w:hAnsiTheme="minorHAnsi"/>
                <w:sz w:val="18"/>
                <w:szCs w:val="18"/>
              </w:rPr>
            </w:pPr>
            <w:r>
              <w:rPr>
                <w:rFonts w:asciiTheme="minorHAnsi" w:hAnsiTheme="minorHAnsi"/>
                <w:sz w:val="18"/>
                <w:szCs w:val="18"/>
              </w:rPr>
              <w:t xml:space="preserve">HVI </w:t>
            </w:r>
            <w:ins w:id="1" w:author="Alexis" w:date="2021-03-24T16:17:00Z">
              <w:r w:rsidR="009F1934">
                <w:rPr>
                  <w:rFonts w:asciiTheme="minorHAnsi" w:hAnsiTheme="minorHAnsi"/>
                  <w:sz w:val="18"/>
                  <w:szCs w:val="18"/>
                </w:rPr>
                <w:t xml:space="preserve">or AHAM </w:t>
              </w:r>
            </w:ins>
            <w:r>
              <w:rPr>
                <w:rFonts w:asciiTheme="minorHAnsi" w:hAnsiTheme="minorHAnsi"/>
                <w:sz w:val="18"/>
                <w:szCs w:val="18"/>
              </w:rPr>
              <w:t>Directory Listed Rated Airflow</w:t>
            </w:r>
          </w:p>
        </w:tc>
        <w:tc>
          <w:tcPr>
            <w:tcW w:w="981" w:type="dxa"/>
            <w:textDirection w:val="btLr"/>
            <w:vAlign w:val="center"/>
          </w:tcPr>
          <w:p w14:paraId="7F15EF75" w14:textId="261269BF" w:rsidR="00FD11ED" w:rsidRDefault="00FD11ED" w:rsidP="00857191">
            <w:pPr>
              <w:ind w:left="113" w:right="113"/>
              <w:jc w:val="center"/>
              <w:rPr>
                <w:rFonts w:asciiTheme="minorHAnsi" w:hAnsiTheme="minorHAnsi"/>
                <w:sz w:val="18"/>
                <w:szCs w:val="18"/>
              </w:rPr>
            </w:pPr>
            <w:r>
              <w:rPr>
                <w:rFonts w:asciiTheme="minorHAnsi" w:hAnsiTheme="minorHAnsi"/>
                <w:sz w:val="18"/>
                <w:szCs w:val="18"/>
              </w:rPr>
              <w:t>HVI</w:t>
            </w:r>
            <w:ins w:id="2" w:author="Alexis" w:date="2021-03-24T16:17:00Z">
              <w:r w:rsidR="009F1934">
                <w:rPr>
                  <w:rFonts w:asciiTheme="minorHAnsi" w:hAnsiTheme="minorHAnsi"/>
                  <w:sz w:val="18"/>
                  <w:szCs w:val="18"/>
                </w:rPr>
                <w:t xml:space="preserve"> or AHAM</w:t>
              </w:r>
            </w:ins>
            <w:r>
              <w:rPr>
                <w:rFonts w:asciiTheme="minorHAnsi" w:hAnsiTheme="minorHAnsi"/>
                <w:sz w:val="18"/>
                <w:szCs w:val="18"/>
              </w:rPr>
              <w:t xml:space="preserve"> Directory Listed Sound Rating</w:t>
            </w:r>
          </w:p>
        </w:tc>
        <w:tc>
          <w:tcPr>
            <w:tcW w:w="981" w:type="dxa"/>
            <w:textDirection w:val="btLr"/>
            <w:vAlign w:val="center"/>
          </w:tcPr>
          <w:p w14:paraId="07905C4F"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Minimum Airflow (defaults to rated airflow)</w:t>
            </w:r>
          </w:p>
        </w:tc>
        <w:tc>
          <w:tcPr>
            <w:tcW w:w="981" w:type="dxa"/>
            <w:textDirection w:val="btLr"/>
            <w:vAlign w:val="center"/>
          </w:tcPr>
          <w:p w14:paraId="4831FF77"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1225DFC"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5E7C59A6"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63880B9F"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Compliance Statement</w:t>
            </w:r>
          </w:p>
        </w:tc>
      </w:tr>
      <w:tr w:rsidR="00FD11ED" w14:paraId="3F70F35D" w14:textId="77777777" w:rsidTr="00857191">
        <w:tc>
          <w:tcPr>
            <w:tcW w:w="980" w:type="dxa"/>
          </w:tcPr>
          <w:p w14:paraId="35845110" w14:textId="29178E36" w:rsidR="00FD11ED" w:rsidRDefault="00FD11ED" w:rsidP="00857191">
            <w:pPr>
              <w:rPr>
                <w:rFonts w:asciiTheme="minorHAnsi" w:hAnsiTheme="minorHAnsi"/>
                <w:sz w:val="18"/>
                <w:szCs w:val="18"/>
              </w:rPr>
            </w:pPr>
          </w:p>
        </w:tc>
        <w:tc>
          <w:tcPr>
            <w:tcW w:w="981" w:type="dxa"/>
          </w:tcPr>
          <w:p w14:paraId="3026B5F2" w14:textId="1C093A8A" w:rsidR="00FD11ED" w:rsidRDefault="00FD11ED" w:rsidP="00857191">
            <w:pPr>
              <w:rPr>
                <w:rFonts w:asciiTheme="minorHAnsi" w:hAnsiTheme="minorHAnsi"/>
                <w:sz w:val="18"/>
                <w:szCs w:val="18"/>
              </w:rPr>
            </w:pPr>
          </w:p>
        </w:tc>
        <w:tc>
          <w:tcPr>
            <w:tcW w:w="981" w:type="dxa"/>
          </w:tcPr>
          <w:p w14:paraId="581EC44D" w14:textId="3F78E580" w:rsidR="00FD11ED" w:rsidRDefault="00FD11ED" w:rsidP="00857191">
            <w:pPr>
              <w:rPr>
                <w:rFonts w:asciiTheme="minorHAnsi" w:hAnsiTheme="minorHAnsi"/>
                <w:sz w:val="18"/>
                <w:szCs w:val="18"/>
              </w:rPr>
            </w:pPr>
          </w:p>
        </w:tc>
        <w:tc>
          <w:tcPr>
            <w:tcW w:w="981" w:type="dxa"/>
          </w:tcPr>
          <w:p w14:paraId="2F5DB170" w14:textId="1B20E19B" w:rsidR="00FD11ED" w:rsidRDefault="00FD11ED" w:rsidP="00857191">
            <w:pPr>
              <w:rPr>
                <w:rFonts w:asciiTheme="minorHAnsi" w:hAnsiTheme="minorHAnsi"/>
                <w:sz w:val="18"/>
                <w:szCs w:val="18"/>
              </w:rPr>
            </w:pPr>
          </w:p>
        </w:tc>
        <w:tc>
          <w:tcPr>
            <w:tcW w:w="981" w:type="dxa"/>
          </w:tcPr>
          <w:p w14:paraId="386CEC01" w14:textId="64D35997" w:rsidR="00FD11ED" w:rsidRDefault="00FD11ED" w:rsidP="00857191">
            <w:pPr>
              <w:rPr>
                <w:rFonts w:asciiTheme="minorHAnsi" w:hAnsiTheme="minorHAnsi"/>
                <w:sz w:val="18"/>
                <w:szCs w:val="18"/>
              </w:rPr>
            </w:pPr>
          </w:p>
        </w:tc>
        <w:tc>
          <w:tcPr>
            <w:tcW w:w="981" w:type="dxa"/>
          </w:tcPr>
          <w:p w14:paraId="45A6C5CB" w14:textId="670603C3" w:rsidR="00FD11ED" w:rsidRDefault="00FD11ED" w:rsidP="00857191">
            <w:pPr>
              <w:rPr>
                <w:rFonts w:asciiTheme="minorHAnsi" w:hAnsiTheme="minorHAnsi"/>
                <w:sz w:val="18"/>
                <w:szCs w:val="18"/>
              </w:rPr>
            </w:pPr>
          </w:p>
        </w:tc>
        <w:tc>
          <w:tcPr>
            <w:tcW w:w="981" w:type="dxa"/>
          </w:tcPr>
          <w:p w14:paraId="30B1A7B5" w14:textId="455C8B46" w:rsidR="00FD11ED" w:rsidRDefault="00FD11ED" w:rsidP="00857191">
            <w:pPr>
              <w:rPr>
                <w:rFonts w:asciiTheme="minorHAnsi" w:hAnsiTheme="minorHAnsi"/>
                <w:sz w:val="18"/>
                <w:szCs w:val="18"/>
              </w:rPr>
            </w:pPr>
          </w:p>
        </w:tc>
        <w:tc>
          <w:tcPr>
            <w:tcW w:w="981" w:type="dxa"/>
          </w:tcPr>
          <w:p w14:paraId="2A7BA292" w14:textId="3DC9C40E" w:rsidR="00FD11ED" w:rsidRDefault="00FD11ED" w:rsidP="00857191">
            <w:pPr>
              <w:rPr>
                <w:rFonts w:asciiTheme="minorHAnsi" w:hAnsiTheme="minorHAnsi"/>
                <w:sz w:val="18"/>
                <w:szCs w:val="18"/>
              </w:rPr>
            </w:pPr>
          </w:p>
        </w:tc>
        <w:tc>
          <w:tcPr>
            <w:tcW w:w="981" w:type="dxa"/>
          </w:tcPr>
          <w:p w14:paraId="75FFB584" w14:textId="77777777" w:rsidR="00FD11ED" w:rsidRDefault="00FD11ED" w:rsidP="00857191">
            <w:pPr>
              <w:rPr>
                <w:rFonts w:asciiTheme="minorHAnsi" w:hAnsiTheme="minorHAnsi"/>
                <w:sz w:val="18"/>
                <w:szCs w:val="18"/>
              </w:rPr>
            </w:pPr>
          </w:p>
        </w:tc>
        <w:tc>
          <w:tcPr>
            <w:tcW w:w="981" w:type="dxa"/>
          </w:tcPr>
          <w:p w14:paraId="1B9DB4E2" w14:textId="3A2C3AC9" w:rsidR="00FD11ED" w:rsidRDefault="00FD11ED" w:rsidP="00857191">
            <w:pPr>
              <w:rPr>
                <w:rFonts w:asciiTheme="minorHAnsi" w:hAnsiTheme="minorHAnsi"/>
                <w:sz w:val="18"/>
                <w:szCs w:val="18"/>
              </w:rPr>
            </w:pPr>
          </w:p>
        </w:tc>
        <w:tc>
          <w:tcPr>
            <w:tcW w:w="981" w:type="dxa"/>
          </w:tcPr>
          <w:p w14:paraId="3D9CB24C" w14:textId="24444ECE" w:rsidR="00FD11ED" w:rsidRDefault="00FD11ED" w:rsidP="00857191">
            <w:pPr>
              <w:rPr>
                <w:rFonts w:asciiTheme="minorHAnsi" w:hAnsiTheme="minorHAnsi"/>
                <w:sz w:val="18"/>
                <w:szCs w:val="18"/>
              </w:rPr>
            </w:pPr>
          </w:p>
        </w:tc>
      </w:tr>
      <w:tr w:rsidR="00FD11ED" w14:paraId="35AEB313" w14:textId="77777777" w:rsidTr="00857191">
        <w:tc>
          <w:tcPr>
            <w:tcW w:w="980" w:type="dxa"/>
          </w:tcPr>
          <w:p w14:paraId="6B3503E2" w14:textId="77777777" w:rsidR="00FD11ED" w:rsidRDefault="00FD11ED" w:rsidP="00857191">
            <w:pPr>
              <w:rPr>
                <w:rFonts w:asciiTheme="minorHAnsi" w:hAnsiTheme="minorHAnsi"/>
                <w:sz w:val="18"/>
                <w:szCs w:val="18"/>
              </w:rPr>
            </w:pPr>
          </w:p>
        </w:tc>
        <w:tc>
          <w:tcPr>
            <w:tcW w:w="981" w:type="dxa"/>
          </w:tcPr>
          <w:p w14:paraId="6BE2F1C8" w14:textId="77777777" w:rsidR="00FD11ED" w:rsidRDefault="00FD11ED" w:rsidP="00857191">
            <w:pPr>
              <w:rPr>
                <w:rFonts w:asciiTheme="minorHAnsi" w:hAnsiTheme="minorHAnsi"/>
                <w:sz w:val="18"/>
                <w:szCs w:val="18"/>
              </w:rPr>
            </w:pPr>
          </w:p>
        </w:tc>
        <w:tc>
          <w:tcPr>
            <w:tcW w:w="981" w:type="dxa"/>
          </w:tcPr>
          <w:p w14:paraId="7C626915" w14:textId="77777777" w:rsidR="00FD11ED" w:rsidRDefault="00FD11ED" w:rsidP="00857191">
            <w:pPr>
              <w:rPr>
                <w:rFonts w:asciiTheme="minorHAnsi" w:hAnsiTheme="minorHAnsi"/>
                <w:sz w:val="18"/>
                <w:szCs w:val="18"/>
              </w:rPr>
            </w:pPr>
          </w:p>
        </w:tc>
        <w:tc>
          <w:tcPr>
            <w:tcW w:w="981" w:type="dxa"/>
          </w:tcPr>
          <w:p w14:paraId="66664C54" w14:textId="77777777" w:rsidR="00FD11ED" w:rsidRDefault="00FD11ED" w:rsidP="00857191">
            <w:pPr>
              <w:rPr>
                <w:rFonts w:asciiTheme="minorHAnsi" w:hAnsiTheme="minorHAnsi"/>
                <w:sz w:val="18"/>
                <w:szCs w:val="18"/>
              </w:rPr>
            </w:pPr>
          </w:p>
        </w:tc>
        <w:tc>
          <w:tcPr>
            <w:tcW w:w="981" w:type="dxa"/>
          </w:tcPr>
          <w:p w14:paraId="7D8B1C89" w14:textId="77777777" w:rsidR="00FD11ED" w:rsidRDefault="00FD11ED" w:rsidP="00857191">
            <w:pPr>
              <w:rPr>
                <w:rFonts w:asciiTheme="minorHAnsi" w:hAnsiTheme="minorHAnsi"/>
                <w:sz w:val="18"/>
                <w:szCs w:val="18"/>
              </w:rPr>
            </w:pPr>
          </w:p>
        </w:tc>
        <w:tc>
          <w:tcPr>
            <w:tcW w:w="981" w:type="dxa"/>
          </w:tcPr>
          <w:p w14:paraId="5CD2B4CB" w14:textId="77777777" w:rsidR="00FD11ED" w:rsidRDefault="00FD11ED" w:rsidP="00857191">
            <w:pPr>
              <w:rPr>
                <w:rFonts w:asciiTheme="minorHAnsi" w:hAnsiTheme="minorHAnsi"/>
                <w:sz w:val="18"/>
                <w:szCs w:val="18"/>
              </w:rPr>
            </w:pPr>
          </w:p>
        </w:tc>
        <w:tc>
          <w:tcPr>
            <w:tcW w:w="981" w:type="dxa"/>
          </w:tcPr>
          <w:p w14:paraId="1A6EC7DC" w14:textId="77777777" w:rsidR="00FD11ED" w:rsidRDefault="00FD11ED" w:rsidP="00857191">
            <w:pPr>
              <w:rPr>
                <w:rFonts w:asciiTheme="minorHAnsi" w:hAnsiTheme="minorHAnsi"/>
                <w:sz w:val="18"/>
                <w:szCs w:val="18"/>
              </w:rPr>
            </w:pPr>
          </w:p>
        </w:tc>
        <w:tc>
          <w:tcPr>
            <w:tcW w:w="981" w:type="dxa"/>
          </w:tcPr>
          <w:p w14:paraId="26F5FCEB" w14:textId="77777777" w:rsidR="00FD11ED" w:rsidRDefault="00FD11ED" w:rsidP="00857191">
            <w:pPr>
              <w:rPr>
                <w:rFonts w:asciiTheme="minorHAnsi" w:hAnsiTheme="minorHAnsi"/>
                <w:sz w:val="18"/>
                <w:szCs w:val="18"/>
              </w:rPr>
            </w:pPr>
          </w:p>
        </w:tc>
        <w:tc>
          <w:tcPr>
            <w:tcW w:w="981" w:type="dxa"/>
          </w:tcPr>
          <w:p w14:paraId="45F48D7A" w14:textId="77777777" w:rsidR="00FD11ED" w:rsidRDefault="00FD11ED" w:rsidP="00857191">
            <w:pPr>
              <w:rPr>
                <w:rFonts w:asciiTheme="minorHAnsi" w:hAnsiTheme="minorHAnsi"/>
                <w:sz w:val="18"/>
                <w:szCs w:val="18"/>
              </w:rPr>
            </w:pPr>
          </w:p>
        </w:tc>
        <w:tc>
          <w:tcPr>
            <w:tcW w:w="981" w:type="dxa"/>
          </w:tcPr>
          <w:p w14:paraId="51E44D72" w14:textId="77777777" w:rsidR="00FD11ED" w:rsidRDefault="00FD11ED" w:rsidP="00857191">
            <w:pPr>
              <w:rPr>
                <w:rFonts w:asciiTheme="minorHAnsi" w:hAnsiTheme="minorHAnsi"/>
                <w:sz w:val="18"/>
                <w:szCs w:val="18"/>
              </w:rPr>
            </w:pPr>
          </w:p>
        </w:tc>
        <w:tc>
          <w:tcPr>
            <w:tcW w:w="981" w:type="dxa"/>
          </w:tcPr>
          <w:p w14:paraId="3E7BFD3C" w14:textId="77777777" w:rsidR="00FD11ED" w:rsidRDefault="00FD11ED" w:rsidP="00857191">
            <w:pPr>
              <w:rPr>
                <w:rFonts w:asciiTheme="minorHAnsi" w:hAnsiTheme="minorHAnsi"/>
                <w:sz w:val="18"/>
                <w:szCs w:val="18"/>
              </w:rPr>
            </w:pPr>
          </w:p>
        </w:tc>
      </w:tr>
    </w:tbl>
    <w:p w14:paraId="257FD02F" w14:textId="77777777" w:rsidR="00861E71" w:rsidRDefault="00861E71"/>
    <w:tbl>
      <w:tblPr>
        <w:tblStyle w:val="TableGrid"/>
        <w:tblW w:w="0" w:type="auto"/>
        <w:tblLook w:val="04A0" w:firstRow="1" w:lastRow="0" w:firstColumn="1" w:lastColumn="0" w:noHBand="0" w:noVBand="1"/>
      </w:tblPr>
      <w:tblGrid>
        <w:gridCol w:w="715"/>
        <w:gridCol w:w="4500"/>
        <w:gridCol w:w="5575"/>
      </w:tblGrid>
      <w:tr w:rsidR="00DC59D7" w14:paraId="60524E0E" w14:textId="77777777" w:rsidTr="00307737">
        <w:tc>
          <w:tcPr>
            <w:tcW w:w="10790" w:type="dxa"/>
            <w:gridSpan w:val="3"/>
          </w:tcPr>
          <w:p w14:paraId="480E1BEE" w14:textId="1BD3CE37" w:rsidR="00DC59D7" w:rsidRDefault="00FD11ED">
            <w:pPr>
              <w:rPr>
                <w:rFonts w:asciiTheme="minorHAnsi" w:hAnsiTheme="minorHAnsi"/>
                <w:sz w:val="18"/>
                <w:szCs w:val="18"/>
              </w:rPr>
            </w:pPr>
            <w:r>
              <w:rPr>
                <w:rFonts w:asciiTheme="minorHAnsi" w:hAnsiTheme="minorHAnsi"/>
                <w:b/>
                <w:szCs w:val="18"/>
              </w:rPr>
              <w:t>C</w:t>
            </w:r>
            <w:r w:rsidR="00DC59D7" w:rsidRPr="006A6F35">
              <w:rPr>
                <w:rFonts w:asciiTheme="minorHAnsi" w:hAnsiTheme="minorHAnsi"/>
                <w:b/>
                <w:szCs w:val="18"/>
              </w:rPr>
              <w:t>. Continuous Kitchen Exhaust</w:t>
            </w:r>
          </w:p>
        </w:tc>
      </w:tr>
      <w:tr w:rsidR="00DC59D7" w14:paraId="72E02FF3" w14:textId="77777777" w:rsidTr="00307737">
        <w:tc>
          <w:tcPr>
            <w:tcW w:w="715" w:type="dxa"/>
            <w:vAlign w:val="center"/>
          </w:tcPr>
          <w:p w14:paraId="50894BB2" w14:textId="77777777" w:rsidR="00DC59D7" w:rsidRDefault="00DC59D7" w:rsidP="00307737">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3E29D8FC" w14:textId="77777777" w:rsidR="00DC59D7" w:rsidRDefault="00DC59D7" w:rsidP="0030773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5E1F53D6" w14:textId="28865D6A" w:rsidR="00DC59D7" w:rsidRDefault="00DC59D7" w:rsidP="00307737">
            <w:pPr>
              <w:rPr>
                <w:rFonts w:asciiTheme="minorHAnsi" w:hAnsiTheme="minorHAnsi"/>
                <w:sz w:val="18"/>
                <w:szCs w:val="18"/>
              </w:rPr>
            </w:pPr>
          </w:p>
        </w:tc>
      </w:tr>
      <w:tr w:rsidR="00DC59D7" w14:paraId="5B41B3F3" w14:textId="77777777" w:rsidTr="00307737">
        <w:tc>
          <w:tcPr>
            <w:tcW w:w="715" w:type="dxa"/>
            <w:vAlign w:val="center"/>
          </w:tcPr>
          <w:p w14:paraId="1D9C7D1C" w14:textId="77777777" w:rsidR="00DC59D7" w:rsidRDefault="00DC59D7" w:rsidP="00307737">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7784A28" w14:textId="77777777" w:rsidR="00DC59D7" w:rsidRDefault="00DC59D7" w:rsidP="0030773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DE7A8C1" w14:textId="43B2F322" w:rsidR="00DC59D7" w:rsidRDefault="00DC59D7" w:rsidP="00307737">
            <w:pPr>
              <w:rPr>
                <w:rFonts w:asciiTheme="minorHAnsi" w:hAnsiTheme="minorHAnsi"/>
                <w:sz w:val="18"/>
                <w:szCs w:val="18"/>
              </w:rPr>
            </w:pPr>
          </w:p>
        </w:tc>
      </w:tr>
      <w:tr w:rsidR="00DC59D7" w14:paraId="57E10AB9" w14:textId="77777777" w:rsidTr="00307737">
        <w:tc>
          <w:tcPr>
            <w:tcW w:w="715" w:type="dxa"/>
            <w:vAlign w:val="center"/>
          </w:tcPr>
          <w:p w14:paraId="02A16831" w14:textId="77777777" w:rsidR="00DC59D7" w:rsidRDefault="00DC59D7" w:rsidP="00307737">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0526DD65" w14:textId="77777777" w:rsidR="00DC59D7" w:rsidRDefault="00DC59D7" w:rsidP="00307737">
            <w:pPr>
              <w:rPr>
                <w:rFonts w:asciiTheme="minorHAnsi" w:hAnsiTheme="minorHAnsi"/>
                <w:sz w:val="18"/>
                <w:szCs w:val="18"/>
              </w:rPr>
            </w:pPr>
            <w:r>
              <w:rPr>
                <w:rFonts w:asciiTheme="minorHAnsi" w:hAnsiTheme="minorHAnsi"/>
                <w:sz w:val="18"/>
                <w:szCs w:val="18"/>
              </w:rPr>
              <w:t>Compliance Statement</w:t>
            </w:r>
          </w:p>
        </w:tc>
        <w:tc>
          <w:tcPr>
            <w:tcW w:w="5575" w:type="dxa"/>
          </w:tcPr>
          <w:p w14:paraId="7D343BA4" w14:textId="773AE259" w:rsidR="00DC59D7" w:rsidRDefault="00DC59D7" w:rsidP="00307737">
            <w:pPr>
              <w:rPr>
                <w:rFonts w:asciiTheme="minorHAnsi" w:hAnsiTheme="minorHAnsi"/>
                <w:sz w:val="18"/>
                <w:szCs w:val="18"/>
              </w:rPr>
            </w:pPr>
          </w:p>
        </w:tc>
      </w:tr>
    </w:tbl>
    <w:p w14:paraId="36B29052" w14:textId="77777777" w:rsidR="00310D9A" w:rsidRDefault="00310D9A"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9A590F" w14:paraId="63A99C22" w14:textId="77777777" w:rsidTr="00857191">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814C11F" w14:textId="19BE5CE0" w:rsidR="009A590F" w:rsidRPr="003707C5" w:rsidRDefault="00FD11ED" w:rsidP="00857191">
            <w:pPr>
              <w:keepNext/>
              <w:rPr>
                <w:rFonts w:asciiTheme="minorHAnsi" w:hAnsiTheme="minorHAnsi"/>
                <w:b/>
                <w:szCs w:val="18"/>
              </w:rPr>
            </w:pPr>
            <w:r>
              <w:rPr>
                <w:rFonts w:asciiTheme="minorHAnsi" w:hAnsiTheme="minorHAnsi"/>
                <w:b/>
                <w:szCs w:val="18"/>
              </w:rPr>
              <w:t>D</w:t>
            </w:r>
            <w:r w:rsidR="009A590F" w:rsidRPr="003707C5">
              <w:rPr>
                <w:rFonts w:asciiTheme="minorHAnsi" w:hAnsiTheme="minorHAnsi"/>
                <w:b/>
                <w:szCs w:val="18"/>
              </w:rPr>
              <w:t>. Determination of HERS Verification Compliance</w:t>
            </w:r>
          </w:p>
          <w:p w14:paraId="0F41A026" w14:textId="77777777" w:rsidR="009A590F" w:rsidRPr="00E903F8" w:rsidRDefault="009A590F" w:rsidP="00857191">
            <w:pPr>
              <w:keepNext/>
              <w:rPr>
                <w:rFonts w:asciiTheme="minorHAnsi" w:hAnsiTheme="minorHAnsi"/>
                <w:sz w:val="18"/>
                <w:szCs w:val="18"/>
              </w:rPr>
            </w:pPr>
            <w:r w:rsidRPr="00E903F8">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9A590F" w14:paraId="60E0A400" w14:textId="77777777" w:rsidTr="00857191">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7CD7A561" w14:textId="77777777" w:rsidR="009A590F" w:rsidRDefault="009A590F" w:rsidP="00857191">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77F0830E" w14:textId="132D9B32" w:rsidR="009A590F" w:rsidRPr="00F26A73" w:rsidRDefault="009A590F">
            <w:pPr>
              <w:keepNext/>
              <w:rPr>
                <w:rFonts w:asciiTheme="minorHAnsi" w:hAnsiTheme="minorHAnsi"/>
                <w:sz w:val="18"/>
                <w:szCs w:val="18"/>
              </w:rPr>
            </w:pPr>
          </w:p>
        </w:tc>
      </w:tr>
    </w:tbl>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A590F" w:rsidRPr="0070757D" w14:paraId="558920E0" w14:textId="77777777" w:rsidTr="009A590F">
        <w:trPr>
          <w:trHeight w:val="288"/>
        </w:trPr>
        <w:tc>
          <w:tcPr>
            <w:tcW w:w="10768" w:type="dxa"/>
            <w:gridSpan w:val="4"/>
            <w:vAlign w:val="center"/>
          </w:tcPr>
          <w:p w14:paraId="2E56DDD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9A590F" w:rsidRPr="0070757D" w14:paraId="24350D9F" w14:textId="77777777" w:rsidTr="009A590F">
        <w:trPr>
          <w:trHeight w:val="278"/>
        </w:trPr>
        <w:tc>
          <w:tcPr>
            <w:tcW w:w="10768" w:type="dxa"/>
            <w:gridSpan w:val="4"/>
            <w:vAlign w:val="center"/>
          </w:tcPr>
          <w:p w14:paraId="08BF0BD1" w14:textId="77777777" w:rsidR="009A590F" w:rsidRPr="0070757D" w:rsidRDefault="009A590F" w:rsidP="00857191">
            <w:pPr>
              <w:numPr>
                <w:ilvl w:val="0"/>
                <w:numId w:val="7"/>
              </w:numPr>
              <w:ind w:hanging="270"/>
              <w:rPr>
                <w:rFonts w:ascii="Calibri" w:hAnsi="Calibri"/>
                <w:sz w:val="18"/>
                <w:szCs w:val="18"/>
              </w:rPr>
            </w:pPr>
            <w:r w:rsidRPr="0070757D">
              <w:rPr>
                <w:rFonts w:ascii="Calibri" w:hAnsi="Calibri"/>
                <w:sz w:val="18"/>
                <w:szCs w:val="18"/>
              </w:rPr>
              <w:t>I certify that this Certificate of Verification documentation is accurate and complete.</w:t>
            </w:r>
          </w:p>
        </w:tc>
      </w:tr>
      <w:tr w:rsidR="009A590F" w:rsidRPr="0070757D" w14:paraId="0136528E" w14:textId="77777777" w:rsidTr="009A590F">
        <w:trPr>
          <w:trHeight w:val="360"/>
        </w:trPr>
        <w:tc>
          <w:tcPr>
            <w:tcW w:w="5344" w:type="dxa"/>
          </w:tcPr>
          <w:p w14:paraId="2258452F"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Name:</w:t>
            </w:r>
          </w:p>
        </w:tc>
        <w:tc>
          <w:tcPr>
            <w:tcW w:w="5424" w:type="dxa"/>
            <w:gridSpan w:val="3"/>
          </w:tcPr>
          <w:p w14:paraId="2F62ED4C"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Signature:</w:t>
            </w:r>
          </w:p>
        </w:tc>
      </w:tr>
      <w:tr w:rsidR="009A590F" w:rsidRPr="0070757D" w14:paraId="490F84CE" w14:textId="77777777" w:rsidTr="009A590F">
        <w:trPr>
          <w:trHeight w:val="360"/>
        </w:trPr>
        <w:tc>
          <w:tcPr>
            <w:tcW w:w="5344" w:type="dxa"/>
          </w:tcPr>
          <w:p w14:paraId="1C09D22D" w14:textId="77777777" w:rsidR="009A590F" w:rsidRPr="0070757D" w:rsidRDefault="009A590F" w:rsidP="00857191">
            <w:pPr>
              <w:rPr>
                <w:rFonts w:ascii="Calibri" w:hAnsi="Calibri"/>
                <w:sz w:val="14"/>
                <w:szCs w:val="14"/>
              </w:rPr>
            </w:pPr>
            <w:r w:rsidRPr="0070757D">
              <w:rPr>
                <w:rFonts w:ascii="Calibri" w:hAnsi="Calibri"/>
                <w:sz w:val="14"/>
                <w:szCs w:val="14"/>
              </w:rPr>
              <w:t>Company:</w:t>
            </w:r>
          </w:p>
        </w:tc>
        <w:tc>
          <w:tcPr>
            <w:tcW w:w="5424" w:type="dxa"/>
            <w:gridSpan w:val="3"/>
          </w:tcPr>
          <w:p w14:paraId="3FD0D1DB" w14:textId="77777777" w:rsidR="009A590F" w:rsidRPr="0070757D" w:rsidRDefault="009A590F" w:rsidP="00857191">
            <w:pPr>
              <w:rPr>
                <w:rFonts w:ascii="Calibri" w:hAnsi="Calibri"/>
                <w:sz w:val="14"/>
                <w:szCs w:val="14"/>
              </w:rPr>
            </w:pPr>
            <w:r w:rsidRPr="0070757D">
              <w:rPr>
                <w:rFonts w:ascii="Calibri" w:hAnsi="Calibri"/>
                <w:sz w:val="14"/>
                <w:szCs w:val="14"/>
              </w:rPr>
              <w:t>Date Signed:</w:t>
            </w:r>
          </w:p>
        </w:tc>
      </w:tr>
      <w:tr w:rsidR="009A590F" w:rsidRPr="0070757D" w14:paraId="0105C3B4" w14:textId="77777777" w:rsidTr="009A590F">
        <w:trPr>
          <w:trHeight w:val="360"/>
        </w:trPr>
        <w:tc>
          <w:tcPr>
            <w:tcW w:w="5344" w:type="dxa"/>
          </w:tcPr>
          <w:p w14:paraId="7366A481" w14:textId="77777777" w:rsidR="009A590F" w:rsidRPr="0070757D" w:rsidRDefault="009A590F" w:rsidP="00857191">
            <w:pPr>
              <w:rPr>
                <w:rFonts w:ascii="Calibri" w:hAnsi="Calibri"/>
                <w:sz w:val="14"/>
                <w:szCs w:val="14"/>
              </w:rPr>
            </w:pPr>
            <w:r w:rsidRPr="0070757D">
              <w:rPr>
                <w:rFonts w:ascii="Calibri" w:hAnsi="Calibri"/>
                <w:sz w:val="14"/>
                <w:szCs w:val="14"/>
              </w:rPr>
              <w:t>Address:</w:t>
            </w:r>
          </w:p>
        </w:tc>
        <w:tc>
          <w:tcPr>
            <w:tcW w:w="5424" w:type="dxa"/>
            <w:gridSpan w:val="3"/>
          </w:tcPr>
          <w:p w14:paraId="43C1E89E" w14:textId="77777777" w:rsidR="009A590F" w:rsidRPr="0070757D" w:rsidRDefault="009A590F" w:rsidP="00857191">
            <w:pPr>
              <w:rPr>
                <w:rFonts w:ascii="Calibri" w:hAnsi="Calibri"/>
                <w:sz w:val="14"/>
                <w:szCs w:val="14"/>
              </w:rPr>
            </w:pPr>
            <w:r w:rsidRPr="0070757D">
              <w:rPr>
                <w:rFonts w:ascii="Calibri" w:hAnsi="Calibri"/>
                <w:sz w:val="14"/>
                <w:szCs w:val="14"/>
              </w:rPr>
              <w:t>CEA/HERS Certification Information (if applicable):</w:t>
            </w:r>
          </w:p>
        </w:tc>
      </w:tr>
      <w:tr w:rsidR="009A590F" w:rsidRPr="0070757D" w14:paraId="1490BC08" w14:textId="77777777" w:rsidTr="009A590F">
        <w:trPr>
          <w:trHeight w:val="360"/>
        </w:trPr>
        <w:tc>
          <w:tcPr>
            <w:tcW w:w="5344" w:type="dxa"/>
          </w:tcPr>
          <w:p w14:paraId="55317CBF" w14:textId="77777777" w:rsidR="009A590F" w:rsidRPr="0070757D" w:rsidRDefault="009A590F" w:rsidP="00857191">
            <w:pPr>
              <w:rPr>
                <w:rFonts w:ascii="Calibri" w:hAnsi="Calibri"/>
                <w:sz w:val="14"/>
                <w:szCs w:val="14"/>
              </w:rPr>
            </w:pPr>
            <w:r w:rsidRPr="0070757D">
              <w:rPr>
                <w:rFonts w:ascii="Calibri" w:hAnsi="Calibri"/>
                <w:sz w:val="14"/>
                <w:szCs w:val="14"/>
              </w:rPr>
              <w:t>City/State/Zip:</w:t>
            </w:r>
          </w:p>
        </w:tc>
        <w:tc>
          <w:tcPr>
            <w:tcW w:w="5424" w:type="dxa"/>
            <w:gridSpan w:val="3"/>
          </w:tcPr>
          <w:p w14:paraId="668B999B" w14:textId="77777777" w:rsidR="009A590F" w:rsidRPr="0070757D" w:rsidRDefault="009A590F" w:rsidP="00857191">
            <w:pPr>
              <w:rPr>
                <w:rFonts w:ascii="Calibri" w:hAnsi="Calibri"/>
                <w:sz w:val="14"/>
                <w:szCs w:val="14"/>
              </w:rPr>
            </w:pPr>
            <w:r w:rsidRPr="0070757D">
              <w:rPr>
                <w:rFonts w:ascii="Calibri" w:hAnsi="Calibri"/>
                <w:sz w:val="14"/>
                <w:szCs w:val="14"/>
              </w:rPr>
              <w:t>Phone:</w:t>
            </w:r>
          </w:p>
        </w:tc>
      </w:tr>
      <w:tr w:rsidR="009A590F" w:rsidRPr="0070757D" w14:paraId="46F4A628" w14:textId="77777777" w:rsidTr="009A590F">
        <w:tblPrEx>
          <w:tblCellMar>
            <w:left w:w="115" w:type="dxa"/>
            <w:right w:w="115" w:type="dxa"/>
          </w:tblCellMar>
        </w:tblPrEx>
        <w:trPr>
          <w:trHeight w:val="296"/>
        </w:trPr>
        <w:tc>
          <w:tcPr>
            <w:tcW w:w="10768" w:type="dxa"/>
            <w:gridSpan w:val="4"/>
            <w:vAlign w:val="center"/>
          </w:tcPr>
          <w:p w14:paraId="0F8A47E4"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9A590F" w:rsidRPr="0070757D" w14:paraId="07476471" w14:textId="77777777" w:rsidTr="009A590F">
        <w:tblPrEx>
          <w:tblCellMar>
            <w:left w:w="115" w:type="dxa"/>
            <w:right w:w="115" w:type="dxa"/>
          </w:tblCellMar>
        </w:tblPrEx>
        <w:trPr>
          <w:trHeight w:val="504"/>
        </w:trPr>
        <w:tc>
          <w:tcPr>
            <w:tcW w:w="10768" w:type="dxa"/>
            <w:gridSpan w:val="4"/>
          </w:tcPr>
          <w:p w14:paraId="32972C71" w14:textId="77777777" w:rsidR="009A590F" w:rsidRPr="0070757D" w:rsidRDefault="009A590F" w:rsidP="00857191">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6C90B1B5"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The information provided on this Certificate of Verification is true and correct.</w:t>
            </w:r>
          </w:p>
          <w:p w14:paraId="05FE519C"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I am the certified HERS Rater who performed the verification identified and reported on this Certificate of Verification (responsible rater).</w:t>
            </w:r>
          </w:p>
          <w:p w14:paraId="088D9409"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A74BFE3"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BF23E29"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590F" w:rsidRPr="0070757D" w14:paraId="65B2499B" w14:textId="77777777" w:rsidTr="009A590F">
        <w:tblPrEx>
          <w:tblCellMar>
            <w:left w:w="115" w:type="dxa"/>
            <w:right w:w="115" w:type="dxa"/>
          </w:tblCellMar>
        </w:tblPrEx>
        <w:trPr>
          <w:trHeight w:val="278"/>
        </w:trPr>
        <w:tc>
          <w:tcPr>
            <w:tcW w:w="10768" w:type="dxa"/>
            <w:gridSpan w:val="4"/>
            <w:vAlign w:val="center"/>
          </w:tcPr>
          <w:p w14:paraId="58E509B5"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9A590F" w:rsidRPr="0070757D" w14:paraId="44D4B825" w14:textId="77777777" w:rsidTr="009A590F">
        <w:tblPrEx>
          <w:tblCellMar>
            <w:left w:w="115" w:type="dxa"/>
            <w:right w:w="115" w:type="dxa"/>
          </w:tblCellMar>
        </w:tblPrEx>
        <w:trPr>
          <w:trHeight w:hRule="exact" w:val="360"/>
        </w:trPr>
        <w:tc>
          <w:tcPr>
            <w:tcW w:w="10768" w:type="dxa"/>
            <w:gridSpan w:val="4"/>
            <w:vAlign w:val="center"/>
          </w:tcPr>
          <w:p w14:paraId="03BEABE2"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9A590F" w:rsidRPr="0070757D" w14:paraId="1F5FF2F9" w14:textId="77777777" w:rsidTr="009A590F">
        <w:tblPrEx>
          <w:tblCellMar>
            <w:left w:w="115" w:type="dxa"/>
            <w:right w:w="115" w:type="dxa"/>
          </w:tblCellMar>
        </w:tblPrEx>
        <w:trPr>
          <w:trHeight w:hRule="exact" w:val="360"/>
        </w:trPr>
        <w:tc>
          <w:tcPr>
            <w:tcW w:w="5384" w:type="dxa"/>
            <w:gridSpan w:val="2"/>
          </w:tcPr>
          <w:p w14:paraId="2FA94260"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384" w:type="dxa"/>
            <w:gridSpan w:val="2"/>
          </w:tcPr>
          <w:p w14:paraId="0B643C0A"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9A590F" w:rsidRPr="0070757D" w14:paraId="70E08391" w14:textId="77777777" w:rsidTr="009A590F">
        <w:tblPrEx>
          <w:tblCellMar>
            <w:left w:w="108" w:type="dxa"/>
            <w:right w:w="108" w:type="dxa"/>
          </w:tblCellMar>
        </w:tblPrEx>
        <w:trPr>
          <w:trHeight w:hRule="exact" w:val="288"/>
        </w:trPr>
        <w:tc>
          <w:tcPr>
            <w:tcW w:w="10768" w:type="dxa"/>
            <w:gridSpan w:val="4"/>
            <w:vAlign w:val="center"/>
          </w:tcPr>
          <w:p w14:paraId="3EF8FBCB"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9A590F" w:rsidRPr="0070757D" w14:paraId="18EB1AE7" w14:textId="77777777" w:rsidTr="009A590F">
        <w:tblPrEx>
          <w:tblCellMar>
            <w:left w:w="108" w:type="dxa"/>
            <w:right w:w="108" w:type="dxa"/>
          </w:tblCellMar>
        </w:tblPrEx>
        <w:trPr>
          <w:trHeight w:hRule="exact" w:val="360"/>
        </w:trPr>
        <w:tc>
          <w:tcPr>
            <w:tcW w:w="5391" w:type="dxa"/>
            <w:gridSpan w:val="3"/>
          </w:tcPr>
          <w:p w14:paraId="7024564C"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377" w:type="dxa"/>
          </w:tcPr>
          <w:p w14:paraId="3D0F8EEE"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9A590F" w:rsidRPr="0070757D" w14:paraId="0B7D5B76" w14:textId="77777777" w:rsidTr="009A590F">
        <w:tblPrEx>
          <w:tblCellMar>
            <w:left w:w="108" w:type="dxa"/>
            <w:right w:w="108" w:type="dxa"/>
          </w:tblCellMar>
        </w:tblPrEx>
        <w:trPr>
          <w:trHeight w:val="288"/>
        </w:trPr>
        <w:tc>
          <w:tcPr>
            <w:tcW w:w="10768" w:type="dxa"/>
            <w:gridSpan w:val="4"/>
            <w:vAlign w:val="center"/>
          </w:tcPr>
          <w:p w14:paraId="0E73CC9D"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9A590F" w:rsidRPr="0070757D" w14:paraId="6D007D83" w14:textId="77777777" w:rsidTr="009A590F">
        <w:tblPrEx>
          <w:tblCellMar>
            <w:left w:w="108" w:type="dxa"/>
            <w:right w:w="108" w:type="dxa"/>
          </w:tblCellMar>
        </w:tblPrEx>
        <w:trPr>
          <w:trHeight w:hRule="exact" w:val="360"/>
        </w:trPr>
        <w:tc>
          <w:tcPr>
            <w:tcW w:w="10768" w:type="dxa"/>
            <w:gridSpan w:val="4"/>
          </w:tcPr>
          <w:p w14:paraId="632A68B9"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9A590F" w:rsidRPr="0070757D" w14:paraId="465A3FD9" w14:textId="77777777" w:rsidTr="009A590F">
        <w:tblPrEx>
          <w:tblCellMar>
            <w:left w:w="108" w:type="dxa"/>
            <w:right w:w="108" w:type="dxa"/>
          </w:tblCellMar>
        </w:tblPrEx>
        <w:trPr>
          <w:trHeight w:hRule="exact" w:val="360"/>
        </w:trPr>
        <w:tc>
          <w:tcPr>
            <w:tcW w:w="5391" w:type="dxa"/>
            <w:gridSpan w:val="3"/>
          </w:tcPr>
          <w:p w14:paraId="46DBF18B"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377" w:type="dxa"/>
          </w:tcPr>
          <w:p w14:paraId="7ECE2B26"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9A590F" w:rsidRPr="0070757D" w14:paraId="0B2975FE" w14:textId="77777777" w:rsidTr="009A590F">
        <w:tblPrEx>
          <w:tblCellMar>
            <w:left w:w="108" w:type="dxa"/>
            <w:right w:w="108" w:type="dxa"/>
          </w:tblCellMar>
        </w:tblPrEx>
        <w:trPr>
          <w:trHeight w:hRule="exact" w:val="360"/>
        </w:trPr>
        <w:tc>
          <w:tcPr>
            <w:tcW w:w="5391" w:type="dxa"/>
            <w:gridSpan w:val="3"/>
          </w:tcPr>
          <w:p w14:paraId="0F50492B"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377" w:type="dxa"/>
          </w:tcPr>
          <w:p w14:paraId="1613A83A"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60994A69" w14:textId="776E5CF1" w:rsidR="00192313" w:rsidRDefault="00192313" w:rsidP="00192313">
      <w:pPr>
        <w:rPr>
          <w:rFonts w:asciiTheme="minorHAnsi" w:hAnsiTheme="minorHAnsi"/>
          <w:sz w:val="18"/>
          <w:szCs w:val="18"/>
        </w:rPr>
      </w:pPr>
    </w:p>
    <w:p w14:paraId="74AB4502" w14:textId="5FF07D50" w:rsidR="00192313" w:rsidRDefault="00192313"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11"/>
          <w:headerReference w:type="default" r:id="rId12"/>
          <w:footerReference w:type="default" r:id="rId13"/>
          <w:headerReference w:type="first" r:id="rId14"/>
          <w:type w:val="continuous"/>
          <w:pgSz w:w="12240" w:h="15840" w:code="1"/>
          <w:pgMar w:top="720" w:right="720" w:bottom="720" w:left="720" w:header="432" w:footer="432" w:gutter="0"/>
          <w:cols w:space="720"/>
          <w:docGrid w:linePitch="272"/>
        </w:sectPr>
      </w:pPr>
    </w:p>
    <w:p w14:paraId="7DDFB596" w14:textId="7DB526BF"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r w:rsidR="00FD11ED">
        <w:rPr>
          <w:rFonts w:asciiTheme="minorHAnsi" w:hAnsiTheme="minorHAnsi"/>
          <w:b/>
          <w:szCs w:val="18"/>
        </w:rPr>
        <w:t>3</w:t>
      </w:r>
      <w:r w:rsidRPr="0029047D">
        <w:rPr>
          <w:rFonts w:asciiTheme="minorHAnsi" w:hAnsiTheme="minorHAnsi"/>
          <w:b/>
          <w:szCs w:val="18"/>
        </w:rPr>
        <w:t>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710D412A" w14:textId="76A6D4C9" w:rsidR="00C64AD0" w:rsidRPr="005E2135" w:rsidRDefault="00C64AD0" w:rsidP="005E2135">
      <w:pPr>
        <w:pStyle w:val="ListParagraph"/>
        <w:numPr>
          <w:ilvl w:val="0"/>
          <w:numId w:val="21"/>
        </w:numPr>
        <w:rPr>
          <w:rFonts w:asciiTheme="minorHAnsi" w:eastAsia="Cambria" w:hAnsiTheme="minorHAnsi"/>
          <w:sz w:val="18"/>
          <w:szCs w:val="18"/>
        </w:rPr>
      </w:pPr>
      <w:r w:rsidRPr="00307737">
        <w:rPr>
          <w:rFonts w:asciiTheme="minorHAnsi" w:eastAsia="Cambria" w:hAnsiTheme="minorHAnsi"/>
          <w:sz w:val="18"/>
          <w:szCs w:val="18"/>
        </w:rPr>
        <w:t>Total Kitchen Floor</w:t>
      </w:r>
      <w:r w:rsidR="001C2576" w:rsidRPr="005E2135">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1B7A514"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 xml:space="preserve">Section </w:t>
      </w:r>
      <w:r w:rsidR="009417DB">
        <w:rPr>
          <w:rFonts w:asciiTheme="minorHAnsi" w:eastAsia="Cambria" w:hAnsiTheme="minorHAnsi"/>
          <w:b/>
          <w:sz w:val="18"/>
          <w:szCs w:val="18"/>
        </w:rPr>
        <w:t>B</w:t>
      </w:r>
      <w:r w:rsidRPr="00C803C2">
        <w:rPr>
          <w:rFonts w:asciiTheme="minorHAnsi" w:eastAsia="Cambria" w:hAnsiTheme="minorHAnsi"/>
          <w:b/>
          <w:sz w:val="18"/>
          <w:szCs w:val="18"/>
        </w:rPr>
        <w:t>. Kitchen Exhaust System</w:t>
      </w:r>
    </w:p>
    <w:p w14:paraId="17AEE0CE" w14:textId="75A9973B" w:rsidR="005E2135" w:rsidRDefault="005E2135"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Name: Enter a unique name for the kitchen exhaust system</w:t>
      </w:r>
    </w:p>
    <w:p w14:paraId="1C343C9D" w14:textId="7A5B328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0D8A14CB"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 xml:space="preserve">HVI </w:t>
      </w:r>
      <w:ins w:id="9" w:author="Alexis" w:date="2021-03-24T16:18:00Z">
        <w:r w:rsidR="00982808">
          <w:rPr>
            <w:rFonts w:asciiTheme="minorHAnsi" w:eastAsia="Cambria" w:hAnsiTheme="minorHAnsi"/>
            <w:sz w:val="18"/>
            <w:szCs w:val="18"/>
          </w:rPr>
          <w:t xml:space="preserve">or AHAM </w:t>
        </w:r>
      </w:ins>
      <w:r>
        <w:rPr>
          <w:rFonts w:asciiTheme="minorHAnsi" w:eastAsia="Cambria" w:hAnsiTheme="minorHAnsi"/>
          <w:sz w:val="18"/>
          <w:szCs w:val="18"/>
        </w:rPr>
        <w:t>Directory Listed Model Number:</w:t>
      </w:r>
      <w:r w:rsidR="00767718">
        <w:rPr>
          <w:rFonts w:asciiTheme="minorHAnsi" w:eastAsia="Cambria" w:hAnsiTheme="minorHAnsi"/>
          <w:sz w:val="18"/>
          <w:szCs w:val="18"/>
        </w:rPr>
        <w:t xml:space="preserve"> Enter the kitchen exhaust system model number matching the installed equipment and HVI </w:t>
      </w:r>
      <w:ins w:id="10" w:author="Alexis" w:date="2021-03-24T16:18:00Z">
        <w:r w:rsidR="00982808">
          <w:rPr>
            <w:rFonts w:asciiTheme="minorHAnsi" w:eastAsia="Cambria" w:hAnsiTheme="minorHAnsi"/>
            <w:sz w:val="18"/>
            <w:szCs w:val="18"/>
          </w:rPr>
          <w:t xml:space="preserve">or AHAM </w:t>
        </w:r>
      </w:ins>
      <w:r w:rsidR="00767718">
        <w:rPr>
          <w:rFonts w:asciiTheme="minorHAnsi" w:eastAsia="Cambria" w:hAnsiTheme="minorHAnsi"/>
          <w:sz w:val="18"/>
          <w:szCs w:val="18"/>
        </w:rPr>
        <w:t>directory.</w:t>
      </w:r>
    </w:p>
    <w:p w14:paraId="739CA583" w14:textId="025FB3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 xml:space="preserve">HVI </w:t>
      </w:r>
      <w:ins w:id="11" w:author="Alexis" w:date="2021-03-24T16:18:00Z">
        <w:r w:rsidR="00982808">
          <w:rPr>
            <w:rFonts w:asciiTheme="minorHAnsi" w:eastAsia="Cambria" w:hAnsiTheme="minorHAnsi"/>
            <w:sz w:val="18"/>
            <w:szCs w:val="18"/>
          </w:rPr>
          <w:t xml:space="preserve">or AHAM </w:t>
        </w:r>
      </w:ins>
      <w:r>
        <w:rPr>
          <w:rFonts w:asciiTheme="minorHAnsi" w:eastAsia="Cambria" w:hAnsiTheme="minorHAnsi"/>
          <w:sz w:val="18"/>
          <w:szCs w:val="18"/>
        </w:rPr>
        <w:t>Directory Listed Rated Airflow:</w:t>
      </w:r>
      <w:r w:rsidR="00767718">
        <w:rPr>
          <w:rFonts w:asciiTheme="minorHAnsi" w:eastAsia="Cambria" w:hAnsiTheme="minorHAnsi"/>
          <w:sz w:val="18"/>
          <w:szCs w:val="18"/>
        </w:rPr>
        <w:t xml:space="preserve"> Enter the rated airflow listed in the HVI </w:t>
      </w:r>
      <w:ins w:id="12" w:author="Alexis" w:date="2021-03-24T16:18:00Z">
        <w:r w:rsidR="00982808">
          <w:rPr>
            <w:rFonts w:asciiTheme="minorHAnsi" w:eastAsia="Cambria" w:hAnsiTheme="minorHAnsi"/>
            <w:sz w:val="18"/>
            <w:szCs w:val="18"/>
          </w:rPr>
          <w:t>or AHAM</w:t>
        </w:r>
      </w:ins>
      <w:ins w:id="13" w:author="Alexis" w:date="2021-03-24T16:19:00Z">
        <w:r w:rsidR="00982808">
          <w:rPr>
            <w:rFonts w:asciiTheme="minorHAnsi" w:eastAsia="Cambria" w:hAnsiTheme="minorHAnsi"/>
            <w:sz w:val="18"/>
            <w:szCs w:val="18"/>
          </w:rPr>
          <w:t xml:space="preserve"> </w:t>
        </w:r>
      </w:ins>
      <w:r w:rsidR="00767718">
        <w:rPr>
          <w:rFonts w:asciiTheme="minorHAnsi" w:eastAsia="Cambria" w:hAnsiTheme="minorHAnsi"/>
          <w:sz w:val="18"/>
          <w:szCs w:val="18"/>
        </w:rPr>
        <w:t>directory for the above model number.</w:t>
      </w:r>
    </w:p>
    <w:p w14:paraId="5D366340" w14:textId="7C5BF285"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w:t>
      </w:r>
      <w:ins w:id="14" w:author="Alexis" w:date="2021-03-24T16:18:00Z">
        <w:r w:rsidR="00982808">
          <w:rPr>
            <w:rFonts w:asciiTheme="minorHAnsi" w:eastAsia="Cambria" w:hAnsiTheme="minorHAnsi"/>
            <w:sz w:val="18"/>
            <w:szCs w:val="18"/>
          </w:rPr>
          <w:t xml:space="preserve"> or AHAM</w:t>
        </w:r>
      </w:ins>
      <w:r w:rsidRPr="00604BA7">
        <w:rPr>
          <w:rFonts w:asciiTheme="minorHAnsi" w:eastAsia="Cambria" w:hAnsiTheme="minorHAnsi"/>
          <w:sz w:val="18"/>
          <w:szCs w:val="18"/>
        </w:rPr>
        <w:t xml:space="preserve">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w:t>
      </w:r>
      <w:ins w:id="15" w:author="Alexis" w:date="2021-03-24T16:19:00Z">
        <w:r w:rsidR="00982808">
          <w:rPr>
            <w:rFonts w:asciiTheme="minorHAnsi" w:eastAsia="Cambria" w:hAnsiTheme="minorHAnsi"/>
            <w:sz w:val="18"/>
            <w:szCs w:val="18"/>
          </w:rPr>
          <w:t xml:space="preserve"> or AHAM</w:t>
        </w:r>
      </w:ins>
      <w:r w:rsidR="00767718" w:rsidRPr="00767718">
        <w:rPr>
          <w:rFonts w:asciiTheme="minorHAnsi" w:eastAsia="Cambria" w:hAnsiTheme="minorHAnsi"/>
          <w:sz w:val="18"/>
          <w:szCs w:val="18"/>
        </w:rPr>
        <w:t xml:space="preserve"> directory for the above model number.</w:t>
      </w:r>
    </w:p>
    <w:p w14:paraId="69497FA4" w14:textId="480F25D2"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w:t>
      </w:r>
      <w:r w:rsidR="005E2135">
        <w:rPr>
          <w:rFonts w:asciiTheme="minorHAnsi" w:eastAsia="Cambria" w:hAnsiTheme="minorHAnsi"/>
          <w:sz w:val="18"/>
          <w:szCs w:val="18"/>
        </w:rPr>
        <w:t>defaults to</w:t>
      </w:r>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w:t>
      </w:r>
      <w:r w:rsidR="005E2135">
        <w:rPr>
          <w:rFonts w:asciiTheme="minorHAnsi" w:eastAsia="Cambria" w:hAnsiTheme="minorHAnsi"/>
          <w:sz w:val="18"/>
          <w:szCs w:val="18"/>
        </w:rPr>
        <w:t xml:space="preserve"> less</w:t>
      </w:r>
      <w:r w:rsidR="00767718">
        <w:rPr>
          <w:rFonts w:asciiTheme="minorHAnsi" w:eastAsia="Cambria" w:hAnsiTheme="minorHAnsi"/>
          <w:sz w:val="18"/>
          <w:szCs w:val="18"/>
        </w:rPr>
        <w:t xml:space="preserve">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082ACFF2"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D26D15">
        <w:rPr>
          <w:rFonts w:asciiTheme="minorHAnsi" w:eastAsia="Cambria" w:hAnsiTheme="minorHAnsi"/>
          <w:sz w:val="18"/>
          <w:szCs w:val="18"/>
        </w:rPr>
        <w:t xml:space="preserve"> (if demand controlled)</w:t>
      </w:r>
      <w:r>
        <w:rPr>
          <w:rFonts w:asciiTheme="minorHAnsi" w:eastAsia="Cambria" w:hAnsiTheme="minorHAnsi"/>
          <w:sz w:val="18"/>
          <w:szCs w:val="18"/>
        </w:rPr>
        <w:t>:</w:t>
      </w:r>
      <w:r w:rsidR="00767718">
        <w:rPr>
          <w:rFonts w:asciiTheme="minorHAnsi" w:eastAsia="Cambria" w:hAnsiTheme="minorHAnsi"/>
          <w:sz w:val="18"/>
          <w:szCs w:val="18"/>
        </w:rPr>
        <w:t xml:space="preserve"> This field is filled out automatically and is calculated based on the system operation schedule and type, and kitchen type</w:t>
      </w:r>
      <w:r w:rsidR="00D26D15">
        <w:rPr>
          <w:rFonts w:asciiTheme="minorHAnsi" w:eastAsia="Cambria" w:hAnsiTheme="minorHAnsi"/>
          <w:sz w:val="18"/>
          <w:szCs w:val="18"/>
        </w:rPr>
        <w:t xml:space="preserve"> and volume. This field is only used for demand control exhaust systems. Continuous exhaust required minimum ventilation rate is determined in Section D.</w:t>
      </w:r>
    </w:p>
    <w:p w14:paraId="51865AF9" w14:textId="4069CD6C"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r w:rsidR="00D326F9">
        <w:rPr>
          <w:rFonts w:asciiTheme="minorHAnsi" w:eastAsia="Cambria" w:hAnsiTheme="minorHAnsi"/>
          <w:sz w:val="18"/>
          <w:szCs w:val="18"/>
        </w:rPr>
        <w:t xml:space="preserve"> and minimum airflow</w:t>
      </w:r>
      <w:r w:rsidR="00767718">
        <w:rPr>
          <w:rFonts w:asciiTheme="minorHAnsi" w:eastAsia="Cambria" w:hAnsiTheme="minorHAnsi"/>
          <w:sz w:val="18"/>
          <w:szCs w:val="18"/>
        </w:rPr>
        <w:t>.</w:t>
      </w:r>
    </w:p>
    <w:p w14:paraId="09B5B1E2" w14:textId="6D78248B" w:rsidR="00D326F9"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w:t>
      </w:r>
      <w:r w:rsidR="00D326F9">
        <w:rPr>
          <w:rFonts w:asciiTheme="minorHAnsi" w:eastAsia="Cambria" w:hAnsiTheme="minorHAnsi"/>
          <w:sz w:val="18"/>
          <w:szCs w:val="18"/>
        </w:rPr>
        <w:t xml:space="preserve"> and sound rating,</w:t>
      </w:r>
      <w:r w:rsidR="00767718">
        <w:rPr>
          <w:rFonts w:asciiTheme="minorHAnsi" w:eastAsia="Cambria" w:hAnsiTheme="minorHAnsi"/>
          <w:sz w:val="18"/>
          <w:szCs w:val="18"/>
        </w:rPr>
        <w:t xml:space="preserve"> minimum required ventilation rate</w:t>
      </w:r>
      <w:r w:rsidR="00D326F9">
        <w:rPr>
          <w:rFonts w:asciiTheme="minorHAnsi" w:eastAsia="Cambria" w:hAnsiTheme="minorHAnsi"/>
          <w:sz w:val="18"/>
          <w:szCs w:val="18"/>
        </w:rPr>
        <w:t>, and maximum sound rating. For continuous systems, this field only determines compliance with maximum sound ratings. Continuous system ventilation rate compliance is determined in Section D.</w:t>
      </w:r>
    </w:p>
    <w:p w14:paraId="42B696E7" w14:textId="77777777" w:rsidR="00D326F9" w:rsidRDefault="00D326F9" w:rsidP="003707C5">
      <w:pPr>
        <w:rPr>
          <w:rFonts w:asciiTheme="minorHAnsi" w:eastAsia="Cambria" w:hAnsiTheme="minorHAnsi"/>
          <w:sz w:val="18"/>
          <w:szCs w:val="18"/>
        </w:rPr>
      </w:pPr>
    </w:p>
    <w:p w14:paraId="6AF35430" w14:textId="0E1EAB53" w:rsidR="00D326F9" w:rsidRDefault="00D326F9" w:rsidP="00D326F9">
      <w:pPr>
        <w:rPr>
          <w:rFonts w:asciiTheme="minorHAnsi" w:hAnsiTheme="minorHAnsi"/>
          <w:b/>
          <w:sz w:val="18"/>
          <w:szCs w:val="18"/>
        </w:rPr>
      </w:pPr>
      <w:r w:rsidRPr="00C803C2">
        <w:rPr>
          <w:rFonts w:asciiTheme="minorHAnsi" w:eastAsia="Cambria" w:hAnsiTheme="minorHAnsi"/>
          <w:b/>
          <w:sz w:val="18"/>
          <w:szCs w:val="18"/>
        </w:rPr>
        <w:t xml:space="preserve">Section </w:t>
      </w:r>
      <w:r w:rsidR="009417DB">
        <w:rPr>
          <w:rFonts w:asciiTheme="minorHAnsi" w:eastAsia="Cambria" w:hAnsiTheme="minorHAnsi"/>
          <w:b/>
          <w:sz w:val="18"/>
          <w:szCs w:val="18"/>
        </w:rPr>
        <w:t>C</w:t>
      </w:r>
      <w:r w:rsidRPr="00C803C2">
        <w:rPr>
          <w:rFonts w:asciiTheme="minorHAnsi" w:eastAsia="Cambria" w:hAnsiTheme="minorHAnsi"/>
          <w:b/>
          <w:sz w:val="18"/>
          <w:szCs w:val="18"/>
        </w:rPr>
        <w:t xml:space="preserve">. </w:t>
      </w:r>
      <w:r>
        <w:rPr>
          <w:rFonts w:asciiTheme="minorHAnsi" w:eastAsia="Cambria" w:hAnsiTheme="minorHAnsi"/>
          <w:b/>
          <w:sz w:val="18"/>
          <w:szCs w:val="18"/>
        </w:rPr>
        <w:t xml:space="preserve">Continuous </w:t>
      </w:r>
      <w:r w:rsidRPr="00C803C2">
        <w:rPr>
          <w:rFonts w:asciiTheme="minorHAnsi" w:eastAsia="Cambria" w:hAnsiTheme="minorHAnsi"/>
          <w:b/>
          <w:sz w:val="18"/>
          <w:szCs w:val="18"/>
        </w:rPr>
        <w:t>Kitchen Exhaust</w:t>
      </w:r>
    </w:p>
    <w:p w14:paraId="2F83712F" w14:textId="43C1E750" w:rsidR="00D326F9" w:rsidRDefault="00D326F9" w:rsidP="003707C5">
      <w:pPr>
        <w:pStyle w:val="ListParagraph"/>
        <w:numPr>
          <w:ilvl w:val="0"/>
          <w:numId w:val="27"/>
        </w:numPr>
        <w:rPr>
          <w:rFonts w:asciiTheme="minorHAnsi" w:eastAsia="Cambria" w:hAnsiTheme="minorHAnsi"/>
          <w:sz w:val="18"/>
          <w:szCs w:val="18"/>
        </w:rPr>
      </w:pPr>
      <w:r w:rsidRPr="00D326F9">
        <w:rPr>
          <w:rFonts w:asciiTheme="minorHAnsi" w:eastAsia="Cambria" w:hAnsiTheme="minorHAnsi"/>
          <w:sz w:val="18"/>
          <w:szCs w:val="18"/>
        </w:rPr>
        <w:t>Total Contin</w:t>
      </w:r>
      <w:r>
        <w:rPr>
          <w:rFonts w:asciiTheme="minorHAnsi" w:eastAsia="Cambria" w:hAnsiTheme="minorHAnsi"/>
          <w:sz w:val="18"/>
          <w:szCs w:val="18"/>
        </w:rPr>
        <w:t>uous Ventilation Airflow: This field is filled out automatically and is equal to the sum of the HVI listed airflow for all continuously operated kitchen exhaust systems.</w:t>
      </w:r>
    </w:p>
    <w:p w14:paraId="17F5066E" w14:textId="537A1CA3" w:rsidR="00D326F9" w:rsidRDefault="00D326F9" w:rsidP="003707C5">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Required Minimum Continuous Ventilation Airflow: This field is filled out automatically and is equal to five times the enclosed kitchen volume.</w:t>
      </w:r>
    </w:p>
    <w:p w14:paraId="3B710C4C" w14:textId="351EDA17" w:rsidR="00417094" w:rsidRPr="003707C5" w:rsidRDefault="00D326F9" w:rsidP="003707C5">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Compliance Statement: This field is filled</w:t>
      </w:r>
      <w:r w:rsidR="00327A9C">
        <w:rPr>
          <w:rFonts w:asciiTheme="minorHAnsi" w:eastAsia="Cambria" w:hAnsiTheme="minorHAnsi"/>
          <w:sz w:val="18"/>
          <w:szCs w:val="18"/>
        </w:rPr>
        <w:t xml:space="preserve"> out automatically and is based on the total installed continuous ventilation airflow and the required minimum continuous ventilation airflow.</w:t>
      </w:r>
    </w:p>
    <w:p w14:paraId="397A27A4" w14:textId="77777777" w:rsidR="00BF3503" w:rsidRDefault="00BF3503">
      <w:pPr>
        <w:rPr>
          <w:rFonts w:asciiTheme="minorHAnsi" w:eastAsia="Cambria" w:hAnsiTheme="minorHAnsi"/>
          <w:sz w:val="18"/>
          <w:szCs w:val="18"/>
        </w:rPr>
      </w:pPr>
    </w:p>
    <w:p w14:paraId="0FFD1922" w14:textId="79CFBFBC" w:rsidR="00BF3503" w:rsidRPr="00BF3503" w:rsidRDefault="00BF3503">
      <w:pPr>
        <w:rPr>
          <w:rFonts w:asciiTheme="minorHAnsi" w:eastAsia="Cambria" w:hAnsiTheme="minorHAnsi"/>
          <w:b/>
          <w:sz w:val="18"/>
          <w:szCs w:val="18"/>
        </w:rPr>
      </w:pPr>
      <w:r w:rsidRPr="00BF3503">
        <w:rPr>
          <w:rFonts w:asciiTheme="minorHAnsi" w:eastAsia="Cambria" w:hAnsiTheme="minorHAnsi"/>
          <w:b/>
          <w:sz w:val="18"/>
          <w:szCs w:val="18"/>
        </w:rPr>
        <w:t xml:space="preserve">Section </w:t>
      </w:r>
      <w:r w:rsidR="009417DB">
        <w:rPr>
          <w:rFonts w:asciiTheme="minorHAnsi" w:eastAsia="Cambria" w:hAnsiTheme="minorHAnsi"/>
          <w:b/>
          <w:sz w:val="18"/>
          <w:szCs w:val="18"/>
        </w:rPr>
        <w:t>D</w:t>
      </w:r>
      <w:r w:rsidRPr="00BF3503">
        <w:rPr>
          <w:rFonts w:asciiTheme="minorHAnsi" w:eastAsia="Cambria" w:hAnsiTheme="minorHAnsi"/>
          <w:b/>
          <w:sz w:val="18"/>
          <w:szCs w:val="18"/>
        </w:rPr>
        <w:t xml:space="preserve">. </w:t>
      </w:r>
      <w:r w:rsidR="009417DB">
        <w:rPr>
          <w:rFonts w:asciiTheme="minorHAnsi" w:eastAsia="Cambria" w:hAnsiTheme="minorHAnsi"/>
          <w:b/>
          <w:sz w:val="18"/>
          <w:szCs w:val="18"/>
        </w:rPr>
        <w:t>Determination of HERS Verification Compliance</w:t>
      </w:r>
    </w:p>
    <w:p w14:paraId="4FA59164" w14:textId="199200B3" w:rsidR="00BF3503" w:rsidRPr="00C62500" w:rsidRDefault="00BF3503" w:rsidP="00BF3503">
      <w:pPr>
        <w:numPr>
          <w:ilvl w:val="0"/>
          <w:numId w:val="23"/>
        </w:numPr>
        <w:rPr>
          <w:rFonts w:asciiTheme="minorHAnsi" w:hAnsiTheme="minorHAnsi"/>
        </w:rPr>
      </w:pPr>
      <w:r w:rsidRPr="00714E84">
        <w:rPr>
          <w:rFonts w:asciiTheme="minorHAnsi" w:hAnsiTheme="minorHAnsi"/>
        </w:rPr>
        <w:t xml:space="preserve">This field </w:t>
      </w:r>
      <w:r w:rsidR="009417DB">
        <w:rPr>
          <w:rFonts w:asciiTheme="minorHAnsi" w:hAnsiTheme="minorHAnsi"/>
        </w:rPr>
        <w:t>is filled out automatically based on all verification protocol requirements in this document showing compliance.</w:t>
      </w:r>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499"/>
        <w:gridCol w:w="5665"/>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E922E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499"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665"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E922E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499"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665"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E922E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499"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665" w:type="dxa"/>
          </w:tcPr>
          <w:p w14:paraId="77B7FCEB" w14:textId="58B7CDC3" w:rsidR="00192313" w:rsidRPr="007A5D38" w:rsidRDefault="00103283" w:rsidP="00D54FC9">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E922E3">
              <w:rPr>
                <w:rFonts w:asciiTheme="minorHAnsi" w:hAnsiTheme="minorHAnsi" w:cstheme="minorHAnsi"/>
                <w:sz w:val="18"/>
                <w:szCs w:val="18"/>
              </w:rPr>
              <w:t>,</w:t>
            </w:r>
            <w:r w:rsidR="00E922E3" w:rsidRPr="00A723CC" w:rsidDel="00440008">
              <w:rPr>
                <w:rFonts w:asciiTheme="minorHAnsi" w:hAnsiTheme="minorHAnsi" w:cstheme="minorHAnsi"/>
                <w:sz w:val="18"/>
                <w:szCs w:val="18"/>
              </w:rPr>
              <w:t xml:space="preserve"> </w:t>
            </w:r>
            <w:r w:rsidR="00E922E3" w:rsidRPr="00A723CC">
              <w:rPr>
                <w:rFonts w:ascii="Calibri-Light" w:hAnsi="Calibri-Light" w:cs="Calibri-Light"/>
                <w:sz w:val="18"/>
                <w:szCs w:val="18"/>
              </w:rPr>
              <w:t xml:space="preserve">if A06 </w:t>
            </w:r>
            <w:r w:rsidR="00E922E3">
              <w:rPr>
                <w:rFonts w:ascii="Calibri-Light" w:hAnsi="Calibri-Light" w:cs="Calibri-Light"/>
                <w:sz w:val="18"/>
                <w:szCs w:val="18"/>
              </w:rPr>
              <w:t>=</w:t>
            </w:r>
            <w:r w:rsidR="00E922E3" w:rsidRPr="00A723CC">
              <w:rPr>
                <w:rFonts w:ascii="Calibri-Light" w:hAnsi="Calibri-Light" w:cs="Calibri-Light"/>
                <w:sz w:val="18"/>
                <w:szCs w:val="18"/>
              </w:rPr>
              <w:t xml:space="preserve"> Non-Enclosed </w:t>
            </w:r>
            <w:r w:rsidR="00E922E3">
              <w:rPr>
                <w:rFonts w:ascii="Calibri-Light" w:hAnsi="Calibri-Light" w:cs="Calibri-Light"/>
                <w:sz w:val="18"/>
                <w:szCs w:val="18"/>
              </w:rPr>
              <w:t>and</w:t>
            </w:r>
            <w:r w:rsidR="00E922E3" w:rsidRPr="00A723CC">
              <w:rPr>
                <w:rFonts w:ascii="Calibri-Light" w:hAnsi="Calibri-Light" w:cs="Calibri-Light"/>
                <w:sz w:val="18"/>
                <w:szCs w:val="18"/>
              </w:rPr>
              <w:t xml:space="preserve"> </w:t>
            </w:r>
            <w:r w:rsidR="00E922E3">
              <w:rPr>
                <w:rFonts w:ascii="Calibri-Light" w:hAnsi="Calibri-Light" w:cs="Calibri-Light"/>
                <w:sz w:val="18"/>
                <w:szCs w:val="18"/>
              </w:rPr>
              <w:t>[</w:t>
            </w:r>
            <w:r w:rsidR="00E922E3" w:rsidRPr="00A723CC">
              <w:rPr>
                <w:rFonts w:ascii="Calibri-Light" w:hAnsi="Calibri-Light" w:cs="Calibri-Light"/>
                <w:sz w:val="18"/>
                <w:szCs w:val="18"/>
              </w:rPr>
              <w:t>C03 = VentedRangeHood &amp; C08 = Demand Control for ALL systems</w:t>
            </w:r>
            <w:r w:rsidR="00E922E3">
              <w:rPr>
                <w:rFonts w:ascii="Calibri-Light" w:hAnsi="Calibri-Light" w:cs="Calibri-Light"/>
                <w:sz w:val="18"/>
                <w:szCs w:val="18"/>
              </w:rPr>
              <w:t>],</w:t>
            </w:r>
            <w:r w:rsidR="00E922E3" w:rsidRPr="00A723CC">
              <w:rPr>
                <w:rFonts w:ascii="Calibri-Light" w:hAnsi="Calibri-Light" w:cs="Calibri-Light"/>
                <w:sz w:val="18"/>
                <w:szCs w:val="18"/>
              </w:rPr>
              <w:t xml:space="preserve"> then allow N/A</w:t>
            </w:r>
            <w:r w:rsidRPr="00604BA7">
              <w:rPr>
                <w:rFonts w:asciiTheme="minorHAnsi" w:hAnsiTheme="minorHAnsi" w:cstheme="minorHAnsi"/>
                <w:sz w:val="18"/>
                <w:szCs w:val="18"/>
              </w:rPr>
              <w:t>&gt;&gt;</w:t>
            </w:r>
          </w:p>
        </w:tc>
      </w:tr>
      <w:tr w:rsidR="00D434B0" w:rsidRPr="007A5D38" w14:paraId="3EA20B02" w14:textId="77777777" w:rsidTr="00E922E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499"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665" w:type="dxa"/>
          </w:tcPr>
          <w:p w14:paraId="7DF1C1BA" w14:textId="42E5E51D" w:rsidR="00D434B0" w:rsidRPr="007A5D38" w:rsidRDefault="00D434B0" w:rsidP="00D54FC9">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E922E3">
              <w:rPr>
                <w:rFonts w:asciiTheme="minorHAnsi" w:hAnsiTheme="minorHAnsi" w:cstheme="minorHAnsi"/>
                <w:sz w:val="18"/>
                <w:szCs w:val="18"/>
              </w:rPr>
              <w:t>,</w:t>
            </w:r>
            <w:r w:rsidR="00E922E3" w:rsidRPr="00A723CC" w:rsidDel="00440008">
              <w:rPr>
                <w:rFonts w:asciiTheme="minorHAnsi" w:hAnsiTheme="minorHAnsi" w:cstheme="minorHAnsi"/>
                <w:sz w:val="18"/>
                <w:szCs w:val="18"/>
              </w:rPr>
              <w:t xml:space="preserve"> </w:t>
            </w:r>
            <w:r w:rsidR="00E922E3" w:rsidRPr="00A723CC">
              <w:rPr>
                <w:rFonts w:ascii="Calibri-Light" w:hAnsi="Calibri-Light" w:cs="Calibri-Light"/>
                <w:sz w:val="18"/>
                <w:szCs w:val="18"/>
              </w:rPr>
              <w:t xml:space="preserve">if A06 </w:t>
            </w:r>
            <w:r w:rsidR="00E922E3">
              <w:rPr>
                <w:rFonts w:ascii="Calibri-Light" w:hAnsi="Calibri-Light" w:cs="Calibri-Light"/>
                <w:sz w:val="18"/>
                <w:szCs w:val="18"/>
              </w:rPr>
              <w:t>=</w:t>
            </w:r>
            <w:r w:rsidR="00E922E3" w:rsidRPr="00A723CC">
              <w:rPr>
                <w:rFonts w:ascii="Calibri-Light" w:hAnsi="Calibri-Light" w:cs="Calibri-Light"/>
                <w:sz w:val="18"/>
                <w:szCs w:val="18"/>
              </w:rPr>
              <w:t xml:space="preserve"> Non-Enclosed </w:t>
            </w:r>
            <w:r w:rsidR="00E922E3">
              <w:rPr>
                <w:rFonts w:ascii="Calibri-Light" w:hAnsi="Calibri-Light" w:cs="Calibri-Light"/>
                <w:sz w:val="18"/>
                <w:szCs w:val="18"/>
              </w:rPr>
              <w:t>and</w:t>
            </w:r>
            <w:r w:rsidR="00E922E3" w:rsidRPr="00A723CC">
              <w:rPr>
                <w:rFonts w:ascii="Calibri-Light" w:hAnsi="Calibri-Light" w:cs="Calibri-Light"/>
                <w:sz w:val="18"/>
                <w:szCs w:val="18"/>
              </w:rPr>
              <w:t xml:space="preserve"> </w:t>
            </w:r>
            <w:r w:rsidR="00E922E3">
              <w:rPr>
                <w:rFonts w:ascii="Calibri-Light" w:hAnsi="Calibri-Light" w:cs="Calibri-Light"/>
                <w:sz w:val="18"/>
                <w:szCs w:val="18"/>
              </w:rPr>
              <w:t>[</w:t>
            </w:r>
            <w:r w:rsidR="00E922E3" w:rsidRPr="00A723CC">
              <w:rPr>
                <w:rFonts w:ascii="Calibri-Light" w:hAnsi="Calibri-Light" w:cs="Calibri-Light"/>
                <w:sz w:val="18"/>
                <w:szCs w:val="18"/>
              </w:rPr>
              <w:t>C03 = VentedRangeHood &amp; C08 = Demand Control for ALL systems</w:t>
            </w:r>
            <w:r w:rsidR="00E922E3">
              <w:rPr>
                <w:rFonts w:ascii="Calibri-Light" w:hAnsi="Calibri-Light" w:cs="Calibri-Light"/>
                <w:sz w:val="18"/>
                <w:szCs w:val="18"/>
              </w:rPr>
              <w:t>],</w:t>
            </w:r>
            <w:r w:rsidR="00E922E3" w:rsidRPr="00A723CC">
              <w:rPr>
                <w:rFonts w:ascii="Calibri-Light" w:hAnsi="Calibri-Light" w:cs="Calibri-Light"/>
                <w:sz w:val="18"/>
                <w:szCs w:val="18"/>
              </w:rPr>
              <w:t xml:space="preserve"> then allow N/A</w:t>
            </w:r>
            <w:r w:rsidR="005D17AE">
              <w:rPr>
                <w:rFonts w:asciiTheme="minorHAnsi" w:hAnsiTheme="minorHAnsi" w:cstheme="minorHAnsi"/>
                <w:sz w:val="18"/>
                <w:szCs w:val="18"/>
              </w:rPr>
              <w:t>&gt;&gt;</w:t>
            </w:r>
          </w:p>
        </w:tc>
      </w:tr>
      <w:tr w:rsidR="00D434B0" w:rsidRPr="007A5D38" w14:paraId="260EDFE7" w14:textId="77777777" w:rsidTr="00E922E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499"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665" w:type="dxa"/>
          </w:tcPr>
          <w:p w14:paraId="69B37EA8" w14:textId="79E9A31A"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r w:rsidR="00E922E3">
              <w:rPr>
                <w:rFonts w:asciiTheme="minorHAnsi" w:hAnsiTheme="minorHAnsi" w:cstheme="minorHAnsi"/>
                <w:sz w:val="18"/>
                <w:szCs w:val="18"/>
              </w:rPr>
              <w:t xml:space="preserve">; else </w:t>
            </w:r>
            <w:r w:rsidR="00E922E3" w:rsidRPr="00E516CF">
              <w:rPr>
                <w:rFonts w:ascii="Calibri-Light" w:hAnsi="Calibri-Light" w:cs="Calibri-Light"/>
                <w:sz w:val="18"/>
                <w:szCs w:val="18"/>
              </w:rPr>
              <w:t xml:space="preserve">if </w:t>
            </w:r>
            <w:r w:rsidR="00E922E3">
              <w:rPr>
                <w:rFonts w:ascii="Calibri-Light" w:hAnsi="Calibri-Light" w:cs="Calibri-Light"/>
                <w:sz w:val="18"/>
                <w:szCs w:val="18"/>
              </w:rPr>
              <w:t>A03 or A04 = N/A,</w:t>
            </w:r>
            <w:r w:rsidR="00E922E3" w:rsidRPr="00E516CF">
              <w:rPr>
                <w:rFonts w:ascii="Calibri-Light" w:hAnsi="Calibri-Light" w:cs="Calibri-Light"/>
                <w:sz w:val="18"/>
                <w:szCs w:val="18"/>
              </w:rPr>
              <w:t xml:space="preserve"> then </w:t>
            </w:r>
            <w:r w:rsidR="00E922E3">
              <w:rPr>
                <w:rFonts w:ascii="Calibri-Light" w:hAnsi="Calibri-Light" w:cs="Calibri-Light"/>
                <w:sz w:val="18"/>
                <w:szCs w:val="18"/>
              </w:rPr>
              <w:t xml:space="preserve">value = </w:t>
            </w:r>
            <w:r w:rsidR="00E922E3" w:rsidRPr="00E516CF">
              <w:rPr>
                <w:rFonts w:ascii="Calibri-Light" w:hAnsi="Calibri-Light" w:cs="Calibri-Light"/>
                <w:sz w:val="18"/>
                <w:szCs w:val="18"/>
              </w:rPr>
              <w:t>N/A</w:t>
            </w:r>
            <w:r w:rsidR="00E842BD">
              <w:rPr>
                <w:rFonts w:asciiTheme="minorHAnsi" w:hAnsiTheme="minorHAnsi" w:cstheme="minorHAnsi"/>
                <w:sz w:val="18"/>
                <w:szCs w:val="18"/>
              </w:rPr>
              <w:t>&gt;&gt;</w:t>
            </w:r>
          </w:p>
        </w:tc>
      </w:tr>
      <w:tr w:rsidR="00237379" w:rsidRPr="007A5D38" w14:paraId="2C2BE142" w14:textId="77777777" w:rsidTr="00E922E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499"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665"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75516" w14:paraId="081BFF94" w14:textId="77777777" w:rsidTr="004809E4">
        <w:trPr>
          <w:cantSplit/>
          <w:trHeight w:val="305"/>
        </w:trPr>
        <w:tc>
          <w:tcPr>
            <w:tcW w:w="10790" w:type="dxa"/>
            <w:gridSpan w:val="11"/>
            <w:vAlign w:val="center"/>
          </w:tcPr>
          <w:p w14:paraId="6291A2B6" w14:textId="47743E97" w:rsidR="00F75516" w:rsidRDefault="00B33AFC" w:rsidP="003707C5">
            <w:pPr>
              <w:rPr>
                <w:rFonts w:asciiTheme="minorHAnsi" w:hAnsiTheme="minorHAnsi"/>
                <w:sz w:val="18"/>
                <w:szCs w:val="18"/>
              </w:rPr>
            </w:pPr>
            <w:r>
              <w:rPr>
                <w:rFonts w:asciiTheme="minorHAnsi" w:hAnsiTheme="minorHAnsi"/>
                <w:b/>
                <w:szCs w:val="18"/>
              </w:rPr>
              <w:t>B</w:t>
            </w:r>
            <w:r w:rsidR="00F75516" w:rsidRPr="003707C5">
              <w:rPr>
                <w:rFonts w:asciiTheme="minorHAnsi" w:hAnsiTheme="minorHAnsi"/>
                <w:b/>
                <w:szCs w:val="18"/>
              </w:rPr>
              <w:t>. Kitchen Exhaust System</w:t>
            </w:r>
            <w:r w:rsidR="00A4543E">
              <w:rPr>
                <w:rFonts w:asciiTheme="minorHAnsi" w:hAnsiTheme="minorHAnsi"/>
                <w:b/>
                <w:szCs w:val="18"/>
              </w:rPr>
              <w:t>s</w:t>
            </w:r>
          </w:p>
        </w:tc>
      </w:tr>
      <w:tr w:rsidR="00976D94" w14:paraId="350490DE" w14:textId="77777777" w:rsidTr="003707C5">
        <w:trPr>
          <w:cantSplit/>
          <w:trHeight w:val="305"/>
        </w:trPr>
        <w:tc>
          <w:tcPr>
            <w:tcW w:w="980" w:type="dxa"/>
            <w:textDirection w:val="btLr"/>
            <w:vAlign w:val="center"/>
          </w:tcPr>
          <w:p w14:paraId="62BE2F05" w14:textId="1108E72E" w:rsidR="00976D94" w:rsidRDefault="00976D94" w:rsidP="003707C5">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351EB26D" w14:textId="74492FE3" w:rsidR="00976D94" w:rsidRDefault="00976D94" w:rsidP="003707C5">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75AFD0BE" w14:textId="6D9514B1" w:rsidR="00976D94" w:rsidRDefault="00976D94" w:rsidP="003707C5">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74E7FE5C" w14:textId="5FCDB534" w:rsidR="00976D94" w:rsidRDefault="00976D94" w:rsidP="003707C5">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315FAA6" w14:textId="25DE7BE6" w:rsidR="00976D94" w:rsidRDefault="00976D94" w:rsidP="003707C5">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7D3D6314" w14:textId="41A4D2D7" w:rsidR="00976D94" w:rsidRDefault="00976D94" w:rsidP="003707C5">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70EFFFD" w14:textId="62965D71" w:rsidR="00976D94" w:rsidRDefault="00976D94" w:rsidP="003707C5">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557F51EB" w14:textId="5A7ED6DF" w:rsidR="00976D94" w:rsidRDefault="00976D94" w:rsidP="003707C5">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10768961" w14:textId="69350FBA" w:rsidR="00976D94" w:rsidRDefault="00976D94" w:rsidP="003707C5">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2E80FC05" w14:textId="2BF18F38" w:rsidR="00976D94" w:rsidRDefault="00976D94" w:rsidP="003707C5">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255124FC" w14:textId="0CFB646E" w:rsidR="00976D94" w:rsidRDefault="00976D94" w:rsidP="003707C5">
            <w:pPr>
              <w:jc w:val="center"/>
              <w:rPr>
                <w:rFonts w:asciiTheme="minorHAnsi" w:hAnsiTheme="minorHAnsi"/>
                <w:sz w:val="18"/>
                <w:szCs w:val="18"/>
              </w:rPr>
            </w:pPr>
            <w:r>
              <w:rPr>
                <w:rFonts w:asciiTheme="minorHAnsi" w:hAnsiTheme="minorHAnsi"/>
                <w:sz w:val="18"/>
                <w:szCs w:val="18"/>
              </w:rPr>
              <w:t>11</w:t>
            </w:r>
          </w:p>
        </w:tc>
      </w:tr>
      <w:tr w:rsidR="003D6150" w14:paraId="330A22C5" w14:textId="77777777" w:rsidTr="003707C5">
        <w:trPr>
          <w:cantSplit/>
          <w:trHeight w:val="1655"/>
        </w:trPr>
        <w:tc>
          <w:tcPr>
            <w:tcW w:w="980" w:type="dxa"/>
            <w:textDirection w:val="btLr"/>
            <w:vAlign w:val="center"/>
          </w:tcPr>
          <w:p w14:paraId="28ECE449" w14:textId="59341174" w:rsidR="008607B1" w:rsidRDefault="008607B1" w:rsidP="003707C5">
            <w:pPr>
              <w:ind w:left="113" w:right="113"/>
              <w:jc w:val="center"/>
              <w:rPr>
                <w:rFonts w:asciiTheme="minorHAnsi" w:hAnsiTheme="minorHAnsi"/>
                <w:sz w:val="18"/>
                <w:szCs w:val="18"/>
              </w:rPr>
            </w:pPr>
            <w:r>
              <w:rPr>
                <w:rFonts w:asciiTheme="minorHAnsi" w:hAnsiTheme="minorHAnsi"/>
                <w:sz w:val="18"/>
                <w:szCs w:val="18"/>
              </w:rPr>
              <w:t>System Name</w:t>
            </w:r>
          </w:p>
        </w:tc>
        <w:tc>
          <w:tcPr>
            <w:tcW w:w="981" w:type="dxa"/>
            <w:textDirection w:val="btLr"/>
            <w:vAlign w:val="center"/>
          </w:tcPr>
          <w:p w14:paraId="22FE8C3A" w14:textId="1340EC5A"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A566065" w14:textId="6D468A3A" w:rsidR="008607B1" w:rsidRDefault="008607B1" w:rsidP="003707C5">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7EBCB590" w14:textId="73DF9096" w:rsidR="008607B1" w:rsidRDefault="008607B1" w:rsidP="003707C5">
            <w:pPr>
              <w:ind w:left="113" w:right="113"/>
              <w:jc w:val="center"/>
              <w:rPr>
                <w:rFonts w:asciiTheme="minorHAnsi" w:hAnsiTheme="minorHAnsi"/>
                <w:sz w:val="18"/>
                <w:szCs w:val="18"/>
              </w:rPr>
            </w:pPr>
            <w:r>
              <w:rPr>
                <w:rFonts w:asciiTheme="minorHAnsi" w:hAnsiTheme="minorHAnsi"/>
                <w:sz w:val="18"/>
                <w:szCs w:val="18"/>
              </w:rPr>
              <w:t>HVI</w:t>
            </w:r>
            <w:ins w:id="18" w:author="Alexis" w:date="2021-03-24T16:17:00Z">
              <w:r w:rsidR="009F1934">
                <w:rPr>
                  <w:rFonts w:asciiTheme="minorHAnsi" w:hAnsiTheme="minorHAnsi"/>
                  <w:sz w:val="18"/>
                  <w:szCs w:val="18"/>
                </w:rPr>
                <w:t xml:space="preserve"> or AHAM</w:t>
              </w:r>
            </w:ins>
            <w:r>
              <w:rPr>
                <w:rFonts w:asciiTheme="minorHAnsi" w:hAnsiTheme="minorHAnsi"/>
                <w:sz w:val="18"/>
                <w:szCs w:val="18"/>
              </w:rPr>
              <w:t xml:space="preserve"> Directory Listed Model Number</w:t>
            </w:r>
          </w:p>
        </w:tc>
        <w:tc>
          <w:tcPr>
            <w:tcW w:w="981" w:type="dxa"/>
            <w:textDirection w:val="btLr"/>
            <w:vAlign w:val="center"/>
          </w:tcPr>
          <w:p w14:paraId="288E6254" w14:textId="187AAB15" w:rsidR="008607B1" w:rsidRDefault="008607B1" w:rsidP="003707C5">
            <w:pPr>
              <w:ind w:left="113" w:right="113"/>
              <w:jc w:val="center"/>
              <w:rPr>
                <w:rFonts w:asciiTheme="minorHAnsi" w:hAnsiTheme="minorHAnsi"/>
                <w:sz w:val="18"/>
                <w:szCs w:val="18"/>
              </w:rPr>
            </w:pPr>
            <w:r>
              <w:rPr>
                <w:rFonts w:asciiTheme="minorHAnsi" w:hAnsiTheme="minorHAnsi"/>
                <w:sz w:val="18"/>
                <w:szCs w:val="18"/>
              </w:rPr>
              <w:t xml:space="preserve">HVI </w:t>
            </w:r>
            <w:ins w:id="19" w:author="Alexis" w:date="2021-03-24T16:17:00Z">
              <w:r w:rsidR="009F1934">
                <w:rPr>
                  <w:rFonts w:asciiTheme="minorHAnsi" w:hAnsiTheme="minorHAnsi"/>
                  <w:sz w:val="18"/>
                  <w:szCs w:val="18"/>
                </w:rPr>
                <w:t xml:space="preserve">or AHAM </w:t>
              </w:r>
            </w:ins>
            <w:r>
              <w:rPr>
                <w:rFonts w:asciiTheme="minorHAnsi" w:hAnsiTheme="minorHAnsi"/>
                <w:sz w:val="18"/>
                <w:szCs w:val="18"/>
              </w:rPr>
              <w:t>Directory Listed Rated Airflow</w:t>
            </w:r>
          </w:p>
        </w:tc>
        <w:tc>
          <w:tcPr>
            <w:tcW w:w="981" w:type="dxa"/>
            <w:textDirection w:val="btLr"/>
            <w:vAlign w:val="center"/>
          </w:tcPr>
          <w:p w14:paraId="795F04A8" w14:textId="6AE5760B" w:rsidR="008607B1" w:rsidRDefault="008607B1" w:rsidP="003707C5">
            <w:pPr>
              <w:ind w:left="113" w:right="113"/>
              <w:jc w:val="center"/>
              <w:rPr>
                <w:rFonts w:asciiTheme="minorHAnsi" w:hAnsiTheme="minorHAnsi"/>
                <w:sz w:val="18"/>
                <w:szCs w:val="18"/>
              </w:rPr>
            </w:pPr>
            <w:r>
              <w:rPr>
                <w:rFonts w:asciiTheme="minorHAnsi" w:hAnsiTheme="minorHAnsi"/>
                <w:sz w:val="18"/>
                <w:szCs w:val="18"/>
              </w:rPr>
              <w:t>HVI</w:t>
            </w:r>
            <w:ins w:id="20" w:author="Alexis" w:date="2021-03-24T16:17:00Z">
              <w:r w:rsidR="009F1934">
                <w:rPr>
                  <w:rFonts w:asciiTheme="minorHAnsi" w:hAnsiTheme="minorHAnsi"/>
                  <w:sz w:val="18"/>
                  <w:szCs w:val="18"/>
                </w:rPr>
                <w:t xml:space="preserve"> or AHAM</w:t>
              </w:r>
            </w:ins>
            <w:r>
              <w:rPr>
                <w:rFonts w:asciiTheme="minorHAnsi" w:hAnsiTheme="minorHAnsi"/>
                <w:sz w:val="18"/>
                <w:szCs w:val="18"/>
              </w:rPr>
              <w:t xml:space="preserve"> Directory Listed Sound Rating</w:t>
            </w:r>
          </w:p>
        </w:tc>
        <w:tc>
          <w:tcPr>
            <w:tcW w:w="981" w:type="dxa"/>
            <w:textDirection w:val="btLr"/>
            <w:vAlign w:val="center"/>
          </w:tcPr>
          <w:p w14:paraId="4D42A08F" w14:textId="5191F30F"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Minimum Airflow (</w:t>
            </w:r>
            <w:r w:rsidR="00534921">
              <w:rPr>
                <w:rFonts w:asciiTheme="minorHAnsi" w:hAnsiTheme="minorHAnsi"/>
                <w:sz w:val="18"/>
                <w:szCs w:val="18"/>
              </w:rPr>
              <w:t>defaults to</w:t>
            </w:r>
            <w:r>
              <w:rPr>
                <w:rFonts w:asciiTheme="minorHAnsi" w:hAnsiTheme="minorHAnsi"/>
                <w:sz w:val="18"/>
                <w:szCs w:val="18"/>
              </w:rPr>
              <w:t xml:space="preserve"> rated airflow)</w:t>
            </w:r>
          </w:p>
        </w:tc>
        <w:tc>
          <w:tcPr>
            <w:tcW w:w="981" w:type="dxa"/>
            <w:textDirection w:val="btLr"/>
            <w:vAlign w:val="center"/>
          </w:tcPr>
          <w:p w14:paraId="10166DC9" w14:textId="2ED3D012" w:rsidR="008607B1" w:rsidRDefault="008607B1" w:rsidP="003707C5">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77E77B5" w14:textId="68075691" w:rsidR="008607B1" w:rsidRDefault="008607B1" w:rsidP="003707C5">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6B854EFC" w14:textId="3AF0A674"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59C343BA" w14:textId="4CA31E36" w:rsidR="008607B1" w:rsidRDefault="008607B1" w:rsidP="003707C5">
            <w:pPr>
              <w:ind w:left="113" w:right="113"/>
              <w:jc w:val="center"/>
              <w:rPr>
                <w:rFonts w:asciiTheme="minorHAnsi" w:hAnsiTheme="minorHAnsi"/>
                <w:sz w:val="18"/>
                <w:szCs w:val="18"/>
              </w:rPr>
            </w:pPr>
            <w:r>
              <w:rPr>
                <w:rFonts w:asciiTheme="minorHAnsi" w:hAnsiTheme="minorHAnsi"/>
                <w:sz w:val="18"/>
                <w:szCs w:val="18"/>
              </w:rPr>
              <w:t>Compliance Statement</w:t>
            </w:r>
          </w:p>
        </w:tc>
      </w:tr>
      <w:tr w:rsidR="008607B1" w14:paraId="1F56676E" w14:textId="77777777" w:rsidTr="003707C5">
        <w:tc>
          <w:tcPr>
            <w:tcW w:w="980" w:type="dxa"/>
          </w:tcPr>
          <w:p w14:paraId="26E49E22" w14:textId="048BA7C6"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2B934B87" w14:textId="35A2BD37"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4CC55754" w14:textId="53C9337A" w:rsidR="008607B1" w:rsidRDefault="00F75516" w:rsidP="004B6E84">
            <w:pPr>
              <w:rPr>
                <w:rFonts w:asciiTheme="minorHAnsi" w:hAnsiTheme="minorHAnsi"/>
                <w:sz w:val="18"/>
                <w:szCs w:val="18"/>
              </w:rPr>
            </w:pPr>
            <w:r>
              <w:rPr>
                <w:rFonts w:asciiTheme="minorHAnsi" w:hAnsiTheme="minorHAnsi"/>
                <w:sz w:val="18"/>
                <w:szCs w:val="18"/>
              </w:rPr>
              <w:t>&lt;&lt;User Entered Value; Selections = (Vented Range Hood, Downdraft, Other)&gt;&gt;</w:t>
            </w:r>
          </w:p>
        </w:tc>
        <w:tc>
          <w:tcPr>
            <w:tcW w:w="981" w:type="dxa"/>
          </w:tcPr>
          <w:p w14:paraId="49B410D3" w14:textId="71AB1F99" w:rsidR="008607B1" w:rsidRDefault="00DE3DC8"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1BF64A4B" w14:textId="672655DF" w:rsidR="008607B1" w:rsidRDefault="00DE3DC8" w:rsidP="002E47B0">
            <w:pPr>
              <w:rPr>
                <w:rFonts w:asciiTheme="minorHAnsi" w:hAnsiTheme="minorHAnsi"/>
                <w:sz w:val="18"/>
                <w:szCs w:val="18"/>
              </w:rPr>
            </w:pPr>
            <w:r>
              <w:rPr>
                <w:rFonts w:asciiTheme="minorHAnsi" w:hAnsiTheme="minorHAnsi"/>
                <w:sz w:val="18"/>
                <w:szCs w:val="18"/>
              </w:rPr>
              <w:t>&lt;&lt;User Entered Value; (XXXX.XX)</w:t>
            </w:r>
            <w:r w:rsidR="002E47B0">
              <w:rPr>
                <w:rFonts w:asciiTheme="minorHAnsi" w:hAnsiTheme="minorHAnsi"/>
                <w:sz w:val="18"/>
                <w:szCs w:val="18"/>
              </w:rPr>
              <w:t>&gt;</w:t>
            </w:r>
            <w:r>
              <w:rPr>
                <w:rFonts w:asciiTheme="minorHAnsi" w:hAnsiTheme="minorHAnsi"/>
                <w:sz w:val="18"/>
                <w:szCs w:val="18"/>
              </w:rPr>
              <w:t>&gt;</w:t>
            </w:r>
          </w:p>
        </w:tc>
        <w:tc>
          <w:tcPr>
            <w:tcW w:w="981" w:type="dxa"/>
          </w:tcPr>
          <w:p w14:paraId="528CD857" w14:textId="201A4B3E" w:rsidR="008607B1" w:rsidRDefault="00DE3DC8" w:rsidP="004B6E84">
            <w:pPr>
              <w:rPr>
                <w:rFonts w:asciiTheme="minorHAnsi" w:hAnsiTheme="minorHAnsi"/>
                <w:sz w:val="18"/>
                <w:szCs w:val="18"/>
              </w:rPr>
            </w:pPr>
            <w:r>
              <w:rPr>
                <w:rFonts w:asciiTheme="minorHAnsi" w:hAnsiTheme="minorHAnsi"/>
                <w:sz w:val="18"/>
                <w:szCs w:val="18"/>
              </w:rPr>
              <w:t>&lt;&lt;User Entered Value; (XX.XX)</w:t>
            </w:r>
            <w:r w:rsidR="002E47B0">
              <w:rPr>
                <w:rFonts w:asciiTheme="minorHAnsi" w:hAnsiTheme="minorHAnsi"/>
                <w:sz w:val="18"/>
                <w:szCs w:val="18"/>
              </w:rPr>
              <w:t>&gt;&gt;</w:t>
            </w:r>
          </w:p>
        </w:tc>
        <w:tc>
          <w:tcPr>
            <w:tcW w:w="981" w:type="dxa"/>
          </w:tcPr>
          <w:p w14:paraId="4D3FEA2D" w14:textId="11074A2D" w:rsidR="00DE3DC8" w:rsidRDefault="00DE3DC8" w:rsidP="00DE3DC8">
            <w:pPr>
              <w:keepNext/>
              <w:rPr>
                <w:rFonts w:asciiTheme="minorHAnsi" w:hAnsiTheme="minorHAnsi"/>
                <w:sz w:val="18"/>
                <w:szCs w:val="18"/>
              </w:rPr>
            </w:pPr>
            <w:r>
              <w:rPr>
                <w:rFonts w:asciiTheme="minorHAnsi" w:hAnsiTheme="minorHAnsi"/>
                <w:sz w:val="18"/>
                <w:szCs w:val="18"/>
              </w:rPr>
              <w:t xml:space="preserve">&lt;&lt;Defaults to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5</w:t>
            </w:r>
            <w:r>
              <w:rPr>
                <w:rFonts w:asciiTheme="minorHAnsi" w:hAnsiTheme="minorHAnsi"/>
                <w:sz w:val="18"/>
                <w:szCs w:val="18"/>
              </w:rPr>
              <w:t xml:space="preserve"> </w:t>
            </w:r>
          </w:p>
          <w:p w14:paraId="00546B2F" w14:textId="4C51C0D2" w:rsidR="008607B1" w:rsidRDefault="00DE3DC8">
            <w:pPr>
              <w:rPr>
                <w:rFonts w:asciiTheme="minorHAnsi" w:hAnsiTheme="minorHAnsi"/>
                <w:sz w:val="18"/>
                <w:szCs w:val="18"/>
              </w:rPr>
            </w:pPr>
            <w:r>
              <w:rPr>
                <w:rFonts w:asciiTheme="minorHAnsi" w:hAnsiTheme="minorHAnsi"/>
                <w:sz w:val="18"/>
                <w:szCs w:val="18"/>
              </w:rPr>
              <w:t xml:space="preserve">otherwise, User Entered Value; </w:t>
            </w:r>
            <w:r w:rsidR="004809E4">
              <w:rPr>
                <w:rFonts w:asciiTheme="minorHAnsi" w:hAnsiTheme="minorHAnsi"/>
                <w:sz w:val="18"/>
                <w:szCs w:val="18"/>
              </w:rPr>
              <w:t>(X</w:t>
            </w:r>
            <w:r>
              <w:rPr>
                <w:rFonts w:asciiTheme="minorHAnsi" w:hAnsiTheme="minorHAnsi"/>
                <w:sz w:val="18"/>
                <w:szCs w:val="18"/>
              </w:rPr>
              <w:t>XXX.XX</w:t>
            </w:r>
            <w:r w:rsidR="004809E4">
              <w:rPr>
                <w:rFonts w:asciiTheme="minorHAnsi" w:hAnsiTheme="minorHAnsi"/>
                <w:sz w:val="18"/>
                <w:szCs w:val="18"/>
              </w:rPr>
              <w:t>)</w:t>
            </w:r>
            <w:r>
              <w:rPr>
                <w:rFonts w:asciiTheme="minorHAnsi" w:hAnsiTheme="minorHAnsi"/>
                <w:sz w:val="18"/>
                <w:szCs w:val="18"/>
              </w:rPr>
              <w:t xml:space="preserve">; Not to exceed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5</w:t>
            </w:r>
            <w:r>
              <w:rPr>
                <w:rFonts w:asciiTheme="minorHAnsi" w:hAnsiTheme="minorHAnsi"/>
                <w:sz w:val="18"/>
                <w:szCs w:val="18"/>
              </w:rPr>
              <w:t xml:space="preserve"> (rated airflow)</w:t>
            </w:r>
            <w:r w:rsidR="002E47B0">
              <w:rPr>
                <w:rFonts w:asciiTheme="minorHAnsi" w:hAnsiTheme="minorHAnsi"/>
                <w:sz w:val="18"/>
                <w:szCs w:val="18"/>
              </w:rPr>
              <w:t>&gt;&gt;</w:t>
            </w:r>
          </w:p>
        </w:tc>
        <w:tc>
          <w:tcPr>
            <w:tcW w:w="981" w:type="dxa"/>
          </w:tcPr>
          <w:p w14:paraId="41A09AED" w14:textId="5130C24F" w:rsidR="008607B1" w:rsidRDefault="00DE3DC8" w:rsidP="004B6E84">
            <w:pPr>
              <w:rPr>
                <w:rFonts w:asciiTheme="minorHAnsi" w:hAnsiTheme="minorHAnsi"/>
                <w:sz w:val="18"/>
                <w:szCs w:val="18"/>
              </w:rPr>
            </w:pPr>
            <w:r>
              <w:rPr>
                <w:rFonts w:asciiTheme="minorHAnsi" w:hAnsiTheme="minorHAnsi"/>
                <w:sz w:val="18"/>
                <w:szCs w:val="18"/>
              </w:rPr>
              <w:t>&lt;&lt;User Entry; Selections = (Demand Control, Continuous)&gt;&gt;</w:t>
            </w:r>
          </w:p>
        </w:tc>
        <w:tc>
          <w:tcPr>
            <w:tcW w:w="981" w:type="dxa"/>
          </w:tcPr>
          <w:p w14:paraId="1586A890" w14:textId="63BABCCE" w:rsidR="00DE3DC8" w:rsidRDefault="00DE3DC8" w:rsidP="00DE3DC8">
            <w:pPr>
              <w:keepNext/>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8</w:t>
            </w:r>
            <w:r>
              <w:rPr>
                <w:rFonts w:asciiTheme="minorHAnsi" w:hAnsiTheme="minorHAnsi"/>
                <w:sz w:val="18"/>
                <w:szCs w:val="18"/>
              </w:rPr>
              <w:t xml:space="preserve"> = Demand Control and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3</w:t>
            </w:r>
            <w:r>
              <w:rPr>
                <w:rFonts w:asciiTheme="minorHAnsi" w:hAnsiTheme="minorHAnsi"/>
                <w:sz w:val="18"/>
                <w:szCs w:val="18"/>
              </w:rPr>
              <w:t xml:space="preserve"> = Vented Range Hood, then Result = “100 cfm”; </w:t>
            </w:r>
          </w:p>
          <w:p w14:paraId="6CC494FC" w14:textId="77777777" w:rsidR="00DE3DC8" w:rsidRDefault="00DE3DC8" w:rsidP="00DE3DC8">
            <w:pPr>
              <w:keepNext/>
              <w:rPr>
                <w:rFonts w:asciiTheme="minorHAnsi" w:hAnsiTheme="minorHAnsi"/>
                <w:sz w:val="18"/>
                <w:szCs w:val="18"/>
              </w:rPr>
            </w:pPr>
          </w:p>
          <w:p w14:paraId="0C9EE59F" w14:textId="76F00B3C"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8</w:t>
            </w:r>
            <w:r>
              <w:rPr>
                <w:rFonts w:asciiTheme="minorHAnsi" w:hAnsiTheme="minorHAnsi"/>
                <w:sz w:val="18"/>
                <w:szCs w:val="18"/>
              </w:rPr>
              <w:t xml:space="preserve"> = Demand Control, A06 = Enclosed, and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3</w:t>
            </w:r>
            <w:r>
              <w:rPr>
                <w:rFonts w:asciiTheme="minorHAnsi" w:hAnsiTheme="minorHAnsi"/>
                <w:sz w:val="18"/>
                <w:szCs w:val="18"/>
              </w:rPr>
              <w:t xml:space="preserve"> = Other or Downdraft, then Result = lesser of </w:t>
            </w:r>
            <w:r w:rsidRPr="003255BF">
              <w:rPr>
                <w:rFonts w:asciiTheme="minorHAnsi" w:hAnsiTheme="minorHAnsi"/>
                <w:sz w:val="18"/>
                <w:szCs w:val="18"/>
              </w:rPr>
              <w:t>300 cfm and 5*A05</w:t>
            </w:r>
            <w:r w:rsidR="00423CBE">
              <w:rPr>
                <w:rFonts w:asciiTheme="minorHAnsi" w:hAnsiTheme="minorHAnsi"/>
                <w:sz w:val="18"/>
                <w:szCs w:val="18"/>
              </w:rPr>
              <w:t>/60</w:t>
            </w:r>
            <w:r>
              <w:rPr>
                <w:rFonts w:asciiTheme="minorHAnsi" w:hAnsiTheme="minorHAnsi"/>
                <w:sz w:val="18"/>
                <w:szCs w:val="18"/>
              </w:rPr>
              <w:t>;</w:t>
            </w:r>
          </w:p>
          <w:p w14:paraId="46DBB1F2" w14:textId="77777777" w:rsidR="00DE3DC8" w:rsidRDefault="00DE3DC8" w:rsidP="00DE3DC8">
            <w:pPr>
              <w:keepNext/>
              <w:rPr>
                <w:rFonts w:asciiTheme="minorHAnsi" w:hAnsiTheme="minorHAnsi"/>
                <w:sz w:val="18"/>
                <w:szCs w:val="18"/>
              </w:rPr>
            </w:pPr>
          </w:p>
          <w:p w14:paraId="530E25A1" w14:textId="7E88A076"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A10E82">
              <w:rPr>
                <w:rFonts w:asciiTheme="minorHAnsi" w:hAnsiTheme="minorHAnsi"/>
                <w:sz w:val="18"/>
                <w:szCs w:val="18"/>
              </w:rPr>
              <w:t>8</w:t>
            </w:r>
            <w:r>
              <w:rPr>
                <w:rFonts w:asciiTheme="minorHAnsi" w:hAnsiTheme="minorHAnsi"/>
                <w:sz w:val="18"/>
                <w:szCs w:val="18"/>
              </w:rPr>
              <w:t xml:space="preserve"> = Demand Control, </w:t>
            </w:r>
            <w:r>
              <w:rPr>
                <w:rFonts w:asciiTheme="minorHAnsi" w:hAnsiTheme="minorHAnsi"/>
                <w:sz w:val="18"/>
                <w:szCs w:val="18"/>
              </w:rPr>
              <w:lastRenderedPageBreak/>
              <w:t xml:space="preserve">A06 = Non-Enclosed, and </w:t>
            </w:r>
            <w:r w:rsidR="00B33AFC">
              <w:rPr>
                <w:rFonts w:asciiTheme="minorHAnsi" w:hAnsiTheme="minorHAnsi"/>
                <w:sz w:val="18"/>
                <w:szCs w:val="18"/>
              </w:rPr>
              <w:t>B</w:t>
            </w:r>
            <w:r>
              <w:rPr>
                <w:rFonts w:asciiTheme="minorHAnsi" w:hAnsiTheme="minorHAnsi"/>
                <w:sz w:val="18"/>
                <w:szCs w:val="18"/>
              </w:rPr>
              <w:t>0</w:t>
            </w:r>
            <w:r w:rsidR="00A10E82">
              <w:rPr>
                <w:rFonts w:asciiTheme="minorHAnsi" w:hAnsiTheme="minorHAnsi"/>
                <w:sz w:val="18"/>
                <w:szCs w:val="18"/>
              </w:rPr>
              <w:t>3</w:t>
            </w:r>
            <w:r>
              <w:rPr>
                <w:rFonts w:asciiTheme="minorHAnsi" w:hAnsiTheme="minorHAnsi"/>
                <w:sz w:val="18"/>
                <w:szCs w:val="18"/>
              </w:rPr>
              <w:t xml:space="preserve"> = Other or Downdraft, then Result = 300; </w:t>
            </w:r>
          </w:p>
          <w:p w14:paraId="2EAED20F" w14:textId="77777777" w:rsidR="00DE3DC8" w:rsidRDefault="00DE3DC8" w:rsidP="00DE3DC8">
            <w:pPr>
              <w:keepNext/>
              <w:rPr>
                <w:rFonts w:asciiTheme="minorHAnsi" w:hAnsiTheme="minorHAnsi"/>
                <w:sz w:val="18"/>
                <w:szCs w:val="18"/>
              </w:rPr>
            </w:pPr>
          </w:p>
          <w:p w14:paraId="13F5B887" w14:textId="5CB7A6B5"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423CBE">
              <w:rPr>
                <w:rFonts w:asciiTheme="minorHAnsi" w:hAnsiTheme="minorHAnsi"/>
                <w:sz w:val="18"/>
                <w:szCs w:val="18"/>
              </w:rPr>
              <w:t>8</w:t>
            </w:r>
            <w:r>
              <w:rPr>
                <w:rFonts w:asciiTheme="minorHAnsi" w:hAnsiTheme="minorHAnsi"/>
                <w:sz w:val="18"/>
                <w:szCs w:val="18"/>
              </w:rPr>
              <w:t xml:space="preserve"> = Continuous, then Result = </w:t>
            </w:r>
            <w:r w:rsidR="008E6549">
              <w:rPr>
                <w:rFonts w:asciiTheme="minorHAnsi" w:hAnsiTheme="minorHAnsi"/>
                <w:sz w:val="18"/>
                <w:szCs w:val="18"/>
              </w:rPr>
              <w:t xml:space="preserve">“N/A – See Table </w:t>
            </w:r>
            <w:r w:rsidR="00B33AFC">
              <w:rPr>
                <w:rFonts w:asciiTheme="minorHAnsi" w:hAnsiTheme="minorHAnsi"/>
                <w:sz w:val="18"/>
                <w:szCs w:val="18"/>
              </w:rPr>
              <w:t>C</w:t>
            </w:r>
            <w:r w:rsidR="008E6549">
              <w:rPr>
                <w:rFonts w:asciiTheme="minorHAnsi" w:hAnsiTheme="minorHAnsi"/>
                <w:sz w:val="18"/>
                <w:szCs w:val="18"/>
              </w:rPr>
              <w:t>”</w:t>
            </w:r>
          </w:p>
          <w:p w14:paraId="4964606C" w14:textId="77777777" w:rsidR="008607B1" w:rsidRDefault="008607B1" w:rsidP="004B6E84">
            <w:pPr>
              <w:rPr>
                <w:rFonts w:asciiTheme="minorHAnsi" w:hAnsiTheme="minorHAnsi"/>
                <w:sz w:val="18"/>
                <w:szCs w:val="18"/>
              </w:rPr>
            </w:pPr>
          </w:p>
        </w:tc>
        <w:tc>
          <w:tcPr>
            <w:tcW w:w="981" w:type="dxa"/>
          </w:tcPr>
          <w:p w14:paraId="51E85779" w14:textId="77777777" w:rsidR="00DE3DC8" w:rsidRDefault="00DE3DC8" w:rsidP="00DE3DC8">
            <w:pPr>
              <w:keepNext/>
              <w:rPr>
                <w:rFonts w:asciiTheme="minorHAnsi" w:hAnsiTheme="minorHAnsi"/>
                <w:sz w:val="18"/>
                <w:szCs w:val="18"/>
              </w:rPr>
            </w:pPr>
            <w:r w:rsidRPr="003255BF">
              <w:rPr>
                <w:rFonts w:asciiTheme="minorHAnsi" w:hAnsiTheme="minorHAnsi"/>
                <w:sz w:val="18"/>
                <w:szCs w:val="18"/>
              </w:rPr>
              <w:lastRenderedPageBreak/>
              <w:t xml:space="preserve">&lt;&lt;If Continuous, </w:t>
            </w:r>
            <w:r>
              <w:rPr>
                <w:rFonts w:asciiTheme="minorHAnsi" w:hAnsiTheme="minorHAnsi"/>
                <w:sz w:val="18"/>
                <w:szCs w:val="18"/>
              </w:rPr>
              <w:t xml:space="preserve">then value = </w:t>
            </w:r>
            <w:r w:rsidRPr="003255BF">
              <w:rPr>
                <w:rFonts w:asciiTheme="minorHAnsi" w:hAnsiTheme="minorHAnsi"/>
                <w:sz w:val="18"/>
                <w:szCs w:val="18"/>
              </w:rPr>
              <w:t>“1 sone”</w:t>
            </w:r>
            <w:r>
              <w:rPr>
                <w:rFonts w:asciiTheme="minorHAnsi" w:hAnsiTheme="minorHAnsi"/>
                <w:sz w:val="18"/>
                <w:szCs w:val="18"/>
              </w:rPr>
              <w:t>;</w:t>
            </w:r>
          </w:p>
          <w:p w14:paraId="5970979E" w14:textId="282CAC8A" w:rsidR="00DE3DC8" w:rsidRDefault="00DE3DC8" w:rsidP="00DE3DC8">
            <w:pPr>
              <w:keepNext/>
              <w:rPr>
                <w:rFonts w:asciiTheme="minorHAnsi" w:hAnsiTheme="minorHAnsi"/>
                <w:sz w:val="18"/>
                <w:szCs w:val="18"/>
              </w:rPr>
            </w:pPr>
            <w:r w:rsidRPr="003255BF">
              <w:rPr>
                <w:rFonts w:asciiTheme="minorHAnsi" w:hAnsiTheme="minorHAnsi"/>
                <w:sz w:val="18"/>
                <w:szCs w:val="18"/>
              </w:rPr>
              <w:t xml:space="preserve">ElseIf Demand Control and </w:t>
            </w:r>
            <w:r w:rsidR="00B33AFC">
              <w:rPr>
                <w:rFonts w:asciiTheme="minorHAnsi" w:hAnsiTheme="minorHAnsi"/>
                <w:sz w:val="18"/>
                <w:szCs w:val="18"/>
              </w:rPr>
              <w:t>B</w:t>
            </w:r>
            <w:r w:rsidRPr="003255BF">
              <w:rPr>
                <w:rFonts w:asciiTheme="minorHAnsi" w:hAnsiTheme="minorHAnsi"/>
                <w:sz w:val="18"/>
                <w:szCs w:val="18"/>
              </w:rPr>
              <w:t>0</w:t>
            </w:r>
            <w:r w:rsidR="00534921">
              <w:rPr>
                <w:rFonts w:asciiTheme="minorHAnsi" w:hAnsiTheme="minorHAnsi"/>
                <w:sz w:val="18"/>
                <w:szCs w:val="18"/>
              </w:rPr>
              <w:t>7</w:t>
            </w:r>
            <w:r w:rsidRPr="003255BF">
              <w:rPr>
                <w:rFonts w:asciiTheme="minorHAnsi" w:hAnsiTheme="minorHAnsi"/>
                <w:sz w:val="18"/>
                <w:szCs w:val="18"/>
              </w:rPr>
              <w:t xml:space="preserve"> </w:t>
            </w:r>
            <w:r w:rsidRPr="003255BF">
              <w:rPr>
                <w:rFonts w:asciiTheme="minorHAnsi" w:hAnsiTheme="minorHAnsi" w:cstheme="minorHAnsi"/>
                <w:sz w:val="18"/>
                <w:szCs w:val="18"/>
              </w:rPr>
              <w:t>≤</w:t>
            </w:r>
            <w:r w:rsidRPr="003255BF">
              <w:rPr>
                <w:rFonts w:asciiTheme="minorHAnsi" w:hAnsiTheme="minorHAnsi"/>
                <w:sz w:val="18"/>
                <w:szCs w:val="18"/>
              </w:rPr>
              <w:t xml:space="preserve"> 400 cfm</w:t>
            </w:r>
            <w:r>
              <w:rPr>
                <w:rFonts w:asciiTheme="minorHAnsi" w:hAnsiTheme="minorHAnsi"/>
                <w:sz w:val="18"/>
                <w:szCs w:val="18"/>
              </w:rPr>
              <w:t>,</w:t>
            </w:r>
            <w:r w:rsidRPr="003255BF">
              <w:rPr>
                <w:rFonts w:asciiTheme="minorHAnsi" w:hAnsiTheme="minorHAnsi"/>
                <w:sz w:val="18"/>
                <w:szCs w:val="18"/>
              </w:rPr>
              <w:t xml:space="preserve"> then</w:t>
            </w:r>
            <w:r>
              <w:rPr>
                <w:rFonts w:asciiTheme="minorHAnsi" w:hAnsiTheme="minorHAnsi"/>
                <w:sz w:val="18"/>
                <w:szCs w:val="18"/>
              </w:rPr>
              <w:t xml:space="preserve"> value =</w:t>
            </w:r>
            <w:r w:rsidRPr="003255BF">
              <w:rPr>
                <w:rFonts w:asciiTheme="minorHAnsi" w:hAnsiTheme="minorHAnsi"/>
                <w:sz w:val="18"/>
                <w:szCs w:val="18"/>
              </w:rPr>
              <w:t xml:space="preserve"> “3 sone”</w:t>
            </w:r>
            <w:r>
              <w:rPr>
                <w:rFonts w:asciiTheme="minorHAnsi" w:hAnsiTheme="minorHAnsi"/>
                <w:sz w:val="18"/>
                <w:szCs w:val="18"/>
              </w:rPr>
              <w:t>;</w:t>
            </w:r>
          </w:p>
          <w:p w14:paraId="08D345B8" w14:textId="4F75805C" w:rsidR="008607B1" w:rsidRDefault="00DE3DC8" w:rsidP="00DE3DC8">
            <w:pPr>
              <w:rPr>
                <w:rFonts w:asciiTheme="minorHAnsi" w:hAnsiTheme="minorHAnsi"/>
                <w:sz w:val="18"/>
                <w:szCs w:val="18"/>
              </w:rPr>
            </w:pPr>
            <w:r>
              <w:rPr>
                <w:rFonts w:asciiTheme="minorHAnsi" w:hAnsiTheme="minorHAnsi"/>
                <w:sz w:val="18"/>
                <w:szCs w:val="18"/>
              </w:rPr>
              <w:t>Else value = “N/A”&gt;&gt;</w:t>
            </w:r>
          </w:p>
        </w:tc>
        <w:tc>
          <w:tcPr>
            <w:tcW w:w="981" w:type="dxa"/>
          </w:tcPr>
          <w:p w14:paraId="13781DF2" w14:textId="54E4046C" w:rsidR="008E6549" w:rsidRDefault="008E6549">
            <w:pPr>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B</w:t>
            </w:r>
            <w:r>
              <w:rPr>
                <w:rFonts w:asciiTheme="minorHAnsi" w:hAnsiTheme="minorHAnsi"/>
                <w:sz w:val="18"/>
                <w:szCs w:val="18"/>
              </w:rPr>
              <w:t>08 = ‘Demand Control’</w:t>
            </w:r>
            <w:r w:rsidR="00E06ED1">
              <w:rPr>
                <w:rFonts w:asciiTheme="minorHAnsi" w:hAnsiTheme="minorHAnsi"/>
                <w:sz w:val="18"/>
                <w:szCs w:val="18"/>
              </w:rPr>
              <w:t>,</w:t>
            </w:r>
          </w:p>
          <w:p w14:paraId="79C9F32C" w14:textId="77777777" w:rsidR="008E6549" w:rsidRDefault="008E6549">
            <w:pPr>
              <w:rPr>
                <w:rFonts w:asciiTheme="minorHAnsi" w:hAnsiTheme="minorHAnsi"/>
                <w:sz w:val="18"/>
                <w:szCs w:val="18"/>
              </w:rPr>
            </w:pPr>
          </w:p>
          <w:p w14:paraId="3636C1EB" w14:textId="2779C833" w:rsidR="008E6549" w:rsidRDefault="008E6549">
            <w:pPr>
              <w:rPr>
                <w:rFonts w:asciiTheme="minorHAnsi" w:hAnsiTheme="minorHAnsi"/>
                <w:sz w:val="18"/>
                <w:szCs w:val="18"/>
              </w:rPr>
            </w:pPr>
            <w:r>
              <w:rPr>
                <w:rFonts w:asciiTheme="minorHAnsi" w:hAnsiTheme="minorHAnsi"/>
                <w:sz w:val="18"/>
                <w:szCs w:val="18"/>
              </w:rPr>
              <w:t xml:space="preserve">and </w:t>
            </w:r>
            <w:r w:rsidR="00B33AFC">
              <w:rPr>
                <w:rFonts w:asciiTheme="minorHAnsi" w:hAnsiTheme="minorHAnsi"/>
                <w:sz w:val="18"/>
                <w:szCs w:val="18"/>
              </w:rPr>
              <w:t>B</w:t>
            </w:r>
            <w:r>
              <w:rPr>
                <w:rFonts w:asciiTheme="minorHAnsi" w:hAnsiTheme="minorHAnsi"/>
                <w:sz w:val="18"/>
                <w:szCs w:val="18"/>
              </w:rPr>
              <w:t>0</w:t>
            </w:r>
            <w:r w:rsidR="00AD0B90">
              <w:rPr>
                <w:rFonts w:asciiTheme="minorHAnsi" w:hAnsiTheme="minorHAnsi"/>
                <w:sz w:val="18"/>
                <w:szCs w:val="18"/>
              </w:rPr>
              <w:t>5</w:t>
            </w:r>
            <w:r>
              <w:rPr>
                <w:rFonts w:asciiTheme="minorHAnsi" w:hAnsiTheme="minorHAnsi"/>
                <w:sz w:val="18"/>
                <w:szCs w:val="18"/>
              </w:rPr>
              <w:t xml:space="preserve"> (HVI Directory Listed Rated Airflow) </w:t>
            </w:r>
            <w:r>
              <w:rPr>
                <w:rFonts w:asciiTheme="minorHAnsi" w:hAnsiTheme="minorHAnsi" w:cstheme="minorHAnsi"/>
                <w:sz w:val="18"/>
                <w:szCs w:val="18"/>
              </w:rPr>
              <w:t>≥</w:t>
            </w:r>
            <w:r>
              <w:rPr>
                <w:rFonts w:asciiTheme="minorHAnsi" w:hAnsiTheme="minorHAnsi"/>
                <w:sz w:val="18"/>
                <w:szCs w:val="18"/>
              </w:rPr>
              <w:t xml:space="preserve"> </w:t>
            </w:r>
            <w:r w:rsidR="00B33AFC">
              <w:rPr>
                <w:rFonts w:asciiTheme="minorHAnsi" w:hAnsiTheme="minorHAnsi"/>
                <w:sz w:val="18"/>
                <w:szCs w:val="18"/>
              </w:rPr>
              <w:t>B</w:t>
            </w:r>
            <w:r>
              <w:rPr>
                <w:rFonts w:asciiTheme="minorHAnsi" w:hAnsiTheme="minorHAnsi"/>
                <w:sz w:val="18"/>
                <w:szCs w:val="18"/>
              </w:rPr>
              <w:t>0</w:t>
            </w:r>
            <w:r w:rsidR="00AD0B90">
              <w:rPr>
                <w:rFonts w:asciiTheme="minorHAnsi" w:hAnsiTheme="minorHAnsi"/>
                <w:sz w:val="18"/>
                <w:szCs w:val="18"/>
              </w:rPr>
              <w:t>9</w:t>
            </w:r>
            <w:r>
              <w:rPr>
                <w:rFonts w:asciiTheme="minorHAnsi" w:hAnsiTheme="minorHAnsi"/>
                <w:sz w:val="18"/>
                <w:szCs w:val="18"/>
              </w:rPr>
              <w:t xml:space="preserve"> (Required Minimum Ventilation Rate), </w:t>
            </w:r>
          </w:p>
          <w:p w14:paraId="320D9EB8" w14:textId="61896AD5" w:rsidR="008E6549" w:rsidRDefault="008E6549">
            <w:pPr>
              <w:rPr>
                <w:rFonts w:asciiTheme="minorHAnsi" w:hAnsiTheme="minorHAnsi"/>
                <w:sz w:val="18"/>
                <w:szCs w:val="18"/>
              </w:rPr>
            </w:pPr>
          </w:p>
          <w:p w14:paraId="6FD46842" w14:textId="37EC793C" w:rsidR="00E06ED1" w:rsidRDefault="00E06ED1">
            <w:pPr>
              <w:rPr>
                <w:rFonts w:asciiTheme="minorHAnsi" w:hAnsiTheme="minorHAnsi"/>
                <w:sz w:val="18"/>
                <w:szCs w:val="18"/>
              </w:rPr>
            </w:pPr>
            <w:r>
              <w:rPr>
                <w:rFonts w:asciiTheme="minorHAnsi" w:hAnsiTheme="minorHAnsi"/>
                <w:sz w:val="18"/>
                <w:szCs w:val="18"/>
              </w:rPr>
              <w:t xml:space="preserve">and </w:t>
            </w:r>
            <w:r w:rsidR="00B33AFC">
              <w:rPr>
                <w:rFonts w:asciiTheme="minorHAnsi" w:hAnsiTheme="minorHAnsi"/>
                <w:sz w:val="18"/>
                <w:szCs w:val="18"/>
              </w:rPr>
              <w:t>B</w:t>
            </w:r>
            <w:r>
              <w:rPr>
                <w:rFonts w:asciiTheme="minorHAnsi" w:hAnsiTheme="minorHAnsi"/>
                <w:sz w:val="18"/>
                <w:szCs w:val="18"/>
              </w:rPr>
              <w:t xml:space="preserve">06 </w:t>
            </w:r>
            <w:r>
              <w:rPr>
                <w:rFonts w:asciiTheme="minorHAnsi" w:hAnsiTheme="minorHAnsi" w:cstheme="minorHAnsi"/>
                <w:sz w:val="18"/>
                <w:szCs w:val="18"/>
              </w:rPr>
              <w:t xml:space="preserve">≤ </w:t>
            </w:r>
            <w:r w:rsidR="00B33AFC">
              <w:rPr>
                <w:rFonts w:asciiTheme="minorHAnsi" w:hAnsiTheme="minorHAnsi" w:cstheme="minorHAnsi"/>
                <w:sz w:val="18"/>
                <w:szCs w:val="18"/>
              </w:rPr>
              <w:t>B</w:t>
            </w:r>
            <w:r>
              <w:rPr>
                <w:rFonts w:asciiTheme="minorHAnsi" w:hAnsiTheme="minorHAnsi" w:cstheme="minorHAnsi"/>
                <w:sz w:val="18"/>
                <w:szCs w:val="18"/>
              </w:rPr>
              <w:t>10</w:t>
            </w:r>
            <w:r w:rsidR="00380853">
              <w:rPr>
                <w:rFonts w:asciiTheme="minorHAnsi" w:hAnsiTheme="minorHAnsi" w:cstheme="minorHAnsi"/>
                <w:sz w:val="18"/>
                <w:szCs w:val="18"/>
              </w:rPr>
              <w:t xml:space="preserve"> or B10 = N/A</w:t>
            </w:r>
            <w:r>
              <w:rPr>
                <w:rFonts w:asciiTheme="minorHAnsi" w:hAnsiTheme="minorHAnsi" w:cstheme="minorHAnsi"/>
                <w:sz w:val="18"/>
                <w:szCs w:val="18"/>
              </w:rPr>
              <w:t>,</w:t>
            </w:r>
          </w:p>
          <w:p w14:paraId="3C2EB506" w14:textId="77777777" w:rsidR="00E06ED1" w:rsidRDefault="00E06ED1">
            <w:pPr>
              <w:rPr>
                <w:rFonts w:asciiTheme="minorHAnsi" w:hAnsiTheme="minorHAnsi"/>
                <w:sz w:val="18"/>
                <w:szCs w:val="18"/>
              </w:rPr>
            </w:pPr>
          </w:p>
          <w:p w14:paraId="415D23E3" w14:textId="4D54BEE8" w:rsidR="008E6549" w:rsidRDefault="008E6549">
            <w:pPr>
              <w:rPr>
                <w:rFonts w:asciiTheme="minorHAnsi" w:hAnsiTheme="minorHAnsi"/>
                <w:sz w:val="18"/>
                <w:szCs w:val="18"/>
              </w:rPr>
            </w:pPr>
            <w:r>
              <w:rPr>
                <w:rFonts w:asciiTheme="minorHAnsi" w:hAnsiTheme="minorHAnsi"/>
                <w:sz w:val="18"/>
                <w:szCs w:val="18"/>
              </w:rPr>
              <w:t>then display text: "</w:t>
            </w:r>
            <w:r w:rsidR="00105871">
              <w:rPr>
                <w:rFonts w:asciiTheme="minorHAnsi" w:hAnsiTheme="minorHAnsi"/>
                <w:sz w:val="18"/>
                <w:szCs w:val="18"/>
              </w:rPr>
              <w:t>Complies</w:t>
            </w:r>
            <w:r>
              <w:rPr>
                <w:rFonts w:asciiTheme="minorHAnsi" w:hAnsiTheme="minorHAnsi"/>
                <w:sz w:val="18"/>
                <w:szCs w:val="18"/>
              </w:rPr>
              <w:t xml:space="preserve">”; </w:t>
            </w:r>
          </w:p>
          <w:p w14:paraId="1CAB2F07" w14:textId="77777777" w:rsidR="008E6549" w:rsidRDefault="008E6549">
            <w:pPr>
              <w:rPr>
                <w:rFonts w:asciiTheme="minorHAnsi" w:hAnsiTheme="minorHAnsi"/>
                <w:sz w:val="18"/>
                <w:szCs w:val="18"/>
              </w:rPr>
            </w:pPr>
          </w:p>
          <w:p w14:paraId="111949AC" w14:textId="182B3C7E" w:rsidR="00E06ED1" w:rsidRDefault="008E6549">
            <w:pPr>
              <w:rPr>
                <w:rFonts w:asciiTheme="minorHAnsi" w:hAnsiTheme="minorHAnsi"/>
                <w:sz w:val="18"/>
                <w:szCs w:val="18"/>
              </w:rPr>
            </w:pPr>
            <w:r>
              <w:rPr>
                <w:rFonts w:asciiTheme="minorHAnsi" w:hAnsiTheme="minorHAnsi"/>
                <w:sz w:val="18"/>
                <w:szCs w:val="18"/>
              </w:rPr>
              <w:t xml:space="preserve">If </w:t>
            </w:r>
            <w:r w:rsidR="00B33AFC">
              <w:rPr>
                <w:rFonts w:asciiTheme="minorHAnsi" w:hAnsiTheme="minorHAnsi"/>
                <w:sz w:val="18"/>
                <w:szCs w:val="18"/>
              </w:rPr>
              <w:t>B</w:t>
            </w:r>
            <w:r>
              <w:rPr>
                <w:rFonts w:asciiTheme="minorHAnsi" w:hAnsiTheme="minorHAnsi"/>
                <w:sz w:val="18"/>
                <w:szCs w:val="18"/>
              </w:rPr>
              <w:t>08 = Continuous</w:t>
            </w:r>
            <w:r w:rsidR="00A4543E">
              <w:rPr>
                <w:rFonts w:asciiTheme="minorHAnsi" w:hAnsiTheme="minorHAnsi"/>
                <w:sz w:val="18"/>
                <w:szCs w:val="18"/>
              </w:rPr>
              <w:t>,</w:t>
            </w:r>
          </w:p>
          <w:p w14:paraId="3B17DAE8" w14:textId="77777777" w:rsidR="00E06ED1" w:rsidRDefault="00E06ED1">
            <w:pPr>
              <w:rPr>
                <w:rFonts w:asciiTheme="minorHAnsi" w:hAnsiTheme="minorHAnsi"/>
                <w:sz w:val="18"/>
                <w:szCs w:val="18"/>
              </w:rPr>
            </w:pPr>
          </w:p>
          <w:p w14:paraId="605CD279" w14:textId="3D976F6D" w:rsidR="008E6549" w:rsidRDefault="00E06ED1">
            <w:pPr>
              <w:rPr>
                <w:rFonts w:asciiTheme="minorHAnsi" w:hAnsiTheme="minorHAnsi"/>
                <w:sz w:val="18"/>
                <w:szCs w:val="18"/>
              </w:rPr>
            </w:pPr>
            <w:r>
              <w:rPr>
                <w:rFonts w:asciiTheme="minorHAnsi" w:hAnsiTheme="minorHAnsi"/>
                <w:sz w:val="18"/>
                <w:szCs w:val="18"/>
              </w:rPr>
              <w:lastRenderedPageBreak/>
              <w:t xml:space="preserve">and </w:t>
            </w:r>
            <w:r w:rsidR="00B33AFC">
              <w:rPr>
                <w:rFonts w:asciiTheme="minorHAnsi" w:hAnsiTheme="minorHAnsi"/>
                <w:sz w:val="18"/>
                <w:szCs w:val="18"/>
              </w:rPr>
              <w:t>B</w:t>
            </w:r>
            <w:r>
              <w:rPr>
                <w:rFonts w:asciiTheme="minorHAnsi" w:hAnsiTheme="minorHAnsi"/>
                <w:sz w:val="18"/>
                <w:szCs w:val="18"/>
              </w:rPr>
              <w:t xml:space="preserve">06 </w:t>
            </w:r>
            <w:r>
              <w:rPr>
                <w:rFonts w:asciiTheme="minorHAnsi" w:hAnsiTheme="minorHAnsi" w:cstheme="minorHAnsi"/>
                <w:sz w:val="18"/>
                <w:szCs w:val="18"/>
              </w:rPr>
              <w:t xml:space="preserve">≤ </w:t>
            </w:r>
            <w:r w:rsidR="00B33AFC">
              <w:rPr>
                <w:rFonts w:asciiTheme="minorHAnsi" w:hAnsiTheme="minorHAnsi" w:cstheme="minorHAnsi"/>
                <w:sz w:val="18"/>
                <w:szCs w:val="18"/>
              </w:rPr>
              <w:t>B</w:t>
            </w:r>
            <w:r>
              <w:rPr>
                <w:rFonts w:asciiTheme="minorHAnsi" w:hAnsiTheme="minorHAnsi" w:cstheme="minorHAnsi"/>
                <w:sz w:val="18"/>
                <w:szCs w:val="18"/>
              </w:rPr>
              <w:t>10</w:t>
            </w:r>
            <w:r w:rsidR="00380853">
              <w:rPr>
                <w:rFonts w:asciiTheme="minorHAnsi" w:hAnsiTheme="minorHAnsi" w:cstheme="minorHAnsi"/>
                <w:sz w:val="18"/>
                <w:szCs w:val="18"/>
              </w:rPr>
              <w:t xml:space="preserve"> or B10 = N/A</w:t>
            </w:r>
            <w:r>
              <w:rPr>
                <w:rFonts w:asciiTheme="minorHAnsi" w:hAnsiTheme="minorHAnsi" w:cstheme="minorHAnsi"/>
                <w:sz w:val="18"/>
                <w:szCs w:val="18"/>
              </w:rPr>
              <w:t>,</w:t>
            </w:r>
          </w:p>
          <w:p w14:paraId="17EB75EB" w14:textId="77777777" w:rsidR="00E06ED1" w:rsidRDefault="00E06ED1">
            <w:pPr>
              <w:rPr>
                <w:rFonts w:asciiTheme="minorHAnsi" w:hAnsiTheme="minorHAnsi"/>
                <w:sz w:val="18"/>
                <w:szCs w:val="18"/>
              </w:rPr>
            </w:pPr>
          </w:p>
          <w:p w14:paraId="5CB286DA" w14:textId="60115EA1" w:rsidR="00A4543E" w:rsidRDefault="00E06ED1">
            <w:pPr>
              <w:rPr>
                <w:rFonts w:asciiTheme="minorHAnsi" w:hAnsiTheme="minorHAnsi"/>
                <w:sz w:val="18"/>
                <w:szCs w:val="18"/>
              </w:rPr>
            </w:pPr>
            <w:r w:rsidRPr="00E06ED1">
              <w:rPr>
                <w:rFonts w:asciiTheme="minorHAnsi" w:hAnsiTheme="minorHAnsi"/>
                <w:sz w:val="18"/>
                <w:szCs w:val="18"/>
              </w:rPr>
              <w:t xml:space="preserve">then display text: "Complies”; </w:t>
            </w:r>
          </w:p>
          <w:p w14:paraId="1D488E1F" w14:textId="77777777" w:rsidR="00E06ED1" w:rsidRDefault="00E06ED1">
            <w:pPr>
              <w:rPr>
                <w:rFonts w:asciiTheme="minorHAnsi" w:hAnsiTheme="minorHAnsi"/>
                <w:sz w:val="18"/>
                <w:szCs w:val="18"/>
              </w:rPr>
            </w:pPr>
          </w:p>
          <w:p w14:paraId="0E98EABF" w14:textId="77777777" w:rsidR="00A4543E" w:rsidRDefault="00A4543E" w:rsidP="00A4543E">
            <w:pPr>
              <w:rPr>
                <w:rFonts w:asciiTheme="minorHAnsi" w:hAnsiTheme="minorHAnsi"/>
                <w:sz w:val="18"/>
                <w:szCs w:val="18"/>
              </w:rPr>
            </w:pPr>
            <w:r>
              <w:rPr>
                <w:rFonts w:asciiTheme="minorHAnsi" w:hAnsiTheme="minorHAnsi"/>
                <w:sz w:val="18"/>
                <w:szCs w:val="18"/>
              </w:rPr>
              <w:t>else display text: "Does Not Comply"</w:t>
            </w:r>
          </w:p>
          <w:p w14:paraId="2AD3EDCC" w14:textId="49B4AB1F" w:rsidR="008607B1" w:rsidRDefault="008E6549">
            <w:pPr>
              <w:rPr>
                <w:rFonts w:asciiTheme="minorHAnsi" w:hAnsiTheme="minorHAnsi"/>
                <w:sz w:val="18"/>
                <w:szCs w:val="18"/>
              </w:rPr>
            </w:pPr>
            <w:r>
              <w:rPr>
                <w:rFonts w:asciiTheme="minorHAnsi" w:hAnsiTheme="minorHAnsi"/>
                <w:sz w:val="18"/>
                <w:szCs w:val="18"/>
              </w:rPr>
              <w:t>&gt;&gt;</w:t>
            </w:r>
          </w:p>
        </w:tc>
      </w:tr>
      <w:tr w:rsidR="008607B1" w14:paraId="3820D068" w14:textId="77777777" w:rsidTr="003707C5">
        <w:tc>
          <w:tcPr>
            <w:tcW w:w="980" w:type="dxa"/>
          </w:tcPr>
          <w:p w14:paraId="50CAA2E7" w14:textId="77777777" w:rsidR="008607B1" w:rsidRDefault="008607B1" w:rsidP="004B6E84">
            <w:pPr>
              <w:rPr>
                <w:rFonts w:asciiTheme="minorHAnsi" w:hAnsiTheme="minorHAnsi"/>
                <w:sz w:val="18"/>
                <w:szCs w:val="18"/>
              </w:rPr>
            </w:pPr>
          </w:p>
        </w:tc>
        <w:tc>
          <w:tcPr>
            <w:tcW w:w="981" w:type="dxa"/>
          </w:tcPr>
          <w:p w14:paraId="08D85DC0" w14:textId="77777777" w:rsidR="008607B1" w:rsidRDefault="008607B1" w:rsidP="004B6E84">
            <w:pPr>
              <w:rPr>
                <w:rFonts w:asciiTheme="minorHAnsi" w:hAnsiTheme="minorHAnsi"/>
                <w:sz w:val="18"/>
                <w:szCs w:val="18"/>
              </w:rPr>
            </w:pPr>
          </w:p>
        </w:tc>
        <w:tc>
          <w:tcPr>
            <w:tcW w:w="981" w:type="dxa"/>
          </w:tcPr>
          <w:p w14:paraId="6F913C74" w14:textId="77777777" w:rsidR="008607B1" w:rsidRDefault="008607B1" w:rsidP="004B6E84">
            <w:pPr>
              <w:rPr>
                <w:rFonts w:asciiTheme="minorHAnsi" w:hAnsiTheme="minorHAnsi"/>
                <w:sz w:val="18"/>
                <w:szCs w:val="18"/>
              </w:rPr>
            </w:pPr>
          </w:p>
        </w:tc>
        <w:tc>
          <w:tcPr>
            <w:tcW w:w="981" w:type="dxa"/>
          </w:tcPr>
          <w:p w14:paraId="31C926B4" w14:textId="77777777" w:rsidR="008607B1" w:rsidRDefault="008607B1" w:rsidP="004B6E84">
            <w:pPr>
              <w:rPr>
                <w:rFonts w:asciiTheme="minorHAnsi" w:hAnsiTheme="minorHAnsi"/>
                <w:sz w:val="18"/>
                <w:szCs w:val="18"/>
              </w:rPr>
            </w:pPr>
          </w:p>
        </w:tc>
        <w:tc>
          <w:tcPr>
            <w:tcW w:w="981" w:type="dxa"/>
          </w:tcPr>
          <w:p w14:paraId="0CDE84E9" w14:textId="77777777" w:rsidR="008607B1" w:rsidRDefault="008607B1" w:rsidP="004B6E84">
            <w:pPr>
              <w:rPr>
                <w:rFonts w:asciiTheme="minorHAnsi" w:hAnsiTheme="minorHAnsi"/>
                <w:sz w:val="18"/>
                <w:szCs w:val="18"/>
              </w:rPr>
            </w:pPr>
          </w:p>
        </w:tc>
        <w:tc>
          <w:tcPr>
            <w:tcW w:w="981" w:type="dxa"/>
          </w:tcPr>
          <w:p w14:paraId="4F9D96FD" w14:textId="77777777" w:rsidR="008607B1" w:rsidRDefault="008607B1" w:rsidP="004B6E84">
            <w:pPr>
              <w:rPr>
                <w:rFonts w:asciiTheme="minorHAnsi" w:hAnsiTheme="minorHAnsi"/>
                <w:sz w:val="18"/>
                <w:szCs w:val="18"/>
              </w:rPr>
            </w:pPr>
          </w:p>
        </w:tc>
        <w:tc>
          <w:tcPr>
            <w:tcW w:w="981" w:type="dxa"/>
          </w:tcPr>
          <w:p w14:paraId="6BB65886" w14:textId="77777777" w:rsidR="008607B1" w:rsidRDefault="008607B1" w:rsidP="004B6E84">
            <w:pPr>
              <w:rPr>
                <w:rFonts w:asciiTheme="minorHAnsi" w:hAnsiTheme="minorHAnsi"/>
                <w:sz w:val="18"/>
                <w:szCs w:val="18"/>
              </w:rPr>
            </w:pPr>
          </w:p>
        </w:tc>
        <w:tc>
          <w:tcPr>
            <w:tcW w:w="981" w:type="dxa"/>
          </w:tcPr>
          <w:p w14:paraId="4D6F0D1B" w14:textId="77777777" w:rsidR="008607B1" w:rsidRDefault="008607B1" w:rsidP="004B6E84">
            <w:pPr>
              <w:rPr>
                <w:rFonts w:asciiTheme="minorHAnsi" w:hAnsiTheme="minorHAnsi"/>
                <w:sz w:val="18"/>
                <w:szCs w:val="18"/>
              </w:rPr>
            </w:pPr>
          </w:p>
        </w:tc>
        <w:tc>
          <w:tcPr>
            <w:tcW w:w="981" w:type="dxa"/>
          </w:tcPr>
          <w:p w14:paraId="3856AB89" w14:textId="77777777" w:rsidR="008607B1" w:rsidRDefault="008607B1" w:rsidP="004B6E84">
            <w:pPr>
              <w:rPr>
                <w:rFonts w:asciiTheme="minorHAnsi" w:hAnsiTheme="minorHAnsi"/>
                <w:sz w:val="18"/>
                <w:szCs w:val="18"/>
              </w:rPr>
            </w:pPr>
          </w:p>
        </w:tc>
        <w:tc>
          <w:tcPr>
            <w:tcW w:w="981" w:type="dxa"/>
          </w:tcPr>
          <w:p w14:paraId="5383D265" w14:textId="77777777" w:rsidR="008607B1" w:rsidRDefault="008607B1" w:rsidP="004B6E84">
            <w:pPr>
              <w:rPr>
                <w:rFonts w:asciiTheme="minorHAnsi" w:hAnsiTheme="minorHAnsi"/>
                <w:sz w:val="18"/>
                <w:szCs w:val="18"/>
              </w:rPr>
            </w:pPr>
          </w:p>
        </w:tc>
        <w:tc>
          <w:tcPr>
            <w:tcW w:w="981" w:type="dxa"/>
          </w:tcPr>
          <w:p w14:paraId="6FFF81BB" w14:textId="2C264723" w:rsidR="008607B1" w:rsidRDefault="008607B1" w:rsidP="004B6E84">
            <w:pPr>
              <w:rPr>
                <w:rFonts w:asciiTheme="minorHAnsi" w:hAnsiTheme="minorHAnsi"/>
                <w:sz w:val="18"/>
                <w:szCs w:val="18"/>
              </w:rPr>
            </w:pPr>
          </w:p>
        </w:tc>
      </w:tr>
    </w:tbl>
    <w:p w14:paraId="53EBD2D6" w14:textId="77777777" w:rsidR="008607B1" w:rsidRDefault="008607B1" w:rsidP="004B6E84">
      <w:pPr>
        <w:rPr>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A4543E" w14:paraId="0601D390" w14:textId="77777777" w:rsidTr="004809E4">
        <w:tc>
          <w:tcPr>
            <w:tcW w:w="10790" w:type="dxa"/>
            <w:gridSpan w:val="3"/>
          </w:tcPr>
          <w:p w14:paraId="6B1B00FD" w14:textId="156823ED" w:rsidR="00A4543E" w:rsidRDefault="001E3CED">
            <w:pPr>
              <w:rPr>
                <w:rFonts w:asciiTheme="minorHAnsi" w:hAnsiTheme="minorHAnsi"/>
                <w:sz w:val="18"/>
                <w:szCs w:val="18"/>
              </w:rPr>
            </w:pPr>
            <w:r>
              <w:rPr>
                <w:rFonts w:asciiTheme="minorHAnsi" w:hAnsiTheme="minorHAnsi"/>
                <w:b/>
                <w:szCs w:val="18"/>
              </w:rPr>
              <w:t>C</w:t>
            </w:r>
            <w:r w:rsidR="00A4543E" w:rsidRPr="003707C5">
              <w:rPr>
                <w:rFonts w:asciiTheme="minorHAnsi" w:hAnsiTheme="minorHAnsi"/>
                <w:b/>
                <w:szCs w:val="18"/>
              </w:rPr>
              <w:t>. Continuous Kitchen Exhaust</w:t>
            </w:r>
          </w:p>
        </w:tc>
      </w:tr>
      <w:tr w:rsidR="008607B1" w14:paraId="1C87F08A" w14:textId="77777777" w:rsidTr="003707C5">
        <w:tc>
          <w:tcPr>
            <w:tcW w:w="715" w:type="dxa"/>
            <w:vAlign w:val="center"/>
          </w:tcPr>
          <w:p w14:paraId="7C3799FC" w14:textId="7B74A894" w:rsidR="00A4543E" w:rsidRDefault="00A4543E" w:rsidP="003707C5">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7C1B529A" w14:textId="4CC177D7" w:rsidR="008607B1" w:rsidRDefault="008607B1" w:rsidP="00264BE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066AF4C0" w14:textId="7453CD93" w:rsidR="00105871" w:rsidRDefault="00A4543E">
            <w:pPr>
              <w:rPr>
                <w:rFonts w:asciiTheme="minorHAnsi" w:hAnsiTheme="minorHAnsi"/>
                <w:sz w:val="18"/>
                <w:szCs w:val="18"/>
              </w:rPr>
            </w:pPr>
            <w:r>
              <w:rPr>
                <w:rFonts w:asciiTheme="minorHAnsi" w:hAnsiTheme="minorHAnsi"/>
                <w:sz w:val="18"/>
                <w:szCs w:val="18"/>
              </w:rPr>
              <w:t>&lt;&lt;Result = Sum(</w:t>
            </w:r>
            <w:r w:rsidR="00B33AFC">
              <w:rPr>
                <w:rFonts w:asciiTheme="minorHAnsi" w:hAnsiTheme="minorHAnsi"/>
                <w:sz w:val="18"/>
                <w:szCs w:val="18"/>
              </w:rPr>
              <w:t>B</w:t>
            </w:r>
            <w:r>
              <w:rPr>
                <w:rFonts w:asciiTheme="minorHAnsi" w:hAnsiTheme="minorHAnsi"/>
                <w:sz w:val="18"/>
                <w:szCs w:val="18"/>
              </w:rPr>
              <w:t xml:space="preserve">05 for all </w:t>
            </w:r>
            <w:r w:rsidR="00B33AFC">
              <w:rPr>
                <w:rFonts w:asciiTheme="minorHAnsi" w:hAnsiTheme="minorHAnsi"/>
                <w:sz w:val="18"/>
                <w:szCs w:val="18"/>
              </w:rPr>
              <w:t>B</w:t>
            </w:r>
            <w:r>
              <w:rPr>
                <w:rFonts w:asciiTheme="minorHAnsi" w:hAnsiTheme="minorHAnsi"/>
                <w:sz w:val="18"/>
                <w:szCs w:val="18"/>
              </w:rPr>
              <w:t>08 = Continuous</w:t>
            </w:r>
            <w:r w:rsidR="00A209C7">
              <w:rPr>
                <w:rFonts w:asciiTheme="minorHAnsi" w:hAnsiTheme="minorHAnsi"/>
                <w:sz w:val="18"/>
                <w:szCs w:val="18"/>
              </w:rPr>
              <w:t xml:space="preserve">) {sum </w:t>
            </w:r>
            <w:r>
              <w:rPr>
                <w:rFonts w:asciiTheme="minorHAnsi" w:hAnsiTheme="minorHAnsi"/>
                <w:sz w:val="18"/>
                <w:szCs w:val="18"/>
              </w:rPr>
              <w:t>‘listed rated airflow’ for all continuously operated fans}</w:t>
            </w:r>
            <w:r w:rsidR="00105871">
              <w:rPr>
                <w:rFonts w:asciiTheme="minorHAnsi" w:hAnsiTheme="minorHAnsi"/>
                <w:sz w:val="18"/>
                <w:szCs w:val="18"/>
              </w:rPr>
              <w:t xml:space="preserve">; </w:t>
            </w:r>
          </w:p>
          <w:p w14:paraId="7A184678" w14:textId="77777777" w:rsidR="00105871" w:rsidRDefault="00105871">
            <w:pPr>
              <w:rPr>
                <w:rFonts w:asciiTheme="minorHAnsi" w:hAnsiTheme="minorHAnsi"/>
                <w:sz w:val="18"/>
                <w:szCs w:val="18"/>
              </w:rPr>
            </w:pPr>
          </w:p>
          <w:p w14:paraId="3F3CDA1A" w14:textId="67A9204E" w:rsidR="008607B1" w:rsidRDefault="00105871">
            <w:pPr>
              <w:rPr>
                <w:rFonts w:asciiTheme="minorHAnsi" w:hAnsiTheme="minorHAnsi"/>
                <w:sz w:val="18"/>
                <w:szCs w:val="18"/>
              </w:rPr>
            </w:pPr>
            <w:r>
              <w:rPr>
                <w:rFonts w:asciiTheme="minorHAnsi" w:hAnsiTheme="minorHAnsi"/>
                <w:sz w:val="18"/>
                <w:szCs w:val="18"/>
              </w:rPr>
              <w:t>Else result = “N/A”</w:t>
            </w:r>
            <w:r w:rsidR="00A4543E">
              <w:rPr>
                <w:rFonts w:asciiTheme="minorHAnsi" w:hAnsiTheme="minorHAnsi"/>
                <w:sz w:val="18"/>
                <w:szCs w:val="18"/>
              </w:rPr>
              <w:t>&gt;&gt;</w:t>
            </w:r>
            <w:r w:rsidR="00A209C7">
              <w:rPr>
                <w:rFonts w:asciiTheme="minorHAnsi" w:hAnsiTheme="minorHAnsi"/>
                <w:sz w:val="18"/>
                <w:szCs w:val="18"/>
              </w:rPr>
              <w:t xml:space="preserve"> {want this entry to be N/A if there are no continuously operated fans}</w:t>
            </w:r>
          </w:p>
        </w:tc>
      </w:tr>
      <w:tr w:rsidR="008607B1" w14:paraId="6D7BD3F9" w14:textId="77777777" w:rsidTr="003707C5">
        <w:tc>
          <w:tcPr>
            <w:tcW w:w="715" w:type="dxa"/>
            <w:vAlign w:val="center"/>
          </w:tcPr>
          <w:p w14:paraId="028762D5" w14:textId="7D1FD31C" w:rsidR="008607B1" w:rsidRDefault="00A4543E" w:rsidP="003707C5">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EE727A0" w14:textId="66843790" w:rsidR="008607B1" w:rsidRDefault="008607B1" w:rsidP="00264BE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3618E565" w14:textId="4E0286F9" w:rsidR="00105871" w:rsidRDefault="00B06019">
            <w:pPr>
              <w:rPr>
                <w:rFonts w:asciiTheme="minorHAnsi" w:hAnsiTheme="minorHAnsi" w:cstheme="minorHAnsi"/>
                <w:sz w:val="18"/>
                <w:szCs w:val="18"/>
              </w:rPr>
            </w:pPr>
            <w:r>
              <w:rPr>
                <w:rFonts w:asciiTheme="minorHAnsi" w:hAnsiTheme="minorHAnsi"/>
                <w:sz w:val="18"/>
                <w:szCs w:val="18"/>
              </w:rPr>
              <w:t>&lt;&lt;</w:t>
            </w:r>
            <w:r w:rsidR="00105871">
              <w:rPr>
                <w:rFonts w:asciiTheme="minorHAnsi" w:hAnsiTheme="minorHAnsi"/>
                <w:sz w:val="18"/>
                <w:szCs w:val="18"/>
              </w:rPr>
              <w:t xml:space="preserve">If </w:t>
            </w:r>
            <w:r w:rsidR="00B33AFC">
              <w:rPr>
                <w:rFonts w:asciiTheme="minorHAnsi" w:hAnsiTheme="minorHAnsi"/>
                <w:sz w:val="18"/>
                <w:szCs w:val="18"/>
              </w:rPr>
              <w:t>C</w:t>
            </w:r>
            <w:r w:rsidR="00105871">
              <w:rPr>
                <w:rFonts w:asciiTheme="minorHAnsi" w:hAnsiTheme="minorHAnsi"/>
                <w:sz w:val="18"/>
                <w:szCs w:val="18"/>
              </w:rPr>
              <w:t xml:space="preserve">01 </w:t>
            </w:r>
            <w:r w:rsidR="00105871">
              <w:rPr>
                <w:rFonts w:asciiTheme="minorHAnsi" w:hAnsiTheme="minorHAnsi" w:cstheme="minorHAnsi"/>
                <w:sz w:val="18"/>
                <w:szCs w:val="18"/>
              </w:rPr>
              <w:t xml:space="preserve">= N/A, then result = “N/A”, </w:t>
            </w:r>
          </w:p>
          <w:p w14:paraId="0D114892" w14:textId="77777777" w:rsidR="00105871" w:rsidRDefault="00105871">
            <w:pPr>
              <w:rPr>
                <w:rFonts w:asciiTheme="minorHAnsi" w:hAnsiTheme="minorHAnsi" w:cstheme="minorHAnsi"/>
                <w:sz w:val="18"/>
                <w:szCs w:val="18"/>
              </w:rPr>
            </w:pPr>
          </w:p>
          <w:p w14:paraId="24E7D8FB" w14:textId="5CB390DA" w:rsidR="008607B1" w:rsidRDefault="00105871">
            <w:pPr>
              <w:rPr>
                <w:rFonts w:asciiTheme="minorHAnsi" w:hAnsiTheme="minorHAnsi"/>
                <w:sz w:val="18"/>
                <w:szCs w:val="18"/>
              </w:rPr>
            </w:pPr>
            <w:r>
              <w:rPr>
                <w:rFonts w:asciiTheme="minorHAnsi" w:hAnsiTheme="minorHAnsi" w:cstheme="minorHAnsi"/>
                <w:sz w:val="18"/>
                <w:szCs w:val="18"/>
              </w:rPr>
              <w:t>Else r</w:t>
            </w:r>
            <w:r w:rsidR="00B06019">
              <w:rPr>
                <w:rFonts w:asciiTheme="minorHAnsi" w:hAnsiTheme="minorHAnsi"/>
                <w:sz w:val="18"/>
                <w:szCs w:val="18"/>
              </w:rPr>
              <w:t>esult = 5*A05</w:t>
            </w:r>
            <w:r w:rsidR="00423CBE">
              <w:rPr>
                <w:rFonts w:asciiTheme="minorHAnsi" w:hAnsiTheme="minorHAnsi"/>
                <w:sz w:val="18"/>
                <w:szCs w:val="18"/>
              </w:rPr>
              <w:t>/60</w:t>
            </w:r>
            <w:r w:rsidR="00B06019">
              <w:rPr>
                <w:rFonts w:asciiTheme="minorHAnsi" w:hAnsiTheme="minorHAnsi"/>
                <w:sz w:val="18"/>
                <w:szCs w:val="18"/>
              </w:rPr>
              <w:t>&gt;&gt;</w:t>
            </w:r>
          </w:p>
        </w:tc>
      </w:tr>
      <w:tr w:rsidR="008607B1" w14:paraId="0250FD82" w14:textId="77777777" w:rsidTr="003707C5">
        <w:tc>
          <w:tcPr>
            <w:tcW w:w="715" w:type="dxa"/>
            <w:vAlign w:val="center"/>
          </w:tcPr>
          <w:p w14:paraId="2F50856E" w14:textId="75639935" w:rsidR="008607B1" w:rsidRDefault="00A4543E" w:rsidP="003707C5">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3F1B8AED" w14:textId="65BD8EE2" w:rsidR="008607B1" w:rsidRDefault="008607B1" w:rsidP="00264BE7">
            <w:pPr>
              <w:rPr>
                <w:rFonts w:asciiTheme="minorHAnsi" w:hAnsiTheme="minorHAnsi"/>
                <w:sz w:val="18"/>
                <w:szCs w:val="18"/>
              </w:rPr>
            </w:pPr>
            <w:r>
              <w:rPr>
                <w:rFonts w:asciiTheme="minorHAnsi" w:hAnsiTheme="minorHAnsi"/>
                <w:sz w:val="18"/>
                <w:szCs w:val="18"/>
              </w:rPr>
              <w:t>Compliance Statement</w:t>
            </w:r>
          </w:p>
        </w:tc>
        <w:tc>
          <w:tcPr>
            <w:tcW w:w="5575" w:type="dxa"/>
          </w:tcPr>
          <w:p w14:paraId="494E94DF" w14:textId="5200E0FD" w:rsidR="00105871" w:rsidRDefault="00105871">
            <w:pPr>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C</w:t>
            </w:r>
            <w:r>
              <w:rPr>
                <w:rFonts w:asciiTheme="minorHAnsi" w:hAnsiTheme="minorHAnsi"/>
                <w:sz w:val="18"/>
                <w:szCs w:val="18"/>
              </w:rPr>
              <w:t xml:space="preserve">01 = N/A, then result = “N/A”; </w:t>
            </w:r>
          </w:p>
          <w:p w14:paraId="3112CAE7" w14:textId="77777777" w:rsidR="00105871" w:rsidRDefault="00105871">
            <w:pPr>
              <w:rPr>
                <w:rFonts w:asciiTheme="minorHAnsi" w:hAnsiTheme="minorHAnsi"/>
                <w:sz w:val="18"/>
                <w:szCs w:val="18"/>
              </w:rPr>
            </w:pPr>
          </w:p>
          <w:p w14:paraId="1EAD8842" w14:textId="2CCA77DD" w:rsidR="008607B1" w:rsidRDefault="00105871">
            <w:pPr>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C</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B33AFC">
              <w:rPr>
                <w:rFonts w:asciiTheme="minorHAnsi" w:hAnsiTheme="minorHAnsi"/>
                <w:sz w:val="18"/>
                <w:szCs w:val="18"/>
              </w:rPr>
              <w:t>C</w:t>
            </w:r>
            <w:r>
              <w:rPr>
                <w:rFonts w:asciiTheme="minorHAnsi" w:hAnsiTheme="minorHAnsi"/>
                <w:sz w:val="18"/>
                <w:szCs w:val="18"/>
              </w:rPr>
              <w:t>02 then result = “Complies”, else result = “Does Not Comply”</w:t>
            </w:r>
          </w:p>
        </w:tc>
      </w:tr>
    </w:tbl>
    <w:p w14:paraId="3D8AF59D" w14:textId="38445973" w:rsidR="00652777" w:rsidRDefault="00652777"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B33AFC" w14:paraId="745A85AF" w14:textId="77777777" w:rsidTr="00857191">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F3608AC" w14:textId="43DB613B" w:rsidR="00B33AFC" w:rsidRPr="003404FF" w:rsidRDefault="001E3CED" w:rsidP="00857191">
            <w:pPr>
              <w:keepNext/>
              <w:rPr>
                <w:rFonts w:asciiTheme="minorHAnsi" w:hAnsiTheme="minorHAnsi"/>
                <w:b/>
                <w:szCs w:val="18"/>
              </w:rPr>
            </w:pPr>
            <w:r>
              <w:rPr>
                <w:rFonts w:asciiTheme="minorHAnsi" w:hAnsiTheme="minorHAnsi"/>
                <w:b/>
                <w:szCs w:val="18"/>
              </w:rPr>
              <w:t>D</w:t>
            </w:r>
            <w:r w:rsidR="00B33AFC" w:rsidRPr="003404FF">
              <w:rPr>
                <w:rFonts w:asciiTheme="minorHAnsi" w:hAnsiTheme="minorHAnsi"/>
                <w:b/>
                <w:szCs w:val="18"/>
              </w:rPr>
              <w:t>. Determination of HERS Verification Compliance</w:t>
            </w:r>
          </w:p>
          <w:p w14:paraId="56F79D4D" w14:textId="77777777" w:rsidR="00B33AFC" w:rsidRPr="00E903F8" w:rsidRDefault="00B33AFC" w:rsidP="00857191">
            <w:pPr>
              <w:keepNext/>
              <w:rPr>
                <w:rFonts w:asciiTheme="minorHAnsi" w:hAnsiTheme="minorHAnsi"/>
                <w:sz w:val="18"/>
                <w:szCs w:val="18"/>
              </w:rPr>
            </w:pPr>
            <w:r w:rsidRPr="00E903F8">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B33AFC" w14:paraId="77619EB8" w14:textId="77777777" w:rsidTr="00857191">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4FC78E4C" w14:textId="77777777" w:rsidR="00B33AFC" w:rsidRDefault="00B33AFC" w:rsidP="00857191">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35AAE00A" w14:textId="31C45BDA" w:rsidR="00B33AFC" w:rsidRPr="00F26A73" w:rsidRDefault="00B33AFC">
            <w:pPr>
              <w:keepNext/>
              <w:rPr>
                <w:rFonts w:asciiTheme="minorHAnsi" w:hAnsiTheme="minorHAnsi"/>
                <w:sz w:val="18"/>
                <w:szCs w:val="18"/>
              </w:rPr>
            </w:pPr>
            <w:r w:rsidRPr="00B33AFC">
              <w:rPr>
                <w:rFonts w:asciiTheme="minorHAnsi" w:hAnsiTheme="minorHAnsi"/>
                <w:sz w:val="18"/>
                <w:szCs w:val="18"/>
              </w:rPr>
              <w:t xml:space="preserve">&lt;&lt;if </w:t>
            </w:r>
            <w:r w:rsidR="001E3CED">
              <w:rPr>
                <w:rFonts w:asciiTheme="minorHAnsi" w:hAnsiTheme="minorHAnsi"/>
                <w:sz w:val="18"/>
                <w:szCs w:val="18"/>
              </w:rPr>
              <w:t>B</w:t>
            </w:r>
            <w:r>
              <w:rPr>
                <w:rFonts w:asciiTheme="minorHAnsi" w:hAnsiTheme="minorHAnsi"/>
                <w:sz w:val="18"/>
                <w:szCs w:val="18"/>
              </w:rPr>
              <w:t>1</w:t>
            </w:r>
            <w:r w:rsidRPr="00B33AFC">
              <w:rPr>
                <w:rFonts w:asciiTheme="minorHAnsi" w:hAnsiTheme="minorHAnsi"/>
                <w:sz w:val="18"/>
                <w:szCs w:val="18"/>
              </w:rPr>
              <w:t>1</w:t>
            </w:r>
            <w:r>
              <w:rPr>
                <w:rFonts w:asciiTheme="minorHAnsi" w:hAnsiTheme="minorHAnsi"/>
                <w:sz w:val="18"/>
                <w:szCs w:val="18"/>
              </w:rPr>
              <w:t xml:space="preserve"> = complies for all rows (exhaust systems), and </w:t>
            </w:r>
            <w:r w:rsidR="001E3CED">
              <w:rPr>
                <w:rFonts w:asciiTheme="minorHAnsi" w:hAnsiTheme="minorHAnsi"/>
                <w:sz w:val="18"/>
                <w:szCs w:val="18"/>
              </w:rPr>
              <w:t>C</w:t>
            </w:r>
            <w:r>
              <w:rPr>
                <w:rFonts w:asciiTheme="minorHAnsi" w:hAnsiTheme="minorHAnsi"/>
                <w:sz w:val="18"/>
                <w:szCs w:val="18"/>
              </w:rPr>
              <w:t>03 = complies or N/A, then Result = “</w:t>
            </w:r>
            <w:r w:rsidRPr="00B33AFC">
              <w:rPr>
                <w:rFonts w:asciiTheme="minorHAnsi" w:hAnsiTheme="minorHAnsi"/>
                <w:sz w:val="18"/>
                <w:szCs w:val="18"/>
              </w:rPr>
              <w:t>Complies: All specified verification protocol requirements on this document are met</w:t>
            </w:r>
            <w:r>
              <w:rPr>
                <w:rFonts w:asciiTheme="minorHAnsi" w:hAnsiTheme="minorHAnsi"/>
                <w:sz w:val="18"/>
                <w:szCs w:val="18"/>
              </w:rPr>
              <w:t>”</w:t>
            </w:r>
            <w:r w:rsidRPr="00B33AFC">
              <w:rPr>
                <w:rFonts w:asciiTheme="minorHAnsi" w:hAnsiTheme="minorHAnsi"/>
                <w:sz w:val="18"/>
                <w:szCs w:val="18"/>
              </w:rPr>
              <w:t xml:space="preserve">; else </w:t>
            </w:r>
            <w:r>
              <w:rPr>
                <w:rFonts w:asciiTheme="minorHAnsi" w:hAnsiTheme="minorHAnsi"/>
                <w:sz w:val="18"/>
                <w:szCs w:val="18"/>
              </w:rPr>
              <w:t>Result = “</w:t>
            </w:r>
            <w:r w:rsidRPr="00B33AFC">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w:t>
            </w:r>
            <w:r w:rsidRPr="00B33AFC">
              <w:rPr>
                <w:rFonts w:asciiTheme="minorHAnsi" w:hAnsiTheme="minorHAnsi"/>
                <w:sz w:val="18"/>
                <w:szCs w:val="18"/>
              </w:rPr>
              <w:t>&gt;&gt;</w:t>
            </w:r>
          </w:p>
        </w:tc>
      </w:tr>
    </w:tbl>
    <w:p w14:paraId="31285A0F" w14:textId="03C9B1EF" w:rsidR="00B33AFC" w:rsidRDefault="00B33AFC" w:rsidP="004B6E84">
      <w:pPr>
        <w:rPr>
          <w:rFonts w:asciiTheme="minorHAnsi" w:hAnsiTheme="minorHAnsi"/>
          <w:sz w:val="18"/>
          <w:szCs w:val="18"/>
        </w:rPr>
      </w:pPr>
    </w:p>
    <w:p w14:paraId="6BBBCF6D" w14:textId="77777777" w:rsidR="00B33AFC" w:rsidRDefault="00B33AFC" w:rsidP="004B6E84">
      <w:pPr>
        <w:rPr>
          <w:rFonts w:asciiTheme="minorHAnsi" w:hAnsiTheme="minorHAnsi"/>
          <w:sz w:val="18"/>
          <w:szCs w:val="18"/>
        </w:rPr>
      </w:pPr>
    </w:p>
    <w:p w14:paraId="6C529BB3" w14:textId="6F0DE882" w:rsidR="00AC0F91" w:rsidRDefault="00AC0F91">
      <w:pPr>
        <w:rPr>
          <w:rFonts w:asciiTheme="minorHAnsi" w:hAnsiTheme="minorHAnsi"/>
          <w:sz w:val="18"/>
          <w:szCs w:val="18"/>
        </w:rPr>
      </w:pPr>
    </w:p>
    <w:p w14:paraId="168B8316" w14:textId="7A571C3D" w:rsidR="000F7AAF" w:rsidRPr="0029047D" w:rsidRDefault="000F7AAF" w:rsidP="00D65FA1">
      <w:pPr>
        <w:rPr>
          <w:rFonts w:asciiTheme="minorHAnsi" w:hAnsiTheme="minorHAnsi"/>
          <w:szCs w:val="18"/>
        </w:rPr>
      </w:pPr>
    </w:p>
    <w:p w14:paraId="2560524C" w14:textId="77777777" w:rsidR="00192313" w:rsidRDefault="00192313" w:rsidP="00D65FA1">
      <w:pPr>
        <w:rPr>
          <w:rFonts w:asciiTheme="minorHAnsi" w:hAnsiTheme="minorHAnsi"/>
          <w:sz w:val="18"/>
          <w:szCs w:val="18"/>
        </w:rPr>
      </w:pPr>
    </w:p>
    <w:p w14:paraId="7B41F1CA" w14:textId="77777777" w:rsidR="00192313" w:rsidRDefault="00192313" w:rsidP="00D65FA1">
      <w:pPr>
        <w:rPr>
          <w:rFonts w:asciiTheme="minorHAnsi" w:hAnsiTheme="minorHAnsi"/>
          <w:sz w:val="18"/>
          <w:szCs w:val="18"/>
        </w:rPr>
      </w:pPr>
    </w:p>
    <w:p w14:paraId="2BE5DDD3" w14:textId="77777777" w:rsidR="000F7AAF" w:rsidRDefault="000F7AAF" w:rsidP="00D65FA1">
      <w:pPr>
        <w:rPr>
          <w:rFonts w:asciiTheme="minorHAnsi" w:hAnsiTheme="minorHAnsi"/>
          <w:sz w:val="18"/>
          <w:szCs w:val="18"/>
        </w:rPr>
      </w:pPr>
    </w:p>
    <w:p w14:paraId="2C7BC2D7" w14:textId="77777777" w:rsidR="000F7AAF" w:rsidRDefault="000F7AAF">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A590F" w:rsidRPr="0070757D" w14:paraId="3A5C7774" w14:textId="77777777" w:rsidTr="009A590F">
        <w:trPr>
          <w:trHeight w:val="288"/>
        </w:trPr>
        <w:tc>
          <w:tcPr>
            <w:tcW w:w="10768" w:type="dxa"/>
            <w:gridSpan w:val="4"/>
            <w:vAlign w:val="center"/>
          </w:tcPr>
          <w:p w14:paraId="1F1316C0"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9A590F" w:rsidRPr="0070757D" w14:paraId="4D8D3916" w14:textId="77777777" w:rsidTr="009A590F">
        <w:trPr>
          <w:trHeight w:val="278"/>
        </w:trPr>
        <w:tc>
          <w:tcPr>
            <w:tcW w:w="10768" w:type="dxa"/>
            <w:gridSpan w:val="4"/>
            <w:vAlign w:val="center"/>
          </w:tcPr>
          <w:p w14:paraId="085F5D5C" w14:textId="77777777" w:rsidR="009A590F" w:rsidRPr="001D2D78" w:rsidRDefault="009A590F" w:rsidP="001D2D78">
            <w:pPr>
              <w:pStyle w:val="ListParagraph"/>
              <w:numPr>
                <w:ilvl w:val="0"/>
                <w:numId w:val="30"/>
              </w:numPr>
              <w:rPr>
                <w:rFonts w:ascii="Calibri" w:hAnsi="Calibri"/>
                <w:sz w:val="18"/>
                <w:szCs w:val="18"/>
              </w:rPr>
            </w:pPr>
            <w:r w:rsidRPr="001D2D78">
              <w:rPr>
                <w:rFonts w:ascii="Calibri" w:hAnsi="Calibri"/>
                <w:sz w:val="18"/>
                <w:szCs w:val="18"/>
              </w:rPr>
              <w:t>I certify that this Certificate of Verification documentation is accurate and complete.</w:t>
            </w:r>
          </w:p>
        </w:tc>
      </w:tr>
      <w:tr w:rsidR="009A590F" w:rsidRPr="0070757D" w14:paraId="6923B66B" w14:textId="77777777" w:rsidTr="009A590F">
        <w:trPr>
          <w:trHeight w:val="360"/>
        </w:trPr>
        <w:tc>
          <w:tcPr>
            <w:tcW w:w="5344" w:type="dxa"/>
          </w:tcPr>
          <w:p w14:paraId="3DD3D057"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Name:</w:t>
            </w:r>
          </w:p>
        </w:tc>
        <w:tc>
          <w:tcPr>
            <w:tcW w:w="5424" w:type="dxa"/>
            <w:gridSpan w:val="3"/>
          </w:tcPr>
          <w:p w14:paraId="01EC8129"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Signature:</w:t>
            </w:r>
          </w:p>
        </w:tc>
      </w:tr>
      <w:tr w:rsidR="009A590F" w:rsidRPr="0070757D" w14:paraId="6C7DD997" w14:textId="77777777" w:rsidTr="009A590F">
        <w:trPr>
          <w:trHeight w:val="360"/>
        </w:trPr>
        <w:tc>
          <w:tcPr>
            <w:tcW w:w="5344" w:type="dxa"/>
          </w:tcPr>
          <w:p w14:paraId="1A1A0D61" w14:textId="77777777" w:rsidR="009A590F" w:rsidRPr="0070757D" w:rsidRDefault="009A590F" w:rsidP="00857191">
            <w:pPr>
              <w:rPr>
                <w:rFonts w:ascii="Calibri" w:hAnsi="Calibri"/>
                <w:sz w:val="14"/>
                <w:szCs w:val="14"/>
              </w:rPr>
            </w:pPr>
            <w:r w:rsidRPr="0070757D">
              <w:rPr>
                <w:rFonts w:ascii="Calibri" w:hAnsi="Calibri"/>
                <w:sz w:val="14"/>
                <w:szCs w:val="14"/>
              </w:rPr>
              <w:t>Company:</w:t>
            </w:r>
          </w:p>
        </w:tc>
        <w:tc>
          <w:tcPr>
            <w:tcW w:w="5424" w:type="dxa"/>
            <w:gridSpan w:val="3"/>
          </w:tcPr>
          <w:p w14:paraId="747FF8EF" w14:textId="77777777" w:rsidR="009A590F" w:rsidRPr="0070757D" w:rsidRDefault="009A590F" w:rsidP="00857191">
            <w:pPr>
              <w:rPr>
                <w:rFonts w:ascii="Calibri" w:hAnsi="Calibri"/>
                <w:sz w:val="14"/>
                <w:szCs w:val="14"/>
              </w:rPr>
            </w:pPr>
            <w:r w:rsidRPr="0070757D">
              <w:rPr>
                <w:rFonts w:ascii="Calibri" w:hAnsi="Calibri"/>
                <w:sz w:val="14"/>
                <w:szCs w:val="14"/>
              </w:rPr>
              <w:t>Date Signed:</w:t>
            </w:r>
          </w:p>
        </w:tc>
      </w:tr>
      <w:tr w:rsidR="009A590F" w:rsidRPr="0070757D" w14:paraId="7E5600BA" w14:textId="77777777" w:rsidTr="009A590F">
        <w:trPr>
          <w:trHeight w:val="360"/>
        </w:trPr>
        <w:tc>
          <w:tcPr>
            <w:tcW w:w="5344" w:type="dxa"/>
          </w:tcPr>
          <w:p w14:paraId="33115DEF" w14:textId="77777777" w:rsidR="009A590F" w:rsidRPr="0070757D" w:rsidRDefault="009A590F" w:rsidP="00857191">
            <w:pPr>
              <w:rPr>
                <w:rFonts w:ascii="Calibri" w:hAnsi="Calibri"/>
                <w:sz w:val="14"/>
                <w:szCs w:val="14"/>
              </w:rPr>
            </w:pPr>
            <w:r w:rsidRPr="0070757D">
              <w:rPr>
                <w:rFonts w:ascii="Calibri" w:hAnsi="Calibri"/>
                <w:sz w:val="14"/>
                <w:szCs w:val="14"/>
              </w:rPr>
              <w:t>Address:</w:t>
            </w:r>
          </w:p>
        </w:tc>
        <w:tc>
          <w:tcPr>
            <w:tcW w:w="5424" w:type="dxa"/>
            <w:gridSpan w:val="3"/>
          </w:tcPr>
          <w:p w14:paraId="3C4D58D7" w14:textId="77777777" w:rsidR="009A590F" w:rsidRPr="0070757D" w:rsidRDefault="009A590F" w:rsidP="00857191">
            <w:pPr>
              <w:rPr>
                <w:rFonts w:ascii="Calibri" w:hAnsi="Calibri"/>
                <w:sz w:val="14"/>
                <w:szCs w:val="14"/>
              </w:rPr>
            </w:pPr>
            <w:r w:rsidRPr="0070757D">
              <w:rPr>
                <w:rFonts w:ascii="Calibri" w:hAnsi="Calibri"/>
                <w:sz w:val="14"/>
                <w:szCs w:val="14"/>
              </w:rPr>
              <w:t>CEA/HERS Certification Information (if applicable):</w:t>
            </w:r>
          </w:p>
        </w:tc>
      </w:tr>
      <w:tr w:rsidR="009A590F" w:rsidRPr="0070757D" w14:paraId="7A6ED441" w14:textId="77777777" w:rsidTr="009A590F">
        <w:trPr>
          <w:trHeight w:val="360"/>
        </w:trPr>
        <w:tc>
          <w:tcPr>
            <w:tcW w:w="5344" w:type="dxa"/>
          </w:tcPr>
          <w:p w14:paraId="4466CA7E" w14:textId="77777777" w:rsidR="009A590F" w:rsidRPr="0070757D" w:rsidRDefault="009A590F" w:rsidP="00857191">
            <w:pPr>
              <w:rPr>
                <w:rFonts w:ascii="Calibri" w:hAnsi="Calibri"/>
                <w:sz w:val="14"/>
                <w:szCs w:val="14"/>
              </w:rPr>
            </w:pPr>
            <w:r w:rsidRPr="0070757D">
              <w:rPr>
                <w:rFonts w:ascii="Calibri" w:hAnsi="Calibri"/>
                <w:sz w:val="14"/>
                <w:szCs w:val="14"/>
              </w:rPr>
              <w:t>City/State/Zip:</w:t>
            </w:r>
          </w:p>
        </w:tc>
        <w:tc>
          <w:tcPr>
            <w:tcW w:w="5424" w:type="dxa"/>
            <w:gridSpan w:val="3"/>
          </w:tcPr>
          <w:p w14:paraId="36732568" w14:textId="77777777" w:rsidR="009A590F" w:rsidRPr="0070757D" w:rsidRDefault="009A590F" w:rsidP="00857191">
            <w:pPr>
              <w:rPr>
                <w:rFonts w:ascii="Calibri" w:hAnsi="Calibri"/>
                <w:sz w:val="14"/>
                <w:szCs w:val="14"/>
              </w:rPr>
            </w:pPr>
            <w:r w:rsidRPr="0070757D">
              <w:rPr>
                <w:rFonts w:ascii="Calibri" w:hAnsi="Calibri"/>
                <w:sz w:val="14"/>
                <w:szCs w:val="14"/>
              </w:rPr>
              <w:t>Phone:</w:t>
            </w:r>
          </w:p>
        </w:tc>
      </w:tr>
      <w:tr w:rsidR="009A590F" w:rsidRPr="0070757D" w14:paraId="70F70CD4" w14:textId="77777777" w:rsidTr="009A590F">
        <w:tblPrEx>
          <w:tblCellMar>
            <w:left w:w="115" w:type="dxa"/>
            <w:right w:w="115" w:type="dxa"/>
          </w:tblCellMar>
        </w:tblPrEx>
        <w:trPr>
          <w:trHeight w:val="296"/>
        </w:trPr>
        <w:tc>
          <w:tcPr>
            <w:tcW w:w="10768" w:type="dxa"/>
            <w:gridSpan w:val="4"/>
            <w:vAlign w:val="center"/>
          </w:tcPr>
          <w:p w14:paraId="08D1BAC7"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9A590F" w:rsidRPr="0070757D" w14:paraId="7F1A4CCA" w14:textId="77777777" w:rsidTr="009A590F">
        <w:tblPrEx>
          <w:tblCellMar>
            <w:left w:w="115" w:type="dxa"/>
            <w:right w:w="115" w:type="dxa"/>
          </w:tblCellMar>
        </w:tblPrEx>
        <w:trPr>
          <w:trHeight w:val="504"/>
        </w:trPr>
        <w:tc>
          <w:tcPr>
            <w:tcW w:w="10768" w:type="dxa"/>
            <w:gridSpan w:val="4"/>
          </w:tcPr>
          <w:p w14:paraId="50B4051E" w14:textId="77777777" w:rsidR="009A590F" w:rsidRPr="0070757D" w:rsidRDefault="009A590F" w:rsidP="00857191">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25354384"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information provided on this Certificate of Verification is true and correct.</w:t>
            </w:r>
          </w:p>
          <w:p w14:paraId="076BDCD9"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I am the certified HERS Rater who performed the verification identified and reported on this Certificate of Verification (responsible rater).</w:t>
            </w:r>
          </w:p>
          <w:p w14:paraId="500425A8"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4A257A0B" w14:textId="16973373"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AC7D3F0"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590F" w:rsidRPr="0070757D" w14:paraId="4FBE4A88" w14:textId="77777777" w:rsidTr="009A590F">
        <w:tblPrEx>
          <w:tblCellMar>
            <w:left w:w="115" w:type="dxa"/>
            <w:right w:w="115" w:type="dxa"/>
          </w:tblCellMar>
        </w:tblPrEx>
        <w:trPr>
          <w:trHeight w:val="278"/>
        </w:trPr>
        <w:tc>
          <w:tcPr>
            <w:tcW w:w="10768" w:type="dxa"/>
            <w:gridSpan w:val="4"/>
            <w:vAlign w:val="center"/>
          </w:tcPr>
          <w:p w14:paraId="2F00E0D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9A590F" w:rsidRPr="0070757D" w14:paraId="355C1B65" w14:textId="77777777" w:rsidTr="009A590F">
        <w:tblPrEx>
          <w:tblCellMar>
            <w:left w:w="115" w:type="dxa"/>
            <w:right w:w="115" w:type="dxa"/>
          </w:tblCellMar>
        </w:tblPrEx>
        <w:trPr>
          <w:trHeight w:hRule="exact" w:val="360"/>
        </w:trPr>
        <w:tc>
          <w:tcPr>
            <w:tcW w:w="10768" w:type="dxa"/>
            <w:gridSpan w:val="4"/>
            <w:vAlign w:val="center"/>
          </w:tcPr>
          <w:p w14:paraId="523E269C"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9A590F" w:rsidRPr="0070757D" w14:paraId="2EB7B142" w14:textId="77777777" w:rsidTr="009A590F">
        <w:tblPrEx>
          <w:tblCellMar>
            <w:left w:w="115" w:type="dxa"/>
            <w:right w:w="115" w:type="dxa"/>
          </w:tblCellMar>
        </w:tblPrEx>
        <w:trPr>
          <w:trHeight w:hRule="exact" w:val="360"/>
        </w:trPr>
        <w:tc>
          <w:tcPr>
            <w:tcW w:w="5384" w:type="dxa"/>
            <w:gridSpan w:val="2"/>
          </w:tcPr>
          <w:p w14:paraId="2993BAAC"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384" w:type="dxa"/>
            <w:gridSpan w:val="2"/>
          </w:tcPr>
          <w:p w14:paraId="236D2F2E"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9A590F" w:rsidRPr="0070757D" w14:paraId="2A83E6B5" w14:textId="77777777" w:rsidTr="009A590F">
        <w:tblPrEx>
          <w:tblCellMar>
            <w:left w:w="108" w:type="dxa"/>
            <w:right w:w="108" w:type="dxa"/>
          </w:tblCellMar>
        </w:tblPrEx>
        <w:trPr>
          <w:trHeight w:hRule="exact" w:val="288"/>
        </w:trPr>
        <w:tc>
          <w:tcPr>
            <w:tcW w:w="10768" w:type="dxa"/>
            <w:gridSpan w:val="4"/>
            <w:vAlign w:val="center"/>
          </w:tcPr>
          <w:p w14:paraId="5817F7A2"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9A590F" w:rsidRPr="0070757D" w14:paraId="7217DBDC" w14:textId="77777777" w:rsidTr="009A590F">
        <w:tblPrEx>
          <w:tblCellMar>
            <w:left w:w="108" w:type="dxa"/>
            <w:right w:w="108" w:type="dxa"/>
          </w:tblCellMar>
        </w:tblPrEx>
        <w:trPr>
          <w:trHeight w:hRule="exact" w:val="360"/>
        </w:trPr>
        <w:tc>
          <w:tcPr>
            <w:tcW w:w="5391" w:type="dxa"/>
            <w:gridSpan w:val="3"/>
          </w:tcPr>
          <w:p w14:paraId="213673F7"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377" w:type="dxa"/>
          </w:tcPr>
          <w:p w14:paraId="410B85C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9A590F" w:rsidRPr="0070757D" w14:paraId="64CABF43" w14:textId="77777777" w:rsidTr="009A590F">
        <w:tblPrEx>
          <w:tblCellMar>
            <w:left w:w="108" w:type="dxa"/>
            <w:right w:w="108" w:type="dxa"/>
          </w:tblCellMar>
        </w:tblPrEx>
        <w:trPr>
          <w:trHeight w:val="288"/>
        </w:trPr>
        <w:tc>
          <w:tcPr>
            <w:tcW w:w="10768" w:type="dxa"/>
            <w:gridSpan w:val="4"/>
            <w:vAlign w:val="center"/>
          </w:tcPr>
          <w:p w14:paraId="185A8C72"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9A590F" w:rsidRPr="0070757D" w14:paraId="2F99F167" w14:textId="77777777" w:rsidTr="009A590F">
        <w:tblPrEx>
          <w:tblCellMar>
            <w:left w:w="108" w:type="dxa"/>
            <w:right w:w="108" w:type="dxa"/>
          </w:tblCellMar>
        </w:tblPrEx>
        <w:trPr>
          <w:trHeight w:hRule="exact" w:val="360"/>
        </w:trPr>
        <w:tc>
          <w:tcPr>
            <w:tcW w:w="10768" w:type="dxa"/>
            <w:gridSpan w:val="4"/>
          </w:tcPr>
          <w:p w14:paraId="511862FA"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9A590F" w:rsidRPr="0070757D" w14:paraId="01A20B27" w14:textId="77777777" w:rsidTr="009A590F">
        <w:tblPrEx>
          <w:tblCellMar>
            <w:left w:w="108" w:type="dxa"/>
            <w:right w:w="108" w:type="dxa"/>
          </w:tblCellMar>
        </w:tblPrEx>
        <w:trPr>
          <w:trHeight w:hRule="exact" w:val="360"/>
        </w:trPr>
        <w:tc>
          <w:tcPr>
            <w:tcW w:w="5391" w:type="dxa"/>
            <w:gridSpan w:val="3"/>
          </w:tcPr>
          <w:p w14:paraId="3FCEDB6D"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377" w:type="dxa"/>
          </w:tcPr>
          <w:p w14:paraId="7DC4CAB9"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9A590F" w:rsidRPr="0070757D" w14:paraId="1829AFE6" w14:textId="77777777" w:rsidTr="009A590F">
        <w:tblPrEx>
          <w:tblCellMar>
            <w:left w:w="108" w:type="dxa"/>
            <w:right w:w="108" w:type="dxa"/>
          </w:tblCellMar>
        </w:tblPrEx>
        <w:trPr>
          <w:trHeight w:hRule="exact" w:val="360"/>
        </w:trPr>
        <w:tc>
          <w:tcPr>
            <w:tcW w:w="5391" w:type="dxa"/>
            <w:gridSpan w:val="3"/>
          </w:tcPr>
          <w:p w14:paraId="40929908"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377" w:type="dxa"/>
          </w:tcPr>
          <w:p w14:paraId="530594C8"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277BD873" w14:textId="77777777" w:rsidR="00202E7F" w:rsidRDefault="00202E7F" w:rsidP="00D65FA1">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9"/>
      <w:headerReference w:type="default" r:id="rId20"/>
      <w:foot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CDF86" w14:textId="77777777" w:rsidR="00024A2C" w:rsidRDefault="00024A2C">
      <w:r>
        <w:separator/>
      </w:r>
    </w:p>
  </w:endnote>
  <w:endnote w:type="continuationSeparator" w:id="0">
    <w:p w14:paraId="603B660F" w14:textId="77777777" w:rsidR="00024A2C" w:rsidRDefault="00024A2C">
      <w:r>
        <w:continuationSeparator/>
      </w:r>
    </w:p>
  </w:endnote>
  <w:endnote w:type="continuationNotice" w:id="1">
    <w:p w14:paraId="32EFD463" w14:textId="77777777" w:rsidR="00024A2C" w:rsidRDefault="00024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252A6" w14:textId="77777777" w:rsidR="00024A2C" w:rsidRPr="009213E6" w:rsidRDefault="00024A2C" w:rsidP="009213E6">
    <w:pPr>
      <w:pStyle w:val="Footer"/>
      <w:rPr>
        <w:b/>
      </w:rPr>
    </w:pPr>
    <w:r w:rsidRPr="009213E6">
      <w:t xml:space="preserve">Registration Number:                                            Registration Date/Time:                                                    HERS Provider:                                   </w:t>
    </w:r>
  </w:p>
  <w:p w14:paraId="4E999095" w14:textId="45436D7C" w:rsidR="00024A2C" w:rsidRPr="009213E6" w:rsidRDefault="00024A2C" w:rsidP="009213E6">
    <w:pPr>
      <w:pStyle w:val="Footer"/>
    </w:pPr>
    <w:r w:rsidRPr="009213E6">
      <w:t>CA Building Energy Efficiency Standards - 201</w:t>
    </w:r>
    <w:r>
      <w:t>9</w:t>
    </w:r>
    <w:r w:rsidRPr="009213E6">
      <w:t xml:space="preserve"> Residential Compliance</w:t>
    </w:r>
    <w:r w:rsidRPr="009213E6">
      <w:tab/>
    </w:r>
    <w:del w:id="7" w:author="Alexis" w:date="2021-03-24T16:15:00Z">
      <w:r w:rsidR="00615927" w:rsidDel="000303F6">
        <w:delText xml:space="preserve">July </w:delText>
      </w:r>
      <w:r w:rsidDel="000303F6">
        <w:delText>2020</w:delText>
      </w:r>
    </w:del>
    <w:ins w:id="8" w:author="Alexis" w:date="2021-03-24T16:15:00Z">
      <w:r w:rsidR="000303F6">
        <w:t>March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F5477" w14:textId="608A8852" w:rsidR="00024A2C" w:rsidRPr="009213E6" w:rsidRDefault="00024A2C" w:rsidP="009213E6">
    <w:pPr>
      <w:pStyle w:val="Footer"/>
    </w:pPr>
    <w:r w:rsidRPr="009213E6">
      <w:t>CA Building Energy Efficiency Standards - 201</w:t>
    </w:r>
    <w:r>
      <w:t>9</w:t>
    </w:r>
    <w:r w:rsidRPr="009213E6">
      <w:t xml:space="preserve"> Residential Compliance</w:t>
    </w:r>
    <w:r w:rsidRPr="009213E6">
      <w:tab/>
    </w:r>
    <w:del w:id="16" w:author="Alexis" w:date="2021-03-24T16:15:00Z">
      <w:r w:rsidR="00615927" w:rsidDel="000303F6">
        <w:delText xml:space="preserve">July </w:delText>
      </w:r>
      <w:r w:rsidDel="000303F6">
        <w:delText>2020</w:delText>
      </w:r>
    </w:del>
    <w:ins w:id="17" w:author="Alexis" w:date="2021-03-24T16:15:00Z">
      <w:r w:rsidR="000303F6">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4CAA6" w14:textId="7FF97058" w:rsidR="00024A2C" w:rsidRPr="00A165EE" w:rsidRDefault="00024A2C" w:rsidP="009213E6">
    <w:pPr>
      <w:pStyle w:val="Footer"/>
      <w:rPr>
        <w:b/>
      </w:rPr>
    </w:pPr>
    <w:r w:rsidRPr="00A165EE">
      <w:t>CA Building Energy Efficiency Standards - 201</w:t>
    </w:r>
    <w:r>
      <w:t>9</w:t>
    </w:r>
    <w:r w:rsidRPr="00A165EE">
      <w:t xml:space="preserve"> Residential Compliance</w:t>
    </w:r>
    <w:r w:rsidRPr="00A165EE">
      <w:tab/>
    </w:r>
    <w:del w:id="21" w:author="Alexis" w:date="2021-03-24T16:15:00Z">
      <w:r w:rsidRPr="00E84F79" w:rsidDel="000303F6">
        <w:delText xml:space="preserve"> </w:delText>
      </w:r>
      <w:r w:rsidR="00615927" w:rsidDel="000303F6">
        <w:delText xml:space="preserve">July </w:delText>
      </w:r>
      <w:r w:rsidDel="000303F6">
        <w:delText>2020</w:delText>
      </w:r>
    </w:del>
    <w:ins w:id="22" w:author="Alexis" w:date="2021-03-24T16:15:00Z">
      <w:r w:rsidR="000303F6">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28081" w14:textId="77777777" w:rsidR="00024A2C" w:rsidRDefault="00024A2C">
      <w:r>
        <w:separator/>
      </w:r>
    </w:p>
  </w:footnote>
  <w:footnote w:type="continuationSeparator" w:id="0">
    <w:p w14:paraId="3BB513B0" w14:textId="77777777" w:rsidR="00024A2C" w:rsidRDefault="00024A2C">
      <w:r>
        <w:continuationSeparator/>
      </w:r>
    </w:p>
  </w:footnote>
  <w:footnote w:type="continuationNotice" w:id="1">
    <w:p w14:paraId="04F9E7AA" w14:textId="77777777" w:rsidR="00024A2C" w:rsidRDefault="00024A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57EFF" w14:textId="77777777" w:rsidR="00024A2C" w:rsidRDefault="00982808">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F3E96" w14:textId="77777777" w:rsidR="00024A2C" w:rsidRPr="007770C5" w:rsidRDefault="00982808"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024A2C" w:rsidRPr="007770C5">
      <w:rPr>
        <w:rFonts w:ascii="Arial" w:hAnsi="Arial" w:cs="Arial"/>
        <w:sz w:val="14"/>
        <w:szCs w:val="14"/>
      </w:rPr>
      <w:t>STATE OF CALIFORNIA</w:t>
    </w:r>
  </w:p>
  <w:p w14:paraId="41F0EC3D" w14:textId="039DC528" w:rsidR="00024A2C" w:rsidRPr="007770C5" w:rsidRDefault="00024A2C"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5298C74E" w:rsidR="00024A2C" w:rsidRPr="007770C5" w:rsidRDefault="00024A2C" w:rsidP="00352336">
    <w:pPr>
      <w:suppressAutoHyphens/>
      <w:ind w:left="-90"/>
      <w:rPr>
        <w:rFonts w:ascii="Arial" w:hAnsi="Arial" w:cs="Arial"/>
        <w:sz w:val="14"/>
        <w:szCs w:val="14"/>
      </w:rPr>
    </w:pPr>
    <w:r>
      <w:rPr>
        <w:rFonts w:ascii="Arial" w:hAnsi="Arial" w:cs="Arial"/>
        <w:sz w:val="14"/>
        <w:szCs w:val="14"/>
      </w:rPr>
      <w:t>CEC-CF3R-MCH-32-H</w:t>
    </w:r>
    <w:r w:rsidRPr="007770C5">
      <w:rPr>
        <w:rFonts w:ascii="Arial" w:hAnsi="Arial" w:cs="Arial"/>
        <w:sz w:val="14"/>
        <w:szCs w:val="14"/>
      </w:rPr>
      <w:t xml:space="preserve"> (Revised</w:t>
    </w:r>
    <w:r>
      <w:rPr>
        <w:rFonts w:ascii="Arial" w:hAnsi="Arial" w:cs="Arial"/>
        <w:sz w:val="14"/>
        <w:szCs w:val="14"/>
      </w:rPr>
      <w:t xml:space="preserve"> 0</w:t>
    </w:r>
    <w:ins w:id="3" w:author="Alexis" w:date="2021-03-24T16:15:00Z">
      <w:r w:rsidR="000303F6">
        <w:rPr>
          <w:rFonts w:ascii="Arial" w:hAnsi="Arial" w:cs="Arial"/>
          <w:sz w:val="14"/>
          <w:szCs w:val="14"/>
        </w:rPr>
        <w:t>3</w:t>
      </w:r>
    </w:ins>
    <w:del w:id="4" w:author="Alexis" w:date="2021-03-24T16:15:00Z">
      <w:r w:rsidR="00615927" w:rsidDel="000303F6">
        <w:rPr>
          <w:rFonts w:ascii="Arial" w:hAnsi="Arial" w:cs="Arial"/>
          <w:sz w:val="14"/>
          <w:szCs w:val="14"/>
        </w:rPr>
        <w:delText>7</w:delText>
      </w:r>
    </w:del>
    <w:r>
      <w:rPr>
        <w:rFonts w:ascii="Arial" w:hAnsi="Arial" w:cs="Arial"/>
        <w:sz w:val="14"/>
        <w:szCs w:val="14"/>
      </w:rPr>
      <w:t>/2</w:t>
    </w:r>
    <w:del w:id="5" w:author="Alexis" w:date="2021-03-24T16:15:00Z">
      <w:r w:rsidDel="000303F6">
        <w:rPr>
          <w:rFonts w:ascii="Arial" w:hAnsi="Arial" w:cs="Arial"/>
          <w:sz w:val="14"/>
          <w:szCs w:val="14"/>
        </w:rPr>
        <w:delText>0</w:delText>
      </w:r>
    </w:del>
    <w:ins w:id="6" w:author="Alexis" w:date="2021-03-24T16:15:00Z">
      <w:r w:rsidR="000303F6">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24A2C"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1D1E9ED1" w:rsidR="00024A2C" w:rsidRPr="00D65FA1" w:rsidRDefault="00024A2C">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4EC1C7B9" w14:textId="0473E2AB" w:rsidR="00024A2C" w:rsidRPr="00D65FA1" w:rsidRDefault="00024A2C">
          <w:pPr>
            <w:pStyle w:val="Style18"/>
            <w:rPr>
              <w:b/>
              <w:sz w:val="20"/>
            </w:rPr>
          </w:pPr>
          <w:r w:rsidRPr="00D65FA1">
            <w:rPr>
              <w:sz w:val="20"/>
            </w:rPr>
            <w:t>CF</w:t>
          </w:r>
          <w:r>
            <w:rPr>
              <w:sz w:val="20"/>
            </w:rPr>
            <w:t>3</w:t>
          </w:r>
          <w:r w:rsidRPr="00D65FA1">
            <w:rPr>
              <w:sz w:val="20"/>
            </w:rPr>
            <w:t>R-MCH-</w:t>
          </w:r>
          <w:r>
            <w:rPr>
              <w:sz w:val="20"/>
            </w:rPr>
            <w:t>32-H</w:t>
          </w:r>
        </w:p>
      </w:tc>
    </w:tr>
    <w:tr w:rsidR="00024A2C" w:rsidRPr="00F85124" w14:paraId="7486D1F1" w14:textId="77777777" w:rsidTr="0013183D">
      <w:trPr>
        <w:cantSplit/>
        <w:trHeight w:val="288"/>
      </w:trPr>
      <w:tc>
        <w:tcPr>
          <w:tcW w:w="2285" w:type="pct"/>
          <w:tcBorders>
            <w:right w:val="nil"/>
          </w:tcBorders>
        </w:tcPr>
        <w:p w14:paraId="5BEDD834" w14:textId="218E1766" w:rsidR="00024A2C" w:rsidRPr="00F85124" w:rsidRDefault="00024A2C" w:rsidP="00604BA7">
          <w:pPr>
            <w:pStyle w:val="Style19"/>
            <w:rPr>
              <w:sz w:val="12"/>
              <w:szCs w:val="12"/>
            </w:rPr>
          </w:pPr>
          <w:r>
            <w:t>Local Mechanical Exhaust</w:t>
          </w:r>
        </w:p>
      </w:tc>
      <w:tc>
        <w:tcPr>
          <w:tcW w:w="2715" w:type="pct"/>
          <w:gridSpan w:val="2"/>
          <w:tcBorders>
            <w:left w:val="nil"/>
          </w:tcBorders>
        </w:tcPr>
        <w:p w14:paraId="4E8C3980" w14:textId="2289F835" w:rsidR="00024A2C" w:rsidRPr="00F85124" w:rsidRDefault="00024A2C">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53748" w:rsidRPr="00E53748">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82808">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024A2C" w:rsidRPr="00F85124" w14:paraId="03F387F7" w14:textId="77777777" w:rsidTr="0013183D">
      <w:trPr>
        <w:cantSplit/>
        <w:trHeight w:val="288"/>
      </w:trPr>
      <w:tc>
        <w:tcPr>
          <w:tcW w:w="0" w:type="auto"/>
        </w:tcPr>
        <w:p w14:paraId="733100B6" w14:textId="77777777" w:rsidR="00024A2C" w:rsidRPr="00F85124" w:rsidRDefault="00024A2C" w:rsidP="0013183D">
          <w:pPr>
            <w:pStyle w:val="Style20"/>
          </w:pPr>
          <w:r w:rsidRPr="00F85124">
            <w:t>Project Name:</w:t>
          </w:r>
        </w:p>
      </w:tc>
      <w:tc>
        <w:tcPr>
          <w:tcW w:w="1596" w:type="pct"/>
        </w:tcPr>
        <w:p w14:paraId="39F53131" w14:textId="77777777" w:rsidR="00024A2C" w:rsidRPr="00F85124" w:rsidRDefault="00024A2C" w:rsidP="0013183D">
          <w:pPr>
            <w:pStyle w:val="Style20"/>
          </w:pPr>
          <w:r w:rsidRPr="00F85124">
            <w:t>Enforcement Agency:</w:t>
          </w:r>
        </w:p>
      </w:tc>
      <w:tc>
        <w:tcPr>
          <w:tcW w:w="1119" w:type="pct"/>
        </w:tcPr>
        <w:p w14:paraId="0E6CEE02" w14:textId="77777777" w:rsidR="00024A2C" w:rsidRPr="00F85124" w:rsidRDefault="00024A2C" w:rsidP="0013183D">
          <w:pPr>
            <w:pStyle w:val="Style20"/>
          </w:pPr>
          <w:r w:rsidRPr="00F85124">
            <w:t>Permit Number:</w:t>
          </w:r>
        </w:p>
      </w:tc>
    </w:tr>
    <w:tr w:rsidR="00024A2C" w:rsidRPr="00F85124" w14:paraId="320E1DAE" w14:textId="77777777" w:rsidTr="0013183D">
      <w:trPr>
        <w:cantSplit/>
        <w:trHeight w:val="288"/>
      </w:trPr>
      <w:tc>
        <w:tcPr>
          <w:tcW w:w="0" w:type="auto"/>
        </w:tcPr>
        <w:p w14:paraId="30B3BBEA" w14:textId="77777777" w:rsidR="00024A2C" w:rsidRPr="00F85124" w:rsidRDefault="00024A2C" w:rsidP="0013183D">
          <w:pPr>
            <w:pStyle w:val="Style20"/>
            <w:rPr>
              <w:vertAlign w:val="superscript"/>
            </w:rPr>
          </w:pPr>
          <w:r w:rsidRPr="00F85124">
            <w:t>Dwelling Address:</w:t>
          </w:r>
        </w:p>
      </w:tc>
      <w:tc>
        <w:tcPr>
          <w:tcW w:w="1596" w:type="pct"/>
        </w:tcPr>
        <w:p w14:paraId="7A3CC7C9" w14:textId="77777777" w:rsidR="00024A2C" w:rsidRPr="00F85124" w:rsidRDefault="00024A2C" w:rsidP="0013183D">
          <w:pPr>
            <w:pStyle w:val="Style20"/>
            <w:rPr>
              <w:vertAlign w:val="superscript"/>
            </w:rPr>
          </w:pPr>
          <w:r w:rsidRPr="00F85124">
            <w:t>City</w:t>
          </w:r>
          <w:r>
            <w:t>:</w:t>
          </w:r>
        </w:p>
      </w:tc>
      <w:tc>
        <w:tcPr>
          <w:tcW w:w="1119" w:type="pct"/>
        </w:tcPr>
        <w:p w14:paraId="08C96AAD" w14:textId="77777777" w:rsidR="00024A2C" w:rsidRPr="00F85124" w:rsidRDefault="00024A2C" w:rsidP="0013183D">
          <w:pPr>
            <w:pStyle w:val="Style20"/>
            <w:rPr>
              <w:vertAlign w:val="superscript"/>
            </w:rPr>
          </w:pPr>
          <w:r w:rsidRPr="00F85124">
            <w:t>Zip Code</w:t>
          </w:r>
          <w:r>
            <w:t>:</w:t>
          </w:r>
        </w:p>
      </w:tc>
    </w:tr>
  </w:tbl>
  <w:p w14:paraId="629563D7" w14:textId="77777777" w:rsidR="00024A2C" w:rsidRDefault="00024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048C7" w14:textId="77777777" w:rsidR="00024A2C" w:rsidRDefault="00982808">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29B07" w14:textId="77777777" w:rsidR="00024A2C" w:rsidRDefault="00982808">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6FB30636" w14:textId="77777777" w:rsidR="00024A2C" w:rsidRDefault="00024A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24A2C"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54FCD7EE" w:rsidR="00024A2C" w:rsidRPr="00927918" w:rsidRDefault="00024A2C">
          <w:pPr>
            <w:pStyle w:val="Style17"/>
            <w:rPr>
              <w:b/>
              <w:sz w:val="20"/>
            </w:rPr>
          </w:pPr>
          <w:r w:rsidRPr="00927918">
            <w:rPr>
              <w:sz w:val="20"/>
            </w:rPr>
            <w:t>CERTIFICATE OF</w:t>
          </w:r>
          <w:r>
            <w:rPr>
              <w:sz w:val="20"/>
            </w:rPr>
            <w:t xml:space="preserve"> 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23A1E33E" w:rsidR="00024A2C" w:rsidRPr="00927918" w:rsidRDefault="00024A2C">
          <w:pPr>
            <w:pStyle w:val="Style18"/>
            <w:rPr>
              <w:b/>
              <w:sz w:val="20"/>
            </w:rPr>
          </w:pPr>
          <w:r w:rsidRPr="00927918">
            <w:rPr>
              <w:sz w:val="20"/>
            </w:rPr>
            <w:t>CF</w:t>
          </w:r>
          <w:r>
            <w:rPr>
              <w:sz w:val="20"/>
            </w:rPr>
            <w:t>3</w:t>
          </w:r>
          <w:r w:rsidRPr="00927918">
            <w:rPr>
              <w:sz w:val="20"/>
            </w:rPr>
            <w:t>R-MCH-</w:t>
          </w:r>
          <w:r>
            <w:rPr>
              <w:sz w:val="20"/>
            </w:rPr>
            <w:t>32-H</w:t>
          </w:r>
        </w:p>
      </w:tc>
    </w:tr>
    <w:tr w:rsidR="00024A2C" w:rsidRPr="00F85124" w14:paraId="67019670" w14:textId="77777777" w:rsidTr="00023A98">
      <w:trPr>
        <w:cantSplit/>
        <w:trHeight w:val="288"/>
      </w:trPr>
      <w:tc>
        <w:tcPr>
          <w:tcW w:w="2285" w:type="pct"/>
          <w:tcBorders>
            <w:right w:val="nil"/>
          </w:tcBorders>
        </w:tcPr>
        <w:p w14:paraId="690EE3E8" w14:textId="520A309F" w:rsidR="00024A2C" w:rsidRPr="00F85124" w:rsidRDefault="00024A2C">
          <w:pPr>
            <w:pStyle w:val="Style19"/>
            <w:rPr>
              <w:sz w:val="12"/>
              <w:szCs w:val="12"/>
            </w:rPr>
          </w:pPr>
          <w:r>
            <w:t>Local Mechanical Exhaust – MCH-32</w:t>
          </w:r>
        </w:p>
      </w:tc>
      <w:tc>
        <w:tcPr>
          <w:tcW w:w="2715" w:type="pct"/>
          <w:gridSpan w:val="2"/>
          <w:tcBorders>
            <w:left w:val="nil"/>
          </w:tcBorders>
        </w:tcPr>
        <w:p w14:paraId="7B4A2886" w14:textId="6D3FD5E8" w:rsidR="00024A2C" w:rsidRPr="00F85124" w:rsidRDefault="00024A2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53748" w:rsidRPr="00E5374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8280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024A2C" w:rsidRDefault="00982808"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287A6" w14:textId="77777777" w:rsidR="00024A2C" w:rsidRDefault="00982808">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C72B7" w14:textId="77777777" w:rsidR="00024A2C" w:rsidRDefault="00982808">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24A2C"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77777777" w:rsidR="00024A2C" w:rsidRPr="00D65FA1" w:rsidRDefault="00024A2C"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51030F7A" w14:textId="5AF8E424" w:rsidR="00024A2C" w:rsidRPr="00D65FA1" w:rsidRDefault="00024A2C">
          <w:pPr>
            <w:pStyle w:val="Style18"/>
            <w:rPr>
              <w:b/>
              <w:sz w:val="20"/>
            </w:rPr>
          </w:pPr>
          <w:r w:rsidRPr="00D65FA1">
            <w:rPr>
              <w:sz w:val="20"/>
            </w:rPr>
            <w:t>CF</w:t>
          </w:r>
          <w:r>
            <w:rPr>
              <w:sz w:val="20"/>
            </w:rPr>
            <w:t>3</w:t>
          </w:r>
          <w:r w:rsidRPr="00D65FA1">
            <w:rPr>
              <w:sz w:val="20"/>
            </w:rPr>
            <w:t>R-MCH-</w:t>
          </w:r>
          <w:r>
            <w:rPr>
              <w:sz w:val="20"/>
            </w:rPr>
            <w:t>32-H</w:t>
          </w:r>
        </w:p>
      </w:tc>
    </w:tr>
    <w:tr w:rsidR="00024A2C" w:rsidRPr="00F85124" w14:paraId="3C98AFA6" w14:textId="77777777" w:rsidTr="00023A98">
      <w:trPr>
        <w:cantSplit/>
        <w:trHeight w:val="288"/>
      </w:trPr>
      <w:tc>
        <w:tcPr>
          <w:tcW w:w="2285" w:type="pct"/>
          <w:tcBorders>
            <w:right w:val="nil"/>
          </w:tcBorders>
        </w:tcPr>
        <w:p w14:paraId="2696ED26" w14:textId="7DE33BEA" w:rsidR="00024A2C" w:rsidRPr="00F85124" w:rsidRDefault="00024A2C"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36E7D718" w:rsidR="00024A2C" w:rsidRPr="00F85124" w:rsidRDefault="00024A2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53748" w:rsidRPr="00E5374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982808">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489758FB" w14:textId="77777777" w:rsidR="00024A2C" w:rsidRDefault="00982808"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BF915" w14:textId="77777777" w:rsidR="00024A2C" w:rsidRDefault="00982808">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2649ED"/>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B3646"/>
    <w:multiLevelType w:val="hybridMultilevel"/>
    <w:tmpl w:val="8790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C1A5C"/>
    <w:multiLevelType w:val="hybridMultilevel"/>
    <w:tmpl w:val="8790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9057220"/>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F872178"/>
    <w:multiLevelType w:val="hybridMultilevel"/>
    <w:tmpl w:val="7A12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0"/>
  </w:num>
  <w:num w:numId="4">
    <w:abstractNumId w:val="1"/>
  </w:num>
  <w:num w:numId="5">
    <w:abstractNumId w:val="0"/>
  </w:num>
  <w:num w:numId="6">
    <w:abstractNumId w:val="11"/>
  </w:num>
  <w:num w:numId="7">
    <w:abstractNumId w:val="21"/>
  </w:num>
  <w:num w:numId="8">
    <w:abstractNumId w:val="22"/>
  </w:num>
  <w:num w:numId="9">
    <w:abstractNumId w:val="10"/>
  </w:num>
  <w:num w:numId="10">
    <w:abstractNumId w:val="16"/>
  </w:num>
  <w:num w:numId="11">
    <w:abstractNumId w:val="24"/>
  </w:num>
  <w:num w:numId="12">
    <w:abstractNumId w:val="17"/>
  </w:num>
  <w:num w:numId="13">
    <w:abstractNumId w:val="13"/>
  </w:num>
  <w:num w:numId="14">
    <w:abstractNumId w:val="19"/>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25"/>
  </w:num>
  <w:num w:numId="21">
    <w:abstractNumId w:val="7"/>
  </w:num>
  <w:num w:numId="22">
    <w:abstractNumId w:val="9"/>
  </w:num>
  <w:num w:numId="23">
    <w:abstractNumId w:val="27"/>
  </w:num>
  <w:num w:numId="24">
    <w:abstractNumId w:val="23"/>
  </w:num>
  <w:num w:numId="25">
    <w:abstractNumId w:val="18"/>
  </w:num>
  <w:num w:numId="26">
    <w:abstractNumId w:val="14"/>
  </w:num>
  <w:num w:numId="27">
    <w:abstractNumId w:val="2"/>
  </w:num>
  <w:num w:numId="28">
    <w:abstractNumId w:val="26"/>
  </w:num>
  <w:num w:numId="29">
    <w:abstractNumId w:val="15"/>
  </w:num>
  <w:num w:numId="30">
    <w:abstractNumId w:val="3"/>
  </w:num>
  <w:num w:numId="31">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17F3"/>
    <w:rsid w:val="00002EE0"/>
    <w:rsid w:val="0001052E"/>
    <w:rsid w:val="00010C95"/>
    <w:rsid w:val="000165F9"/>
    <w:rsid w:val="00023A98"/>
    <w:rsid w:val="00024A2C"/>
    <w:rsid w:val="00026B59"/>
    <w:rsid w:val="000303F6"/>
    <w:rsid w:val="00031FF2"/>
    <w:rsid w:val="00035135"/>
    <w:rsid w:val="00037F93"/>
    <w:rsid w:val="000452DE"/>
    <w:rsid w:val="00045AF9"/>
    <w:rsid w:val="00052480"/>
    <w:rsid w:val="0006136B"/>
    <w:rsid w:val="0006325B"/>
    <w:rsid w:val="00067802"/>
    <w:rsid w:val="00070E18"/>
    <w:rsid w:val="00074257"/>
    <w:rsid w:val="000753FB"/>
    <w:rsid w:val="00086EF9"/>
    <w:rsid w:val="0009315E"/>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E7B7C"/>
    <w:rsid w:val="000F2727"/>
    <w:rsid w:val="000F3711"/>
    <w:rsid w:val="000F685B"/>
    <w:rsid w:val="000F713F"/>
    <w:rsid w:val="000F7AAF"/>
    <w:rsid w:val="00103283"/>
    <w:rsid w:val="001051B9"/>
    <w:rsid w:val="00105871"/>
    <w:rsid w:val="001108FE"/>
    <w:rsid w:val="00111C8E"/>
    <w:rsid w:val="00121986"/>
    <w:rsid w:val="00121AEA"/>
    <w:rsid w:val="001263BF"/>
    <w:rsid w:val="00127A5E"/>
    <w:rsid w:val="0013183D"/>
    <w:rsid w:val="00131E30"/>
    <w:rsid w:val="00135299"/>
    <w:rsid w:val="00141821"/>
    <w:rsid w:val="001456B0"/>
    <w:rsid w:val="0014582E"/>
    <w:rsid w:val="00163FB5"/>
    <w:rsid w:val="00163FD2"/>
    <w:rsid w:val="00164B1B"/>
    <w:rsid w:val="00170A93"/>
    <w:rsid w:val="00174B78"/>
    <w:rsid w:val="001837A7"/>
    <w:rsid w:val="001844F5"/>
    <w:rsid w:val="00192313"/>
    <w:rsid w:val="0019479D"/>
    <w:rsid w:val="001947AA"/>
    <w:rsid w:val="001A11AA"/>
    <w:rsid w:val="001A15FE"/>
    <w:rsid w:val="001A6444"/>
    <w:rsid w:val="001B335E"/>
    <w:rsid w:val="001B37A2"/>
    <w:rsid w:val="001B6972"/>
    <w:rsid w:val="001B7A40"/>
    <w:rsid w:val="001C0809"/>
    <w:rsid w:val="001C2576"/>
    <w:rsid w:val="001C4226"/>
    <w:rsid w:val="001C624C"/>
    <w:rsid w:val="001D01EC"/>
    <w:rsid w:val="001D07F3"/>
    <w:rsid w:val="001D2D78"/>
    <w:rsid w:val="001D331F"/>
    <w:rsid w:val="001D3DAC"/>
    <w:rsid w:val="001E3C1B"/>
    <w:rsid w:val="001E3CED"/>
    <w:rsid w:val="001F4A5C"/>
    <w:rsid w:val="002011BC"/>
    <w:rsid w:val="00202A63"/>
    <w:rsid w:val="00202E7F"/>
    <w:rsid w:val="00204C45"/>
    <w:rsid w:val="00207977"/>
    <w:rsid w:val="0021359B"/>
    <w:rsid w:val="00213B87"/>
    <w:rsid w:val="00214F16"/>
    <w:rsid w:val="002233E9"/>
    <w:rsid w:val="00223BFD"/>
    <w:rsid w:val="00232C1C"/>
    <w:rsid w:val="00237379"/>
    <w:rsid w:val="00246307"/>
    <w:rsid w:val="002477FB"/>
    <w:rsid w:val="00260F33"/>
    <w:rsid w:val="00264BE7"/>
    <w:rsid w:val="0026531F"/>
    <w:rsid w:val="002679C3"/>
    <w:rsid w:val="0027059B"/>
    <w:rsid w:val="00272246"/>
    <w:rsid w:val="00276E1F"/>
    <w:rsid w:val="0029047D"/>
    <w:rsid w:val="00290950"/>
    <w:rsid w:val="0029154A"/>
    <w:rsid w:val="00294334"/>
    <w:rsid w:val="002A3EBD"/>
    <w:rsid w:val="002A4574"/>
    <w:rsid w:val="002B29C8"/>
    <w:rsid w:val="002C03F1"/>
    <w:rsid w:val="002C4695"/>
    <w:rsid w:val="002C490A"/>
    <w:rsid w:val="002D0D46"/>
    <w:rsid w:val="002D1237"/>
    <w:rsid w:val="002D69FC"/>
    <w:rsid w:val="002E47B0"/>
    <w:rsid w:val="002F25BB"/>
    <w:rsid w:val="002F5EFB"/>
    <w:rsid w:val="002F679F"/>
    <w:rsid w:val="0030200E"/>
    <w:rsid w:val="00306CAA"/>
    <w:rsid w:val="00307737"/>
    <w:rsid w:val="00310D9A"/>
    <w:rsid w:val="0032216A"/>
    <w:rsid w:val="00324825"/>
    <w:rsid w:val="003255BF"/>
    <w:rsid w:val="00327A9C"/>
    <w:rsid w:val="00332461"/>
    <w:rsid w:val="003363E8"/>
    <w:rsid w:val="00341C52"/>
    <w:rsid w:val="00341EBD"/>
    <w:rsid w:val="003426B7"/>
    <w:rsid w:val="00350756"/>
    <w:rsid w:val="00352336"/>
    <w:rsid w:val="00353923"/>
    <w:rsid w:val="00353AD6"/>
    <w:rsid w:val="00354C00"/>
    <w:rsid w:val="00355C2A"/>
    <w:rsid w:val="003563E7"/>
    <w:rsid w:val="00360CDE"/>
    <w:rsid w:val="00362ECD"/>
    <w:rsid w:val="003707C5"/>
    <w:rsid w:val="00370F90"/>
    <w:rsid w:val="0037448D"/>
    <w:rsid w:val="00377144"/>
    <w:rsid w:val="00380853"/>
    <w:rsid w:val="0038173A"/>
    <w:rsid w:val="003837C9"/>
    <w:rsid w:val="003A3A65"/>
    <w:rsid w:val="003A3D8D"/>
    <w:rsid w:val="003A6A70"/>
    <w:rsid w:val="003B01D2"/>
    <w:rsid w:val="003B6CB0"/>
    <w:rsid w:val="003C565D"/>
    <w:rsid w:val="003D0A5A"/>
    <w:rsid w:val="003D30A5"/>
    <w:rsid w:val="003D40CF"/>
    <w:rsid w:val="003D5DA1"/>
    <w:rsid w:val="003D6150"/>
    <w:rsid w:val="003E3948"/>
    <w:rsid w:val="003E7373"/>
    <w:rsid w:val="003E7FF4"/>
    <w:rsid w:val="003F2391"/>
    <w:rsid w:val="003F49B9"/>
    <w:rsid w:val="004152D0"/>
    <w:rsid w:val="00417094"/>
    <w:rsid w:val="00423CBE"/>
    <w:rsid w:val="00423E8B"/>
    <w:rsid w:val="00431F8D"/>
    <w:rsid w:val="004351D2"/>
    <w:rsid w:val="00444E93"/>
    <w:rsid w:val="00445E71"/>
    <w:rsid w:val="0045236C"/>
    <w:rsid w:val="004575B2"/>
    <w:rsid w:val="00465DA8"/>
    <w:rsid w:val="00467A82"/>
    <w:rsid w:val="00471B21"/>
    <w:rsid w:val="004726CC"/>
    <w:rsid w:val="004772E1"/>
    <w:rsid w:val="0047774E"/>
    <w:rsid w:val="004809E4"/>
    <w:rsid w:val="00484240"/>
    <w:rsid w:val="00490895"/>
    <w:rsid w:val="004913AF"/>
    <w:rsid w:val="004947F6"/>
    <w:rsid w:val="0049664A"/>
    <w:rsid w:val="004A27C6"/>
    <w:rsid w:val="004A61C5"/>
    <w:rsid w:val="004B12CA"/>
    <w:rsid w:val="004B358A"/>
    <w:rsid w:val="004B6E84"/>
    <w:rsid w:val="004C0E44"/>
    <w:rsid w:val="004C3F98"/>
    <w:rsid w:val="004C4A09"/>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0FF3"/>
    <w:rsid w:val="00511464"/>
    <w:rsid w:val="00517C75"/>
    <w:rsid w:val="00521E1D"/>
    <w:rsid w:val="00534921"/>
    <w:rsid w:val="00537C0F"/>
    <w:rsid w:val="005405B0"/>
    <w:rsid w:val="005410ED"/>
    <w:rsid w:val="0054256A"/>
    <w:rsid w:val="00542FD3"/>
    <w:rsid w:val="00551740"/>
    <w:rsid w:val="005518CD"/>
    <w:rsid w:val="005521FB"/>
    <w:rsid w:val="00555A82"/>
    <w:rsid w:val="005708C9"/>
    <w:rsid w:val="00573D96"/>
    <w:rsid w:val="00584D67"/>
    <w:rsid w:val="005A21B1"/>
    <w:rsid w:val="005A2B97"/>
    <w:rsid w:val="005A66DA"/>
    <w:rsid w:val="005C06AC"/>
    <w:rsid w:val="005D17AE"/>
    <w:rsid w:val="005D3827"/>
    <w:rsid w:val="005D3BD0"/>
    <w:rsid w:val="005D410F"/>
    <w:rsid w:val="005D51CC"/>
    <w:rsid w:val="005D57A5"/>
    <w:rsid w:val="005D66CB"/>
    <w:rsid w:val="005E1615"/>
    <w:rsid w:val="005E1FE6"/>
    <w:rsid w:val="005E2135"/>
    <w:rsid w:val="005E243F"/>
    <w:rsid w:val="005E2F74"/>
    <w:rsid w:val="005F61B2"/>
    <w:rsid w:val="0060116F"/>
    <w:rsid w:val="00604BA7"/>
    <w:rsid w:val="00605833"/>
    <w:rsid w:val="00613729"/>
    <w:rsid w:val="00615927"/>
    <w:rsid w:val="006312CE"/>
    <w:rsid w:val="006368EF"/>
    <w:rsid w:val="00636F83"/>
    <w:rsid w:val="0064067F"/>
    <w:rsid w:val="00640CBD"/>
    <w:rsid w:val="00650F07"/>
    <w:rsid w:val="00652777"/>
    <w:rsid w:val="006610B8"/>
    <w:rsid w:val="0066221E"/>
    <w:rsid w:val="00665B38"/>
    <w:rsid w:val="00665F31"/>
    <w:rsid w:val="00681623"/>
    <w:rsid w:val="0069162E"/>
    <w:rsid w:val="00697E52"/>
    <w:rsid w:val="006A206B"/>
    <w:rsid w:val="006A4533"/>
    <w:rsid w:val="006A5191"/>
    <w:rsid w:val="006D0675"/>
    <w:rsid w:val="006D0A26"/>
    <w:rsid w:val="006D6FE1"/>
    <w:rsid w:val="006E0082"/>
    <w:rsid w:val="006E3552"/>
    <w:rsid w:val="006E4BEC"/>
    <w:rsid w:val="006F1E84"/>
    <w:rsid w:val="006F20AA"/>
    <w:rsid w:val="006F5261"/>
    <w:rsid w:val="00700F25"/>
    <w:rsid w:val="007043ED"/>
    <w:rsid w:val="00707DEC"/>
    <w:rsid w:val="0072157A"/>
    <w:rsid w:val="007277D4"/>
    <w:rsid w:val="00731786"/>
    <w:rsid w:val="00757E79"/>
    <w:rsid w:val="00761B95"/>
    <w:rsid w:val="00762E40"/>
    <w:rsid w:val="00767718"/>
    <w:rsid w:val="00771100"/>
    <w:rsid w:val="00777B2F"/>
    <w:rsid w:val="00786052"/>
    <w:rsid w:val="0078705F"/>
    <w:rsid w:val="0079128F"/>
    <w:rsid w:val="00791629"/>
    <w:rsid w:val="00795E0C"/>
    <w:rsid w:val="00797D33"/>
    <w:rsid w:val="007A093B"/>
    <w:rsid w:val="007A4BBF"/>
    <w:rsid w:val="007A5D38"/>
    <w:rsid w:val="007C522D"/>
    <w:rsid w:val="007D3387"/>
    <w:rsid w:val="007D4CA3"/>
    <w:rsid w:val="007E127B"/>
    <w:rsid w:val="007E1719"/>
    <w:rsid w:val="007E5494"/>
    <w:rsid w:val="007E64C1"/>
    <w:rsid w:val="007F6151"/>
    <w:rsid w:val="00800C91"/>
    <w:rsid w:val="00802060"/>
    <w:rsid w:val="00802F5A"/>
    <w:rsid w:val="00806304"/>
    <w:rsid w:val="0082165D"/>
    <w:rsid w:val="008236A7"/>
    <w:rsid w:val="00827F4B"/>
    <w:rsid w:val="00830150"/>
    <w:rsid w:val="00834B21"/>
    <w:rsid w:val="008378BF"/>
    <w:rsid w:val="00846618"/>
    <w:rsid w:val="008472E3"/>
    <w:rsid w:val="0085658C"/>
    <w:rsid w:val="00857191"/>
    <w:rsid w:val="008607B1"/>
    <w:rsid w:val="00861E71"/>
    <w:rsid w:val="00873389"/>
    <w:rsid w:val="00877D26"/>
    <w:rsid w:val="00883B90"/>
    <w:rsid w:val="008951AB"/>
    <w:rsid w:val="008978A7"/>
    <w:rsid w:val="008A0EE5"/>
    <w:rsid w:val="008A46CE"/>
    <w:rsid w:val="008A77FE"/>
    <w:rsid w:val="008A7E28"/>
    <w:rsid w:val="008B40F7"/>
    <w:rsid w:val="008B7043"/>
    <w:rsid w:val="008C5AD3"/>
    <w:rsid w:val="008C702A"/>
    <w:rsid w:val="008D037B"/>
    <w:rsid w:val="008D2AD1"/>
    <w:rsid w:val="008D7DBB"/>
    <w:rsid w:val="008E21F5"/>
    <w:rsid w:val="008E6549"/>
    <w:rsid w:val="008E74BE"/>
    <w:rsid w:val="008F5AD6"/>
    <w:rsid w:val="008F77B0"/>
    <w:rsid w:val="00901778"/>
    <w:rsid w:val="009062EA"/>
    <w:rsid w:val="009062F2"/>
    <w:rsid w:val="009075B5"/>
    <w:rsid w:val="0091285E"/>
    <w:rsid w:val="00912F68"/>
    <w:rsid w:val="009213E6"/>
    <w:rsid w:val="00925EA3"/>
    <w:rsid w:val="00932E1C"/>
    <w:rsid w:val="009335C5"/>
    <w:rsid w:val="009369F2"/>
    <w:rsid w:val="009417DB"/>
    <w:rsid w:val="00945EED"/>
    <w:rsid w:val="00951BB7"/>
    <w:rsid w:val="009528FF"/>
    <w:rsid w:val="00954811"/>
    <w:rsid w:val="00954E27"/>
    <w:rsid w:val="0095737E"/>
    <w:rsid w:val="0096325C"/>
    <w:rsid w:val="00964DAF"/>
    <w:rsid w:val="00972E73"/>
    <w:rsid w:val="00976D94"/>
    <w:rsid w:val="00982808"/>
    <w:rsid w:val="00992AE0"/>
    <w:rsid w:val="009A4F12"/>
    <w:rsid w:val="009A4F6D"/>
    <w:rsid w:val="009A590F"/>
    <w:rsid w:val="009A708E"/>
    <w:rsid w:val="009B1087"/>
    <w:rsid w:val="009C1248"/>
    <w:rsid w:val="009C4F94"/>
    <w:rsid w:val="009C64FE"/>
    <w:rsid w:val="009C7275"/>
    <w:rsid w:val="009D4C4A"/>
    <w:rsid w:val="009D6D23"/>
    <w:rsid w:val="009E7A2F"/>
    <w:rsid w:val="009F1934"/>
    <w:rsid w:val="009F41D2"/>
    <w:rsid w:val="009F4FC9"/>
    <w:rsid w:val="00A03A9B"/>
    <w:rsid w:val="00A062A4"/>
    <w:rsid w:val="00A064F6"/>
    <w:rsid w:val="00A106C7"/>
    <w:rsid w:val="00A10E82"/>
    <w:rsid w:val="00A209C7"/>
    <w:rsid w:val="00A26E22"/>
    <w:rsid w:val="00A31477"/>
    <w:rsid w:val="00A35980"/>
    <w:rsid w:val="00A377D9"/>
    <w:rsid w:val="00A4543E"/>
    <w:rsid w:val="00A4665D"/>
    <w:rsid w:val="00A5332E"/>
    <w:rsid w:val="00A56F73"/>
    <w:rsid w:val="00A6101B"/>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0B90"/>
    <w:rsid w:val="00AD1127"/>
    <w:rsid w:val="00AD1A32"/>
    <w:rsid w:val="00AD1CB3"/>
    <w:rsid w:val="00AD7B71"/>
    <w:rsid w:val="00AE29FB"/>
    <w:rsid w:val="00AE5DAC"/>
    <w:rsid w:val="00AE6DE8"/>
    <w:rsid w:val="00B06019"/>
    <w:rsid w:val="00B3284C"/>
    <w:rsid w:val="00B33AFC"/>
    <w:rsid w:val="00B34A97"/>
    <w:rsid w:val="00B37E3B"/>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B4971"/>
    <w:rsid w:val="00BB7005"/>
    <w:rsid w:val="00BC2AE6"/>
    <w:rsid w:val="00BC564F"/>
    <w:rsid w:val="00BD285F"/>
    <w:rsid w:val="00BE371B"/>
    <w:rsid w:val="00BE4740"/>
    <w:rsid w:val="00BF340F"/>
    <w:rsid w:val="00BF3503"/>
    <w:rsid w:val="00BF54E0"/>
    <w:rsid w:val="00C01E1A"/>
    <w:rsid w:val="00C03396"/>
    <w:rsid w:val="00C053EF"/>
    <w:rsid w:val="00C105A9"/>
    <w:rsid w:val="00C135F2"/>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91598"/>
    <w:rsid w:val="00C9288D"/>
    <w:rsid w:val="00CA4FE4"/>
    <w:rsid w:val="00CA740A"/>
    <w:rsid w:val="00CB00C9"/>
    <w:rsid w:val="00CB14DD"/>
    <w:rsid w:val="00CB22EC"/>
    <w:rsid w:val="00CB49F9"/>
    <w:rsid w:val="00CB62E7"/>
    <w:rsid w:val="00CC5F3A"/>
    <w:rsid w:val="00CD6B8A"/>
    <w:rsid w:val="00CE23DA"/>
    <w:rsid w:val="00CE3D5B"/>
    <w:rsid w:val="00CF0F79"/>
    <w:rsid w:val="00CF4E00"/>
    <w:rsid w:val="00D0257D"/>
    <w:rsid w:val="00D0506C"/>
    <w:rsid w:val="00D0728E"/>
    <w:rsid w:val="00D1405D"/>
    <w:rsid w:val="00D2532B"/>
    <w:rsid w:val="00D25693"/>
    <w:rsid w:val="00D26D15"/>
    <w:rsid w:val="00D26DCF"/>
    <w:rsid w:val="00D326F9"/>
    <w:rsid w:val="00D329E4"/>
    <w:rsid w:val="00D431C2"/>
    <w:rsid w:val="00D434B0"/>
    <w:rsid w:val="00D45E88"/>
    <w:rsid w:val="00D52AC5"/>
    <w:rsid w:val="00D52C1D"/>
    <w:rsid w:val="00D546E0"/>
    <w:rsid w:val="00D54DA1"/>
    <w:rsid w:val="00D54FC9"/>
    <w:rsid w:val="00D611EF"/>
    <w:rsid w:val="00D6244D"/>
    <w:rsid w:val="00D642FF"/>
    <w:rsid w:val="00D65FA1"/>
    <w:rsid w:val="00D67022"/>
    <w:rsid w:val="00D67E5B"/>
    <w:rsid w:val="00D70078"/>
    <w:rsid w:val="00D71F67"/>
    <w:rsid w:val="00D84059"/>
    <w:rsid w:val="00D85A3A"/>
    <w:rsid w:val="00D85C84"/>
    <w:rsid w:val="00D951D1"/>
    <w:rsid w:val="00DA445F"/>
    <w:rsid w:val="00DA6C5C"/>
    <w:rsid w:val="00DB0685"/>
    <w:rsid w:val="00DB3BB0"/>
    <w:rsid w:val="00DC59D7"/>
    <w:rsid w:val="00DC7F00"/>
    <w:rsid w:val="00DD2592"/>
    <w:rsid w:val="00DD4B3B"/>
    <w:rsid w:val="00DE24F3"/>
    <w:rsid w:val="00DE3DC8"/>
    <w:rsid w:val="00DE4D94"/>
    <w:rsid w:val="00DE79CE"/>
    <w:rsid w:val="00DF4E35"/>
    <w:rsid w:val="00E01E27"/>
    <w:rsid w:val="00E0224C"/>
    <w:rsid w:val="00E04D85"/>
    <w:rsid w:val="00E06ED1"/>
    <w:rsid w:val="00E07402"/>
    <w:rsid w:val="00E168DF"/>
    <w:rsid w:val="00E22DBA"/>
    <w:rsid w:val="00E2442F"/>
    <w:rsid w:val="00E326DF"/>
    <w:rsid w:val="00E3328B"/>
    <w:rsid w:val="00E35A2C"/>
    <w:rsid w:val="00E37C19"/>
    <w:rsid w:val="00E5118D"/>
    <w:rsid w:val="00E53748"/>
    <w:rsid w:val="00E54A96"/>
    <w:rsid w:val="00E658A8"/>
    <w:rsid w:val="00E74FA7"/>
    <w:rsid w:val="00E84254"/>
    <w:rsid w:val="00E842BD"/>
    <w:rsid w:val="00E84F79"/>
    <w:rsid w:val="00E922E3"/>
    <w:rsid w:val="00E94DBE"/>
    <w:rsid w:val="00E968B2"/>
    <w:rsid w:val="00E9761F"/>
    <w:rsid w:val="00EB1DEC"/>
    <w:rsid w:val="00EB3465"/>
    <w:rsid w:val="00EB40E3"/>
    <w:rsid w:val="00EB6EDA"/>
    <w:rsid w:val="00EC0A97"/>
    <w:rsid w:val="00EC36AD"/>
    <w:rsid w:val="00ED2264"/>
    <w:rsid w:val="00ED7383"/>
    <w:rsid w:val="00EE1876"/>
    <w:rsid w:val="00EE6757"/>
    <w:rsid w:val="00EF05FF"/>
    <w:rsid w:val="00EF627B"/>
    <w:rsid w:val="00EF64A5"/>
    <w:rsid w:val="00F111F9"/>
    <w:rsid w:val="00F1220E"/>
    <w:rsid w:val="00F26A73"/>
    <w:rsid w:val="00F33AAA"/>
    <w:rsid w:val="00F4057B"/>
    <w:rsid w:val="00F464CD"/>
    <w:rsid w:val="00F52A83"/>
    <w:rsid w:val="00F545F3"/>
    <w:rsid w:val="00F557F6"/>
    <w:rsid w:val="00F635DD"/>
    <w:rsid w:val="00F66DC5"/>
    <w:rsid w:val="00F735AD"/>
    <w:rsid w:val="00F75516"/>
    <w:rsid w:val="00F86E28"/>
    <w:rsid w:val="00FA76EA"/>
    <w:rsid w:val="00FB5CF1"/>
    <w:rsid w:val="00FB7C8C"/>
    <w:rsid w:val="00FC25CF"/>
    <w:rsid w:val="00FC3D48"/>
    <w:rsid w:val="00FC5CD6"/>
    <w:rsid w:val="00FD0B67"/>
    <w:rsid w:val="00FD11ED"/>
    <w:rsid w:val="00FD3D8F"/>
    <w:rsid w:val="00FD4671"/>
    <w:rsid w:val="00FD4D9A"/>
    <w:rsid w:val="00FF3140"/>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502967-2C0A-4396-B668-5C1D32EFEDFE}">
  <ds:schemaRefs>
    <ds:schemaRef ds:uri="http://schemas.microsoft.com/office/2006/documentManagement/types"/>
    <ds:schemaRef ds:uri="http://purl.org/dc/elements/1.1/"/>
    <ds:schemaRef ds:uri="http://www.w3.org/XML/1998/namespace"/>
    <ds:schemaRef ds:uri="http://purl.org/dc/dcmitype/"/>
    <ds:schemaRef ds:uri="5067c814-4b34-462c-a21d-c185ff6548d2"/>
    <ds:schemaRef ds:uri="785685f2-c2e1-4352-89aa-3faca8eaba52"/>
    <ds:schemaRef ds:uri="http://schemas.microsoft.com/office/2006/metadata/properties"/>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A00E3DB4-BE0D-4171-A46F-5EE2DCC17B67}">
  <ds:schemaRefs>
    <ds:schemaRef ds:uri="http://schemas.openxmlformats.org/officeDocument/2006/bibliography"/>
  </ds:schemaRefs>
</ds:datastoreItem>
</file>

<file path=customXml/itemProps3.xml><?xml version="1.0" encoding="utf-8"?>
<ds:datastoreItem xmlns:ds="http://schemas.openxmlformats.org/officeDocument/2006/customXml" ds:itemID="{C25FB0D4-3C65-4790-B7BA-2B3D4EB46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2AFF26-A2AA-4225-9B40-957AB77EE4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Alexis</cp:lastModifiedBy>
  <cp:revision>15</cp:revision>
  <cp:lastPrinted>2019-04-10T19:50:00Z</cp:lastPrinted>
  <dcterms:created xsi:type="dcterms:W3CDTF">2020-03-05T19:39:00Z</dcterms:created>
  <dcterms:modified xsi:type="dcterms:W3CDTF">2021-03-24T23:19:00Z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
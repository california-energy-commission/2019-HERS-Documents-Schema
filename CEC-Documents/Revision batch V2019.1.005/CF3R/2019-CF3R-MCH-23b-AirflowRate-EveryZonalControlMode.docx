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r w:rsidRPr="00BD6432">
              <w:rPr>
                <w:rFonts w:asciiTheme="minorHAnsi" w:hAnsiTheme="minorHAnsi"/>
                <w:b/>
                <w:sz w:val="18"/>
                <w:szCs w:val="18"/>
              </w:rPr>
              <w:t>A. Ducted Cooling System Information</w:t>
            </w:r>
          </w:p>
        </w:tc>
      </w:tr>
      <w:tr w:rsidR="005B389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470F2B1A" w:rsidR="005B3895" w:rsidRPr="00BD6432" w:rsidRDefault="002D77F8" w:rsidP="00BD6432">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p>
        </w:tc>
        <w:tc>
          <w:tcPr>
            <w:tcW w:w="4615" w:type="dxa"/>
            <w:vAlign w:val="center"/>
          </w:tcPr>
          <w:p w14:paraId="1933E93E" w14:textId="77777777" w:rsidR="005B3895" w:rsidRPr="00BD6432" w:rsidRDefault="005B3895" w:rsidP="00BD6432">
            <w:pPr>
              <w:rPr>
                <w:rFonts w:asciiTheme="minorHAnsi" w:hAnsiTheme="minorHAnsi"/>
                <w:color w:val="000000"/>
                <w:sz w:val="18"/>
                <w:szCs w:val="18"/>
                <w:highlight w:val="yellow"/>
              </w:rPr>
            </w:pPr>
          </w:p>
        </w:tc>
      </w:tr>
      <w:tr w:rsidR="005B389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01179236" w:rsidR="005B3895" w:rsidRPr="00BD6432" w:rsidRDefault="002D77F8" w:rsidP="00BD6432">
            <w:pPr>
              <w:rPr>
                <w:rFonts w:asciiTheme="minorHAnsi" w:hAnsiTheme="minorHAnsi"/>
                <w:sz w:val="18"/>
                <w:szCs w:val="18"/>
              </w:rPr>
            </w:pPr>
            <w:r w:rsidRPr="002D77F8">
              <w:rPr>
                <w:rFonts w:asciiTheme="minorHAnsi" w:hAnsiTheme="minorHAnsi"/>
                <w:sz w:val="18"/>
                <w:szCs w:val="18"/>
              </w:rPr>
              <w:t>Space Conditioning System Description of Area Served</w:t>
            </w:r>
          </w:p>
        </w:tc>
        <w:tc>
          <w:tcPr>
            <w:tcW w:w="4615" w:type="dxa"/>
            <w:vAlign w:val="center"/>
          </w:tcPr>
          <w:p w14:paraId="1933E942" w14:textId="77777777" w:rsidR="005B3895" w:rsidRPr="00BD6432" w:rsidRDefault="005B3895" w:rsidP="00BD6432">
            <w:pPr>
              <w:rPr>
                <w:rFonts w:asciiTheme="minorHAnsi" w:hAnsiTheme="minorHAnsi"/>
                <w:sz w:val="18"/>
                <w:szCs w:val="18"/>
              </w:rPr>
            </w:pPr>
          </w:p>
        </w:tc>
      </w:tr>
      <w:tr w:rsidR="002D77F8" w:rsidRPr="00BD6432" w14:paraId="7FA7BBD9" w14:textId="77777777" w:rsidTr="002B0777">
        <w:tblPrEx>
          <w:tblBorders>
            <w:top w:val="none" w:sz="0" w:space="0" w:color="auto"/>
          </w:tblBorders>
        </w:tblPrEx>
        <w:trPr>
          <w:cantSplit/>
          <w:trHeight w:val="144"/>
        </w:trPr>
        <w:tc>
          <w:tcPr>
            <w:tcW w:w="475" w:type="dxa"/>
            <w:vAlign w:val="center"/>
          </w:tcPr>
          <w:p w14:paraId="3B08C9AA" w14:textId="468BEB0A" w:rsidR="002D77F8" w:rsidRPr="00BD6432" w:rsidRDefault="002D77F8" w:rsidP="002D77F8">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B2D6509" w14:textId="3AE375B1" w:rsidR="002D77F8" w:rsidRPr="00BD6432" w:rsidRDefault="002D77F8" w:rsidP="00BA1258">
            <w:pPr>
              <w:rPr>
                <w:rFonts w:asciiTheme="minorHAnsi" w:hAnsiTheme="minorHAnsi"/>
                <w:sz w:val="18"/>
                <w:szCs w:val="18"/>
              </w:rPr>
            </w:pPr>
            <w:r w:rsidRPr="00B2548D">
              <w:rPr>
                <w:rFonts w:asciiTheme="minorHAnsi" w:hAnsiTheme="minorHAnsi"/>
                <w:sz w:val="18"/>
                <w:szCs w:val="18"/>
              </w:rPr>
              <w:t>Indoor Unit Name</w:t>
            </w:r>
            <w:r w:rsidR="00FC765D">
              <w:rPr>
                <w:rFonts w:asciiTheme="minorHAnsi" w:hAnsiTheme="minorHAnsi"/>
                <w:sz w:val="18"/>
                <w:szCs w:val="18"/>
              </w:rPr>
              <w:t xml:space="preserve"> </w:t>
            </w:r>
          </w:p>
        </w:tc>
        <w:tc>
          <w:tcPr>
            <w:tcW w:w="4615" w:type="dxa"/>
            <w:vAlign w:val="center"/>
          </w:tcPr>
          <w:p w14:paraId="7789E1C8" w14:textId="77777777" w:rsidR="002D77F8" w:rsidRPr="00BD6432" w:rsidRDefault="002D77F8" w:rsidP="002D77F8">
            <w:pPr>
              <w:rPr>
                <w:rFonts w:asciiTheme="minorHAnsi" w:hAnsiTheme="minorHAnsi"/>
                <w:sz w:val="18"/>
                <w:szCs w:val="18"/>
              </w:rPr>
            </w:pPr>
          </w:p>
        </w:tc>
      </w:tr>
      <w:tr w:rsidR="002D77F8" w:rsidRPr="00BD6432" w14:paraId="1933E947" w14:textId="77777777" w:rsidTr="002B0777">
        <w:tblPrEx>
          <w:tblBorders>
            <w:top w:val="none" w:sz="0" w:space="0" w:color="auto"/>
          </w:tblBorders>
        </w:tblPrEx>
        <w:trPr>
          <w:cantSplit/>
          <w:trHeight w:val="144"/>
        </w:trPr>
        <w:tc>
          <w:tcPr>
            <w:tcW w:w="475" w:type="dxa"/>
            <w:vAlign w:val="center"/>
          </w:tcPr>
          <w:p w14:paraId="1933E944" w14:textId="0050CA9B"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4</w:t>
            </w:r>
          </w:p>
        </w:tc>
        <w:tc>
          <w:tcPr>
            <w:tcW w:w="5940" w:type="dxa"/>
            <w:vAlign w:val="center"/>
          </w:tcPr>
          <w:p w14:paraId="1933E945" w14:textId="42982E75" w:rsidR="002D77F8" w:rsidRPr="00BD6432" w:rsidRDefault="002D77F8" w:rsidP="002D77F8">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2D77F8" w:rsidRPr="00BD6432" w:rsidRDefault="002D77F8" w:rsidP="002D77F8">
            <w:pPr>
              <w:pStyle w:val="ListParagraph"/>
              <w:ind w:left="0"/>
              <w:rPr>
                <w:rFonts w:asciiTheme="minorHAnsi" w:hAnsiTheme="minorHAnsi"/>
                <w:sz w:val="18"/>
                <w:szCs w:val="18"/>
              </w:rPr>
            </w:pPr>
          </w:p>
        </w:tc>
      </w:tr>
      <w:tr w:rsidR="002D77F8" w:rsidRPr="00BD6432" w14:paraId="1933E94B" w14:textId="77777777" w:rsidTr="002B0777">
        <w:tblPrEx>
          <w:tblBorders>
            <w:top w:val="none" w:sz="0" w:space="0" w:color="auto"/>
          </w:tblBorders>
        </w:tblPrEx>
        <w:trPr>
          <w:cantSplit/>
          <w:trHeight w:val="144"/>
        </w:trPr>
        <w:tc>
          <w:tcPr>
            <w:tcW w:w="475" w:type="dxa"/>
            <w:vAlign w:val="center"/>
          </w:tcPr>
          <w:p w14:paraId="1933E948" w14:textId="36795D80"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5</w:t>
            </w:r>
          </w:p>
        </w:tc>
        <w:tc>
          <w:tcPr>
            <w:tcW w:w="5940" w:type="dxa"/>
          </w:tcPr>
          <w:p w14:paraId="1933E949" w14:textId="6904B786" w:rsidR="002D77F8" w:rsidRPr="00BD6432" w:rsidRDefault="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p>
        </w:tc>
        <w:tc>
          <w:tcPr>
            <w:tcW w:w="4615" w:type="dxa"/>
            <w:vAlign w:val="center"/>
          </w:tcPr>
          <w:p w14:paraId="1933E94A" w14:textId="77777777" w:rsidR="002D77F8" w:rsidRPr="00BD6432" w:rsidRDefault="002D77F8" w:rsidP="002D77F8">
            <w:pPr>
              <w:rPr>
                <w:rFonts w:asciiTheme="minorHAnsi" w:hAnsiTheme="minorHAnsi"/>
                <w:sz w:val="18"/>
                <w:szCs w:val="18"/>
              </w:rPr>
            </w:pPr>
          </w:p>
        </w:tc>
      </w:tr>
      <w:tr w:rsidR="002D77F8" w:rsidRPr="00BD6432" w14:paraId="1933E94F" w14:textId="77777777" w:rsidTr="002B0777">
        <w:tblPrEx>
          <w:tblBorders>
            <w:top w:val="none" w:sz="0" w:space="0" w:color="auto"/>
          </w:tblBorders>
        </w:tblPrEx>
        <w:trPr>
          <w:cantSplit/>
          <w:trHeight w:val="144"/>
        </w:trPr>
        <w:tc>
          <w:tcPr>
            <w:tcW w:w="475" w:type="dxa"/>
            <w:vAlign w:val="center"/>
          </w:tcPr>
          <w:p w14:paraId="1933E94C" w14:textId="750170B5"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6</w:t>
            </w:r>
          </w:p>
        </w:tc>
        <w:tc>
          <w:tcPr>
            <w:tcW w:w="5940" w:type="dxa"/>
            <w:vAlign w:val="center"/>
          </w:tcPr>
          <w:p w14:paraId="1933E94D" w14:textId="6B3ECF5D"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2D77F8" w:rsidRPr="00BD6432" w:rsidRDefault="002D77F8" w:rsidP="002D77F8">
            <w:pPr>
              <w:rPr>
                <w:rFonts w:asciiTheme="minorHAnsi" w:hAnsiTheme="minorHAnsi"/>
                <w:sz w:val="18"/>
                <w:szCs w:val="18"/>
              </w:rPr>
            </w:pPr>
          </w:p>
        </w:tc>
      </w:tr>
      <w:tr w:rsidR="002D77F8" w:rsidRPr="00BD6432" w14:paraId="1933E953" w14:textId="77777777" w:rsidTr="002B0777">
        <w:tblPrEx>
          <w:tblBorders>
            <w:top w:val="none" w:sz="0" w:space="0" w:color="auto"/>
          </w:tblBorders>
        </w:tblPrEx>
        <w:trPr>
          <w:cantSplit/>
          <w:trHeight w:val="144"/>
        </w:trPr>
        <w:tc>
          <w:tcPr>
            <w:tcW w:w="475" w:type="dxa"/>
            <w:vAlign w:val="center"/>
          </w:tcPr>
          <w:p w14:paraId="1933E950" w14:textId="534DD892"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7</w:t>
            </w:r>
          </w:p>
        </w:tc>
        <w:tc>
          <w:tcPr>
            <w:tcW w:w="5940" w:type="dxa"/>
            <w:vAlign w:val="center"/>
          </w:tcPr>
          <w:p w14:paraId="1933E951" w14:textId="63A62456"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2D77F8" w:rsidRPr="00BD6432" w:rsidRDefault="002D77F8" w:rsidP="002D77F8">
            <w:pPr>
              <w:rPr>
                <w:rFonts w:asciiTheme="minorHAnsi" w:hAnsiTheme="minorHAnsi"/>
                <w:sz w:val="18"/>
                <w:szCs w:val="18"/>
              </w:rPr>
            </w:pPr>
          </w:p>
        </w:tc>
      </w:tr>
      <w:tr w:rsidR="002D77F8" w:rsidRPr="00BD6432" w14:paraId="1933E957" w14:textId="77777777" w:rsidTr="002B0777">
        <w:tblPrEx>
          <w:tblBorders>
            <w:top w:val="none" w:sz="0" w:space="0" w:color="auto"/>
          </w:tblBorders>
        </w:tblPrEx>
        <w:trPr>
          <w:cantSplit/>
          <w:trHeight w:val="144"/>
        </w:trPr>
        <w:tc>
          <w:tcPr>
            <w:tcW w:w="475" w:type="dxa"/>
            <w:vAlign w:val="center"/>
          </w:tcPr>
          <w:p w14:paraId="1933E954" w14:textId="6C7A4CF3"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8</w:t>
            </w:r>
          </w:p>
        </w:tc>
        <w:tc>
          <w:tcPr>
            <w:tcW w:w="5940" w:type="dxa"/>
            <w:vAlign w:val="center"/>
          </w:tcPr>
          <w:p w14:paraId="1933E955" w14:textId="77CCD353"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2D77F8" w:rsidRPr="00BD6432" w:rsidRDefault="002D77F8" w:rsidP="002D77F8">
            <w:pPr>
              <w:rPr>
                <w:rFonts w:asciiTheme="minorHAnsi" w:hAnsiTheme="minorHAnsi"/>
                <w:sz w:val="18"/>
                <w:szCs w:val="18"/>
              </w:rPr>
            </w:pPr>
          </w:p>
        </w:tc>
      </w:tr>
      <w:tr w:rsidR="002D77F8" w:rsidRPr="00BD6432" w14:paraId="1933E95B" w14:textId="77777777" w:rsidTr="002B0777">
        <w:tblPrEx>
          <w:tblBorders>
            <w:top w:val="none" w:sz="0" w:space="0" w:color="auto"/>
          </w:tblBorders>
        </w:tblPrEx>
        <w:trPr>
          <w:cantSplit/>
          <w:trHeight w:val="144"/>
        </w:trPr>
        <w:tc>
          <w:tcPr>
            <w:tcW w:w="475" w:type="dxa"/>
            <w:vAlign w:val="center"/>
          </w:tcPr>
          <w:p w14:paraId="1933E958" w14:textId="2AE70668"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9</w:t>
            </w:r>
          </w:p>
        </w:tc>
        <w:tc>
          <w:tcPr>
            <w:tcW w:w="5940" w:type="dxa"/>
            <w:vAlign w:val="center"/>
          </w:tcPr>
          <w:p w14:paraId="1933E959" w14:textId="07D4206D"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2D77F8" w:rsidRPr="00BD6432" w:rsidRDefault="002D77F8" w:rsidP="002D77F8">
            <w:pPr>
              <w:pStyle w:val="ListParagraph"/>
              <w:keepNext/>
              <w:ind w:left="0"/>
              <w:rPr>
                <w:rFonts w:asciiTheme="minorHAnsi" w:hAnsiTheme="minorHAnsi"/>
                <w:sz w:val="18"/>
                <w:szCs w:val="18"/>
              </w:rPr>
            </w:pPr>
          </w:p>
        </w:tc>
      </w:tr>
      <w:tr w:rsidR="002D77F8" w:rsidRPr="00BD6432" w14:paraId="1933E95F" w14:textId="77777777" w:rsidTr="002B0777">
        <w:tblPrEx>
          <w:tblBorders>
            <w:top w:val="none" w:sz="0" w:space="0" w:color="auto"/>
          </w:tblBorders>
        </w:tblPrEx>
        <w:trPr>
          <w:cantSplit/>
          <w:trHeight w:val="144"/>
        </w:trPr>
        <w:tc>
          <w:tcPr>
            <w:tcW w:w="475" w:type="dxa"/>
            <w:vAlign w:val="center"/>
          </w:tcPr>
          <w:p w14:paraId="1933E95C" w14:textId="6385C84C" w:rsidR="002D77F8" w:rsidRPr="00BD6432" w:rsidRDefault="002D77F8" w:rsidP="002D77F8">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2D77F8" w:rsidRPr="00BD6432" w:rsidRDefault="002D77F8" w:rsidP="002D77F8">
            <w:pPr>
              <w:keepNext/>
              <w:rPr>
                <w:rFonts w:asciiTheme="minorHAnsi" w:hAnsiTheme="minorHAnsi"/>
                <w:sz w:val="18"/>
                <w:szCs w:val="18"/>
              </w:rPr>
            </w:pPr>
          </w:p>
        </w:tc>
      </w:tr>
      <w:tr w:rsidR="002D77F8" w:rsidRPr="00BD6432" w14:paraId="1933E963" w14:textId="77777777" w:rsidTr="002B0777">
        <w:tblPrEx>
          <w:tblBorders>
            <w:top w:val="none" w:sz="0" w:space="0" w:color="auto"/>
          </w:tblBorders>
        </w:tblPrEx>
        <w:trPr>
          <w:cantSplit/>
          <w:trHeight w:val="144"/>
        </w:trPr>
        <w:tc>
          <w:tcPr>
            <w:tcW w:w="475" w:type="dxa"/>
            <w:vAlign w:val="center"/>
          </w:tcPr>
          <w:p w14:paraId="1933E960" w14:textId="1E61F7BC" w:rsidR="002D77F8" w:rsidRPr="00BD6432" w:rsidDel="006E5AE2" w:rsidRDefault="002D77F8" w:rsidP="002D77F8">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1933E961" w14:textId="63C61F17"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2D77F8" w:rsidRPr="00BD6432" w:rsidRDefault="002D77F8" w:rsidP="002D77F8">
            <w:pPr>
              <w:keepNext/>
              <w:rPr>
                <w:rFonts w:asciiTheme="minorHAnsi" w:hAnsiTheme="minorHAnsi"/>
                <w:sz w:val="18"/>
                <w:szCs w:val="18"/>
              </w:rPr>
            </w:pPr>
          </w:p>
        </w:tc>
      </w:tr>
      <w:tr w:rsidR="002D77F8" w:rsidRPr="00BD6432" w14:paraId="46D1E8B0" w14:textId="77777777" w:rsidTr="002B0777">
        <w:tblPrEx>
          <w:tblBorders>
            <w:top w:val="none" w:sz="0" w:space="0" w:color="auto"/>
          </w:tblBorders>
        </w:tblPrEx>
        <w:trPr>
          <w:cantSplit/>
          <w:trHeight w:val="144"/>
        </w:trPr>
        <w:tc>
          <w:tcPr>
            <w:tcW w:w="475" w:type="dxa"/>
            <w:vAlign w:val="center"/>
          </w:tcPr>
          <w:p w14:paraId="7F276F58" w14:textId="2F699EE5" w:rsidR="002D77F8" w:rsidRDefault="002D77F8" w:rsidP="002D77F8">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26E76E58" w14:textId="5F37A2C7" w:rsidR="002D77F8" w:rsidRPr="00BD6432" w:rsidRDefault="002D77F8" w:rsidP="002D77F8">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2D77F8" w:rsidRPr="00BD6432" w:rsidRDefault="002D77F8" w:rsidP="002D77F8">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 xml:space="preserve">If fresh air duct is part of the HVAC </w:t>
            </w:r>
            <w:proofErr w:type="gramStart"/>
            <w:r w:rsidRPr="00837C51">
              <w:rPr>
                <w:rFonts w:asciiTheme="minorHAnsi" w:hAnsiTheme="minorHAnsi"/>
                <w:sz w:val="18"/>
                <w:szCs w:val="18"/>
              </w:rPr>
              <w:t>system</w:t>
            </w:r>
            <w:proofErr w:type="gramEnd"/>
            <w:r w:rsidRPr="00837C51">
              <w:rPr>
                <w:rFonts w:asciiTheme="minorHAnsi" w:hAnsiTheme="minorHAnsi"/>
                <w:sz w:val="18"/>
                <w:szCs w:val="18"/>
              </w:rPr>
              <w:t xml:space="preserve">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15157D05" w14:textId="77777777" w:rsidTr="00BA7691">
        <w:trPr>
          <w:trHeight w:val="144"/>
        </w:trPr>
        <w:tc>
          <w:tcPr>
            <w:tcW w:w="468" w:type="dxa"/>
            <w:vAlign w:val="center"/>
          </w:tcPr>
          <w:p w14:paraId="43565641" w14:textId="517C06B5" w:rsidR="00084B48" w:rsidRPr="00837C51" w:rsidRDefault="00084B48" w:rsidP="00084B4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610" w:type="dxa"/>
            <w:vAlign w:val="center"/>
          </w:tcPr>
          <w:p w14:paraId="26ED4B70" w14:textId="1E1A231A" w:rsidR="00084B48" w:rsidRPr="00837C51" w:rsidRDefault="00084B48" w:rsidP="00084B48">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6BC14BA6" w14:textId="77777777" w:rsidR="00084B48" w:rsidRDefault="00084B48" w:rsidP="00084B48">
            <w:pPr>
              <w:pStyle w:val="ListParagraph"/>
              <w:keepNext/>
              <w:numPr>
                <w:ilvl w:val="0"/>
                <w:numId w:val="46"/>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FF17A3B" w14:textId="77777777" w:rsidR="00084B48" w:rsidRPr="00BA7691" w:rsidRDefault="00084B48" w:rsidP="00BA7691">
            <w:pPr>
              <w:pStyle w:val="ListParagraph"/>
              <w:keepNext/>
              <w:numPr>
                <w:ilvl w:val="0"/>
                <w:numId w:val="46"/>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237E33D" w14:textId="5AD45C9B" w:rsidR="00084B48" w:rsidRPr="00837C51" w:rsidRDefault="00084B48" w:rsidP="00BA7691">
            <w:pPr>
              <w:pStyle w:val="ListParagraph"/>
              <w:keepNext/>
              <w:numPr>
                <w:ilvl w:val="0"/>
                <w:numId w:val="46"/>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084B48" w:rsidRPr="00D83E48" w14:paraId="6E99C3C4" w14:textId="77777777" w:rsidTr="00BA7691">
        <w:trPr>
          <w:trHeight w:val="144"/>
        </w:trPr>
        <w:tc>
          <w:tcPr>
            <w:tcW w:w="468" w:type="dxa"/>
            <w:vAlign w:val="center"/>
          </w:tcPr>
          <w:p w14:paraId="444D1C60" w14:textId="2AED2F99" w:rsidR="00084B48" w:rsidRPr="00837C51" w:rsidRDefault="00084B48" w:rsidP="00084B48">
            <w:pPr>
              <w:pStyle w:val="FootnoteText"/>
              <w:keepNext/>
              <w:jc w:val="center"/>
              <w:rPr>
                <w:rFonts w:asciiTheme="minorHAnsi" w:hAnsiTheme="minorHAnsi"/>
                <w:sz w:val="18"/>
                <w:szCs w:val="18"/>
              </w:rPr>
            </w:pPr>
            <w:r>
              <w:rPr>
                <w:rFonts w:asciiTheme="minorHAnsi" w:hAnsiTheme="minorHAnsi"/>
                <w:sz w:val="18"/>
                <w:szCs w:val="18"/>
              </w:rPr>
              <w:t>10</w:t>
            </w:r>
          </w:p>
        </w:tc>
        <w:tc>
          <w:tcPr>
            <w:tcW w:w="2610" w:type="dxa"/>
            <w:vAlign w:val="center"/>
          </w:tcPr>
          <w:p w14:paraId="3D0D7C3F" w14:textId="6847D819" w:rsidR="00084B48" w:rsidRPr="00837C51" w:rsidRDefault="00084B48" w:rsidP="00084B48">
            <w:pPr>
              <w:pStyle w:val="FootnoteText"/>
              <w:keepNext/>
              <w:rPr>
                <w:rFonts w:asciiTheme="minorHAnsi" w:hAnsiTheme="minorHAnsi"/>
                <w:sz w:val="18"/>
                <w:szCs w:val="18"/>
              </w:rPr>
            </w:pPr>
            <w:r>
              <w:rPr>
                <w:rFonts w:ascii="Calibri" w:hAnsi="Calibri"/>
                <w:sz w:val="18"/>
              </w:rPr>
              <w:t>Correction Notes:</w:t>
            </w:r>
          </w:p>
        </w:tc>
        <w:tc>
          <w:tcPr>
            <w:tcW w:w="7920" w:type="dxa"/>
            <w:vAlign w:val="center"/>
          </w:tcPr>
          <w:p w14:paraId="5D46578E" w14:textId="7031AED8" w:rsidR="00084B48" w:rsidRPr="00837C51" w:rsidRDefault="00084B48" w:rsidP="00084B48">
            <w:pPr>
              <w:pStyle w:val="FootnoteText"/>
              <w:keepNext/>
              <w:rPr>
                <w:rFonts w:asciiTheme="minorHAnsi" w:hAnsiTheme="minorHAnsi"/>
                <w:sz w:val="18"/>
                <w:szCs w:val="18"/>
              </w:rPr>
            </w:pPr>
          </w:p>
        </w:tc>
      </w:tr>
      <w:tr w:rsidR="00084B48" w:rsidRPr="00D83E48" w14:paraId="1933E9DE" w14:textId="77777777" w:rsidTr="004A1875">
        <w:trPr>
          <w:trHeight w:val="144"/>
        </w:trPr>
        <w:tc>
          <w:tcPr>
            <w:tcW w:w="10998" w:type="dxa"/>
            <w:gridSpan w:val="3"/>
            <w:vAlign w:val="center"/>
          </w:tcPr>
          <w:p w14:paraId="1933E9DD" w14:textId="0FDE0053" w:rsidR="00084B48" w:rsidRPr="008D67CB" w:rsidRDefault="00084B48" w:rsidP="00084B4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9DF" w14:textId="77777777" w:rsidR="00C74B3C" w:rsidRPr="00BB611D" w:rsidRDefault="00C74B3C" w:rsidP="00B816B4">
      <w:pPr>
        <w:rPr>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084B48" w:rsidRPr="00DF3F73" w14:paraId="13C0EAC2" w14:textId="77777777" w:rsidTr="00E72BA4">
        <w:trPr>
          <w:cantSplit/>
          <w:trHeight w:val="432"/>
        </w:trPr>
        <w:tc>
          <w:tcPr>
            <w:tcW w:w="5000" w:type="pct"/>
            <w:gridSpan w:val="2"/>
            <w:vAlign w:val="center"/>
          </w:tcPr>
          <w:p w14:paraId="462BDEFA" w14:textId="77777777" w:rsidR="00084B48" w:rsidRPr="00DF3F73" w:rsidRDefault="00084B48" w:rsidP="00E72BA4">
            <w:pPr>
              <w:keepNext/>
              <w:rPr>
                <w:rFonts w:asciiTheme="minorHAnsi" w:hAnsiTheme="minorHAnsi"/>
                <w:b/>
                <w:sz w:val="18"/>
                <w:szCs w:val="18"/>
              </w:rPr>
            </w:pPr>
            <w:r>
              <w:rPr>
                <w:rFonts w:asciiTheme="minorHAnsi" w:hAnsiTheme="minorHAnsi"/>
                <w:b/>
                <w:sz w:val="18"/>
                <w:szCs w:val="18"/>
              </w:rPr>
              <w:t>G. Determination of HERS Verification Compliance</w:t>
            </w:r>
          </w:p>
          <w:p w14:paraId="1C1604C0" w14:textId="77777777" w:rsidR="00084B48" w:rsidRPr="00DF3F73" w:rsidRDefault="00084B48" w:rsidP="00E72BA4">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w:t>
            </w:r>
            <w:proofErr w:type="gramStart"/>
            <w:r>
              <w:rPr>
                <w:rFonts w:asciiTheme="minorHAnsi" w:hAnsiTheme="minorHAnsi"/>
                <w:sz w:val="18"/>
                <w:szCs w:val="18"/>
              </w:rPr>
              <w:t>in order for</w:t>
            </w:r>
            <w:proofErr w:type="gramEnd"/>
            <w:r>
              <w:rPr>
                <w:rFonts w:asciiTheme="minorHAnsi" w:hAnsiTheme="minorHAnsi"/>
                <w:sz w:val="18"/>
                <w:szCs w:val="18"/>
              </w:rPr>
              <w:t xml:space="preserve"> this Certificate of Verification as a whole to be determined to be in compliance. </w:t>
            </w:r>
          </w:p>
        </w:tc>
      </w:tr>
      <w:tr w:rsidR="00084B48" w:rsidRPr="00DF3F73" w14:paraId="443ED70B" w14:textId="77777777" w:rsidTr="00E72BA4">
        <w:trPr>
          <w:cantSplit/>
          <w:trHeight w:val="432"/>
        </w:trPr>
        <w:tc>
          <w:tcPr>
            <w:tcW w:w="253" w:type="pct"/>
            <w:vAlign w:val="center"/>
          </w:tcPr>
          <w:p w14:paraId="6AFAC002" w14:textId="77777777" w:rsidR="00084B48" w:rsidRPr="00DF3F73" w:rsidDel="00C76C40" w:rsidRDefault="00084B48" w:rsidP="00E72BA4">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0A4FB06" w14:textId="77777777" w:rsidR="00084B48" w:rsidRPr="00DF3F73" w:rsidRDefault="00084B48" w:rsidP="00E72BA4">
            <w:pPr>
              <w:keepNext/>
              <w:rPr>
                <w:rFonts w:asciiTheme="minorHAnsi" w:hAnsiTheme="minorHAnsi"/>
                <w:sz w:val="18"/>
                <w:szCs w:val="18"/>
              </w:rPr>
            </w:pPr>
          </w:p>
        </w:tc>
      </w:tr>
    </w:tbl>
    <w:p w14:paraId="1933E9E0" w14:textId="763E3FDE" w:rsidR="001868E8" w:rsidRDefault="001868E8" w:rsidP="00DA2B2D">
      <w:pPr>
        <w:pStyle w:val="CommentText"/>
        <w:rPr>
          <w:rFonts w:asciiTheme="minorHAnsi" w:hAnsiTheme="minorHAnsi"/>
          <w:sz w:val="18"/>
          <w:szCs w:val="18"/>
        </w:rPr>
      </w:pPr>
    </w:p>
    <w:p w14:paraId="4D251D10" w14:textId="77777777" w:rsidR="00084B48" w:rsidRPr="00BB611D" w:rsidRDefault="00084B4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084B48" w:rsidRPr="005A1599" w14:paraId="42A2C832" w14:textId="77777777" w:rsidTr="00E72BA4">
        <w:trPr>
          <w:trHeight w:val="288"/>
        </w:trPr>
        <w:tc>
          <w:tcPr>
            <w:tcW w:w="10950" w:type="dxa"/>
            <w:gridSpan w:val="4"/>
            <w:vAlign w:val="center"/>
          </w:tcPr>
          <w:p w14:paraId="3F3DD861"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084B48" w:rsidRPr="005A1599" w14:paraId="2E0C1722" w14:textId="77777777" w:rsidTr="00E72BA4">
        <w:trPr>
          <w:trHeight w:val="360"/>
        </w:trPr>
        <w:tc>
          <w:tcPr>
            <w:tcW w:w="10950" w:type="dxa"/>
            <w:gridSpan w:val="4"/>
            <w:vAlign w:val="center"/>
          </w:tcPr>
          <w:p w14:paraId="79E70086" w14:textId="77777777" w:rsidR="00084B48" w:rsidRPr="005A1599" w:rsidRDefault="00084B48" w:rsidP="00084B48">
            <w:pPr>
              <w:numPr>
                <w:ilvl w:val="0"/>
                <w:numId w:val="37"/>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084B48" w:rsidRPr="005A1599" w14:paraId="4C3803FD" w14:textId="77777777" w:rsidTr="00E72BA4">
        <w:trPr>
          <w:trHeight w:val="360"/>
        </w:trPr>
        <w:tc>
          <w:tcPr>
            <w:tcW w:w="5434" w:type="dxa"/>
          </w:tcPr>
          <w:p w14:paraId="20E02FF9"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539D14E9"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Documentation Author Signature:</w:t>
            </w:r>
          </w:p>
        </w:tc>
      </w:tr>
      <w:tr w:rsidR="00084B48" w:rsidRPr="005A1599" w14:paraId="223779DC" w14:textId="77777777" w:rsidTr="00E72BA4">
        <w:trPr>
          <w:trHeight w:val="360"/>
        </w:trPr>
        <w:tc>
          <w:tcPr>
            <w:tcW w:w="5434" w:type="dxa"/>
          </w:tcPr>
          <w:p w14:paraId="1BFDD67B"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7419F0CA"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Date Signed:</w:t>
            </w:r>
          </w:p>
        </w:tc>
      </w:tr>
      <w:tr w:rsidR="00084B48" w:rsidRPr="005A1599" w14:paraId="03BF9317" w14:textId="77777777" w:rsidTr="00E72BA4">
        <w:trPr>
          <w:trHeight w:val="360"/>
        </w:trPr>
        <w:tc>
          <w:tcPr>
            <w:tcW w:w="5434" w:type="dxa"/>
          </w:tcPr>
          <w:p w14:paraId="454AA5CB"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5BC7316A"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CEA/HERS Certification Information (if applicable):</w:t>
            </w:r>
          </w:p>
        </w:tc>
      </w:tr>
      <w:tr w:rsidR="00084B48" w:rsidRPr="005A1599" w14:paraId="19542CB3" w14:textId="77777777" w:rsidTr="00E72BA4">
        <w:trPr>
          <w:trHeight w:val="360"/>
        </w:trPr>
        <w:tc>
          <w:tcPr>
            <w:tcW w:w="5434" w:type="dxa"/>
          </w:tcPr>
          <w:p w14:paraId="677A9C30"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65C6DE89"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Phone:</w:t>
            </w:r>
          </w:p>
        </w:tc>
      </w:tr>
      <w:tr w:rsidR="00084B48" w:rsidRPr="005A1599" w14:paraId="35F7723D" w14:textId="77777777" w:rsidTr="00E72BA4">
        <w:tblPrEx>
          <w:tblCellMar>
            <w:left w:w="115" w:type="dxa"/>
            <w:right w:w="115" w:type="dxa"/>
          </w:tblCellMar>
        </w:tblPrEx>
        <w:trPr>
          <w:trHeight w:val="296"/>
        </w:trPr>
        <w:tc>
          <w:tcPr>
            <w:tcW w:w="10950" w:type="dxa"/>
            <w:gridSpan w:val="4"/>
            <w:vAlign w:val="center"/>
          </w:tcPr>
          <w:p w14:paraId="4D439D54"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084B48" w:rsidRPr="005A1599" w14:paraId="18A0B9EB" w14:textId="77777777" w:rsidTr="00E72BA4">
        <w:tblPrEx>
          <w:tblCellMar>
            <w:left w:w="115" w:type="dxa"/>
            <w:right w:w="115" w:type="dxa"/>
          </w:tblCellMar>
        </w:tblPrEx>
        <w:trPr>
          <w:trHeight w:val="504"/>
        </w:trPr>
        <w:tc>
          <w:tcPr>
            <w:tcW w:w="10950" w:type="dxa"/>
            <w:gridSpan w:val="4"/>
            <w:shd w:val="clear" w:color="auto" w:fill="auto"/>
          </w:tcPr>
          <w:p w14:paraId="70E65604" w14:textId="77777777" w:rsidR="00084B48" w:rsidRPr="005A1599" w:rsidRDefault="00084B48" w:rsidP="00E72BA4">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4F7EB8B6"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4B80EF44"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2C67D2AE"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60A21EC"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DC423DD"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w:t>
            </w:r>
            <w:proofErr w:type="gramStart"/>
            <w:r w:rsidRPr="005A1599">
              <w:rPr>
                <w:rFonts w:asciiTheme="minorHAnsi" w:hAnsiTheme="minorHAnsi"/>
                <w:snapToGrid w:val="0"/>
                <w:sz w:val="18"/>
                <w:szCs w:val="18"/>
              </w:rPr>
              <w:t>posted, or</w:t>
            </w:r>
            <w:proofErr w:type="gramEnd"/>
            <w:r w:rsidRPr="005A1599">
              <w:rPr>
                <w:rFonts w:asciiTheme="minorHAnsi" w:hAnsiTheme="minorHAnsi"/>
                <w:snapToGrid w:val="0"/>
                <w:sz w:val="18"/>
                <w:szCs w:val="18"/>
              </w:rPr>
              <w:t xml:space="preserve">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84B48" w:rsidRPr="005A1599" w14:paraId="1DC71D21" w14:textId="77777777" w:rsidTr="00E72BA4">
        <w:tblPrEx>
          <w:tblCellMar>
            <w:left w:w="115" w:type="dxa"/>
            <w:right w:w="115" w:type="dxa"/>
          </w:tblCellMar>
        </w:tblPrEx>
        <w:trPr>
          <w:trHeight w:val="278"/>
        </w:trPr>
        <w:tc>
          <w:tcPr>
            <w:tcW w:w="10950" w:type="dxa"/>
            <w:gridSpan w:val="4"/>
            <w:vAlign w:val="center"/>
          </w:tcPr>
          <w:p w14:paraId="69091DBF"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084B48" w:rsidRPr="005A1599" w14:paraId="13BE9D2A" w14:textId="77777777" w:rsidTr="00E72BA4">
        <w:tblPrEx>
          <w:tblCellMar>
            <w:left w:w="115" w:type="dxa"/>
            <w:right w:w="115" w:type="dxa"/>
          </w:tblCellMar>
        </w:tblPrEx>
        <w:trPr>
          <w:trHeight w:hRule="exact" w:val="360"/>
        </w:trPr>
        <w:tc>
          <w:tcPr>
            <w:tcW w:w="10950" w:type="dxa"/>
            <w:gridSpan w:val="4"/>
            <w:vAlign w:val="center"/>
          </w:tcPr>
          <w:p w14:paraId="7AB52E50"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084B48" w:rsidRPr="005A1599" w14:paraId="590F701C" w14:textId="77777777" w:rsidTr="00E72BA4">
        <w:tblPrEx>
          <w:tblCellMar>
            <w:left w:w="115" w:type="dxa"/>
            <w:right w:w="115" w:type="dxa"/>
          </w:tblCellMar>
        </w:tblPrEx>
        <w:trPr>
          <w:trHeight w:hRule="exact" w:val="360"/>
        </w:trPr>
        <w:tc>
          <w:tcPr>
            <w:tcW w:w="5475" w:type="dxa"/>
            <w:gridSpan w:val="2"/>
          </w:tcPr>
          <w:p w14:paraId="12A00F87"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21807B85"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084B48" w:rsidRPr="005A1599" w14:paraId="5EEEC18E" w14:textId="77777777" w:rsidTr="00E72BA4">
        <w:tblPrEx>
          <w:tblCellMar>
            <w:left w:w="108" w:type="dxa"/>
            <w:right w:w="108" w:type="dxa"/>
          </w:tblCellMar>
        </w:tblPrEx>
        <w:trPr>
          <w:trHeight w:hRule="exact" w:val="288"/>
        </w:trPr>
        <w:tc>
          <w:tcPr>
            <w:tcW w:w="10950" w:type="dxa"/>
            <w:gridSpan w:val="4"/>
            <w:vAlign w:val="center"/>
          </w:tcPr>
          <w:p w14:paraId="404CD75C"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084B48" w:rsidRPr="005A1599" w14:paraId="3BD213D5" w14:textId="77777777" w:rsidTr="00E72BA4">
        <w:tblPrEx>
          <w:tblCellMar>
            <w:left w:w="108" w:type="dxa"/>
            <w:right w:w="108" w:type="dxa"/>
          </w:tblCellMar>
        </w:tblPrEx>
        <w:trPr>
          <w:trHeight w:hRule="exact" w:val="360"/>
        </w:trPr>
        <w:tc>
          <w:tcPr>
            <w:tcW w:w="5482" w:type="dxa"/>
            <w:gridSpan w:val="3"/>
          </w:tcPr>
          <w:p w14:paraId="08845C53"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58D699AB"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084B48" w:rsidRPr="005A1599" w14:paraId="5A38CCEA" w14:textId="77777777" w:rsidTr="00E72BA4">
        <w:tblPrEx>
          <w:tblCellMar>
            <w:left w:w="108" w:type="dxa"/>
            <w:right w:w="108" w:type="dxa"/>
          </w:tblCellMar>
        </w:tblPrEx>
        <w:trPr>
          <w:trHeight w:val="288"/>
        </w:trPr>
        <w:tc>
          <w:tcPr>
            <w:tcW w:w="10950" w:type="dxa"/>
            <w:gridSpan w:val="4"/>
            <w:vAlign w:val="center"/>
          </w:tcPr>
          <w:p w14:paraId="054F9CA3"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084B48" w:rsidRPr="005A1599" w14:paraId="136E2E86" w14:textId="77777777" w:rsidTr="00E72BA4">
        <w:tblPrEx>
          <w:tblCellMar>
            <w:left w:w="108" w:type="dxa"/>
            <w:right w:w="108" w:type="dxa"/>
          </w:tblCellMar>
        </w:tblPrEx>
        <w:trPr>
          <w:trHeight w:hRule="exact" w:val="360"/>
        </w:trPr>
        <w:tc>
          <w:tcPr>
            <w:tcW w:w="10950" w:type="dxa"/>
            <w:gridSpan w:val="4"/>
          </w:tcPr>
          <w:p w14:paraId="501A1396"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084B48" w:rsidRPr="005A1599" w14:paraId="04C43997" w14:textId="77777777" w:rsidTr="00E72BA4">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4FB73AB"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D91284F"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084B48" w:rsidRPr="005A1599" w14:paraId="7A188935" w14:textId="77777777" w:rsidTr="00E72BA4">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6E215FE"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A729DB2"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7E3B96F0" w14:textId="77777777" w:rsidR="00084B48" w:rsidRPr="00D83E48" w:rsidRDefault="00084B48" w:rsidP="00DA2B2D">
      <w:pPr>
        <w:rPr>
          <w:rFonts w:ascii="Calibri" w:hAnsi="Calibri"/>
          <w:b/>
          <w:sz w:val="32"/>
          <w:szCs w:val="32"/>
        </w:rPr>
        <w:sectPr w:rsidR="00084B48" w:rsidRPr="00D83E48" w:rsidSect="008656BC">
          <w:headerReference w:type="even" r:id="rId12"/>
          <w:headerReference w:type="default" r:id="rId13"/>
          <w:footerReference w:type="default" r:id="rId14"/>
          <w:headerReference w:type="first" r:id="rId15"/>
          <w:footerReference w:type="first" r:id="rId16"/>
          <w:pgSz w:w="12240" w:h="15840" w:code="1"/>
          <w:pgMar w:top="720" w:right="720" w:bottom="720" w:left="720" w:header="432" w:footer="432" w:gutter="0"/>
          <w:cols w:space="720"/>
          <w:docGrid w:linePitch="272"/>
        </w:sectPr>
      </w:pPr>
    </w:p>
    <w:p w14:paraId="1933EA0E" w14:textId="2AF0DE94" w:rsidR="001868E8" w:rsidRPr="00EA3860" w:rsidRDefault="00617914" w:rsidP="00F062C2">
      <w:pPr>
        <w:jc w:val="center"/>
        <w:rPr>
          <w:rFonts w:ascii="Calibri" w:hAnsi="Calibri"/>
          <w:b/>
        </w:rPr>
      </w:pPr>
      <w:r w:rsidRPr="00EA3860">
        <w:rPr>
          <w:rFonts w:ascii="Calibri" w:hAnsi="Calibri"/>
          <w:b/>
        </w:rPr>
        <w:lastRenderedPageBreak/>
        <w:t>CF</w:t>
      </w:r>
      <w:del w:id="0" w:author="Markstrum, Alexis@Energy" w:date="2021-03-01T13:50:00Z">
        <w:r w:rsidRPr="00EA3860" w:rsidDel="00EA2EB7">
          <w:rPr>
            <w:rFonts w:ascii="Calibri" w:hAnsi="Calibri"/>
            <w:b/>
          </w:rPr>
          <w:delText>2</w:delText>
        </w:r>
      </w:del>
      <w:ins w:id="1" w:author="Markstrum, Alexis@Energy" w:date="2021-03-01T13:50:00Z">
        <w:r w:rsidR="00EA2EB7">
          <w:rPr>
            <w:rFonts w:ascii="Calibri" w:hAnsi="Calibri"/>
            <w:b/>
          </w:rPr>
          <w:t>3</w:t>
        </w:r>
      </w:ins>
      <w:r w:rsidRPr="00EA3860">
        <w:rPr>
          <w:rFonts w:ascii="Calibri" w:hAnsi="Calibri"/>
          <w:b/>
        </w:rPr>
        <w:t>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30148CD7"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1F6BEDF2" w14:textId="437A301F" w:rsidR="00213E3A" w:rsidRPr="00213E3A" w:rsidRDefault="00213E3A" w:rsidP="00213E3A">
      <w:pPr>
        <w:pStyle w:val="ListParagraph"/>
        <w:numPr>
          <w:ilvl w:val="0"/>
          <w:numId w:val="38"/>
        </w:numPr>
        <w:ind w:left="360" w:hanging="360"/>
        <w:rPr>
          <w:rFonts w:asciiTheme="minorHAnsi" w:hAnsiTheme="minorHAnsi"/>
        </w:rPr>
      </w:pPr>
      <w:r w:rsidRPr="00213E3A">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61919FFB" w14:textId="77777777" w:rsidR="00A60A9E" w:rsidRPr="0029461A" w:rsidRDefault="00A60A9E" w:rsidP="00A60A9E">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0FF9D92C" w14:textId="7F705FCD" w:rsidR="00C6285C" w:rsidRDefault="00C6285C" w:rsidP="007759B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7"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2FD770" w:rsidR="001868E8" w:rsidRPr="00BA7691" w:rsidRDefault="0092178C" w:rsidP="008656BC">
      <w:pPr>
        <w:numPr>
          <w:ilvl w:val="0"/>
          <w:numId w:val="43"/>
        </w:numPr>
        <w:ind w:left="360" w:hanging="360"/>
        <w:rPr>
          <w:rFonts w:ascii="Calibri" w:hAnsi="Calibri"/>
        </w:rPr>
      </w:pPr>
      <w:r w:rsidRPr="0092178C">
        <w:rPr>
          <w:rFonts w:asciiTheme="minorHAnsi" w:hAnsiTheme="minorHAnsi"/>
        </w:rPr>
        <w:lastRenderedPageBreak/>
        <w:t>This field must be a true statement (or not applicable) for the system to comply.</w:t>
      </w:r>
    </w:p>
    <w:p w14:paraId="4C8E0F82" w14:textId="77777777" w:rsidR="00084B48" w:rsidRPr="00FA25A3" w:rsidRDefault="00084B48" w:rsidP="00084B48">
      <w:pPr>
        <w:numPr>
          <w:ilvl w:val="0"/>
          <w:numId w:val="43"/>
        </w:numPr>
        <w:ind w:left="360" w:hanging="360"/>
        <w:rPr>
          <w:rFonts w:asciiTheme="minorHAnsi" w:hAnsiTheme="minorHAnsi"/>
          <w:sz w:val="18"/>
          <w:szCs w:val="18"/>
        </w:rPr>
      </w:pPr>
      <w:r w:rsidRPr="00FA25A3">
        <w:rPr>
          <w:rFonts w:asciiTheme="minorHAnsi" w:hAnsiTheme="minorHAnsi"/>
          <w:i/>
          <w:sz w:val="18"/>
          <w:szCs w:val="18"/>
        </w:rPr>
        <w:t>Verification Status:</w:t>
      </w:r>
      <w:r w:rsidRPr="00FA25A3">
        <w:rPr>
          <w:rFonts w:asciiTheme="minorHAnsi" w:hAnsiTheme="minorHAnsi"/>
          <w:sz w:val="18"/>
          <w:szCs w:val="18"/>
        </w:rPr>
        <w:t xml:space="preserve"> If this Section does not apply, then select “All </w:t>
      </w:r>
      <w:r>
        <w:rPr>
          <w:rFonts w:asciiTheme="minorHAnsi" w:hAnsiTheme="minorHAnsi"/>
          <w:sz w:val="18"/>
          <w:szCs w:val="18"/>
        </w:rPr>
        <w:t>N/A</w:t>
      </w:r>
      <w:r w:rsidRPr="00FA25A3">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p>
    <w:p w14:paraId="46689CEF" w14:textId="6038548F" w:rsidR="00084B48" w:rsidRPr="00084B48" w:rsidRDefault="00084B48">
      <w:pPr>
        <w:numPr>
          <w:ilvl w:val="0"/>
          <w:numId w:val="43"/>
        </w:numPr>
        <w:ind w:left="360" w:hanging="360"/>
        <w:rPr>
          <w:rFonts w:ascii="Calibri" w:hAnsi="Calibri"/>
        </w:rPr>
      </w:pPr>
      <w:r w:rsidRPr="00084B48">
        <w:rPr>
          <w:rFonts w:asciiTheme="minorHAnsi" w:hAnsiTheme="minorHAnsi"/>
          <w:i/>
          <w:sz w:val="18"/>
          <w:szCs w:val="18"/>
        </w:rPr>
        <w:t>Correction Notes:</w:t>
      </w:r>
      <w:r w:rsidRPr="00084B48">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p>
    <w:p w14:paraId="1933EA50" w14:textId="77777777" w:rsidR="001868E8" w:rsidRPr="00D83E48" w:rsidRDefault="001868E8" w:rsidP="0009456E">
      <w:pPr>
        <w:rPr>
          <w:rFonts w:ascii="Calibri" w:hAnsi="Calibri"/>
        </w:rPr>
        <w:sectPr w:rsidR="001868E8" w:rsidRPr="00D83E48" w:rsidSect="008656BC">
          <w:headerReference w:type="even" r:id="rId18"/>
          <w:headerReference w:type="default" r:id="rId19"/>
          <w:footerReference w:type="default" r:id="rId20"/>
          <w:headerReference w:type="first" r:id="rId21"/>
          <w:footerReference w:type="first" r:id="rId22"/>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2D77F8" w:rsidRPr="00966F61" w14:paraId="1933EA56" w14:textId="77777777" w:rsidTr="000D7943">
        <w:trPr>
          <w:cantSplit/>
          <w:trHeight w:val="144"/>
        </w:trPr>
        <w:tc>
          <w:tcPr>
            <w:tcW w:w="475" w:type="dxa"/>
            <w:vAlign w:val="center"/>
          </w:tcPr>
          <w:p w14:paraId="1933EA53" w14:textId="77777777" w:rsidR="002D77F8" w:rsidRPr="00966F61" w:rsidRDefault="002D77F8" w:rsidP="002D77F8">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23F4EAC" w:rsidR="002D77F8" w:rsidRPr="00966F61" w:rsidRDefault="002D77F8" w:rsidP="002D77F8">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2D77F8" w:rsidRDefault="002D77F8" w:rsidP="002D77F8">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2D77F8" w:rsidRPr="00966F61" w14:paraId="1933EA5A" w14:textId="77777777" w:rsidTr="000D7943">
        <w:trPr>
          <w:cantSplit/>
          <w:trHeight w:val="144"/>
        </w:trPr>
        <w:tc>
          <w:tcPr>
            <w:tcW w:w="475" w:type="dxa"/>
            <w:vAlign w:val="center"/>
          </w:tcPr>
          <w:p w14:paraId="1933EA57" w14:textId="77777777" w:rsidR="002D77F8" w:rsidRPr="00966F61" w:rsidRDefault="002D77F8" w:rsidP="002D77F8">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51B9D042" w:rsidR="002D77F8" w:rsidRPr="00966F61" w:rsidRDefault="002D77F8" w:rsidP="002D77F8">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2D77F8" w:rsidRDefault="002D77F8" w:rsidP="002D77F8">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D77F8" w:rsidRPr="00966F61" w14:paraId="62804444" w14:textId="77777777" w:rsidTr="000D7943">
        <w:trPr>
          <w:cantSplit/>
          <w:trHeight w:val="144"/>
        </w:trPr>
        <w:tc>
          <w:tcPr>
            <w:tcW w:w="475" w:type="dxa"/>
            <w:vAlign w:val="center"/>
          </w:tcPr>
          <w:p w14:paraId="64CD130A" w14:textId="21D6C23C" w:rsidR="002D77F8" w:rsidRPr="00966F61" w:rsidRDefault="002D77F8" w:rsidP="002D77F8">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2A605F0B" w14:textId="6A1D460F" w:rsidR="002D77F8" w:rsidRPr="00966F61" w:rsidRDefault="002D77F8" w:rsidP="00BA1258">
            <w:pPr>
              <w:rPr>
                <w:rFonts w:asciiTheme="minorHAnsi" w:hAnsiTheme="minorHAnsi"/>
                <w:sz w:val="18"/>
                <w:szCs w:val="18"/>
              </w:rPr>
            </w:pPr>
            <w:r w:rsidRPr="00B2548D">
              <w:rPr>
                <w:rFonts w:asciiTheme="minorHAnsi" w:hAnsiTheme="minorHAnsi"/>
                <w:sz w:val="18"/>
                <w:szCs w:val="18"/>
              </w:rPr>
              <w:t>Indoor Unit Name</w:t>
            </w:r>
            <w:r w:rsidR="00FC765D">
              <w:rPr>
                <w:rFonts w:asciiTheme="minorHAnsi" w:hAnsiTheme="minorHAnsi"/>
                <w:sz w:val="18"/>
                <w:szCs w:val="18"/>
              </w:rPr>
              <w:t xml:space="preserve"> </w:t>
            </w:r>
          </w:p>
        </w:tc>
        <w:tc>
          <w:tcPr>
            <w:tcW w:w="5605" w:type="dxa"/>
            <w:vAlign w:val="center"/>
          </w:tcPr>
          <w:p w14:paraId="4E2AFEDD" w14:textId="064717EA" w:rsidR="002D77F8" w:rsidRPr="00966F61" w:rsidRDefault="002D77F8" w:rsidP="002D77F8">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0D7943" w:rsidRPr="00966F61" w14:paraId="1933EA5E" w14:textId="77777777" w:rsidTr="000D7943">
        <w:trPr>
          <w:cantSplit/>
          <w:trHeight w:val="144"/>
        </w:trPr>
        <w:tc>
          <w:tcPr>
            <w:tcW w:w="475" w:type="dxa"/>
            <w:vAlign w:val="center"/>
          </w:tcPr>
          <w:p w14:paraId="1933EA5B" w14:textId="60776186"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r w:rsidR="002D77F8">
              <w:rPr>
                <w:rFonts w:asciiTheme="minorHAnsi" w:hAnsiTheme="minorHAnsi"/>
                <w:sz w:val="18"/>
                <w:szCs w:val="18"/>
              </w:rPr>
              <w:t>4</w:t>
            </w:r>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5EE53196"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r w:rsidR="002D77F8">
              <w:rPr>
                <w:rFonts w:asciiTheme="minorHAnsi" w:hAnsiTheme="minorHAnsi"/>
                <w:sz w:val="18"/>
                <w:szCs w:val="18"/>
              </w:rPr>
              <w:t>4</w:t>
            </w:r>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A60A9E" w:rsidRPr="00966F61" w14:paraId="1933EA65" w14:textId="77777777" w:rsidTr="000D7943">
        <w:trPr>
          <w:cantSplit/>
          <w:trHeight w:val="144"/>
        </w:trPr>
        <w:tc>
          <w:tcPr>
            <w:tcW w:w="475" w:type="dxa"/>
            <w:vAlign w:val="center"/>
          </w:tcPr>
          <w:p w14:paraId="1933EA5F" w14:textId="19AC3484"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5</w:t>
            </w:r>
          </w:p>
        </w:tc>
        <w:tc>
          <w:tcPr>
            <w:tcW w:w="4950" w:type="dxa"/>
            <w:vAlign w:val="center"/>
          </w:tcPr>
          <w:p w14:paraId="1933EA60" w14:textId="7E676A71" w:rsidR="00A60A9E" w:rsidRPr="00966F61" w:rsidRDefault="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25E5D9B7"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&lt;&lt;calculated field: </w:t>
            </w:r>
          </w:p>
          <w:p w14:paraId="7DDDFF98"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If Cooling System Type on MCH-01 = ‘</w:t>
            </w:r>
            <w:proofErr w:type="spellStart"/>
            <w:r w:rsidRPr="00480A17">
              <w:rPr>
                <w:rFonts w:asciiTheme="minorHAnsi" w:hAnsiTheme="minorHAnsi"/>
                <w:sz w:val="16"/>
                <w:szCs w:val="16"/>
              </w:rPr>
              <w:t>NoCooling</w:t>
            </w:r>
            <w:proofErr w:type="spellEnd"/>
            <w:r w:rsidRPr="00480A17">
              <w:rPr>
                <w:rFonts w:asciiTheme="minorHAnsi" w:hAnsiTheme="minorHAnsi"/>
                <w:sz w:val="16"/>
                <w:szCs w:val="16"/>
              </w:rPr>
              <w:t xml:space="preserve">’, </w:t>
            </w:r>
          </w:p>
          <w:p w14:paraId="48A35A50"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3DCC7EB6" w14:textId="77777777" w:rsidR="00A60A9E" w:rsidRPr="00480A17" w:rsidRDefault="00A60A9E" w:rsidP="00A60A9E">
            <w:pPr>
              <w:rPr>
                <w:rFonts w:asciiTheme="minorHAnsi" w:hAnsiTheme="minorHAnsi"/>
                <w:sz w:val="16"/>
                <w:szCs w:val="16"/>
              </w:rPr>
            </w:pPr>
          </w:p>
          <w:p w14:paraId="6925E92D" w14:textId="77777777" w:rsidR="00A60A9E" w:rsidRPr="00480A17" w:rsidRDefault="00A60A9E" w:rsidP="00A60A9E">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6E6F541D" w14:textId="6E444E99" w:rsidR="00A60A9E" w:rsidRPr="00480A17" w:rsidRDefault="00A60A9E" w:rsidP="00A60A9E">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r w:rsidR="00EC3DCD">
              <w:rPr>
                <w:rFonts w:asciiTheme="minorHAnsi" w:hAnsiTheme="minorHAnsi"/>
                <w:sz w:val="16"/>
                <w:szCs w:val="16"/>
              </w:rPr>
              <w:t xml:space="preserve">and the system type in </w:t>
            </w:r>
            <w:r w:rsidR="00EC3DCD" w:rsidRPr="00EC3DCD">
              <w:rPr>
                <w:rFonts w:asciiTheme="minorHAnsi" w:hAnsiTheme="minorHAnsi"/>
                <w:sz w:val="16"/>
                <w:szCs w:val="16"/>
                <w:highlight w:val="yellow"/>
              </w:rPr>
              <w:t>MCH-01d fields D04 or D05</w:t>
            </w:r>
            <w:r w:rsidR="00EC3DCD">
              <w:rPr>
                <w:rFonts w:asciiTheme="minorHAnsi" w:hAnsiTheme="minorHAnsi"/>
                <w:sz w:val="16"/>
                <w:szCs w:val="16"/>
              </w:rPr>
              <w:t xml:space="preserve"> are one of the following three types: 1:[VCHP-Ducted], 2:[VCHP-Ductless], 3:[</w:t>
            </w:r>
            <w:proofErr w:type="spellStart"/>
            <w:r w:rsidR="00EC3DCD">
              <w:rPr>
                <w:rFonts w:asciiTheme="minorHAnsi" w:hAnsiTheme="minorHAnsi"/>
                <w:sz w:val="16"/>
                <w:szCs w:val="16"/>
              </w:rPr>
              <w:t>VCHP-Ducted+Ductless</w:t>
            </w:r>
            <w:proofErr w:type="spellEnd"/>
            <w:r w:rsidR="00EC3DCD">
              <w:rPr>
                <w:rFonts w:asciiTheme="minorHAnsi" w:hAnsiTheme="minorHAnsi"/>
                <w:sz w:val="16"/>
                <w:szCs w:val="16"/>
              </w:rPr>
              <w:t>],</w:t>
            </w:r>
          </w:p>
          <w:p w14:paraId="3FFAC489"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12529A1B" w14:textId="77777777" w:rsidR="00A60A9E" w:rsidRPr="00480A17" w:rsidRDefault="00A60A9E" w:rsidP="00A60A9E">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05EECB97" w14:textId="77777777" w:rsidR="00A60A9E" w:rsidRPr="00480A17" w:rsidRDefault="00A60A9E" w:rsidP="00A60A9E">
            <w:pPr>
              <w:ind w:left="160"/>
              <w:rPr>
                <w:rFonts w:asciiTheme="minorHAnsi" w:hAnsiTheme="minorHAnsi"/>
                <w:sz w:val="16"/>
                <w:szCs w:val="16"/>
              </w:rPr>
            </w:pPr>
          </w:p>
          <w:p w14:paraId="350501CD"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1C22D3D1"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7F24B132" w14:textId="77777777" w:rsidR="00A60A9E" w:rsidRPr="00480A17" w:rsidRDefault="00A60A9E" w:rsidP="00A60A9E">
            <w:pPr>
              <w:rPr>
                <w:rFonts w:asciiTheme="minorHAnsi" w:hAnsiTheme="minorHAnsi"/>
                <w:sz w:val="16"/>
                <w:szCs w:val="16"/>
              </w:rPr>
            </w:pPr>
          </w:p>
          <w:p w14:paraId="3DAEB4D0"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725B6DE5" w14:textId="5AB33BFB" w:rsidR="00A60A9E" w:rsidRPr="00480A17" w:rsidRDefault="00A60A9E" w:rsidP="00EC3DCD">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r w:rsidR="00EC3DCD">
              <w:rPr>
                <w:rFonts w:asciiTheme="minorHAnsi" w:hAnsiTheme="minorHAnsi"/>
                <w:sz w:val="16"/>
                <w:szCs w:val="16"/>
              </w:rPr>
              <w:t xml:space="preserve"> and the system type in </w:t>
            </w:r>
            <w:r w:rsidR="00EC3DCD" w:rsidRPr="00EC3DCD">
              <w:rPr>
                <w:rFonts w:asciiTheme="minorHAnsi" w:hAnsiTheme="minorHAnsi"/>
                <w:sz w:val="16"/>
                <w:szCs w:val="16"/>
                <w:highlight w:val="yellow"/>
              </w:rPr>
              <w:t>MCH-01b fields C03 or C07</w:t>
            </w:r>
            <w:r w:rsidR="00EC3DCD">
              <w:rPr>
                <w:rFonts w:asciiTheme="minorHAnsi" w:hAnsiTheme="minorHAnsi"/>
                <w:sz w:val="16"/>
                <w:szCs w:val="16"/>
              </w:rPr>
              <w:t xml:space="preserve"> are one of the following three types: 1:[VCHP-Ducted], 2:[VCHP-Ductless], 3:[</w:t>
            </w:r>
            <w:proofErr w:type="spellStart"/>
            <w:r w:rsidR="00EC3DCD">
              <w:rPr>
                <w:rFonts w:asciiTheme="minorHAnsi" w:hAnsiTheme="minorHAnsi"/>
                <w:sz w:val="16"/>
                <w:szCs w:val="16"/>
              </w:rPr>
              <w:t>VCHP-Ducted+Ductless</w:t>
            </w:r>
            <w:proofErr w:type="spellEnd"/>
            <w:r w:rsidR="00EC3DCD">
              <w:rPr>
                <w:rFonts w:asciiTheme="minorHAnsi" w:hAnsiTheme="minorHAnsi"/>
                <w:sz w:val="16"/>
                <w:szCs w:val="16"/>
              </w:rPr>
              <w:t>],</w:t>
            </w:r>
          </w:p>
          <w:p w14:paraId="3893DE55"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1BC52B56" w14:textId="77777777" w:rsidR="00A60A9E" w:rsidRPr="00480A17" w:rsidRDefault="00A60A9E" w:rsidP="00A60A9E">
            <w:pPr>
              <w:ind w:firstLine="160"/>
              <w:rPr>
                <w:rFonts w:asciiTheme="minorHAnsi" w:hAnsiTheme="minorHAnsi"/>
                <w:sz w:val="16"/>
                <w:szCs w:val="16"/>
              </w:rPr>
            </w:pPr>
          </w:p>
          <w:p w14:paraId="761C4E84" w14:textId="77777777" w:rsidR="00A60A9E" w:rsidRPr="00480A17" w:rsidRDefault="00A60A9E" w:rsidP="00A60A9E">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36FD1AB6" w14:textId="77777777" w:rsidR="00A60A9E" w:rsidRPr="00480A17" w:rsidRDefault="00A60A9E" w:rsidP="00A60A9E">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26F67C3B" w14:textId="77777777" w:rsidR="00A60A9E" w:rsidRPr="00480A17" w:rsidRDefault="00A60A9E" w:rsidP="00A60A9E">
            <w:pPr>
              <w:ind w:left="154"/>
              <w:rPr>
                <w:rFonts w:asciiTheme="minorHAnsi" w:hAnsiTheme="minorHAnsi"/>
                <w:b/>
                <w:sz w:val="16"/>
                <w:szCs w:val="16"/>
              </w:rPr>
            </w:pPr>
          </w:p>
          <w:p w14:paraId="59089B2E"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3A3612F2" w14:textId="77777777" w:rsidR="00A60A9E" w:rsidRPr="00480A17" w:rsidRDefault="00A60A9E" w:rsidP="00A60A9E">
            <w:pPr>
              <w:rPr>
                <w:rFonts w:asciiTheme="minorHAnsi" w:hAnsiTheme="minorHAnsi"/>
                <w:sz w:val="16"/>
                <w:szCs w:val="16"/>
              </w:rPr>
            </w:pPr>
          </w:p>
          <w:p w14:paraId="4781A295"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34711B5" w14:textId="313811B8" w:rsidR="00A60A9E" w:rsidRPr="00480A17" w:rsidRDefault="00A60A9E" w:rsidP="00EC3DCD">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r w:rsidR="00EC3DCD">
              <w:rPr>
                <w:rFonts w:asciiTheme="minorHAnsi" w:hAnsiTheme="minorHAnsi"/>
                <w:sz w:val="16"/>
                <w:szCs w:val="16"/>
              </w:rPr>
              <w:t xml:space="preserve"> and the system type in </w:t>
            </w:r>
            <w:r w:rsidR="00EC3DCD" w:rsidRPr="00EC3DCD">
              <w:rPr>
                <w:rFonts w:asciiTheme="minorHAnsi" w:hAnsiTheme="minorHAnsi"/>
                <w:sz w:val="16"/>
                <w:szCs w:val="16"/>
                <w:highlight w:val="yellow"/>
              </w:rPr>
              <w:t>MCH-01c fields C04 or C05</w:t>
            </w:r>
            <w:r w:rsidR="00EC3DCD">
              <w:rPr>
                <w:rFonts w:asciiTheme="minorHAnsi" w:hAnsiTheme="minorHAnsi"/>
                <w:sz w:val="16"/>
                <w:szCs w:val="16"/>
              </w:rPr>
              <w:t xml:space="preserve"> are one of the following three types; 1:[VCHP-Ducted], 2:[VCHP-Ductless], 3:[</w:t>
            </w:r>
            <w:proofErr w:type="spellStart"/>
            <w:r w:rsidR="00EC3DCD">
              <w:rPr>
                <w:rFonts w:asciiTheme="minorHAnsi" w:hAnsiTheme="minorHAnsi"/>
                <w:sz w:val="16"/>
                <w:szCs w:val="16"/>
              </w:rPr>
              <w:t>VCHP-Ducted+Ductless</w:t>
            </w:r>
            <w:proofErr w:type="spellEnd"/>
            <w:r w:rsidR="00EC3DCD">
              <w:rPr>
                <w:rFonts w:asciiTheme="minorHAnsi" w:hAnsiTheme="minorHAnsi"/>
                <w:sz w:val="16"/>
                <w:szCs w:val="16"/>
              </w:rPr>
              <w:t>],</w:t>
            </w:r>
          </w:p>
          <w:p w14:paraId="687F35F3"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7345AC60"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52F2DDCD" w14:textId="77777777" w:rsidR="00A60A9E" w:rsidRPr="00480A17" w:rsidRDefault="00A60A9E" w:rsidP="00A60A9E">
            <w:pPr>
              <w:rPr>
                <w:rFonts w:asciiTheme="minorHAnsi" w:hAnsiTheme="minorHAnsi"/>
                <w:sz w:val="16"/>
                <w:szCs w:val="16"/>
              </w:rPr>
            </w:pPr>
          </w:p>
          <w:p w14:paraId="4A33F649"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467C2F2D"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252AB754" w14:textId="77777777" w:rsidR="00A60A9E" w:rsidRPr="00480A17" w:rsidRDefault="00A60A9E" w:rsidP="00A60A9E">
            <w:pPr>
              <w:rPr>
                <w:rFonts w:asciiTheme="minorHAnsi" w:hAnsiTheme="minorHAnsi"/>
                <w:sz w:val="16"/>
                <w:szCs w:val="16"/>
              </w:rPr>
            </w:pPr>
          </w:p>
          <w:p w14:paraId="72C7CD28"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761667D9" w14:textId="4A749490" w:rsidR="00A60A9E" w:rsidRPr="00480A17" w:rsidRDefault="00A60A9E" w:rsidP="00EC3DCD">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r w:rsidR="00EC3DCD">
              <w:rPr>
                <w:rFonts w:asciiTheme="minorHAnsi" w:hAnsiTheme="minorHAnsi"/>
                <w:sz w:val="16"/>
                <w:szCs w:val="16"/>
              </w:rPr>
              <w:t xml:space="preserve">, and the system type in </w:t>
            </w:r>
            <w:r w:rsidR="00EC3DCD" w:rsidRPr="00EC3DCD">
              <w:rPr>
                <w:rFonts w:asciiTheme="minorHAnsi" w:hAnsiTheme="minorHAnsi"/>
                <w:sz w:val="16"/>
                <w:szCs w:val="16"/>
                <w:highlight w:val="yellow"/>
              </w:rPr>
              <w:t>MCH-01d fields D04 or D05</w:t>
            </w:r>
            <w:r w:rsidR="00EC3DCD">
              <w:rPr>
                <w:rFonts w:asciiTheme="minorHAnsi" w:hAnsiTheme="minorHAnsi"/>
                <w:sz w:val="16"/>
                <w:szCs w:val="16"/>
              </w:rPr>
              <w:t xml:space="preserve"> are one of the following three types: 1:[VCHP-Ducted], 2:[VCHP-Ductless], 3:[</w:t>
            </w:r>
            <w:proofErr w:type="spellStart"/>
            <w:r w:rsidR="00EC3DCD">
              <w:rPr>
                <w:rFonts w:asciiTheme="minorHAnsi" w:hAnsiTheme="minorHAnsi"/>
                <w:sz w:val="16"/>
                <w:szCs w:val="16"/>
              </w:rPr>
              <w:t>VCHP-Ducted+Ductless</w:t>
            </w:r>
            <w:proofErr w:type="spellEnd"/>
            <w:r w:rsidR="00EC3DCD">
              <w:rPr>
                <w:rFonts w:asciiTheme="minorHAnsi" w:hAnsiTheme="minorHAnsi"/>
                <w:sz w:val="16"/>
                <w:szCs w:val="16"/>
              </w:rPr>
              <w:t>],</w:t>
            </w:r>
          </w:p>
          <w:p w14:paraId="549AD476" w14:textId="77777777" w:rsidR="00A60A9E" w:rsidRPr="00480A17" w:rsidRDefault="00A60A9E" w:rsidP="00A60A9E">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52D58A9B" w14:textId="77777777" w:rsidR="00A60A9E" w:rsidRPr="00480A17" w:rsidRDefault="00A60A9E" w:rsidP="00A60A9E">
            <w:pPr>
              <w:ind w:left="153"/>
              <w:rPr>
                <w:rFonts w:asciiTheme="minorHAnsi" w:hAnsiTheme="minorHAnsi"/>
                <w:sz w:val="16"/>
                <w:szCs w:val="16"/>
              </w:rPr>
            </w:pPr>
          </w:p>
          <w:p w14:paraId="6533510C" w14:textId="77777777" w:rsidR="00A60A9E" w:rsidRPr="00480A17" w:rsidRDefault="00A60A9E" w:rsidP="00A60A9E">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7CB9130C" w14:textId="77777777" w:rsidR="00A60A9E" w:rsidRPr="00480A17" w:rsidRDefault="00A60A9E" w:rsidP="00A60A9E">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631C9D75" w14:textId="77777777" w:rsidR="00A60A9E" w:rsidRPr="00480A17" w:rsidRDefault="00A60A9E" w:rsidP="00A60A9E">
            <w:pPr>
              <w:ind w:left="153"/>
              <w:rPr>
                <w:rFonts w:asciiTheme="minorHAnsi" w:hAnsiTheme="minorHAnsi"/>
                <w:b/>
                <w:sz w:val="16"/>
                <w:szCs w:val="16"/>
              </w:rPr>
            </w:pPr>
          </w:p>
          <w:p w14:paraId="5BD17322" w14:textId="77777777" w:rsidR="00A60A9E" w:rsidRPr="00480A17" w:rsidRDefault="00A60A9E" w:rsidP="00A60A9E">
            <w:pPr>
              <w:ind w:left="153"/>
              <w:rPr>
                <w:rFonts w:asciiTheme="minorHAnsi" w:hAnsiTheme="minorHAnsi"/>
                <w:b/>
                <w:sz w:val="16"/>
                <w:szCs w:val="16"/>
              </w:rPr>
            </w:pPr>
          </w:p>
          <w:p w14:paraId="0D3AD332" w14:textId="77777777" w:rsidR="00A60A9E" w:rsidRPr="00480A17" w:rsidRDefault="00A60A9E" w:rsidP="00A60A9E">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24C4D199" w14:textId="77777777" w:rsidR="00A60A9E" w:rsidRPr="00480A17" w:rsidRDefault="00A60A9E" w:rsidP="00A60A9E">
            <w:pPr>
              <w:rPr>
                <w:rFonts w:asciiTheme="minorHAnsi" w:hAnsiTheme="minorHAnsi"/>
                <w:sz w:val="16"/>
                <w:szCs w:val="16"/>
              </w:rPr>
            </w:pPr>
          </w:p>
          <w:p w14:paraId="2DA9A968"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60D4D7EA"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1933EA64" w14:textId="4076695B" w:rsidR="00A60A9E" w:rsidRPr="00966F61" w:rsidRDefault="00A60A9E" w:rsidP="00A60A9E">
            <w:pPr>
              <w:rPr>
                <w:rFonts w:asciiTheme="minorHAnsi" w:hAnsiTheme="minorHAnsi"/>
                <w:sz w:val="18"/>
                <w:szCs w:val="18"/>
              </w:rPr>
            </w:pPr>
            <w:r w:rsidRPr="00480A17">
              <w:rPr>
                <w:rFonts w:asciiTheme="minorHAnsi" w:hAnsiTheme="minorHAnsi"/>
                <w:sz w:val="16"/>
                <w:szCs w:val="16"/>
              </w:rPr>
              <w:t>&gt;&gt;</w:t>
            </w:r>
          </w:p>
        </w:tc>
      </w:tr>
      <w:tr w:rsidR="00A60A9E" w:rsidRPr="00966F61" w14:paraId="1933EA6E" w14:textId="77777777" w:rsidTr="000D7943">
        <w:trPr>
          <w:cantSplit/>
          <w:trHeight w:val="144"/>
        </w:trPr>
        <w:tc>
          <w:tcPr>
            <w:tcW w:w="475" w:type="dxa"/>
            <w:vAlign w:val="center"/>
          </w:tcPr>
          <w:p w14:paraId="1933EA66" w14:textId="19B4A559" w:rsidR="00A60A9E" w:rsidRPr="00966F61" w:rsidRDefault="00A60A9E" w:rsidP="00A60A9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1933EA67" w14:textId="498AB669" w:rsidR="00A60A9E" w:rsidRPr="00966F61" w:rsidRDefault="00A60A9E" w:rsidP="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A60A9E" w:rsidRDefault="00A60A9E" w:rsidP="00A60A9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w:t>
            </w:r>
            <w:proofErr w:type="spellStart"/>
            <w:r w:rsidRPr="00966F61">
              <w:rPr>
                <w:rFonts w:asciiTheme="minorHAnsi" w:hAnsiTheme="minorHAnsi"/>
                <w:sz w:val="18"/>
                <w:szCs w:val="18"/>
              </w:rPr>
              <w:t>NoCooling</w:t>
            </w:r>
            <w:proofErr w:type="spellEnd"/>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A60A9E" w:rsidRDefault="00A60A9E" w:rsidP="00A60A9E">
            <w:pPr>
              <w:rPr>
                <w:rFonts w:asciiTheme="minorHAnsi" w:hAnsiTheme="minorHAnsi"/>
                <w:sz w:val="18"/>
                <w:szCs w:val="18"/>
              </w:rPr>
            </w:pPr>
            <w:proofErr w:type="spellStart"/>
            <w:r>
              <w:rPr>
                <w:rFonts w:asciiTheme="minorHAnsi" w:hAnsiTheme="minorHAnsi"/>
                <w:sz w:val="18"/>
                <w:szCs w:val="18"/>
              </w:rPr>
              <w:t>elsif</w:t>
            </w:r>
            <w:proofErr w:type="spellEnd"/>
            <w:r>
              <w:rPr>
                <w:rFonts w:asciiTheme="minorHAnsi" w:hAnsiTheme="minorHAnsi"/>
                <w:sz w:val="18"/>
                <w:szCs w:val="18"/>
              </w:rPr>
              <w:t xml:space="preserve">  the condenser speed type is not  given on the MCH-01,</w:t>
            </w:r>
          </w:p>
          <w:p w14:paraId="1933EA6A" w14:textId="77777777" w:rsidR="00A60A9E" w:rsidRDefault="00A60A9E" w:rsidP="00A60A9E">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A60A9E" w:rsidRDefault="00A60A9E" w:rsidP="00A60A9E">
            <w:pPr>
              <w:rPr>
                <w:rFonts w:asciiTheme="minorHAnsi" w:hAnsiTheme="minorHAnsi"/>
                <w:sz w:val="18"/>
                <w:szCs w:val="18"/>
              </w:rPr>
            </w:pPr>
            <w:proofErr w:type="spellStart"/>
            <w:r>
              <w:rPr>
                <w:rFonts w:asciiTheme="minorHAnsi" w:hAnsiTheme="minorHAnsi"/>
                <w:sz w:val="18"/>
                <w:szCs w:val="18"/>
              </w:rPr>
              <w:t>elsif</w:t>
            </w:r>
            <w:proofErr w:type="spellEnd"/>
            <w:r>
              <w:rPr>
                <w:rFonts w:asciiTheme="minorHAnsi" w:hAnsiTheme="minorHAnsi"/>
                <w:sz w:val="18"/>
                <w:szCs w:val="18"/>
              </w:rPr>
              <w:t xml:space="preserve">  the condenser speed type is given on the MCH-01,</w:t>
            </w:r>
          </w:p>
          <w:p w14:paraId="1933EA6C" w14:textId="77777777" w:rsidR="00A60A9E" w:rsidRDefault="00A60A9E" w:rsidP="00A60A9E">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 xml:space="preserve">the options are:  </w:t>
            </w:r>
            <w:proofErr w:type="spellStart"/>
            <w:r w:rsidRPr="00966F61">
              <w:rPr>
                <w:rFonts w:asciiTheme="minorHAnsi" w:hAnsiTheme="minorHAnsi"/>
                <w:sz w:val="18"/>
                <w:szCs w:val="18"/>
              </w:rPr>
              <w:t>MultiSpeed</w:t>
            </w:r>
            <w:proofErr w:type="spellEnd"/>
            <w:r>
              <w:rPr>
                <w:rFonts w:asciiTheme="minorHAnsi" w:hAnsiTheme="minorHAnsi"/>
                <w:sz w:val="18"/>
                <w:szCs w:val="18"/>
              </w:rPr>
              <w:t>;</w:t>
            </w:r>
            <w:r w:rsidRPr="00966F61">
              <w:rPr>
                <w:rFonts w:asciiTheme="minorHAnsi" w:hAnsiTheme="minorHAnsi"/>
                <w:sz w:val="18"/>
                <w:szCs w:val="18"/>
              </w:rPr>
              <w:t xml:space="preserve"> or </w:t>
            </w:r>
            <w:proofErr w:type="spellStart"/>
            <w:r w:rsidRPr="00966F61">
              <w:rPr>
                <w:rFonts w:asciiTheme="minorHAnsi" w:hAnsiTheme="minorHAnsi"/>
                <w:sz w:val="18"/>
                <w:szCs w:val="18"/>
              </w:rPr>
              <w:t>SingleSpeed</w:t>
            </w:r>
            <w:proofErr w:type="spellEnd"/>
            <w:r w:rsidRPr="00966F61">
              <w:rPr>
                <w:rFonts w:asciiTheme="minorHAnsi" w:hAnsiTheme="minorHAnsi"/>
                <w:sz w:val="18"/>
                <w:szCs w:val="18"/>
              </w:rPr>
              <w:t>)&gt;&gt;</w:t>
            </w:r>
          </w:p>
        </w:tc>
      </w:tr>
      <w:tr w:rsidR="00A60A9E" w:rsidRPr="00966F61" w14:paraId="1933EA77" w14:textId="77777777" w:rsidTr="000D7943">
        <w:trPr>
          <w:cantSplit/>
          <w:trHeight w:val="144"/>
        </w:trPr>
        <w:tc>
          <w:tcPr>
            <w:tcW w:w="475" w:type="dxa"/>
            <w:vAlign w:val="center"/>
          </w:tcPr>
          <w:p w14:paraId="1933EA6F" w14:textId="42380047" w:rsidR="00A60A9E" w:rsidRPr="00966F61" w:rsidRDefault="00A60A9E" w:rsidP="00A60A9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A60A9E" w:rsidRPr="00966F61" w:rsidRDefault="00A60A9E" w:rsidP="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96F7F6D" w:rsidR="00A60A9E" w:rsidRDefault="00A60A9E" w:rsidP="00A60A9E">
            <w:pPr>
              <w:rPr>
                <w:rFonts w:asciiTheme="minorHAnsi" w:hAnsiTheme="minorHAnsi"/>
                <w:sz w:val="18"/>
                <w:szCs w:val="18"/>
              </w:rPr>
            </w:pPr>
            <w:r w:rsidRPr="00966F61">
              <w:rPr>
                <w:rFonts w:asciiTheme="minorHAnsi" w:hAnsiTheme="minorHAnsi"/>
                <w:sz w:val="18"/>
                <w:szCs w:val="18"/>
              </w:rPr>
              <w:t xml:space="preserve">&lt;&lt;calculated </w:t>
            </w:r>
            <w:proofErr w:type="spellStart"/>
            <w:r w:rsidRPr="00966F61">
              <w:rPr>
                <w:rFonts w:asciiTheme="minorHAnsi" w:hAnsiTheme="minorHAnsi"/>
                <w:sz w:val="18"/>
                <w:szCs w:val="18"/>
              </w:rPr>
              <w:t>field:</w:t>
            </w:r>
            <w:r>
              <w:rPr>
                <w:rFonts w:asciiTheme="minorHAnsi" w:hAnsiTheme="minorHAnsi"/>
                <w:sz w:val="18"/>
                <w:szCs w:val="18"/>
              </w:rPr>
              <w:t>I</w:t>
            </w:r>
            <w:r w:rsidRPr="00966F61">
              <w:rPr>
                <w:rFonts w:asciiTheme="minorHAnsi" w:hAnsiTheme="minorHAnsi"/>
                <w:sz w:val="18"/>
                <w:szCs w:val="18"/>
              </w:rPr>
              <w:t>f</w:t>
            </w:r>
            <w:proofErr w:type="spellEnd"/>
            <w:r w:rsidRPr="00966F61">
              <w:rPr>
                <w:rFonts w:asciiTheme="minorHAnsi" w:hAnsiTheme="minorHAnsi"/>
                <w:sz w:val="18"/>
                <w:szCs w:val="18"/>
              </w:rPr>
              <w:t xml:space="preserve"> cooling system type=</w:t>
            </w:r>
            <w:proofErr w:type="spellStart"/>
            <w:r w:rsidRPr="00966F61">
              <w:rPr>
                <w:rFonts w:asciiTheme="minorHAnsi" w:hAnsiTheme="minorHAnsi"/>
                <w:sz w:val="18"/>
                <w:szCs w:val="18"/>
              </w:rPr>
              <w:t>NoCooling</w:t>
            </w:r>
            <w:proofErr w:type="spellEnd"/>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A60A9E" w:rsidRDefault="00A60A9E" w:rsidP="00A60A9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A60A9E" w:rsidRDefault="00A60A9E" w:rsidP="00A60A9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A60A9E" w:rsidRDefault="00A60A9E" w:rsidP="00A60A9E">
            <w:pPr>
              <w:rPr>
                <w:rFonts w:asciiTheme="minorHAnsi" w:hAnsiTheme="minorHAnsi"/>
                <w:sz w:val="18"/>
                <w:szCs w:val="18"/>
              </w:rPr>
            </w:pPr>
            <w:proofErr w:type="spellStart"/>
            <w:r>
              <w:rPr>
                <w:rFonts w:asciiTheme="minorHAnsi" w:hAnsiTheme="minorHAnsi"/>
                <w:sz w:val="18"/>
                <w:szCs w:val="18"/>
              </w:rPr>
              <w:t>elsif</w:t>
            </w:r>
            <w:proofErr w:type="spellEnd"/>
            <w:r>
              <w:rPr>
                <w:rFonts w:asciiTheme="minorHAnsi" w:hAnsiTheme="minorHAnsi"/>
                <w:sz w:val="18"/>
                <w:szCs w:val="18"/>
              </w:rPr>
              <w:t xml:space="preserve">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A60A9E" w:rsidRDefault="00A60A9E" w:rsidP="00A60A9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 xml:space="preserve">the options are:  </w:t>
            </w:r>
            <w:proofErr w:type="spellStart"/>
            <w:r w:rsidRPr="00966F61">
              <w:rPr>
                <w:rFonts w:asciiTheme="minorHAnsi" w:hAnsiTheme="minorHAnsi"/>
                <w:sz w:val="18"/>
                <w:szCs w:val="18"/>
              </w:rPr>
              <w:t>ZonallyControlled</w:t>
            </w:r>
            <w:proofErr w:type="spellEnd"/>
            <w:r w:rsidRPr="00966F61">
              <w:rPr>
                <w:rFonts w:asciiTheme="minorHAnsi" w:hAnsiTheme="minorHAnsi"/>
                <w:sz w:val="18"/>
                <w:szCs w:val="18"/>
              </w:rPr>
              <w:t xml:space="preserve"> and </w:t>
            </w:r>
            <w:proofErr w:type="spellStart"/>
            <w:r w:rsidRPr="00966F61">
              <w:rPr>
                <w:rFonts w:asciiTheme="minorHAnsi" w:hAnsiTheme="minorHAnsi"/>
                <w:sz w:val="18"/>
                <w:szCs w:val="18"/>
              </w:rPr>
              <w:t>NotZonal</w:t>
            </w:r>
            <w:proofErr w:type="spellEnd"/>
            <w:r w:rsidRPr="00966F61">
              <w:rPr>
                <w:rFonts w:asciiTheme="minorHAnsi" w:hAnsiTheme="minorHAnsi"/>
                <w:sz w:val="18"/>
                <w:szCs w:val="18"/>
              </w:rPr>
              <w:t>)&gt;&gt;</w:t>
            </w:r>
          </w:p>
        </w:tc>
      </w:tr>
      <w:tr w:rsidR="00A60A9E" w:rsidRPr="00966F61" w14:paraId="1933EA83" w14:textId="77777777" w:rsidTr="000D7943">
        <w:trPr>
          <w:cantSplit/>
          <w:trHeight w:val="144"/>
        </w:trPr>
        <w:tc>
          <w:tcPr>
            <w:tcW w:w="475" w:type="dxa"/>
            <w:vAlign w:val="center"/>
          </w:tcPr>
          <w:p w14:paraId="1933EA78" w14:textId="45787E6B"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A60A9E" w:rsidRDefault="00A60A9E" w:rsidP="00A60A9E">
            <w:pPr>
              <w:rPr>
                <w:rFonts w:asciiTheme="minorHAnsi" w:hAnsiTheme="minorHAnsi"/>
                <w:sz w:val="18"/>
                <w:szCs w:val="18"/>
              </w:rPr>
            </w:pPr>
            <w:r>
              <w:rPr>
                <w:rFonts w:asciiTheme="minorHAnsi" w:hAnsiTheme="minorHAnsi"/>
                <w:sz w:val="18"/>
                <w:szCs w:val="18"/>
              </w:rPr>
              <w:t>&lt;&lt;calculated field:</w:t>
            </w:r>
          </w:p>
          <w:p w14:paraId="1933EA7B" w14:textId="77777777" w:rsidR="00A60A9E" w:rsidRDefault="00A60A9E" w:rsidP="00A60A9E">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A60A9E" w:rsidRDefault="00A60A9E" w:rsidP="00A60A9E">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A60A9E" w:rsidRDefault="00A60A9E" w:rsidP="00A60A9E">
            <w:pPr>
              <w:keepNext/>
              <w:rPr>
                <w:rFonts w:ascii="Calibri" w:hAnsi="Calibri"/>
                <w:sz w:val="16"/>
                <w:szCs w:val="16"/>
              </w:rPr>
            </w:pPr>
            <w:r>
              <w:rPr>
                <w:rFonts w:ascii="Calibri" w:hAnsi="Calibri"/>
                <w:sz w:val="16"/>
                <w:szCs w:val="16"/>
              </w:rPr>
              <w:t>*CFI System</w:t>
            </w:r>
          </w:p>
          <w:p w14:paraId="1933EA7E" w14:textId="77777777" w:rsidR="00A60A9E" w:rsidRDefault="00A60A9E" w:rsidP="00A60A9E">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A60A9E" w:rsidRDefault="00A60A9E" w:rsidP="00A60A9E">
            <w:pPr>
              <w:rPr>
                <w:rFonts w:asciiTheme="minorHAnsi" w:hAnsiTheme="minorHAnsi"/>
                <w:sz w:val="18"/>
                <w:szCs w:val="18"/>
              </w:rPr>
            </w:pPr>
          </w:p>
        </w:tc>
      </w:tr>
      <w:tr w:rsidR="00A60A9E" w:rsidRPr="00966F61" w14:paraId="1933EA8B" w14:textId="77777777" w:rsidTr="000D7943">
        <w:trPr>
          <w:cantSplit/>
          <w:trHeight w:val="144"/>
        </w:trPr>
        <w:tc>
          <w:tcPr>
            <w:tcW w:w="475" w:type="dxa"/>
            <w:vAlign w:val="center"/>
          </w:tcPr>
          <w:p w14:paraId="1933EA84" w14:textId="3A96B898"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1F1C6B43" w:rsidR="00A60A9E" w:rsidRDefault="00A60A9E" w:rsidP="00A60A9E">
            <w:pPr>
              <w:rPr>
                <w:rFonts w:asciiTheme="minorHAnsi" w:hAnsiTheme="minorHAnsi"/>
                <w:sz w:val="18"/>
                <w:szCs w:val="18"/>
              </w:rPr>
            </w:pPr>
            <w:r>
              <w:rPr>
                <w:rFonts w:asciiTheme="minorHAnsi" w:hAnsiTheme="minorHAnsi"/>
                <w:sz w:val="18"/>
                <w:szCs w:val="18"/>
              </w:rPr>
              <w:t>If parent is MCH-01b, MCh-01c, or MCH-01d, then value=N/A;</w:t>
            </w:r>
          </w:p>
          <w:p w14:paraId="1933EA8A" w14:textId="527E913C" w:rsidR="00A60A9E" w:rsidRPr="00966F61" w:rsidRDefault="00A60A9E" w:rsidP="00A60A9E">
            <w:pPr>
              <w:rPr>
                <w:rFonts w:asciiTheme="minorHAnsi" w:hAnsiTheme="minorHAnsi"/>
                <w:sz w:val="18"/>
                <w:szCs w:val="18"/>
              </w:rPr>
            </w:pPr>
            <w:r>
              <w:rPr>
                <w:rFonts w:asciiTheme="minorHAnsi" w:hAnsiTheme="minorHAnsi"/>
                <w:sz w:val="18"/>
                <w:szCs w:val="18"/>
              </w:rPr>
              <w:t>elseif parent is MCH-01a, reference value from MCH-01a section J10</w:t>
            </w:r>
            <w:r w:rsidDel="009E5DC7">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A60A9E" w:rsidRPr="00966F61" w14:paraId="1933EA8F" w14:textId="77777777" w:rsidTr="000D7943">
        <w:trPr>
          <w:cantSplit/>
          <w:trHeight w:val="144"/>
        </w:trPr>
        <w:tc>
          <w:tcPr>
            <w:tcW w:w="475" w:type="dxa"/>
            <w:vAlign w:val="center"/>
          </w:tcPr>
          <w:p w14:paraId="1933EA8C" w14:textId="5C968C94" w:rsidR="00A60A9E" w:rsidRPr="00966F61" w:rsidRDefault="00A60A9E" w:rsidP="00A60A9E">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A60A9E" w:rsidRPr="00966F61" w14:paraId="1933EA97" w14:textId="77777777" w:rsidTr="000D7943">
        <w:trPr>
          <w:cantSplit/>
          <w:trHeight w:val="144"/>
        </w:trPr>
        <w:tc>
          <w:tcPr>
            <w:tcW w:w="475" w:type="dxa"/>
            <w:vAlign w:val="center"/>
          </w:tcPr>
          <w:p w14:paraId="1933EA90" w14:textId="169BE52E" w:rsidR="00A60A9E" w:rsidRPr="00966F61" w:rsidDel="006E5AE2" w:rsidRDefault="00A60A9E" w:rsidP="00A60A9E">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75B3E043" w:rsidR="00A60A9E" w:rsidRDefault="00A60A9E" w:rsidP="00A60A9E">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10AF6048" w:rsidR="00A60A9E" w:rsidRDefault="00A60A9E" w:rsidP="00A60A9E">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A60A9E" w:rsidRDefault="00A60A9E" w:rsidP="00A60A9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A60A9E" w:rsidRPr="00966F61" w14:paraId="3A1F0E8C" w14:textId="77777777" w:rsidTr="000D7943">
        <w:trPr>
          <w:cantSplit/>
          <w:trHeight w:val="144"/>
        </w:trPr>
        <w:tc>
          <w:tcPr>
            <w:tcW w:w="475" w:type="dxa"/>
            <w:vAlign w:val="center"/>
          </w:tcPr>
          <w:p w14:paraId="641E7BD6" w14:textId="330D5A09" w:rsidR="00A60A9E" w:rsidRDefault="00A60A9E" w:rsidP="00A60A9E">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A60A9E" w:rsidRPr="00966F61" w:rsidRDefault="00A60A9E" w:rsidP="00A60A9E">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CEBD8C3" w14:textId="77777777" w:rsidR="00A60A9E" w:rsidRDefault="00A60A9E" w:rsidP="00A60A9E">
            <w:pPr>
              <w:keepNext/>
              <w:rPr>
                <w:rFonts w:asciiTheme="minorHAnsi" w:hAnsiTheme="minorHAnsi"/>
                <w:sz w:val="18"/>
                <w:szCs w:val="18"/>
              </w:rPr>
            </w:pPr>
            <w:r>
              <w:rPr>
                <w:rFonts w:asciiTheme="minorHAnsi" w:hAnsiTheme="minorHAnsi"/>
                <w:sz w:val="18"/>
                <w:szCs w:val="18"/>
              </w:rPr>
              <w:t>&lt;&lt;Calculated Field:</w:t>
            </w:r>
          </w:p>
          <w:p w14:paraId="2449D2F9" w14:textId="77777777" w:rsidR="00A60A9E" w:rsidRDefault="00A60A9E" w:rsidP="00A60A9E">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63731855" w14:textId="540D7B8E" w:rsidR="00A60A9E" w:rsidRDefault="00A60A9E" w:rsidP="00A60A9E">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51796FFC" w14:textId="77777777" w:rsidR="00A60A9E" w:rsidRDefault="00A60A9E" w:rsidP="00A60A9E">
            <w:pPr>
              <w:keepNext/>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Type = Fixed, then display ‘Fixed CFVCS’,</w:t>
            </w:r>
          </w:p>
          <w:p w14:paraId="09FC964F" w14:textId="3ACA0118" w:rsidR="00A60A9E" w:rsidRPr="00966F61" w:rsidRDefault="00A60A9E" w:rsidP="00A60A9E">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EA2EB7" w:rsidP="002E17DB">
            <w:pPr>
              <w:pStyle w:val="ListParagraph"/>
              <w:keepNext/>
              <w:rPr>
                <w:rFonts w:asciiTheme="minorHAnsi" w:hAnsiTheme="minorHAnsi"/>
                <w:sz w:val="18"/>
                <w:szCs w:val="18"/>
              </w:rPr>
            </w:pPr>
            <w:hyperlink r:id="rId23"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C6285C" w:rsidRPr="00D83E48" w14:paraId="1933EADC" w14:textId="77777777" w:rsidTr="00E32A17">
        <w:trPr>
          <w:cantSplit/>
          <w:trHeight w:val="432"/>
        </w:trPr>
        <w:tc>
          <w:tcPr>
            <w:tcW w:w="181" w:type="pct"/>
            <w:vAlign w:val="center"/>
          </w:tcPr>
          <w:p w14:paraId="1933EAC4" w14:textId="77777777" w:rsidR="00C6285C" w:rsidRPr="002E17DB" w:rsidRDefault="00C6285C" w:rsidP="00C6285C">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C6285C" w:rsidRPr="002E17DB" w:rsidRDefault="00C6285C" w:rsidP="00C6285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C6285C" w:rsidRDefault="00C6285C" w:rsidP="00C6285C">
            <w:pPr>
              <w:keepNext/>
              <w:rPr>
                <w:rFonts w:asciiTheme="minorHAnsi" w:hAnsiTheme="minorHAnsi"/>
                <w:sz w:val="18"/>
                <w:szCs w:val="18"/>
              </w:rPr>
            </w:pPr>
            <w:r>
              <w:rPr>
                <w:rFonts w:asciiTheme="minorHAnsi" w:hAnsiTheme="minorHAnsi"/>
                <w:sz w:val="18"/>
                <w:szCs w:val="18"/>
              </w:rPr>
              <w:t xml:space="preserve">&lt;&lt;calculated field: </w:t>
            </w:r>
          </w:p>
          <w:p w14:paraId="7363AFFB" w14:textId="2243E7BC" w:rsidR="00C6285C" w:rsidRPr="00E00244" w:rsidRDefault="00C6285C" w:rsidP="00C6285C">
            <w:pPr>
              <w:keepNext/>
              <w:rPr>
                <w:rFonts w:asciiTheme="minorHAnsi" w:hAnsiTheme="minorHAnsi"/>
                <w:sz w:val="16"/>
                <w:szCs w:val="16"/>
              </w:rPr>
            </w:pPr>
            <w:r w:rsidRPr="00E00244">
              <w:rPr>
                <w:rFonts w:asciiTheme="minorHAnsi" w:hAnsiTheme="minorHAnsi"/>
                <w:sz w:val="16"/>
                <w:szCs w:val="16"/>
              </w:rPr>
              <w:t>If A1</w:t>
            </w:r>
            <w:r w:rsidR="002D77F8">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26336FB" w14:textId="221DD052" w:rsidR="00C6285C" w:rsidRPr="00E00244" w:rsidRDefault="00C6285C" w:rsidP="00C6285C">
            <w:pPr>
              <w:keepNext/>
              <w:ind w:left="720"/>
              <w:rPr>
                <w:rFonts w:asciiTheme="minorHAnsi" w:hAnsiTheme="minorHAnsi"/>
                <w:sz w:val="16"/>
                <w:szCs w:val="16"/>
              </w:rPr>
            </w:pPr>
            <w:r w:rsidRPr="00E00244">
              <w:rPr>
                <w:rFonts w:asciiTheme="minorHAnsi" w:hAnsiTheme="minorHAnsi"/>
                <w:sz w:val="16"/>
                <w:szCs w:val="16"/>
              </w:rPr>
              <w:t>If A0</w:t>
            </w:r>
            <w:r w:rsidR="002D77F8">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3410C55" w14:textId="6CCD9607" w:rsidR="00C6285C" w:rsidRDefault="00C6285C" w:rsidP="00C6285C">
            <w:pPr>
              <w:keepNext/>
              <w:rPr>
                <w:rFonts w:asciiTheme="minorHAnsi" w:hAnsiTheme="minorHAnsi"/>
                <w:sz w:val="16"/>
                <w:szCs w:val="16"/>
              </w:rPr>
            </w:pPr>
            <w:proofErr w:type="spellStart"/>
            <w:r>
              <w:rPr>
                <w:rFonts w:asciiTheme="minorHAnsi" w:hAnsiTheme="minorHAnsi"/>
                <w:sz w:val="16"/>
                <w:szCs w:val="16"/>
              </w:rPr>
              <w:t>Else</w:t>
            </w:r>
            <w:r w:rsidRPr="00E00244">
              <w:rPr>
                <w:rFonts w:asciiTheme="minorHAnsi" w:hAnsiTheme="minorHAnsi"/>
                <w:sz w:val="16"/>
                <w:szCs w:val="16"/>
              </w:rPr>
              <w:t>If</w:t>
            </w:r>
            <w:proofErr w:type="spellEnd"/>
            <w:r w:rsidRPr="00E00244">
              <w:rPr>
                <w:rFonts w:asciiTheme="minorHAnsi" w:hAnsiTheme="minorHAnsi"/>
                <w:sz w:val="16"/>
                <w:szCs w:val="16"/>
              </w:rPr>
              <w:t xml:space="preserve"> A1</w:t>
            </w:r>
            <w:r w:rsidR="002D77F8">
              <w:rPr>
                <w:rFonts w:asciiTheme="minorHAnsi" w:hAnsiTheme="minorHAnsi"/>
                <w:sz w:val="16"/>
                <w:szCs w:val="16"/>
              </w:rPr>
              <w:t>1</w:t>
            </w:r>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4467D68C" w14:textId="26018C3F" w:rsidR="00C6285C" w:rsidRDefault="00C6285C" w:rsidP="00C6285C">
            <w:pPr>
              <w:keepNext/>
              <w:ind w:left="720"/>
              <w:rPr>
                <w:rFonts w:asciiTheme="minorHAnsi" w:hAnsiTheme="minorHAnsi"/>
                <w:sz w:val="16"/>
                <w:szCs w:val="16"/>
              </w:rPr>
            </w:pPr>
            <w:r>
              <w:rPr>
                <w:rFonts w:asciiTheme="minorHAnsi" w:hAnsiTheme="minorHAnsi"/>
                <w:sz w:val="16"/>
                <w:szCs w:val="16"/>
              </w:rPr>
              <w:t>If A0</w:t>
            </w:r>
            <w:r w:rsidR="002D77F8">
              <w:rPr>
                <w:rFonts w:asciiTheme="minorHAnsi" w:hAnsiTheme="minorHAnsi"/>
                <w:sz w:val="16"/>
                <w:szCs w:val="16"/>
              </w:rPr>
              <w:t>4</w:t>
            </w:r>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p>
          <w:p w14:paraId="5E9E90E6" w14:textId="246E108D" w:rsidR="00C6285C" w:rsidRDefault="00C6285C" w:rsidP="00C6285C">
            <w:pPr>
              <w:keepNext/>
              <w:ind w:left="720"/>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0429B1CF" w14:textId="77777777" w:rsidR="00C6285C" w:rsidRPr="00E00244" w:rsidRDefault="00C6285C" w:rsidP="00C6285C">
            <w:pPr>
              <w:keepNext/>
              <w:ind w:left="736"/>
              <w:rPr>
                <w:rFonts w:asciiTheme="minorHAnsi" w:hAnsiTheme="minorHAnsi"/>
                <w:sz w:val="16"/>
                <w:szCs w:val="16"/>
              </w:rPr>
            </w:pPr>
            <w:r>
              <w:rPr>
                <w:rFonts w:asciiTheme="minorHAnsi" w:hAnsiTheme="minorHAnsi"/>
                <w:sz w:val="16"/>
                <w:szCs w:val="16"/>
              </w:rPr>
              <w:t>Else use MCH-23a;</w:t>
            </w:r>
          </w:p>
          <w:p w14:paraId="4E96F50A" w14:textId="77777777" w:rsidR="00C6285C" w:rsidRDefault="00C6285C" w:rsidP="00C6285C">
            <w:pPr>
              <w:keepNext/>
              <w:rPr>
                <w:rFonts w:asciiTheme="minorHAnsi" w:hAnsiTheme="minorHAnsi"/>
                <w:sz w:val="16"/>
                <w:szCs w:val="16"/>
              </w:rPr>
            </w:pPr>
            <w:proofErr w:type="spellStart"/>
            <w:r>
              <w:rPr>
                <w:rFonts w:asciiTheme="minorHAnsi" w:hAnsiTheme="minorHAnsi"/>
                <w:sz w:val="16"/>
                <w:szCs w:val="16"/>
              </w:rPr>
              <w:t>End</w:t>
            </w:r>
            <w:r w:rsidRPr="00E00244">
              <w:rPr>
                <w:rFonts w:asciiTheme="minorHAnsi" w:hAnsiTheme="minorHAnsi"/>
                <w:sz w:val="16"/>
                <w:szCs w:val="16"/>
              </w:rPr>
              <w:t>E</w:t>
            </w:r>
            <w:r>
              <w:rPr>
                <w:rFonts w:asciiTheme="minorHAnsi" w:hAnsiTheme="minorHAnsi"/>
                <w:sz w:val="16"/>
                <w:szCs w:val="16"/>
              </w:rPr>
              <w:t>nd</w:t>
            </w:r>
            <w:proofErr w:type="spellEnd"/>
          </w:p>
          <w:p w14:paraId="6ACA4BCA" w14:textId="77777777" w:rsidR="00C6285C" w:rsidRPr="00E00244" w:rsidRDefault="00C6285C" w:rsidP="00C6285C">
            <w:pPr>
              <w:keepNext/>
              <w:rPr>
                <w:rFonts w:asciiTheme="minorHAnsi" w:hAnsiTheme="minorHAnsi"/>
                <w:sz w:val="16"/>
                <w:szCs w:val="16"/>
              </w:rPr>
            </w:pPr>
          </w:p>
          <w:p w14:paraId="6DCA8269" w14:textId="2D7DA586" w:rsidR="00C6285C" w:rsidRPr="00E00244" w:rsidRDefault="00C6285C" w:rsidP="00C6285C">
            <w:pPr>
              <w:keepNext/>
              <w:rPr>
                <w:rFonts w:asciiTheme="minorHAnsi" w:hAnsiTheme="minorHAnsi"/>
                <w:sz w:val="16"/>
                <w:szCs w:val="16"/>
              </w:rPr>
            </w:pPr>
            <w:r w:rsidRPr="00E00244">
              <w:rPr>
                <w:rFonts w:asciiTheme="minorHAnsi" w:hAnsiTheme="minorHAnsi"/>
                <w:sz w:val="16"/>
                <w:szCs w:val="16"/>
              </w:rPr>
              <w:t>If A0</w:t>
            </w:r>
            <w:r w:rsidR="002D77F8">
              <w:rPr>
                <w:rFonts w:asciiTheme="minorHAnsi" w:hAnsiTheme="minorHAnsi"/>
                <w:sz w:val="16"/>
                <w:szCs w:val="16"/>
              </w:rPr>
              <w:t>7</w:t>
            </w:r>
            <w:r w:rsidRPr="00E00244">
              <w:rPr>
                <w:rFonts w:asciiTheme="minorHAnsi" w:hAnsiTheme="minorHAnsi"/>
                <w:sz w:val="16"/>
                <w:szCs w:val="16"/>
              </w:rPr>
              <w:t xml:space="preserve"> =  </w:t>
            </w:r>
            <w:proofErr w:type="spellStart"/>
            <w:r w:rsidRPr="00E00244">
              <w:rPr>
                <w:rFonts w:asciiTheme="minorHAnsi" w:hAnsiTheme="minorHAnsi"/>
                <w:sz w:val="16"/>
                <w:szCs w:val="16"/>
              </w:rPr>
              <w:t>ZonallyControlled</w:t>
            </w:r>
            <w:proofErr w:type="spellEnd"/>
            <w:r w:rsidRPr="00E00244">
              <w:rPr>
                <w:rFonts w:asciiTheme="minorHAnsi" w:hAnsiTheme="minorHAnsi"/>
                <w:sz w:val="16"/>
                <w:szCs w:val="16"/>
              </w:rPr>
              <w:t xml:space="preserve"> Then</w:t>
            </w:r>
          </w:p>
          <w:p w14:paraId="48F8F2F7" w14:textId="4843D747" w:rsidR="00C6285C" w:rsidRDefault="00C6285C" w:rsidP="00C6285C">
            <w:pPr>
              <w:keepNext/>
              <w:rPr>
                <w:rFonts w:asciiTheme="minorHAnsi" w:hAnsiTheme="minorHAnsi"/>
                <w:sz w:val="16"/>
                <w:szCs w:val="16"/>
              </w:rPr>
            </w:pPr>
            <w:r w:rsidRPr="00E00244">
              <w:rPr>
                <w:rFonts w:asciiTheme="minorHAnsi" w:hAnsiTheme="minorHAnsi"/>
                <w:sz w:val="16"/>
                <w:szCs w:val="16"/>
              </w:rPr>
              <w:t>If A0</w:t>
            </w:r>
            <w:r w:rsidR="002D77F8">
              <w:rPr>
                <w:rFonts w:asciiTheme="minorHAnsi" w:hAnsiTheme="minorHAnsi"/>
                <w:sz w:val="16"/>
                <w:szCs w:val="16"/>
              </w:rPr>
              <w:t>6</w:t>
            </w:r>
            <w:r w:rsidRPr="00E00244">
              <w:rPr>
                <w:rFonts w:asciiTheme="minorHAnsi" w:hAnsiTheme="minorHAnsi"/>
                <w:sz w:val="16"/>
                <w:szCs w:val="16"/>
              </w:rPr>
              <w:t xml:space="preserve"> = </w:t>
            </w:r>
            <w:proofErr w:type="spellStart"/>
            <w:r w:rsidRPr="00E00244">
              <w:rPr>
                <w:rFonts w:asciiTheme="minorHAnsi" w:hAnsiTheme="minorHAnsi"/>
                <w:sz w:val="16"/>
                <w:szCs w:val="16"/>
              </w:rPr>
              <w:t>SingleSpeed</w:t>
            </w:r>
            <w:proofErr w:type="spellEnd"/>
            <w:r w:rsidRPr="00E00244">
              <w:rPr>
                <w:rFonts w:asciiTheme="minorHAnsi" w:hAnsiTheme="minorHAnsi"/>
                <w:sz w:val="16"/>
                <w:szCs w:val="16"/>
              </w:rPr>
              <w:t xml:space="preserve"> </w:t>
            </w:r>
            <w:r>
              <w:rPr>
                <w:rFonts w:asciiTheme="minorHAnsi" w:hAnsiTheme="minorHAnsi"/>
                <w:sz w:val="16"/>
                <w:szCs w:val="16"/>
              </w:rPr>
              <w:t xml:space="preserve">then </w:t>
            </w:r>
          </w:p>
          <w:p w14:paraId="118DC806" w14:textId="6DA69136" w:rsidR="00C6285C" w:rsidRDefault="00C6285C" w:rsidP="00C6285C">
            <w:pPr>
              <w:keepNext/>
              <w:ind w:left="646"/>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073F3CF0" w14:textId="77777777" w:rsidR="00C6285C" w:rsidRPr="00E00244" w:rsidRDefault="00C6285C" w:rsidP="00C6285C">
            <w:pPr>
              <w:keepNext/>
              <w:ind w:left="646"/>
              <w:rPr>
                <w:rFonts w:asciiTheme="minorHAnsi" w:hAnsiTheme="minorHAnsi"/>
                <w:sz w:val="16"/>
                <w:szCs w:val="16"/>
              </w:rPr>
            </w:pPr>
            <w:r>
              <w:rPr>
                <w:rFonts w:asciiTheme="minorHAnsi" w:hAnsiTheme="minorHAnsi"/>
                <w:sz w:val="16"/>
                <w:szCs w:val="16"/>
              </w:rPr>
              <w:t>Else use variant MCH-23b;</w:t>
            </w:r>
          </w:p>
          <w:p w14:paraId="201183DA" w14:textId="2A1DBD54" w:rsidR="00C6285C" w:rsidRDefault="00C6285C" w:rsidP="00C6285C">
            <w:pPr>
              <w:keepNext/>
              <w:rPr>
                <w:rFonts w:asciiTheme="minorHAnsi" w:hAnsiTheme="minorHAnsi"/>
                <w:sz w:val="16"/>
                <w:szCs w:val="16"/>
              </w:rPr>
            </w:pPr>
            <w:proofErr w:type="spellStart"/>
            <w:r w:rsidRPr="00E00244">
              <w:rPr>
                <w:rFonts w:asciiTheme="minorHAnsi" w:hAnsiTheme="minorHAnsi"/>
                <w:sz w:val="16"/>
                <w:szCs w:val="16"/>
              </w:rPr>
              <w:t>ElseIf</w:t>
            </w:r>
            <w:proofErr w:type="spellEnd"/>
            <w:r w:rsidRPr="00E00244">
              <w:rPr>
                <w:rFonts w:asciiTheme="minorHAnsi" w:hAnsiTheme="minorHAnsi"/>
                <w:sz w:val="16"/>
                <w:szCs w:val="16"/>
              </w:rPr>
              <w:t xml:space="preserve"> A0</w:t>
            </w:r>
            <w:r w:rsidR="002D77F8">
              <w:rPr>
                <w:rFonts w:asciiTheme="minorHAnsi" w:hAnsiTheme="minorHAnsi"/>
                <w:sz w:val="16"/>
                <w:szCs w:val="16"/>
              </w:rPr>
              <w:t>6</w:t>
            </w:r>
            <w:r w:rsidRPr="00E00244">
              <w:rPr>
                <w:rFonts w:asciiTheme="minorHAnsi" w:hAnsiTheme="minorHAnsi"/>
                <w:sz w:val="16"/>
                <w:szCs w:val="16"/>
              </w:rPr>
              <w:t xml:space="preserve"> = </w:t>
            </w:r>
            <w:proofErr w:type="spellStart"/>
            <w:r w:rsidRPr="00E00244">
              <w:rPr>
                <w:rFonts w:asciiTheme="minorHAnsi" w:hAnsiTheme="minorHAnsi"/>
                <w:sz w:val="16"/>
                <w:szCs w:val="16"/>
              </w:rPr>
              <w:t>MultiSpeed</w:t>
            </w:r>
            <w:proofErr w:type="spellEnd"/>
            <w:r w:rsidRPr="00E00244">
              <w:rPr>
                <w:rFonts w:asciiTheme="minorHAnsi" w:hAnsiTheme="minorHAnsi"/>
                <w:sz w:val="16"/>
                <w:szCs w:val="16"/>
              </w:rPr>
              <w:t xml:space="preserve"> </w:t>
            </w:r>
            <w:r>
              <w:rPr>
                <w:rFonts w:asciiTheme="minorHAnsi" w:hAnsiTheme="minorHAnsi"/>
                <w:sz w:val="16"/>
                <w:szCs w:val="16"/>
              </w:rPr>
              <w:t>then</w:t>
            </w:r>
          </w:p>
          <w:p w14:paraId="5AFC12AB" w14:textId="51F50AF8" w:rsidR="00C6285C" w:rsidRDefault="00C6285C" w:rsidP="00C6285C">
            <w:pPr>
              <w:keepNext/>
              <w:ind w:left="646"/>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365071C" w14:textId="77777777" w:rsidR="00C6285C" w:rsidRDefault="00C6285C" w:rsidP="00C6285C">
            <w:pPr>
              <w:keepNext/>
              <w:ind w:left="646"/>
              <w:rPr>
                <w:rFonts w:asciiTheme="minorHAnsi" w:hAnsiTheme="minorHAnsi"/>
                <w:sz w:val="16"/>
                <w:szCs w:val="16"/>
              </w:rPr>
            </w:pPr>
            <w:r>
              <w:rPr>
                <w:rFonts w:asciiTheme="minorHAnsi" w:hAnsiTheme="minorHAnsi"/>
                <w:sz w:val="16"/>
                <w:szCs w:val="16"/>
              </w:rPr>
              <w:t>Else use variant MCH-23a;</w:t>
            </w:r>
          </w:p>
          <w:p w14:paraId="25CE809C" w14:textId="77777777" w:rsidR="00C6285C" w:rsidRPr="00E00244" w:rsidRDefault="00C6285C" w:rsidP="00C6285C">
            <w:pPr>
              <w:keepNext/>
              <w:ind w:left="646"/>
              <w:rPr>
                <w:rFonts w:asciiTheme="minorHAnsi" w:hAnsiTheme="minorHAnsi"/>
                <w:sz w:val="16"/>
                <w:szCs w:val="16"/>
              </w:rPr>
            </w:pPr>
          </w:p>
          <w:p w14:paraId="7E28A66D" w14:textId="40B2A290" w:rsidR="00C6285C" w:rsidRPr="00E00244" w:rsidRDefault="00C6285C" w:rsidP="00C6285C">
            <w:pPr>
              <w:keepNext/>
              <w:rPr>
                <w:rFonts w:asciiTheme="minorHAnsi" w:hAnsiTheme="minorHAnsi"/>
                <w:sz w:val="16"/>
                <w:szCs w:val="16"/>
              </w:rPr>
            </w:pPr>
            <w:proofErr w:type="spellStart"/>
            <w:r w:rsidRPr="00E00244">
              <w:rPr>
                <w:rFonts w:asciiTheme="minorHAnsi" w:hAnsiTheme="minorHAnsi"/>
                <w:sz w:val="16"/>
                <w:szCs w:val="16"/>
              </w:rPr>
              <w:t>ElseIf</w:t>
            </w:r>
            <w:proofErr w:type="spellEnd"/>
            <w:r w:rsidRPr="00E00244">
              <w:rPr>
                <w:rFonts w:asciiTheme="minorHAnsi" w:hAnsiTheme="minorHAnsi"/>
                <w:sz w:val="16"/>
                <w:szCs w:val="16"/>
              </w:rPr>
              <w:t xml:space="preserve"> A0</w:t>
            </w:r>
            <w:r w:rsidR="002D77F8">
              <w:rPr>
                <w:rFonts w:asciiTheme="minorHAnsi" w:hAnsiTheme="minorHAnsi"/>
                <w:sz w:val="16"/>
                <w:szCs w:val="16"/>
              </w:rPr>
              <w:t>7</w:t>
            </w:r>
            <w:r w:rsidRPr="00E00244">
              <w:rPr>
                <w:rFonts w:asciiTheme="minorHAnsi" w:hAnsiTheme="minorHAnsi"/>
                <w:sz w:val="16"/>
                <w:szCs w:val="16"/>
              </w:rPr>
              <w:t xml:space="preserve"> = </w:t>
            </w:r>
            <w:proofErr w:type="spellStart"/>
            <w:r w:rsidRPr="00E00244">
              <w:rPr>
                <w:rFonts w:asciiTheme="minorHAnsi" w:hAnsiTheme="minorHAnsi"/>
                <w:sz w:val="16"/>
                <w:szCs w:val="16"/>
              </w:rPr>
              <w:t>NotZonal</w:t>
            </w:r>
            <w:proofErr w:type="spellEnd"/>
            <w:r w:rsidRPr="00E00244">
              <w:rPr>
                <w:rFonts w:asciiTheme="minorHAnsi" w:hAnsiTheme="minorHAnsi"/>
                <w:sz w:val="16"/>
                <w:szCs w:val="16"/>
              </w:rPr>
              <w:t xml:space="preserve"> Then</w:t>
            </w:r>
          </w:p>
          <w:p w14:paraId="7885A7EB" w14:textId="1C8AAB73" w:rsidR="00C6285C" w:rsidRPr="00E00244" w:rsidRDefault="00C6285C" w:rsidP="00C6285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2D77F8">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3A87DA2F" w14:textId="0EE01826" w:rsidR="00C6285C" w:rsidRDefault="00C6285C" w:rsidP="00C6285C">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2D77F8">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08CA01A3" w14:textId="460B1437" w:rsidR="00C6285C" w:rsidRDefault="00C6285C" w:rsidP="00C6285C">
            <w:pPr>
              <w:keepNext/>
              <w:ind w:left="646"/>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48AD8568" w14:textId="77777777" w:rsidR="00C6285C" w:rsidRDefault="00C6285C" w:rsidP="00C6285C">
            <w:pPr>
              <w:keepNext/>
              <w:ind w:left="646"/>
              <w:rPr>
                <w:rFonts w:asciiTheme="minorHAnsi" w:hAnsiTheme="minorHAnsi"/>
                <w:sz w:val="16"/>
                <w:szCs w:val="16"/>
              </w:rPr>
            </w:pPr>
            <w:r>
              <w:rPr>
                <w:rFonts w:asciiTheme="minorHAnsi" w:hAnsiTheme="minorHAnsi"/>
                <w:sz w:val="16"/>
                <w:szCs w:val="16"/>
              </w:rPr>
              <w:t>else use variant MCH-23a;</w:t>
            </w:r>
          </w:p>
          <w:p w14:paraId="4D6FA215" w14:textId="77777777" w:rsidR="00C6285C" w:rsidRDefault="00C6285C" w:rsidP="00C6285C">
            <w:pPr>
              <w:keepNext/>
              <w:ind w:left="646"/>
              <w:rPr>
                <w:rFonts w:asciiTheme="minorHAnsi" w:hAnsiTheme="minorHAnsi"/>
                <w:sz w:val="16"/>
                <w:szCs w:val="16"/>
              </w:rPr>
            </w:pPr>
          </w:p>
          <w:p w14:paraId="4EA9D259" w14:textId="3213547A" w:rsidR="00C6285C" w:rsidRDefault="00C6285C" w:rsidP="00C6285C">
            <w:pPr>
              <w:keepNext/>
              <w:rPr>
                <w:rFonts w:ascii="Calibri" w:hAnsi="Calibri"/>
                <w:sz w:val="16"/>
                <w:szCs w:val="16"/>
              </w:rPr>
            </w:pPr>
            <w:proofErr w:type="spellStart"/>
            <w:r w:rsidRPr="00E00244">
              <w:rPr>
                <w:rFonts w:ascii="Calibri" w:hAnsi="Calibri"/>
                <w:sz w:val="16"/>
                <w:szCs w:val="16"/>
              </w:rPr>
              <w:t>ElseIf</w:t>
            </w:r>
            <w:proofErr w:type="spellEnd"/>
            <w:r w:rsidRPr="00E00244">
              <w:rPr>
                <w:rFonts w:ascii="Calibri" w:hAnsi="Calibri"/>
                <w:sz w:val="16"/>
                <w:szCs w:val="16"/>
              </w:rPr>
              <w:t xml:space="preserve"> A0</w:t>
            </w:r>
            <w:r w:rsidR="002D77F8">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045A3CF2" w14:textId="2A9CA5A3" w:rsidR="00C6285C" w:rsidRDefault="00C6285C" w:rsidP="00C6285C">
            <w:pPr>
              <w:keepNext/>
              <w:ind w:left="646"/>
              <w:rPr>
                <w:rFonts w:ascii="Calibri" w:hAnsi="Calibri"/>
                <w:sz w:val="16"/>
                <w:szCs w:val="16"/>
              </w:rPr>
            </w:pPr>
            <w:r w:rsidRPr="00E00244">
              <w:rPr>
                <w:rFonts w:ascii="Calibri" w:hAnsi="Calibri"/>
                <w:sz w:val="16"/>
                <w:szCs w:val="16"/>
              </w:rPr>
              <w:t>if A0</w:t>
            </w:r>
            <w:r w:rsidR="002D77F8">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14E0CA36" w14:textId="332962D5" w:rsidR="00C6285C" w:rsidRDefault="00C6285C" w:rsidP="00C6285C">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2D77F8">
              <w:rPr>
                <w:rFonts w:ascii="Calibri" w:hAnsi="Calibri"/>
                <w:sz w:val="16"/>
                <w:szCs w:val="16"/>
              </w:rPr>
              <w:t>8</w:t>
            </w:r>
            <w:r>
              <w:rPr>
                <w:rFonts w:ascii="Calibri" w:hAnsi="Calibri"/>
                <w:sz w:val="16"/>
                <w:szCs w:val="16"/>
              </w:rPr>
              <w:t xml:space="preserve"> = CFI System or A1</w:t>
            </w:r>
            <w:r w:rsidR="002D77F8">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0EBA393C" w14:textId="55C150FB" w:rsidR="00C6285C" w:rsidRDefault="00C6285C" w:rsidP="00C6285C">
            <w:pPr>
              <w:keepNext/>
              <w:ind w:left="646"/>
              <w:rPr>
                <w:rFonts w:ascii="Calibri" w:hAnsi="Calibri"/>
                <w:sz w:val="16"/>
                <w:szCs w:val="16"/>
              </w:rPr>
            </w:pPr>
            <w:r>
              <w:rPr>
                <w:rFonts w:ascii="Calibri" w:hAnsi="Calibri"/>
                <w:sz w:val="16"/>
                <w:szCs w:val="16"/>
              </w:rPr>
              <w:t>if A1</w:t>
            </w:r>
            <w:r w:rsidR="002D77F8">
              <w:rPr>
                <w:rFonts w:ascii="Calibri" w:hAnsi="Calibri"/>
                <w:sz w:val="16"/>
                <w:szCs w:val="16"/>
              </w:rPr>
              <w:t>2</w:t>
            </w:r>
            <w:r>
              <w:rPr>
                <w:rFonts w:ascii="Calibri" w:hAnsi="Calibri"/>
                <w:sz w:val="16"/>
                <w:szCs w:val="16"/>
              </w:rPr>
              <w:t xml:space="preserve"> = </w:t>
            </w:r>
            <w:r>
              <w:rPr>
                <w:rFonts w:asciiTheme="minorHAnsi" w:hAnsiTheme="minorHAnsi"/>
                <w:sz w:val="16"/>
                <w:szCs w:val="16"/>
              </w:rPr>
              <w:t xml:space="preserve">Variable CFVCS or Fixed CFVCS </w:t>
            </w:r>
            <w:r>
              <w:rPr>
                <w:rFonts w:ascii="Calibri" w:hAnsi="Calibri"/>
                <w:sz w:val="16"/>
                <w:szCs w:val="16"/>
              </w:rPr>
              <w:t>use variant MCH-23e,</w:t>
            </w:r>
          </w:p>
          <w:p w14:paraId="64CE359C" w14:textId="77777777" w:rsidR="00C6285C" w:rsidRPr="00E00244" w:rsidRDefault="00C6285C" w:rsidP="00C6285C">
            <w:pPr>
              <w:keepNext/>
              <w:ind w:left="646"/>
              <w:rPr>
                <w:rFonts w:ascii="Calibri" w:hAnsi="Calibri"/>
                <w:sz w:val="16"/>
                <w:szCs w:val="16"/>
              </w:rPr>
            </w:pPr>
            <w:r>
              <w:rPr>
                <w:rFonts w:ascii="Calibri" w:hAnsi="Calibri"/>
                <w:sz w:val="16"/>
                <w:szCs w:val="16"/>
              </w:rPr>
              <w:t>Else use variant MCH-23-a</w:t>
            </w:r>
          </w:p>
          <w:p w14:paraId="55EB94FC" w14:textId="77777777" w:rsidR="00C6285C" w:rsidRDefault="00C6285C" w:rsidP="00C6285C">
            <w:pPr>
              <w:keepNext/>
              <w:ind w:left="1006"/>
              <w:rPr>
                <w:rFonts w:asciiTheme="minorHAnsi" w:hAnsiTheme="minorHAnsi"/>
                <w:sz w:val="16"/>
                <w:szCs w:val="16"/>
              </w:rPr>
            </w:pPr>
            <w:r w:rsidRPr="00E00244">
              <w:rPr>
                <w:rFonts w:asciiTheme="minorHAnsi" w:hAnsiTheme="minorHAnsi"/>
                <w:sz w:val="16"/>
                <w:szCs w:val="16"/>
              </w:rPr>
              <w:t>End</w:t>
            </w:r>
          </w:p>
          <w:p w14:paraId="1933EADB" w14:textId="685CAF77" w:rsidR="00C6285C" w:rsidRDefault="00C6285C" w:rsidP="00C6285C">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4910"/>
        <w:gridCol w:w="5555"/>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65AA7C79" w14:textId="05D1ECB2" w:rsidR="00E32A17" w:rsidRDefault="00E32A17" w:rsidP="00E32A17">
            <w:pPr>
              <w:keepNext/>
              <w:rPr>
                <w:rFonts w:asciiTheme="minorHAnsi" w:hAnsiTheme="minorHAnsi"/>
                <w:sz w:val="18"/>
                <w:szCs w:val="18"/>
              </w:rPr>
            </w:pPr>
            <w:r>
              <w:rPr>
                <w:rFonts w:asciiTheme="minorHAnsi" w:hAnsiTheme="minorHAnsi"/>
                <w:sz w:val="18"/>
                <w:szCs w:val="18"/>
              </w:rPr>
              <w:t xml:space="preserve">If MCH-01 – </w:t>
            </w:r>
            <w:proofErr w:type="spellStart"/>
            <w:r>
              <w:rPr>
                <w:rFonts w:asciiTheme="minorHAnsi" w:hAnsiTheme="minorHAnsi"/>
                <w:sz w:val="18"/>
                <w:szCs w:val="18"/>
              </w:rPr>
              <w:t>ResidentialCoolingSystemType</w:t>
            </w:r>
            <w:proofErr w:type="spellEnd"/>
            <w:r>
              <w:rPr>
                <w:rFonts w:asciiTheme="minorHAnsi" w:hAnsiTheme="minorHAnsi"/>
                <w:sz w:val="18"/>
                <w:szCs w:val="18"/>
              </w:rPr>
              <w:t xml:space="preserve"> = Small Duct High Velocity</w:t>
            </w:r>
            <w:r w:rsidR="00C6285C">
              <w:rPr>
                <w:rFonts w:asciiTheme="minorHAnsi" w:hAnsiTheme="minorHAnsi"/>
                <w:sz w:val="18"/>
                <w:szCs w:val="18"/>
              </w:rPr>
              <w:t xml:space="preserve"> AC or Small Duct High Velocity HP</w:t>
            </w:r>
            <w:r>
              <w:rPr>
                <w:rFonts w:asciiTheme="minorHAnsi" w:hAnsiTheme="minorHAnsi"/>
                <w:sz w:val="18"/>
                <w:szCs w:val="18"/>
              </w:rPr>
              <w:t>, then value = 250</w:t>
            </w:r>
          </w:p>
          <w:p w14:paraId="58760CD1" w14:textId="77777777" w:rsidR="00E32A17" w:rsidRDefault="00E32A17" w:rsidP="00E32A17">
            <w:pPr>
              <w:keepNext/>
              <w:rPr>
                <w:rFonts w:asciiTheme="minorHAnsi" w:hAnsiTheme="minorHAnsi"/>
                <w:sz w:val="18"/>
                <w:szCs w:val="18"/>
              </w:rPr>
            </w:pPr>
          </w:p>
          <w:p w14:paraId="43D6861E" w14:textId="00F7E61C" w:rsidR="00E32A17" w:rsidRDefault="00E32A17" w:rsidP="00E32A17">
            <w:pPr>
              <w:keepNext/>
              <w:rPr>
                <w:rFonts w:asciiTheme="minorHAnsi" w:hAnsiTheme="minorHAnsi"/>
                <w:sz w:val="18"/>
                <w:szCs w:val="18"/>
              </w:rPr>
            </w:pPr>
            <w:r>
              <w:rPr>
                <w:rFonts w:asciiTheme="minorHAnsi" w:hAnsiTheme="minorHAnsi"/>
                <w:sz w:val="18"/>
                <w:szCs w:val="18"/>
              </w:rPr>
              <w:t>Elseif, A0</w:t>
            </w:r>
            <w:r w:rsidR="002D77F8">
              <w:rPr>
                <w:rFonts w:asciiTheme="minorHAnsi" w:hAnsiTheme="minorHAnsi"/>
                <w:sz w:val="18"/>
                <w:szCs w:val="18"/>
              </w:rPr>
              <w:t>4</w:t>
            </w:r>
            <w:r>
              <w:rPr>
                <w:rFonts w:asciiTheme="minorHAnsi" w:hAnsiTheme="minorHAnsi"/>
                <w:sz w:val="18"/>
                <w:szCs w:val="18"/>
              </w:rPr>
              <w:t xml:space="preserve"> = Alteration, then value = 300;</w:t>
            </w:r>
          </w:p>
          <w:p w14:paraId="17E3FEB9" w14:textId="77777777" w:rsidR="00E32A17" w:rsidRDefault="00E32A17" w:rsidP="00E32A17">
            <w:pPr>
              <w:keepNext/>
              <w:rPr>
                <w:rFonts w:asciiTheme="minorHAnsi" w:hAnsiTheme="minorHAnsi"/>
                <w:sz w:val="18"/>
                <w:szCs w:val="18"/>
              </w:rPr>
            </w:pPr>
          </w:p>
          <w:p w14:paraId="20AFC02C" w14:textId="41436D47" w:rsidR="00E32A17" w:rsidRDefault="00E32A17" w:rsidP="00E32A17">
            <w:pPr>
              <w:keepNext/>
              <w:rPr>
                <w:rFonts w:asciiTheme="minorHAnsi" w:hAnsiTheme="minorHAnsi"/>
                <w:sz w:val="18"/>
                <w:szCs w:val="18"/>
              </w:rPr>
            </w:pPr>
            <w:r>
              <w:rPr>
                <w:rFonts w:asciiTheme="minorHAnsi" w:hAnsiTheme="minorHAnsi"/>
                <w:sz w:val="18"/>
                <w:szCs w:val="18"/>
              </w:rPr>
              <w:t>Elseif parent is MCH-01a, and B1</w:t>
            </w:r>
            <w:r w:rsidR="00A60A9E">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16C1DF8" w14:textId="77777777" w:rsidR="00E32A17" w:rsidRDefault="00E32A17" w:rsidP="00E32A17">
            <w:pPr>
              <w:keepNext/>
              <w:rPr>
                <w:rFonts w:asciiTheme="minorHAnsi" w:hAnsiTheme="minorHAnsi"/>
                <w:sz w:val="18"/>
                <w:szCs w:val="18"/>
              </w:rPr>
            </w:pPr>
          </w:p>
          <w:p w14:paraId="7BC67F98" w14:textId="77777777" w:rsidR="00E32A17" w:rsidRDefault="00E32A17" w:rsidP="00E32A1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0919D585" w14:textId="77777777" w:rsidR="00E32A17" w:rsidRDefault="00E32A17" w:rsidP="00E32A17">
            <w:pPr>
              <w:keepNext/>
              <w:rPr>
                <w:rFonts w:asciiTheme="minorHAnsi" w:hAnsiTheme="minorHAnsi"/>
                <w:sz w:val="18"/>
                <w:szCs w:val="18"/>
              </w:rPr>
            </w:pPr>
          </w:p>
          <w:p w14:paraId="1933EAEC" w14:textId="0099F2B7" w:rsidR="00E32A17" w:rsidRPr="002E17DB" w:rsidRDefault="00E32A17" w:rsidP="00E32A1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2D00FB59"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2D77F8">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input numeric value: </w:t>
            </w:r>
            <w:proofErr w:type="spellStart"/>
            <w:r w:rsidRPr="002E17DB">
              <w:rPr>
                <w:rFonts w:asciiTheme="minorHAnsi" w:hAnsiTheme="minorHAnsi"/>
                <w:sz w:val="18"/>
                <w:szCs w:val="18"/>
              </w:rPr>
              <w:t>xxxx</w:t>
            </w:r>
            <w:proofErr w:type="spellEnd"/>
            <w:r w:rsidRPr="002E17DB">
              <w:rPr>
                <w:rFonts w:asciiTheme="minorHAnsi" w:hAnsiTheme="minorHAnsi"/>
                <w:sz w:val="18"/>
                <w:szCs w:val="18"/>
              </w:rPr>
              <w:t>&gt;&gt;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623"/>
        <w:gridCol w:w="2828"/>
        <w:gridCol w:w="2723"/>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682BB841" w:rsidR="00235FD7" w:rsidRDefault="00235FD7" w:rsidP="00235FD7">
            <w:pPr>
              <w:keepNext/>
              <w:rPr>
                <w:rFonts w:asciiTheme="minorHAnsi" w:hAnsiTheme="minorHAnsi"/>
                <w:sz w:val="18"/>
                <w:szCs w:val="18"/>
              </w:rPr>
            </w:pPr>
            <w:r>
              <w:rPr>
                <w:rFonts w:asciiTheme="minorHAnsi" w:hAnsiTheme="minorHAnsi"/>
                <w:sz w:val="18"/>
                <w:szCs w:val="18"/>
              </w:rPr>
              <w:t xml:space="preserve">If MCH-01 – </w:t>
            </w:r>
            <w:proofErr w:type="spellStart"/>
            <w:r>
              <w:rPr>
                <w:rFonts w:asciiTheme="minorHAnsi" w:hAnsiTheme="minorHAnsi"/>
                <w:sz w:val="18"/>
                <w:szCs w:val="18"/>
              </w:rPr>
              <w:t>ResidentialCoolingSystemType</w:t>
            </w:r>
            <w:proofErr w:type="spellEnd"/>
            <w:r>
              <w:rPr>
                <w:rFonts w:asciiTheme="minorHAnsi" w:hAnsiTheme="minorHAnsi"/>
                <w:sz w:val="18"/>
                <w:szCs w:val="18"/>
              </w:rPr>
              <w:t xml:space="preserve"> = Small Duct High Velocity</w:t>
            </w:r>
            <w:r w:rsidR="00C6285C">
              <w:rPr>
                <w:rFonts w:asciiTheme="minorHAnsi" w:hAnsiTheme="minorHAnsi"/>
                <w:sz w:val="18"/>
                <w:szCs w:val="18"/>
              </w:rPr>
              <w:t xml:space="preserve"> AC or Small Duct High Velocity HP</w:t>
            </w:r>
            <w:r>
              <w:rPr>
                <w:rFonts w:asciiTheme="minorHAnsi" w:hAnsiTheme="minorHAnsi"/>
                <w:sz w:val="18"/>
                <w:szCs w:val="18"/>
              </w:rPr>
              <w:t>, then value = 250</w:t>
            </w:r>
          </w:p>
          <w:p w14:paraId="172AF71C" w14:textId="77777777" w:rsidR="00235FD7" w:rsidRDefault="00235FD7" w:rsidP="00235FD7">
            <w:pPr>
              <w:keepNext/>
              <w:rPr>
                <w:rFonts w:asciiTheme="minorHAnsi" w:hAnsiTheme="minorHAnsi"/>
                <w:sz w:val="18"/>
                <w:szCs w:val="18"/>
              </w:rPr>
            </w:pPr>
          </w:p>
          <w:p w14:paraId="66569BA0" w14:textId="19B746E6" w:rsidR="00235FD7" w:rsidRDefault="00235FD7" w:rsidP="00235FD7">
            <w:pPr>
              <w:keepNext/>
              <w:rPr>
                <w:rFonts w:asciiTheme="minorHAnsi" w:hAnsiTheme="minorHAnsi"/>
                <w:sz w:val="18"/>
                <w:szCs w:val="18"/>
              </w:rPr>
            </w:pPr>
            <w:r>
              <w:rPr>
                <w:rFonts w:asciiTheme="minorHAnsi" w:hAnsiTheme="minorHAnsi"/>
                <w:sz w:val="18"/>
                <w:szCs w:val="18"/>
              </w:rPr>
              <w:t>Elseif, A0</w:t>
            </w:r>
            <w:r w:rsidR="002D77F8">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765FCBA3"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54142CCA"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2D77F8">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 xml:space="preserve">&lt;&lt;user input numeric value: </w:t>
            </w:r>
            <w:proofErr w:type="spellStart"/>
            <w:r w:rsidRPr="00A43176">
              <w:rPr>
                <w:rFonts w:asciiTheme="minorHAnsi" w:hAnsiTheme="minorHAnsi"/>
                <w:sz w:val="18"/>
                <w:szCs w:val="18"/>
              </w:rPr>
              <w:t>xxxx</w:t>
            </w:r>
            <w:proofErr w:type="spellEnd"/>
            <w:r w:rsidRPr="00A43176">
              <w:rPr>
                <w:rFonts w:asciiTheme="minorHAnsi" w:hAnsiTheme="minorHAnsi"/>
                <w:sz w:val="18"/>
                <w:szCs w:val="18"/>
              </w:rPr>
              <w:t>&gt;&gt;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lastRenderedPageBreak/>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35AF63AE" w14:textId="77777777" w:rsidTr="00BA7691">
        <w:trPr>
          <w:trHeight w:val="144"/>
        </w:trPr>
        <w:tc>
          <w:tcPr>
            <w:tcW w:w="468" w:type="dxa"/>
            <w:vAlign w:val="center"/>
          </w:tcPr>
          <w:p w14:paraId="30A85A63" w14:textId="4C9C40E5" w:rsidR="00084B48" w:rsidRPr="00837C51" w:rsidRDefault="00084B48" w:rsidP="00084B4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430" w:type="dxa"/>
            <w:vAlign w:val="center"/>
          </w:tcPr>
          <w:p w14:paraId="343D60A1" w14:textId="217261AB" w:rsidR="00084B48" w:rsidRPr="00837C51" w:rsidRDefault="00084B48" w:rsidP="00084B48">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3C1993BF" w14:textId="77777777" w:rsidR="00084B48" w:rsidRDefault="00084B48" w:rsidP="00084B48">
            <w:pPr>
              <w:rPr>
                <w:sz w:val="24"/>
                <w:szCs w:val="24"/>
              </w:rPr>
            </w:pPr>
            <w:r>
              <w:rPr>
                <w:rFonts w:ascii="Calibri" w:hAnsi="Calibri"/>
                <w:sz w:val="18"/>
              </w:rPr>
              <w:t>&lt;&lt;user pick from list:</w:t>
            </w:r>
          </w:p>
          <w:p w14:paraId="3C45C9D3" w14:textId="77777777" w:rsidR="00084B48" w:rsidRDefault="00084B48" w:rsidP="00084B48">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5C5C6969" w14:textId="77777777" w:rsidR="00084B48" w:rsidRDefault="00084B48" w:rsidP="00084B48">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5A06780" w14:textId="6044BF1A" w:rsidR="00084B48" w:rsidRPr="00837C51" w:rsidRDefault="00084B48" w:rsidP="00084B48">
            <w:pPr>
              <w:pStyle w:val="FootnoteText"/>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084B48" w:rsidRPr="00D83E48" w14:paraId="0319DF64" w14:textId="77777777" w:rsidTr="00BA7691">
        <w:trPr>
          <w:trHeight w:val="144"/>
        </w:trPr>
        <w:tc>
          <w:tcPr>
            <w:tcW w:w="468" w:type="dxa"/>
            <w:vAlign w:val="center"/>
          </w:tcPr>
          <w:p w14:paraId="6F69C226" w14:textId="4864401B" w:rsidR="00084B48" w:rsidRPr="00837C51" w:rsidRDefault="00084B48" w:rsidP="00084B48">
            <w:pPr>
              <w:pStyle w:val="FootnoteText"/>
              <w:keepNext/>
              <w:jc w:val="center"/>
              <w:rPr>
                <w:rFonts w:asciiTheme="minorHAnsi" w:hAnsiTheme="minorHAnsi"/>
                <w:sz w:val="18"/>
                <w:szCs w:val="18"/>
              </w:rPr>
            </w:pPr>
            <w:r>
              <w:rPr>
                <w:rFonts w:asciiTheme="minorHAnsi" w:hAnsiTheme="minorHAnsi"/>
                <w:sz w:val="18"/>
                <w:szCs w:val="18"/>
              </w:rPr>
              <w:t>10</w:t>
            </w:r>
          </w:p>
        </w:tc>
        <w:tc>
          <w:tcPr>
            <w:tcW w:w="2430" w:type="dxa"/>
            <w:vAlign w:val="center"/>
          </w:tcPr>
          <w:p w14:paraId="0CEF6106" w14:textId="48FC28B8" w:rsidR="00084B48" w:rsidRPr="00837C51" w:rsidRDefault="00084B48" w:rsidP="00084B48">
            <w:pPr>
              <w:pStyle w:val="FootnoteText"/>
              <w:keepNext/>
              <w:rPr>
                <w:rFonts w:asciiTheme="minorHAnsi" w:hAnsiTheme="minorHAnsi"/>
                <w:sz w:val="18"/>
                <w:szCs w:val="18"/>
              </w:rPr>
            </w:pPr>
            <w:r>
              <w:rPr>
                <w:rFonts w:ascii="Calibri" w:hAnsi="Calibri"/>
                <w:sz w:val="18"/>
              </w:rPr>
              <w:t>Correction Notes:</w:t>
            </w:r>
          </w:p>
        </w:tc>
        <w:tc>
          <w:tcPr>
            <w:tcW w:w="8100" w:type="dxa"/>
            <w:vAlign w:val="center"/>
          </w:tcPr>
          <w:p w14:paraId="474A2929" w14:textId="0CB2FDAD" w:rsidR="00084B48" w:rsidRPr="00837C51" w:rsidRDefault="00084B48" w:rsidP="00084B48">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084B48" w:rsidRPr="00D83E48" w14:paraId="1933EB47" w14:textId="77777777" w:rsidTr="004A1875">
        <w:trPr>
          <w:trHeight w:val="144"/>
        </w:trPr>
        <w:tc>
          <w:tcPr>
            <w:tcW w:w="10998" w:type="dxa"/>
            <w:gridSpan w:val="3"/>
            <w:vAlign w:val="center"/>
          </w:tcPr>
          <w:p w14:paraId="1933EB46" w14:textId="250735E6" w:rsidR="00084B48" w:rsidRPr="008D67CB" w:rsidRDefault="00084B48" w:rsidP="00084B4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B48" w14:textId="4B000E4F" w:rsidR="001868E8" w:rsidRDefault="001868E8"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84B48" w:rsidRPr="00DF3F73" w14:paraId="38AC73C3" w14:textId="77777777" w:rsidTr="00E72BA4">
        <w:trPr>
          <w:cantSplit/>
          <w:trHeight w:val="432"/>
        </w:trPr>
        <w:tc>
          <w:tcPr>
            <w:tcW w:w="5000" w:type="pct"/>
            <w:gridSpan w:val="2"/>
            <w:vAlign w:val="center"/>
          </w:tcPr>
          <w:p w14:paraId="6581C432" w14:textId="77777777" w:rsidR="00084B48" w:rsidRPr="00DF3F73" w:rsidRDefault="00084B48" w:rsidP="00E72BA4">
            <w:pPr>
              <w:keepNext/>
              <w:rPr>
                <w:rFonts w:asciiTheme="minorHAnsi" w:hAnsiTheme="minorHAnsi"/>
                <w:b/>
                <w:sz w:val="18"/>
                <w:szCs w:val="18"/>
              </w:rPr>
            </w:pPr>
            <w:r>
              <w:rPr>
                <w:rFonts w:asciiTheme="minorHAnsi" w:hAnsiTheme="minorHAnsi"/>
                <w:b/>
                <w:sz w:val="18"/>
                <w:szCs w:val="18"/>
              </w:rPr>
              <w:t>G. Determination of HERS Verification Compliance</w:t>
            </w:r>
          </w:p>
          <w:p w14:paraId="3E50B13E" w14:textId="77777777" w:rsidR="00084B48" w:rsidRPr="00DF3F73" w:rsidRDefault="00084B48" w:rsidP="00E72BA4">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84B48" w:rsidRPr="00DF3F73" w14:paraId="5F4D20E7" w14:textId="77777777" w:rsidTr="00E72BA4">
        <w:trPr>
          <w:cantSplit/>
          <w:trHeight w:val="432"/>
        </w:trPr>
        <w:tc>
          <w:tcPr>
            <w:tcW w:w="253" w:type="pct"/>
            <w:vAlign w:val="center"/>
          </w:tcPr>
          <w:p w14:paraId="4AE1CA51" w14:textId="77777777" w:rsidR="00084B48" w:rsidRPr="00DF3F73" w:rsidDel="00C76C40" w:rsidRDefault="00084B48" w:rsidP="00E72BA4">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31B7465" w14:textId="2FD104FD" w:rsidR="00084B48" w:rsidRPr="00DF3F73" w:rsidRDefault="00084B4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r>
              <w:rPr>
                <w:rFonts w:asciiTheme="minorHAnsi" w:hAnsiTheme="minorHAnsi"/>
                <w:sz w:val="18"/>
                <w:szCs w:val="18"/>
              </w:rPr>
              <w:t xml:space="preserve">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5C31BC0C" w14:textId="77777777" w:rsidR="00084B48" w:rsidRPr="00D83E48" w:rsidRDefault="00084B48" w:rsidP="0009456E">
      <w:pPr>
        <w:rPr>
          <w:rFonts w:ascii="Calibri" w:hAnsi="Calibri"/>
        </w:rPr>
      </w:pPr>
    </w:p>
    <w:sectPr w:rsidR="00084B48" w:rsidRPr="00D83E48" w:rsidSect="008656BC">
      <w:headerReference w:type="even" r:id="rId24"/>
      <w:headerReference w:type="default" r:id="rId25"/>
      <w:headerReference w:type="first" r:id="rId2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8BA09" w14:textId="77777777" w:rsidR="00CF00A2" w:rsidRDefault="00CF00A2">
      <w:r>
        <w:separator/>
      </w:r>
    </w:p>
  </w:endnote>
  <w:endnote w:type="continuationSeparator" w:id="0">
    <w:p w14:paraId="3C4CB0F3" w14:textId="77777777" w:rsidR="00CF00A2" w:rsidRDefault="00CF00A2">
      <w:r>
        <w:continuationSeparator/>
      </w:r>
    </w:p>
  </w:endnote>
  <w:endnote w:type="continuationNotice" w:id="1">
    <w:p w14:paraId="0FDC6F9A" w14:textId="77777777" w:rsidR="00CF00A2" w:rsidRDefault="00CF0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61" w14:textId="77777777" w:rsidR="00CF00A2" w:rsidRPr="00CB64DD" w:rsidRDefault="00CF00A2" w:rsidP="007B33F2">
    <w:pPr>
      <w:pStyle w:val="Footer"/>
    </w:pPr>
    <w:r w:rsidRPr="00CB64DD">
      <w:t xml:space="preserve">Registration Number:                                                           Registration Date/Time:                                           HERS Provider:                       </w:t>
    </w:r>
  </w:p>
  <w:p w14:paraId="1933EB62" w14:textId="757B8B4C" w:rsidR="00CF00A2" w:rsidRPr="00CB64DD" w:rsidRDefault="00CF00A2">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72" w14:textId="77777777" w:rsidR="00CF00A2" w:rsidRPr="00CB64DD" w:rsidRDefault="00CF00A2">
    <w:pPr>
      <w:pStyle w:val="Footer"/>
    </w:pPr>
    <w:r w:rsidRPr="00CB64DD">
      <w:t xml:space="preserve">Registration Number:                                                           Registration Date/Time:                                           HERS Provider:                       </w:t>
    </w:r>
  </w:p>
  <w:p w14:paraId="1933EB73" w14:textId="77777777" w:rsidR="00CF00A2" w:rsidRPr="00CB64DD" w:rsidRDefault="00CF00A2">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7C" w14:textId="30907C94" w:rsidR="00CF00A2" w:rsidRPr="00CB64DD" w:rsidRDefault="00CF00A2"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84" w14:textId="77777777" w:rsidR="00CF00A2" w:rsidRPr="00CB64DD" w:rsidRDefault="00CF00A2">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ECC27" w14:textId="77777777" w:rsidR="00CF00A2" w:rsidRDefault="00CF00A2">
      <w:r>
        <w:separator/>
      </w:r>
    </w:p>
  </w:footnote>
  <w:footnote w:type="continuationSeparator" w:id="0">
    <w:p w14:paraId="6C84792E" w14:textId="77777777" w:rsidR="00CF00A2" w:rsidRDefault="00CF00A2">
      <w:r>
        <w:continuationSeparator/>
      </w:r>
    </w:p>
  </w:footnote>
  <w:footnote w:type="continuationNotice" w:id="1">
    <w:p w14:paraId="2C54E672" w14:textId="77777777" w:rsidR="00CF00A2" w:rsidRDefault="00CF0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4D" w14:textId="77777777" w:rsidR="00CF00A2" w:rsidRDefault="00EA2EB7">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4E" w14:textId="30588FA7" w:rsidR="00CF00A2" w:rsidRPr="007770C5" w:rsidRDefault="00CF00A2"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EA2EB7">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CF00A2" w:rsidRPr="007770C5" w:rsidRDefault="00CF00A2"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4EAFD3E6" w:rsidR="00CF00A2" w:rsidRPr="007770C5" w:rsidRDefault="00CF00A2"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CF00A2" w:rsidRPr="00F85124" w14:paraId="1933EB53" w14:textId="77777777" w:rsidTr="00986D7B">
      <w:trPr>
        <w:cantSplit/>
        <w:trHeight w:val="288"/>
      </w:trPr>
      <w:tc>
        <w:tcPr>
          <w:tcW w:w="4016" w:type="pct"/>
          <w:gridSpan w:val="3"/>
          <w:tcBorders>
            <w:right w:val="nil"/>
          </w:tcBorders>
          <w:vAlign w:val="center"/>
        </w:tcPr>
        <w:p w14:paraId="1933EB51" w14:textId="4A60F698" w:rsidR="00CF00A2" w:rsidRPr="00F85124" w:rsidRDefault="00CF00A2" w:rsidP="00E72BA4">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1933EB52" w14:textId="04E10F79" w:rsidR="00CF00A2" w:rsidRPr="00F85124" w:rsidRDefault="00CF00A2">
          <w:pPr>
            <w:pStyle w:val="Heading1"/>
            <w:jc w:val="right"/>
            <w:rPr>
              <w:rFonts w:ascii="Calibri" w:hAnsi="Calibri"/>
              <w:b w:val="0"/>
              <w:bCs/>
              <w:sz w:val="20"/>
            </w:rPr>
          </w:pPr>
          <w:r>
            <w:rPr>
              <w:rFonts w:ascii="Calibri" w:hAnsi="Calibri"/>
              <w:b w:val="0"/>
              <w:bCs/>
              <w:sz w:val="20"/>
            </w:rPr>
            <w:t>CF3R-MCH-23-H</w:t>
          </w:r>
        </w:p>
      </w:tc>
    </w:tr>
    <w:tr w:rsidR="00CF00A2" w:rsidRPr="00F85124" w14:paraId="1933EB56" w14:textId="77777777" w:rsidTr="007924C2">
      <w:trPr>
        <w:cantSplit/>
        <w:trHeight w:val="288"/>
      </w:trPr>
      <w:tc>
        <w:tcPr>
          <w:tcW w:w="2500" w:type="pct"/>
          <w:gridSpan w:val="2"/>
          <w:tcBorders>
            <w:right w:val="nil"/>
          </w:tcBorders>
        </w:tcPr>
        <w:p w14:paraId="1933EB54" w14:textId="77777777" w:rsidR="00CF00A2" w:rsidRPr="002E105D" w:rsidRDefault="00CF00A2"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595EE45D" w:rsidR="00CF00A2" w:rsidRPr="00F85124" w:rsidRDefault="00CF00A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A2EB7">
            <w:rPr>
              <w:rFonts w:ascii="Calibri" w:hAnsi="Calibri"/>
              <w:bCs/>
              <w:noProof/>
            </w:rPr>
            <w:t>3</w:t>
          </w:r>
          <w:r>
            <w:rPr>
              <w:rFonts w:ascii="Calibri" w:hAnsi="Calibri"/>
              <w:bCs/>
              <w:noProof/>
            </w:rPr>
            <w:fldChar w:fldCharType="end"/>
          </w:r>
          <w:r w:rsidRPr="00F85124">
            <w:rPr>
              <w:rFonts w:ascii="Calibri" w:hAnsi="Calibri"/>
              <w:bCs/>
            </w:rPr>
            <w:t>)</w:t>
          </w:r>
        </w:p>
      </w:tc>
    </w:tr>
    <w:tr w:rsidR="00CF00A2" w:rsidRPr="00F85124" w14:paraId="1933EB5A" w14:textId="77777777" w:rsidTr="00986D7B">
      <w:trPr>
        <w:cantSplit/>
        <w:trHeight w:val="288"/>
      </w:trPr>
      <w:tc>
        <w:tcPr>
          <w:tcW w:w="0" w:type="auto"/>
        </w:tcPr>
        <w:p w14:paraId="1933EB57" w14:textId="77777777" w:rsidR="00CF00A2" w:rsidRPr="00F85124" w:rsidRDefault="00CF00A2"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CF00A2" w:rsidRPr="00F85124" w:rsidRDefault="00CF00A2"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CF00A2" w:rsidRPr="00F85124" w:rsidRDefault="00CF00A2" w:rsidP="007924C2">
          <w:pPr>
            <w:rPr>
              <w:rFonts w:ascii="Calibri" w:hAnsi="Calibri"/>
              <w:sz w:val="12"/>
              <w:szCs w:val="12"/>
            </w:rPr>
          </w:pPr>
          <w:r w:rsidRPr="00F85124">
            <w:rPr>
              <w:rFonts w:ascii="Calibri" w:hAnsi="Calibri"/>
              <w:sz w:val="12"/>
              <w:szCs w:val="12"/>
            </w:rPr>
            <w:t>Permit Number:</w:t>
          </w:r>
        </w:p>
      </w:tc>
    </w:tr>
    <w:tr w:rsidR="00CF00A2" w:rsidRPr="00F85124" w14:paraId="1933EB5E" w14:textId="77777777" w:rsidTr="00986D7B">
      <w:trPr>
        <w:cantSplit/>
        <w:trHeight w:val="288"/>
      </w:trPr>
      <w:tc>
        <w:tcPr>
          <w:tcW w:w="0" w:type="auto"/>
        </w:tcPr>
        <w:p w14:paraId="1933EB5B" w14:textId="77777777" w:rsidR="00CF00A2" w:rsidRPr="00F85124" w:rsidRDefault="00CF00A2"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CF00A2" w:rsidRPr="00F85124" w:rsidRDefault="00CF00A2"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CF00A2" w:rsidRPr="00F85124" w:rsidRDefault="00CF00A2"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CF00A2" w:rsidRDefault="00CF00A2"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2974"/>
      <w:gridCol w:w="2425"/>
    </w:tblGrid>
    <w:tr w:rsidR="00CF00A2" w:rsidRPr="00F85124" w14:paraId="1933EB65" w14:textId="77777777" w:rsidTr="002E105D">
      <w:trPr>
        <w:cantSplit/>
        <w:trHeight w:val="288"/>
      </w:trPr>
      <w:tc>
        <w:tcPr>
          <w:tcW w:w="3738" w:type="pct"/>
          <w:gridSpan w:val="3"/>
          <w:tcBorders>
            <w:right w:val="nil"/>
          </w:tcBorders>
          <w:vAlign w:val="center"/>
        </w:tcPr>
        <w:p w14:paraId="1933EB63" w14:textId="573224E1" w:rsidR="00CF00A2" w:rsidRPr="00F85124" w:rsidRDefault="00CF00A2"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CF00A2" w:rsidRPr="00F85124" w:rsidRDefault="00CF00A2" w:rsidP="002E105D">
          <w:pPr>
            <w:pStyle w:val="Heading1"/>
            <w:jc w:val="right"/>
            <w:rPr>
              <w:rFonts w:ascii="Calibri" w:hAnsi="Calibri"/>
              <w:b w:val="0"/>
              <w:bCs/>
              <w:sz w:val="20"/>
            </w:rPr>
          </w:pPr>
          <w:r>
            <w:rPr>
              <w:rFonts w:ascii="Calibri" w:hAnsi="Calibri"/>
              <w:b w:val="0"/>
              <w:bCs/>
              <w:sz w:val="20"/>
            </w:rPr>
            <w:t>CF2R-MCH-23-H</w:t>
          </w:r>
        </w:p>
      </w:tc>
    </w:tr>
    <w:tr w:rsidR="00CF00A2" w:rsidRPr="00F85124" w14:paraId="1933EB68" w14:textId="77777777" w:rsidTr="007924C2">
      <w:trPr>
        <w:cantSplit/>
        <w:trHeight w:val="288"/>
      </w:trPr>
      <w:tc>
        <w:tcPr>
          <w:tcW w:w="2500" w:type="pct"/>
          <w:gridSpan w:val="2"/>
          <w:tcBorders>
            <w:right w:val="nil"/>
          </w:tcBorders>
        </w:tcPr>
        <w:p w14:paraId="1933EB66" w14:textId="77777777" w:rsidR="00CF00A2" w:rsidRPr="002E105D" w:rsidRDefault="00CF00A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CF00A2" w:rsidRPr="00F85124" w:rsidRDefault="00CF00A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F00A2" w:rsidRPr="00F85124" w14:paraId="1933EB6C" w14:textId="77777777" w:rsidTr="002E105D">
      <w:trPr>
        <w:cantSplit/>
        <w:trHeight w:val="288"/>
      </w:trPr>
      <w:tc>
        <w:tcPr>
          <w:tcW w:w="0" w:type="auto"/>
        </w:tcPr>
        <w:p w14:paraId="1933EB69" w14:textId="77777777" w:rsidR="00CF00A2" w:rsidRPr="00F85124" w:rsidRDefault="00CF00A2"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CF00A2" w:rsidRPr="00F85124" w:rsidRDefault="00CF00A2"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CF00A2" w:rsidRPr="00F85124" w:rsidRDefault="00CF00A2" w:rsidP="007924C2">
          <w:pPr>
            <w:rPr>
              <w:rFonts w:ascii="Calibri" w:hAnsi="Calibri"/>
              <w:sz w:val="12"/>
              <w:szCs w:val="12"/>
            </w:rPr>
          </w:pPr>
          <w:r w:rsidRPr="00F85124">
            <w:rPr>
              <w:rFonts w:ascii="Calibri" w:hAnsi="Calibri"/>
              <w:sz w:val="12"/>
              <w:szCs w:val="12"/>
            </w:rPr>
            <w:t>Permit Number:</w:t>
          </w:r>
        </w:p>
      </w:tc>
    </w:tr>
    <w:tr w:rsidR="00CF00A2" w:rsidRPr="00F85124" w14:paraId="1933EB70" w14:textId="77777777" w:rsidTr="002E105D">
      <w:trPr>
        <w:cantSplit/>
        <w:trHeight w:val="288"/>
      </w:trPr>
      <w:tc>
        <w:tcPr>
          <w:tcW w:w="0" w:type="auto"/>
        </w:tcPr>
        <w:p w14:paraId="1933EB6D" w14:textId="77777777" w:rsidR="00CF00A2" w:rsidRPr="00F85124" w:rsidRDefault="00CF00A2"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CF00A2" w:rsidRPr="00F85124" w:rsidRDefault="00CF00A2"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CF00A2" w:rsidRPr="00F85124" w:rsidRDefault="00CF00A2" w:rsidP="007924C2">
          <w:pPr>
            <w:rPr>
              <w:rFonts w:ascii="Calibri" w:hAnsi="Calibri"/>
              <w:sz w:val="12"/>
              <w:szCs w:val="12"/>
              <w:vertAlign w:val="superscript"/>
            </w:rPr>
          </w:pPr>
          <w:r w:rsidRPr="00F85124">
            <w:rPr>
              <w:rFonts w:ascii="Calibri" w:hAnsi="Calibri"/>
              <w:sz w:val="12"/>
              <w:szCs w:val="12"/>
            </w:rPr>
            <w:t>Zip Code</w:t>
          </w:r>
        </w:p>
      </w:tc>
    </w:tr>
  </w:tbl>
  <w:p w14:paraId="1933EB71" w14:textId="39BDAE7F" w:rsidR="00CF00A2" w:rsidRDefault="00EA2EB7">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74" w14:textId="77777777" w:rsidR="00CF00A2" w:rsidRDefault="00EA2EB7">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F00A2" w:rsidRPr="00F85124" w14:paraId="1933EB77" w14:textId="77777777" w:rsidTr="00CB64DD">
      <w:trPr>
        <w:cantSplit/>
        <w:trHeight w:val="288"/>
      </w:trPr>
      <w:tc>
        <w:tcPr>
          <w:tcW w:w="4016" w:type="pct"/>
          <w:gridSpan w:val="2"/>
          <w:tcBorders>
            <w:right w:val="nil"/>
          </w:tcBorders>
          <w:vAlign w:val="center"/>
        </w:tcPr>
        <w:p w14:paraId="1933EB75" w14:textId="3A5E8503" w:rsidR="00CF00A2" w:rsidRPr="00F85124" w:rsidRDefault="00CF00A2" w:rsidP="00E72BA4">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1933EB76" w14:textId="0FDC1CAB" w:rsidR="00CF00A2" w:rsidRPr="00F85124" w:rsidRDefault="00CF00A2" w:rsidP="007924C2">
          <w:pPr>
            <w:pStyle w:val="Heading1"/>
            <w:jc w:val="right"/>
            <w:rPr>
              <w:rFonts w:ascii="Calibri" w:hAnsi="Calibri"/>
              <w:b w:val="0"/>
              <w:bCs/>
              <w:sz w:val="20"/>
            </w:rPr>
          </w:pPr>
          <w:r>
            <w:rPr>
              <w:rFonts w:ascii="Calibri" w:hAnsi="Calibri"/>
              <w:b w:val="0"/>
              <w:bCs/>
              <w:sz w:val="20"/>
            </w:rPr>
            <w:t>CF</w:t>
          </w:r>
          <w:del w:id="2" w:author="Markstrum, Alexis@Energy" w:date="2021-03-01T13:49:00Z">
            <w:r w:rsidDel="00EA2EB7">
              <w:rPr>
                <w:rFonts w:ascii="Calibri" w:hAnsi="Calibri"/>
                <w:b w:val="0"/>
                <w:bCs/>
                <w:sz w:val="20"/>
              </w:rPr>
              <w:delText>2</w:delText>
            </w:r>
          </w:del>
          <w:ins w:id="3" w:author="Markstrum, Alexis@Energy" w:date="2021-03-01T13:49:00Z">
            <w:r w:rsidR="00EA2EB7">
              <w:rPr>
                <w:rFonts w:ascii="Calibri" w:hAnsi="Calibri"/>
                <w:b w:val="0"/>
                <w:bCs/>
                <w:sz w:val="20"/>
              </w:rPr>
              <w:t>3</w:t>
            </w:r>
          </w:ins>
          <w:r>
            <w:rPr>
              <w:rFonts w:ascii="Calibri" w:hAnsi="Calibri"/>
              <w:b w:val="0"/>
              <w:bCs/>
              <w:sz w:val="20"/>
            </w:rPr>
            <w:t>R-MCH-23-H</w:t>
          </w:r>
        </w:p>
      </w:tc>
    </w:tr>
    <w:tr w:rsidR="00CF00A2" w:rsidRPr="00F85124" w14:paraId="1933EB7A" w14:textId="77777777" w:rsidTr="007924C2">
      <w:trPr>
        <w:cantSplit/>
        <w:trHeight w:val="288"/>
      </w:trPr>
      <w:tc>
        <w:tcPr>
          <w:tcW w:w="2500" w:type="pct"/>
          <w:tcBorders>
            <w:right w:val="nil"/>
          </w:tcBorders>
        </w:tcPr>
        <w:p w14:paraId="1933EB78" w14:textId="77777777" w:rsidR="00CF00A2" w:rsidRPr="002E105D" w:rsidRDefault="00CF00A2"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01A31A50" w:rsidR="00CF00A2" w:rsidRPr="00F85124" w:rsidRDefault="00CF00A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A2EB7">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5721995B" w:rsidR="00CF00A2" w:rsidRDefault="00EA2EB7"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F00A2" w:rsidRPr="00F85124" w14:paraId="1933EB7F" w14:textId="77777777" w:rsidTr="002E105D">
      <w:trPr>
        <w:cantSplit/>
        <w:trHeight w:val="288"/>
      </w:trPr>
      <w:tc>
        <w:tcPr>
          <w:tcW w:w="4016" w:type="pct"/>
          <w:gridSpan w:val="2"/>
          <w:tcBorders>
            <w:right w:val="nil"/>
          </w:tcBorders>
          <w:vAlign w:val="center"/>
        </w:tcPr>
        <w:p w14:paraId="1933EB7D" w14:textId="099D472C" w:rsidR="00CF00A2" w:rsidRPr="00F85124" w:rsidRDefault="00CF00A2"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CF00A2" w:rsidRPr="00F85124" w:rsidRDefault="00CF00A2" w:rsidP="002E105D">
          <w:pPr>
            <w:pStyle w:val="Heading1"/>
            <w:jc w:val="right"/>
            <w:rPr>
              <w:rFonts w:ascii="Calibri" w:hAnsi="Calibri"/>
              <w:b w:val="0"/>
              <w:bCs/>
              <w:sz w:val="20"/>
            </w:rPr>
          </w:pPr>
          <w:r>
            <w:rPr>
              <w:rFonts w:ascii="Calibri" w:hAnsi="Calibri"/>
              <w:b w:val="0"/>
              <w:bCs/>
              <w:sz w:val="20"/>
            </w:rPr>
            <w:t>CF2R-MCH-23-H</w:t>
          </w:r>
        </w:p>
      </w:tc>
    </w:tr>
    <w:tr w:rsidR="00CF00A2" w:rsidRPr="00F85124" w14:paraId="1933EB82" w14:textId="77777777" w:rsidTr="007924C2">
      <w:trPr>
        <w:cantSplit/>
        <w:trHeight w:val="288"/>
      </w:trPr>
      <w:tc>
        <w:tcPr>
          <w:tcW w:w="2500" w:type="pct"/>
          <w:tcBorders>
            <w:right w:val="nil"/>
          </w:tcBorders>
        </w:tcPr>
        <w:p w14:paraId="1933EB80" w14:textId="77777777" w:rsidR="00CF00A2" w:rsidRPr="002E105D" w:rsidRDefault="00CF00A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CF00A2" w:rsidRPr="00F85124" w:rsidRDefault="00CF00A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1C00E11" w:rsidR="00CF00A2" w:rsidRDefault="00EA2EB7">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85" w14:textId="77777777" w:rsidR="00CF00A2" w:rsidRDefault="00EA2EB7">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F00A2" w:rsidRPr="00F85124" w14:paraId="1933EB88" w14:textId="77777777" w:rsidTr="00CB64DD">
      <w:trPr>
        <w:cantSplit/>
        <w:trHeight w:val="288"/>
      </w:trPr>
      <w:tc>
        <w:tcPr>
          <w:tcW w:w="4016" w:type="pct"/>
          <w:gridSpan w:val="2"/>
          <w:tcBorders>
            <w:right w:val="nil"/>
          </w:tcBorders>
          <w:vAlign w:val="center"/>
        </w:tcPr>
        <w:p w14:paraId="1933EB86" w14:textId="0FA2800C" w:rsidR="00CF00A2" w:rsidRPr="00F85124" w:rsidRDefault="00CF00A2" w:rsidP="00E72BA4">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19711348" w:rsidR="00CF00A2" w:rsidRPr="00F85124" w:rsidRDefault="00CF00A2" w:rsidP="007924C2">
          <w:pPr>
            <w:pStyle w:val="Heading1"/>
            <w:jc w:val="right"/>
            <w:rPr>
              <w:rFonts w:ascii="Calibri" w:hAnsi="Calibri"/>
              <w:b w:val="0"/>
              <w:bCs/>
              <w:sz w:val="20"/>
            </w:rPr>
          </w:pPr>
          <w:r>
            <w:rPr>
              <w:rFonts w:ascii="Calibri" w:hAnsi="Calibri"/>
              <w:b w:val="0"/>
              <w:bCs/>
              <w:sz w:val="20"/>
            </w:rPr>
            <w:t>CF</w:t>
          </w:r>
          <w:ins w:id="4" w:author="Markstrum, Alexis@Energy" w:date="2021-03-01T13:50:00Z">
            <w:r w:rsidR="00EA2EB7">
              <w:rPr>
                <w:rFonts w:ascii="Calibri" w:hAnsi="Calibri"/>
                <w:b w:val="0"/>
                <w:bCs/>
                <w:sz w:val="20"/>
              </w:rPr>
              <w:t>3</w:t>
            </w:r>
          </w:ins>
          <w:del w:id="5" w:author="Markstrum, Alexis@Energy" w:date="2021-03-01T13:50:00Z">
            <w:r w:rsidDel="00EA2EB7">
              <w:rPr>
                <w:rFonts w:ascii="Calibri" w:hAnsi="Calibri"/>
                <w:b w:val="0"/>
                <w:bCs/>
                <w:sz w:val="20"/>
              </w:rPr>
              <w:delText>2</w:delText>
            </w:r>
          </w:del>
          <w:r>
            <w:rPr>
              <w:rFonts w:ascii="Calibri" w:hAnsi="Calibri"/>
              <w:b w:val="0"/>
              <w:bCs/>
              <w:sz w:val="20"/>
            </w:rPr>
            <w:t>R-MCH-23-H</w:t>
          </w:r>
        </w:p>
      </w:tc>
    </w:tr>
    <w:tr w:rsidR="00CF00A2" w:rsidRPr="00F85124" w14:paraId="1933EB8B" w14:textId="77777777" w:rsidTr="007924C2">
      <w:trPr>
        <w:cantSplit/>
        <w:trHeight w:val="288"/>
      </w:trPr>
      <w:tc>
        <w:tcPr>
          <w:tcW w:w="2500" w:type="pct"/>
          <w:tcBorders>
            <w:right w:val="nil"/>
          </w:tcBorders>
        </w:tcPr>
        <w:p w14:paraId="1933EB89" w14:textId="77777777" w:rsidR="00CF00A2" w:rsidRPr="002E105D" w:rsidRDefault="00CF00A2"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7F2969F9" w:rsidR="00CF00A2" w:rsidRPr="00F85124" w:rsidRDefault="00CF00A2"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14C32">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A2EB7">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68170A53" w:rsidR="00CF00A2" w:rsidRDefault="00EA2EB7"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EB8D" w14:textId="77777777" w:rsidR="00CF00A2" w:rsidRDefault="00EA2EB7">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2"/>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29"/>
  </w:num>
  <w:num w:numId="47">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1708"/>
    <w:rsid w:val="00076155"/>
    <w:rsid w:val="00076F08"/>
    <w:rsid w:val="00080A37"/>
    <w:rsid w:val="00080EEE"/>
    <w:rsid w:val="00081216"/>
    <w:rsid w:val="00081867"/>
    <w:rsid w:val="00083548"/>
    <w:rsid w:val="00084B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88A"/>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1C90"/>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3A"/>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712"/>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7F8"/>
    <w:rsid w:val="002D7AC0"/>
    <w:rsid w:val="002D7DB8"/>
    <w:rsid w:val="002E105D"/>
    <w:rsid w:val="002E16F8"/>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0E34"/>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282"/>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284B"/>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6487"/>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0D65"/>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0D76"/>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531"/>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5DC7"/>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0A9E"/>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0338"/>
    <w:rsid w:val="00AF2637"/>
    <w:rsid w:val="00AF314D"/>
    <w:rsid w:val="00AF4004"/>
    <w:rsid w:val="00B02BCF"/>
    <w:rsid w:val="00B02E79"/>
    <w:rsid w:val="00B04BC3"/>
    <w:rsid w:val="00B132B1"/>
    <w:rsid w:val="00B14C32"/>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0434"/>
    <w:rsid w:val="00B73F3D"/>
    <w:rsid w:val="00B7450E"/>
    <w:rsid w:val="00B767F7"/>
    <w:rsid w:val="00B778B9"/>
    <w:rsid w:val="00B816B4"/>
    <w:rsid w:val="00B82CAC"/>
    <w:rsid w:val="00B82F48"/>
    <w:rsid w:val="00B85CEC"/>
    <w:rsid w:val="00B867D6"/>
    <w:rsid w:val="00B90F8F"/>
    <w:rsid w:val="00B940F6"/>
    <w:rsid w:val="00B94F6B"/>
    <w:rsid w:val="00B971C0"/>
    <w:rsid w:val="00BA0A8C"/>
    <w:rsid w:val="00BA1258"/>
    <w:rsid w:val="00BA2927"/>
    <w:rsid w:val="00BA3419"/>
    <w:rsid w:val="00BA6B7B"/>
    <w:rsid w:val="00BA6FA0"/>
    <w:rsid w:val="00BA7691"/>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285C"/>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00A2"/>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BA4"/>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2EB7"/>
    <w:rsid w:val="00EA3860"/>
    <w:rsid w:val="00EB1719"/>
    <w:rsid w:val="00EB19D1"/>
    <w:rsid w:val="00EB42BF"/>
    <w:rsid w:val="00EB4D48"/>
    <w:rsid w:val="00EB6A58"/>
    <w:rsid w:val="00EC09AF"/>
    <w:rsid w:val="00EC21BB"/>
    <w:rsid w:val="00EC2629"/>
    <w:rsid w:val="00EC3DCD"/>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765D"/>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energy.ca.gov/title24/equipment_cert/ama_fas/index.html" TargetMode="Externa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www.energy.ca.gov/title24/equipment_cert/ama_fas/index.html"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03236-C8B4-42DB-BB10-F536F783435C}">
  <ds:schemaRef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elements/1.1/"/>
    <ds:schemaRef ds:uri="785685f2-c2e1-4352-89aa-3faca8eaba52"/>
    <ds:schemaRef ds:uri="http://purl.org/dc/dcmitype/"/>
    <ds:schemaRef ds:uri="http://schemas.openxmlformats.org/package/2006/metadata/core-properties"/>
    <ds:schemaRef ds:uri="5067c814-4b34-462c-a21d-c185ff6548d2"/>
    <ds:schemaRef ds:uri="http://purl.org/dc/terms/"/>
  </ds:schemaRefs>
</ds:datastoreItem>
</file>

<file path=customXml/itemProps2.xml><?xml version="1.0" encoding="utf-8"?>
<ds:datastoreItem xmlns:ds="http://schemas.openxmlformats.org/officeDocument/2006/customXml" ds:itemID="{2A83C453-44B3-4660-AE90-C007A7818914}">
  <ds:schemaRefs>
    <ds:schemaRef ds:uri="http://schemas.microsoft.com/sharepoint/v3/contenttype/forms"/>
  </ds:schemaRefs>
</ds:datastoreItem>
</file>

<file path=customXml/itemProps3.xml><?xml version="1.0" encoding="utf-8"?>
<ds:datastoreItem xmlns:ds="http://schemas.openxmlformats.org/officeDocument/2006/customXml" ds:itemID="{EF02F266-B62C-43C0-9BC6-DCF6A3035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1B668C-8EDC-4890-9DEF-368F3E0351E7}">
  <ds:schemaRefs>
    <ds:schemaRef ds:uri="http://schemas.openxmlformats.org/officeDocument/2006/bibliography"/>
  </ds:schemaRefs>
</ds:datastoreItem>
</file>

<file path=customXml/itemProps5.xml><?xml version="1.0" encoding="utf-8"?>
<ds:datastoreItem xmlns:ds="http://schemas.openxmlformats.org/officeDocument/2006/customXml" ds:itemID="{5E4CBD02-2758-41BD-AB89-9D34AFF7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4860</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Markstrum, Alexis@Energy</cp:lastModifiedBy>
  <cp:revision>4</cp:revision>
  <dcterms:created xsi:type="dcterms:W3CDTF">2019-11-22T16:47:00Z</dcterms:created>
  <dcterms:modified xsi:type="dcterms:W3CDTF">2021-03-01T21:50:00Z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
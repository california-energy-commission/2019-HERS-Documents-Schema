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5"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09"/>
        <w:gridCol w:w="1666"/>
        <w:gridCol w:w="2127"/>
        <w:gridCol w:w="543"/>
        <w:gridCol w:w="1565"/>
        <w:gridCol w:w="4283"/>
        <w:gridCol w:w="8"/>
      </w:tblGrid>
      <w:tr w:rsidR="005049F2" w:rsidRPr="00FB0E1A" w14:paraId="4196E9FB" w14:textId="77777777" w:rsidTr="009C23C1">
        <w:trPr>
          <w:trHeight w:val="144"/>
        </w:trPr>
        <w:tc>
          <w:tcPr>
            <w:tcW w:w="10801" w:type="dxa"/>
            <w:gridSpan w:val="7"/>
            <w:tcMar>
              <w:top w:w="0" w:type="dxa"/>
              <w:left w:w="115" w:type="dxa"/>
              <w:bottom w:w="0" w:type="dxa"/>
              <w:right w:w="115" w:type="dxa"/>
            </w:tcMar>
            <w:vAlign w:val="center"/>
          </w:tcPr>
          <w:p w14:paraId="4196E9FA" w14:textId="3EC59C1A" w:rsidR="00A3784E" w:rsidRPr="00A3784E" w:rsidRDefault="00A3784E" w:rsidP="009C511F">
            <w:pPr>
              <w:pStyle w:val="Heading2"/>
              <w:spacing w:before="0" w:after="0"/>
            </w:pPr>
            <w:r>
              <w:rPr>
                <w:rFonts w:asciiTheme="minorHAnsi" w:hAnsiTheme="minorHAnsi"/>
              </w:rPr>
              <w:t xml:space="preserve">A. </w:t>
            </w:r>
            <w:r w:rsidR="00E364D3" w:rsidRPr="00FB0E1A">
              <w:rPr>
                <w:rFonts w:asciiTheme="minorHAnsi" w:hAnsiTheme="minorHAnsi"/>
              </w:rPr>
              <w:t>General Information</w:t>
            </w:r>
          </w:p>
        </w:tc>
      </w:tr>
      <w:tr w:rsidR="005978B5" w:rsidRPr="00FB0E1A" w14:paraId="4196EA00" w14:textId="77777777" w:rsidTr="009C23C1">
        <w:trPr>
          <w:gridAfter w:val="1"/>
          <w:wAfter w:w="8" w:type="dxa"/>
          <w:trHeight w:val="144"/>
        </w:trPr>
        <w:tc>
          <w:tcPr>
            <w:tcW w:w="609" w:type="dxa"/>
            <w:tcMar>
              <w:top w:w="0" w:type="dxa"/>
              <w:left w:w="115" w:type="dxa"/>
              <w:bottom w:w="0" w:type="dxa"/>
              <w:right w:w="115" w:type="dxa"/>
            </w:tcMar>
            <w:vAlign w:val="center"/>
          </w:tcPr>
          <w:p w14:paraId="4196E9FC" w14:textId="77777777" w:rsidR="005978B5" w:rsidRPr="00A3784E" w:rsidRDefault="005978B5" w:rsidP="005049F2">
            <w:pPr>
              <w:pStyle w:val="BodyText2"/>
              <w:spacing w:before="0" w:after="0"/>
              <w:jc w:val="center"/>
              <w:rPr>
                <w:rFonts w:asciiTheme="minorHAnsi" w:hAnsiTheme="minorHAnsi"/>
                <w:sz w:val="18"/>
                <w:szCs w:val="18"/>
              </w:rPr>
            </w:pPr>
            <w:r w:rsidRPr="00A3784E">
              <w:rPr>
                <w:rFonts w:asciiTheme="minorHAnsi" w:hAnsiTheme="minorHAnsi"/>
                <w:sz w:val="18"/>
                <w:szCs w:val="18"/>
              </w:rPr>
              <w:t>01</w:t>
            </w:r>
          </w:p>
        </w:tc>
        <w:tc>
          <w:tcPr>
            <w:tcW w:w="1666" w:type="dxa"/>
            <w:vAlign w:val="center"/>
          </w:tcPr>
          <w:p w14:paraId="4196E9FD" w14:textId="21A3B436" w:rsidR="005978B5" w:rsidRPr="00A3784E" w:rsidRDefault="005978B5" w:rsidP="005049F2">
            <w:pPr>
              <w:pStyle w:val="BodyText2"/>
              <w:spacing w:before="0" w:after="0"/>
              <w:rPr>
                <w:rFonts w:asciiTheme="minorHAnsi" w:hAnsiTheme="minorHAnsi"/>
                <w:sz w:val="18"/>
                <w:szCs w:val="18"/>
              </w:rPr>
            </w:pPr>
            <w:r>
              <w:rPr>
                <w:rFonts w:asciiTheme="minorHAnsi" w:hAnsiTheme="minorHAnsi"/>
                <w:sz w:val="18"/>
                <w:szCs w:val="18"/>
              </w:rPr>
              <w:t>Project Location (City)</w:t>
            </w:r>
          </w:p>
        </w:tc>
        <w:tc>
          <w:tcPr>
            <w:tcW w:w="2127" w:type="dxa"/>
            <w:vAlign w:val="center"/>
          </w:tcPr>
          <w:p w14:paraId="68F97901" w14:textId="77777777" w:rsidR="005978B5" w:rsidRPr="00A3784E" w:rsidRDefault="005978B5" w:rsidP="005049F2">
            <w:pPr>
              <w:pStyle w:val="BodyText2"/>
              <w:spacing w:before="0" w:after="0"/>
              <w:rPr>
                <w:rFonts w:asciiTheme="minorHAnsi" w:hAnsiTheme="minorHAnsi"/>
                <w:sz w:val="18"/>
                <w:szCs w:val="18"/>
              </w:rPr>
            </w:pPr>
          </w:p>
        </w:tc>
        <w:tc>
          <w:tcPr>
            <w:tcW w:w="543" w:type="dxa"/>
            <w:vAlign w:val="center"/>
          </w:tcPr>
          <w:p w14:paraId="45A408AF" w14:textId="5F7CE0DC" w:rsidR="005978B5" w:rsidRPr="00A3784E" w:rsidRDefault="005978B5" w:rsidP="005978B5">
            <w:pPr>
              <w:pStyle w:val="BodyText2"/>
              <w:spacing w:before="0" w:after="0"/>
              <w:jc w:val="center"/>
              <w:rPr>
                <w:rFonts w:asciiTheme="minorHAnsi" w:hAnsiTheme="minorHAnsi"/>
                <w:sz w:val="18"/>
                <w:szCs w:val="18"/>
              </w:rPr>
            </w:pPr>
            <w:r>
              <w:rPr>
                <w:rFonts w:asciiTheme="minorHAnsi" w:hAnsiTheme="minorHAnsi"/>
                <w:sz w:val="18"/>
                <w:szCs w:val="18"/>
              </w:rPr>
              <w:t>0</w:t>
            </w:r>
            <w:r w:rsidR="000C3CE8">
              <w:rPr>
                <w:rFonts w:asciiTheme="minorHAnsi" w:hAnsiTheme="minorHAnsi"/>
                <w:sz w:val="18"/>
                <w:szCs w:val="18"/>
              </w:rPr>
              <w:t>2</w:t>
            </w:r>
          </w:p>
        </w:tc>
        <w:tc>
          <w:tcPr>
            <w:tcW w:w="1565" w:type="dxa"/>
            <w:vAlign w:val="center"/>
          </w:tcPr>
          <w:p w14:paraId="40EDFBF0" w14:textId="46D7CC41" w:rsidR="005978B5" w:rsidRPr="00A3784E" w:rsidRDefault="005978B5" w:rsidP="005049F2">
            <w:pPr>
              <w:pStyle w:val="BodyText2"/>
              <w:spacing w:before="0" w:after="0"/>
              <w:rPr>
                <w:rFonts w:asciiTheme="minorHAnsi" w:hAnsiTheme="minorHAnsi"/>
                <w:sz w:val="18"/>
                <w:szCs w:val="18"/>
              </w:rPr>
            </w:pPr>
            <w:r>
              <w:rPr>
                <w:rFonts w:asciiTheme="minorHAnsi" w:hAnsiTheme="minorHAnsi"/>
                <w:sz w:val="18"/>
                <w:szCs w:val="18"/>
              </w:rPr>
              <w:t>Building Type</w:t>
            </w:r>
          </w:p>
        </w:tc>
        <w:tc>
          <w:tcPr>
            <w:tcW w:w="4283" w:type="dxa"/>
            <w:vAlign w:val="center"/>
          </w:tcPr>
          <w:p w14:paraId="4196E9FF" w14:textId="0A39DDAA" w:rsidR="005978B5" w:rsidRPr="00A3784E" w:rsidRDefault="005978B5" w:rsidP="005049F2">
            <w:pPr>
              <w:pStyle w:val="BodyText2"/>
              <w:spacing w:before="0" w:after="0"/>
              <w:rPr>
                <w:rFonts w:asciiTheme="minorHAnsi" w:hAnsiTheme="minorHAnsi"/>
                <w:sz w:val="18"/>
                <w:szCs w:val="18"/>
              </w:rPr>
            </w:pPr>
          </w:p>
        </w:tc>
      </w:tr>
      <w:tr w:rsidR="005978B5" w:rsidRPr="00FB0E1A" w14:paraId="4196EA04" w14:textId="77777777" w:rsidTr="009C23C1">
        <w:trPr>
          <w:gridAfter w:val="1"/>
          <w:wAfter w:w="8" w:type="dxa"/>
          <w:trHeight w:val="144"/>
        </w:trPr>
        <w:tc>
          <w:tcPr>
            <w:tcW w:w="609" w:type="dxa"/>
            <w:tcMar>
              <w:top w:w="0" w:type="dxa"/>
              <w:left w:w="115" w:type="dxa"/>
              <w:bottom w:w="0" w:type="dxa"/>
              <w:right w:w="115" w:type="dxa"/>
            </w:tcMar>
            <w:vAlign w:val="center"/>
          </w:tcPr>
          <w:p w14:paraId="4196EA01" w14:textId="54CB4C49" w:rsidR="005978B5" w:rsidRPr="00A3784E" w:rsidRDefault="005978B5">
            <w:pPr>
              <w:pStyle w:val="BodyText2"/>
              <w:spacing w:before="0" w:after="0"/>
              <w:jc w:val="center"/>
              <w:rPr>
                <w:rFonts w:asciiTheme="minorHAnsi" w:hAnsiTheme="minorHAnsi"/>
                <w:sz w:val="18"/>
                <w:szCs w:val="18"/>
              </w:rPr>
            </w:pPr>
            <w:r>
              <w:rPr>
                <w:rFonts w:asciiTheme="minorHAnsi" w:hAnsiTheme="minorHAnsi"/>
                <w:sz w:val="18"/>
                <w:szCs w:val="18"/>
              </w:rPr>
              <w:t>0</w:t>
            </w:r>
            <w:r w:rsidR="000C3CE8">
              <w:rPr>
                <w:rFonts w:asciiTheme="minorHAnsi" w:hAnsiTheme="minorHAnsi"/>
                <w:sz w:val="18"/>
                <w:szCs w:val="18"/>
              </w:rPr>
              <w:t>3</w:t>
            </w:r>
          </w:p>
        </w:tc>
        <w:tc>
          <w:tcPr>
            <w:tcW w:w="1666" w:type="dxa"/>
            <w:vAlign w:val="center"/>
          </w:tcPr>
          <w:p w14:paraId="4196EA02" w14:textId="14D53181" w:rsidR="005978B5" w:rsidRPr="00A3784E" w:rsidRDefault="005978B5" w:rsidP="005049F2">
            <w:pPr>
              <w:pStyle w:val="BodyText2"/>
              <w:spacing w:before="0" w:after="0"/>
              <w:rPr>
                <w:rFonts w:asciiTheme="minorHAnsi" w:hAnsiTheme="minorHAnsi"/>
                <w:sz w:val="18"/>
                <w:szCs w:val="18"/>
              </w:rPr>
            </w:pPr>
            <w:r>
              <w:rPr>
                <w:rFonts w:asciiTheme="minorHAnsi" w:hAnsiTheme="minorHAnsi"/>
                <w:sz w:val="18"/>
                <w:szCs w:val="18"/>
              </w:rPr>
              <w:t>Climate Zone</w:t>
            </w:r>
          </w:p>
        </w:tc>
        <w:tc>
          <w:tcPr>
            <w:tcW w:w="2127" w:type="dxa"/>
            <w:vAlign w:val="center"/>
          </w:tcPr>
          <w:p w14:paraId="384515D4" w14:textId="77777777" w:rsidR="005978B5" w:rsidRPr="00A3784E" w:rsidRDefault="005978B5" w:rsidP="005049F2">
            <w:pPr>
              <w:pStyle w:val="BodyText2"/>
              <w:spacing w:before="0" w:after="0"/>
              <w:ind w:left="335"/>
              <w:rPr>
                <w:sz w:val="18"/>
                <w:szCs w:val="18"/>
              </w:rPr>
            </w:pPr>
          </w:p>
        </w:tc>
        <w:tc>
          <w:tcPr>
            <w:tcW w:w="543" w:type="dxa"/>
            <w:vAlign w:val="center"/>
          </w:tcPr>
          <w:p w14:paraId="4D6334FD" w14:textId="163A69BC" w:rsidR="005978B5" w:rsidRPr="000C3CE8" w:rsidRDefault="005978B5" w:rsidP="005978B5">
            <w:pPr>
              <w:pStyle w:val="BodyText2"/>
              <w:spacing w:before="0" w:after="0"/>
              <w:jc w:val="center"/>
              <w:rPr>
                <w:rFonts w:asciiTheme="minorHAnsi" w:hAnsiTheme="minorHAnsi" w:cstheme="minorHAnsi"/>
                <w:sz w:val="18"/>
                <w:szCs w:val="18"/>
              </w:rPr>
            </w:pPr>
            <w:r w:rsidRPr="00B046FC">
              <w:rPr>
                <w:rFonts w:asciiTheme="minorHAnsi" w:hAnsiTheme="minorHAnsi" w:cstheme="minorHAnsi"/>
                <w:sz w:val="18"/>
                <w:szCs w:val="18"/>
              </w:rPr>
              <w:t>0</w:t>
            </w:r>
            <w:r w:rsidR="000C3CE8" w:rsidRPr="00B046FC">
              <w:rPr>
                <w:rFonts w:asciiTheme="minorHAnsi" w:hAnsiTheme="minorHAnsi" w:cstheme="minorHAnsi"/>
                <w:sz w:val="18"/>
                <w:szCs w:val="18"/>
              </w:rPr>
              <w:t>4</w:t>
            </w:r>
          </w:p>
        </w:tc>
        <w:tc>
          <w:tcPr>
            <w:tcW w:w="1565" w:type="dxa"/>
            <w:vAlign w:val="center"/>
          </w:tcPr>
          <w:p w14:paraId="71F4B8FB" w14:textId="23FB6076" w:rsidR="005978B5" w:rsidRPr="00A3784E" w:rsidRDefault="005978B5" w:rsidP="005978B5">
            <w:pPr>
              <w:pStyle w:val="BodyText2"/>
              <w:spacing w:before="0" w:after="0"/>
              <w:rPr>
                <w:sz w:val="18"/>
                <w:szCs w:val="18"/>
              </w:rPr>
            </w:pPr>
            <w:r>
              <w:rPr>
                <w:rFonts w:asciiTheme="minorHAnsi" w:hAnsiTheme="minorHAnsi"/>
                <w:sz w:val="18"/>
                <w:szCs w:val="18"/>
              </w:rPr>
              <w:t>Method of Compliance:</w:t>
            </w:r>
          </w:p>
        </w:tc>
        <w:tc>
          <w:tcPr>
            <w:tcW w:w="4283" w:type="dxa"/>
            <w:vAlign w:val="center"/>
          </w:tcPr>
          <w:p w14:paraId="4196EA03" w14:textId="5111F086" w:rsidR="005978B5" w:rsidRPr="00A3784E" w:rsidRDefault="005978B5" w:rsidP="005049F2">
            <w:pPr>
              <w:pStyle w:val="BodyText2"/>
              <w:spacing w:before="0" w:after="0"/>
              <w:ind w:left="335"/>
              <w:rPr>
                <w:sz w:val="18"/>
                <w:szCs w:val="18"/>
              </w:rPr>
            </w:pPr>
          </w:p>
        </w:tc>
      </w:tr>
      <w:tr w:rsidR="009C23C1" w:rsidRPr="00FB0E1A" w14:paraId="3CFDAD2F" w14:textId="4E58BB76" w:rsidTr="009C23C1">
        <w:trPr>
          <w:gridAfter w:val="1"/>
          <w:wAfter w:w="8" w:type="dxa"/>
          <w:trHeight w:val="144"/>
        </w:trPr>
        <w:tc>
          <w:tcPr>
            <w:tcW w:w="609" w:type="dxa"/>
            <w:tcMar>
              <w:top w:w="0" w:type="dxa"/>
              <w:left w:w="115" w:type="dxa"/>
              <w:bottom w:w="0" w:type="dxa"/>
              <w:right w:w="115" w:type="dxa"/>
            </w:tcMar>
            <w:vAlign w:val="center"/>
          </w:tcPr>
          <w:p w14:paraId="605AC4D9" w14:textId="59F70346" w:rsidR="009C23C1" w:rsidRDefault="009C23C1" w:rsidP="009C23C1">
            <w:pPr>
              <w:pStyle w:val="BodyText2"/>
              <w:spacing w:before="0" w:after="0"/>
              <w:jc w:val="center"/>
              <w:rPr>
                <w:rFonts w:asciiTheme="minorHAnsi" w:hAnsiTheme="minorHAnsi"/>
                <w:sz w:val="18"/>
                <w:szCs w:val="18"/>
              </w:rPr>
            </w:pPr>
            <w:r>
              <w:rPr>
                <w:rFonts w:asciiTheme="minorHAnsi" w:hAnsiTheme="minorHAnsi"/>
                <w:sz w:val="18"/>
                <w:szCs w:val="18"/>
              </w:rPr>
              <w:t>05</w:t>
            </w:r>
          </w:p>
        </w:tc>
        <w:tc>
          <w:tcPr>
            <w:tcW w:w="1666" w:type="dxa"/>
            <w:vAlign w:val="center"/>
          </w:tcPr>
          <w:p w14:paraId="153EABDA" w14:textId="2AAEA324" w:rsidR="009C23C1" w:rsidRDefault="009C23C1" w:rsidP="009C23C1">
            <w:pPr>
              <w:pStyle w:val="BodyText2"/>
              <w:spacing w:before="0" w:after="0"/>
              <w:rPr>
                <w:rFonts w:asciiTheme="minorHAnsi" w:hAnsiTheme="minorHAnsi"/>
                <w:sz w:val="18"/>
                <w:szCs w:val="18"/>
              </w:rPr>
            </w:pPr>
            <w:r>
              <w:rPr>
                <w:rFonts w:asciiTheme="minorHAnsi" w:hAnsiTheme="minorHAnsi"/>
                <w:sz w:val="18"/>
                <w:szCs w:val="18"/>
              </w:rPr>
              <w:t>Qualifying Exceptions</w:t>
            </w:r>
          </w:p>
        </w:tc>
        <w:tc>
          <w:tcPr>
            <w:tcW w:w="2127" w:type="dxa"/>
            <w:vAlign w:val="center"/>
          </w:tcPr>
          <w:p w14:paraId="205376B4" w14:textId="575FA817" w:rsidR="009C23C1" w:rsidRPr="00A3784E" w:rsidRDefault="009C23C1" w:rsidP="009C23C1">
            <w:pPr>
              <w:pStyle w:val="BodyText2"/>
              <w:spacing w:before="0" w:after="0"/>
              <w:ind w:left="335"/>
              <w:rPr>
                <w:sz w:val="18"/>
                <w:szCs w:val="18"/>
              </w:rPr>
            </w:pPr>
          </w:p>
        </w:tc>
        <w:tc>
          <w:tcPr>
            <w:tcW w:w="543" w:type="dxa"/>
            <w:vAlign w:val="center"/>
          </w:tcPr>
          <w:p w14:paraId="2CFC49E5" w14:textId="6482DC80" w:rsidR="009C23C1" w:rsidRPr="007B0BD6" w:rsidRDefault="009C23C1" w:rsidP="009C23C1">
            <w:pPr>
              <w:pStyle w:val="BodyText2"/>
              <w:spacing w:before="0" w:after="0"/>
              <w:jc w:val="center"/>
              <w:rPr>
                <w:rFonts w:asciiTheme="minorHAnsi" w:hAnsiTheme="minorHAnsi" w:cstheme="minorHAnsi"/>
                <w:sz w:val="18"/>
                <w:szCs w:val="18"/>
              </w:rPr>
            </w:pPr>
            <w:r w:rsidRPr="007B0BD6">
              <w:rPr>
                <w:rFonts w:asciiTheme="minorHAnsi" w:hAnsiTheme="minorHAnsi" w:cstheme="minorHAnsi"/>
                <w:sz w:val="18"/>
                <w:szCs w:val="18"/>
              </w:rPr>
              <w:t>06</w:t>
            </w:r>
          </w:p>
        </w:tc>
        <w:tc>
          <w:tcPr>
            <w:tcW w:w="1565" w:type="dxa"/>
            <w:vAlign w:val="center"/>
          </w:tcPr>
          <w:p w14:paraId="3BDC39C3" w14:textId="7421B5B9" w:rsidR="009C23C1" w:rsidRPr="00A3784E" w:rsidRDefault="009C23C1" w:rsidP="009C23C1">
            <w:pPr>
              <w:pStyle w:val="BodyText2"/>
              <w:spacing w:before="0" w:after="0"/>
              <w:ind w:left="-19"/>
              <w:rPr>
                <w:sz w:val="18"/>
                <w:szCs w:val="18"/>
              </w:rPr>
            </w:pPr>
            <w:r>
              <w:rPr>
                <w:rFonts w:asciiTheme="minorHAnsi" w:hAnsiTheme="minorHAnsi"/>
                <w:sz w:val="18"/>
                <w:szCs w:val="18"/>
              </w:rPr>
              <w:t>Community Solar</w:t>
            </w:r>
          </w:p>
        </w:tc>
        <w:tc>
          <w:tcPr>
            <w:tcW w:w="4283" w:type="dxa"/>
          </w:tcPr>
          <w:p w14:paraId="3D1C7648" w14:textId="710F846C" w:rsidR="009C23C1" w:rsidRPr="00A3784E" w:rsidRDefault="009C23C1" w:rsidP="009C23C1">
            <w:pPr>
              <w:pStyle w:val="BodyText2"/>
              <w:spacing w:before="0" w:after="0"/>
              <w:rPr>
                <w:sz w:val="18"/>
                <w:szCs w:val="18"/>
              </w:rPr>
            </w:pPr>
          </w:p>
        </w:tc>
      </w:tr>
    </w:tbl>
    <w:p w14:paraId="10D49659" w14:textId="67BC00A1" w:rsidR="00DF3A28" w:rsidRDefault="00DF3A28">
      <w:pPr>
        <w:rPr>
          <w:rFonts w:asciiTheme="minorHAnsi" w:hAnsiTheme="minorHAnsi"/>
          <w:sz w:val="18"/>
          <w:szCs w:val="18"/>
        </w:rPr>
      </w:pPr>
    </w:p>
    <w:tbl>
      <w:tblPr>
        <w:tblW w:w="5002"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800"/>
        <w:gridCol w:w="988"/>
        <w:gridCol w:w="899"/>
        <w:gridCol w:w="7"/>
        <w:gridCol w:w="728"/>
        <w:gridCol w:w="801"/>
        <w:gridCol w:w="711"/>
        <w:gridCol w:w="883"/>
        <w:gridCol w:w="613"/>
        <w:gridCol w:w="901"/>
        <w:gridCol w:w="901"/>
        <w:gridCol w:w="1032"/>
        <w:gridCol w:w="631"/>
        <w:gridCol w:w="899"/>
      </w:tblGrid>
      <w:tr w:rsidR="008D7FAE" w:rsidRPr="00DF3A28" w14:paraId="785D1ED7" w14:textId="276EBF6E" w:rsidTr="008D7FAE">
        <w:trPr>
          <w:cantSplit/>
          <w:trHeight w:val="144"/>
        </w:trPr>
        <w:tc>
          <w:tcPr>
            <w:tcW w:w="10794" w:type="dxa"/>
            <w:gridSpan w:val="14"/>
            <w:tcBorders>
              <w:top w:val="single" w:sz="4" w:space="0" w:color="auto"/>
              <w:left w:val="single" w:sz="4" w:space="0" w:color="auto"/>
              <w:bottom w:val="single" w:sz="4" w:space="0" w:color="auto"/>
              <w:right w:val="single" w:sz="4" w:space="0" w:color="auto"/>
            </w:tcBorders>
          </w:tcPr>
          <w:p w14:paraId="5EB2B74D" w14:textId="2B417F35" w:rsidR="008D7FAE" w:rsidRDefault="008D7FAE" w:rsidP="009C511F">
            <w:pPr>
              <w:keepNext/>
              <w:tabs>
                <w:tab w:val="left" w:pos="2160"/>
                <w:tab w:val="left" w:pos="2700"/>
                <w:tab w:val="left" w:pos="3420"/>
                <w:tab w:val="left" w:pos="3780"/>
                <w:tab w:val="left" w:pos="5760"/>
                <w:tab w:val="left" w:pos="7212"/>
              </w:tabs>
              <w:rPr>
                <w:rFonts w:asciiTheme="minorHAnsi" w:eastAsia="Calibri" w:hAnsiTheme="minorHAnsi" w:cs="Arial"/>
                <w:b/>
              </w:rPr>
            </w:pPr>
            <w:r>
              <w:rPr>
                <w:rFonts w:asciiTheme="minorHAnsi" w:eastAsia="Calibri" w:hAnsiTheme="minorHAnsi" w:cs="Arial"/>
                <w:b/>
              </w:rPr>
              <w:t>B</w:t>
            </w:r>
            <w:r w:rsidRPr="00DF3A28">
              <w:rPr>
                <w:rFonts w:asciiTheme="minorHAnsi" w:eastAsia="Calibri" w:hAnsiTheme="minorHAnsi" w:cs="Arial"/>
                <w:b/>
              </w:rPr>
              <w:t xml:space="preserve">. Design </w:t>
            </w:r>
            <w:r>
              <w:rPr>
                <w:rFonts w:asciiTheme="minorHAnsi" w:eastAsia="Calibri" w:hAnsiTheme="minorHAnsi" w:cs="Arial"/>
                <w:b/>
              </w:rPr>
              <w:t>Photovoltaic</w:t>
            </w:r>
            <w:r w:rsidRPr="00DF3A28">
              <w:rPr>
                <w:rFonts w:asciiTheme="minorHAnsi" w:eastAsia="Calibri" w:hAnsiTheme="minorHAnsi" w:cs="Arial"/>
                <w:b/>
              </w:rPr>
              <w:t xml:space="preserve"> Systems Information </w:t>
            </w:r>
          </w:p>
        </w:tc>
      </w:tr>
      <w:tr w:rsidR="008D7FAE" w:rsidRPr="008D7FAE" w14:paraId="67345D19" w14:textId="7B0BBB8C" w:rsidTr="008D7FAE">
        <w:trPr>
          <w:cantSplit/>
          <w:trHeight w:val="144"/>
        </w:trPr>
        <w:tc>
          <w:tcPr>
            <w:tcW w:w="800" w:type="dxa"/>
            <w:tcBorders>
              <w:top w:val="single" w:sz="4" w:space="0" w:color="auto"/>
              <w:left w:val="single" w:sz="4" w:space="0" w:color="auto"/>
              <w:bottom w:val="single" w:sz="4" w:space="0" w:color="auto"/>
              <w:right w:val="single" w:sz="4" w:space="0" w:color="auto"/>
            </w:tcBorders>
            <w:vAlign w:val="center"/>
          </w:tcPr>
          <w:p w14:paraId="277520DB" w14:textId="77777777" w:rsidR="008D7FAE" w:rsidRPr="008D7FAE" w:rsidRDefault="008D7FAE" w:rsidP="00562C8D">
            <w:pPr>
              <w:keepNext/>
              <w:tabs>
                <w:tab w:val="left" w:pos="2160"/>
                <w:tab w:val="left" w:pos="2700"/>
                <w:tab w:val="left" w:pos="3420"/>
                <w:tab w:val="left" w:pos="3780"/>
                <w:tab w:val="left" w:pos="5760"/>
                <w:tab w:val="left" w:pos="7212"/>
              </w:tabs>
              <w:jc w:val="center"/>
              <w:rPr>
                <w:rFonts w:ascii="Calibri" w:hAnsi="Calibri"/>
                <w:sz w:val="14"/>
                <w:szCs w:val="14"/>
              </w:rPr>
            </w:pPr>
            <w:r w:rsidRPr="008D7FAE">
              <w:rPr>
                <w:rFonts w:ascii="Calibri" w:hAnsi="Calibri"/>
                <w:sz w:val="14"/>
                <w:szCs w:val="14"/>
              </w:rPr>
              <w:t>01</w:t>
            </w:r>
          </w:p>
        </w:tc>
        <w:tc>
          <w:tcPr>
            <w:tcW w:w="988" w:type="dxa"/>
            <w:tcBorders>
              <w:top w:val="single" w:sz="4" w:space="0" w:color="auto"/>
              <w:left w:val="single" w:sz="4" w:space="0" w:color="auto"/>
              <w:bottom w:val="single" w:sz="4" w:space="0" w:color="auto"/>
              <w:right w:val="single" w:sz="4" w:space="0" w:color="auto"/>
            </w:tcBorders>
            <w:vAlign w:val="center"/>
          </w:tcPr>
          <w:p w14:paraId="537A4A0C" w14:textId="77777777" w:rsidR="008D7FAE" w:rsidRPr="008D7FAE" w:rsidRDefault="008D7FAE" w:rsidP="00562C8D">
            <w:pPr>
              <w:keepNext/>
              <w:tabs>
                <w:tab w:val="left" w:pos="2160"/>
                <w:tab w:val="left" w:pos="2700"/>
                <w:tab w:val="left" w:pos="3420"/>
                <w:tab w:val="left" w:pos="3780"/>
                <w:tab w:val="left" w:pos="5760"/>
                <w:tab w:val="left" w:pos="7212"/>
              </w:tabs>
              <w:jc w:val="center"/>
              <w:rPr>
                <w:rFonts w:ascii="Calibri" w:hAnsi="Calibri"/>
                <w:sz w:val="14"/>
                <w:szCs w:val="14"/>
              </w:rPr>
            </w:pPr>
            <w:r w:rsidRPr="008D7FAE">
              <w:rPr>
                <w:rFonts w:ascii="Calibri" w:hAnsi="Calibri"/>
                <w:sz w:val="14"/>
                <w:szCs w:val="14"/>
              </w:rPr>
              <w:t>02</w:t>
            </w:r>
          </w:p>
        </w:tc>
        <w:tc>
          <w:tcPr>
            <w:tcW w:w="906" w:type="dxa"/>
            <w:gridSpan w:val="2"/>
            <w:tcBorders>
              <w:top w:val="single" w:sz="4" w:space="0" w:color="auto"/>
              <w:left w:val="single" w:sz="4" w:space="0" w:color="auto"/>
              <w:bottom w:val="single" w:sz="4" w:space="0" w:color="auto"/>
              <w:right w:val="single" w:sz="4" w:space="0" w:color="auto"/>
            </w:tcBorders>
          </w:tcPr>
          <w:p w14:paraId="7EE1A262" w14:textId="59F073B4" w:rsidR="008D7FAE" w:rsidRPr="008D7FAE" w:rsidRDefault="008D7FAE" w:rsidP="00562C8D">
            <w:pPr>
              <w:keepNext/>
              <w:tabs>
                <w:tab w:val="left" w:pos="2160"/>
                <w:tab w:val="left" w:pos="2700"/>
                <w:tab w:val="left" w:pos="3420"/>
                <w:tab w:val="left" w:pos="3780"/>
                <w:tab w:val="left" w:pos="5760"/>
                <w:tab w:val="left" w:pos="7212"/>
              </w:tabs>
              <w:jc w:val="center"/>
              <w:rPr>
                <w:rFonts w:ascii="Calibri" w:hAnsi="Calibri"/>
                <w:sz w:val="14"/>
                <w:szCs w:val="14"/>
              </w:rPr>
            </w:pPr>
            <w:r w:rsidRPr="008D7FAE">
              <w:rPr>
                <w:rFonts w:ascii="Calibri" w:hAnsi="Calibri"/>
                <w:sz w:val="14"/>
                <w:szCs w:val="14"/>
              </w:rPr>
              <w:t>03</w:t>
            </w:r>
          </w:p>
        </w:tc>
        <w:tc>
          <w:tcPr>
            <w:tcW w:w="728" w:type="dxa"/>
            <w:tcBorders>
              <w:top w:val="single" w:sz="4" w:space="0" w:color="auto"/>
              <w:left w:val="single" w:sz="4" w:space="0" w:color="auto"/>
              <w:bottom w:val="single" w:sz="4" w:space="0" w:color="auto"/>
              <w:right w:val="single" w:sz="4" w:space="0" w:color="auto"/>
            </w:tcBorders>
            <w:vAlign w:val="center"/>
          </w:tcPr>
          <w:p w14:paraId="15779C0F" w14:textId="7445742F" w:rsidR="008D7FAE" w:rsidRPr="008D7FAE" w:rsidRDefault="008D7FAE" w:rsidP="00562C8D">
            <w:pPr>
              <w:keepNext/>
              <w:tabs>
                <w:tab w:val="left" w:pos="2160"/>
                <w:tab w:val="left" w:pos="2700"/>
                <w:tab w:val="left" w:pos="3420"/>
                <w:tab w:val="left" w:pos="3780"/>
                <w:tab w:val="left" w:pos="5760"/>
                <w:tab w:val="left" w:pos="7212"/>
              </w:tabs>
              <w:jc w:val="center"/>
              <w:rPr>
                <w:rFonts w:ascii="Calibri" w:hAnsi="Calibri"/>
                <w:sz w:val="14"/>
                <w:szCs w:val="14"/>
              </w:rPr>
            </w:pPr>
            <w:r w:rsidRPr="008D7FAE">
              <w:rPr>
                <w:rFonts w:ascii="Calibri" w:hAnsi="Calibri"/>
                <w:sz w:val="14"/>
                <w:szCs w:val="14"/>
              </w:rPr>
              <w:t>04</w:t>
            </w:r>
          </w:p>
        </w:tc>
        <w:tc>
          <w:tcPr>
            <w:tcW w:w="801" w:type="dxa"/>
            <w:tcBorders>
              <w:top w:val="single" w:sz="4" w:space="0" w:color="auto"/>
              <w:left w:val="single" w:sz="4" w:space="0" w:color="auto"/>
              <w:bottom w:val="single" w:sz="4" w:space="0" w:color="auto"/>
              <w:right w:val="single" w:sz="4" w:space="0" w:color="auto"/>
            </w:tcBorders>
            <w:vAlign w:val="center"/>
          </w:tcPr>
          <w:p w14:paraId="28AA9BEE" w14:textId="27873486" w:rsidR="008D7FAE" w:rsidRPr="008D7FAE" w:rsidRDefault="008D7FAE" w:rsidP="00562C8D">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4"/>
                <w:szCs w:val="14"/>
              </w:rPr>
            </w:pPr>
            <w:r w:rsidRPr="008D7FAE">
              <w:rPr>
                <w:rFonts w:ascii="Calibri" w:hAnsi="Calibri"/>
                <w:sz w:val="14"/>
                <w:szCs w:val="14"/>
              </w:rPr>
              <w:t>05</w:t>
            </w:r>
          </w:p>
        </w:tc>
        <w:tc>
          <w:tcPr>
            <w:tcW w:w="711" w:type="dxa"/>
            <w:tcBorders>
              <w:top w:val="single" w:sz="4" w:space="0" w:color="auto"/>
              <w:left w:val="single" w:sz="4" w:space="0" w:color="auto"/>
              <w:bottom w:val="single" w:sz="4" w:space="0" w:color="auto"/>
              <w:right w:val="single" w:sz="4" w:space="0" w:color="auto"/>
            </w:tcBorders>
            <w:vAlign w:val="center"/>
          </w:tcPr>
          <w:p w14:paraId="342CC0F2" w14:textId="08F6BF7E" w:rsidR="008D7FAE" w:rsidRPr="008D7FAE" w:rsidRDefault="008D7FAE" w:rsidP="00562C8D">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4"/>
                <w:szCs w:val="14"/>
              </w:rPr>
            </w:pPr>
            <w:r w:rsidRPr="008D7FAE">
              <w:rPr>
                <w:rFonts w:ascii="Calibri" w:hAnsi="Calibri"/>
                <w:sz w:val="14"/>
                <w:szCs w:val="14"/>
              </w:rPr>
              <w:t>06</w:t>
            </w:r>
          </w:p>
        </w:tc>
        <w:tc>
          <w:tcPr>
            <w:tcW w:w="883" w:type="dxa"/>
            <w:tcBorders>
              <w:top w:val="single" w:sz="4" w:space="0" w:color="auto"/>
              <w:left w:val="single" w:sz="4" w:space="0" w:color="auto"/>
              <w:bottom w:val="single" w:sz="4" w:space="0" w:color="auto"/>
              <w:right w:val="single" w:sz="4" w:space="0" w:color="auto"/>
            </w:tcBorders>
            <w:vAlign w:val="center"/>
          </w:tcPr>
          <w:p w14:paraId="33F2C255" w14:textId="7D1CEAD5" w:rsidR="008D7FAE" w:rsidRPr="008D7FAE" w:rsidRDefault="008D7FAE" w:rsidP="00562C8D">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4"/>
                <w:szCs w:val="14"/>
              </w:rPr>
            </w:pPr>
            <w:r w:rsidRPr="008D7FAE">
              <w:rPr>
                <w:rFonts w:ascii="Calibri" w:hAnsi="Calibri"/>
                <w:sz w:val="14"/>
                <w:szCs w:val="14"/>
              </w:rPr>
              <w:t>07</w:t>
            </w:r>
          </w:p>
        </w:tc>
        <w:tc>
          <w:tcPr>
            <w:tcW w:w="613" w:type="dxa"/>
            <w:tcBorders>
              <w:top w:val="single" w:sz="4" w:space="0" w:color="auto"/>
              <w:left w:val="single" w:sz="4" w:space="0" w:color="auto"/>
              <w:bottom w:val="single" w:sz="4" w:space="0" w:color="auto"/>
              <w:right w:val="single" w:sz="4" w:space="0" w:color="auto"/>
            </w:tcBorders>
            <w:vAlign w:val="center"/>
          </w:tcPr>
          <w:p w14:paraId="0315F61F" w14:textId="5969F812" w:rsidR="008D7FAE" w:rsidRPr="008D7FAE" w:rsidRDefault="008D7FAE" w:rsidP="00562C8D">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4"/>
                <w:szCs w:val="14"/>
              </w:rPr>
            </w:pPr>
            <w:r w:rsidRPr="008D7FAE">
              <w:rPr>
                <w:rFonts w:ascii="Calibri" w:hAnsi="Calibri"/>
                <w:sz w:val="14"/>
                <w:szCs w:val="14"/>
              </w:rPr>
              <w:t>08</w:t>
            </w:r>
          </w:p>
        </w:tc>
        <w:tc>
          <w:tcPr>
            <w:tcW w:w="901" w:type="dxa"/>
            <w:tcBorders>
              <w:top w:val="single" w:sz="4" w:space="0" w:color="auto"/>
              <w:left w:val="single" w:sz="4" w:space="0" w:color="auto"/>
              <w:right w:val="single" w:sz="4" w:space="0" w:color="auto"/>
            </w:tcBorders>
          </w:tcPr>
          <w:p w14:paraId="453F7CF8" w14:textId="1C6E0DDE" w:rsidR="008D7FAE" w:rsidRPr="008D7FAE" w:rsidRDefault="008D7FAE" w:rsidP="00562C8D">
            <w:pPr>
              <w:keepNext/>
              <w:tabs>
                <w:tab w:val="left" w:pos="2160"/>
                <w:tab w:val="left" w:pos="2700"/>
                <w:tab w:val="left" w:pos="3420"/>
                <w:tab w:val="left" w:pos="3780"/>
                <w:tab w:val="left" w:pos="5760"/>
                <w:tab w:val="left" w:pos="7212"/>
              </w:tabs>
              <w:jc w:val="center"/>
              <w:rPr>
                <w:rFonts w:ascii="Calibri" w:hAnsi="Calibri"/>
                <w:sz w:val="14"/>
                <w:szCs w:val="14"/>
              </w:rPr>
            </w:pPr>
            <w:r w:rsidRPr="008D7FAE">
              <w:rPr>
                <w:rFonts w:ascii="Calibri" w:hAnsi="Calibri"/>
                <w:sz w:val="14"/>
                <w:szCs w:val="14"/>
              </w:rPr>
              <w:t>09</w:t>
            </w:r>
          </w:p>
        </w:tc>
        <w:tc>
          <w:tcPr>
            <w:tcW w:w="901" w:type="dxa"/>
            <w:tcBorders>
              <w:top w:val="single" w:sz="4" w:space="0" w:color="auto"/>
              <w:left w:val="single" w:sz="4" w:space="0" w:color="auto"/>
              <w:right w:val="single" w:sz="4" w:space="0" w:color="auto"/>
            </w:tcBorders>
            <w:vAlign w:val="center"/>
          </w:tcPr>
          <w:p w14:paraId="06AA4AD6" w14:textId="1704D43E" w:rsidR="008D7FAE" w:rsidRPr="008D7FAE" w:rsidRDefault="008D7FAE" w:rsidP="00562C8D">
            <w:pPr>
              <w:keepNext/>
              <w:tabs>
                <w:tab w:val="left" w:pos="2160"/>
                <w:tab w:val="left" w:pos="2700"/>
                <w:tab w:val="left" w:pos="3420"/>
                <w:tab w:val="left" w:pos="3780"/>
                <w:tab w:val="left" w:pos="5760"/>
                <w:tab w:val="left" w:pos="7212"/>
              </w:tabs>
              <w:jc w:val="center"/>
              <w:rPr>
                <w:rFonts w:ascii="Calibri" w:hAnsi="Calibri"/>
                <w:sz w:val="14"/>
                <w:szCs w:val="14"/>
              </w:rPr>
            </w:pPr>
            <w:r w:rsidRPr="008D7FAE">
              <w:rPr>
                <w:rFonts w:ascii="Calibri" w:hAnsi="Calibri"/>
                <w:sz w:val="14"/>
                <w:szCs w:val="14"/>
              </w:rPr>
              <w:t>10</w:t>
            </w:r>
          </w:p>
        </w:tc>
        <w:tc>
          <w:tcPr>
            <w:tcW w:w="1032" w:type="dxa"/>
            <w:tcBorders>
              <w:top w:val="single" w:sz="4" w:space="0" w:color="auto"/>
              <w:left w:val="single" w:sz="4" w:space="0" w:color="auto"/>
              <w:right w:val="single" w:sz="4" w:space="0" w:color="auto"/>
            </w:tcBorders>
            <w:vAlign w:val="center"/>
          </w:tcPr>
          <w:p w14:paraId="20AEA673" w14:textId="2F4EFE08" w:rsidR="008D7FAE" w:rsidRPr="008D7FAE" w:rsidRDefault="008D7FAE" w:rsidP="009D697F">
            <w:pPr>
              <w:keepNext/>
              <w:tabs>
                <w:tab w:val="left" w:pos="2160"/>
                <w:tab w:val="left" w:pos="2700"/>
                <w:tab w:val="left" w:pos="3420"/>
                <w:tab w:val="left" w:pos="3780"/>
                <w:tab w:val="left" w:pos="5760"/>
                <w:tab w:val="left" w:pos="7212"/>
              </w:tabs>
              <w:jc w:val="center"/>
              <w:rPr>
                <w:rFonts w:ascii="Calibri" w:hAnsi="Calibri"/>
                <w:sz w:val="14"/>
                <w:szCs w:val="14"/>
              </w:rPr>
            </w:pPr>
            <w:r w:rsidRPr="008D7FAE">
              <w:rPr>
                <w:rFonts w:ascii="Calibri" w:hAnsi="Calibri"/>
                <w:sz w:val="14"/>
                <w:szCs w:val="14"/>
              </w:rPr>
              <w:t>11</w:t>
            </w:r>
          </w:p>
        </w:tc>
        <w:tc>
          <w:tcPr>
            <w:tcW w:w="631" w:type="dxa"/>
            <w:tcBorders>
              <w:top w:val="single" w:sz="4" w:space="0" w:color="auto"/>
              <w:left w:val="single" w:sz="4" w:space="0" w:color="auto"/>
              <w:right w:val="single" w:sz="4" w:space="0" w:color="auto"/>
            </w:tcBorders>
          </w:tcPr>
          <w:p w14:paraId="130E489E" w14:textId="5FA37592" w:rsidR="008D7FAE" w:rsidRPr="008D7FAE" w:rsidRDefault="008D7FAE" w:rsidP="009D697F">
            <w:pPr>
              <w:keepNext/>
              <w:tabs>
                <w:tab w:val="left" w:pos="2160"/>
                <w:tab w:val="left" w:pos="2700"/>
                <w:tab w:val="left" w:pos="3420"/>
                <w:tab w:val="left" w:pos="3780"/>
                <w:tab w:val="left" w:pos="5760"/>
                <w:tab w:val="left" w:pos="7212"/>
              </w:tabs>
              <w:jc w:val="center"/>
              <w:rPr>
                <w:rFonts w:ascii="Calibri" w:hAnsi="Calibri"/>
                <w:sz w:val="14"/>
                <w:szCs w:val="14"/>
              </w:rPr>
            </w:pPr>
            <w:r>
              <w:rPr>
                <w:rFonts w:ascii="Calibri" w:hAnsi="Calibri"/>
                <w:sz w:val="14"/>
                <w:szCs w:val="14"/>
              </w:rPr>
              <w:t>12</w:t>
            </w:r>
          </w:p>
        </w:tc>
        <w:tc>
          <w:tcPr>
            <w:tcW w:w="899" w:type="dxa"/>
            <w:tcBorders>
              <w:top w:val="single" w:sz="4" w:space="0" w:color="auto"/>
              <w:left w:val="single" w:sz="4" w:space="0" w:color="auto"/>
              <w:right w:val="single" w:sz="4" w:space="0" w:color="auto"/>
            </w:tcBorders>
          </w:tcPr>
          <w:p w14:paraId="0C26D5AF" w14:textId="34513284" w:rsidR="008D7FAE" w:rsidRPr="008D7FAE" w:rsidRDefault="008D7FAE" w:rsidP="009D697F">
            <w:pPr>
              <w:keepNext/>
              <w:tabs>
                <w:tab w:val="left" w:pos="2160"/>
                <w:tab w:val="left" w:pos="2700"/>
                <w:tab w:val="left" w:pos="3420"/>
                <w:tab w:val="left" w:pos="3780"/>
                <w:tab w:val="left" w:pos="5760"/>
                <w:tab w:val="left" w:pos="7212"/>
              </w:tabs>
              <w:jc w:val="center"/>
              <w:rPr>
                <w:rFonts w:ascii="Calibri" w:hAnsi="Calibri"/>
                <w:sz w:val="14"/>
                <w:szCs w:val="14"/>
              </w:rPr>
            </w:pPr>
            <w:r>
              <w:rPr>
                <w:rFonts w:ascii="Calibri" w:hAnsi="Calibri"/>
                <w:sz w:val="14"/>
                <w:szCs w:val="14"/>
              </w:rPr>
              <w:t>13</w:t>
            </w:r>
          </w:p>
        </w:tc>
      </w:tr>
      <w:tr w:rsidR="008D7FAE" w:rsidRPr="008D7FAE" w14:paraId="7A5AD89A" w14:textId="122D80A7" w:rsidTr="008D7FAE">
        <w:trPr>
          <w:cantSplit/>
          <w:trHeight w:val="144"/>
        </w:trPr>
        <w:tc>
          <w:tcPr>
            <w:tcW w:w="800" w:type="dxa"/>
            <w:tcBorders>
              <w:top w:val="single" w:sz="4" w:space="0" w:color="auto"/>
              <w:left w:val="single" w:sz="4" w:space="0" w:color="auto"/>
              <w:bottom w:val="single" w:sz="4" w:space="0" w:color="auto"/>
              <w:right w:val="single" w:sz="4" w:space="0" w:color="auto"/>
            </w:tcBorders>
            <w:vAlign w:val="bottom"/>
          </w:tcPr>
          <w:p w14:paraId="5EE46FB5" w14:textId="5C740FE8" w:rsidR="008D7FAE" w:rsidRPr="008D7FAE" w:rsidRDefault="008D7FAE" w:rsidP="00562C8D">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8D7FAE">
              <w:rPr>
                <w:rFonts w:asciiTheme="minorHAnsi" w:hAnsiTheme="minorHAnsi"/>
                <w:sz w:val="14"/>
                <w:szCs w:val="14"/>
              </w:rPr>
              <w:t>PV Array ID or Name</w:t>
            </w:r>
          </w:p>
        </w:tc>
        <w:tc>
          <w:tcPr>
            <w:tcW w:w="988" w:type="dxa"/>
            <w:tcBorders>
              <w:top w:val="single" w:sz="4" w:space="0" w:color="auto"/>
              <w:left w:val="single" w:sz="4" w:space="0" w:color="auto"/>
              <w:bottom w:val="single" w:sz="4" w:space="0" w:color="auto"/>
              <w:right w:val="single" w:sz="4" w:space="0" w:color="auto"/>
            </w:tcBorders>
            <w:vAlign w:val="bottom"/>
          </w:tcPr>
          <w:p w14:paraId="7C9E549B" w14:textId="60AC8DC9" w:rsidR="008D7FAE" w:rsidRPr="008D7FAE" w:rsidRDefault="008D7FAE" w:rsidP="00562C8D">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8D7FAE">
              <w:rPr>
                <w:rFonts w:asciiTheme="minorHAnsi" w:hAnsiTheme="minorHAnsi"/>
                <w:sz w:val="14"/>
                <w:szCs w:val="14"/>
              </w:rPr>
              <w:t>Adjusted Minimum PV Size (kW)</w:t>
            </w:r>
          </w:p>
        </w:tc>
        <w:tc>
          <w:tcPr>
            <w:tcW w:w="906" w:type="dxa"/>
            <w:gridSpan w:val="2"/>
            <w:tcBorders>
              <w:top w:val="single" w:sz="4" w:space="0" w:color="auto"/>
              <w:left w:val="single" w:sz="4" w:space="0" w:color="auto"/>
              <w:bottom w:val="single" w:sz="4" w:space="0" w:color="auto"/>
              <w:right w:val="single" w:sz="4" w:space="0" w:color="auto"/>
            </w:tcBorders>
            <w:vAlign w:val="bottom"/>
          </w:tcPr>
          <w:p w14:paraId="2291AE9A" w14:textId="2C62BAF0" w:rsidR="008D7FAE" w:rsidRPr="008D7FAE" w:rsidRDefault="008D7FAE" w:rsidP="00562C8D">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8D7FAE">
              <w:rPr>
                <w:rFonts w:asciiTheme="minorHAnsi" w:hAnsiTheme="minorHAnsi"/>
                <w:sz w:val="14"/>
                <w:szCs w:val="14"/>
              </w:rPr>
              <w:t>Adjusted Value from Exception</w:t>
            </w:r>
          </w:p>
        </w:tc>
        <w:tc>
          <w:tcPr>
            <w:tcW w:w="728" w:type="dxa"/>
            <w:tcBorders>
              <w:top w:val="single" w:sz="4" w:space="0" w:color="auto"/>
              <w:left w:val="single" w:sz="4" w:space="0" w:color="auto"/>
              <w:bottom w:val="single" w:sz="4" w:space="0" w:color="auto"/>
              <w:right w:val="single" w:sz="4" w:space="0" w:color="auto"/>
            </w:tcBorders>
            <w:vAlign w:val="bottom"/>
          </w:tcPr>
          <w:p w14:paraId="6120C70D" w14:textId="311F8DDA" w:rsidR="008D7FAE" w:rsidRPr="008D7FAE" w:rsidRDefault="008D7FAE" w:rsidP="00562C8D">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8D7FAE">
              <w:rPr>
                <w:rFonts w:asciiTheme="minorHAnsi" w:hAnsiTheme="minorHAnsi"/>
                <w:sz w:val="14"/>
                <w:szCs w:val="14"/>
              </w:rPr>
              <w:t>Module Type</w:t>
            </w:r>
          </w:p>
        </w:tc>
        <w:tc>
          <w:tcPr>
            <w:tcW w:w="801" w:type="dxa"/>
            <w:tcBorders>
              <w:top w:val="single" w:sz="4" w:space="0" w:color="auto"/>
              <w:left w:val="single" w:sz="4" w:space="0" w:color="auto"/>
              <w:bottom w:val="single" w:sz="4" w:space="0" w:color="auto"/>
              <w:right w:val="single" w:sz="4" w:space="0" w:color="auto"/>
            </w:tcBorders>
            <w:vAlign w:val="bottom"/>
          </w:tcPr>
          <w:p w14:paraId="41812A98" w14:textId="5A4BB5E4" w:rsidR="008D7FAE" w:rsidRPr="008D7FAE" w:rsidRDefault="008D7FAE" w:rsidP="00562C8D">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8D7FAE">
              <w:rPr>
                <w:rFonts w:asciiTheme="minorHAnsi" w:hAnsiTheme="minorHAnsi"/>
                <w:sz w:val="14"/>
                <w:szCs w:val="14"/>
              </w:rPr>
              <w:t>CFI (Yes/No)</w:t>
            </w:r>
          </w:p>
        </w:tc>
        <w:tc>
          <w:tcPr>
            <w:tcW w:w="711" w:type="dxa"/>
            <w:tcBorders>
              <w:top w:val="single" w:sz="4" w:space="0" w:color="auto"/>
              <w:left w:val="single" w:sz="4" w:space="0" w:color="auto"/>
              <w:bottom w:val="single" w:sz="4" w:space="0" w:color="auto"/>
              <w:right w:val="single" w:sz="4" w:space="0" w:color="auto"/>
            </w:tcBorders>
            <w:vAlign w:val="bottom"/>
          </w:tcPr>
          <w:p w14:paraId="6982C4EA" w14:textId="7FE9B93A" w:rsidR="008D7FAE" w:rsidRPr="008D7FAE" w:rsidRDefault="008D7FAE" w:rsidP="00562C8D">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8D7FAE">
              <w:rPr>
                <w:rFonts w:asciiTheme="minorHAnsi" w:hAnsiTheme="minorHAnsi"/>
                <w:sz w:val="14"/>
                <w:szCs w:val="14"/>
              </w:rPr>
              <w:t>Azimuth (deg)</w:t>
            </w:r>
          </w:p>
        </w:tc>
        <w:tc>
          <w:tcPr>
            <w:tcW w:w="883" w:type="dxa"/>
            <w:tcBorders>
              <w:top w:val="single" w:sz="4" w:space="0" w:color="auto"/>
              <w:left w:val="single" w:sz="4" w:space="0" w:color="auto"/>
              <w:bottom w:val="single" w:sz="4" w:space="0" w:color="auto"/>
              <w:right w:val="single" w:sz="4" w:space="0" w:color="auto"/>
            </w:tcBorders>
            <w:vAlign w:val="bottom"/>
          </w:tcPr>
          <w:p w14:paraId="58C92AFC" w14:textId="56C85034" w:rsidR="008D7FAE" w:rsidRPr="008D7FAE" w:rsidRDefault="008D7FAE" w:rsidP="00562C8D">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8D7FAE">
              <w:rPr>
                <w:rFonts w:asciiTheme="minorHAnsi" w:hAnsiTheme="minorHAnsi"/>
                <w:sz w:val="14"/>
                <w:szCs w:val="14"/>
              </w:rPr>
              <w:t xml:space="preserve"> Tilt Input (Deg/Pitch)</w:t>
            </w:r>
          </w:p>
        </w:tc>
        <w:tc>
          <w:tcPr>
            <w:tcW w:w="613" w:type="dxa"/>
            <w:tcBorders>
              <w:top w:val="single" w:sz="4" w:space="0" w:color="auto"/>
              <w:left w:val="single" w:sz="4" w:space="0" w:color="auto"/>
              <w:bottom w:val="single" w:sz="4" w:space="0" w:color="auto"/>
              <w:right w:val="single" w:sz="4" w:space="0" w:color="auto"/>
            </w:tcBorders>
            <w:vAlign w:val="bottom"/>
          </w:tcPr>
          <w:p w14:paraId="3882E78E" w14:textId="5DB9C237" w:rsidR="008D7FAE" w:rsidRPr="008D7FAE" w:rsidRDefault="008D7FAE" w:rsidP="00562C8D">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8D7FAE">
              <w:rPr>
                <w:rFonts w:asciiTheme="minorHAnsi" w:hAnsiTheme="minorHAnsi"/>
                <w:sz w:val="14"/>
                <w:szCs w:val="14"/>
              </w:rPr>
              <w:t>Angle/Tilt</w:t>
            </w:r>
          </w:p>
        </w:tc>
        <w:tc>
          <w:tcPr>
            <w:tcW w:w="901" w:type="dxa"/>
            <w:tcBorders>
              <w:left w:val="single" w:sz="4" w:space="0" w:color="auto"/>
              <w:right w:val="single" w:sz="4" w:space="0" w:color="auto"/>
            </w:tcBorders>
            <w:vAlign w:val="bottom"/>
          </w:tcPr>
          <w:p w14:paraId="2AF58CB4" w14:textId="719952D1" w:rsidR="008D7FAE" w:rsidRPr="008D7FAE" w:rsidRDefault="008D7FAE" w:rsidP="00562C8D">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8D7FAE">
              <w:rPr>
                <w:rFonts w:asciiTheme="minorHAnsi" w:hAnsiTheme="minorHAnsi"/>
                <w:sz w:val="14"/>
                <w:szCs w:val="14"/>
              </w:rPr>
              <w:t>Annual Solar Access (%)</w:t>
            </w:r>
          </w:p>
        </w:tc>
        <w:tc>
          <w:tcPr>
            <w:tcW w:w="901" w:type="dxa"/>
            <w:tcBorders>
              <w:left w:val="single" w:sz="4" w:space="0" w:color="auto"/>
              <w:right w:val="single" w:sz="4" w:space="0" w:color="auto"/>
            </w:tcBorders>
            <w:vAlign w:val="bottom"/>
          </w:tcPr>
          <w:p w14:paraId="03B0E68A" w14:textId="2FAA1507" w:rsidR="008D7FAE" w:rsidRPr="008D7FAE" w:rsidRDefault="008D7FAE" w:rsidP="00562C8D">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8D7FAE">
              <w:rPr>
                <w:rFonts w:asciiTheme="minorHAnsi" w:hAnsiTheme="minorHAnsi"/>
                <w:sz w:val="14"/>
                <w:szCs w:val="14"/>
              </w:rPr>
              <w:t>Inverter Efficiency (%)</w:t>
            </w:r>
          </w:p>
        </w:tc>
        <w:tc>
          <w:tcPr>
            <w:tcW w:w="1032" w:type="dxa"/>
            <w:tcBorders>
              <w:left w:val="single" w:sz="4" w:space="0" w:color="auto"/>
              <w:right w:val="single" w:sz="4" w:space="0" w:color="auto"/>
            </w:tcBorders>
            <w:vAlign w:val="bottom"/>
          </w:tcPr>
          <w:p w14:paraId="02330531" w14:textId="0705039A" w:rsidR="008D7FAE" w:rsidRPr="008D7FAE" w:rsidRDefault="008D7FAE" w:rsidP="00562C8D">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8D7FAE">
              <w:rPr>
                <w:rFonts w:asciiTheme="minorHAnsi" w:hAnsiTheme="minorHAnsi"/>
                <w:sz w:val="14"/>
                <w:szCs w:val="14"/>
              </w:rPr>
              <w:t>Shading Requirement Compliance Path</w:t>
            </w:r>
          </w:p>
        </w:tc>
        <w:tc>
          <w:tcPr>
            <w:tcW w:w="631" w:type="dxa"/>
            <w:tcBorders>
              <w:left w:val="single" w:sz="4" w:space="0" w:color="auto"/>
              <w:right w:val="single" w:sz="4" w:space="0" w:color="auto"/>
            </w:tcBorders>
            <w:vAlign w:val="bottom"/>
          </w:tcPr>
          <w:p w14:paraId="33099BD9" w14:textId="2AF0C8BE" w:rsidR="008D7FAE" w:rsidRPr="008D7FAE" w:rsidRDefault="008D7FAE" w:rsidP="008D7FAE">
            <w:pPr>
              <w:keepNext/>
              <w:tabs>
                <w:tab w:val="left" w:pos="2160"/>
                <w:tab w:val="left" w:pos="2700"/>
                <w:tab w:val="left" w:pos="3420"/>
                <w:tab w:val="left" w:pos="3780"/>
                <w:tab w:val="left" w:pos="5760"/>
                <w:tab w:val="left" w:pos="7212"/>
              </w:tabs>
              <w:jc w:val="center"/>
              <w:rPr>
                <w:rFonts w:asciiTheme="minorHAnsi" w:hAnsiTheme="minorHAnsi"/>
                <w:sz w:val="14"/>
                <w:szCs w:val="14"/>
              </w:rPr>
            </w:pPr>
            <w:r>
              <w:rPr>
                <w:rFonts w:asciiTheme="minorHAnsi" w:hAnsiTheme="minorHAnsi"/>
                <w:sz w:val="14"/>
                <w:szCs w:val="14"/>
              </w:rPr>
              <w:t>Array Type</w:t>
            </w:r>
          </w:p>
        </w:tc>
        <w:tc>
          <w:tcPr>
            <w:tcW w:w="899" w:type="dxa"/>
            <w:tcBorders>
              <w:left w:val="single" w:sz="4" w:space="0" w:color="auto"/>
              <w:right w:val="single" w:sz="4" w:space="0" w:color="auto"/>
            </w:tcBorders>
            <w:vAlign w:val="bottom"/>
          </w:tcPr>
          <w:p w14:paraId="76AD5198" w14:textId="3B04F68D" w:rsidR="008D7FAE" w:rsidRPr="008D7FAE" w:rsidRDefault="008D7FAE" w:rsidP="008D7FAE">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8D7FAE">
              <w:rPr>
                <w:rFonts w:asciiTheme="minorHAnsi" w:hAnsiTheme="minorHAnsi"/>
                <w:sz w:val="14"/>
                <w:szCs w:val="14"/>
              </w:rPr>
              <w:t>Module Level Power Electronics</w:t>
            </w:r>
          </w:p>
        </w:tc>
      </w:tr>
      <w:tr w:rsidR="008D7FAE" w:rsidRPr="008D7FAE" w14:paraId="19477C69" w14:textId="2DCC35BC" w:rsidTr="008D7FAE">
        <w:trPr>
          <w:cantSplit/>
          <w:trHeight w:val="144"/>
        </w:trPr>
        <w:tc>
          <w:tcPr>
            <w:tcW w:w="800" w:type="dxa"/>
            <w:tcBorders>
              <w:top w:val="single" w:sz="4" w:space="0" w:color="auto"/>
              <w:left w:val="single" w:sz="4" w:space="0" w:color="auto"/>
              <w:bottom w:val="single" w:sz="4" w:space="0" w:color="auto"/>
              <w:right w:val="single" w:sz="4" w:space="0" w:color="auto"/>
            </w:tcBorders>
          </w:tcPr>
          <w:p w14:paraId="0A3487CF" w14:textId="77777777" w:rsidR="008D7FAE" w:rsidRPr="008D7FAE" w:rsidRDefault="008D7FAE" w:rsidP="00562C8D">
            <w:pPr>
              <w:keepNext/>
              <w:tabs>
                <w:tab w:val="left" w:pos="2160"/>
                <w:tab w:val="left" w:pos="2700"/>
                <w:tab w:val="left" w:pos="3420"/>
                <w:tab w:val="left" w:pos="3780"/>
                <w:tab w:val="left" w:pos="5760"/>
                <w:tab w:val="left" w:pos="7212"/>
              </w:tabs>
              <w:rPr>
                <w:rFonts w:ascii="Calibri" w:hAnsi="Calibri"/>
                <w:sz w:val="14"/>
                <w:szCs w:val="14"/>
              </w:rPr>
            </w:pPr>
          </w:p>
        </w:tc>
        <w:tc>
          <w:tcPr>
            <w:tcW w:w="988" w:type="dxa"/>
            <w:tcBorders>
              <w:top w:val="single" w:sz="4" w:space="0" w:color="auto"/>
              <w:left w:val="single" w:sz="4" w:space="0" w:color="auto"/>
              <w:bottom w:val="single" w:sz="4" w:space="0" w:color="auto"/>
              <w:right w:val="single" w:sz="4" w:space="0" w:color="auto"/>
            </w:tcBorders>
          </w:tcPr>
          <w:p w14:paraId="1C4ABDFC" w14:textId="77777777" w:rsidR="008D7FAE" w:rsidRPr="008D7FAE" w:rsidRDefault="008D7FAE" w:rsidP="00562C8D">
            <w:pPr>
              <w:keepNext/>
              <w:tabs>
                <w:tab w:val="left" w:pos="2160"/>
                <w:tab w:val="left" w:pos="2700"/>
                <w:tab w:val="left" w:pos="3420"/>
                <w:tab w:val="left" w:pos="3780"/>
                <w:tab w:val="left" w:pos="5760"/>
                <w:tab w:val="left" w:pos="7212"/>
              </w:tabs>
              <w:rPr>
                <w:rFonts w:ascii="Calibri" w:hAnsi="Calibri"/>
                <w:sz w:val="14"/>
                <w:szCs w:val="14"/>
              </w:rPr>
            </w:pPr>
          </w:p>
        </w:tc>
        <w:tc>
          <w:tcPr>
            <w:tcW w:w="906" w:type="dxa"/>
            <w:gridSpan w:val="2"/>
            <w:tcBorders>
              <w:top w:val="single" w:sz="4" w:space="0" w:color="auto"/>
              <w:left w:val="single" w:sz="4" w:space="0" w:color="auto"/>
              <w:bottom w:val="single" w:sz="4" w:space="0" w:color="auto"/>
              <w:right w:val="single" w:sz="4" w:space="0" w:color="auto"/>
            </w:tcBorders>
          </w:tcPr>
          <w:p w14:paraId="4C9D3177" w14:textId="77777777" w:rsidR="008D7FAE" w:rsidRPr="008D7FAE" w:rsidRDefault="008D7FAE" w:rsidP="00562C8D">
            <w:pPr>
              <w:keepNext/>
              <w:tabs>
                <w:tab w:val="left" w:pos="2160"/>
                <w:tab w:val="left" w:pos="2700"/>
                <w:tab w:val="left" w:pos="3420"/>
                <w:tab w:val="left" w:pos="3780"/>
                <w:tab w:val="left" w:pos="5760"/>
                <w:tab w:val="left" w:pos="7212"/>
              </w:tabs>
              <w:rPr>
                <w:rFonts w:ascii="Calibri" w:hAnsi="Calibri"/>
                <w:sz w:val="14"/>
                <w:szCs w:val="14"/>
              </w:rPr>
            </w:pPr>
          </w:p>
        </w:tc>
        <w:tc>
          <w:tcPr>
            <w:tcW w:w="728" w:type="dxa"/>
            <w:tcBorders>
              <w:top w:val="single" w:sz="4" w:space="0" w:color="auto"/>
              <w:left w:val="single" w:sz="4" w:space="0" w:color="auto"/>
              <w:bottom w:val="single" w:sz="4" w:space="0" w:color="auto"/>
              <w:right w:val="single" w:sz="4" w:space="0" w:color="auto"/>
            </w:tcBorders>
          </w:tcPr>
          <w:p w14:paraId="7A671F58" w14:textId="49E40B95" w:rsidR="008D7FAE" w:rsidRPr="008D7FAE" w:rsidRDefault="008D7FAE" w:rsidP="00562C8D">
            <w:pPr>
              <w:keepNext/>
              <w:tabs>
                <w:tab w:val="left" w:pos="2160"/>
                <w:tab w:val="left" w:pos="2700"/>
                <w:tab w:val="left" w:pos="3420"/>
                <w:tab w:val="left" w:pos="3780"/>
                <w:tab w:val="left" w:pos="5760"/>
                <w:tab w:val="left" w:pos="7212"/>
              </w:tabs>
              <w:rPr>
                <w:rFonts w:ascii="Calibri" w:hAnsi="Calibri"/>
                <w:sz w:val="14"/>
                <w:szCs w:val="14"/>
              </w:rPr>
            </w:pPr>
          </w:p>
        </w:tc>
        <w:tc>
          <w:tcPr>
            <w:tcW w:w="801" w:type="dxa"/>
            <w:tcBorders>
              <w:top w:val="single" w:sz="4" w:space="0" w:color="auto"/>
              <w:left w:val="single" w:sz="4" w:space="0" w:color="auto"/>
              <w:bottom w:val="single" w:sz="4" w:space="0" w:color="auto"/>
              <w:right w:val="single" w:sz="4" w:space="0" w:color="auto"/>
            </w:tcBorders>
          </w:tcPr>
          <w:p w14:paraId="612A7904" w14:textId="77777777" w:rsidR="008D7FAE" w:rsidRPr="008D7FAE" w:rsidRDefault="008D7FAE" w:rsidP="00562C8D">
            <w:pPr>
              <w:keepNext/>
              <w:tabs>
                <w:tab w:val="left" w:pos="2160"/>
                <w:tab w:val="left" w:pos="2700"/>
                <w:tab w:val="left" w:pos="3420"/>
                <w:tab w:val="left" w:pos="3780"/>
                <w:tab w:val="left" w:pos="5760"/>
                <w:tab w:val="left" w:pos="7212"/>
              </w:tabs>
              <w:rPr>
                <w:rFonts w:ascii="Calibri" w:hAnsi="Calibri"/>
                <w:sz w:val="14"/>
                <w:szCs w:val="14"/>
              </w:rPr>
            </w:pPr>
          </w:p>
        </w:tc>
        <w:tc>
          <w:tcPr>
            <w:tcW w:w="711" w:type="dxa"/>
            <w:tcBorders>
              <w:top w:val="single" w:sz="4" w:space="0" w:color="auto"/>
              <w:left w:val="single" w:sz="4" w:space="0" w:color="auto"/>
              <w:bottom w:val="single" w:sz="4" w:space="0" w:color="auto"/>
              <w:right w:val="single" w:sz="4" w:space="0" w:color="auto"/>
            </w:tcBorders>
          </w:tcPr>
          <w:p w14:paraId="357166A5" w14:textId="77777777" w:rsidR="008D7FAE" w:rsidRPr="008D7FAE" w:rsidRDefault="008D7FAE" w:rsidP="00562C8D">
            <w:pPr>
              <w:keepNext/>
              <w:tabs>
                <w:tab w:val="left" w:pos="2160"/>
                <w:tab w:val="left" w:pos="2700"/>
                <w:tab w:val="left" w:pos="3420"/>
                <w:tab w:val="left" w:pos="3780"/>
                <w:tab w:val="left" w:pos="5760"/>
                <w:tab w:val="left" w:pos="7212"/>
              </w:tabs>
              <w:rPr>
                <w:rFonts w:ascii="Calibri" w:hAnsi="Calibri"/>
                <w:sz w:val="14"/>
                <w:szCs w:val="14"/>
              </w:rPr>
            </w:pPr>
          </w:p>
        </w:tc>
        <w:tc>
          <w:tcPr>
            <w:tcW w:w="883" w:type="dxa"/>
            <w:tcBorders>
              <w:top w:val="single" w:sz="4" w:space="0" w:color="auto"/>
              <w:left w:val="single" w:sz="4" w:space="0" w:color="auto"/>
              <w:bottom w:val="single" w:sz="4" w:space="0" w:color="auto"/>
              <w:right w:val="single" w:sz="4" w:space="0" w:color="auto"/>
            </w:tcBorders>
          </w:tcPr>
          <w:p w14:paraId="5A7B99C3" w14:textId="77777777" w:rsidR="008D7FAE" w:rsidRPr="008D7FAE" w:rsidRDefault="008D7FAE" w:rsidP="00562C8D">
            <w:pPr>
              <w:keepNext/>
              <w:tabs>
                <w:tab w:val="left" w:pos="2160"/>
                <w:tab w:val="left" w:pos="2700"/>
                <w:tab w:val="left" w:pos="3420"/>
                <w:tab w:val="left" w:pos="3780"/>
                <w:tab w:val="left" w:pos="5760"/>
                <w:tab w:val="left" w:pos="7212"/>
              </w:tabs>
              <w:rPr>
                <w:rFonts w:ascii="Calibri" w:hAnsi="Calibri"/>
                <w:sz w:val="14"/>
                <w:szCs w:val="14"/>
              </w:rPr>
            </w:pPr>
          </w:p>
        </w:tc>
        <w:tc>
          <w:tcPr>
            <w:tcW w:w="613" w:type="dxa"/>
            <w:tcBorders>
              <w:top w:val="single" w:sz="4" w:space="0" w:color="auto"/>
              <w:left w:val="single" w:sz="4" w:space="0" w:color="auto"/>
              <w:bottom w:val="single" w:sz="4" w:space="0" w:color="auto"/>
              <w:right w:val="single" w:sz="4" w:space="0" w:color="auto"/>
            </w:tcBorders>
          </w:tcPr>
          <w:p w14:paraId="52C6B52A" w14:textId="77777777" w:rsidR="008D7FAE" w:rsidRPr="008D7FAE" w:rsidRDefault="008D7FAE" w:rsidP="00562C8D">
            <w:pPr>
              <w:keepNext/>
              <w:tabs>
                <w:tab w:val="left" w:pos="2160"/>
                <w:tab w:val="left" w:pos="2700"/>
                <w:tab w:val="left" w:pos="3420"/>
                <w:tab w:val="left" w:pos="3780"/>
                <w:tab w:val="left" w:pos="5760"/>
                <w:tab w:val="left" w:pos="7212"/>
              </w:tabs>
              <w:rPr>
                <w:rFonts w:ascii="Calibri" w:hAnsi="Calibri"/>
                <w:sz w:val="14"/>
                <w:szCs w:val="14"/>
              </w:rPr>
            </w:pPr>
          </w:p>
        </w:tc>
        <w:tc>
          <w:tcPr>
            <w:tcW w:w="901" w:type="dxa"/>
            <w:tcBorders>
              <w:left w:val="single" w:sz="4" w:space="0" w:color="auto"/>
              <w:right w:val="single" w:sz="4" w:space="0" w:color="auto"/>
            </w:tcBorders>
          </w:tcPr>
          <w:p w14:paraId="5734910E" w14:textId="4DE45E05" w:rsidR="008D7FAE" w:rsidRPr="008D7FAE" w:rsidRDefault="008D7FAE" w:rsidP="00562C8D">
            <w:pPr>
              <w:keepNext/>
              <w:tabs>
                <w:tab w:val="left" w:pos="2160"/>
                <w:tab w:val="left" w:pos="2700"/>
                <w:tab w:val="left" w:pos="3420"/>
                <w:tab w:val="left" w:pos="3780"/>
                <w:tab w:val="left" w:pos="5760"/>
                <w:tab w:val="left" w:pos="7212"/>
              </w:tabs>
              <w:contextualSpacing/>
              <w:rPr>
                <w:rFonts w:ascii="Calibri" w:hAnsi="Calibri"/>
                <w:sz w:val="14"/>
                <w:szCs w:val="14"/>
              </w:rPr>
            </w:pPr>
          </w:p>
        </w:tc>
        <w:tc>
          <w:tcPr>
            <w:tcW w:w="901" w:type="dxa"/>
            <w:tcBorders>
              <w:left w:val="single" w:sz="4" w:space="0" w:color="auto"/>
              <w:right w:val="single" w:sz="4" w:space="0" w:color="auto"/>
            </w:tcBorders>
          </w:tcPr>
          <w:p w14:paraId="15F71B27" w14:textId="2923A318" w:rsidR="008D7FAE" w:rsidRPr="008D7FAE" w:rsidRDefault="008D7FAE" w:rsidP="00562C8D">
            <w:pPr>
              <w:keepNext/>
              <w:tabs>
                <w:tab w:val="left" w:pos="2160"/>
                <w:tab w:val="left" w:pos="2700"/>
                <w:tab w:val="left" w:pos="3420"/>
                <w:tab w:val="left" w:pos="3780"/>
                <w:tab w:val="left" w:pos="5760"/>
                <w:tab w:val="left" w:pos="7212"/>
              </w:tabs>
              <w:contextualSpacing/>
              <w:rPr>
                <w:rFonts w:ascii="Calibri" w:hAnsi="Calibri"/>
                <w:sz w:val="14"/>
                <w:szCs w:val="14"/>
              </w:rPr>
            </w:pPr>
          </w:p>
        </w:tc>
        <w:tc>
          <w:tcPr>
            <w:tcW w:w="1032" w:type="dxa"/>
            <w:tcBorders>
              <w:left w:val="single" w:sz="4" w:space="0" w:color="auto"/>
              <w:right w:val="single" w:sz="4" w:space="0" w:color="auto"/>
            </w:tcBorders>
          </w:tcPr>
          <w:p w14:paraId="6E0036E9" w14:textId="5E8E58F2" w:rsidR="008D7FAE" w:rsidRPr="008D7FAE" w:rsidRDefault="008D7FAE" w:rsidP="00562C8D">
            <w:pPr>
              <w:keepNext/>
              <w:tabs>
                <w:tab w:val="left" w:pos="2160"/>
                <w:tab w:val="left" w:pos="2700"/>
                <w:tab w:val="left" w:pos="3420"/>
                <w:tab w:val="left" w:pos="3780"/>
                <w:tab w:val="left" w:pos="5760"/>
                <w:tab w:val="left" w:pos="7212"/>
              </w:tabs>
              <w:contextualSpacing/>
              <w:rPr>
                <w:rFonts w:ascii="Calibri" w:hAnsi="Calibri"/>
                <w:sz w:val="14"/>
                <w:szCs w:val="14"/>
              </w:rPr>
            </w:pPr>
          </w:p>
        </w:tc>
        <w:tc>
          <w:tcPr>
            <w:tcW w:w="631" w:type="dxa"/>
            <w:tcBorders>
              <w:left w:val="single" w:sz="4" w:space="0" w:color="auto"/>
              <w:right w:val="single" w:sz="4" w:space="0" w:color="auto"/>
            </w:tcBorders>
          </w:tcPr>
          <w:p w14:paraId="6A8CBA3E" w14:textId="77777777" w:rsidR="008D7FAE" w:rsidRPr="008D7FAE" w:rsidRDefault="008D7FAE" w:rsidP="00562C8D">
            <w:pPr>
              <w:keepNext/>
              <w:tabs>
                <w:tab w:val="left" w:pos="2160"/>
                <w:tab w:val="left" w:pos="2700"/>
                <w:tab w:val="left" w:pos="3420"/>
                <w:tab w:val="left" w:pos="3780"/>
                <w:tab w:val="left" w:pos="5760"/>
                <w:tab w:val="left" w:pos="7212"/>
              </w:tabs>
              <w:contextualSpacing/>
              <w:rPr>
                <w:rFonts w:ascii="Calibri" w:hAnsi="Calibri"/>
                <w:sz w:val="14"/>
                <w:szCs w:val="14"/>
              </w:rPr>
            </w:pPr>
          </w:p>
        </w:tc>
        <w:tc>
          <w:tcPr>
            <w:tcW w:w="899" w:type="dxa"/>
            <w:tcBorders>
              <w:left w:val="single" w:sz="4" w:space="0" w:color="auto"/>
              <w:right w:val="single" w:sz="4" w:space="0" w:color="auto"/>
            </w:tcBorders>
          </w:tcPr>
          <w:p w14:paraId="0E36462A" w14:textId="77777777" w:rsidR="008D7FAE" w:rsidRPr="008D7FAE" w:rsidRDefault="008D7FAE" w:rsidP="00562C8D">
            <w:pPr>
              <w:keepNext/>
              <w:tabs>
                <w:tab w:val="left" w:pos="2160"/>
                <w:tab w:val="left" w:pos="2700"/>
                <w:tab w:val="left" w:pos="3420"/>
                <w:tab w:val="left" w:pos="3780"/>
                <w:tab w:val="left" w:pos="5760"/>
                <w:tab w:val="left" w:pos="7212"/>
              </w:tabs>
              <w:contextualSpacing/>
              <w:rPr>
                <w:rFonts w:ascii="Calibri" w:hAnsi="Calibri"/>
                <w:sz w:val="14"/>
                <w:szCs w:val="14"/>
              </w:rPr>
            </w:pPr>
          </w:p>
        </w:tc>
      </w:tr>
      <w:tr w:rsidR="008D7FAE" w:rsidRPr="008D7FAE" w14:paraId="49C9557F" w14:textId="1FC8E4A6" w:rsidTr="008D7FAE">
        <w:trPr>
          <w:cantSplit/>
          <w:trHeight w:val="144"/>
        </w:trPr>
        <w:tc>
          <w:tcPr>
            <w:tcW w:w="800" w:type="dxa"/>
            <w:tcBorders>
              <w:top w:val="single" w:sz="4" w:space="0" w:color="auto"/>
              <w:left w:val="single" w:sz="4" w:space="0" w:color="auto"/>
              <w:bottom w:val="double" w:sz="4" w:space="0" w:color="auto"/>
              <w:right w:val="single" w:sz="4" w:space="0" w:color="auto"/>
            </w:tcBorders>
            <w:vAlign w:val="center"/>
          </w:tcPr>
          <w:p w14:paraId="667C940B" w14:textId="77777777" w:rsidR="008D7FAE" w:rsidRPr="008D7FAE" w:rsidRDefault="008D7FAE" w:rsidP="00562C8D">
            <w:pPr>
              <w:keepNext/>
              <w:tabs>
                <w:tab w:val="left" w:pos="2160"/>
                <w:tab w:val="left" w:pos="2700"/>
                <w:tab w:val="left" w:pos="3420"/>
                <w:tab w:val="left" w:pos="3780"/>
                <w:tab w:val="left" w:pos="5760"/>
                <w:tab w:val="left" w:pos="7212"/>
              </w:tabs>
              <w:jc w:val="center"/>
              <w:rPr>
                <w:rFonts w:ascii="Calibri" w:hAnsi="Calibri"/>
                <w:sz w:val="14"/>
                <w:szCs w:val="14"/>
              </w:rPr>
            </w:pPr>
          </w:p>
        </w:tc>
        <w:tc>
          <w:tcPr>
            <w:tcW w:w="988" w:type="dxa"/>
            <w:tcBorders>
              <w:top w:val="single" w:sz="4" w:space="0" w:color="auto"/>
              <w:left w:val="single" w:sz="4" w:space="0" w:color="auto"/>
              <w:bottom w:val="double" w:sz="4" w:space="0" w:color="auto"/>
              <w:right w:val="single" w:sz="4" w:space="0" w:color="auto"/>
            </w:tcBorders>
            <w:vAlign w:val="center"/>
          </w:tcPr>
          <w:p w14:paraId="54486A46" w14:textId="77777777" w:rsidR="008D7FAE" w:rsidRPr="008D7FAE" w:rsidRDefault="008D7FAE" w:rsidP="00562C8D">
            <w:pPr>
              <w:keepNext/>
              <w:tabs>
                <w:tab w:val="left" w:pos="2160"/>
                <w:tab w:val="left" w:pos="2700"/>
                <w:tab w:val="left" w:pos="3420"/>
                <w:tab w:val="left" w:pos="3780"/>
                <w:tab w:val="left" w:pos="5760"/>
                <w:tab w:val="left" w:pos="7212"/>
              </w:tabs>
              <w:jc w:val="center"/>
              <w:rPr>
                <w:rFonts w:ascii="Calibri" w:hAnsi="Calibri"/>
                <w:sz w:val="14"/>
                <w:szCs w:val="14"/>
              </w:rPr>
            </w:pPr>
          </w:p>
        </w:tc>
        <w:tc>
          <w:tcPr>
            <w:tcW w:w="906" w:type="dxa"/>
            <w:gridSpan w:val="2"/>
            <w:tcBorders>
              <w:top w:val="single" w:sz="4" w:space="0" w:color="auto"/>
              <w:left w:val="single" w:sz="4" w:space="0" w:color="auto"/>
              <w:bottom w:val="double" w:sz="4" w:space="0" w:color="auto"/>
              <w:right w:val="single" w:sz="4" w:space="0" w:color="auto"/>
            </w:tcBorders>
          </w:tcPr>
          <w:p w14:paraId="44F8C508" w14:textId="77777777" w:rsidR="008D7FAE" w:rsidRPr="008D7FAE" w:rsidRDefault="008D7FAE" w:rsidP="00562C8D">
            <w:pPr>
              <w:keepNext/>
              <w:tabs>
                <w:tab w:val="left" w:pos="2160"/>
                <w:tab w:val="left" w:pos="2700"/>
                <w:tab w:val="left" w:pos="3420"/>
                <w:tab w:val="left" w:pos="3780"/>
                <w:tab w:val="left" w:pos="5760"/>
                <w:tab w:val="left" w:pos="7212"/>
              </w:tabs>
              <w:jc w:val="center"/>
              <w:rPr>
                <w:rFonts w:ascii="Calibri" w:hAnsi="Calibri"/>
                <w:sz w:val="14"/>
                <w:szCs w:val="14"/>
              </w:rPr>
            </w:pPr>
          </w:p>
        </w:tc>
        <w:tc>
          <w:tcPr>
            <w:tcW w:w="728" w:type="dxa"/>
            <w:tcBorders>
              <w:top w:val="single" w:sz="4" w:space="0" w:color="auto"/>
              <w:left w:val="single" w:sz="4" w:space="0" w:color="auto"/>
              <w:bottom w:val="double" w:sz="4" w:space="0" w:color="auto"/>
              <w:right w:val="single" w:sz="4" w:space="0" w:color="auto"/>
            </w:tcBorders>
            <w:vAlign w:val="center"/>
          </w:tcPr>
          <w:p w14:paraId="7921D811" w14:textId="457F7002" w:rsidR="008D7FAE" w:rsidRPr="008D7FAE" w:rsidRDefault="008D7FAE" w:rsidP="00562C8D">
            <w:pPr>
              <w:keepNext/>
              <w:tabs>
                <w:tab w:val="left" w:pos="2160"/>
                <w:tab w:val="left" w:pos="2700"/>
                <w:tab w:val="left" w:pos="3420"/>
                <w:tab w:val="left" w:pos="3780"/>
                <w:tab w:val="left" w:pos="5760"/>
                <w:tab w:val="left" w:pos="7212"/>
              </w:tabs>
              <w:jc w:val="center"/>
              <w:rPr>
                <w:rFonts w:ascii="Calibri" w:hAnsi="Calibri"/>
                <w:sz w:val="14"/>
                <w:szCs w:val="14"/>
              </w:rPr>
            </w:pPr>
          </w:p>
        </w:tc>
        <w:tc>
          <w:tcPr>
            <w:tcW w:w="801" w:type="dxa"/>
            <w:tcBorders>
              <w:top w:val="single" w:sz="4" w:space="0" w:color="auto"/>
              <w:left w:val="single" w:sz="4" w:space="0" w:color="auto"/>
              <w:bottom w:val="double" w:sz="4" w:space="0" w:color="auto"/>
              <w:right w:val="single" w:sz="4" w:space="0" w:color="auto"/>
            </w:tcBorders>
            <w:vAlign w:val="center"/>
          </w:tcPr>
          <w:p w14:paraId="226AFFCF" w14:textId="77777777" w:rsidR="008D7FAE" w:rsidRPr="008D7FAE" w:rsidRDefault="008D7FAE" w:rsidP="00562C8D">
            <w:pPr>
              <w:keepNext/>
              <w:tabs>
                <w:tab w:val="left" w:pos="2160"/>
                <w:tab w:val="left" w:pos="2700"/>
                <w:tab w:val="left" w:pos="3420"/>
                <w:tab w:val="left" w:pos="3780"/>
                <w:tab w:val="left" w:pos="5760"/>
                <w:tab w:val="left" w:pos="7212"/>
              </w:tabs>
              <w:jc w:val="center"/>
              <w:rPr>
                <w:rFonts w:ascii="Calibri" w:hAnsi="Calibri"/>
                <w:sz w:val="14"/>
                <w:szCs w:val="14"/>
              </w:rPr>
            </w:pPr>
          </w:p>
        </w:tc>
        <w:tc>
          <w:tcPr>
            <w:tcW w:w="711" w:type="dxa"/>
            <w:tcBorders>
              <w:top w:val="single" w:sz="4" w:space="0" w:color="auto"/>
              <w:left w:val="single" w:sz="4" w:space="0" w:color="auto"/>
              <w:bottom w:val="double" w:sz="4" w:space="0" w:color="auto"/>
              <w:right w:val="single" w:sz="4" w:space="0" w:color="auto"/>
            </w:tcBorders>
            <w:vAlign w:val="center"/>
          </w:tcPr>
          <w:p w14:paraId="7DE476F2" w14:textId="77777777" w:rsidR="008D7FAE" w:rsidRPr="008D7FAE" w:rsidRDefault="008D7FAE" w:rsidP="00562C8D">
            <w:pPr>
              <w:keepNext/>
              <w:tabs>
                <w:tab w:val="left" w:pos="2160"/>
                <w:tab w:val="left" w:pos="2700"/>
                <w:tab w:val="left" w:pos="3420"/>
                <w:tab w:val="left" w:pos="3780"/>
                <w:tab w:val="left" w:pos="5760"/>
                <w:tab w:val="left" w:pos="7212"/>
              </w:tabs>
              <w:jc w:val="center"/>
              <w:rPr>
                <w:rFonts w:ascii="Calibri" w:hAnsi="Calibri"/>
                <w:sz w:val="14"/>
                <w:szCs w:val="14"/>
              </w:rPr>
            </w:pPr>
          </w:p>
        </w:tc>
        <w:tc>
          <w:tcPr>
            <w:tcW w:w="883" w:type="dxa"/>
            <w:tcBorders>
              <w:top w:val="single" w:sz="4" w:space="0" w:color="auto"/>
              <w:left w:val="single" w:sz="4" w:space="0" w:color="auto"/>
              <w:bottom w:val="double" w:sz="4" w:space="0" w:color="auto"/>
              <w:right w:val="single" w:sz="4" w:space="0" w:color="auto"/>
            </w:tcBorders>
            <w:vAlign w:val="center"/>
          </w:tcPr>
          <w:p w14:paraId="40B41E72" w14:textId="77777777" w:rsidR="008D7FAE" w:rsidRPr="008D7FAE" w:rsidRDefault="008D7FAE" w:rsidP="00562C8D">
            <w:pPr>
              <w:keepNext/>
              <w:tabs>
                <w:tab w:val="left" w:pos="2160"/>
                <w:tab w:val="left" w:pos="2700"/>
                <w:tab w:val="left" w:pos="3420"/>
                <w:tab w:val="left" w:pos="3780"/>
                <w:tab w:val="left" w:pos="5760"/>
                <w:tab w:val="left" w:pos="7212"/>
              </w:tabs>
              <w:jc w:val="center"/>
              <w:rPr>
                <w:rFonts w:ascii="Calibri" w:hAnsi="Calibri"/>
                <w:sz w:val="14"/>
                <w:szCs w:val="14"/>
              </w:rPr>
            </w:pPr>
          </w:p>
        </w:tc>
        <w:tc>
          <w:tcPr>
            <w:tcW w:w="613" w:type="dxa"/>
            <w:tcBorders>
              <w:top w:val="single" w:sz="4" w:space="0" w:color="auto"/>
              <w:left w:val="single" w:sz="4" w:space="0" w:color="auto"/>
              <w:bottom w:val="double" w:sz="4" w:space="0" w:color="auto"/>
              <w:right w:val="single" w:sz="4" w:space="0" w:color="auto"/>
            </w:tcBorders>
            <w:vAlign w:val="center"/>
          </w:tcPr>
          <w:p w14:paraId="5900D10E" w14:textId="77777777" w:rsidR="008D7FAE" w:rsidRPr="008D7FAE" w:rsidRDefault="008D7FAE" w:rsidP="00562C8D">
            <w:pPr>
              <w:keepNext/>
              <w:tabs>
                <w:tab w:val="left" w:pos="2160"/>
                <w:tab w:val="left" w:pos="2700"/>
                <w:tab w:val="left" w:pos="3420"/>
                <w:tab w:val="left" w:pos="3780"/>
                <w:tab w:val="left" w:pos="5760"/>
                <w:tab w:val="left" w:pos="7212"/>
              </w:tabs>
              <w:jc w:val="center"/>
              <w:rPr>
                <w:rFonts w:ascii="Calibri" w:hAnsi="Calibri"/>
                <w:sz w:val="14"/>
                <w:szCs w:val="14"/>
              </w:rPr>
            </w:pPr>
          </w:p>
        </w:tc>
        <w:tc>
          <w:tcPr>
            <w:tcW w:w="901" w:type="dxa"/>
            <w:tcBorders>
              <w:left w:val="single" w:sz="4" w:space="0" w:color="auto"/>
              <w:bottom w:val="double" w:sz="4" w:space="0" w:color="auto"/>
              <w:right w:val="single" w:sz="4" w:space="0" w:color="auto"/>
            </w:tcBorders>
          </w:tcPr>
          <w:p w14:paraId="201BFEE8" w14:textId="77777777" w:rsidR="008D7FAE" w:rsidRPr="008D7FAE" w:rsidRDefault="008D7FAE" w:rsidP="00562C8D">
            <w:pPr>
              <w:keepNext/>
              <w:tabs>
                <w:tab w:val="left" w:pos="2160"/>
                <w:tab w:val="left" w:pos="2700"/>
                <w:tab w:val="left" w:pos="3420"/>
                <w:tab w:val="left" w:pos="3780"/>
                <w:tab w:val="left" w:pos="5760"/>
                <w:tab w:val="left" w:pos="7212"/>
              </w:tabs>
              <w:jc w:val="center"/>
              <w:rPr>
                <w:rFonts w:ascii="Calibri" w:hAnsi="Calibri"/>
                <w:sz w:val="14"/>
                <w:szCs w:val="14"/>
              </w:rPr>
            </w:pPr>
          </w:p>
        </w:tc>
        <w:tc>
          <w:tcPr>
            <w:tcW w:w="901" w:type="dxa"/>
            <w:tcBorders>
              <w:left w:val="single" w:sz="4" w:space="0" w:color="auto"/>
              <w:bottom w:val="double" w:sz="4" w:space="0" w:color="auto"/>
              <w:right w:val="single" w:sz="4" w:space="0" w:color="auto"/>
            </w:tcBorders>
            <w:vAlign w:val="center"/>
          </w:tcPr>
          <w:p w14:paraId="3A0B4CCE" w14:textId="16ADAEEA" w:rsidR="008D7FAE" w:rsidRPr="008D7FAE" w:rsidRDefault="008D7FAE" w:rsidP="00562C8D">
            <w:pPr>
              <w:keepNext/>
              <w:tabs>
                <w:tab w:val="left" w:pos="2160"/>
                <w:tab w:val="left" w:pos="2700"/>
                <w:tab w:val="left" w:pos="3420"/>
                <w:tab w:val="left" w:pos="3780"/>
                <w:tab w:val="left" w:pos="5760"/>
                <w:tab w:val="left" w:pos="7212"/>
              </w:tabs>
              <w:jc w:val="center"/>
              <w:rPr>
                <w:rFonts w:ascii="Calibri" w:hAnsi="Calibri"/>
                <w:sz w:val="14"/>
                <w:szCs w:val="14"/>
              </w:rPr>
            </w:pPr>
          </w:p>
        </w:tc>
        <w:tc>
          <w:tcPr>
            <w:tcW w:w="1032" w:type="dxa"/>
            <w:tcBorders>
              <w:left w:val="single" w:sz="4" w:space="0" w:color="auto"/>
              <w:bottom w:val="double" w:sz="4" w:space="0" w:color="auto"/>
              <w:right w:val="single" w:sz="4" w:space="0" w:color="auto"/>
            </w:tcBorders>
            <w:vAlign w:val="center"/>
          </w:tcPr>
          <w:p w14:paraId="06E2E71F" w14:textId="400C7C5A" w:rsidR="008D7FAE" w:rsidRPr="008D7FAE" w:rsidRDefault="008D7FAE" w:rsidP="00562C8D">
            <w:pPr>
              <w:keepNext/>
              <w:tabs>
                <w:tab w:val="left" w:pos="2160"/>
                <w:tab w:val="left" w:pos="2700"/>
                <w:tab w:val="left" w:pos="3420"/>
                <w:tab w:val="left" w:pos="3780"/>
                <w:tab w:val="left" w:pos="5760"/>
                <w:tab w:val="left" w:pos="7212"/>
              </w:tabs>
              <w:jc w:val="center"/>
              <w:rPr>
                <w:rFonts w:ascii="Calibri" w:hAnsi="Calibri"/>
                <w:sz w:val="14"/>
                <w:szCs w:val="14"/>
              </w:rPr>
            </w:pPr>
          </w:p>
        </w:tc>
        <w:tc>
          <w:tcPr>
            <w:tcW w:w="631" w:type="dxa"/>
            <w:tcBorders>
              <w:left w:val="single" w:sz="4" w:space="0" w:color="auto"/>
              <w:bottom w:val="double" w:sz="4" w:space="0" w:color="auto"/>
              <w:right w:val="single" w:sz="4" w:space="0" w:color="auto"/>
            </w:tcBorders>
          </w:tcPr>
          <w:p w14:paraId="044EDCD2" w14:textId="77777777" w:rsidR="008D7FAE" w:rsidRPr="008D7FAE" w:rsidRDefault="008D7FAE" w:rsidP="00562C8D">
            <w:pPr>
              <w:keepNext/>
              <w:tabs>
                <w:tab w:val="left" w:pos="2160"/>
                <w:tab w:val="left" w:pos="2700"/>
                <w:tab w:val="left" w:pos="3420"/>
                <w:tab w:val="left" w:pos="3780"/>
                <w:tab w:val="left" w:pos="5760"/>
                <w:tab w:val="left" w:pos="7212"/>
              </w:tabs>
              <w:jc w:val="center"/>
              <w:rPr>
                <w:rFonts w:ascii="Calibri" w:hAnsi="Calibri"/>
                <w:sz w:val="14"/>
                <w:szCs w:val="14"/>
              </w:rPr>
            </w:pPr>
          </w:p>
        </w:tc>
        <w:tc>
          <w:tcPr>
            <w:tcW w:w="899" w:type="dxa"/>
            <w:tcBorders>
              <w:left w:val="single" w:sz="4" w:space="0" w:color="auto"/>
              <w:bottom w:val="double" w:sz="4" w:space="0" w:color="auto"/>
              <w:right w:val="single" w:sz="4" w:space="0" w:color="auto"/>
            </w:tcBorders>
          </w:tcPr>
          <w:p w14:paraId="78F88779" w14:textId="77777777" w:rsidR="008D7FAE" w:rsidRPr="008D7FAE" w:rsidRDefault="008D7FAE" w:rsidP="00562C8D">
            <w:pPr>
              <w:keepNext/>
              <w:tabs>
                <w:tab w:val="left" w:pos="2160"/>
                <w:tab w:val="left" w:pos="2700"/>
                <w:tab w:val="left" w:pos="3420"/>
                <w:tab w:val="left" w:pos="3780"/>
                <w:tab w:val="left" w:pos="5760"/>
                <w:tab w:val="left" w:pos="7212"/>
              </w:tabs>
              <w:jc w:val="center"/>
              <w:rPr>
                <w:rFonts w:ascii="Calibri" w:hAnsi="Calibri"/>
                <w:sz w:val="14"/>
                <w:szCs w:val="14"/>
              </w:rPr>
            </w:pPr>
          </w:p>
        </w:tc>
      </w:tr>
      <w:tr w:rsidR="008D7FAE" w:rsidRPr="00DF3A28" w14:paraId="595B5457" w14:textId="210EE839" w:rsidTr="006473CF">
        <w:trPr>
          <w:cantSplit/>
          <w:trHeight w:val="144"/>
        </w:trPr>
        <w:tc>
          <w:tcPr>
            <w:tcW w:w="800" w:type="dxa"/>
            <w:tcBorders>
              <w:top w:val="double" w:sz="4" w:space="0" w:color="auto"/>
              <w:left w:val="single" w:sz="4" w:space="0" w:color="auto"/>
              <w:bottom w:val="single" w:sz="4" w:space="0" w:color="auto"/>
              <w:right w:val="single" w:sz="4" w:space="0" w:color="auto"/>
            </w:tcBorders>
            <w:vAlign w:val="center"/>
          </w:tcPr>
          <w:p w14:paraId="5E3EEEA1" w14:textId="72085C9B" w:rsidR="008D7FAE" w:rsidRPr="008D7FAE" w:rsidRDefault="008D7FAE" w:rsidP="00562C8D">
            <w:pPr>
              <w:keepNext/>
              <w:tabs>
                <w:tab w:val="left" w:pos="2160"/>
                <w:tab w:val="left" w:pos="2700"/>
                <w:tab w:val="left" w:pos="3420"/>
                <w:tab w:val="left" w:pos="3780"/>
                <w:tab w:val="left" w:pos="5760"/>
                <w:tab w:val="left" w:pos="7212"/>
              </w:tabs>
              <w:jc w:val="center"/>
              <w:rPr>
                <w:rFonts w:ascii="Calibri" w:hAnsi="Calibri"/>
                <w:sz w:val="14"/>
                <w:szCs w:val="14"/>
              </w:rPr>
            </w:pPr>
            <w:r w:rsidRPr="008D7FAE">
              <w:rPr>
                <w:rFonts w:ascii="Calibri" w:hAnsi="Calibri"/>
                <w:sz w:val="14"/>
                <w:szCs w:val="14"/>
              </w:rPr>
              <w:t>1</w:t>
            </w:r>
            <w:r>
              <w:rPr>
                <w:rFonts w:ascii="Calibri" w:hAnsi="Calibri"/>
                <w:sz w:val="14"/>
                <w:szCs w:val="14"/>
              </w:rPr>
              <w:t>4</w:t>
            </w:r>
          </w:p>
        </w:tc>
        <w:tc>
          <w:tcPr>
            <w:tcW w:w="1887" w:type="dxa"/>
            <w:gridSpan w:val="2"/>
            <w:tcBorders>
              <w:top w:val="double" w:sz="4" w:space="0" w:color="auto"/>
              <w:left w:val="single" w:sz="4" w:space="0" w:color="auto"/>
              <w:bottom w:val="single" w:sz="4" w:space="0" w:color="auto"/>
              <w:right w:val="single" w:sz="4" w:space="0" w:color="auto"/>
            </w:tcBorders>
          </w:tcPr>
          <w:p w14:paraId="2F557AD2" w14:textId="16ABA89D" w:rsidR="008D7FAE" w:rsidRPr="008D7FAE" w:rsidRDefault="008D7FAE" w:rsidP="00562C8D">
            <w:pPr>
              <w:keepNext/>
              <w:tabs>
                <w:tab w:val="left" w:pos="2160"/>
                <w:tab w:val="left" w:pos="2700"/>
                <w:tab w:val="left" w:pos="3420"/>
                <w:tab w:val="left" w:pos="3780"/>
                <w:tab w:val="left" w:pos="5760"/>
                <w:tab w:val="left" w:pos="7212"/>
              </w:tabs>
              <w:jc w:val="center"/>
              <w:rPr>
                <w:rFonts w:ascii="Calibri" w:hAnsi="Calibri"/>
                <w:sz w:val="14"/>
                <w:szCs w:val="14"/>
              </w:rPr>
            </w:pPr>
            <w:r w:rsidRPr="008D7FAE">
              <w:rPr>
                <w:rFonts w:ascii="Calibri" w:hAnsi="Calibri"/>
                <w:sz w:val="14"/>
                <w:szCs w:val="14"/>
              </w:rPr>
              <w:t>Total DC System Size (kW)</w:t>
            </w:r>
          </w:p>
        </w:tc>
        <w:tc>
          <w:tcPr>
            <w:tcW w:w="8107" w:type="dxa"/>
            <w:gridSpan w:val="11"/>
            <w:tcBorders>
              <w:top w:val="double" w:sz="4" w:space="0" w:color="auto"/>
              <w:left w:val="single" w:sz="4" w:space="0" w:color="auto"/>
              <w:bottom w:val="single" w:sz="4" w:space="0" w:color="auto"/>
              <w:right w:val="single" w:sz="4" w:space="0" w:color="auto"/>
            </w:tcBorders>
          </w:tcPr>
          <w:p w14:paraId="53EFA7D3" w14:textId="77777777" w:rsidR="008D7FAE" w:rsidRPr="008D7FAE" w:rsidRDefault="008D7FAE" w:rsidP="00562C8D">
            <w:pPr>
              <w:keepNext/>
              <w:tabs>
                <w:tab w:val="left" w:pos="2160"/>
                <w:tab w:val="left" w:pos="2700"/>
                <w:tab w:val="left" w:pos="3420"/>
                <w:tab w:val="left" w:pos="3780"/>
                <w:tab w:val="left" w:pos="5760"/>
                <w:tab w:val="left" w:pos="7212"/>
              </w:tabs>
              <w:jc w:val="center"/>
              <w:rPr>
                <w:rFonts w:ascii="Calibri" w:hAnsi="Calibri"/>
                <w:sz w:val="14"/>
                <w:szCs w:val="14"/>
              </w:rPr>
            </w:pPr>
          </w:p>
        </w:tc>
      </w:tr>
    </w:tbl>
    <w:p w14:paraId="2132D806" w14:textId="637A3B99" w:rsidR="00DF3A28" w:rsidRDefault="00DF3A28">
      <w:pPr>
        <w:rPr>
          <w:rFonts w:asciiTheme="minorHAnsi" w:hAnsiTheme="minorHAnsi"/>
          <w:sz w:val="18"/>
          <w:szCs w:val="18"/>
        </w:rPr>
      </w:pPr>
    </w:p>
    <w:tbl>
      <w:tblPr>
        <w:tblW w:w="5003" w:type="pct"/>
        <w:tblInd w:w="-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74"/>
        <w:gridCol w:w="1171"/>
        <w:gridCol w:w="900"/>
        <w:gridCol w:w="990"/>
        <w:gridCol w:w="1170"/>
        <w:gridCol w:w="1080"/>
        <w:gridCol w:w="1170"/>
        <w:gridCol w:w="1170"/>
        <w:gridCol w:w="990"/>
        <w:gridCol w:w="1081"/>
      </w:tblGrid>
      <w:tr w:rsidR="008D7FAE" w:rsidRPr="00DF3A28" w14:paraId="1CF224F7" w14:textId="6B62D43F" w:rsidTr="008D7FAE">
        <w:trPr>
          <w:cantSplit/>
          <w:trHeight w:val="144"/>
        </w:trPr>
        <w:tc>
          <w:tcPr>
            <w:tcW w:w="10796" w:type="dxa"/>
            <w:gridSpan w:val="10"/>
            <w:tcBorders>
              <w:top w:val="single" w:sz="4" w:space="0" w:color="auto"/>
              <w:left w:val="single" w:sz="4" w:space="0" w:color="auto"/>
              <w:bottom w:val="single" w:sz="4" w:space="0" w:color="auto"/>
              <w:right w:val="single" w:sz="4" w:space="0" w:color="auto"/>
            </w:tcBorders>
          </w:tcPr>
          <w:p w14:paraId="49757251" w14:textId="169876DD" w:rsidR="008D7FAE" w:rsidRDefault="008D7FAE" w:rsidP="009C511F">
            <w:pPr>
              <w:keepNext/>
              <w:tabs>
                <w:tab w:val="left" w:pos="2160"/>
                <w:tab w:val="left" w:pos="2700"/>
                <w:tab w:val="left" w:pos="3420"/>
                <w:tab w:val="left" w:pos="3780"/>
                <w:tab w:val="left" w:pos="5760"/>
                <w:tab w:val="left" w:pos="7212"/>
              </w:tabs>
              <w:rPr>
                <w:rFonts w:asciiTheme="minorHAnsi" w:eastAsia="Calibri" w:hAnsiTheme="minorHAnsi" w:cs="Arial"/>
                <w:b/>
              </w:rPr>
            </w:pPr>
            <w:r>
              <w:rPr>
                <w:rFonts w:asciiTheme="minorHAnsi" w:eastAsia="Calibri" w:hAnsiTheme="minorHAnsi" w:cs="Arial"/>
                <w:b/>
              </w:rPr>
              <w:t>C</w:t>
            </w:r>
            <w:r w:rsidRPr="00DF3A28">
              <w:rPr>
                <w:rFonts w:asciiTheme="minorHAnsi" w:eastAsia="Calibri" w:hAnsiTheme="minorHAnsi" w:cs="Arial"/>
                <w:b/>
              </w:rPr>
              <w:t xml:space="preserve">. </w:t>
            </w:r>
            <w:r>
              <w:rPr>
                <w:rFonts w:asciiTheme="minorHAnsi" w:eastAsia="Calibri" w:hAnsiTheme="minorHAnsi" w:cs="Arial"/>
                <w:b/>
              </w:rPr>
              <w:t>Installed</w:t>
            </w:r>
            <w:r w:rsidRPr="00DF3A28">
              <w:rPr>
                <w:rFonts w:asciiTheme="minorHAnsi" w:eastAsia="Calibri" w:hAnsiTheme="minorHAnsi" w:cs="Arial"/>
                <w:b/>
              </w:rPr>
              <w:t xml:space="preserve"> </w:t>
            </w:r>
            <w:r>
              <w:rPr>
                <w:rFonts w:asciiTheme="minorHAnsi" w:eastAsia="Calibri" w:hAnsiTheme="minorHAnsi" w:cs="Arial"/>
                <w:b/>
              </w:rPr>
              <w:t>Photovoltaic</w:t>
            </w:r>
            <w:r w:rsidRPr="00DF3A28">
              <w:rPr>
                <w:rFonts w:asciiTheme="minorHAnsi" w:eastAsia="Calibri" w:hAnsiTheme="minorHAnsi" w:cs="Arial"/>
                <w:b/>
              </w:rPr>
              <w:t xml:space="preserve"> Systems Information </w:t>
            </w:r>
          </w:p>
        </w:tc>
      </w:tr>
      <w:tr w:rsidR="008D7FAE" w:rsidRPr="00DF3A28" w14:paraId="20F00AF2" w14:textId="016CB955" w:rsidTr="008D7FAE">
        <w:trPr>
          <w:cantSplit/>
          <w:trHeight w:val="144"/>
        </w:trPr>
        <w:tc>
          <w:tcPr>
            <w:tcW w:w="1074" w:type="dxa"/>
            <w:tcBorders>
              <w:top w:val="single" w:sz="4" w:space="0" w:color="auto"/>
              <w:left w:val="single" w:sz="4" w:space="0" w:color="auto"/>
              <w:bottom w:val="single" w:sz="4" w:space="0" w:color="auto"/>
              <w:right w:val="single" w:sz="4" w:space="0" w:color="auto"/>
            </w:tcBorders>
            <w:vAlign w:val="center"/>
          </w:tcPr>
          <w:p w14:paraId="1080D92D" w14:textId="77777777" w:rsidR="008D7FAE" w:rsidRPr="008D7FAE" w:rsidRDefault="008D7FAE" w:rsidP="008D7FAE">
            <w:pPr>
              <w:keepNext/>
              <w:tabs>
                <w:tab w:val="left" w:pos="2160"/>
                <w:tab w:val="left" w:pos="2700"/>
                <w:tab w:val="left" w:pos="3420"/>
                <w:tab w:val="left" w:pos="3780"/>
                <w:tab w:val="left" w:pos="5760"/>
                <w:tab w:val="left" w:pos="7212"/>
              </w:tabs>
              <w:jc w:val="center"/>
              <w:rPr>
                <w:rFonts w:ascii="Calibri" w:hAnsi="Calibri"/>
                <w:sz w:val="14"/>
                <w:szCs w:val="14"/>
              </w:rPr>
            </w:pPr>
            <w:r w:rsidRPr="008D7FAE">
              <w:rPr>
                <w:rFonts w:ascii="Calibri" w:hAnsi="Calibri"/>
                <w:sz w:val="14"/>
                <w:szCs w:val="14"/>
              </w:rPr>
              <w:t>01</w:t>
            </w:r>
          </w:p>
        </w:tc>
        <w:tc>
          <w:tcPr>
            <w:tcW w:w="1171" w:type="dxa"/>
            <w:tcBorders>
              <w:top w:val="single" w:sz="4" w:space="0" w:color="auto"/>
              <w:left w:val="single" w:sz="4" w:space="0" w:color="auto"/>
              <w:bottom w:val="single" w:sz="4" w:space="0" w:color="auto"/>
              <w:right w:val="single" w:sz="4" w:space="0" w:color="auto"/>
            </w:tcBorders>
            <w:vAlign w:val="center"/>
          </w:tcPr>
          <w:p w14:paraId="3A183DD5" w14:textId="77777777" w:rsidR="008D7FAE" w:rsidRPr="008D7FAE" w:rsidRDefault="008D7FAE" w:rsidP="008D7FAE">
            <w:pPr>
              <w:keepNext/>
              <w:tabs>
                <w:tab w:val="left" w:pos="2160"/>
                <w:tab w:val="left" w:pos="2700"/>
                <w:tab w:val="left" w:pos="3420"/>
                <w:tab w:val="left" w:pos="3780"/>
                <w:tab w:val="left" w:pos="5760"/>
                <w:tab w:val="left" w:pos="7212"/>
              </w:tabs>
              <w:jc w:val="center"/>
              <w:rPr>
                <w:rFonts w:ascii="Calibri" w:hAnsi="Calibri"/>
                <w:sz w:val="14"/>
                <w:szCs w:val="14"/>
              </w:rPr>
            </w:pPr>
            <w:r w:rsidRPr="008D7FAE">
              <w:rPr>
                <w:rFonts w:ascii="Calibri" w:hAnsi="Calibri"/>
                <w:sz w:val="14"/>
                <w:szCs w:val="14"/>
              </w:rPr>
              <w:t>02</w:t>
            </w:r>
          </w:p>
        </w:tc>
        <w:tc>
          <w:tcPr>
            <w:tcW w:w="900" w:type="dxa"/>
            <w:tcBorders>
              <w:top w:val="single" w:sz="4" w:space="0" w:color="auto"/>
              <w:left w:val="single" w:sz="4" w:space="0" w:color="auto"/>
              <w:bottom w:val="single" w:sz="4" w:space="0" w:color="auto"/>
              <w:right w:val="single" w:sz="4" w:space="0" w:color="auto"/>
            </w:tcBorders>
            <w:vAlign w:val="center"/>
          </w:tcPr>
          <w:p w14:paraId="4F08EDD8" w14:textId="77777777" w:rsidR="008D7FAE" w:rsidRPr="008D7FAE" w:rsidRDefault="008D7FAE" w:rsidP="008D7FAE">
            <w:pPr>
              <w:keepNext/>
              <w:tabs>
                <w:tab w:val="left" w:pos="2160"/>
                <w:tab w:val="left" w:pos="2700"/>
                <w:tab w:val="left" w:pos="3420"/>
                <w:tab w:val="left" w:pos="3780"/>
                <w:tab w:val="left" w:pos="5760"/>
                <w:tab w:val="left" w:pos="7212"/>
              </w:tabs>
              <w:jc w:val="center"/>
              <w:rPr>
                <w:rFonts w:ascii="Calibri" w:hAnsi="Calibri"/>
                <w:sz w:val="14"/>
                <w:szCs w:val="14"/>
              </w:rPr>
            </w:pPr>
            <w:r w:rsidRPr="008D7FAE">
              <w:rPr>
                <w:rFonts w:ascii="Calibri" w:hAnsi="Calibri"/>
                <w:sz w:val="14"/>
                <w:szCs w:val="14"/>
              </w:rPr>
              <w:t>03</w:t>
            </w:r>
          </w:p>
        </w:tc>
        <w:tc>
          <w:tcPr>
            <w:tcW w:w="990" w:type="dxa"/>
            <w:tcBorders>
              <w:top w:val="single" w:sz="4" w:space="0" w:color="auto"/>
              <w:left w:val="single" w:sz="4" w:space="0" w:color="auto"/>
              <w:bottom w:val="single" w:sz="4" w:space="0" w:color="auto"/>
              <w:right w:val="single" w:sz="4" w:space="0" w:color="auto"/>
            </w:tcBorders>
            <w:vAlign w:val="center"/>
          </w:tcPr>
          <w:p w14:paraId="281EDD64" w14:textId="1EDDCDC2" w:rsidR="008D7FAE" w:rsidRPr="008D7FAE" w:rsidRDefault="008D7FAE" w:rsidP="008D7FAE">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4"/>
                <w:szCs w:val="14"/>
              </w:rPr>
            </w:pPr>
            <w:r w:rsidRPr="008D7FAE">
              <w:rPr>
                <w:rFonts w:ascii="Calibri" w:hAnsi="Calibri"/>
                <w:sz w:val="14"/>
                <w:szCs w:val="14"/>
              </w:rPr>
              <w:t>04</w:t>
            </w:r>
          </w:p>
        </w:tc>
        <w:tc>
          <w:tcPr>
            <w:tcW w:w="1170" w:type="dxa"/>
            <w:tcBorders>
              <w:top w:val="single" w:sz="4" w:space="0" w:color="auto"/>
              <w:left w:val="single" w:sz="4" w:space="0" w:color="auto"/>
              <w:bottom w:val="single" w:sz="4" w:space="0" w:color="auto"/>
              <w:right w:val="single" w:sz="4" w:space="0" w:color="auto"/>
            </w:tcBorders>
            <w:vAlign w:val="center"/>
          </w:tcPr>
          <w:p w14:paraId="432011AE" w14:textId="70AD5DD5" w:rsidR="008D7FAE" w:rsidRPr="008D7FAE" w:rsidRDefault="008D7FAE" w:rsidP="008D7FAE">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4"/>
                <w:szCs w:val="14"/>
              </w:rPr>
            </w:pPr>
            <w:r w:rsidRPr="008D7FAE">
              <w:rPr>
                <w:rFonts w:ascii="Calibri" w:hAnsi="Calibri"/>
                <w:sz w:val="14"/>
                <w:szCs w:val="14"/>
              </w:rPr>
              <w:t>05</w:t>
            </w:r>
          </w:p>
        </w:tc>
        <w:tc>
          <w:tcPr>
            <w:tcW w:w="1080" w:type="dxa"/>
            <w:tcBorders>
              <w:top w:val="single" w:sz="4" w:space="0" w:color="auto"/>
              <w:left w:val="single" w:sz="4" w:space="0" w:color="auto"/>
              <w:bottom w:val="single" w:sz="4" w:space="0" w:color="auto"/>
              <w:right w:val="single" w:sz="4" w:space="0" w:color="auto"/>
            </w:tcBorders>
            <w:vAlign w:val="center"/>
          </w:tcPr>
          <w:p w14:paraId="40531D92" w14:textId="38459151" w:rsidR="008D7FAE" w:rsidRPr="008D7FAE" w:rsidRDefault="008D7FAE" w:rsidP="008D7FAE">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4"/>
                <w:szCs w:val="14"/>
              </w:rPr>
            </w:pPr>
            <w:r w:rsidRPr="008D7FAE">
              <w:rPr>
                <w:rFonts w:ascii="Calibri" w:hAnsi="Calibri"/>
                <w:sz w:val="14"/>
                <w:szCs w:val="14"/>
              </w:rPr>
              <w:t>06</w:t>
            </w:r>
          </w:p>
        </w:tc>
        <w:tc>
          <w:tcPr>
            <w:tcW w:w="1170" w:type="dxa"/>
            <w:tcBorders>
              <w:top w:val="single" w:sz="4" w:space="0" w:color="auto"/>
              <w:left w:val="single" w:sz="4" w:space="0" w:color="auto"/>
              <w:bottom w:val="single" w:sz="4" w:space="0" w:color="auto"/>
              <w:right w:val="single" w:sz="4" w:space="0" w:color="auto"/>
            </w:tcBorders>
          </w:tcPr>
          <w:p w14:paraId="5CDE4B9A" w14:textId="48096835" w:rsidR="008D7FAE" w:rsidRPr="008D7FAE" w:rsidRDefault="008D7FAE" w:rsidP="008D7FAE">
            <w:pPr>
              <w:keepNext/>
              <w:tabs>
                <w:tab w:val="left" w:pos="2160"/>
                <w:tab w:val="left" w:pos="2700"/>
                <w:tab w:val="left" w:pos="3420"/>
                <w:tab w:val="left" w:pos="3780"/>
                <w:tab w:val="left" w:pos="5760"/>
                <w:tab w:val="left" w:pos="7212"/>
              </w:tabs>
              <w:jc w:val="center"/>
              <w:rPr>
                <w:rFonts w:ascii="Calibri" w:hAnsi="Calibri"/>
                <w:sz w:val="14"/>
                <w:szCs w:val="14"/>
              </w:rPr>
            </w:pPr>
            <w:r w:rsidRPr="008D7FAE">
              <w:rPr>
                <w:rFonts w:ascii="Calibri" w:hAnsi="Calibri"/>
                <w:sz w:val="14"/>
                <w:szCs w:val="14"/>
              </w:rPr>
              <w:t>07</w:t>
            </w:r>
          </w:p>
        </w:tc>
        <w:tc>
          <w:tcPr>
            <w:tcW w:w="1170" w:type="dxa"/>
            <w:tcBorders>
              <w:top w:val="single" w:sz="4" w:space="0" w:color="auto"/>
              <w:left w:val="single" w:sz="4" w:space="0" w:color="auto"/>
              <w:bottom w:val="single" w:sz="4" w:space="0" w:color="auto"/>
              <w:right w:val="single" w:sz="4" w:space="0" w:color="auto"/>
            </w:tcBorders>
            <w:vAlign w:val="center"/>
          </w:tcPr>
          <w:p w14:paraId="4FA25051" w14:textId="78C332AA" w:rsidR="008D7FAE" w:rsidRPr="008D7FAE" w:rsidRDefault="008D7FAE" w:rsidP="008D7FAE">
            <w:pPr>
              <w:keepNext/>
              <w:tabs>
                <w:tab w:val="left" w:pos="2160"/>
                <w:tab w:val="left" w:pos="2700"/>
                <w:tab w:val="left" w:pos="3420"/>
                <w:tab w:val="left" w:pos="3780"/>
                <w:tab w:val="left" w:pos="5760"/>
                <w:tab w:val="left" w:pos="7212"/>
              </w:tabs>
              <w:jc w:val="center"/>
              <w:rPr>
                <w:rFonts w:ascii="Calibri" w:hAnsi="Calibri"/>
                <w:sz w:val="14"/>
                <w:szCs w:val="14"/>
              </w:rPr>
            </w:pPr>
            <w:r w:rsidRPr="008D7FAE">
              <w:rPr>
                <w:rFonts w:ascii="Calibri" w:hAnsi="Calibri"/>
                <w:sz w:val="14"/>
                <w:szCs w:val="14"/>
              </w:rPr>
              <w:t>08</w:t>
            </w:r>
          </w:p>
        </w:tc>
        <w:tc>
          <w:tcPr>
            <w:tcW w:w="990" w:type="dxa"/>
            <w:tcBorders>
              <w:top w:val="single" w:sz="4" w:space="0" w:color="auto"/>
              <w:left w:val="single" w:sz="4" w:space="0" w:color="auto"/>
              <w:right w:val="single" w:sz="4" w:space="0" w:color="auto"/>
            </w:tcBorders>
          </w:tcPr>
          <w:p w14:paraId="463174EE" w14:textId="4F9220B0" w:rsidR="008D7FAE" w:rsidRPr="008D7FAE" w:rsidRDefault="008D7FAE" w:rsidP="008D7FAE">
            <w:pPr>
              <w:keepNext/>
              <w:tabs>
                <w:tab w:val="left" w:pos="2160"/>
                <w:tab w:val="left" w:pos="2700"/>
                <w:tab w:val="left" w:pos="3420"/>
                <w:tab w:val="left" w:pos="3780"/>
                <w:tab w:val="left" w:pos="5760"/>
                <w:tab w:val="left" w:pos="7212"/>
              </w:tabs>
              <w:jc w:val="center"/>
              <w:rPr>
                <w:rFonts w:ascii="Calibri" w:hAnsi="Calibri"/>
                <w:sz w:val="14"/>
                <w:szCs w:val="14"/>
              </w:rPr>
            </w:pPr>
            <w:r>
              <w:rPr>
                <w:rFonts w:ascii="Calibri" w:hAnsi="Calibri"/>
                <w:sz w:val="14"/>
                <w:szCs w:val="14"/>
              </w:rPr>
              <w:t>09</w:t>
            </w:r>
          </w:p>
        </w:tc>
        <w:tc>
          <w:tcPr>
            <w:tcW w:w="1081" w:type="dxa"/>
            <w:tcBorders>
              <w:top w:val="single" w:sz="4" w:space="0" w:color="auto"/>
              <w:left w:val="single" w:sz="4" w:space="0" w:color="auto"/>
              <w:right w:val="single" w:sz="4" w:space="0" w:color="auto"/>
            </w:tcBorders>
          </w:tcPr>
          <w:p w14:paraId="430EA73A" w14:textId="510959C0" w:rsidR="008D7FAE" w:rsidRDefault="008D7FAE" w:rsidP="008D7FAE">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4"/>
                <w:szCs w:val="14"/>
              </w:rPr>
              <w:t>10</w:t>
            </w:r>
          </w:p>
        </w:tc>
      </w:tr>
      <w:tr w:rsidR="008D7FAE" w:rsidRPr="00DF3A28" w14:paraId="1FCFBC59" w14:textId="78D22FA8" w:rsidTr="008D7FAE">
        <w:trPr>
          <w:cantSplit/>
          <w:trHeight w:val="144"/>
        </w:trPr>
        <w:tc>
          <w:tcPr>
            <w:tcW w:w="1074" w:type="dxa"/>
            <w:tcBorders>
              <w:top w:val="single" w:sz="4" w:space="0" w:color="auto"/>
              <w:left w:val="single" w:sz="4" w:space="0" w:color="auto"/>
              <w:bottom w:val="single" w:sz="4" w:space="0" w:color="auto"/>
              <w:right w:val="single" w:sz="4" w:space="0" w:color="auto"/>
            </w:tcBorders>
            <w:vAlign w:val="bottom"/>
          </w:tcPr>
          <w:p w14:paraId="33E09F63" w14:textId="77777777" w:rsidR="008D7FAE" w:rsidRPr="008D7FAE" w:rsidRDefault="008D7FAE" w:rsidP="008D7FAE">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8D7FAE">
              <w:rPr>
                <w:rFonts w:asciiTheme="minorHAnsi" w:hAnsiTheme="minorHAnsi"/>
                <w:sz w:val="14"/>
                <w:szCs w:val="14"/>
              </w:rPr>
              <w:t>PV Array ID or Name</w:t>
            </w:r>
          </w:p>
        </w:tc>
        <w:tc>
          <w:tcPr>
            <w:tcW w:w="1171" w:type="dxa"/>
            <w:tcBorders>
              <w:top w:val="single" w:sz="4" w:space="0" w:color="auto"/>
              <w:left w:val="single" w:sz="4" w:space="0" w:color="auto"/>
              <w:bottom w:val="single" w:sz="4" w:space="0" w:color="auto"/>
              <w:right w:val="single" w:sz="4" w:space="0" w:color="auto"/>
            </w:tcBorders>
            <w:vAlign w:val="bottom"/>
          </w:tcPr>
          <w:p w14:paraId="4B4F58A7" w14:textId="77777777" w:rsidR="008D7FAE" w:rsidRPr="008D7FAE" w:rsidRDefault="008D7FAE" w:rsidP="008D7FAE">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8D7FAE">
              <w:rPr>
                <w:rFonts w:asciiTheme="minorHAnsi" w:hAnsiTheme="minorHAnsi"/>
                <w:sz w:val="14"/>
                <w:szCs w:val="14"/>
              </w:rPr>
              <w:t>DC System Size (kW)</w:t>
            </w:r>
          </w:p>
        </w:tc>
        <w:tc>
          <w:tcPr>
            <w:tcW w:w="900" w:type="dxa"/>
            <w:tcBorders>
              <w:top w:val="single" w:sz="4" w:space="0" w:color="auto"/>
              <w:left w:val="single" w:sz="4" w:space="0" w:color="auto"/>
              <w:bottom w:val="single" w:sz="4" w:space="0" w:color="auto"/>
              <w:right w:val="single" w:sz="4" w:space="0" w:color="auto"/>
            </w:tcBorders>
            <w:vAlign w:val="bottom"/>
          </w:tcPr>
          <w:p w14:paraId="3E08E7A5" w14:textId="77777777" w:rsidR="008D7FAE" w:rsidRPr="008D7FAE" w:rsidRDefault="008D7FAE" w:rsidP="008D7FAE">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8D7FAE">
              <w:rPr>
                <w:rFonts w:asciiTheme="minorHAnsi" w:hAnsiTheme="minorHAnsi"/>
                <w:sz w:val="14"/>
                <w:szCs w:val="14"/>
              </w:rPr>
              <w:t>Module Type</w:t>
            </w:r>
          </w:p>
        </w:tc>
        <w:tc>
          <w:tcPr>
            <w:tcW w:w="990" w:type="dxa"/>
            <w:tcBorders>
              <w:top w:val="single" w:sz="4" w:space="0" w:color="auto"/>
              <w:left w:val="single" w:sz="4" w:space="0" w:color="auto"/>
              <w:bottom w:val="single" w:sz="4" w:space="0" w:color="auto"/>
              <w:right w:val="single" w:sz="4" w:space="0" w:color="auto"/>
            </w:tcBorders>
            <w:vAlign w:val="bottom"/>
          </w:tcPr>
          <w:p w14:paraId="292C12DC" w14:textId="77777777" w:rsidR="008D7FAE" w:rsidRPr="008D7FAE" w:rsidRDefault="008D7FAE" w:rsidP="008D7FAE">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8D7FAE">
              <w:rPr>
                <w:rFonts w:asciiTheme="minorHAnsi" w:hAnsiTheme="minorHAnsi"/>
                <w:sz w:val="14"/>
                <w:szCs w:val="14"/>
              </w:rPr>
              <w:t>Azimuth (deg)</w:t>
            </w:r>
          </w:p>
        </w:tc>
        <w:tc>
          <w:tcPr>
            <w:tcW w:w="1170" w:type="dxa"/>
            <w:tcBorders>
              <w:top w:val="single" w:sz="4" w:space="0" w:color="auto"/>
              <w:left w:val="single" w:sz="4" w:space="0" w:color="auto"/>
              <w:bottom w:val="single" w:sz="4" w:space="0" w:color="auto"/>
              <w:right w:val="single" w:sz="4" w:space="0" w:color="auto"/>
            </w:tcBorders>
            <w:vAlign w:val="bottom"/>
          </w:tcPr>
          <w:p w14:paraId="1ADC4F2D" w14:textId="0F18F705" w:rsidR="008D7FAE" w:rsidRPr="008D7FAE" w:rsidRDefault="008D7FAE" w:rsidP="008D7FAE">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8D7FAE">
              <w:rPr>
                <w:rFonts w:asciiTheme="minorHAnsi" w:hAnsiTheme="minorHAnsi"/>
                <w:sz w:val="14"/>
                <w:szCs w:val="14"/>
              </w:rPr>
              <w:t>Tilt Input (Deg/Pitch)</w:t>
            </w:r>
          </w:p>
        </w:tc>
        <w:tc>
          <w:tcPr>
            <w:tcW w:w="1080" w:type="dxa"/>
            <w:tcBorders>
              <w:top w:val="single" w:sz="4" w:space="0" w:color="auto"/>
              <w:left w:val="single" w:sz="4" w:space="0" w:color="auto"/>
              <w:bottom w:val="single" w:sz="4" w:space="0" w:color="auto"/>
              <w:right w:val="single" w:sz="4" w:space="0" w:color="auto"/>
            </w:tcBorders>
            <w:vAlign w:val="bottom"/>
          </w:tcPr>
          <w:p w14:paraId="10D62F3E" w14:textId="4BC93FC0" w:rsidR="008D7FAE" w:rsidRPr="008D7FAE" w:rsidRDefault="008D7FAE" w:rsidP="008D7FAE">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8D7FAE">
              <w:rPr>
                <w:rFonts w:asciiTheme="minorHAnsi" w:hAnsiTheme="minorHAnsi"/>
                <w:sz w:val="14"/>
                <w:szCs w:val="14"/>
              </w:rPr>
              <w:t xml:space="preserve"> Angle/Tilt</w:t>
            </w:r>
          </w:p>
        </w:tc>
        <w:tc>
          <w:tcPr>
            <w:tcW w:w="1170" w:type="dxa"/>
            <w:tcBorders>
              <w:top w:val="single" w:sz="4" w:space="0" w:color="auto"/>
              <w:left w:val="single" w:sz="4" w:space="0" w:color="auto"/>
              <w:bottom w:val="single" w:sz="4" w:space="0" w:color="auto"/>
              <w:right w:val="single" w:sz="4" w:space="0" w:color="auto"/>
            </w:tcBorders>
          </w:tcPr>
          <w:p w14:paraId="4D1980FB" w14:textId="226207B0" w:rsidR="008D7FAE" w:rsidRPr="008D7FAE" w:rsidRDefault="008D7FAE" w:rsidP="008D7FAE">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8D7FAE">
              <w:rPr>
                <w:rFonts w:asciiTheme="minorHAnsi" w:hAnsiTheme="minorHAnsi"/>
                <w:sz w:val="14"/>
                <w:szCs w:val="14"/>
              </w:rPr>
              <w:t>Annual Solar Access (%)</w:t>
            </w:r>
          </w:p>
        </w:tc>
        <w:tc>
          <w:tcPr>
            <w:tcW w:w="1170" w:type="dxa"/>
            <w:tcBorders>
              <w:top w:val="single" w:sz="4" w:space="0" w:color="auto"/>
              <w:left w:val="single" w:sz="4" w:space="0" w:color="auto"/>
              <w:bottom w:val="single" w:sz="4" w:space="0" w:color="auto"/>
              <w:right w:val="single" w:sz="4" w:space="0" w:color="auto"/>
            </w:tcBorders>
            <w:vAlign w:val="bottom"/>
          </w:tcPr>
          <w:p w14:paraId="03DF125A" w14:textId="5707461C" w:rsidR="008D7FAE" w:rsidRPr="008D7FAE" w:rsidRDefault="008D7FAE" w:rsidP="008D7FAE">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8D7FAE">
              <w:rPr>
                <w:rFonts w:asciiTheme="minorHAnsi" w:hAnsiTheme="minorHAnsi"/>
                <w:sz w:val="14"/>
                <w:szCs w:val="14"/>
              </w:rPr>
              <w:t>Inverter Efficiency (%)</w:t>
            </w:r>
          </w:p>
        </w:tc>
        <w:tc>
          <w:tcPr>
            <w:tcW w:w="990" w:type="dxa"/>
            <w:tcBorders>
              <w:left w:val="single" w:sz="4" w:space="0" w:color="auto"/>
              <w:right w:val="single" w:sz="4" w:space="0" w:color="auto"/>
            </w:tcBorders>
            <w:vAlign w:val="bottom"/>
          </w:tcPr>
          <w:p w14:paraId="639808F0" w14:textId="64B0B458" w:rsidR="008D7FAE" w:rsidRPr="008D7FAE" w:rsidRDefault="008D7FAE" w:rsidP="008D7FAE">
            <w:pPr>
              <w:keepNext/>
              <w:tabs>
                <w:tab w:val="left" w:pos="2160"/>
                <w:tab w:val="left" w:pos="2700"/>
                <w:tab w:val="left" w:pos="3420"/>
                <w:tab w:val="left" w:pos="3780"/>
                <w:tab w:val="left" w:pos="5760"/>
                <w:tab w:val="left" w:pos="7212"/>
              </w:tabs>
              <w:jc w:val="center"/>
              <w:rPr>
                <w:rFonts w:asciiTheme="minorHAnsi" w:hAnsiTheme="minorHAnsi"/>
                <w:sz w:val="14"/>
                <w:szCs w:val="14"/>
              </w:rPr>
            </w:pPr>
            <w:r>
              <w:rPr>
                <w:rFonts w:asciiTheme="minorHAnsi" w:hAnsiTheme="minorHAnsi"/>
                <w:sz w:val="14"/>
                <w:szCs w:val="14"/>
              </w:rPr>
              <w:t>Array Type</w:t>
            </w:r>
          </w:p>
        </w:tc>
        <w:tc>
          <w:tcPr>
            <w:tcW w:w="1081" w:type="dxa"/>
            <w:tcBorders>
              <w:left w:val="single" w:sz="4" w:space="0" w:color="auto"/>
              <w:right w:val="single" w:sz="4" w:space="0" w:color="auto"/>
            </w:tcBorders>
            <w:vAlign w:val="bottom"/>
          </w:tcPr>
          <w:p w14:paraId="327B3C7D" w14:textId="6A038B2D" w:rsidR="008D7FAE" w:rsidRDefault="008D7FAE" w:rsidP="008D7FAE">
            <w:pPr>
              <w:keepNext/>
              <w:tabs>
                <w:tab w:val="left" w:pos="2160"/>
                <w:tab w:val="left" w:pos="2700"/>
                <w:tab w:val="left" w:pos="3420"/>
                <w:tab w:val="left" w:pos="3780"/>
                <w:tab w:val="left" w:pos="5760"/>
                <w:tab w:val="left" w:pos="7212"/>
              </w:tabs>
              <w:jc w:val="center"/>
              <w:rPr>
                <w:rFonts w:asciiTheme="minorHAnsi" w:hAnsiTheme="minorHAnsi"/>
                <w:sz w:val="16"/>
                <w:szCs w:val="18"/>
              </w:rPr>
            </w:pPr>
            <w:r w:rsidRPr="008D7FAE">
              <w:rPr>
                <w:rFonts w:asciiTheme="minorHAnsi" w:hAnsiTheme="minorHAnsi"/>
                <w:sz w:val="14"/>
                <w:szCs w:val="14"/>
              </w:rPr>
              <w:t>Module Level Power Electronics</w:t>
            </w:r>
          </w:p>
        </w:tc>
      </w:tr>
      <w:tr w:rsidR="008D7FAE" w:rsidRPr="00DF3A28" w14:paraId="4870492A" w14:textId="27971C87" w:rsidTr="008D7FAE">
        <w:trPr>
          <w:cantSplit/>
          <w:trHeight w:val="188"/>
        </w:trPr>
        <w:tc>
          <w:tcPr>
            <w:tcW w:w="1074" w:type="dxa"/>
            <w:tcBorders>
              <w:top w:val="single" w:sz="4" w:space="0" w:color="auto"/>
              <w:left w:val="single" w:sz="4" w:space="0" w:color="auto"/>
              <w:bottom w:val="single" w:sz="4" w:space="0" w:color="auto"/>
              <w:right w:val="single" w:sz="4" w:space="0" w:color="auto"/>
            </w:tcBorders>
          </w:tcPr>
          <w:p w14:paraId="7F7957E7" w14:textId="77777777" w:rsidR="008D7FAE" w:rsidRPr="008D7FAE" w:rsidRDefault="008D7FAE" w:rsidP="008D7FAE">
            <w:pPr>
              <w:keepNext/>
              <w:tabs>
                <w:tab w:val="left" w:pos="2160"/>
                <w:tab w:val="left" w:pos="2700"/>
                <w:tab w:val="left" w:pos="3420"/>
                <w:tab w:val="left" w:pos="3780"/>
                <w:tab w:val="left" w:pos="5760"/>
                <w:tab w:val="left" w:pos="7212"/>
              </w:tabs>
              <w:rPr>
                <w:rFonts w:ascii="Calibri" w:hAnsi="Calibri"/>
                <w:sz w:val="14"/>
                <w:szCs w:val="14"/>
              </w:rPr>
            </w:pPr>
          </w:p>
        </w:tc>
        <w:tc>
          <w:tcPr>
            <w:tcW w:w="1171" w:type="dxa"/>
            <w:tcBorders>
              <w:top w:val="single" w:sz="4" w:space="0" w:color="auto"/>
              <w:left w:val="single" w:sz="4" w:space="0" w:color="auto"/>
              <w:bottom w:val="single" w:sz="4" w:space="0" w:color="auto"/>
              <w:right w:val="single" w:sz="4" w:space="0" w:color="auto"/>
            </w:tcBorders>
          </w:tcPr>
          <w:p w14:paraId="6D2E343F" w14:textId="77777777" w:rsidR="008D7FAE" w:rsidRPr="008D7FAE" w:rsidRDefault="008D7FAE" w:rsidP="008D7FAE">
            <w:pPr>
              <w:keepNext/>
              <w:tabs>
                <w:tab w:val="left" w:pos="2160"/>
                <w:tab w:val="left" w:pos="2700"/>
                <w:tab w:val="left" w:pos="3420"/>
                <w:tab w:val="left" w:pos="3780"/>
                <w:tab w:val="left" w:pos="5760"/>
                <w:tab w:val="left" w:pos="7212"/>
              </w:tabs>
              <w:rPr>
                <w:rFonts w:ascii="Calibri" w:hAnsi="Calibri"/>
                <w:sz w:val="14"/>
                <w:szCs w:val="14"/>
              </w:rPr>
            </w:pPr>
          </w:p>
        </w:tc>
        <w:tc>
          <w:tcPr>
            <w:tcW w:w="900" w:type="dxa"/>
            <w:tcBorders>
              <w:top w:val="single" w:sz="4" w:space="0" w:color="auto"/>
              <w:left w:val="single" w:sz="4" w:space="0" w:color="auto"/>
              <w:bottom w:val="single" w:sz="4" w:space="0" w:color="auto"/>
              <w:right w:val="single" w:sz="4" w:space="0" w:color="auto"/>
            </w:tcBorders>
          </w:tcPr>
          <w:p w14:paraId="2097547E" w14:textId="77777777" w:rsidR="008D7FAE" w:rsidRPr="008D7FAE" w:rsidRDefault="008D7FAE" w:rsidP="008D7FAE">
            <w:pPr>
              <w:keepNext/>
              <w:tabs>
                <w:tab w:val="left" w:pos="2160"/>
                <w:tab w:val="left" w:pos="2700"/>
                <w:tab w:val="left" w:pos="3420"/>
                <w:tab w:val="left" w:pos="3780"/>
                <w:tab w:val="left" w:pos="5760"/>
                <w:tab w:val="left" w:pos="7212"/>
              </w:tabs>
              <w:rPr>
                <w:rFonts w:ascii="Calibri" w:hAnsi="Calibri"/>
                <w:sz w:val="14"/>
                <w:szCs w:val="14"/>
              </w:rPr>
            </w:pPr>
          </w:p>
        </w:tc>
        <w:tc>
          <w:tcPr>
            <w:tcW w:w="990" w:type="dxa"/>
            <w:tcBorders>
              <w:top w:val="single" w:sz="4" w:space="0" w:color="auto"/>
              <w:left w:val="single" w:sz="4" w:space="0" w:color="auto"/>
              <w:bottom w:val="single" w:sz="4" w:space="0" w:color="auto"/>
              <w:right w:val="single" w:sz="4" w:space="0" w:color="auto"/>
            </w:tcBorders>
          </w:tcPr>
          <w:p w14:paraId="2370E7AE" w14:textId="77777777" w:rsidR="008D7FAE" w:rsidRPr="008D7FAE" w:rsidRDefault="008D7FAE" w:rsidP="008D7FAE">
            <w:pPr>
              <w:keepNext/>
              <w:tabs>
                <w:tab w:val="left" w:pos="2160"/>
                <w:tab w:val="left" w:pos="2700"/>
                <w:tab w:val="left" w:pos="3420"/>
                <w:tab w:val="left" w:pos="3780"/>
                <w:tab w:val="left" w:pos="5760"/>
                <w:tab w:val="left" w:pos="7212"/>
              </w:tabs>
              <w:rPr>
                <w:rFonts w:ascii="Calibri" w:hAnsi="Calibri"/>
                <w:sz w:val="14"/>
                <w:szCs w:val="14"/>
              </w:rPr>
            </w:pPr>
          </w:p>
        </w:tc>
        <w:tc>
          <w:tcPr>
            <w:tcW w:w="1170" w:type="dxa"/>
            <w:tcBorders>
              <w:top w:val="single" w:sz="4" w:space="0" w:color="auto"/>
              <w:left w:val="single" w:sz="4" w:space="0" w:color="auto"/>
              <w:bottom w:val="single" w:sz="4" w:space="0" w:color="auto"/>
              <w:right w:val="single" w:sz="4" w:space="0" w:color="auto"/>
            </w:tcBorders>
          </w:tcPr>
          <w:p w14:paraId="3D74C552" w14:textId="77777777" w:rsidR="008D7FAE" w:rsidRPr="008D7FAE" w:rsidRDefault="008D7FAE" w:rsidP="008D7FAE">
            <w:pPr>
              <w:keepNext/>
              <w:tabs>
                <w:tab w:val="left" w:pos="2160"/>
                <w:tab w:val="left" w:pos="2700"/>
                <w:tab w:val="left" w:pos="3420"/>
                <w:tab w:val="left" w:pos="3780"/>
                <w:tab w:val="left" w:pos="5760"/>
                <w:tab w:val="left" w:pos="7212"/>
              </w:tabs>
              <w:rPr>
                <w:rFonts w:ascii="Calibri" w:hAnsi="Calibri"/>
                <w:sz w:val="14"/>
                <w:szCs w:val="14"/>
              </w:rPr>
            </w:pPr>
          </w:p>
        </w:tc>
        <w:tc>
          <w:tcPr>
            <w:tcW w:w="1080" w:type="dxa"/>
            <w:tcBorders>
              <w:top w:val="single" w:sz="4" w:space="0" w:color="auto"/>
              <w:left w:val="single" w:sz="4" w:space="0" w:color="auto"/>
              <w:bottom w:val="single" w:sz="4" w:space="0" w:color="auto"/>
              <w:right w:val="single" w:sz="4" w:space="0" w:color="auto"/>
            </w:tcBorders>
          </w:tcPr>
          <w:p w14:paraId="43C29CBA" w14:textId="77777777" w:rsidR="008D7FAE" w:rsidRPr="008D7FAE" w:rsidRDefault="008D7FAE" w:rsidP="008D7FAE">
            <w:pPr>
              <w:keepNext/>
              <w:tabs>
                <w:tab w:val="left" w:pos="2160"/>
                <w:tab w:val="left" w:pos="2700"/>
                <w:tab w:val="left" w:pos="3420"/>
                <w:tab w:val="left" w:pos="3780"/>
                <w:tab w:val="left" w:pos="5760"/>
                <w:tab w:val="left" w:pos="7212"/>
              </w:tabs>
              <w:rPr>
                <w:rFonts w:ascii="Calibri" w:hAnsi="Calibri"/>
                <w:sz w:val="14"/>
                <w:szCs w:val="14"/>
              </w:rPr>
            </w:pPr>
          </w:p>
        </w:tc>
        <w:tc>
          <w:tcPr>
            <w:tcW w:w="1170" w:type="dxa"/>
            <w:tcBorders>
              <w:top w:val="single" w:sz="4" w:space="0" w:color="auto"/>
              <w:left w:val="single" w:sz="4" w:space="0" w:color="auto"/>
              <w:bottom w:val="single" w:sz="4" w:space="0" w:color="auto"/>
              <w:right w:val="single" w:sz="4" w:space="0" w:color="auto"/>
            </w:tcBorders>
          </w:tcPr>
          <w:p w14:paraId="54BB080F" w14:textId="77777777" w:rsidR="008D7FAE" w:rsidRPr="008D7FAE" w:rsidRDefault="008D7FAE" w:rsidP="008D7FAE">
            <w:pPr>
              <w:keepNext/>
              <w:tabs>
                <w:tab w:val="left" w:pos="2160"/>
                <w:tab w:val="left" w:pos="2700"/>
                <w:tab w:val="left" w:pos="3420"/>
                <w:tab w:val="left" w:pos="3780"/>
                <w:tab w:val="left" w:pos="5760"/>
                <w:tab w:val="left" w:pos="7212"/>
              </w:tabs>
              <w:contextualSpacing/>
              <w:rPr>
                <w:rFonts w:ascii="Calibri" w:hAnsi="Calibri"/>
                <w:sz w:val="14"/>
                <w:szCs w:val="14"/>
              </w:rPr>
            </w:pPr>
          </w:p>
        </w:tc>
        <w:tc>
          <w:tcPr>
            <w:tcW w:w="1170" w:type="dxa"/>
            <w:tcBorders>
              <w:top w:val="single" w:sz="4" w:space="0" w:color="auto"/>
              <w:left w:val="single" w:sz="4" w:space="0" w:color="auto"/>
              <w:bottom w:val="single" w:sz="4" w:space="0" w:color="auto"/>
              <w:right w:val="single" w:sz="4" w:space="0" w:color="auto"/>
            </w:tcBorders>
          </w:tcPr>
          <w:p w14:paraId="1C035F6B" w14:textId="6675EABB" w:rsidR="008D7FAE" w:rsidRPr="008D7FAE" w:rsidRDefault="008D7FAE" w:rsidP="008D7FAE">
            <w:pPr>
              <w:keepNext/>
              <w:tabs>
                <w:tab w:val="left" w:pos="2160"/>
                <w:tab w:val="left" w:pos="2700"/>
                <w:tab w:val="left" w:pos="3420"/>
                <w:tab w:val="left" w:pos="3780"/>
                <w:tab w:val="left" w:pos="5760"/>
                <w:tab w:val="left" w:pos="7212"/>
              </w:tabs>
              <w:contextualSpacing/>
              <w:rPr>
                <w:rFonts w:ascii="Calibri" w:hAnsi="Calibri"/>
                <w:sz w:val="14"/>
                <w:szCs w:val="14"/>
              </w:rPr>
            </w:pPr>
          </w:p>
        </w:tc>
        <w:tc>
          <w:tcPr>
            <w:tcW w:w="990" w:type="dxa"/>
            <w:tcBorders>
              <w:top w:val="single" w:sz="4" w:space="0" w:color="auto"/>
              <w:left w:val="single" w:sz="4" w:space="0" w:color="auto"/>
              <w:bottom w:val="single" w:sz="4" w:space="0" w:color="auto"/>
              <w:right w:val="single" w:sz="4" w:space="0" w:color="auto"/>
            </w:tcBorders>
          </w:tcPr>
          <w:p w14:paraId="513BDC17" w14:textId="77777777" w:rsidR="008D7FAE" w:rsidRPr="008D7FAE" w:rsidRDefault="008D7FAE" w:rsidP="008D7FAE">
            <w:pPr>
              <w:keepNext/>
              <w:tabs>
                <w:tab w:val="left" w:pos="2160"/>
                <w:tab w:val="left" w:pos="2700"/>
                <w:tab w:val="left" w:pos="3420"/>
                <w:tab w:val="left" w:pos="3780"/>
                <w:tab w:val="left" w:pos="5760"/>
                <w:tab w:val="left" w:pos="7212"/>
              </w:tabs>
              <w:contextualSpacing/>
              <w:rPr>
                <w:rFonts w:ascii="Calibri" w:hAnsi="Calibri"/>
                <w:sz w:val="14"/>
                <w:szCs w:val="14"/>
              </w:rPr>
            </w:pPr>
          </w:p>
        </w:tc>
        <w:tc>
          <w:tcPr>
            <w:tcW w:w="1081" w:type="dxa"/>
            <w:tcBorders>
              <w:top w:val="single" w:sz="4" w:space="0" w:color="auto"/>
              <w:left w:val="single" w:sz="4" w:space="0" w:color="auto"/>
              <w:bottom w:val="single" w:sz="4" w:space="0" w:color="auto"/>
              <w:right w:val="single" w:sz="4" w:space="0" w:color="auto"/>
            </w:tcBorders>
          </w:tcPr>
          <w:p w14:paraId="6B2E236F" w14:textId="77777777" w:rsidR="008D7FAE" w:rsidRPr="00DF3A28" w:rsidRDefault="008D7FAE" w:rsidP="008D7FAE">
            <w:pPr>
              <w:keepNext/>
              <w:tabs>
                <w:tab w:val="left" w:pos="2160"/>
                <w:tab w:val="left" w:pos="2700"/>
                <w:tab w:val="left" w:pos="3420"/>
                <w:tab w:val="left" w:pos="3780"/>
                <w:tab w:val="left" w:pos="5760"/>
                <w:tab w:val="left" w:pos="7212"/>
              </w:tabs>
              <w:contextualSpacing/>
              <w:rPr>
                <w:rFonts w:ascii="Calibri" w:hAnsi="Calibri"/>
                <w:sz w:val="16"/>
                <w:szCs w:val="16"/>
              </w:rPr>
            </w:pPr>
          </w:p>
        </w:tc>
      </w:tr>
      <w:tr w:rsidR="008D7FAE" w:rsidRPr="00DF3A28" w14:paraId="39684AC6" w14:textId="12E6D033" w:rsidTr="008D7FAE">
        <w:trPr>
          <w:cantSplit/>
          <w:trHeight w:val="144"/>
        </w:trPr>
        <w:tc>
          <w:tcPr>
            <w:tcW w:w="1074" w:type="dxa"/>
            <w:tcBorders>
              <w:top w:val="single" w:sz="4" w:space="0" w:color="auto"/>
              <w:left w:val="single" w:sz="4" w:space="0" w:color="auto"/>
              <w:bottom w:val="double" w:sz="4" w:space="0" w:color="auto"/>
              <w:right w:val="single" w:sz="4" w:space="0" w:color="auto"/>
            </w:tcBorders>
            <w:vAlign w:val="center"/>
          </w:tcPr>
          <w:p w14:paraId="16B39A11" w14:textId="77777777" w:rsidR="008D7FAE" w:rsidRPr="008D7FAE" w:rsidRDefault="008D7FAE" w:rsidP="008D7FAE">
            <w:pPr>
              <w:keepNext/>
              <w:tabs>
                <w:tab w:val="left" w:pos="2160"/>
                <w:tab w:val="left" w:pos="2700"/>
                <w:tab w:val="left" w:pos="3420"/>
                <w:tab w:val="left" w:pos="3780"/>
                <w:tab w:val="left" w:pos="5760"/>
                <w:tab w:val="left" w:pos="7212"/>
              </w:tabs>
              <w:jc w:val="center"/>
              <w:rPr>
                <w:rFonts w:ascii="Calibri" w:hAnsi="Calibri"/>
                <w:sz w:val="14"/>
                <w:szCs w:val="14"/>
              </w:rPr>
            </w:pPr>
          </w:p>
        </w:tc>
        <w:tc>
          <w:tcPr>
            <w:tcW w:w="1171" w:type="dxa"/>
            <w:tcBorders>
              <w:top w:val="single" w:sz="4" w:space="0" w:color="auto"/>
              <w:left w:val="single" w:sz="4" w:space="0" w:color="auto"/>
              <w:bottom w:val="double" w:sz="4" w:space="0" w:color="auto"/>
              <w:right w:val="single" w:sz="4" w:space="0" w:color="auto"/>
            </w:tcBorders>
            <w:vAlign w:val="center"/>
          </w:tcPr>
          <w:p w14:paraId="032A2E6F" w14:textId="77777777" w:rsidR="008D7FAE" w:rsidRPr="008D7FAE" w:rsidRDefault="008D7FAE" w:rsidP="008D7FAE">
            <w:pPr>
              <w:keepNext/>
              <w:tabs>
                <w:tab w:val="left" w:pos="2160"/>
                <w:tab w:val="left" w:pos="2700"/>
                <w:tab w:val="left" w:pos="3420"/>
                <w:tab w:val="left" w:pos="3780"/>
                <w:tab w:val="left" w:pos="5760"/>
                <w:tab w:val="left" w:pos="7212"/>
              </w:tabs>
              <w:jc w:val="center"/>
              <w:rPr>
                <w:rFonts w:ascii="Calibri" w:hAnsi="Calibri"/>
                <w:sz w:val="14"/>
                <w:szCs w:val="14"/>
              </w:rPr>
            </w:pPr>
          </w:p>
        </w:tc>
        <w:tc>
          <w:tcPr>
            <w:tcW w:w="900" w:type="dxa"/>
            <w:tcBorders>
              <w:top w:val="single" w:sz="4" w:space="0" w:color="auto"/>
              <w:left w:val="single" w:sz="4" w:space="0" w:color="auto"/>
              <w:bottom w:val="double" w:sz="4" w:space="0" w:color="auto"/>
              <w:right w:val="single" w:sz="4" w:space="0" w:color="auto"/>
            </w:tcBorders>
            <w:vAlign w:val="center"/>
          </w:tcPr>
          <w:p w14:paraId="04440AE8" w14:textId="77777777" w:rsidR="008D7FAE" w:rsidRPr="008D7FAE" w:rsidRDefault="008D7FAE" w:rsidP="008D7FAE">
            <w:pPr>
              <w:keepNext/>
              <w:tabs>
                <w:tab w:val="left" w:pos="2160"/>
                <w:tab w:val="left" w:pos="2700"/>
                <w:tab w:val="left" w:pos="3420"/>
                <w:tab w:val="left" w:pos="3780"/>
                <w:tab w:val="left" w:pos="5760"/>
                <w:tab w:val="left" w:pos="7212"/>
              </w:tabs>
              <w:jc w:val="center"/>
              <w:rPr>
                <w:rFonts w:ascii="Calibri" w:hAnsi="Calibri"/>
                <w:sz w:val="14"/>
                <w:szCs w:val="14"/>
              </w:rPr>
            </w:pPr>
          </w:p>
        </w:tc>
        <w:tc>
          <w:tcPr>
            <w:tcW w:w="990" w:type="dxa"/>
            <w:tcBorders>
              <w:top w:val="single" w:sz="4" w:space="0" w:color="auto"/>
              <w:left w:val="single" w:sz="4" w:space="0" w:color="auto"/>
              <w:bottom w:val="double" w:sz="4" w:space="0" w:color="auto"/>
              <w:right w:val="single" w:sz="4" w:space="0" w:color="auto"/>
            </w:tcBorders>
            <w:vAlign w:val="center"/>
          </w:tcPr>
          <w:p w14:paraId="0F9E4A24" w14:textId="77777777" w:rsidR="008D7FAE" w:rsidRPr="008D7FAE" w:rsidRDefault="008D7FAE" w:rsidP="008D7FAE">
            <w:pPr>
              <w:keepNext/>
              <w:tabs>
                <w:tab w:val="left" w:pos="2160"/>
                <w:tab w:val="left" w:pos="2700"/>
                <w:tab w:val="left" w:pos="3420"/>
                <w:tab w:val="left" w:pos="3780"/>
                <w:tab w:val="left" w:pos="5760"/>
                <w:tab w:val="left" w:pos="7212"/>
              </w:tabs>
              <w:jc w:val="center"/>
              <w:rPr>
                <w:rFonts w:ascii="Calibri" w:hAnsi="Calibri"/>
                <w:sz w:val="14"/>
                <w:szCs w:val="14"/>
              </w:rPr>
            </w:pPr>
          </w:p>
        </w:tc>
        <w:tc>
          <w:tcPr>
            <w:tcW w:w="1170" w:type="dxa"/>
            <w:tcBorders>
              <w:top w:val="single" w:sz="4" w:space="0" w:color="auto"/>
              <w:left w:val="single" w:sz="4" w:space="0" w:color="auto"/>
              <w:bottom w:val="double" w:sz="4" w:space="0" w:color="auto"/>
              <w:right w:val="single" w:sz="4" w:space="0" w:color="auto"/>
            </w:tcBorders>
            <w:vAlign w:val="center"/>
          </w:tcPr>
          <w:p w14:paraId="468EF875" w14:textId="77777777" w:rsidR="008D7FAE" w:rsidRPr="008D7FAE" w:rsidRDefault="008D7FAE" w:rsidP="008D7FAE">
            <w:pPr>
              <w:keepNext/>
              <w:tabs>
                <w:tab w:val="left" w:pos="2160"/>
                <w:tab w:val="left" w:pos="2700"/>
                <w:tab w:val="left" w:pos="3420"/>
                <w:tab w:val="left" w:pos="3780"/>
                <w:tab w:val="left" w:pos="5760"/>
                <w:tab w:val="left" w:pos="7212"/>
              </w:tabs>
              <w:jc w:val="center"/>
              <w:rPr>
                <w:rFonts w:ascii="Calibri" w:hAnsi="Calibri"/>
                <w:sz w:val="14"/>
                <w:szCs w:val="14"/>
              </w:rPr>
            </w:pPr>
          </w:p>
        </w:tc>
        <w:tc>
          <w:tcPr>
            <w:tcW w:w="1080" w:type="dxa"/>
            <w:tcBorders>
              <w:top w:val="single" w:sz="4" w:space="0" w:color="auto"/>
              <w:left w:val="single" w:sz="4" w:space="0" w:color="auto"/>
              <w:bottom w:val="double" w:sz="4" w:space="0" w:color="auto"/>
              <w:right w:val="single" w:sz="4" w:space="0" w:color="auto"/>
            </w:tcBorders>
            <w:vAlign w:val="center"/>
          </w:tcPr>
          <w:p w14:paraId="75DE6EE0" w14:textId="77777777" w:rsidR="008D7FAE" w:rsidRPr="008D7FAE" w:rsidRDefault="008D7FAE" w:rsidP="008D7FAE">
            <w:pPr>
              <w:keepNext/>
              <w:tabs>
                <w:tab w:val="left" w:pos="2160"/>
                <w:tab w:val="left" w:pos="2700"/>
                <w:tab w:val="left" w:pos="3420"/>
                <w:tab w:val="left" w:pos="3780"/>
                <w:tab w:val="left" w:pos="5760"/>
                <w:tab w:val="left" w:pos="7212"/>
              </w:tabs>
              <w:jc w:val="center"/>
              <w:rPr>
                <w:rFonts w:ascii="Calibri" w:hAnsi="Calibri"/>
                <w:sz w:val="14"/>
                <w:szCs w:val="14"/>
              </w:rPr>
            </w:pPr>
          </w:p>
        </w:tc>
        <w:tc>
          <w:tcPr>
            <w:tcW w:w="1170" w:type="dxa"/>
            <w:tcBorders>
              <w:top w:val="single" w:sz="4" w:space="0" w:color="auto"/>
              <w:left w:val="single" w:sz="4" w:space="0" w:color="auto"/>
              <w:bottom w:val="double" w:sz="4" w:space="0" w:color="auto"/>
              <w:right w:val="single" w:sz="4" w:space="0" w:color="auto"/>
            </w:tcBorders>
          </w:tcPr>
          <w:p w14:paraId="44865D77" w14:textId="77777777" w:rsidR="008D7FAE" w:rsidRPr="008D7FAE" w:rsidRDefault="008D7FAE" w:rsidP="008D7FAE">
            <w:pPr>
              <w:keepNext/>
              <w:tabs>
                <w:tab w:val="left" w:pos="2160"/>
                <w:tab w:val="left" w:pos="2700"/>
                <w:tab w:val="left" w:pos="3420"/>
                <w:tab w:val="left" w:pos="3780"/>
                <w:tab w:val="left" w:pos="5760"/>
                <w:tab w:val="left" w:pos="7212"/>
              </w:tabs>
              <w:jc w:val="center"/>
              <w:rPr>
                <w:rFonts w:ascii="Calibri" w:hAnsi="Calibri"/>
                <w:sz w:val="14"/>
                <w:szCs w:val="14"/>
              </w:rPr>
            </w:pPr>
          </w:p>
        </w:tc>
        <w:tc>
          <w:tcPr>
            <w:tcW w:w="1170" w:type="dxa"/>
            <w:tcBorders>
              <w:top w:val="single" w:sz="4" w:space="0" w:color="auto"/>
              <w:left w:val="single" w:sz="4" w:space="0" w:color="auto"/>
              <w:bottom w:val="double" w:sz="4" w:space="0" w:color="auto"/>
              <w:right w:val="single" w:sz="4" w:space="0" w:color="auto"/>
            </w:tcBorders>
            <w:vAlign w:val="center"/>
          </w:tcPr>
          <w:p w14:paraId="7150876D" w14:textId="26311885" w:rsidR="008D7FAE" w:rsidRPr="008D7FAE" w:rsidRDefault="008D7FAE" w:rsidP="008D7FAE">
            <w:pPr>
              <w:keepNext/>
              <w:tabs>
                <w:tab w:val="left" w:pos="2160"/>
                <w:tab w:val="left" w:pos="2700"/>
                <w:tab w:val="left" w:pos="3420"/>
                <w:tab w:val="left" w:pos="3780"/>
                <w:tab w:val="left" w:pos="5760"/>
                <w:tab w:val="left" w:pos="7212"/>
              </w:tabs>
              <w:jc w:val="center"/>
              <w:rPr>
                <w:rFonts w:ascii="Calibri" w:hAnsi="Calibri"/>
                <w:sz w:val="14"/>
                <w:szCs w:val="14"/>
              </w:rPr>
            </w:pPr>
          </w:p>
        </w:tc>
        <w:tc>
          <w:tcPr>
            <w:tcW w:w="990" w:type="dxa"/>
            <w:tcBorders>
              <w:top w:val="single" w:sz="4" w:space="0" w:color="auto"/>
              <w:left w:val="single" w:sz="4" w:space="0" w:color="auto"/>
              <w:bottom w:val="double" w:sz="4" w:space="0" w:color="auto"/>
              <w:right w:val="single" w:sz="4" w:space="0" w:color="auto"/>
            </w:tcBorders>
          </w:tcPr>
          <w:p w14:paraId="64BD6349" w14:textId="77777777" w:rsidR="008D7FAE" w:rsidRPr="008D7FAE" w:rsidRDefault="008D7FAE" w:rsidP="008D7FAE">
            <w:pPr>
              <w:keepNext/>
              <w:tabs>
                <w:tab w:val="left" w:pos="2160"/>
                <w:tab w:val="left" w:pos="2700"/>
                <w:tab w:val="left" w:pos="3420"/>
                <w:tab w:val="left" w:pos="3780"/>
                <w:tab w:val="left" w:pos="5760"/>
                <w:tab w:val="left" w:pos="7212"/>
              </w:tabs>
              <w:jc w:val="center"/>
              <w:rPr>
                <w:rFonts w:ascii="Calibri" w:hAnsi="Calibri"/>
                <w:sz w:val="14"/>
                <w:szCs w:val="14"/>
              </w:rPr>
            </w:pPr>
          </w:p>
        </w:tc>
        <w:tc>
          <w:tcPr>
            <w:tcW w:w="1081" w:type="dxa"/>
            <w:tcBorders>
              <w:top w:val="single" w:sz="4" w:space="0" w:color="auto"/>
              <w:left w:val="single" w:sz="4" w:space="0" w:color="auto"/>
              <w:bottom w:val="double" w:sz="4" w:space="0" w:color="auto"/>
              <w:right w:val="single" w:sz="4" w:space="0" w:color="auto"/>
            </w:tcBorders>
          </w:tcPr>
          <w:p w14:paraId="3BCDFF15" w14:textId="77777777" w:rsidR="008D7FAE" w:rsidRPr="00DF3A28" w:rsidRDefault="008D7FAE" w:rsidP="008D7FAE">
            <w:pPr>
              <w:keepNext/>
              <w:tabs>
                <w:tab w:val="left" w:pos="2160"/>
                <w:tab w:val="left" w:pos="2700"/>
                <w:tab w:val="left" w:pos="3420"/>
                <w:tab w:val="left" w:pos="3780"/>
                <w:tab w:val="left" w:pos="5760"/>
                <w:tab w:val="left" w:pos="7212"/>
              </w:tabs>
              <w:jc w:val="center"/>
              <w:rPr>
                <w:rFonts w:ascii="Calibri" w:hAnsi="Calibri"/>
                <w:sz w:val="18"/>
                <w:szCs w:val="18"/>
              </w:rPr>
            </w:pPr>
          </w:p>
        </w:tc>
      </w:tr>
      <w:tr w:rsidR="008D7FAE" w:rsidRPr="00DF3A28" w14:paraId="3336EBCA" w14:textId="1B170A13" w:rsidTr="008D7FAE">
        <w:trPr>
          <w:cantSplit/>
          <w:trHeight w:val="144"/>
        </w:trPr>
        <w:tc>
          <w:tcPr>
            <w:tcW w:w="1074" w:type="dxa"/>
            <w:tcBorders>
              <w:top w:val="double" w:sz="4" w:space="0" w:color="auto"/>
              <w:left w:val="single" w:sz="4" w:space="0" w:color="auto"/>
              <w:bottom w:val="single" w:sz="4" w:space="0" w:color="auto"/>
              <w:right w:val="single" w:sz="4" w:space="0" w:color="auto"/>
            </w:tcBorders>
            <w:vAlign w:val="center"/>
          </w:tcPr>
          <w:p w14:paraId="700C6095" w14:textId="31D928EB" w:rsidR="008D7FAE" w:rsidRPr="008D7FAE" w:rsidRDefault="008D7FAE" w:rsidP="008D7FAE">
            <w:pPr>
              <w:keepNext/>
              <w:tabs>
                <w:tab w:val="left" w:pos="2160"/>
                <w:tab w:val="left" w:pos="2700"/>
                <w:tab w:val="left" w:pos="3420"/>
                <w:tab w:val="left" w:pos="3780"/>
                <w:tab w:val="left" w:pos="5760"/>
                <w:tab w:val="left" w:pos="7212"/>
              </w:tabs>
              <w:jc w:val="center"/>
              <w:rPr>
                <w:rFonts w:ascii="Calibri" w:hAnsi="Calibri"/>
                <w:sz w:val="14"/>
                <w:szCs w:val="14"/>
              </w:rPr>
            </w:pPr>
            <w:r>
              <w:rPr>
                <w:rFonts w:ascii="Calibri" w:hAnsi="Calibri"/>
                <w:sz w:val="14"/>
                <w:szCs w:val="14"/>
              </w:rPr>
              <w:t>11</w:t>
            </w:r>
          </w:p>
        </w:tc>
        <w:tc>
          <w:tcPr>
            <w:tcW w:w="1171" w:type="dxa"/>
            <w:tcBorders>
              <w:top w:val="double" w:sz="4" w:space="0" w:color="auto"/>
              <w:left w:val="single" w:sz="4" w:space="0" w:color="auto"/>
              <w:bottom w:val="single" w:sz="4" w:space="0" w:color="auto"/>
              <w:right w:val="single" w:sz="4" w:space="0" w:color="auto"/>
            </w:tcBorders>
            <w:vAlign w:val="center"/>
          </w:tcPr>
          <w:p w14:paraId="25E22845" w14:textId="0A6BC397" w:rsidR="008D7FAE" w:rsidRPr="008D7FAE" w:rsidRDefault="008D7FAE" w:rsidP="008D7FAE">
            <w:pPr>
              <w:keepNext/>
              <w:tabs>
                <w:tab w:val="left" w:pos="2160"/>
                <w:tab w:val="left" w:pos="2700"/>
                <w:tab w:val="left" w:pos="3420"/>
                <w:tab w:val="left" w:pos="3780"/>
                <w:tab w:val="left" w:pos="5760"/>
                <w:tab w:val="left" w:pos="7212"/>
              </w:tabs>
              <w:jc w:val="center"/>
              <w:rPr>
                <w:rFonts w:ascii="Calibri" w:hAnsi="Calibri"/>
                <w:sz w:val="14"/>
                <w:szCs w:val="14"/>
              </w:rPr>
            </w:pPr>
            <w:r w:rsidRPr="008D7FAE">
              <w:rPr>
                <w:rFonts w:ascii="Calibri" w:hAnsi="Calibri"/>
                <w:sz w:val="14"/>
                <w:szCs w:val="14"/>
              </w:rPr>
              <w:t>Total DC System Size (kW)</w:t>
            </w:r>
          </w:p>
        </w:tc>
        <w:tc>
          <w:tcPr>
            <w:tcW w:w="8551" w:type="dxa"/>
            <w:gridSpan w:val="8"/>
            <w:tcBorders>
              <w:top w:val="double" w:sz="4" w:space="0" w:color="auto"/>
              <w:left w:val="single" w:sz="4" w:space="0" w:color="auto"/>
              <w:bottom w:val="single" w:sz="4" w:space="0" w:color="auto"/>
              <w:right w:val="single" w:sz="4" w:space="0" w:color="auto"/>
            </w:tcBorders>
          </w:tcPr>
          <w:p w14:paraId="5DEA3C2A" w14:textId="77777777" w:rsidR="008D7FAE" w:rsidRPr="00DF3A28" w:rsidRDefault="008D7FAE" w:rsidP="008D7FAE">
            <w:pPr>
              <w:keepNext/>
              <w:tabs>
                <w:tab w:val="left" w:pos="2160"/>
                <w:tab w:val="left" w:pos="2700"/>
                <w:tab w:val="left" w:pos="3420"/>
                <w:tab w:val="left" w:pos="3780"/>
                <w:tab w:val="left" w:pos="5760"/>
                <w:tab w:val="left" w:pos="7212"/>
              </w:tabs>
              <w:jc w:val="center"/>
              <w:rPr>
                <w:rFonts w:ascii="Calibri" w:hAnsi="Calibri"/>
                <w:sz w:val="18"/>
                <w:szCs w:val="18"/>
              </w:rPr>
            </w:pPr>
          </w:p>
        </w:tc>
      </w:tr>
      <w:tr w:rsidR="008D7FAE" w:rsidRPr="00D80BBB" w14:paraId="04F877AD" w14:textId="44C890E1" w:rsidTr="008D7FA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PrEx>
        <w:trPr>
          <w:trHeight w:val="296"/>
        </w:trPr>
        <w:tc>
          <w:tcPr>
            <w:tcW w:w="10796" w:type="dxa"/>
            <w:gridSpan w:val="10"/>
            <w:tcBorders>
              <w:top w:val="single" w:sz="4" w:space="0" w:color="auto"/>
              <w:left w:val="single" w:sz="4" w:space="0" w:color="auto"/>
              <w:bottom w:val="double" w:sz="4" w:space="0" w:color="auto"/>
              <w:right w:val="single" w:sz="4" w:space="0" w:color="auto"/>
            </w:tcBorders>
          </w:tcPr>
          <w:p w14:paraId="5D6ADEA7" w14:textId="2E00A6E6" w:rsidR="008D7FAE" w:rsidRPr="00AD1BCF" w:rsidRDefault="008D7FAE" w:rsidP="008D7FAE">
            <w:pPr>
              <w:pStyle w:val="BodyText2"/>
              <w:rPr>
                <w:rFonts w:asciiTheme="minorHAnsi" w:hAnsiTheme="minorHAnsi"/>
                <w:b/>
                <w:sz w:val="20"/>
              </w:rPr>
            </w:pPr>
            <w:r w:rsidRPr="00AD1BCF">
              <w:rPr>
                <w:rFonts w:asciiTheme="minorHAnsi" w:hAnsiTheme="minorHAnsi"/>
                <w:b/>
                <w:sz w:val="20"/>
              </w:rPr>
              <w:t xml:space="preserve">If the installer certifies that the installed </w:t>
            </w:r>
            <w:r>
              <w:rPr>
                <w:rFonts w:asciiTheme="minorHAnsi" w:hAnsiTheme="minorHAnsi"/>
                <w:b/>
                <w:sz w:val="20"/>
              </w:rPr>
              <w:t>PV system</w:t>
            </w:r>
            <w:r w:rsidRPr="00AD1BCF">
              <w:rPr>
                <w:rFonts w:asciiTheme="minorHAnsi" w:hAnsiTheme="minorHAnsi"/>
                <w:b/>
                <w:sz w:val="20"/>
              </w:rPr>
              <w:t xml:space="preserve"> matches</w:t>
            </w:r>
            <w:r>
              <w:rPr>
                <w:rFonts w:asciiTheme="minorHAnsi" w:hAnsiTheme="minorHAnsi"/>
                <w:b/>
                <w:sz w:val="20"/>
              </w:rPr>
              <w:t xml:space="preserve"> or exceeds</w:t>
            </w:r>
            <w:r w:rsidRPr="00AD1BCF">
              <w:rPr>
                <w:rFonts w:asciiTheme="minorHAnsi" w:hAnsiTheme="minorHAnsi"/>
                <w:b/>
                <w:sz w:val="20"/>
              </w:rPr>
              <w:t xml:space="preserve"> the design </w:t>
            </w:r>
            <w:r>
              <w:rPr>
                <w:rFonts w:asciiTheme="minorHAnsi" w:hAnsiTheme="minorHAnsi"/>
                <w:b/>
                <w:sz w:val="20"/>
              </w:rPr>
              <w:t>PV system</w:t>
            </w:r>
            <w:r w:rsidRPr="00AD1BCF">
              <w:rPr>
                <w:rFonts w:asciiTheme="minorHAnsi" w:hAnsiTheme="minorHAnsi"/>
                <w:b/>
                <w:sz w:val="20"/>
              </w:rPr>
              <w:t xml:space="preserve">, the building complies with the </w:t>
            </w:r>
            <w:r>
              <w:rPr>
                <w:rFonts w:asciiTheme="minorHAnsi" w:hAnsiTheme="minorHAnsi"/>
                <w:b/>
                <w:sz w:val="20"/>
              </w:rPr>
              <w:t>PV system</w:t>
            </w:r>
            <w:r w:rsidRPr="00AD1BCF">
              <w:rPr>
                <w:rFonts w:asciiTheme="minorHAnsi" w:hAnsiTheme="minorHAnsi"/>
                <w:b/>
                <w:sz w:val="20"/>
              </w:rPr>
              <w:t xml:space="preserve"> requirement, otherwise it does not comply.</w:t>
            </w:r>
            <w:r w:rsidRPr="00AD1BCF">
              <w:rPr>
                <w:rFonts w:asciiTheme="minorHAnsi" w:hAnsiTheme="minorHAnsi"/>
                <w:b/>
                <w:sz w:val="28"/>
                <w:szCs w:val="24"/>
              </w:rPr>
              <w:t xml:space="preserve">  </w:t>
            </w:r>
          </w:p>
        </w:tc>
      </w:tr>
    </w:tbl>
    <w:p w14:paraId="634D4D6C" w14:textId="616AC06B" w:rsidR="00331E49" w:rsidRDefault="00331E49">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Look w:val="0000" w:firstRow="0" w:lastRow="0" w:firstColumn="0" w:lastColumn="0" w:noHBand="0" w:noVBand="0"/>
      </w:tblPr>
      <w:tblGrid>
        <w:gridCol w:w="8207"/>
        <w:gridCol w:w="2583"/>
      </w:tblGrid>
      <w:tr w:rsidR="008B38A1" w:rsidRPr="00453345" w14:paraId="141A6A06" w14:textId="77777777" w:rsidTr="004C616E">
        <w:trPr>
          <w:trHeight w:val="161"/>
        </w:trPr>
        <w:tc>
          <w:tcPr>
            <w:tcW w:w="10790" w:type="dxa"/>
            <w:gridSpan w:val="2"/>
            <w:vAlign w:val="center"/>
          </w:tcPr>
          <w:p w14:paraId="0EB6C118" w14:textId="58962A31" w:rsidR="008B38A1" w:rsidRPr="00EB5FE4" w:rsidRDefault="005822F1" w:rsidP="004C616E">
            <w:pPr>
              <w:pStyle w:val="Heading2"/>
              <w:rPr>
                <w:b w:val="0"/>
              </w:rPr>
            </w:pPr>
            <w:r>
              <w:rPr>
                <w:rFonts w:asciiTheme="minorHAnsi" w:hAnsiTheme="minorHAnsi"/>
              </w:rPr>
              <w:t>D</w:t>
            </w:r>
            <w:r w:rsidR="008B38A1" w:rsidRPr="00A413B3">
              <w:rPr>
                <w:rFonts w:asciiTheme="minorHAnsi" w:hAnsiTheme="minorHAnsi"/>
              </w:rPr>
              <w:t xml:space="preserve">. </w:t>
            </w:r>
            <w:r w:rsidR="008B38A1">
              <w:rPr>
                <w:rFonts w:asciiTheme="minorHAnsi" w:hAnsiTheme="minorHAnsi"/>
              </w:rPr>
              <w:t>Shading Requirement</w:t>
            </w:r>
            <w:r w:rsidR="008B38A1" w:rsidRPr="00A413B3">
              <w:rPr>
                <w:rFonts w:asciiTheme="minorHAnsi" w:hAnsiTheme="minorHAnsi"/>
              </w:rPr>
              <w:t xml:space="preserve">  </w:t>
            </w:r>
          </w:p>
        </w:tc>
      </w:tr>
      <w:tr w:rsidR="008B38A1" w:rsidRPr="00453345" w14:paraId="518F9BEE" w14:textId="77777777" w:rsidTr="004C616E">
        <w:trPr>
          <w:trHeight w:val="70"/>
        </w:trPr>
        <w:tc>
          <w:tcPr>
            <w:tcW w:w="10790" w:type="dxa"/>
            <w:gridSpan w:val="2"/>
            <w:vAlign w:val="center"/>
          </w:tcPr>
          <w:p w14:paraId="5462136A" w14:textId="12A310C8" w:rsidR="008B38A1" w:rsidRPr="00AD1BCF" w:rsidRDefault="008B38A1" w:rsidP="008B38A1">
            <w:pPr>
              <w:pStyle w:val="BodyText2"/>
              <w:spacing w:before="0" w:after="0"/>
              <w:ind w:left="1"/>
              <w:rPr>
                <w:rFonts w:asciiTheme="minorHAnsi" w:hAnsiTheme="minorHAnsi"/>
                <w:sz w:val="20"/>
              </w:rPr>
            </w:pPr>
            <w:r w:rsidRPr="00AD1BCF">
              <w:rPr>
                <w:rFonts w:asciiTheme="minorHAnsi" w:hAnsiTheme="minorHAnsi"/>
                <w:b/>
                <w:sz w:val="20"/>
              </w:rPr>
              <w:t>Minimal Shading Criterion</w:t>
            </w:r>
            <w:r w:rsidRPr="00AD1BCF">
              <w:rPr>
                <w:rFonts w:asciiTheme="minorHAnsi" w:hAnsiTheme="minorHAnsi"/>
                <w:sz w:val="20"/>
              </w:rPr>
              <w:t xml:space="preserve"> </w:t>
            </w:r>
          </w:p>
        </w:tc>
      </w:tr>
      <w:tr w:rsidR="008B38A1" w:rsidRPr="00453345" w14:paraId="2D70F044" w14:textId="77777777" w:rsidTr="004C616E">
        <w:trPr>
          <w:trHeight w:val="275"/>
        </w:trPr>
        <w:tc>
          <w:tcPr>
            <w:tcW w:w="8207" w:type="dxa"/>
            <w:vAlign w:val="center"/>
          </w:tcPr>
          <w:p w14:paraId="0D5DCBD0" w14:textId="74DFF33F" w:rsidR="008B38A1" w:rsidRPr="00AD1BCF" w:rsidRDefault="00D80BBB" w:rsidP="00041230">
            <w:pPr>
              <w:pStyle w:val="BodyText2"/>
              <w:ind w:left="181" w:hanging="181"/>
              <w:rPr>
                <w:rFonts w:asciiTheme="minorHAnsi" w:hAnsiTheme="minorHAnsi"/>
                <w:b/>
                <w:sz w:val="20"/>
              </w:rPr>
            </w:pPr>
            <w:r w:rsidRPr="00AD1BCF">
              <w:rPr>
                <w:rFonts w:asciiTheme="minorHAnsi" w:hAnsiTheme="minorHAnsi"/>
                <w:sz w:val="20"/>
              </w:rPr>
              <w:t>No obstruction is closer than a distance D of twice the height H as specified JA11.3.1</w:t>
            </w:r>
          </w:p>
        </w:tc>
        <w:tc>
          <w:tcPr>
            <w:tcW w:w="2583" w:type="dxa"/>
            <w:vAlign w:val="center"/>
          </w:tcPr>
          <w:p w14:paraId="62608F93" w14:textId="77777777" w:rsidR="008B38A1" w:rsidRPr="00AD1BCF" w:rsidRDefault="008B38A1" w:rsidP="00E0089F">
            <w:pPr>
              <w:pStyle w:val="BodyText2"/>
              <w:ind w:left="1"/>
              <w:rPr>
                <w:rFonts w:asciiTheme="minorHAnsi" w:hAnsiTheme="minorHAnsi"/>
                <w:b/>
                <w:sz w:val="20"/>
              </w:rPr>
            </w:pPr>
          </w:p>
        </w:tc>
      </w:tr>
      <w:tr w:rsidR="008B38A1" w:rsidRPr="00453345" w14:paraId="1F95981B" w14:textId="77777777" w:rsidTr="004C616E">
        <w:tblPrEx>
          <w:tblBorders>
            <w:insideV w:val="single" w:sz="4" w:space="0" w:color="auto"/>
          </w:tblBorders>
        </w:tblPrEx>
        <w:trPr>
          <w:trHeight w:val="70"/>
        </w:trPr>
        <w:tc>
          <w:tcPr>
            <w:tcW w:w="10790" w:type="dxa"/>
            <w:gridSpan w:val="2"/>
            <w:tcBorders>
              <w:top w:val="double" w:sz="4" w:space="0" w:color="auto"/>
              <w:left w:val="single" w:sz="4" w:space="0" w:color="auto"/>
              <w:bottom w:val="single" w:sz="4" w:space="0" w:color="auto"/>
              <w:right w:val="single" w:sz="4" w:space="0" w:color="auto"/>
            </w:tcBorders>
          </w:tcPr>
          <w:p w14:paraId="62D4FA5C" w14:textId="6A565A37" w:rsidR="008B38A1" w:rsidRPr="00AD1BCF" w:rsidRDefault="007A3433" w:rsidP="008B38A1">
            <w:pPr>
              <w:pStyle w:val="BodyText2"/>
              <w:rPr>
                <w:rFonts w:asciiTheme="minorHAnsi" w:hAnsiTheme="minorHAnsi"/>
                <w:b/>
                <w:sz w:val="20"/>
              </w:rPr>
            </w:pPr>
            <w:r>
              <w:rPr>
                <w:rFonts w:asciiTheme="minorHAnsi" w:hAnsiTheme="minorHAnsi"/>
                <w:b/>
                <w:sz w:val="20"/>
              </w:rPr>
              <w:t>Annual Solar Access</w:t>
            </w:r>
            <w:r w:rsidR="008B38A1" w:rsidRPr="00AD1BCF">
              <w:rPr>
                <w:rFonts w:asciiTheme="minorHAnsi" w:hAnsiTheme="minorHAnsi"/>
                <w:b/>
                <w:sz w:val="20"/>
              </w:rPr>
              <w:t xml:space="preserve"> Input</w:t>
            </w:r>
          </w:p>
        </w:tc>
      </w:tr>
      <w:tr w:rsidR="00AA1B3F" w:rsidRPr="00453345" w14:paraId="77C59F1D" w14:textId="77777777" w:rsidTr="00B046FC">
        <w:tblPrEx>
          <w:tblBorders>
            <w:insideV w:val="single" w:sz="4" w:space="0" w:color="auto"/>
          </w:tblBorders>
        </w:tblPrEx>
        <w:trPr>
          <w:trHeight w:val="296"/>
        </w:trPr>
        <w:tc>
          <w:tcPr>
            <w:tcW w:w="10790" w:type="dxa"/>
            <w:gridSpan w:val="2"/>
            <w:tcBorders>
              <w:top w:val="single" w:sz="4" w:space="0" w:color="auto"/>
              <w:left w:val="single" w:sz="4" w:space="0" w:color="auto"/>
              <w:bottom w:val="single" w:sz="4" w:space="0" w:color="auto"/>
              <w:right w:val="single" w:sz="4" w:space="0" w:color="auto"/>
            </w:tcBorders>
          </w:tcPr>
          <w:p w14:paraId="0E0BDA62" w14:textId="7927BBD1" w:rsidR="00AA1B3F" w:rsidRPr="00811E01" w:rsidRDefault="00AA1B3F" w:rsidP="007A3433">
            <w:pPr>
              <w:pStyle w:val="BodyText2"/>
              <w:rPr>
                <w:rFonts w:ascii="Calibri" w:hAnsi="Calibri" w:cs="Calibri"/>
                <w:b/>
              </w:rPr>
            </w:pPr>
            <w:r w:rsidRPr="00AD1BCF">
              <w:rPr>
                <w:rFonts w:asciiTheme="minorHAnsi" w:hAnsiTheme="minorHAnsi"/>
                <w:sz w:val="20"/>
              </w:rPr>
              <w:t xml:space="preserve">The shading condition of the PV array must be properly </w:t>
            </w:r>
            <w:r w:rsidR="007A3433">
              <w:rPr>
                <w:rFonts w:asciiTheme="minorHAnsi" w:hAnsiTheme="minorHAnsi"/>
                <w:sz w:val="20"/>
              </w:rPr>
              <w:t xml:space="preserve">accounted for </w:t>
            </w:r>
            <w:r w:rsidRPr="00AD1BCF">
              <w:rPr>
                <w:rFonts w:asciiTheme="minorHAnsi" w:hAnsiTheme="minorHAnsi"/>
                <w:sz w:val="20"/>
              </w:rPr>
              <w:t xml:space="preserve">in the performance calculation </w:t>
            </w:r>
            <w:r w:rsidR="007A3433">
              <w:rPr>
                <w:rFonts w:asciiTheme="minorHAnsi" w:hAnsiTheme="minorHAnsi"/>
                <w:sz w:val="20"/>
              </w:rPr>
              <w:t xml:space="preserve">by the annual solar access input. </w:t>
            </w:r>
          </w:p>
        </w:tc>
      </w:tr>
      <w:tr w:rsidR="004C616E" w:rsidRPr="00453345" w14:paraId="12EEC03D" w14:textId="77777777" w:rsidTr="00E0089F">
        <w:tblPrEx>
          <w:tblBorders>
            <w:insideV w:val="single" w:sz="4" w:space="0" w:color="auto"/>
          </w:tblBorders>
        </w:tblPrEx>
        <w:trPr>
          <w:trHeight w:val="296"/>
        </w:trPr>
        <w:tc>
          <w:tcPr>
            <w:tcW w:w="10790" w:type="dxa"/>
            <w:gridSpan w:val="2"/>
            <w:tcBorders>
              <w:top w:val="single" w:sz="4" w:space="0" w:color="auto"/>
              <w:left w:val="single" w:sz="4" w:space="0" w:color="auto"/>
              <w:bottom w:val="double" w:sz="4" w:space="0" w:color="auto"/>
              <w:right w:val="single" w:sz="4" w:space="0" w:color="auto"/>
            </w:tcBorders>
            <w:vAlign w:val="center"/>
          </w:tcPr>
          <w:p w14:paraId="15CDCAEE" w14:textId="1D605E25" w:rsidR="004C616E" w:rsidRPr="00D80BBB" w:rsidRDefault="00AA1B3F" w:rsidP="004C616E">
            <w:pPr>
              <w:pStyle w:val="BodyText2"/>
              <w:rPr>
                <w:rFonts w:asciiTheme="minorHAnsi" w:hAnsiTheme="minorHAnsi"/>
                <w:b/>
              </w:rPr>
            </w:pPr>
            <w:r w:rsidRPr="0023694B">
              <w:rPr>
                <w:rFonts w:asciiTheme="minorHAnsi" w:hAnsiTheme="minorHAnsi"/>
                <w:b/>
                <w:sz w:val="20"/>
                <w:szCs w:val="20"/>
              </w:rPr>
              <w:t xml:space="preserve">The responsible person’s signature on this compliance document affirms that all applicable requirements in this table have been met.  </w:t>
            </w:r>
          </w:p>
        </w:tc>
      </w:tr>
    </w:tbl>
    <w:p w14:paraId="4196EA3E" w14:textId="77777777" w:rsidR="00BC3C59" w:rsidRPr="005049F2" w:rsidRDefault="00BC3C59" w:rsidP="0037148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2"/>
        <w:gridCol w:w="10168"/>
      </w:tblGrid>
      <w:tr w:rsidR="00F46D91" w:rsidRPr="00A3784E" w14:paraId="4196EA40" w14:textId="77777777" w:rsidTr="004C616E">
        <w:trPr>
          <w:trHeight w:val="144"/>
        </w:trPr>
        <w:tc>
          <w:tcPr>
            <w:tcW w:w="10790" w:type="dxa"/>
            <w:gridSpan w:val="2"/>
            <w:tcMar>
              <w:top w:w="0" w:type="dxa"/>
              <w:left w:w="115" w:type="dxa"/>
              <w:bottom w:w="0" w:type="dxa"/>
              <w:right w:w="115" w:type="dxa"/>
            </w:tcMar>
            <w:vAlign w:val="center"/>
          </w:tcPr>
          <w:p w14:paraId="4196EA3F" w14:textId="2528FF0F" w:rsidR="000569D4" w:rsidRPr="00A3784E" w:rsidRDefault="00BE4FE6" w:rsidP="00DB5D13">
            <w:pPr>
              <w:pStyle w:val="Heading2"/>
              <w:spacing w:before="0" w:after="0"/>
              <w:rPr>
                <w:rFonts w:asciiTheme="minorHAnsi" w:hAnsiTheme="minorHAnsi"/>
                <w:sz w:val="18"/>
                <w:szCs w:val="18"/>
              </w:rPr>
            </w:pPr>
            <w:r>
              <w:rPr>
                <w:rFonts w:asciiTheme="minorHAnsi" w:hAnsiTheme="minorHAnsi"/>
              </w:rPr>
              <w:t>E</w:t>
            </w:r>
            <w:r w:rsidR="0075203B" w:rsidRPr="00A3784E">
              <w:rPr>
                <w:rFonts w:asciiTheme="minorHAnsi" w:hAnsiTheme="minorHAnsi"/>
              </w:rPr>
              <w:t xml:space="preserve">. </w:t>
            </w:r>
            <w:r w:rsidR="00DB5D13">
              <w:rPr>
                <w:rFonts w:asciiTheme="minorHAnsi" w:hAnsiTheme="minorHAnsi"/>
              </w:rPr>
              <w:t>Solar Access Verification</w:t>
            </w:r>
          </w:p>
        </w:tc>
      </w:tr>
      <w:tr w:rsidR="00A3784E" w:rsidRPr="00A3784E" w14:paraId="4196EA43" w14:textId="77777777" w:rsidTr="004C616E">
        <w:trPr>
          <w:trHeight w:val="144"/>
        </w:trPr>
        <w:tc>
          <w:tcPr>
            <w:tcW w:w="622" w:type="dxa"/>
            <w:tcMar>
              <w:top w:w="29" w:type="dxa"/>
              <w:left w:w="115" w:type="dxa"/>
              <w:bottom w:w="29" w:type="dxa"/>
              <w:right w:w="115" w:type="dxa"/>
            </w:tcMar>
            <w:vAlign w:val="center"/>
          </w:tcPr>
          <w:p w14:paraId="4196EA41" w14:textId="77777777" w:rsidR="00A3784E" w:rsidRPr="00A3784E" w:rsidRDefault="00A3784E" w:rsidP="005049F2">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168" w:type="dxa"/>
            <w:vAlign w:val="center"/>
          </w:tcPr>
          <w:p w14:paraId="4196EA42" w14:textId="74FE83D1" w:rsidR="00A3784E" w:rsidRPr="00A3784E" w:rsidRDefault="00FE19F0" w:rsidP="007A3433">
            <w:pPr>
              <w:pStyle w:val="BodyText2"/>
              <w:spacing w:before="0" w:after="0"/>
              <w:rPr>
                <w:rFonts w:asciiTheme="minorHAnsi" w:hAnsiTheme="minorHAnsi"/>
                <w:sz w:val="18"/>
                <w:szCs w:val="18"/>
              </w:rPr>
            </w:pPr>
            <w:r w:rsidRPr="00FE19F0">
              <w:rPr>
                <w:rFonts w:asciiTheme="minorHAnsi" w:hAnsiTheme="minorHAnsi"/>
                <w:sz w:val="20"/>
                <w:szCs w:val="18"/>
              </w:rPr>
              <w:t>The installer shall provide documentation that demonstrates the shading condition of the actual installation of the PV module is consistent with the shading requirement in Table D</w:t>
            </w:r>
            <w:r w:rsidR="002A5A67">
              <w:rPr>
                <w:rFonts w:asciiTheme="minorHAnsi" w:hAnsiTheme="minorHAnsi"/>
                <w:sz w:val="20"/>
                <w:szCs w:val="18"/>
              </w:rPr>
              <w:t>.  The verification must be done by measurements from an approved solar assessment tool or other CEC approved alternative methods</w:t>
            </w:r>
            <w:r w:rsidR="007A3433">
              <w:rPr>
                <w:rFonts w:asciiTheme="minorHAnsi" w:hAnsiTheme="minorHAnsi"/>
                <w:sz w:val="20"/>
                <w:szCs w:val="18"/>
              </w:rPr>
              <w:t xml:space="preserve">. </w:t>
            </w:r>
            <w:r w:rsidR="007A3433" w:rsidRPr="00DE046F">
              <w:rPr>
                <w:rFonts w:asciiTheme="minorHAnsi" w:hAnsiTheme="minorHAnsi"/>
                <w:sz w:val="20"/>
                <w:szCs w:val="18"/>
              </w:rPr>
              <w:t>The satellite, drone or other digital image of the obstructions that cast shadows on the PV array must be created and dated after the installation of the photovoltaic system.</w:t>
            </w:r>
            <w:ins w:id="0" w:author="Markstrum, Alexis@Energy" w:date="2021-02-05T13:44:00Z">
              <w:r w:rsidR="00116008">
                <w:rPr>
                  <w:rFonts w:asciiTheme="minorHAnsi" w:hAnsiTheme="minorHAnsi"/>
                  <w:sz w:val="20"/>
                  <w:szCs w:val="18"/>
                </w:rPr>
                <w:t xml:space="preserve"> If the image is dated before the installation, then additional on-site pictures must be attached to clearly show that the installed system matches the system modeled in the solar assessment report.</w:t>
              </w:r>
            </w:ins>
          </w:p>
        </w:tc>
      </w:tr>
      <w:tr w:rsidR="004C616E" w:rsidRPr="00D80BBB" w14:paraId="6AFC7D10" w14:textId="77777777" w:rsidTr="00E0089F">
        <w:tblPrEx>
          <w:tblCellMar>
            <w:left w:w="86" w:type="dxa"/>
            <w:right w:w="86" w:type="dxa"/>
          </w:tblCellMar>
        </w:tblPrEx>
        <w:trPr>
          <w:trHeight w:val="296"/>
        </w:trPr>
        <w:tc>
          <w:tcPr>
            <w:tcW w:w="10790" w:type="dxa"/>
            <w:gridSpan w:val="2"/>
            <w:tcBorders>
              <w:top w:val="single" w:sz="4" w:space="0" w:color="auto"/>
              <w:left w:val="single" w:sz="4" w:space="0" w:color="auto"/>
              <w:bottom w:val="double" w:sz="4" w:space="0" w:color="auto"/>
              <w:right w:val="single" w:sz="4" w:space="0" w:color="auto"/>
            </w:tcBorders>
            <w:vAlign w:val="center"/>
          </w:tcPr>
          <w:p w14:paraId="4EB759CA" w14:textId="7E52295B" w:rsidR="004C616E" w:rsidRPr="00D80BBB" w:rsidRDefault="00AA1B3F" w:rsidP="004C616E">
            <w:pPr>
              <w:pStyle w:val="BodyText2"/>
              <w:ind w:right="135"/>
              <w:rPr>
                <w:rFonts w:asciiTheme="minorHAnsi" w:hAnsiTheme="minorHAnsi"/>
                <w:b/>
              </w:rPr>
            </w:pPr>
            <w:r w:rsidRPr="0023694B">
              <w:rPr>
                <w:rFonts w:asciiTheme="minorHAnsi" w:hAnsiTheme="minorHAnsi"/>
                <w:b/>
                <w:sz w:val="20"/>
                <w:szCs w:val="20"/>
              </w:rPr>
              <w:t xml:space="preserve">The responsible person’s signature on this compliance document affirms that all applicable requirements in this table have been met.  </w:t>
            </w:r>
          </w:p>
        </w:tc>
      </w:tr>
    </w:tbl>
    <w:p w14:paraId="4196EA46" w14:textId="77777777" w:rsidR="00BC3C59" w:rsidRPr="00AE54EA" w:rsidRDefault="00BC3C59" w:rsidP="0037148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1"/>
        <w:gridCol w:w="10169"/>
      </w:tblGrid>
      <w:tr w:rsidR="00FE0BBB" w:rsidRPr="00A3784E" w14:paraId="4196EA48" w14:textId="77777777" w:rsidTr="004C616E">
        <w:trPr>
          <w:trHeight w:val="144"/>
        </w:trPr>
        <w:tc>
          <w:tcPr>
            <w:tcW w:w="10790" w:type="dxa"/>
            <w:gridSpan w:val="2"/>
            <w:tcMar>
              <w:top w:w="0" w:type="dxa"/>
              <w:left w:w="115" w:type="dxa"/>
              <w:bottom w:w="0" w:type="dxa"/>
              <w:right w:w="115" w:type="dxa"/>
            </w:tcMar>
          </w:tcPr>
          <w:p w14:paraId="4196EA47" w14:textId="58BDAF0C" w:rsidR="00BE4FE6" w:rsidRPr="00BE4FE6" w:rsidRDefault="00BE4FE6" w:rsidP="00BE4FE6">
            <w:pPr>
              <w:pStyle w:val="Heading2"/>
              <w:spacing w:before="0" w:after="0"/>
              <w:rPr>
                <w:rFonts w:asciiTheme="minorHAnsi" w:hAnsiTheme="minorHAnsi"/>
              </w:rPr>
            </w:pPr>
            <w:r>
              <w:rPr>
                <w:rFonts w:asciiTheme="minorHAnsi" w:hAnsiTheme="minorHAnsi"/>
              </w:rPr>
              <w:lastRenderedPageBreak/>
              <w:t>F</w:t>
            </w:r>
            <w:r w:rsidR="00FE0BBB" w:rsidRPr="00A3784E">
              <w:rPr>
                <w:rFonts w:asciiTheme="minorHAnsi" w:hAnsiTheme="minorHAnsi"/>
              </w:rPr>
              <w:t xml:space="preserve">. </w:t>
            </w:r>
            <w:r w:rsidR="00DB5D13">
              <w:rPr>
                <w:rFonts w:asciiTheme="minorHAnsi" w:hAnsiTheme="minorHAnsi"/>
              </w:rPr>
              <w:t>System Monitoring Requirements</w:t>
            </w:r>
          </w:p>
        </w:tc>
      </w:tr>
      <w:tr w:rsidR="00BE4FE6" w:rsidRPr="00A3784E" w14:paraId="392B82E4" w14:textId="77777777" w:rsidTr="004C616E">
        <w:trPr>
          <w:trHeight w:val="144"/>
        </w:trPr>
        <w:tc>
          <w:tcPr>
            <w:tcW w:w="10790" w:type="dxa"/>
            <w:gridSpan w:val="2"/>
            <w:tcMar>
              <w:top w:w="0" w:type="dxa"/>
              <w:left w:w="115" w:type="dxa"/>
              <w:bottom w:w="0" w:type="dxa"/>
              <w:right w:w="115" w:type="dxa"/>
            </w:tcMar>
            <w:vAlign w:val="center"/>
          </w:tcPr>
          <w:p w14:paraId="03178A91" w14:textId="6BB3A6DB" w:rsidR="00BE4FE6" w:rsidRPr="00A3784E" w:rsidRDefault="00BE4FE6" w:rsidP="009C511F">
            <w:pPr>
              <w:pStyle w:val="BodyText2"/>
              <w:spacing w:before="0" w:after="0"/>
              <w:rPr>
                <w:rFonts w:asciiTheme="minorHAnsi" w:hAnsiTheme="minorHAnsi"/>
                <w:sz w:val="18"/>
                <w:szCs w:val="18"/>
              </w:rPr>
            </w:pPr>
            <w:r w:rsidRPr="00BE4FE6">
              <w:rPr>
                <w:rFonts w:asciiTheme="minorHAnsi" w:hAnsiTheme="minorHAnsi"/>
                <w:sz w:val="18"/>
                <w:szCs w:val="18"/>
              </w:rPr>
              <w:t>All installed PV syste</w:t>
            </w:r>
            <w:r>
              <w:rPr>
                <w:rFonts w:asciiTheme="minorHAnsi" w:hAnsiTheme="minorHAnsi"/>
                <w:sz w:val="18"/>
                <w:szCs w:val="18"/>
              </w:rPr>
              <w:t xml:space="preserve">m must have a working </w:t>
            </w:r>
            <w:proofErr w:type="gramStart"/>
            <w:r>
              <w:rPr>
                <w:rFonts w:asciiTheme="minorHAnsi" w:hAnsiTheme="minorHAnsi"/>
                <w:sz w:val="18"/>
                <w:szCs w:val="18"/>
              </w:rPr>
              <w:t>web based</w:t>
            </w:r>
            <w:proofErr w:type="gramEnd"/>
            <w:r>
              <w:rPr>
                <w:rFonts w:asciiTheme="minorHAnsi" w:hAnsiTheme="minorHAnsi"/>
                <w:sz w:val="18"/>
                <w:szCs w:val="18"/>
              </w:rPr>
              <w:t xml:space="preserve"> portal and a mobile device application provide access to the following information</w:t>
            </w:r>
          </w:p>
        </w:tc>
      </w:tr>
      <w:tr w:rsidR="00BE4FE6" w:rsidRPr="00A3784E" w14:paraId="4196EA4C" w14:textId="77777777" w:rsidTr="004C616E">
        <w:trPr>
          <w:trHeight w:val="144"/>
        </w:trPr>
        <w:tc>
          <w:tcPr>
            <w:tcW w:w="621" w:type="dxa"/>
            <w:tcMar>
              <w:top w:w="0" w:type="dxa"/>
              <w:left w:w="115" w:type="dxa"/>
              <w:bottom w:w="0" w:type="dxa"/>
              <w:right w:w="115" w:type="dxa"/>
            </w:tcMar>
            <w:vAlign w:val="center"/>
          </w:tcPr>
          <w:p w14:paraId="4196EA49" w14:textId="77777777" w:rsidR="00BE4FE6" w:rsidRPr="00AD1BCF" w:rsidRDefault="00BE4FE6" w:rsidP="00AE54EA">
            <w:pPr>
              <w:pStyle w:val="BodyText2"/>
              <w:spacing w:before="0" w:after="0"/>
              <w:jc w:val="center"/>
              <w:rPr>
                <w:rFonts w:asciiTheme="minorHAnsi" w:hAnsiTheme="minorHAnsi"/>
                <w:sz w:val="20"/>
                <w:szCs w:val="18"/>
              </w:rPr>
            </w:pPr>
            <w:r w:rsidRPr="00AD1BCF">
              <w:rPr>
                <w:rFonts w:asciiTheme="minorHAnsi" w:hAnsiTheme="minorHAnsi"/>
                <w:sz w:val="20"/>
                <w:szCs w:val="18"/>
              </w:rPr>
              <w:t>01</w:t>
            </w:r>
          </w:p>
        </w:tc>
        <w:tc>
          <w:tcPr>
            <w:tcW w:w="10169" w:type="dxa"/>
          </w:tcPr>
          <w:p w14:paraId="4196EA4B" w14:textId="09D02AED" w:rsidR="00BE4FE6" w:rsidRPr="00AD1BCF" w:rsidRDefault="00BE4FE6" w:rsidP="00AE54EA">
            <w:pPr>
              <w:pStyle w:val="BodyText2"/>
              <w:spacing w:before="0" w:after="0"/>
              <w:rPr>
                <w:rFonts w:asciiTheme="minorHAnsi" w:hAnsiTheme="minorHAnsi"/>
                <w:sz w:val="20"/>
                <w:szCs w:val="18"/>
              </w:rPr>
            </w:pPr>
            <w:r w:rsidRPr="00AD1BCF">
              <w:rPr>
                <w:rFonts w:asciiTheme="minorHAnsi" w:hAnsiTheme="minorHAnsi"/>
                <w:sz w:val="20"/>
                <w:szCs w:val="18"/>
              </w:rPr>
              <w:t>Nominal kW rating of the PV system</w:t>
            </w:r>
          </w:p>
        </w:tc>
      </w:tr>
      <w:tr w:rsidR="00BE4FE6" w:rsidRPr="00A3784E" w14:paraId="4196EA50" w14:textId="77777777" w:rsidTr="004C616E">
        <w:trPr>
          <w:trHeight w:val="144"/>
        </w:trPr>
        <w:tc>
          <w:tcPr>
            <w:tcW w:w="621" w:type="dxa"/>
            <w:tcMar>
              <w:top w:w="0" w:type="dxa"/>
              <w:left w:w="115" w:type="dxa"/>
              <w:bottom w:w="0" w:type="dxa"/>
              <w:right w:w="115" w:type="dxa"/>
            </w:tcMar>
            <w:vAlign w:val="center"/>
          </w:tcPr>
          <w:p w14:paraId="4196EA4D" w14:textId="77777777" w:rsidR="00BE4FE6" w:rsidRPr="00AD1BCF" w:rsidRDefault="00BE4FE6" w:rsidP="00AE54EA">
            <w:pPr>
              <w:pStyle w:val="BodyText2"/>
              <w:spacing w:before="0" w:after="0"/>
              <w:jc w:val="center"/>
              <w:rPr>
                <w:rFonts w:asciiTheme="minorHAnsi" w:hAnsiTheme="minorHAnsi"/>
                <w:sz w:val="20"/>
                <w:szCs w:val="18"/>
              </w:rPr>
            </w:pPr>
            <w:r w:rsidRPr="00AD1BCF">
              <w:rPr>
                <w:rFonts w:asciiTheme="minorHAnsi" w:hAnsiTheme="minorHAnsi"/>
                <w:sz w:val="20"/>
                <w:szCs w:val="18"/>
              </w:rPr>
              <w:t>02</w:t>
            </w:r>
          </w:p>
        </w:tc>
        <w:tc>
          <w:tcPr>
            <w:tcW w:w="10169" w:type="dxa"/>
            <w:vAlign w:val="center"/>
          </w:tcPr>
          <w:p w14:paraId="4196EA4F" w14:textId="4EDD7634" w:rsidR="00BE4FE6" w:rsidRPr="00AD1BCF" w:rsidRDefault="00BE4FE6" w:rsidP="00AE54EA">
            <w:pPr>
              <w:pStyle w:val="BodyText2"/>
              <w:spacing w:before="0" w:after="0"/>
              <w:rPr>
                <w:rFonts w:asciiTheme="minorHAnsi" w:hAnsiTheme="minorHAnsi"/>
                <w:sz w:val="20"/>
                <w:szCs w:val="18"/>
              </w:rPr>
            </w:pPr>
            <w:r w:rsidRPr="00AD1BCF">
              <w:rPr>
                <w:rFonts w:asciiTheme="minorHAnsi" w:hAnsiTheme="minorHAnsi"/>
                <w:sz w:val="20"/>
                <w:szCs w:val="18"/>
              </w:rPr>
              <w:t xml:space="preserve">Number of PV modules and </w:t>
            </w:r>
            <w:r w:rsidR="00AD1BCF" w:rsidRPr="00AD1BCF">
              <w:rPr>
                <w:rFonts w:asciiTheme="minorHAnsi" w:hAnsiTheme="minorHAnsi"/>
                <w:sz w:val="20"/>
                <w:szCs w:val="18"/>
              </w:rPr>
              <w:t>nominal watt rating of each module</w:t>
            </w:r>
          </w:p>
        </w:tc>
      </w:tr>
      <w:tr w:rsidR="00BE4FE6" w:rsidRPr="00A3784E" w14:paraId="4196EA54" w14:textId="77777777" w:rsidTr="004C616E">
        <w:trPr>
          <w:trHeight w:val="144"/>
        </w:trPr>
        <w:tc>
          <w:tcPr>
            <w:tcW w:w="621" w:type="dxa"/>
            <w:tcMar>
              <w:top w:w="0" w:type="dxa"/>
              <w:left w:w="115" w:type="dxa"/>
              <w:bottom w:w="0" w:type="dxa"/>
              <w:right w:w="115" w:type="dxa"/>
            </w:tcMar>
            <w:vAlign w:val="center"/>
          </w:tcPr>
          <w:p w14:paraId="4196EA51" w14:textId="77777777" w:rsidR="00BE4FE6" w:rsidRPr="00AD1BCF" w:rsidRDefault="00BE4FE6" w:rsidP="00AE54EA">
            <w:pPr>
              <w:pStyle w:val="BodyText2"/>
              <w:spacing w:before="0" w:after="0"/>
              <w:jc w:val="center"/>
              <w:rPr>
                <w:rFonts w:asciiTheme="minorHAnsi" w:hAnsiTheme="minorHAnsi"/>
                <w:sz w:val="20"/>
                <w:szCs w:val="18"/>
              </w:rPr>
            </w:pPr>
            <w:r w:rsidRPr="00AD1BCF">
              <w:rPr>
                <w:rFonts w:asciiTheme="minorHAnsi" w:hAnsiTheme="minorHAnsi"/>
                <w:sz w:val="20"/>
                <w:szCs w:val="18"/>
              </w:rPr>
              <w:t>03</w:t>
            </w:r>
          </w:p>
        </w:tc>
        <w:tc>
          <w:tcPr>
            <w:tcW w:w="10169" w:type="dxa"/>
            <w:vAlign w:val="center"/>
          </w:tcPr>
          <w:p w14:paraId="4196EA53" w14:textId="3109718F" w:rsidR="00BE4FE6" w:rsidRPr="00AD1BCF" w:rsidRDefault="00AD1BCF" w:rsidP="00AE54EA">
            <w:pPr>
              <w:pStyle w:val="BodyText2"/>
              <w:spacing w:before="0" w:after="0"/>
              <w:rPr>
                <w:rFonts w:asciiTheme="minorHAnsi" w:hAnsiTheme="minorHAnsi"/>
                <w:sz w:val="20"/>
                <w:szCs w:val="18"/>
              </w:rPr>
            </w:pPr>
            <w:r w:rsidRPr="00AD1BCF">
              <w:rPr>
                <w:rFonts w:asciiTheme="minorHAnsi" w:hAnsiTheme="minorHAnsi"/>
                <w:sz w:val="20"/>
                <w:szCs w:val="18"/>
              </w:rPr>
              <w:t xml:space="preserve">Hourly (or 15 min), daily, </w:t>
            </w:r>
            <w:proofErr w:type="gramStart"/>
            <w:r w:rsidRPr="00AD1BCF">
              <w:rPr>
                <w:rFonts w:asciiTheme="minorHAnsi" w:hAnsiTheme="minorHAnsi"/>
                <w:sz w:val="20"/>
                <w:szCs w:val="18"/>
              </w:rPr>
              <w:t>monthly</w:t>
            </w:r>
            <w:proofErr w:type="gramEnd"/>
            <w:r w:rsidRPr="00AD1BCF">
              <w:rPr>
                <w:rFonts w:asciiTheme="minorHAnsi" w:hAnsiTheme="minorHAnsi"/>
                <w:sz w:val="20"/>
                <w:szCs w:val="18"/>
              </w:rPr>
              <w:t xml:space="preserve"> and annual kWh production in numeric and graphic format</w:t>
            </w:r>
          </w:p>
        </w:tc>
      </w:tr>
      <w:tr w:rsidR="00BE4FE6" w:rsidRPr="00A3784E" w14:paraId="18EA4C52" w14:textId="77777777" w:rsidTr="004C616E">
        <w:trPr>
          <w:trHeight w:val="144"/>
        </w:trPr>
        <w:tc>
          <w:tcPr>
            <w:tcW w:w="621" w:type="dxa"/>
            <w:tcMar>
              <w:top w:w="0" w:type="dxa"/>
              <w:left w:w="115" w:type="dxa"/>
              <w:bottom w:w="0" w:type="dxa"/>
              <w:right w:w="115" w:type="dxa"/>
            </w:tcMar>
            <w:vAlign w:val="center"/>
          </w:tcPr>
          <w:p w14:paraId="3BD9C8D4" w14:textId="0D58FF5B" w:rsidR="00BE4FE6" w:rsidRPr="00AD1BCF" w:rsidRDefault="00AD1BCF" w:rsidP="00AE54EA">
            <w:pPr>
              <w:pStyle w:val="BodyText2"/>
              <w:spacing w:before="0" w:after="0"/>
              <w:jc w:val="center"/>
              <w:rPr>
                <w:rFonts w:asciiTheme="minorHAnsi" w:hAnsiTheme="minorHAnsi"/>
                <w:sz w:val="20"/>
                <w:szCs w:val="18"/>
              </w:rPr>
            </w:pPr>
            <w:r w:rsidRPr="00AD1BCF">
              <w:rPr>
                <w:rFonts w:asciiTheme="minorHAnsi" w:hAnsiTheme="minorHAnsi"/>
                <w:sz w:val="20"/>
                <w:szCs w:val="18"/>
              </w:rPr>
              <w:t>04</w:t>
            </w:r>
          </w:p>
        </w:tc>
        <w:tc>
          <w:tcPr>
            <w:tcW w:w="10169" w:type="dxa"/>
            <w:vAlign w:val="center"/>
          </w:tcPr>
          <w:p w14:paraId="2CFA49B4" w14:textId="13D3FB83" w:rsidR="00BE4FE6" w:rsidRPr="00AD1BCF" w:rsidRDefault="00AD1BCF" w:rsidP="00AE54EA">
            <w:pPr>
              <w:pStyle w:val="BodyText2"/>
              <w:spacing w:before="0" w:after="0"/>
              <w:rPr>
                <w:rFonts w:asciiTheme="minorHAnsi" w:hAnsiTheme="minorHAnsi"/>
                <w:sz w:val="20"/>
                <w:szCs w:val="18"/>
              </w:rPr>
            </w:pPr>
            <w:r w:rsidRPr="00AD1BCF">
              <w:rPr>
                <w:rFonts w:asciiTheme="minorHAnsi" w:hAnsiTheme="minorHAnsi"/>
                <w:sz w:val="20"/>
                <w:szCs w:val="18"/>
              </w:rPr>
              <w:t>Running total of daily kWh production</w:t>
            </w:r>
          </w:p>
        </w:tc>
      </w:tr>
      <w:tr w:rsidR="00BE4FE6" w:rsidRPr="00A3784E" w14:paraId="57EA3CA9" w14:textId="77777777" w:rsidTr="004C616E">
        <w:trPr>
          <w:trHeight w:val="144"/>
        </w:trPr>
        <w:tc>
          <w:tcPr>
            <w:tcW w:w="621" w:type="dxa"/>
            <w:tcMar>
              <w:top w:w="0" w:type="dxa"/>
              <w:left w:w="115" w:type="dxa"/>
              <w:bottom w:w="0" w:type="dxa"/>
              <w:right w:w="115" w:type="dxa"/>
            </w:tcMar>
            <w:vAlign w:val="center"/>
          </w:tcPr>
          <w:p w14:paraId="6F7E95AA" w14:textId="42FE6FBC" w:rsidR="00BE4FE6" w:rsidRPr="00AD1BCF" w:rsidRDefault="00AD1BCF" w:rsidP="00AE54EA">
            <w:pPr>
              <w:pStyle w:val="BodyText2"/>
              <w:spacing w:before="0" w:after="0"/>
              <w:jc w:val="center"/>
              <w:rPr>
                <w:rFonts w:asciiTheme="minorHAnsi" w:hAnsiTheme="minorHAnsi"/>
                <w:sz w:val="20"/>
                <w:szCs w:val="18"/>
              </w:rPr>
            </w:pPr>
            <w:r w:rsidRPr="00AD1BCF">
              <w:rPr>
                <w:rFonts w:asciiTheme="minorHAnsi" w:hAnsiTheme="minorHAnsi"/>
                <w:sz w:val="20"/>
                <w:szCs w:val="18"/>
              </w:rPr>
              <w:t>05</w:t>
            </w:r>
          </w:p>
        </w:tc>
        <w:tc>
          <w:tcPr>
            <w:tcW w:w="10169" w:type="dxa"/>
            <w:vAlign w:val="center"/>
          </w:tcPr>
          <w:p w14:paraId="66409D95" w14:textId="4A841510" w:rsidR="00BE4FE6" w:rsidRPr="00AD1BCF" w:rsidRDefault="00AD1BCF" w:rsidP="00AE54EA">
            <w:pPr>
              <w:pStyle w:val="BodyText2"/>
              <w:spacing w:before="0" w:after="0"/>
              <w:rPr>
                <w:rFonts w:asciiTheme="minorHAnsi" w:hAnsiTheme="minorHAnsi"/>
                <w:sz w:val="20"/>
                <w:szCs w:val="18"/>
              </w:rPr>
            </w:pPr>
            <w:r w:rsidRPr="00AD1BCF">
              <w:rPr>
                <w:rFonts w:asciiTheme="minorHAnsi" w:hAnsiTheme="minorHAnsi"/>
                <w:sz w:val="20"/>
                <w:szCs w:val="18"/>
              </w:rPr>
              <w:t>Daily kW peak power production</w:t>
            </w:r>
          </w:p>
        </w:tc>
      </w:tr>
      <w:tr w:rsidR="00BE4FE6" w:rsidRPr="00A3784E" w14:paraId="71C1DDDA" w14:textId="77777777" w:rsidTr="004C616E">
        <w:trPr>
          <w:trHeight w:val="144"/>
        </w:trPr>
        <w:tc>
          <w:tcPr>
            <w:tcW w:w="621" w:type="dxa"/>
            <w:tcMar>
              <w:top w:w="0" w:type="dxa"/>
              <w:left w:w="115" w:type="dxa"/>
              <w:bottom w:w="0" w:type="dxa"/>
              <w:right w:w="115" w:type="dxa"/>
            </w:tcMar>
            <w:vAlign w:val="center"/>
          </w:tcPr>
          <w:p w14:paraId="50260FF0" w14:textId="36E1AEF5" w:rsidR="00BE4FE6" w:rsidRPr="00AD1BCF" w:rsidRDefault="00AD1BCF" w:rsidP="00AE54EA">
            <w:pPr>
              <w:pStyle w:val="BodyText2"/>
              <w:spacing w:before="0" w:after="0"/>
              <w:jc w:val="center"/>
              <w:rPr>
                <w:rFonts w:asciiTheme="minorHAnsi" w:hAnsiTheme="minorHAnsi"/>
                <w:sz w:val="20"/>
                <w:szCs w:val="18"/>
              </w:rPr>
            </w:pPr>
            <w:r w:rsidRPr="00AD1BCF">
              <w:rPr>
                <w:rFonts w:asciiTheme="minorHAnsi" w:hAnsiTheme="minorHAnsi"/>
                <w:sz w:val="20"/>
                <w:szCs w:val="18"/>
              </w:rPr>
              <w:t>06</w:t>
            </w:r>
          </w:p>
        </w:tc>
        <w:tc>
          <w:tcPr>
            <w:tcW w:w="10169" w:type="dxa"/>
            <w:vAlign w:val="center"/>
          </w:tcPr>
          <w:p w14:paraId="5F3E3D48" w14:textId="27F3EA82" w:rsidR="00BE4FE6" w:rsidRPr="00AD1BCF" w:rsidRDefault="00AD1BCF" w:rsidP="00AE54EA">
            <w:pPr>
              <w:pStyle w:val="BodyText2"/>
              <w:spacing w:before="0" w:after="0"/>
              <w:rPr>
                <w:rFonts w:asciiTheme="minorHAnsi" w:hAnsiTheme="minorHAnsi"/>
                <w:sz w:val="20"/>
                <w:szCs w:val="18"/>
              </w:rPr>
            </w:pPr>
            <w:r w:rsidRPr="00AD1BCF">
              <w:rPr>
                <w:rFonts w:asciiTheme="minorHAnsi" w:hAnsiTheme="minorHAnsi"/>
                <w:sz w:val="20"/>
                <w:szCs w:val="18"/>
              </w:rPr>
              <w:t>Current kW production of the entire PV system</w:t>
            </w:r>
          </w:p>
        </w:tc>
      </w:tr>
      <w:tr w:rsidR="004C616E" w:rsidRPr="00D80BBB" w14:paraId="14DB85BC" w14:textId="77777777" w:rsidTr="00E0089F">
        <w:tblPrEx>
          <w:tblCellMar>
            <w:left w:w="86" w:type="dxa"/>
            <w:right w:w="86" w:type="dxa"/>
          </w:tblCellMar>
        </w:tblPrEx>
        <w:trPr>
          <w:trHeight w:val="296"/>
        </w:trPr>
        <w:tc>
          <w:tcPr>
            <w:tcW w:w="10790" w:type="dxa"/>
            <w:gridSpan w:val="2"/>
            <w:tcBorders>
              <w:top w:val="single" w:sz="4" w:space="0" w:color="auto"/>
              <w:left w:val="single" w:sz="4" w:space="0" w:color="auto"/>
              <w:bottom w:val="double" w:sz="4" w:space="0" w:color="auto"/>
              <w:right w:val="single" w:sz="4" w:space="0" w:color="auto"/>
            </w:tcBorders>
            <w:vAlign w:val="center"/>
          </w:tcPr>
          <w:p w14:paraId="50E8FA6A" w14:textId="35B757FD" w:rsidR="004C616E" w:rsidRPr="00FE19F0" w:rsidRDefault="00AA1B3F" w:rsidP="004C616E">
            <w:pPr>
              <w:pStyle w:val="BodyText2"/>
              <w:rPr>
                <w:rFonts w:asciiTheme="minorHAnsi" w:hAnsiTheme="minorHAnsi"/>
                <w:b/>
                <w:sz w:val="20"/>
              </w:rPr>
            </w:pPr>
            <w:r w:rsidRPr="0023694B">
              <w:rPr>
                <w:rFonts w:asciiTheme="minorHAnsi" w:hAnsiTheme="minorHAnsi"/>
                <w:b/>
                <w:sz w:val="20"/>
                <w:szCs w:val="20"/>
              </w:rPr>
              <w:t xml:space="preserve">The responsible person’s signature on this compliance document affirms that all applicable requirements in this table have been met.  </w:t>
            </w:r>
          </w:p>
        </w:tc>
      </w:tr>
    </w:tbl>
    <w:p w14:paraId="4196EA59" w14:textId="2215A39A" w:rsidR="00861FE1" w:rsidRDefault="00861FE1" w:rsidP="0037148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2"/>
        <w:gridCol w:w="10168"/>
      </w:tblGrid>
      <w:tr w:rsidR="001E7C02" w:rsidRPr="00A3784E" w:rsidDel="00F56B39" w14:paraId="45E37BD4" w14:textId="69EC2A91" w:rsidTr="00B046FC">
        <w:trPr>
          <w:trHeight w:val="144"/>
          <w:del w:id="1" w:author="Tam, Danny@Energy" w:date="2021-03-11T14:09:00Z"/>
        </w:trPr>
        <w:tc>
          <w:tcPr>
            <w:tcW w:w="10790" w:type="dxa"/>
            <w:gridSpan w:val="2"/>
            <w:tcMar>
              <w:top w:w="0" w:type="dxa"/>
              <w:left w:w="115" w:type="dxa"/>
              <w:bottom w:w="0" w:type="dxa"/>
              <w:right w:w="115" w:type="dxa"/>
            </w:tcMar>
            <w:vAlign w:val="center"/>
          </w:tcPr>
          <w:p w14:paraId="7CCFAB17" w14:textId="0C4C65DB" w:rsidR="001E7C02" w:rsidRPr="00A3784E" w:rsidDel="00F56B39" w:rsidRDefault="001E7C02" w:rsidP="001E7C02">
            <w:pPr>
              <w:pStyle w:val="Heading2"/>
              <w:spacing w:before="0" w:after="0"/>
              <w:rPr>
                <w:del w:id="2" w:author="Tam, Danny@Energy" w:date="2021-03-11T14:09:00Z"/>
                <w:rFonts w:asciiTheme="minorHAnsi" w:hAnsiTheme="minorHAnsi"/>
                <w:sz w:val="18"/>
                <w:szCs w:val="18"/>
              </w:rPr>
            </w:pPr>
            <w:del w:id="3" w:author="Tam, Danny@Energy" w:date="2021-03-11T14:09:00Z">
              <w:r w:rsidDel="00F56B39">
                <w:rPr>
                  <w:rFonts w:asciiTheme="minorHAnsi" w:hAnsiTheme="minorHAnsi"/>
                </w:rPr>
                <w:delText>G</w:delText>
              </w:r>
              <w:r w:rsidRPr="00A3784E" w:rsidDel="00F56B39">
                <w:rPr>
                  <w:rFonts w:asciiTheme="minorHAnsi" w:hAnsiTheme="minorHAnsi"/>
                </w:rPr>
                <w:delText xml:space="preserve">. </w:delText>
              </w:r>
              <w:r w:rsidDel="00F56B39">
                <w:rPr>
                  <w:rFonts w:asciiTheme="minorHAnsi" w:hAnsiTheme="minorHAnsi"/>
                </w:rPr>
                <w:delText>Qualifying Exception Verification</w:delText>
              </w:r>
            </w:del>
          </w:p>
        </w:tc>
      </w:tr>
      <w:tr w:rsidR="001E7C02" w:rsidRPr="00A3784E" w:rsidDel="00F56B39" w14:paraId="5C075A7B" w14:textId="013B5131" w:rsidTr="00B046FC">
        <w:trPr>
          <w:trHeight w:val="144"/>
          <w:del w:id="4" w:author="Tam, Danny@Energy" w:date="2021-03-11T14:09:00Z"/>
        </w:trPr>
        <w:tc>
          <w:tcPr>
            <w:tcW w:w="622" w:type="dxa"/>
            <w:tcMar>
              <w:top w:w="29" w:type="dxa"/>
              <w:left w:w="115" w:type="dxa"/>
              <w:bottom w:w="29" w:type="dxa"/>
              <w:right w:w="115" w:type="dxa"/>
            </w:tcMar>
            <w:vAlign w:val="center"/>
          </w:tcPr>
          <w:p w14:paraId="43125233" w14:textId="79D155AA" w:rsidR="001E7C02" w:rsidRPr="00A3784E" w:rsidDel="00F56B39" w:rsidRDefault="001E7C02" w:rsidP="00B046FC">
            <w:pPr>
              <w:pStyle w:val="BodyText2"/>
              <w:spacing w:before="0" w:after="0"/>
              <w:jc w:val="center"/>
              <w:rPr>
                <w:del w:id="5" w:author="Tam, Danny@Energy" w:date="2021-03-11T14:09:00Z"/>
                <w:rFonts w:asciiTheme="minorHAnsi" w:hAnsiTheme="minorHAnsi"/>
                <w:sz w:val="18"/>
                <w:szCs w:val="18"/>
              </w:rPr>
            </w:pPr>
            <w:del w:id="6" w:author="Tam, Danny@Energy" w:date="2021-03-11T14:09:00Z">
              <w:r w:rsidDel="00F56B39">
                <w:rPr>
                  <w:rFonts w:asciiTheme="minorHAnsi" w:hAnsiTheme="minorHAnsi"/>
                  <w:sz w:val="18"/>
                  <w:szCs w:val="18"/>
                </w:rPr>
                <w:delText>01</w:delText>
              </w:r>
            </w:del>
          </w:p>
        </w:tc>
        <w:tc>
          <w:tcPr>
            <w:tcW w:w="10168" w:type="dxa"/>
            <w:vAlign w:val="center"/>
          </w:tcPr>
          <w:p w14:paraId="30E854BB" w14:textId="5FF2D0A6" w:rsidR="001E7C02" w:rsidRPr="00A3784E" w:rsidDel="00F56B39" w:rsidRDefault="001E7C02" w:rsidP="002B7D88">
            <w:pPr>
              <w:pStyle w:val="BodyText2"/>
              <w:spacing w:before="0" w:after="0"/>
              <w:rPr>
                <w:del w:id="7" w:author="Tam, Danny@Energy" w:date="2021-03-11T14:09:00Z"/>
                <w:rFonts w:asciiTheme="minorHAnsi" w:hAnsiTheme="minorHAnsi"/>
                <w:sz w:val="18"/>
                <w:szCs w:val="18"/>
              </w:rPr>
            </w:pPr>
            <w:del w:id="8" w:author="Tam, Danny@Energy" w:date="2021-03-11T14:09:00Z">
              <w:r w:rsidRPr="00FE19F0" w:rsidDel="00F56B39">
                <w:rPr>
                  <w:rFonts w:asciiTheme="minorHAnsi" w:hAnsiTheme="minorHAnsi"/>
                  <w:sz w:val="20"/>
                  <w:szCs w:val="18"/>
                </w:rPr>
                <w:delText xml:space="preserve">The installer shall provide documentation </w:delText>
              </w:r>
              <w:r w:rsidR="002B7D88" w:rsidDel="00F56B39">
                <w:rPr>
                  <w:rFonts w:asciiTheme="minorHAnsi" w:hAnsiTheme="minorHAnsi"/>
                  <w:sz w:val="20"/>
                  <w:szCs w:val="18"/>
                </w:rPr>
                <w:delText xml:space="preserve">of the </w:delText>
              </w:r>
              <w:r w:rsidR="002B7D88" w:rsidRPr="002B7D88" w:rsidDel="00F56B39">
                <w:rPr>
                  <w:rFonts w:asciiTheme="minorHAnsi" w:hAnsiTheme="minorHAnsi"/>
                  <w:sz w:val="20"/>
                  <w:szCs w:val="18"/>
                </w:rPr>
                <w:delText xml:space="preserve">roof area </w:delText>
              </w:r>
              <w:r w:rsidR="000A5054" w:rsidDel="00F56B39">
                <w:rPr>
                  <w:rFonts w:asciiTheme="minorHAnsi" w:hAnsiTheme="minorHAnsi"/>
                  <w:sz w:val="20"/>
                  <w:szCs w:val="18"/>
                </w:rPr>
                <w:delText>limitations that justify</w:delText>
              </w:r>
              <w:r w:rsidR="002B7D88" w:rsidRPr="002B7D88" w:rsidDel="00F56B39">
                <w:rPr>
                  <w:rFonts w:asciiTheme="minorHAnsi" w:hAnsiTheme="minorHAnsi"/>
                  <w:sz w:val="20"/>
                  <w:szCs w:val="18"/>
                </w:rPr>
                <w:delText xml:space="preserve"> the exception. Documentation may include roof plans, aerial photos, satellite images, 3D model, or other documentation that clearly shows the available roof areas that meets the solar access requirements</w:delText>
              </w:r>
              <w:r w:rsidR="000A5054" w:rsidDel="00F56B39">
                <w:rPr>
                  <w:rFonts w:asciiTheme="minorHAnsi" w:hAnsiTheme="minorHAnsi"/>
                  <w:sz w:val="20"/>
                  <w:szCs w:val="18"/>
                </w:rPr>
                <w:delText>.</w:delText>
              </w:r>
            </w:del>
          </w:p>
        </w:tc>
      </w:tr>
      <w:tr w:rsidR="001E7C02" w:rsidRPr="00D80BBB" w:rsidDel="00F56B39" w14:paraId="70E9C6E4" w14:textId="3C779ACE" w:rsidTr="00B046FC">
        <w:tblPrEx>
          <w:tblCellMar>
            <w:left w:w="86" w:type="dxa"/>
            <w:right w:w="86" w:type="dxa"/>
          </w:tblCellMar>
        </w:tblPrEx>
        <w:trPr>
          <w:trHeight w:val="296"/>
          <w:del w:id="9" w:author="Tam, Danny@Energy" w:date="2021-03-11T14:09:00Z"/>
        </w:trPr>
        <w:tc>
          <w:tcPr>
            <w:tcW w:w="10790" w:type="dxa"/>
            <w:gridSpan w:val="2"/>
            <w:tcBorders>
              <w:top w:val="single" w:sz="4" w:space="0" w:color="auto"/>
              <w:left w:val="single" w:sz="4" w:space="0" w:color="auto"/>
              <w:bottom w:val="double" w:sz="4" w:space="0" w:color="auto"/>
              <w:right w:val="single" w:sz="4" w:space="0" w:color="auto"/>
            </w:tcBorders>
            <w:vAlign w:val="center"/>
          </w:tcPr>
          <w:p w14:paraId="212704A4" w14:textId="3CC714D9" w:rsidR="001E7C02" w:rsidRPr="00D80BBB" w:rsidDel="00F56B39" w:rsidRDefault="00AA1B3F" w:rsidP="002B7D88">
            <w:pPr>
              <w:pStyle w:val="BodyText2"/>
              <w:ind w:right="135"/>
              <w:rPr>
                <w:del w:id="10" w:author="Tam, Danny@Energy" w:date="2021-03-11T14:09:00Z"/>
                <w:rFonts w:asciiTheme="minorHAnsi" w:hAnsiTheme="minorHAnsi"/>
                <w:b/>
              </w:rPr>
            </w:pPr>
            <w:del w:id="11" w:author="Tam, Danny@Energy" w:date="2021-03-11T14:09:00Z">
              <w:r w:rsidRPr="0023694B" w:rsidDel="00F56B39">
                <w:rPr>
                  <w:rFonts w:asciiTheme="minorHAnsi" w:hAnsiTheme="minorHAnsi"/>
                  <w:b/>
                  <w:sz w:val="20"/>
                  <w:szCs w:val="20"/>
                </w:rPr>
                <w:delText xml:space="preserve">The responsible person’s signature on this compliance document affirms that all applicable requirements in this table have been met.  </w:delText>
              </w:r>
            </w:del>
          </w:p>
        </w:tc>
      </w:tr>
    </w:tbl>
    <w:p w14:paraId="3332229D" w14:textId="634C5552" w:rsidR="001E7C02" w:rsidRDefault="001E7C02" w:rsidP="0037148B">
      <w:pPr>
        <w:rPr>
          <w:ins w:id="12" w:author="Tam, Danny@Energy" w:date="2021-03-11T14:09:00Z"/>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Look w:val="0000" w:firstRow="0" w:lastRow="0" w:firstColumn="0" w:lastColumn="0" w:noHBand="0" w:noVBand="0"/>
      </w:tblPr>
      <w:tblGrid>
        <w:gridCol w:w="10790"/>
      </w:tblGrid>
      <w:tr w:rsidR="00F56B39" w:rsidRPr="00453345" w14:paraId="798E9664" w14:textId="77777777" w:rsidTr="00E3405F">
        <w:trPr>
          <w:trHeight w:val="161"/>
          <w:ins w:id="13" w:author="Tam, Danny@Energy" w:date="2021-03-11T14:09:00Z"/>
        </w:trPr>
        <w:tc>
          <w:tcPr>
            <w:tcW w:w="10790" w:type="dxa"/>
            <w:vAlign w:val="center"/>
          </w:tcPr>
          <w:p w14:paraId="7DC7EAFB" w14:textId="29BCF409" w:rsidR="00F56B39" w:rsidRPr="00CD4AE6" w:rsidRDefault="00F56B39" w:rsidP="00CD4AE6">
            <w:pPr>
              <w:pStyle w:val="Heading2"/>
              <w:spacing w:after="0"/>
              <w:rPr>
                <w:ins w:id="14" w:author="Tam, Danny@Energy" w:date="2021-03-11T14:09:00Z"/>
                <w:rFonts w:asciiTheme="minorHAnsi" w:hAnsiTheme="minorHAnsi"/>
              </w:rPr>
            </w:pPr>
            <w:ins w:id="15" w:author="Tam, Danny@Energy" w:date="2021-03-11T14:09:00Z">
              <w:r>
                <w:rPr>
                  <w:rFonts w:asciiTheme="minorHAnsi" w:hAnsiTheme="minorHAnsi"/>
                </w:rPr>
                <w:t>G</w:t>
              </w:r>
              <w:r w:rsidRPr="00A413B3">
                <w:rPr>
                  <w:rFonts w:asciiTheme="minorHAnsi" w:hAnsiTheme="minorHAnsi"/>
                </w:rPr>
                <w:t>.</w:t>
              </w:r>
              <w:r>
                <w:rPr>
                  <w:rFonts w:asciiTheme="minorHAnsi" w:hAnsiTheme="minorHAnsi"/>
                </w:rPr>
                <w:t xml:space="preserve"> Qualifying Exception Requirement</w:t>
              </w:r>
              <w:r w:rsidRPr="00A413B3">
                <w:rPr>
                  <w:rFonts w:asciiTheme="minorHAnsi" w:hAnsiTheme="minorHAnsi"/>
                </w:rPr>
                <w:t xml:space="preserve">  </w:t>
              </w:r>
            </w:ins>
          </w:p>
        </w:tc>
      </w:tr>
      <w:tr w:rsidR="00F56B39" w:rsidRPr="00453345" w14:paraId="3B5A05AC" w14:textId="77777777" w:rsidTr="00E3405F">
        <w:trPr>
          <w:trHeight w:val="70"/>
          <w:ins w:id="16" w:author="Tam, Danny@Energy" w:date="2021-03-11T14:09:00Z"/>
        </w:trPr>
        <w:tc>
          <w:tcPr>
            <w:tcW w:w="10790" w:type="dxa"/>
            <w:vAlign w:val="center"/>
          </w:tcPr>
          <w:p w14:paraId="6E2C7A3A" w14:textId="77777777" w:rsidR="00F56B39" w:rsidRPr="00287707" w:rsidRDefault="00F56B39" w:rsidP="00E3405F">
            <w:pPr>
              <w:pStyle w:val="BodyText2"/>
              <w:spacing w:before="0" w:after="0"/>
              <w:ind w:left="1"/>
              <w:rPr>
                <w:ins w:id="17" w:author="Tam, Danny@Energy" w:date="2021-03-11T14:09:00Z"/>
                <w:rFonts w:asciiTheme="minorHAnsi" w:hAnsiTheme="minorHAnsi"/>
                <w:sz w:val="20"/>
              </w:rPr>
            </w:pPr>
            <w:ins w:id="18" w:author="Tam, Danny@Energy" w:date="2021-03-11T14:09:00Z">
              <w:r>
                <w:rPr>
                  <w:rFonts w:asciiTheme="minorHAnsi" w:hAnsiTheme="minorHAnsi"/>
                  <w:b/>
                  <w:sz w:val="20"/>
                </w:rPr>
                <w:t>Limited Solar Access</w:t>
              </w:r>
              <w:r w:rsidRPr="00287707">
                <w:rPr>
                  <w:rFonts w:asciiTheme="minorHAnsi" w:hAnsiTheme="minorHAnsi"/>
                  <w:sz w:val="20"/>
                </w:rPr>
                <w:t xml:space="preserve"> </w:t>
              </w:r>
            </w:ins>
          </w:p>
        </w:tc>
      </w:tr>
      <w:tr w:rsidR="00F56B39" w:rsidRPr="00453345" w14:paraId="7BF5E934" w14:textId="77777777" w:rsidTr="00E3405F">
        <w:trPr>
          <w:trHeight w:val="275"/>
          <w:ins w:id="19" w:author="Tam, Danny@Energy" w:date="2021-03-11T14:09:00Z"/>
        </w:trPr>
        <w:tc>
          <w:tcPr>
            <w:tcW w:w="10790" w:type="dxa"/>
            <w:vAlign w:val="center"/>
          </w:tcPr>
          <w:p w14:paraId="0798620B" w14:textId="77777777" w:rsidR="00F56B39" w:rsidRPr="00287707" w:rsidRDefault="00F56B39" w:rsidP="00E3405F">
            <w:pPr>
              <w:pStyle w:val="BodyText2"/>
              <w:ind w:left="1"/>
              <w:rPr>
                <w:ins w:id="20" w:author="Tam, Danny@Energy" w:date="2021-03-11T14:09:00Z"/>
                <w:rFonts w:asciiTheme="minorHAnsi" w:hAnsiTheme="minorHAnsi"/>
                <w:b/>
                <w:sz w:val="20"/>
              </w:rPr>
            </w:pPr>
            <w:ins w:id="21" w:author="Tam, Danny@Energy" w:date="2021-03-11T14:09:00Z">
              <w:r w:rsidRPr="00F3648C">
                <w:rPr>
                  <w:rFonts w:asciiTheme="minorHAnsi" w:hAnsiTheme="minorHAnsi"/>
                  <w:sz w:val="20"/>
                </w:rPr>
                <w:t>The installer shall provide documentation of the roof area limitations that justify the exception. Documentation may include roof plans, aerial photos, satellite images, 3D model, or other documentation that clearly shows the available roof areas that meets the solar access requirements.</w:t>
              </w:r>
            </w:ins>
          </w:p>
        </w:tc>
      </w:tr>
      <w:tr w:rsidR="00CE35BC" w:rsidRPr="00453345" w14:paraId="65DEE118" w14:textId="77777777" w:rsidTr="00E3405F">
        <w:tblPrEx>
          <w:tblBorders>
            <w:insideV w:val="single" w:sz="4" w:space="0" w:color="auto"/>
          </w:tblBorders>
        </w:tblPrEx>
        <w:trPr>
          <w:trHeight w:val="70"/>
          <w:ins w:id="22" w:author="Tam, Danny@Energy" w:date="2021-03-11T14:31:00Z"/>
        </w:trPr>
        <w:tc>
          <w:tcPr>
            <w:tcW w:w="10790" w:type="dxa"/>
            <w:tcBorders>
              <w:top w:val="double" w:sz="4" w:space="0" w:color="auto"/>
              <w:left w:val="single" w:sz="4" w:space="0" w:color="auto"/>
              <w:bottom w:val="single" w:sz="4" w:space="0" w:color="auto"/>
              <w:right w:val="single" w:sz="4" w:space="0" w:color="auto"/>
            </w:tcBorders>
          </w:tcPr>
          <w:p w14:paraId="735D85B2" w14:textId="5217AA7D" w:rsidR="00CE35BC" w:rsidRDefault="00CE35BC" w:rsidP="00CE35BC">
            <w:pPr>
              <w:pStyle w:val="BodyText2"/>
              <w:rPr>
                <w:ins w:id="23" w:author="Tam, Danny@Energy" w:date="2021-03-11T14:31:00Z"/>
                <w:rFonts w:asciiTheme="minorHAnsi" w:hAnsiTheme="minorHAnsi"/>
                <w:b/>
                <w:sz w:val="20"/>
              </w:rPr>
            </w:pPr>
            <w:ins w:id="24" w:author="Tam, Danny@Energy" w:date="2021-03-11T14:31:00Z">
              <w:r w:rsidRPr="00E14B45">
                <w:rPr>
                  <w:rFonts w:asciiTheme="minorHAnsi" w:hAnsiTheme="minorHAnsi"/>
                  <w:b/>
                  <w:sz w:val="20"/>
                </w:rPr>
                <w:t>Declared emergency area</w:t>
              </w:r>
            </w:ins>
          </w:p>
        </w:tc>
      </w:tr>
      <w:tr w:rsidR="00CE35BC" w:rsidRPr="00453345" w14:paraId="485CD009" w14:textId="77777777" w:rsidTr="00E3405F">
        <w:tblPrEx>
          <w:tblBorders>
            <w:insideV w:val="single" w:sz="4" w:space="0" w:color="auto"/>
          </w:tblBorders>
        </w:tblPrEx>
        <w:trPr>
          <w:trHeight w:val="70"/>
          <w:ins w:id="25" w:author="Tam, Danny@Energy" w:date="2021-03-11T14:31:00Z"/>
        </w:trPr>
        <w:tc>
          <w:tcPr>
            <w:tcW w:w="10790" w:type="dxa"/>
            <w:tcBorders>
              <w:top w:val="double" w:sz="4" w:space="0" w:color="auto"/>
              <w:left w:val="single" w:sz="4" w:space="0" w:color="auto"/>
              <w:bottom w:val="single" w:sz="4" w:space="0" w:color="auto"/>
              <w:right w:val="single" w:sz="4" w:space="0" w:color="auto"/>
            </w:tcBorders>
          </w:tcPr>
          <w:p w14:paraId="326E310F" w14:textId="20B5AD2F" w:rsidR="00CE35BC" w:rsidRDefault="00CE35BC" w:rsidP="00CE35BC">
            <w:pPr>
              <w:pStyle w:val="BodyText2"/>
              <w:rPr>
                <w:ins w:id="26" w:author="Tam, Danny@Energy" w:date="2021-03-11T14:31:00Z"/>
                <w:rFonts w:asciiTheme="minorHAnsi" w:hAnsiTheme="minorHAnsi"/>
                <w:b/>
                <w:sz w:val="20"/>
              </w:rPr>
            </w:pPr>
            <w:ins w:id="27" w:author="Tam, Danny@Energy" w:date="2021-03-11T14:31:00Z">
              <w:r w:rsidRPr="00FC7B3A">
                <w:rPr>
                  <w:rFonts w:asciiTheme="minorHAnsi" w:hAnsiTheme="minorHAnsi"/>
                  <w:bCs/>
                  <w:sz w:val="20"/>
                </w:rPr>
                <w:t>If a building is damaged or destroyed in a declared emergency area</w:t>
              </w:r>
            </w:ins>
            <w:ins w:id="28" w:author="Tam, Danny@Energy" w:date="2021-03-11T14:33:00Z">
              <w:r w:rsidR="002B6F0F">
                <w:rPr>
                  <w:rFonts w:asciiTheme="minorHAnsi" w:hAnsiTheme="minorHAnsi"/>
                  <w:bCs/>
                  <w:sz w:val="20"/>
                </w:rPr>
                <w:t xml:space="preserve"> prior to 1/1/2020</w:t>
              </w:r>
            </w:ins>
            <w:ins w:id="29" w:author="Tam, Danny@Energy" w:date="2021-03-11T14:35:00Z">
              <w:r w:rsidR="00D52371">
                <w:rPr>
                  <w:rFonts w:asciiTheme="minorHAnsi" w:hAnsiTheme="minorHAnsi"/>
                  <w:bCs/>
                  <w:sz w:val="20"/>
                </w:rPr>
                <w:t xml:space="preserve"> (AB-178)</w:t>
              </w:r>
            </w:ins>
            <w:ins w:id="30" w:author="Tam, Danny@Energy" w:date="2021-03-11T14:31:00Z">
              <w:r w:rsidRPr="00FC7B3A">
                <w:rPr>
                  <w:rFonts w:asciiTheme="minorHAnsi" w:hAnsiTheme="minorHAnsi"/>
                  <w:bCs/>
                  <w:sz w:val="20"/>
                </w:rPr>
                <w:t>, it must comply with PV requirement applicable on original</w:t>
              </w:r>
              <w:r>
                <w:rPr>
                  <w:rFonts w:asciiTheme="minorHAnsi" w:hAnsiTheme="minorHAnsi"/>
                  <w:bCs/>
                  <w:sz w:val="20"/>
                </w:rPr>
                <w:t xml:space="preserve">ly constructed </w:t>
              </w:r>
              <w:r w:rsidRPr="00FC7B3A">
                <w:rPr>
                  <w:rFonts w:asciiTheme="minorHAnsi" w:hAnsiTheme="minorHAnsi"/>
                  <w:bCs/>
                  <w:sz w:val="20"/>
                </w:rPr>
                <w:t>permit date</w:t>
              </w:r>
              <w:r>
                <w:rPr>
                  <w:rFonts w:asciiTheme="minorHAnsi" w:hAnsiTheme="minorHAnsi"/>
                  <w:bCs/>
                  <w:sz w:val="20"/>
                </w:rPr>
                <w:t xml:space="preserve">. Eligibility </w:t>
              </w:r>
            </w:ins>
            <w:ins w:id="31" w:author="Tam, Danny@Energy" w:date="2021-03-11T14:32:00Z">
              <w:r w:rsidR="00636860">
                <w:rPr>
                  <w:rFonts w:asciiTheme="minorHAnsi" w:hAnsiTheme="minorHAnsi"/>
                  <w:bCs/>
                  <w:sz w:val="20"/>
                </w:rPr>
                <w:t xml:space="preserve">to this exception, </w:t>
              </w:r>
            </w:ins>
            <w:ins w:id="32" w:author="Tam, Danny@Energy" w:date="2021-03-11T14:31:00Z">
              <w:r>
                <w:rPr>
                  <w:rFonts w:asciiTheme="minorHAnsi" w:hAnsiTheme="minorHAnsi"/>
                  <w:bCs/>
                  <w:sz w:val="20"/>
                </w:rPr>
                <w:t xml:space="preserve">such as </w:t>
              </w:r>
              <w:r w:rsidRPr="00FC7B3A">
                <w:rPr>
                  <w:rFonts w:asciiTheme="minorHAnsi" w:hAnsiTheme="minorHAnsi"/>
                  <w:bCs/>
                  <w:sz w:val="20"/>
                </w:rPr>
                <w:t>income or insurance requirements</w:t>
              </w:r>
            </w:ins>
            <w:ins w:id="33" w:author="Tam, Danny@Energy" w:date="2021-03-11T14:32:00Z">
              <w:r w:rsidR="00636860">
                <w:rPr>
                  <w:rFonts w:asciiTheme="minorHAnsi" w:hAnsiTheme="minorHAnsi"/>
                  <w:bCs/>
                  <w:sz w:val="20"/>
                </w:rPr>
                <w:t>,</w:t>
              </w:r>
            </w:ins>
            <w:ins w:id="34" w:author="Tam, Danny@Energy" w:date="2021-03-11T14:31:00Z">
              <w:r w:rsidRPr="00FC7B3A">
                <w:rPr>
                  <w:rFonts w:asciiTheme="minorHAnsi" w:hAnsiTheme="minorHAnsi"/>
                  <w:bCs/>
                  <w:sz w:val="20"/>
                </w:rPr>
                <w:t xml:space="preserve"> </w:t>
              </w:r>
              <w:r>
                <w:rPr>
                  <w:rFonts w:asciiTheme="minorHAnsi" w:hAnsiTheme="minorHAnsi"/>
                  <w:bCs/>
                  <w:sz w:val="20"/>
                </w:rPr>
                <w:t xml:space="preserve">shall be </w:t>
              </w:r>
              <w:r w:rsidRPr="00FC7B3A">
                <w:rPr>
                  <w:rFonts w:asciiTheme="minorHAnsi" w:hAnsiTheme="minorHAnsi"/>
                  <w:bCs/>
                  <w:sz w:val="20"/>
                </w:rPr>
                <w:t xml:space="preserve">confirmed by the enforcement agency. </w:t>
              </w:r>
            </w:ins>
          </w:p>
        </w:tc>
      </w:tr>
      <w:tr w:rsidR="00CE35BC" w:rsidRPr="00453345" w14:paraId="3F4960EF" w14:textId="77777777" w:rsidTr="00E3405F">
        <w:tblPrEx>
          <w:tblBorders>
            <w:insideV w:val="single" w:sz="4" w:space="0" w:color="auto"/>
          </w:tblBorders>
        </w:tblPrEx>
        <w:trPr>
          <w:trHeight w:val="70"/>
          <w:ins w:id="35" w:author="Tam, Danny@Energy" w:date="2021-03-11T14:09:00Z"/>
        </w:trPr>
        <w:tc>
          <w:tcPr>
            <w:tcW w:w="10790" w:type="dxa"/>
            <w:tcBorders>
              <w:top w:val="double" w:sz="4" w:space="0" w:color="auto"/>
              <w:left w:val="single" w:sz="4" w:space="0" w:color="auto"/>
              <w:bottom w:val="single" w:sz="4" w:space="0" w:color="auto"/>
              <w:right w:val="single" w:sz="4" w:space="0" w:color="auto"/>
            </w:tcBorders>
          </w:tcPr>
          <w:p w14:paraId="24006C59" w14:textId="77777777" w:rsidR="00CE35BC" w:rsidRPr="00287707" w:rsidRDefault="00CE35BC" w:rsidP="00CE35BC">
            <w:pPr>
              <w:pStyle w:val="BodyText2"/>
              <w:rPr>
                <w:ins w:id="36" w:author="Tam, Danny@Energy" w:date="2021-03-11T14:09:00Z"/>
                <w:rFonts w:asciiTheme="minorHAnsi" w:hAnsiTheme="minorHAnsi"/>
                <w:b/>
                <w:sz w:val="20"/>
              </w:rPr>
            </w:pPr>
            <w:ins w:id="37" w:author="Tam, Danny@Energy" w:date="2021-03-11T14:09:00Z">
              <w:r>
                <w:rPr>
                  <w:rFonts w:asciiTheme="minorHAnsi" w:hAnsiTheme="minorHAnsi"/>
                  <w:b/>
                  <w:sz w:val="20"/>
                </w:rPr>
                <w:t>Snow Load</w:t>
              </w:r>
            </w:ins>
          </w:p>
        </w:tc>
      </w:tr>
      <w:tr w:rsidR="00CE35BC" w:rsidRPr="00453345" w14:paraId="2EE8EBD3" w14:textId="77777777" w:rsidTr="00E3405F">
        <w:tblPrEx>
          <w:tblBorders>
            <w:insideV w:val="single" w:sz="4" w:space="0" w:color="auto"/>
          </w:tblBorders>
        </w:tblPrEx>
        <w:trPr>
          <w:trHeight w:val="296"/>
          <w:ins w:id="38" w:author="Tam, Danny@Energy" w:date="2021-03-11T14:09:00Z"/>
        </w:trPr>
        <w:tc>
          <w:tcPr>
            <w:tcW w:w="10790" w:type="dxa"/>
            <w:tcBorders>
              <w:top w:val="single" w:sz="4" w:space="0" w:color="auto"/>
              <w:left w:val="single" w:sz="4" w:space="0" w:color="auto"/>
              <w:bottom w:val="single" w:sz="4" w:space="0" w:color="auto"/>
              <w:right w:val="single" w:sz="4" w:space="0" w:color="auto"/>
            </w:tcBorders>
          </w:tcPr>
          <w:p w14:paraId="7D18790D" w14:textId="77777777" w:rsidR="00CE35BC" w:rsidRPr="00811E01" w:rsidRDefault="00CE35BC" w:rsidP="00CE35BC">
            <w:pPr>
              <w:pStyle w:val="BodyText2"/>
              <w:rPr>
                <w:ins w:id="39" w:author="Tam, Danny@Energy" w:date="2021-03-11T14:09:00Z"/>
                <w:rFonts w:ascii="Calibri" w:hAnsi="Calibri" w:cs="Calibri"/>
                <w:b/>
              </w:rPr>
            </w:pPr>
            <w:ins w:id="40" w:author="Tam, Danny@Energy" w:date="2021-03-11T14:09:00Z">
              <w:r w:rsidRPr="0095050A">
                <w:rPr>
                  <w:rFonts w:asciiTheme="minorHAnsi" w:hAnsiTheme="minorHAnsi"/>
                  <w:sz w:val="20"/>
                </w:rPr>
                <w:t>The installer shall provide roof design, PV system design, and/or ASCE Standard 7-16, Chapter 7, Snow Loads calculation to the enforcement authority. The enforcement authority must determine that it is not possible for the PV system, including panels, modules, components, supports, and attachments to the roof, to meet ASCE Standard 7-16, Chapter 7, Snow Loads</w:t>
              </w:r>
              <w:r>
                <w:rPr>
                  <w:rFonts w:asciiTheme="minorHAnsi" w:hAnsiTheme="minorHAnsi"/>
                  <w:sz w:val="20"/>
                </w:rPr>
                <w:t>.</w:t>
              </w:r>
            </w:ins>
          </w:p>
        </w:tc>
      </w:tr>
      <w:tr w:rsidR="00CE35BC" w:rsidRPr="00453345" w14:paraId="2F100124" w14:textId="77777777" w:rsidTr="00E3405F">
        <w:tblPrEx>
          <w:tblBorders>
            <w:insideV w:val="single" w:sz="4" w:space="0" w:color="auto"/>
          </w:tblBorders>
        </w:tblPrEx>
        <w:trPr>
          <w:trHeight w:val="296"/>
          <w:ins w:id="41" w:author="Tam, Danny@Energy" w:date="2021-03-11T14:09:00Z"/>
        </w:trPr>
        <w:tc>
          <w:tcPr>
            <w:tcW w:w="10790" w:type="dxa"/>
            <w:tcBorders>
              <w:top w:val="single" w:sz="4" w:space="0" w:color="auto"/>
              <w:left w:val="single" w:sz="4" w:space="0" w:color="auto"/>
              <w:bottom w:val="single" w:sz="4" w:space="0" w:color="auto"/>
              <w:right w:val="single" w:sz="4" w:space="0" w:color="auto"/>
            </w:tcBorders>
          </w:tcPr>
          <w:p w14:paraId="38ABBA1F" w14:textId="77777777" w:rsidR="00CE35BC" w:rsidRPr="009F30C1" w:rsidRDefault="00CE35BC" w:rsidP="00CE35BC">
            <w:pPr>
              <w:pStyle w:val="BodyText2"/>
              <w:rPr>
                <w:ins w:id="42" w:author="Tam, Danny@Energy" w:date="2021-03-11T14:09:00Z"/>
                <w:rFonts w:asciiTheme="minorHAnsi" w:hAnsiTheme="minorHAnsi"/>
                <w:b/>
                <w:bCs/>
                <w:sz w:val="20"/>
              </w:rPr>
            </w:pPr>
            <w:ins w:id="43" w:author="Tam, Danny@Energy" w:date="2021-03-11T14:09:00Z">
              <w:r w:rsidRPr="009F30C1">
                <w:rPr>
                  <w:rFonts w:asciiTheme="minorHAnsi" w:hAnsiTheme="minorHAnsi"/>
                  <w:b/>
                  <w:bCs/>
                  <w:sz w:val="20"/>
                </w:rPr>
                <w:t>10-109(k) PV Requirement Determination</w:t>
              </w:r>
            </w:ins>
          </w:p>
        </w:tc>
      </w:tr>
      <w:tr w:rsidR="00CE35BC" w:rsidRPr="00453345" w14:paraId="29E21194" w14:textId="77777777" w:rsidTr="00E3405F">
        <w:tblPrEx>
          <w:tblBorders>
            <w:insideV w:val="single" w:sz="4" w:space="0" w:color="auto"/>
          </w:tblBorders>
        </w:tblPrEx>
        <w:trPr>
          <w:trHeight w:val="296"/>
          <w:ins w:id="44" w:author="Tam, Danny@Energy" w:date="2021-03-11T14:09:00Z"/>
        </w:trPr>
        <w:tc>
          <w:tcPr>
            <w:tcW w:w="10790" w:type="dxa"/>
            <w:tcBorders>
              <w:top w:val="single" w:sz="4" w:space="0" w:color="auto"/>
              <w:left w:val="single" w:sz="4" w:space="0" w:color="auto"/>
              <w:bottom w:val="single" w:sz="4" w:space="0" w:color="auto"/>
              <w:right w:val="single" w:sz="4" w:space="0" w:color="auto"/>
            </w:tcBorders>
          </w:tcPr>
          <w:p w14:paraId="14089FAB" w14:textId="68CC9194" w:rsidR="00CE35BC" w:rsidRPr="00287707" w:rsidRDefault="00CE35BC" w:rsidP="00CE35BC">
            <w:pPr>
              <w:pStyle w:val="BodyText2"/>
              <w:rPr>
                <w:ins w:id="45" w:author="Tam, Danny@Energy" w:date="2021-03-11T14:09:00Z"/>
                <w:rFonts w:asciiTheme="minorHAnsi" w:hAnsiTheme="minorHAnsi"/>
                <w:sz w:val="20"/>
              </w:rPr>
            </w:pPr>
            <w:ins w:id="46" w:author="Tam, Danny@Energy" w:date="2021-03-11T14:09:00Z">
              <w:r>
                <w:rPr>
                  <w:rFonts w:asciiTheme="minorHAnsi" w:hAnsiTheme="minorHAnsi"/>
                  <w:sz w:val="20"/>
                </w:rPr>
                <w:t xml:space="preserve">Only buildings within </w:t>
              </w:r>
            </w:ins>
            <w:ins w:id="47" w:author="Tam, Danny@Energy" w:date="2021-03-11T14:12:00Z">
              <w:r>
                <w:rPr>
                  <w:rFonts w:asciiTheme="minorHAnsi" w:hAnsiTheme="minorHAnsi"/>
                  <w:sz w:val="20"/>
                </w:rPr>
                <w:t xml:space="preserve">the jurisdiction of </w:t>
              </w:r>
            </w:ins>
            <w:ins w:id="48" w:author="Tam, Danny@Energy" w:date="2021-03-11T14:09:00Z">
              <w:r>
                <w:rPr>
                  <w:rFonts w:asciiTheme="minorHAnsi" w:hAnsiTheme="minorHAnsi"/>
                  <w:sz w:val="20"/>
                </w:rPr>
                <w:t>Trinity P</w:t>
              </w:r>
            </w:ins>
            <w:ins w:id="49" w:author="Tam, Danny@Energy" w:date="2021-03-17T14:51:00Z">
              <w:r w:rsidR="00EE3739">
                <w:rPr>
                  <w:rFonts w:asciiTheme="minorHAnsi" w:hAnsiTheme="minorHAnsi"/>
                  <w:sz w:val="20"/>
                </w:rPr>
                <w:t>ublic Utility District</w:t>
              </w:r>
            </w:ins>
            <w:ins w:id="50" w:author="Tam, Danny@Energy" w:date="2021-03-11T14:09:00Z">
              <w:r>
                <w:rPr>
                  <w:rFonts w:asciiTheme="minorHAnsi" w:hAnsiTheme="minorHAnsi"/>
                  <w:sz w:val="20"/>
                </w:rPr>
                <w:t xml:space="preserve"> or the City of Needles qualify for this exception.</w:t>
              </w:r>
            </w:ins>
          </w:p>
        </w:tc>
      </w:tr>
      <w:tr w:rsidR="00CE35BC" w:rsidRPr="00453345" w14:paraId="1FC08955" w14:textId="77777777" w:rsidTr="00E3405F">
        <w:tblPrEx>
          <w:tblBorders>
            <w:insideV w:val="single" w:sz="4" w:space="0" w:color="auto"/>
          </w:tblBorders>
        </w:tblPrEx>
        <w:trPr>
          <w:trHeight w:val="296"/>
          <w:ins w:id="51" w:author="Tam, Danny@Energy" w:date="2021-03-11T14:09:00Z"/>
        </w:trPr>
        <w:tc>
          <w:tcPr>
            <w:tcW w:w="10790" w:type="dxa"/>
            <w:tcBorders>
              <w:top w:val="single" w:sz="4" w:space="0" w:color="auto"/>
              <w:left w:val="single" w:sz="4" w:space="0" w:color="auto"/>
              <w:bottom w:val="double" w:sz="4" w:space="0" w:color="auto"/>
              <w:right w:val="single" w:sz="4" w:space="0" w:color="auto"/>
            </w:tcBorders>
            <w:vAlign w:val="center"/>
          </w:tcPr>
          <w:p w14:paraId="60C925EB" w14:textId="77777777" w:rsidR="00CE35BC" w:rsidRPr="00D80BBB" w:rsidRDefault="00CE35BC" w:rsidP="00CE35BC">
            <w:pPr>
              <w:pStyle w:val="BodyText2"/>
              <w:rPr>
                <w:ins w:id="52" w:author="Tam, Danny@Energy" w:date="2021-03-11T14:09:00Z"/>
                <w:rFonts w:asciiTheme="minorHAnsi" w:hAnsiTheme="minorHAnsi"/>
                <w:b/>
              </w:rPr>
            </w:pPr>
            <w:ins w:id="53" w:author="Tam, Danny@Energy" w:date="2021-03-11T14:09:00Z">
              <w:r w:rsidRPr="0023694B">
                <w:rPr>
                  <w:rFonts w:asciiTheme="minorHAnsi" w:hAnsiTheme="minorHAnsi"/>
                  <w:b/>
                  <w:sz w:val="20"/>
                  <w:szCs w:val="20"/>
                </w:rPr>
                <w:t xml:space="preserve">The responsible person’s signature on this compliance document affirms that all applicable requirements in this table have been met.  </w:t>
              </w:r>
            </w:ins>
          </w:p>
        </w:tc>
      </w:tr>
    </w:tbl>
    <w:p w14:paraId="71AB2BB2" w14:textId="77777777" w:rsidR="00F56B39" w:rsidRDefault="00F56B39" w:rsidP="0037148B">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2"/>
        <w:gridCol w:w="2079"/>
        <w:gridCol w:w="8089"/>
      </w:tblGrid>
      <w:tr w:rsidR="0034454E" w:rsidRPr="00A3784E" w14:paraId="1ACBCEF5" w14:textId="77777777" w:rsidTr="0034454E">
        <w:trPr>
          <w:trHeight w:val="144"/>
        </w:trPr>
        <w:tc>
          <w:tcPr>
            <w:tcW w:w="10790" w:type="dxa"/>
            <w:gridSpan w:val="3"/>
            <w:tcMar>
              <w:top w:w="0" w:type="dxa"/>
              <w:left w:w="115" w:type="dxa"/>
              <w:bottom w:w="0" w:type="dxa"/>
              <w:right w:w="115" w:type="dxa"/>
            </w:tcMar>
            <w:vAlign w:val="center"/>
          </w:tcPr>
          <w:p w14:paraId="4E93E52D" w14:textId="5EBF0408" w:rsidR="0034454E" w:rsidRPr="005A65A3" w:rsidRDefault="0034454E" w:rsidP="0034454E">
            <w:pPr>
              <w:pStyle w:val="Heading2"/>
              <w:spacing w:before="0" w:after="0"/>
            </w:pPr>
            <w:r>
              <w:rPr>
                <w:rFonts w:asciiTheme="minorHAnsi" w:hAnsiTheme="minorHAnsi"/>
              </w:rPr>
              <w:t>H</w:t>
            </w:r>
            <w:r w:rsidRPr="00A3784E">
              <w:rPr>
                <w:rFonts w:asciiTheme="minorHAnsi" w:hAnsiTheme="minorHAnsi"/>
              </w:rPr>
              <w:t xml:space="preserve">. </w:t>
            </w:r>
            <w:r>
              <w:rPr>
                <w:rFonts w:asciiTheme="minorHAnsi" w:hAnsiTheme="minorHAnsi"/>
              </w:rPr>
              <w:t>SMUD Solar Share Program</w:t>
            </w:r>
          </w:p>
        </w:tc>
      </w:tr>
      <w:tr w:rsidR="0034454E" w:rsidRPr="00A3784E" w14:paraId="3B06A64C" w14:textId="77777777" w:rsidTr="0034454E">
        <w:trPr>
          <w:trHeight w:val="144"/>
        </w:trPr>
        <w:tc>
          <w:tcPr>
            <w:tcW w:w="622" w:type="dxa"/>
            <w:tcMar>
              <w:top w:w="29" w:type="dxa"/>
              <w:left w:w="115" w:type="dxa"/>
              <w:bottom w:w="29" w:type="dxa"/>
              <w:right w:w="115" w:type="dxa"/>
            </w:tcMar>
            <w:vAlign w:val="center"/>
          </w:tcPr>
          <w:p w14:paraId="17CF5E27" w14:textId="77777777" w:rsidR="0034454E" w:rsidRDefault="0034454E" w:rsidP="0034454E">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2079" w:type="dxa"/>
            <w:vAlign w:val="center"/>
          </w:tcPr>
          <w:p w14:paraId="095BCD25" w14:textId="77777777" w:rsidR="0034454E" w:rsidRDefault="0034454E" w:rsidP="0034454E">
            <w:pPr>
              <w:pStyle w:val="Default"/>
              <w:rPr>
                <w:rFonts w:asciiTheme="minorHAnsi" w:hAnsiTheme="minorHAnsi"/>
                <w:sz w:val="20"/>
                <w:szCs w:val="18"/>
              </w:rPr>
            </w:pPr>
            <w:r>
              <w:rPr>
                <w:rFonts w:asciiTheme="minorHAnsi" w:hAnsiTheme="minorHAnsi"/>
                <w:sz w:val="20"/>
                <w:szCs w:val="18"/>
              </w:rPr>
              <w:t>Required kW</w:t>
            </w:r>
          </w:p>
        </w:tc>
        <w:tc>
          <w:tcPr>
            <w:tcW w:w="8089" w:type="dxa"/>
            <w:vAlign w:val="center"/>
          </w:tcPr>
          <w:p w14:paraId="21D9C927" w14:textId="304B58EF" w:rsidR="0034454E" w:rsidRDefault="0034454E" w:rsidP="0034454E">
            <w:pPr>
              <w:pStyle w:val="Default"/>
              <w:rPr>
                <w:rFonts w:asciiTheme="minorHAnsi" w:hAnsiTheme="minorHAnsi"/>
                <w:sz w:val="20"/>
                <w:szCs w:val="18"/>
              </w:rPr>
            </w:pPr>
          </w:p>
        </w:tc>
      </w:tr>
      <w:tr w:rsidR="0034454E" w:rsidRPr="00A3784E" w14:paraId="4B74816C" w14:textId="77777777" w:rsidTr="0034454E">
        <w:trPr>
          <w:trHeight w:val="144"/>
        </w:trPr>
        <w:tc>
          <w:tcPr>
            <w:tcW w:w="622" w:type="dxa"/>
            <w:tcMar>
              <w:top w:w="29" w:type="dxa"/>
              <w:left w:w="115" w:type="dxa"/>
              <w:bottom w:w="29" w:type="dxa"/>
              <w:right w:w="115" w:type="dxa"/>
            </w:tcMar>
            <w:vAlign w:val="center"/>
          </w:tcPr>
          <w:p w14:paraId="0926963E" w14:textId="77777777" w:rsidR="0034454E" w:rsidRPr="00A3784E" w:rsidRDefault="0034454E" w:rsidP="0034454E">
            <w:pPr>
              <w:pStyle w:val="BodyText2"/>
              <w:spacing w:before="0" w:after="0"/>
              <w:jc w:val="center"/>
              <w:rPr>
                <w:rFonts w:asciiTheme="minorHAnsi" w:hAnsiTheme="minorHAnsi"/>
                <w:sz w:val="18"/>
                <w:szCs w:val="18"/>
              </w:rPr>
            </w:pPr>
            <w:r>
              <w:rPr>
                <w:rFonts w:asciiTheme="minorHAnsi" w:hAnsiTheme="minorHAnsi"/>
                <w:sz w:val="18"/>
                <w:szCs w:val="18"/>
              </w:rPr>
              <w:t>02</w:t>
            </w:r>
          </w:p>
        </w:tc>
        <w:tc>
          <w:tcPr>
            <w:tcW w:w="10168" w:type="dxa"/>
            <w:gridSpan w:val="2"/>
            <w:vAlign w:val="center"/>
          </w:tcPr>
          <w:p w14:paraId="285E79D4" w14:textId="77777777" w:rsidR="0034454E" w:rsidRPr="00A3784E" w:rsidRDefault="0034454E" w:rsidP="0034454E">
            <w:pPr>
              <w:pStyle w:val="Default"/>
              <w:rPr>
                <w:rFonts w:asciiTheme="minorHAnsi" w:hAnsiTheme="minorHAnsi"/>
                <w:sz w:val="18"/>
                <w:szCs w:val="18"/>
              </w:rPr>
            </w:pPr>
            <w:r>
              <w:rPr>
                <w:rFonts w:asciiTheme="minorHAnsi" w:hAnsiTheme="minorHAnsi"/>
                <w:sz w:val="20"/>
                <w:szCs w:val="18"/>
              </w:rPr>
              <w:t xml:space="preserve">Attach a copy of SMUD </w:t>
            </w:r>
            <w:r w:rsidRPr="005A65A3">
              <w:rPr>
                <w:rFonts w:asciiTheme="minorHAnsi" w:hAnsiTheme="minorHAnsi"/>
                <w:sz w:val="20"/>
                <w:szCs w:val="18"/>
              </w:rPr>
              <w:t xml:space="preserve">Attestation of Premise Registration in Neighborhood </w:t>
            </w:r>
            <w:proofErr w:type="spellStart"/>
            <w:r w:rsidRPr="005A65A3">
              <w:rPr>
                <w:rFonts w:asciiTheme="minorHAnsi" w:hAnsiTheme="minorHAnsi"/>
                <w:sz w:val="20"/>
                <w:szCs w:val="18"/>
              </w:rPr>
              <w:t>SolarShares</w:t>
            </w:r>
            <w:proofErr w:type="spellEnd"/>
            <w:r w:rsidRPr="005A65A3">
              <w:rPr>
                <w:rFonts w:asciiTheme="minorHAnsi" w:hAnsiTheme="minorHAnsi"/>
                <w:sz w:val="20"/>
                <w:szCs w:val="18"/>
              </w:rPr>
              <w:t xml:space="preserve"> (Attestation)</w:t>
            </w:r>
            <w:r>
              <w:rPr>
                <w:rFonts w:asciiTheme="minorHAnsi" w:hAnsiTheme="minorHAnsi"/>
                <w:sz w:val="20"/>
                <w:szCs w:val="18"/>
              </w:rPr>
              <w:t>.</w:t>
            </w:r>
            <w:r w:rsidRPr="005A65A3">
              <w:rPr>
                <w:rFonts w:asciiTheme="minorHAnsi" w:hAnsiTheme="minorHAnsi"/>
                <w:sz w:val="20"/>
                <w:szCs w:val="18"/>
              </w:rPr>
              <w:t xml:space="preserve"> </w:t>
            </w:r>
          </w:p>
        </w:tc>
      </w:tr>
      <w:tr w:rsidR="0034454E" w:rsidRPr="00D80BBB" w14:paraId="454091B8" w14:textId="77777777" w:rsidTr="0034454E">
        <w:tblPrEx>
          <w:tblCellMar>
            <w:left w:w="86" w:type="dxa"/>
            <w:right w:w="86" w:type="dxa"/>
          </w:tblCellMar>
        </w:tblPrEx>
        <w:trPr>
          <w:trHeight w:val="296"/>
        </w:trPr>
        <w:tc>
          <w:tcPr>
            <w:tcW w:w="10790" w:type="dxa"/>
            <w:gridSpan w:val="3"/>
            <w:tcBorders>
              <w:top w:val="single" w:sz="4" w:space="0" w:color="auto"/>
              <w:left w:val="single" w:sz="4" w:space="0" w:color="auto"/>
              <w:bottom w:val="double" w:sz="4" w:space="0" w:color="auto"/>
              <w:right w:val="single" w:sz="4" w:space="0" w:color="auto"/>
            </w:tcBorders>
            <w:vAlign w:val="center"/>
          </w:tcPr>
          <w:p w14:paraId="4F95EA0B" w14:textId="77777777" w:rsidR="0034454E" w:rsidRPr="00D80BBB" w:rsidRDefault="0034454E" w:rsidP="0034454E">
            <w:pPr>
              <w:pStyle w:val="BodyText2"/>
              <w:ind w:right="135"/>
              <w:rPr>
                <w:rFonts w:asciiTheme="minorHAnsi" w:hAnsiTheme="minorHAnsi"/>
                <w:b/>
              </w:rPr>
            </w:pPr>
            <w:r w:rsidRPr="0023694B">
              <w:rPr>
                <w:rFonts w:asciiTheme="minorHAnsi" w:hAnsiTheme="minorHAnsi"/>
                <w:b/>
                <w:sz w:val="20"/>
                <w:szCs w:val="20"/>
              </w:rPr>
              <w:t xml:space="preserve">The responsible person’s signature on this compliance document affirms that all applicable requirements in this table have been met.  </w:t>
            </w:r>
          </w:p>
        </w:tc>
      </w:tr>
    </w:tbl>
    <w:p w14:paraId="02EDE318" w14:textId="77777777" w:rsidR="0034454E" w:rsidRDefault="0034454E" w:rsidP="0037148B">
      <w:pPr>
        <w:rPr>
          <w:rFonts w:asciiTheme="minorHAnsi" w:hAnsiTheme="minorHAnsi"/>
          <w:sz w:val="18"/>
          <w:szCs w:val="18"/>
        </w:rPr>
      </w:pPr>
    </w:p>
    <w:tbl>
      <w:tblPr>
        <w:tblW w:w="10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6"/>
      </w:tblGrid>
      <w:tr w:rsidR="00670948" w:rsidRPr="008B38A1" w14:paraId="5910A892" w14:textId="77777777" w:rsidTr="00B046FC">
        <w:trPr>
          <w:trHeight w:val="136"/>
        </w:trPr>
        <w:tc>
          <w:tcPr>
            <w:tcW w:w="10796" w:type="dxa"/>
            <w:tcBorders>
              <w:top w:val="single" w:sz="4" w:space="0" w:color="000000"/>
              <w:left w:val="single" w:sz="4" w:space="0" w:color="000000"/>
              <w:bottom w:val="single" w:sz="4" w:space="0" w:color="000000"/>
              <w:right w:val="single" w:sz="4" w:space="0" w:color="000000"/>
            </w:tcBorders>
            <w:vAlign w:val="center"/>
          </w:tcPr>
          <w:p w14:paraId="1391BD1C" w14:textId="5BA1AE13" w:rsidR="00670948" w:rsidRPr="008B38A1" w:rsidRDefault="000023C4" w:rsidP="00B046FC">
            <w:pPr>
              <w:spacing w:line="276" w:lineRule="auto"/>
              <w:rPr>
                <w:rFonts w:asciiTheme="minorHAnsi" w:eastAsia="Calibri" w:hAnsiTheme="minorHAnsi"/>
                <w:b/>
                <w:sz w:val="18"/>
                <w:szCs w:val="18"/>
              </w:rPr>
            </w:pPr>
            <w:r>
              <w:rPr>
                <w:rFonts w:asciiTheme="minorHAnsi" w:eastAsia="Calibri" w:hAnsiTheme="minorHAnsi"/>
                <w:b/>
                <w:szCs w:val="18"/>
              </w:rPr>
              <w:t>I</w:t>
            </w:r>
            <w:r w:rsidR="00670948" w:rsidRPr="004F73D0">
              <w:rPr>
                <w:rFonts w:asciiTheme="minorHAnsi" w:eastAsia="Calibri" w:hAnsiTheme="minorHAnsi"/>
                <w:b/>
                <w:szCs w:val="18"/>
              </w:rPr>
              <w:t>. Compliance Statement</w:t>
            </w:r>
          </w:p>
        </w:tc>
      </w:tr>
      <w:tr w:rsidR="00670948" w:rsidRPr="008B38A1" w14:paraId="342A3961" w14:textId="77777777" w:rsidTr="00B046FC">
        <w:trPr>
          <w:trHeight w:val="136"/>
        </w:trPr>
        <w:tc>
          <w:tcPr>
            <w:tcW w:w="10796" w:type="dxa"/>
            <w:tcBorders>
              <w:top w:val="single" w:sz="4" w:space="0" w:color="000000"/>
              <w:left w:val="single" w:sz="4" w:space="0" w:color="000000"/>
              <w:bottom w:val="single" w:sz="4" w:space="0" w:color="000000"/>
              <w:right w:val="single" w:sz="4" w:space="0" w:color="000000"/>
            </w:tcBorders>
            <w:vAlign w:val="center"/>
          </w:tcPr>
          <w:p w14:paraId="6F1FDB3A" w14:textId="13901454" w:rsidR="00670948" w:rsidRPr="00B65067" w:rsidRDefault="00670948" w:rsidP="00B046FC">
            <w:pPr>
              <w:rPr>
                <w:rFonts w:asciiTheme="minorHAnsi" w:eastAsia="Calibri" w:hAnsiTheme="minorHAnsi"/>
                <w:b/>
                <w:sz w:val="18"/>
                <w:szCs w:val="18"/>
              </w:rPr>
            </w:pPr>
          </w:p>
        </w:tc>
      </w:tr>
    </w:tbl>
    <w:p w14:paraId="559F6029" w14:textId="5FDDE1D9" w:rsidR="002D6034" w:rsidRDefault="002D6034" w:rsidP="0037148B">
      <w:pPr>
        <w:rPr>
          <w:rFonts w:asciiTheme="minorHAnsi" w:hAnsiTheme="minorHAnsi"/>
          <w:sz w:val="18"/>
          <w:szCs w:val="18"/>
        </w:rPr>
      </w:pPr>
    </w:p>
    <w:p w14:paraId="5E2E2FE6" w14:textId="34E808F3" w:rsidR="002D6034" w:rsidRDefault="002D6034">
      <w:pPr>
        <w:rPr>
          <w:rFonts w:asciiTheme="minorHAnsi" w:hAnsiTheme="minorHAnsi"/>
          <w:sz w:val="18"/>
          <w:szCs w:val="18"/>
        </w:rPr>
      </w:pPr>
    </w:p>
    <w:tbl>
      <w:tblPr>
        <w:tblW w:w="4988" w:type="pct"/>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341"/>
        <w:gridCol w:w="5423"/>
      </w:tblGrid>
      <w:tr w:rsidR="00E12055" w:rsidRPr="009E2C1C" w14:paraId="675D7419" w14:textId="77777777" w:rsidTr="00E0089F">
        <w:trPr>
          <w:trHeight w:val="206"/>
        </w:trPr>
        <w:tc>
          <w:tcPr>
            <w:tcW w:w="10945" w:type="dxa"/>
            <w:gridSpan w:val="2"/>
            <w:vAlign w:val="center"/>
          </w:tcPr>
          <w:p w14:paraId="1680D44E" w14:textId="77777777" w:rsidR="00E12055" w:rsidRPr="009351D2" w:rsidRDefault="00E12055" w:rsidP="00E0089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Calibri" w:hAnsi="Calibri" w:cs="Arial"/>
                <w:b/>
                <w:caps/>
                <w:sz w:val="18"/>
                <w:szCs w:val="18"/>
              </w:rPr>
              <w:t>Documentation Author's Declaration Statement</w:t>
            </w:r>
          </w:p>
        </w:tc>
      </w:tr>
      <w:tr w:rsidR="00E12055" w:rsidRPr="001B14D6" w14:paraId="1D1B7542" w14:textId="77777777" w:rsidTr="00E0089F">
        <w:trPr>
          <w:trHeight w:val="206"/>
        </w:trPr>
        <w:tc>
          <w:tcPr>
            <w:tcW w:w="10945" w:type="dxa"/>
            <w:gridSpan w:val="2"/>
            <w:vAlign w:val="center"/>
          </w:tcPr>
          <w:p w14:paraId="073BD307" w14:textId="77777777" w:rsidR="00E12055" w:rsidRDefault="00E12055" w:rsidP="00E0089F">
            <w:pPr>
              <w:numPr>
                <w:ilvl w:val="0"/>
                <w:numId w:val="8"/>
              </w:numPr>
              <w:rPr>
                <w:rFonts w:ascii="Calibri" w:hAnsi="Calibri"/>
                <w:sz w:val="18"/>
                <w:szCs w:val="18"/>
              </w:rPr>
            </w:pPr>
            <w:r w:rsidRPr="00E136A4">
              <w:rPr>
                <w:rFonts w:ascii="Calibri" w:hAnsi="Calibri"/>
                <w:sz w:val="18"/>
                <w:szCs w:val="18"/>
              </w:rPr>
              <w:t xml:space="preserve">I certify that this Certificate of </w:t>
            </w:r>
            <w:r>
              <w:rPr>
                <w:rFonts w:ascii="Calibri" w:hAnsi="Calibri"/>
                <w:sz w:val="18"/>
                <w:szCs w:val="18"/>
              </w:rPr>
              <w:t>Compliance</w:t>
            </w:r>
            <w:r w:rsidRPr="00E136A4">
              <w:rPr>
                <w:rFonts w:ascii="Calibri" w:hAnsi="Calibri"/>
                <w:sz w:val="18"/>
                <w:szCs w:val="18"/>
              </w:rPr>
              <w:t xml:space="preserve"> documentation is accurate and complete.</w:t>
            </w:r>
          </w:p>
        </w:tc>
      </w:tr>
      <w:tr w:rsidR="00E12055" w:rsidRPr="00FD7A7F" w14:paraId="67F4AD39" w14:textId="77777777" w:rsidTr="00E0089F">
        <w:trPr>
          <w:trHeight w:val="432"/>
        </w:trPr>
        <w:tc>
          <w:tcPr>
            <w:tcW w:w="5431" w:type="dxa"/>
          </w:tcPr>
          <w:p w14:paraId="416E23EB" w14:textId="77777777" w:rsidR="00E12055" w:rsidRPr="0047600B" w:rsidRDefault="00E12055" w:rsidP="00E0089F">
            <w:pPr>
              <w:rPr>
                <w:rFonts w:ascii="Calibri" w:hAnsi="Calibri"/>
                <w:sz w:val="14"/>
                <w:szCs w:val="14"/>
              </w:rPr>
            </w:pPr>
            <w:r>
              <w:rPr>
                <w:rFonts w:asciiTheme="minorHAnsi" w:hAnsiTheme="minorHAnsi"/>
                <w:sz w:val="14"/>
                <w:szCs w:val="14"/>
              </w:rPr>
              <w:t xml:space="preserve">Documentation Author </w:t>
            </w:r>
            <w:r w:rsidRPr="0047600B">
              <w:rPr>
                <w:rFonts w:ascii="Calibri" w:hAnsi="Calibri"/>
                <w:sz w:val="14"/>
                <w:szCs w:val="14"/>
              </w:rPr>
              <w:t>Name:</w:t>
            </w:r>
          </w:p>
        </w:tc>
        <w:tc>
          <w:tcPr>
            <w:tcW w:w="5514" w:type="dxa"/>
          </w:tcPr>
          <w:p w14:paraId="3964B807" w14:textId="77777777" w:rsidR="00E12055" w:rsidRPr="0047600B" w:rsidRDefault="00E12055" w:rsidP="00E0089F">
            <w:pPr>
              <w:rPr>
                <w:rFonts w:ascii="Calibri" w:hAnsi="Calibri"/>
                <w:sz w:val="14"/>
                <w:szCs w:val="14"/>
              </w:rPr>
            </w:pPr>
            <w:r>
              <w:rPr>
                <w:rFonts w:asciiTheme="minorHAnsi" w:hAnsiTheme="minorHAnsi"/>
                <w:sz w:val="14"/>
                <w:szCs w:val="14"/>
              </w:rPr>
              <w:t xml:space="preserve">Documentation Author </w:t>
            </w:r>
            <w:r w:rsidRPr="0047600B">
              <w:rPr>
                <w:rFonts w:ascii="Calibri" w:hAnsi="Calibri"/>
                <w:sz w:val="14"/>
                <w:szCs w:val="14"/>
              </w:rPr>
              <w:t>Signature:</w:t>
            </w:r>
          </w:p>
        </w:tc>
      </w:tr>
      <w:tr w:rsidR="00E12055" w:rsidRPr="00FD7A7F" w14:paraId="2233C515" w14:textId="77777777" w:rsidTr="00E0089F">
        <w:trPr>
          <w:trHeight w:val="432"/>
        </w:trPr>
        <w:tc>
          <w:tcPr>
            <w:tcW w:w="5431" w:type="dxa"/>
          </w:tcPr>
          <w:p w14:paraId="30A644E4" w14:textId="77777777" w:rsidR="00E12055" w:rsidRPr="0047600B" w:rsidRDefault="00E12055" w:rsidP="00E0089F">
            <w:pPr>
              <w:rPr>
                <w:rFonts w:ascii="Calibri" w:hAnsi="Calibri"/>
                <w:sz w:val="14"/>
                <w:szCs w:val="14"/>
              </w:rPr>
            </w:pPr>
            <w:r>
              <w:rPr>
                <w:rFonts w:ascii="Calibri" w:hAnsi="Calibri"/>
                <w:sz w:val="14"/>
                <w:szCs w:val="14"/>
              </w:rPr>
              <w:t>Company</w:t>
            </w:r>
            <w:r w:rsidRPr="0047600B">
              <w:rPr>
                <w:rFonts w:ascii="Calibri" w:hAnsi="Calibri"/>
                <w:sz w:val="14"/>
                <w:szCs w:val="14"/>
              </w:rPr>
              <w:t>:</w:t>
            </w:r>
          </w:p>
        </w:tc>
        <w:tc>
          <w:tcPr>
            <w:tcW w:w="5514" w:type="dxa"/>
          </w:tcPr>
          <w:p w14:paraId="75ADA8DB" w14:textId="77777777" w:rsidR="00E12055" w:rsidRPr="0047600B" w:rsidRDefault="00E12055" w:rsidP="00E0089F">
            <w:pPr>
              <w:rPr>
                <w:rFonts w:ascii="Calibri" w:hAnsi="Calibri"/>
                <w:sz w:val="14"/>
                <w:szCs w:val="14"/>
              </w:rPr>
            </w:pPr>
            <w:r>
              <w:rPr>
                <w:rFonts w:ascii="Calibri" w:hAnsi="Calibri"/>
                <w:sz w:val="14"/>
                <w:szCs w:val="14"/>
              </w:rPr>
              <w:t xml:space="preserve">Signature </w:t>
            </w:r>
            <w:r w:rsidRPr="0047600B">
              <w:rPr>
                <w:rFonts w:ascii="Calibri" w:hAnsi="Calibri"/>
                <w:sz w:val="14"/>
                <w:szCs w:val="14"/>
              </w:rPr>
              <w:t>Date:</w:t>
            </w:r>
          </w:p>
        </w:tc>
      </w:tr>
      <w:tr w:rsidR="00E12055" w:rsidRPr="00FD7A7F" w14:paraId="0309C657" w14:textId="77777777" w:rsidTr="00E0089F">
        <w:trPr>
          <w:trHeight w:val="432"/>
        </w:trPr>
        <w:tc>
          <w:tcPr>
            <w:tcW w:w="5431" w:type="dxa"/>
          </w:tcPr>
          <w:p w14:paraId="371C8348" w14:textId="77777777" w:rsidR="00E12055" w:rsidRPr="0047600B" w:rsidRDefault="00E12055" w:rsidP="00E0089F">
            <w:pPr>
              <w:rPr>
                <w:rFonts w:ascii="Calibri" w:hAnsi="Calibri"/>
                <w:sz w:val="14"/>
                <w:szCs w:val="14"/>
              </w:rPr>
            </w:pPr>
            <w:r w:rsidRPr="0047600B">
              <w:rPr>
                <w:rFonts w:ascii="Calibri" w:hAnsi="Calibri"/>
                <w:sz w:val="14"/>
                <w:szCs w:val="14"/>
              </w:rPr>
              <w:lastRenderedPageBreak/>
              <w:t>Address:</w:t>
            </w:r>
          </w:p>
        </w:tc>
        <w:tc>
          <w:tcPr>
            <w:tcW w:w="5514" w:type="dxa"/>
          </w:tcPr>
          <w:p w14:paraId="5BE53407" w14:textId="77777777" w:rsidR="00E12055" w:rsidRPr="0047600B" w:rsidRDefault="00E12055" w:rsidP="00E0089F">
            <w:pPr>
              <w:rPr>
                <w:rFonts w:ascii="Calibri" w:hAnsi="Calibri"/>
                <w:sz w:val="14"/>
                <w:szCs w:val="14"/>
              </w:rPr>
            </w:pPr>
            <w:r>
              <w:rPr>
                <w:rFonts w:ascii="Calibri" w:hAnsi="Calibri"/>
                <w:sz w:val="14"/>
                <w:szCs w:val="14"/>
              </w:rPr>
              <w:t>CEA/ HERS Certification Identification (if a</w:t>
            </w:r>
            <w:r w:rsidRPr="0047600B">
              <w:rPr>
                <w:rFonts w:ascii="Calibri" w:hAnsi="Calibri"/>
                <w:sz w:val="14"/>
                <w:szCs w:val="14"/>
              </w:rPr>
              <w:t>pplicable</w:t>
            </w:r>
            <w:r>
              <w:rPr>
                <w:rFonts w:ascii="Calibri" w:hAnsi="Calibri"/>
                <w:sz w:val="14"/>
                <w:szCs w:val="14"/>
              </w:rPr>
              <w:t>)</w:t>
            </w:r>
            <w:r w:rsidRPr="0047600B">
              <w:rPr>
                <w:rFonts w:ascii="Calibri" w:hAnsi="Calibri"/>
                <w:sz w:val="14"/>
                <w:szCs w:val="14"/>
              </w:rPr>
              <w:t>:</w:t>
            </w:r>
          </w:p>
        </w:tc>
      </w:tr>
      <w:tr w:rsidR="00E12055" w:rsidRPr="00FD7A7F" w14:paraId="4027EB91" w14:textId="77777777" w:rsidTr="00E0089F">
        <w:trPr>
          <w:trHeight w:val="432"/>
        </w:trPr>
        <w:tc>
          <w:tcPr>
            <w:tcW w:w="5431" w:type="dxa"/>
          </w:tcPr>
          <w:p w14:paraId="290AAA42" w14:textId="77777777" w:rsidR="00E12055" w:rsidRPr="0047600B" w:rsidRDefault="00E12055" w:rsidP="00E0089F">
            <w:pPr>
              <w:rPr>
                <w:rFonts w:ascii="Calibri" w:hAnsi="Calibri"/>
                <w:sz w:val="14"/>
                <w:szCs w:val="14"/>
              </w:rPr>
            </w:pPr>
            <w:r w:rsidRPr="0047600B">
              <w:rPr>
                <w:rFonts w:ascii="Calibri" w:hAnsi="Calibri"/>
                <w:sz w:val="14"/>
                <w:szCs w:val="14"/>
              </w:rPr>
              <w:t>City/State/Zip:</w:t>
            </w:r>
          </w:p>
        </w:tc>
        <w:tc>
          <w:tcPr>
            <w:tcW w:w="5514" w:type="dxa"/>
          </w:tcPr>
          <w:p w14:paraId="193277BA" w14:textId="77777777" w:rsidR="00E12055" w:rsidRPr="0047600B" w:rsidRDefault="00E12055" w:rsidP="00E0089F">
            <w:pPr>
              <w:rPr>
                <w:rFonts w:ascii="Calibri" w:hAnsi="Calibri"/>
                <w:sz w:val="14"/>
                <w:szCs w:val="14"/>
              </w:rPr>
            </w:pPr>
            <w:r w:rsidRPr="0047600B">
              <w:rPr>
                <w:rFonts w:ascii="Calibri" w:hAnsi="Calibri"/>
                <w:sz w:val="14"/>
                <w:szCs w:val="14"/>
              </w:rPr>
              <w:t>Phone:</w:t>
            </w:r>
          </w:p>
        </w:tc>
      </w:tr>
      <w:tr w:rsidR="00E12055" w:rsidRPr="008E6C57" w14:paraId="47872938" w14:textId="77777777" w:rsidTr="00E0089F">
        <w:tblPrEx>
          <w:tblCellMar>
            <w:left w:w="115" w:type="dxa"/>
            <w:right w:w="115" w:type="dxa"/>
          </w:tblCellMar>
        </w:tblPrEx>
        <w:trPr>
          <w:trHeight w:val="296"/>
        </w:trPr>
        <w:tc>
          <w:tcPr>
            <w:tcW w:w="10945" w:type="dxa"/>
            <w:gridSpan w:val="2"/>
            <w:vAlign w:val="center"/>
          </w:tcPr>
          <w:p w14:paraId="56850113" w14:textId="77777777" w:rsidR="00E12055" w:rsidRDefault="00E12055" w:rsidP="00E0089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p>
        </w:tc>
      </w:tr>
      <w:tr w:rsidR="00E12055" w:rsidRPr="008E6C57" w14:paraId="67243C24" w14:textId="77777777" w:rsidTr="00E0089F">
        <w:tblPrEx>
          <w:tblCellMar>
            <w:left w:w="115" w:type="dxa"/>
            <w:right w:w="115" w:type="dxa"/>
          </w:tblCellMar>
        </w:tblPrEx>
        <w:trPr>
          <w:trHeight w:val="504"/>
        </w:trPr>
        <w:tc>
          <w:tcPr>
            <w:tcW w:w="10945" w:type="dxa"/>
            <w:gridSpan w:val="2"/>
          </w:tcPr>
          <w:p w14:paraId="274511BA" w14:textId="77777777" w:rsidR="00E12055" w:rsidRDefault="00E12055" w:rsidP="00E0089F">
            <w:pPr>
              <w:pStyle w:val="Heading3"/>
              <w:numPr>
                <w:ilvl w:val="0"/>
                <w:numId w:val="0"/>
              </w:numPr>
              <w:spacing w:before="0"/>
              <w:ind w:right="90"/>
              <w:rPr>
                <w:rFonts w:ascii="Calibri" w:hAnsi="Calibri"/>
                <w:sz w:val="18"/>
                <w:szCs w:val="18"/>
              </w:rPr>
            </w:pPr>
            <w:r w:rsidRPr="008E6C57">
              <w:rPr>
                <w:rFonts w:asciiTheme="minorHAnsi" w:hAnsiTheme="minorHAnsi"/>
                <w:sz w:val="18"/>
                <w:szCs w:val="18"/>
              </w:rPr>
              <w:t xml:space="preserve">I certify </w:t>
            </w:r>
            <w:r>
              <w:rPr>
                <w:rFonts w:asciiTheme="minorHAnsi" w:hAnsiTheme="minorHAnsi"/>
                <w:sz w:val="18"/>
                <w:szCs w:val="18"/>
              </w:rPr>
              <w:t xml:space="preserve">the following </w:t>
            </w:r>
            <w:r w:rsidRPr="008E6C57">
              <w:rPr>
                <w:rFonts w:asciiTheme="minorHAnsi" w:hAnsiTheme="minorHAnsi"/>
                <w:sz w:val="18"/>
                <w:szCs w:val="18"/>
              </w:rPr>
              <w:t xml:space="preserve">under penalty of perjury, under the </w:t>
            </w:r>
            <w:r>
              <w:rPr>
                <w:rFonts w:asciiTheme="minorHAnsi" w:hAnsiTheme="minorHAnsi"/>
                <w:sz w:val="18"/>
                <w:szCs w:val="18"/>
              </w:rPr>
              <w:t>laws of the State of California:</w:t>
            </w:r>
          </w:p>
          <w:p w14:paraId="1FC5D1E2" w14:textId="77777777" w:rsidR="00E12055" w:rsidRDefault="00E12055" w:rsidP="00E0089F">
            <w:pPr>
              <w:pStyle w:val="Heading3"/>
              <w:numPr>
                <w:ilvl w:val="0"/>
                <w:numId w:val="7"/>
              </w:numPr>
              <w:spacing w:before="0"/>
              <w:ind w:right="90"/>
              <w:rPr>
                <w:rFonts w:ascii="Calibri" w:hAnsi="Calibri"/>
                <w:sz w:val="18"/>
                <w:szCs w:val="18"/>
              </w:rPr>
            </w:pPr>
            <w:r w:rsidRPr="00B272DC">
              <w:rPr>
                <w:rFonts w:asciiTheme="minorHAnsi" w:hAnsiTheme="minorHAnsi"/>
                <w:sz w:val="18"/>
                <w:szCs w:val="18"/>
              </w:rPr>
              <w:t xml:space="preserve">The information provided on this Certificate of </w:t>
            </w:r>
            <w:r>
              <w:rPr>
                <w:rFonts w:asciiTheme="minorHAnsi" w:hAnsiTheme="minorHAnsi"/>
                <w:sz w:val="18"/>
                <w:szCs w:val="18"/>
              </w:rPr>
              <w:t xml:space="preserve">Compliance </w:t>
            </w:r>
            <w:r w:rsidRPr="00B272DC">
              <w:rPr>
                <w:rFonts w:asciiTheme="minorHAnsi" w:hAnsiTheme="minorHAnsi"/>
                <w:sz w:val="18"/>
                <w:szCs w:val="18"/>
              </w:rPr>
              <w:t>is true and correct.</w:t>
            </w:r>
          </w:p>
          <w:p w14:paraId="03117F41" w14:textId="77777777" w:rsidR="00E12055" w:rsidRDefault="00E12055" w:rsidP="00E0089F">
            <w:pPr>
              <w:pStyle w:val="Heading3"/>
              <w:numPr>
                <w:ilvl w:val="0"/>
                <w:numId w:val="7"/>
              </w:numPr>
              <w:spacing w:before="0"/>
              <w:ind w:right="90"/>
              <w:rPr>
                <w:rFonts w:ascii="Calibri" w:hAnsi="Calibri"/>
                <w:sz w:val="18"/>
                <w:szCs w:val="18"/>
              </w:rPr>
            </w:pPr>
            <w:r w:rsidRPr="00A46E7F">
              <w:rPr>
                <w:rFonts w:ascii="Calibri" w:hAnsi="Calibri"/>
                <w:sz w:val="18"/>
                <w:szCs w:val="18"/>
              </w:rPr>
              <w:t xml:space="preserve">I am eligible under Division 3 of the Business and Professions Code to accept responsibility for </w:t>
            </w:r>
            <w:r w:rsidRPr="00D1061B">
              <w:rPr>
                <w:rFonts w:ascii="Calibri" w:hAnsi="Calibri"/>
                <w:sz w:val="18"/>
                <w:szCs w:val="18"/>
              </w:rPr>
              <w:t>the building design</w:t>
            </w:r>
            <w:r>
              <w:rPr>
                <w:rFonts w:ascii="Calibri" w:hAnsi="Calibri"/>
                <w:sz w:val="18"/>
                <w:szCs w:val="18"/>
              </w:rPr>
              <w:t xml:space="preserve"> or system design</w:t>
            </w:r>
            <w:r w:rsidRPr="00D1061B">
              <w:rPr>
                <w:rFonts w:ascii="Calibri" w:hAnsi="Calibri"/>
                <w:sz w:val="18"/>
                <w:szCs w:val="18"/>
              </w:rPr>
              <w:t xml:space="preserve"> identified on this Certificate of Compliance</w:t>
            </w:r>
            <w:r>
              <w:rPr>
                <w:rFonts w:ascii="Calibri" w:hAnsi="Calibri"/>
                <w:sz w:val="18"/>
                <w:szCs w:val="18"/>
              </w:rPr>
              <w:t xml:space="preserve"> (responsible designer)</w:t>
            </w:r>
            <w:r w:rsidRPr="00D1061B">
              <w:rPr>
                <w:rFonts w:ascii="Calibri" w:hAnsi="Calibri"/>
                <w:sz w:val="18"/>
                <w:szCs w:val="18"/>
              </w:rPr>
              <w:t>.</w:t>
            </w:r>
          </w:p>
          <w:p w14:paraId="514BA446" w14:textId="77777777" w:rsidR="00E12055" w:rsidRDefault="00E12055" w:rsidP="00E0089F">
            <w:pPr>
              <w:numPr>
                <w:ilvl w:val="0"/>
                <w:numId w:val="7"/>
              </w:numPr>
              <w:autoSpaceDE w:val="0"/>
              <w:autoSpaceDN w:val="0"/>
              <w:adjustRightInd w:val="0"/>
              <w:ind w:right="90"/>
              <w:rPr>
                <w:rFonts w:ascii="Calibri" w:hAnsi="Calibri"/>
                <w:sz w:val="18"/>
                <w:szCs w:val="18"/>
              </w:rPr>
            </w:pPr>
            <w:r>
              <w:rPr>
                <w:rFonts w:ascii="Calibri" w:hAnsi="Calibri" w:cs="Arial"/>
                <w:sz w:val="18"/>
                <w:szCs w:val="18"/>
              </w:rPr>
              <w:t>T</w:t>
            </w:r>
            <w:r w:rsidRPr="00B177C8">
              <w:rPr>
                <w:rFonts w:ascii="Calibri" w:hAnsi="Calibri" w:cs="Arial"/>
                <w:sz w:val="18"/>
                <w:szCs w:val="18"/>
              </w:rPr>
              <w:t>hat the energy features and performance specifications</w:t>
            </w:r>
            <w:r>
              <w:rPr>
                <w:rFonts w:ascii="Calibri" w:hAnsi="Calibri" w:cs="Arial"/>
                <w:sz w:val="18"/>
                <w:szCs w:val="18"/>
              </w:rPr>
              <w:t>,</w:t>
            </w:r>
            <w:r w:rsidRPr="00B177C8">
              <w:rPr>
                <w:rFonts w:ascii="Calibri" w:hAnsi="Calibri" w:cs="Arial"/>
                <w:sz w:val="18"/>
                <w:szCs w:val="18"/>
              </w:rPr>
              <w:t xml:space="preserve"> </w:t>
            </w:r>
            <w:r w:rsidRPr="0011656B">
              <w:rPr>
                <w:rFonts w:ascii="Calibri" w:hAnsi="Calibri" w:cs="Arial"/>
                <w:sz w:val="18"/>
                <w:szCs w:val="18"/>
              </w:rPr>
              <w:t xml:space="preserve">materials, components, and manufactured devices </w:t>
            </w:r>
            <w:r w:rsidRPr="00B177C8">
              <w:rPr>
                <w:rFonts w:ascii="Calibri" w:hAnsi="Calibri" w:cs="Arial"/>
                <w:sz w:val="18"/>
                <w:szCs w:val="18"/>
              </w:rPr>
              <w:t>for the building design</w:t>
            </w:r>
            <w:r>
              <w:rPr>
                <w:rFonts w:ascii="Calibri" w:hAnsi="Calibri" w:cs="Arial"/>
                <w:sz w:val="18"/>
                <w:szCs w:val="18"/>
              </w:rPr>
              <w:t xml:space="preserve"> or system design</w:t>
            </w:r>
            <w:r w:rsidRPr="00B177C8">
              <w:rPr>
                <w:rFonts w:ascii="Calibri" w:hAnsi="Calibri" w:cs="Arial"/>
                <w:sz w:val="18"/>
                <w:szCs w:val="18"/>
              </w:rPr>
              <w:t xml:space="preserve"> identified on this Certificate of Compliance conform to the</w:t>
            </w:r>
            <w:r>
              <w:rPr>
                <w:rFonts w:ascii="Calibri" w:hAnsi="Calibri" w:cs="Arial"/>
                <w:sz w:val="18"/>
                <w:szCs w:val="18"/>
              </w:rPr>
              <w:t xml:space="preserve"> requirements of Title 24, Part</w:t>
            </w:r>
            <w:r w:rsidRPr="00B177C8">
              <w:rPr>
                <w:rFonts w:ascii="Calibri" w:hAnsi="Calibri" w:cs="Arial"/>
                <w:sz w:val="18"/>
                <w:szCs w:val="18"/>
              </w:rPr>
              <w:t xml:space="preserve"> </w:t>
            </w:r>
            <w:proofErr w:type="gramStart"/>
            <w:r w:rsidRPr="00B177C8">
              <w:rPr>
                <w:rFonts w:ascii="Calibri" w:hAnsi="Calibri" w:cs="Arial"/>
                <w:sz w:val="18"/>
                <w:szCs w:val="18"/>
              </w:rPr>
              <w:t>1</w:t>
            </w:r>
            <w:proofErr w:type="gramEnd"/>
            <w:r w:rsidRPr="00B177C8">
              <w:rPr>
                <w:rFonts w:ascii="Calibri" w:hAnsi="Calibri" w:cs="Arial"/>
                <w:sz w:val="18"/>
                <w:szCs w:val="18"/>
              </w:rPr>
              <w:t xml:space="preserve"> and </w:t>
            </w:r>
            <w:r>
              <w:rPr>
                <w:rFonts w:ascii="Calibri" w:hAnsi="Calibri" w:cs="Arial"/>
                <w:sz w:val="18"/>
                <w:szCs w:val="18"/>
              </w:rPr>
              <w:t xml:space="preserve">Part </w:t>
            </w:r>
            <w:r w:rsidRPr="00B177C8">
              <w:rPr>
                <w:rFonts w:ascii="Calibri" w:hAnsi="Calibri" w:cs="Arial"/>
                <w:sz w:val="18"/>
                <w:szCs w:val="18"/>
              </w:rPr>
              <w:t>6 of the California Code of Regulations</w:t>
            </w:r>
            <w:r w:rsidRPr="008E6C57">
              <w:rPr>
                <w:rFonts w:ascii="Calibri" w:hAnsi="Calibri" w:cs="TimesNewRomanPSMT"/>
                <w:sz w:val="18"/>
                <w:szCs w:val="18"/>
              </w:rPr>
              <w:t>.</w:t>
            </w:r>
          </w:p>
          <w:p w14:paraId="5DE9EC18" w14:textId="77777777" w:rsidR="00E12055" w:rsidRPr="004B51B5" w:rsidRDefault="00E12055" w:rsidP="00E0089F">
            <w:pPr>
              <w:pStyle w:val="ListParagraph"/>
              <w:numPr>
                <w:ilvl w:val="0"/>
                <w:numId w:val="7"/>
              </w:numPr>
              <w:autoSpaceDE w:val="0"/>
              <w:autoSpaceDN w:val="0"/>
              <w:adjustRightInd w:val="0"/>
              <w:ind w:right="90"/>
              <w:rPr>
                <w:rFonts w:ascii="Calibri" w:hAnsi="Calibri"/>
                <w:sz w:val="18"/>
                <w:szCs w:val="18"/>
              </w:rPr>
            </w:pPr>
            <w:r>
              <w:rPr>
                <w:rFonts w:ascii="Calibri" w:hAnsi="Calibri" w:cs="Arial"/>
                <w:sz w:val="18"/>
                <w:szCs w:val="18"/>
              </w:rPr>
              <w:t>T</w:t>
            </w:r>
            <w:r w:rsidRPr="00B177C8">
              <w:rPr>
                <w:rFonts w:ascii="Calibri" w:hAnsi="Calibri" w:cs="Arial"/>
                <w:sz w:val="18"/>
                <w:szCs w:val="18"/>
              </w:rPr>
              <w:t>he building</w:t>
            </w:r>
            <w:r>
              <w:rPr>
                <w:rFonts w:ascii="Calibri" w:hAnsi="Calibri" w:cs="Arial"/>
                <w:sz w:val="18"/>
                <w:szCs w:val="18"/>
              </w:rPr>
              <w:t xml:space="preserve"> design </w:t>
            </w:r>
            <w:proofErr w:type="gramStart"/>
            <w:r w:rsidRPr="00B177C8">
              <w:rPr>
                <w:rFonts w:ascii="Calibri" w:hAnsi="Calibri" w:cs="Arial"/>
                <w:sz w:val="18"/>
                <w:szCs w:val="18"/>
              </w:rPr>
              <w:t>features</w:t>
            </w:r>
            <w:proofErr w:type="gramEnd"/>
            <w:r w:rsidRPr="00B177C8">
              <w:rPr>
                <w:rFonts w:ascii="Calibri" w:hAnsi="Calibri" w:cs="Arial"/>
                <w:sz w:val="18"/>
                <w:szCs w:val="18"/>
              </w:rPr>
              <w:t xml:space="preserve"> </w:t>
            </w:r>
            <w:r>
              <w:rPr>
                <w:rFonts w:ascii="Calibri" w:hAnsi="Calibri" w:cs="Arial"/>
                <w:sz w:val="18"/>
                <w:szCs w:val="18"/>
              </w:rPr>
              <w:t>or system</w:t>
            </w:r>
            <w:r w:rsidRPr="00B177C8">
              <w:rPr>
                <w:rFonts w:ascii="Calibri" w:hAnsi="Calibri" w:cs="Arial"/>
                <w:sz w:val="18"/>
                <w:szCs w:val="18"/>
              </w:rPr>
              <w:t xml:space="preserve"> design features identified on this Certificate of Compliance are consistent with the information provided on other applicable compliance </w:t>
            </w:r>
            <w:r>
              <w:rPr>
                <w:rFonts w:ascii="Calibri" w:hAnsi="Calibri" w:cs="Arial"/>
                <w:sz w:val="18"/>
                <w:szCs w:val="18"/>
              </w:rPr>
              <w:t>documents</w:t>
            </w:r>
            <w:r w:rsidRPr="00B177C8">
              <w:rPr>
                <w:rFonts w:ascii="Calibri" w:hAnsi="Calibri" w:cs="Arial"/>
                <w:sz w:val="18"/>
                <w:szCs w:val="18"/>
              </w:rPr>
              <w:t>, worksheets, calculations, plans and specifications submitted to the enforcement agency for approval with this building permit application</w:t>
            </w:r>
            <w:r>
              <w:rPr>
                <w:rFonts w:ascii="Calibri" w:hAnsi="Calibri" w:cs="Arial"/>
                <w:sz w:val="18"/>
                <w:szCs w:val="18"/>
              </w:rPr>
              <w:t>.</w:t>
            </w:r>
          </w:p>
          <w:p w14:paraId="72133D51" w14:textId="77777777" w:rsidR="00E12055" w:rsidRPr="004B51B5" w:rsidRDefault="00E12055" w:rsidP="00E0089F">
            <w:pPr>
              <w:pStyle w:val="ListParagraph"/>
              <w:numPr>
                <w:ilvl w:val="0"/>
                <w:numId w:val="7"/>
              </w:numPr>
              <w:autoSpaceDE w:val="0"/>
              <w:autoSpaceDN w:val="0"/>
              <w:adjustRightInd w:val="0"/>
              <w:ind w:right="90"/>
              <w:rPr>
                <w:rFonts w:ascii="Calibri" w:hAnsi="Calibri"/>
                <w:sz w:val="18"/>
                <w:szCs w:val="18"/>
              </w:rPr>
            </w:pPr>
            <w:r w:rsidRPr="004B51B5">
              <w:rPr>
                <w:rFonts w:ascii="Calibri" w:hAnsi="Calibri"/>
                <w:sz w:val="18"/>
                <w:szCs w:val="18"/>
              </w:rPr>
              <w:t xml:space="preserve">I will ensure that a registered copy of this Certificate of Compliance shall be made available with the building permit(s) issued for the </w:t>
            </w:r>
            <w:proofErr w:type="gramStart"/>
            <w:r w:rsidRPr="004B51B5">
              <w:rPr>
                <w:rFonts w:ascii="Calibri" w:hAnsi="Calibri"/>
                <w:sz w:val="18"/>
                <w:szCs w:val="18"/>
              </w:rPr>
              <w:t>building, and</w:t>
            </w:r>
            <w:proofErr w:type="gramEnd"/>
            <w:r w:rsidRPr="004B51B5">
              <w:rPr>
                <w:rFonts w:ascii="Calibri" w:hAnsi="Calibri"/>
                <w:sz w:val="18"/>
                <w:szCs w:val="18"/>
              </w:rPr>
              <w:t xml:space="preserve"> made available to the enforcement agency for all applicable inspections. I understand that a </w:t>
            </w:r>
            <w:r>
              <w:rPr>
                <w:rFonts w:ascii="Calibri" w:hAnsi="Calibri"/>
                <w:sz w:val="18"/>
                <w:szCs w:val="18"/>
              </w:rPr>
              <w:t>registered</w:t>
            </w:r>
            <w:r w:rsidRPr="004B51B5">
              <w:rPr>
                <w:rFonts w:ascii="Calibri" w:hAnsi="Calibri"/>
                <w:sz w:val="18"/>
                <w:szCs w:val="18"/>
              </w:rPr>
              <w:t xml:space="preserve"> copy of this Certificate of Compliance is required to be included with the documentation the builder provides to the building owner at occupancy.  </w:t>
            </w:r>
          </w:p>
        </w:tc>
      </w:tr>
      <w:tr w:rsidR="00E12055" w:rsidRPr="008E6C57" w14:paraId="0325002E" w14:textId="77777777" w:rsidTr="00E0089F">
        <w:tblPrEx>
          <w:tblCellMar>
            <w:left w:w="108" w:type="dxa"/>
            <w:right w:w="108" w:type="dxa"/>
          </w:tblCellMar>
        </w:tblPrEx>
        <w:trPr>
          <w:trHeight w:val="504"/>
        </w:trPr>
        <w:tc>
          <w:tcPr>
            <w:tcW w:w="5431" w:type="dxa"/>
          </w:tcPr>
          <w:p w14:paraId="74242AAF" w14:textId="77777777" w:rsidR="00E12055" w:rsidRPr="001B6B55" w:rsidRDefault="00E12055" w:rsidP="00E0089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Responsible Designer Name</w:t>
            </w:r>
            <w:r w:rsidRPr="001B6B55">
              <w:rPr>
                <w:rFonts w:ascii="Calibri" w:hAnsi="Calibri"/>
                <w:sz w:val="14"/>
                <w:szCs w:val="14"/>
              </w:rPr>
              <w:t>:</w:t>
            </w:r>
          </w:p>
        </w:tc>
        <w:tc>
          <w:tcPr>
            <w:tcW w:w="5514" w:type="dxa"/>
          </w:tcPr>
          <w:p w14:paraId="2A867436" w14:textId="77777777" w:rsidR="00E12055" w:rsidRPr="001B6B55" w:rsidRDefault="00E12055" w:rsidP="00E0089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 xml:space="preserve">Responsible Designer </w:t>
            </w:r>
            <w:r w:rsidRPr="001B6B55">
              <w:rPr>
                <w:rFonts w:ascii="Calibri" w:hAnsi="Calibri"/>
                <w:sz w:val="14"/>
                <w:szCs w:val="14"/>
              </w:rPr>
              <w:t>Signature:</w:t>
            </w:r>
          </w:p>
        </w:tc>
      </w:tr>
      <w:tr w:rsidR="00E12055" w:rsidRPr="008E6C57" w14:paraId="61702C4D" w14:textId="77777777" w:rsidTr="00E0089F">
        <w:tblPrEx>
          <w:tblCellMar>
            <w:left w:w="108" w:type="dxa"/>
            <w:right w:w="108" w:type="dxa"/>
          </w:tblCellMar>
        </w:tblPrEx>
        <w:trPr>
          <w:trHeight w:val="504"/>
        </w:trPr>
        <w:tc>
          <w:tcPr>
            <w:tcW w:w="5431" w:type="dxa"/>
          </w:tcPr>
          <w:p w14:paraId="3D849FE8" w14:textId="77777777" w:rsidR="00E12055" w:rsidRPr="001B6B55" w:rsidRDefault="00E12055" w:rsidP="00E0089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1B6B55">
              <w:rPr>
                <w:rFonts w:ascii="Calibri" w:hAnsi="Calibri"/>
                <w:sz w:val="14"/>
                <w:szCs w:val="14"/>
              </w:rPr>
              <w:t>C</w:t>
            </w:r>
            <w:r>
              <w:rPr>
                <w:rFonts w:ascii="Calibri" w:hAnsi="Calibri"/>
                <w:sz w:val="14"/>
                <w:szCs w:val="14"/>
              </w:rPr>
              <w:t>ompany</w:t>
            </w:r>
            <w:r w:rsidRPr="001B6B55">
              <w:rPr>
                <w:rFonts w:ascii="Calibri" w:hAnsi="Calibri"/>
                <w:sz w:val="14"/>
                <w:szCs w:val="14"/>
              </w:rPr>
              <w:t>:</w:t>
            </w:r>
          </w:p>
        </w:tc>
        <w:tc>
          <w:tcPr>
            <w:tcW w:w="5514" w:type="dxa"/>
          </w:tcPr>
          <w:p w14:paraId="23F74DCB" w14:textId="77777777" w:rsidR="00E12055" w:rsidRPr="001B6B55" w:rsidRDefault="00E12055" w:rsidP="00E0089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Date Signed</w:t>
            </w:r>
            <w:r w:rsidRPr="001B6B55">
              <w:rPr>
                <w:rFonts w:ascii="Calibri" w:hAnsi="Calibri"/>
                <w:sz w:val="14"/>
                <w:szCs w:val="14"/>
              </w:rPr>
              <w:t>:</w:t>
            </w:r>
          </w:p>
        </w:tc>
      </w:tr>
      <w:tr w:rsidR="00E12055" w:rsidRPr="008E6C57" w14:paraId="6729330E" w14:textId="77777777" w:rsidTr="00E0089F">
        <w:tblPrEx>
          <w:tblCellMar>
            <w:left w:w="108" w:type="dxa"/>
            <w:right w:w="108" w:type="dxa"/>
          </w:tblCellMar>
        </w:tblPrEx>
        <w:trPr>
          <w:trHeight w:val="504"/>
        </w:trPr>
        <w:tc>
          <w:tcPr>
            <w:tcW w:w="5431" w:type="dxa"/>
          </w:tcPr>
          <w:p w14:paraId="276071B9" w14:textId="77777777" w:rsidR="00E12055" w:rsidRDefault="00E12055" w:rsidP="00E0089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Address:</w:t>
            </w:r>
          </w:p>
        </w:tc>
        <w:tc>
          <w:tcPr>
            <w:tcW w:w="5514" w:type="dxa"/>
          </w:tcPr>
          <w:p w14:paraId="39F78153" w14:textId="77777777" w:rsidR="00E12055" w:rsidRPr="001B6B55" w:rsidRDefault="00E12055" w:rsidP="00E0089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License:</w:t>
            </w:r>
          </w:p>
        </w:tc>
      </w:tr>
      <w:tr w:rsidR="00E12055" w:rsidRPr="008E6C57" w14:paraId="1EC9DF35" w14:textId="77777777" w:rsidTr="00E0089F">
        <w:tblPrEx>
          <w:tblCellMar>
            <w:left w:w="108" w:type="dxa"/>
            <w:right w:w="108" w:type="dxa"/>
          </w:tblCellMar>
        </w:tblPrEx>
        <w:trPr>
          <w:trHeight w:val="504"/>
        </w:trPr>
        <w:tc>
          <w:tcPr>
            <w:tcW w:w="5431" w:type="dxa"/>
          </w:tcPr>
          <w:p w14:paraId="32987B20" w14:textId="77777777" w:rsidR="00E12055" w:rsidRDefault="00E12055" w:rsidP="00E0089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City/State/Zip:</w:t>
            </w:r>
          </w:p>
        </w:tc>
        <w:tc>
          <w:tcPr>
            <w:tcW w:w="5514" w:type="dxa"/>
          </w:tcPr>
          <w:p w14:paraId="1EB848B4" w14:textId="77777777" w:rsidR="00E12055" w:rsidRPr="001B6B55" w:rsidRDefault="00E12055" w:rsidP="00E0089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Phone:</w:t>
            </w:r>
          </w:p>
        </w:tc>
      </w:tr>
    </w:tbl>
    <w:p w14:paraId="16BE198D" w14:textId="77777777" w:rsidR="0044189E" w:rsidRDefault="0044189E" w:rsidP="00012A93">
      <w:pPr>
        <w:rPr>
          <w:rFonts w:asciiTheme="minorHAnsi" w:hAnsiTheme="minorHAnsi"/>
          <w:sz w:val="18"/>
          <w:szCs w:val="18"/>
        </w:rPr>
        <w:sectPr w:rsidR="0044189E" w:rsidSect="00E20FE0">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450" w:footer="576" w:gutter="0"/>
          <w:pgNumType w:start="1"/>
          <w:cols w:space="720"/>
          <w:docGrid w:linePitch="272"/>
        </w:sectPr>
      </w:pPr>
    </w:p>
    <w:p w14:paraId="687253C1" w14:textId="61F674AF" w:rsidR="0044189E" w:rsidRPr="0044189E" w:rsidRDefault="0044189E" w:rsidP="0044189E">
      <w:pPr>
        <w:jc w:val="center"/>
        <w:rPr>
          <w:rFonts w:asciiTheme="minorHAnsi" w:hAnsiTheme="minorHAnsi"/>
          <w:b/>
        </w:rPr>
      </w:pPr>
      <w:r w:rsidRPr="0044189E">
        <w:rPr>
          <w:rFonts w:asciiTheme="minorHAnsi" w:hAnsiTheme="minorHAnsi"/>
          <w:b/>
        </w:rPr>
        <w:lastRenderedPageBreak/>
        <w:t>CF2R-</w:t>
      </w:r>
      <w:r>
        <w:rPr>
          <w:rFonts w:asciiTheme="minorHAnsi" w:hAnsiTheme="minorHAnsi"/>
          <w:b/>
        </w:rPr>
        <w:t>PVB</w:t>
      </w:r>
      <w:r w:rsidRPr="0044189E">
        <w:rPr>
          <w:rFonts w:asciiTheme="minorHAnsi" w:hAnsiTheme="minorHAnsi"/>
          <w:b/>
        </w:rPr>
        <w:t>-01-E User Instructions</w:t>
      </w:r>
    </w:p>
    <w:p w14:paraId="050410EC" w14:textId="77777777" w:rsidR="0044189E" w:rsidRPr="0044189E" w:rsidRDefault="0044189E" w:rsidP="0044189E">
      <w:pPr>
        <w:spacing w:before="120"/>
        <w:rPr>
          <w:rFonts w:asciiTheme="minorHAnsi" w:hAnsiTheme="minorHAnsi"/>
          <w:b/>
        </w:rPr>
      </w:pPr>
    </w:p>
    <w:p w14:paraId="0809E03D" w14:textId="77777777" w:rsidR="0044189E" w:rsidRPr="0044189E" w:rsidRDefault="0044189E" w:rsidP="007A0ABA">
      <w:pPr>
        <w:numPr>
          <w:ilvl w:val="0"/>
          <w:numId w:val="13"/>
        </w:numPr>
        <w:spacing w:before="120" w:line="276" w:lineRule="auto"/>
        <w:ind w:left="270" w:hanging="270"/>
        <w:contextualSpacing/>
        <w:rPr>
          <w:rFonts w:asciiTheme="minorHAnsi" w:hAnsiTheme="minorHAnsi"/>
          <w:b/>
        </w:rPr>
      </w:pPr>
      <w:r w:rsidRPr="0044189E">
        <w:rPr>
          <w:rFonts w:asciiTheme="minorHAnsi" w:hAnsiTheme="minorHAnsi"/>
          <w:b/>
        </w:rPr>
        <w:t>General Information</w:t>
      </w:r>
    </w:p>
    <w:p w14:paraId="0BA88F4F" w14:textId="0EC7CFEE" w:rsidR="007C78AC" w:rsidRDefault="0044189E" w:rsidP="007A0ABA">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60" w:hanging="90"/>
        <w:rPr>
          <w:rFonts w:asciiTheme="minorHAnsi" w:hAnsiTheme="minorHAnsi"/>
        </w:rPr>
      </w:pPr>
      <w:r w:rsidRPr="0044189E">
        <w:rPr>
          <w:rFonts w:asciiTheme="minorHAnsi" w:hAnsiTheme="minorHAnsi"/>
        </w:rPr>
        <w:t>01</w:t>
      </w:r>
      <w:r w:rsidR="007C78AC" w:rsidRPr="007C78AC">
        <w:rPr>
          <w:rFonts w:asciiTheme="minorHAnsi" w:hAnsiTheme="minorHAnsi"/>
        </w:rPr>
        <w:t xml:space="preserve"> </w:t>
      </w:r>
      <w:r w:rsidR="007C78AC">
        <w:rPr>
          <w:rFonts w:asciiTheme="minorHAnsi" w:hAnsiTheme="minorHAnsi"/>
        </w:rPr>
        <w:t>For information only and requires no user input.</w:t>
      </w:r>
    </w:p>
    <w:p w14:paraId="3E5FDE8B" w14:textId="65D1882E" w:rsidR="007C78AC" w:rsidRDefault="007C78AC" w:rsidP="007A0ABA">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60" w:hanging="90"/>
        <w:rPr>
          <w:rFonts w:asciiTheme="minorHAnsi" w:hAnsiTheme="minorHAnsi"/>
        </w:rPr>
      </w:pPr>
      <w:r>
        <w:rPr>
          <w:rFonts w:asciiTheme="minorHAnsi" w:hAnsiTheme="minorHAnsi"/>
        </w:rPr>
        <w:t>02</w:t>
      </w:r>
      <w:r w:rsidRPr="007C78AC">
        <w:rPr>
          <w:rFonts w:asciiTheme="minorHAnsi" w:hAnsiTheme="minorHAnsi"/>
        </w:rPr>
        <w:t xml:space="preserve"> </w:t>
      </w:r>
      <w:r>
        <w:rPr>
          <w:rFonts w:asciiTheme="minorHAnsi" w:hAnsiTheme="minorHAnsi"/>
        </w:rPr>
        <w:t>For information only and requires no user input.</w:t>
      </w:r>
    </w:p>
    <w:p w14:paraId="7E3CC9A5" w14:textId="5C9AF487" w:rsidR="007C78AC" w:rsidRDefault="007C78AC" w:rsidP="007A0ABA">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60" w:hanging="90"/>
        <w:rPr>
          <w:rFonts w:asciiTheme="minorHAnsi" w:hAnsiTheme="minorHAnsi"/>
        </w:rPr>
      </w:pPr>
      <w:r>
        <w:rPr>
          <w:rFonts w:asciiTheme="minorHAnsi" w:hAnsiTheme="minorHAnsi"/>
        </w:rPr>
        <w:t>03 User choose from list of qualifying exceptions to the PV requirements.  If no exception applicable, choose N/A</w:t>
      </w:r>
    </w:p>
    <w:p w14:paraId="3AD5C2FB" w14:textId="3D148665" w:rsidR="007C78AC" w:rsidRDefault="007C78AC" w:rsidP="007A0ABA">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60" w:hanging="90"/>
        <w:rPr>
          <w:rFonts w:asciiTheme="minorHAnsi" w:hAnsiTheme="minorHAnsi"/>
        </w:rPr>
      </w:pPr>
      <w:r>
        <w:rPr>
          <w:rFonts w:asciiTheme="minorHAnsi" w:hAnsiTheme="minorHAnsi"/>
        </w:rPr>
        <w:t>04 For information only and requires no user input.</w:t>
      </w:r>
    </w:p>
    <w:p w14:paraId="6C91DDB1" w14:textId="34412C6A" w:rsidR="0044189E" w:rsidRDefault="007C78AC" w:rsidP="007A0ABA">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60" w:hanging="90"/>
        <w:rPr>
          <w:rFonts w:asciiTheme="minorHAnsi" w:hAnsiTheme="minorHAnsi"/>
        </w:rPr>
      </w:pPr>
      <w:r>
        <w:rPr>
          <w:rFonts w:asciiTheme="minorHAnsi" w:hAnsiTheme="minorHAnsi"/>
        </w:rPr>
        <w:t>05 For information only and requires no user input.</w:t>
      </w:r>
    </w:p>
    <w:p w14:paraId="2A624933" w14:textId="6D76E27B" w:rsidR="00B21E66" w:rsidRPr="0044189E" w:rsidRDefault="00B21E66" w:rsidP="007A0ABA">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60" w:hanging="90"/>
        <w:rPr>
          <w:rFonts w:asciiTheme="minorHAnsi" w:hAnsiTheme="minorHAnsi"/>
        </w:rPr>
      </w:pPr>
      <w:r>
        <w:rPr>
          <w:rFonts w:asciiTheme="minorHAnsi" w:hAnsiTheme="minorHAnsi"/>
        </w:rPr>
        <w:t>06 For information only and requires no user input.</w:t>
      </w:r>
    </w:p>
    <w:p w14:paraId="32F2BF05" w14:textId="77777777" w:rsidR="0044189E" w:rsidRPr="0044189E" w:rsidRDefault="0044189E" w:rsidP="00870F4C">
      <w:pPr>
        <w:ind w:left="360"/>
        <w:rPr>
          <w:rFonts w:asciiTheme="minorHAnsi" w:hAnsiTheme="minorHAnsi"/>
        </w:rPr>
      </w:pPr>
    </w:p>
    <w:p w14:paraId="2596F610" w14:textId="6798241D" w:rsidR="0044189E" w:rsidRPr="0044189E" w:rsidRDefault="007A0ABA" w:rsidP="007A0ABA">
      <w:pPr>
        <w:numPr>
          <w:ilvl w:val="0"/>
          <w:numId w:val="13"/>
        </w:numPr>
        <w:spacing w:before="120" w:line="276" w:lineRule="auto"/>
        <w:ind w:left="270" w:hanging="270"/>
        <w:contextualSpacing/>
        <w:rPr>
          <w:rFonts w:asciiTheme="minorHAnsi" w:hAnsiTheme="minorHAnsi"/>
          <w:b/>
        </w:rPr>
      </w:pPr>
      <w:r>
        <w:rPr>
          <w:rFonts w:asciiTheme="minorHAnsi" w:hAnsiTheme="minorHAnsi"/>
          <w:b/>
        </w:rPr>
        <w:t>Design Photovoltaic Systems Information</w:t>
      </w:r>
    </w:p>
    <w:p w14:paraId="4391A739" w14:textId="26E3E0EA" w:rsidR="0044189E" w:rsidRDefault="007A0ABA" w:rsidP="001E7C02">
      <w:pPr>
        <w:rPr>
          <w:rFonts w:asciiTheme="minorHAnsi" w:hAnsiTheme="minorHAnsi"/>
        </w:rPr>
      </w:pPr>
      <w:r w:rsidRPr="007A0ABA">
        <w:rPr>
          <w:rFonts w:asciiTheme="minorHAnsi" w:hAnsiTheme="minorHAnsi"/>
        </w:rPr>
        <w:t xml:space="preserve">This table reports the </w:t>
      </w:r>
      <w:r>
        <w:rPr>
          <w:rFonts w:asciiTheme="minorHAnsi" w:hAnsiTheme="minorHAnsi"/>
        </w:rPr>
        <w:t>PV</w:t>
      </w:r>
      <w:r w:rsidRPr="007A0ABA">
        <w:rPr>
          <w:rFonts w:asciiTheme="minorHAnsi" w:hAnsiTheme="minorHAnsi"/>
        </w:rPr>
        <w:t xml:space="preserve"> system features that were specified on the registered CF1R compliance document for this project. For information only and requires no user input.</w:t>
      </w:r>
    </w:p>
    <w:p w14:paraId="7083DDA5" w14:textId="2E55AF15" w:rsidR="007A0ABA" w:rsidRDefault="007A0ABA" w:rsidP="00012A93">
      <w:pPr>
        <w:rPr>
          <w:rFonts w:asciiTheme="minorHAnsi" w:hAnsiTheme="minorHAnsi"/>
          <w:sz w:val="18"/>
          <w:szCs w:val="18"/>
        </w:rPr>
      </w:pPr>
    </w:p>
    <w:p w14:paraId="1E88DDA3" w14:textId="3E74EAB8" w:rsidR="00DB50FB" w:rsidRPr="0044189E" w:rsidRDefault="00DB50FB" w:rsidP="00DB50FB">
      <w:pPr>
        <w:numPr>
          <w:ilvl w:val="0"/>
          <w:numId w:val="13"/>
        </w:numPr>
        <w:spacing w:before="120" w:line="276" w:lineRule="auto"/>
        <w:ind w:left="270" w:hanging="270"/>
        <w:contextualSpacing/>
        <w:rPr>
          <w:rFonts w:asciiTheme="minorHAnsi" w:hAnsiTheme="minorHAnsi"/>
          <w:b/>
        </w:rPr>
      </w:pPr>
      <w:r>
        <w:rPr>
          <w:rFonts w:asciiTheme="minorHAnsi" w:hAnsiTheme="minorHAnsi"/>
          <w:b/>
        </w:rPr>
        <w:t>Installed Photovoltaic Systems Information</w:t>
      </w:r>
    </w:p>
    <w:p w14:paraId="17957E74" w14:textId="03AB146E" w:rsidR="007A0ABA" w:rsidRDefault="007A0ABA" w:rsidP="007A0ABA">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60" w:hanging="90"/>
        <w:rPr>
          <w:rFonts w:asciiTheme="minorHAnsi" w:hAnsiTheme="minorHAnsi"/>
        </w:rPr>
      </w:pPr>
      <w:r w:rsidRPr="0044189E">
        <w:rPr>
          <w:rFonts w:asciiTheme="minorHAnsi" w:hAnsiTheme="minorHAnsi"/>
        </w:rPr>
        <w:t>01</w:t>
      </w:r>
      <w:r w:rsidRPr="007C78AC">
        <w:rPr>
          <w:rFonts w:asciiTheme="minorHAnsi" w:hAnsiTheme="minorHAnsi"/>
        </w:rPr>
        <w:t xml:space="preserve"> </w:t>
      </w:r>
      <w:r w:rsidR="00DB50FB">
        <w:rPr>
          <w:rFonts w:asciiTheme="minorHAnsi" w:hAnsiTheme="minorHAnsi"/>
        </w:rPr>
        <w:t>PV Array ID or Name - Reference information from CF1R.</w:t>
      </w:r>
    </w:p>
    <w:p w14:paraId="5D20E5E1" w14:textId="23FB95AC" w:rsidR="007A0ABA" w:rsidRDefault="007A0ABA" w:rsidP="007A0ABA">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60" w:hanging="90"/>
        <w:rPr>
          <w:rFonts w:asciiTheme="minorHAnsi" w:hAnsiTheme="minorHAnsi"/>
        </w:rPr>
      </w:pPr>
      <w:r>
        <w:rPr>
          <w:rFonts w:asciiTheme="minorHAnsi" w:hAnsiTheme="minorHAnsi"/>
        </w:rPr>
        <w:t>02</w:t>
      </w:r>
      <w:r w:rsidRPr="007C78AC">
        <w:rPr>
          <w:rFonts w:asciiTheme="minorHAnsi" w:hAnsiTheme="minorHAnsi"/>
        </w:rPr>
        <w:t xml:space="preserve"> </w:t>
      </w:r>
      <w:r w:rsidR="00DB50FB">
        <w:rPr>
          <w:rFonts w:asciiTheme="minorHAnsi" w:hAnsiTheme="minorHAnsi"/>
        </w:rPr>
        <w:t xml:space="preserve">DC System Size – Enter the </w:t>
      </w:r>
      <w:proofErr w:type="spellStart"/>
      <w:r w:rsidR="00DB50FB">
        <w:rPr>
          <w:rFonts w:asciiTheme="minorHAnsi" w:hAnsiTheme="minorHAnsi"/>
        </w:rPr>
        <w:t>kWdc</w:t>
      </w:r>
      <w:proofErr w:type="spellEnd"/>
      <w:r w:rsidR="00342C50">
        <w:rPr>
          <w:rFonts w:asciiTheme="minorHAnsi" w:hAnsiTheme="minorHAnsi"/>
        </w:rPr>
        <w:t xml:space="preserve"> of the array.  Must be equal or greater the design system</w:t>
      </w:r>
      <w:r w:rsidR="00AF3852">
        <w:rPr>
          <w:rFonts w:asciiTheme="minorHAnsi" w:hAnsiTheme="minorHAnsi"/>
        </w:rPr>
        <w:t xml:space="preserve"> size</w:t>
      </w:r>
      <w:r w:rsidR="00342C50">
        <w:rPr>
          <w:rFonts w:asciiTheme="minorHAnsi" w:hAnsiTheme="minorHAnsi"/>
        </w:rPr>
        <w:t xml:space="preserve"> for this array</w:t>
      </w:r>
      <w:r w:rsidR="00AF3852">
        <w:rPr>
          <w:rFonts w:asciiTheme="minorHAnsi" w:hAnsiTheme="minorHAnsi"/>
        </w:rPr>
        <w:t>.</w:t>
      </w:r>
    </w:p>
    <w:p w14:paraId="521FDC5A" w14:textId="180CB8A6" w:rsidR="007A0ABA" w:rsidRDefault="007A0ABA" w:rsidP="00AF385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540" w:hanging="270"/>
        <w:rPr>
          <w:rFonts w:asciiTheme="minorHAnsi" w:hAnsiTheme="minorHAnsi"/>
        </w:rPr>
      </w:pPr>
      <w:r>
        <w:rPr>
          <w:rFonts w:asciiTheme="minorHAnsi" w:hAnsiTheme="minorHAnsi"/>
        </w:rPr>
        <w:t xml:space="preserve">03 </w:t>
      </w:r>
      <w:r w:rsidR="00342C50">
        <w:rPr>
          <w:rFonts w:asciiTheme="minorHAnsi" w:hAnsiTheme="minorHAnsi"/>
        </w:rPr>
        <w:t xml:space="preserve">Module Type – </w:t>
      </w:r>
      <w:r w:rsidR="00F534D3">
        <w:rPr>
          <w:rFonts w:asciiTheme="minorHAnsi" w:hAnsiTheme="minorHAnsi"/>
        </w:rPr>
        <w:t>If the array meet</w:t>
      </w:r>
      <w:r w:rsidR="00AF3852">
        <w:rPr>
          <w:rFonts w:asciiTheme="minorHAnsi" w:hAnsiTheme="minorHAnsi"/>
        </w:rPr>
        <w:t>s</w:t>
      </w:r>
      <w:r w:rsidR="00F534D3">
        <w:rPr>
          <w:rFonts w:asciiTheme="minorHAnsi" w:hAnsiTheme="minorHAnsi"/>
        </w:rPr>
        <w:t xml:space="preserve"> the California Flexible Installation criteria, then e</w:t>
      </w:r>
      <w:r w:rsidR="00342C50">
        <w:rPr>
          <w:rFonts w:asciiTheme="minorHAnsi" w:hAnsiTheme="minorHAnsi"/>
        </w:rPr>
        <w:t xml:space="preserve">nter the </w:t>
      </w:r>
      <w:r w:rsidR="00AF3852">
        <w:rPr>
          <w:rFonts w:asciiTheme="minorHAnsi" w:hAnsiTheme="minorHAnsi"/>
        </w:rPr>
        <w:t>Module Type.   Different module types are Standard and Premium.</w:t>
      </w:r>
    </w:p>
    <w:p w14:paraId="2B554CF3" w14:textId="27DEB6BE" w:rsidR="007A0ABA" w:rsidRDefault="007A0ABA" w:rsidP="00AF385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540" w:hanging="270"/>
        <w:rPr>
          <w:rFonts w:asciiTheme="minorHAnsi" w:hAnsiTheme="minorHAnsi"/>
        </w:rPr>
      </w:pPr>
      <w:r>
        <w:rPr>
          <w:rFonts w:asciiTheme="minorHAnsi" w:hAnsiTheme="minorHAnsi"/>
        </w:rPr>
        <w:t xml:space="preserve">04 </w:t>
      </w:r>
      <w:r w:rsidR="00AF3852">
        <w:rPr>
          <w:rFonts w:asciiTheme="minorHAnsi" w:hAnsiTheme="minorHAnsi"/>
        </w:rPr>
        <w:t xml:space="preserve">Azimuth - </w:t>
      </w:r>
      <w:r w:rsidR="00AF3852" w:rsidRPr="00AF3852">
        <w:rPr>
          <w:rFonts w:asciiTheme="minorHAnsi" w:hAnsiTheme="minorHAnsi"/>
        </w:rPr>
        <w:t xml:space="preserve">If the array meets the California Flexible Installation criteria, then enter the </w:t>
      </w:r>
      <w:r w:rsidR="00AF3852">
        <w:rPr>
          <w:rFonts w:asciiTheme="minorHAnsi" w:hAnsiTheme="minorHAnsi"/>
        </w:rPr>
        <w:t>azimuth of the array in degrees from North.</w:t>
      </w:r>
      <w:r w:rsidR="00AF3852" w:rsidRPr="00AF3852">
        <w:rPr>
          <w:rFonts w:asciiTheme="minorHAnsi" w:hAnsiTheme="minorHAnsi"/>
        </w:rPr>
        <w:t xml:space="preserve">   </w:t>
      </w:r>
    </w:p>
    <w:p w14:paraId="282A801D" w14:textId="3686D2D5" w:rsidR="007A0ABA" w:rsidRDefault="007A0ABA" w:rsidP="00870F4C">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540" w:hanging="270"/>
        <w:rPr>
          <w:rFonts w:asciiTheme="minorHAnsi" w:hAnsiTheme="minorHAnsi"/>
        </w:rPr>
      </w:pPr>
      <w:r>
        <w:rPr>
          <w:rFonts w:asciiTheme="minorHAnsi" w:hAnsiTheme="minorHAnsi"/>
        </w:rPr>
        <w:t xml:space="preserve">05 </w:t>
      </w:r>
      <w:r w:rsidR="00AF3852">
        <w:rPr>
          <w:rFonts w:asciiTheme="minorHAnsi" w:hAnsiTheme="minorHAnsi"/>
        </w:rPr>
        <w:t xml:space="preserve">Tilt Input - </w:t>
      </w:r>
      <w:r w:rsidR="00AF3852" w:rsidRPr="00AF3852">
        <w:rPr>
          <w:rFonts w:asciiTheme="minorHAnsi" w:hAnsiTheme="minorHAnsi"/>
        </w:rPr>
        <w:t xml:space="preserve">Different </w:t>
      </w:r>
      <w:r w:rsidR="00AF3852">
        <w:rPr>
          <w:rFonts w:asciiTheme="minorHAnsi" w:hAnsiTheme="minorHAnsi"/>
        </w:rPr>
        <w:t xml:space="preserve">Tilt input </w:t>
      </w:r>
      <w:r w:rsidR="00AF3852" w:rsidRPr="00AF3852">
        <w:rPr>
          <w:rFonts w:asciiTheme="minorHAnsi" w:hAnsiTheme="minorHAnsi"/>
        </w:rPr>
        <w:t xml:space="preserve">are </w:t>
      </w:r>
      <w:r w:rsidR="00AF3852">
        <w:rPr>
          <w:rFonts w:asciiTheme="minorHAnsi" w:hAnsiTheme="minorHAnsi"/>
        </w:rPr>
        <w:t>Degree and Pitch</w:t>
      </w:r>
      <w:r w:rsidR="00AF3852" w:rsidRPr="00AF3852">
        <w:rPr>
          <w:rFonts w:asciiTheme="minorHAnsi" w:hAnsiTheme="minorHAnsi"/>
        </w:rPr>
        <w:t>.</w:t>
      </w:r>
    </w:p>
    <w:p w14:paraId="41B163FE" w14:textId="74898315" w:rsidR="00AF3852" w:rsidRDefault="00AF3852" w:rsidP="00AF385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60" w:hanging="90"/>
        <w:rPr>
          <w:rFonts w:asciiTheme="minorHAnsi" w:hAnsiTheme="minorHAnsi"/>
        </w:rPr>
      </w:pPr>
      <w:r>
        <w:rPr>
          <w:rFonts w:asciiTheme="minorHAnsi" w:hAnsiTheme="minorHAnsi"/>
        </w:rPr>
        <w:t xml:space="preserve">06 </w:t>
      </w:r>
      <w:r w:rsidR="00F36380">
        <w:rPr>
          <w:rFonts w:asciiTheme="minorHAnsi" w:hAnsiTheme="minorHAnsi"/>
        </w:rPr>
        <w:t>Angle/Tilt</w:t>
      </w:r>
      <w:r>
        <w:rPr>
          <w:rFonts w:asciiTheme="minorHAnsi" w:hAnsiTheme="minorHAnsi"/>
        </w:rPr>
        <w:t xml:space="preserve"> - </w:t>
      </w:r>
      <w:r w:rsidR="00F36380">
        <w:rPr>
          <w:rFonts w:asciiTheme="minorHAnsi" w:hAnsiTheme="minorHAnsi"/>
        </w:rPr>
        <w:t>E</w:t>
      </w:r>
      <w:r w:rsidRPr="00AF3852">
        <w:rPr>
          <w:rFonts w:asciiTheme="minorHAnsi" w:hAnsiTheme="minorHAnsi"/>
        </w:rPr>
        <w:t xml:space="preserve">nter </w:t>
      </w:r>
      <w:r>
        <w:rPr>
          <w:rFonts w:asciiTheme="minorHAnsi" w:hAnsiTheme="minorHAnsi"/>
        </w:rPr>
        <w:t>the value of the angle or tilt.</w:t>
      </w:r>
    </w:p>
    <w:p w14:paraId="03F0B248" w14:textId="0B71DE28" w:rsidR="00F36380" w:rsidRDefault="00AF3852" w:rsidP="00AF385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540" w:hanging="270"/>
        <w:rPr>
          <w:rFonts w:asciiTheme="minorHAnsi" w:hAnsiTheme="minorHAnsi"/>
        </w:rPr>
      </w:pPr>
      <w:r>
        <w:rPr>
          <w:rFonts w:asciiTheme="minorHAnsi" w:hAnsiTheme="minorHAnsi"/>
        </w:rPr>
        <w:t xml:space="preserve">07 </w:t>
      </w:r>
      <w:r w:rsidR="00F36380">
        <w:rPr>
          <w:rFonts w:asciiTheme="minorHAnsi" w:hAnsiTheme="minorHAnsi"/>
        </w:rPr>
        <w:t>Annual Solar access – Enter the percent of solar access</w:t>
      </w:r>
    </w:p>
    <w:p w14:paraId="08EF58E3" w14:textId="44E83B94" w:rsidR="00AF3852" w:rsidRDefault="00F36380" w:rsidP="00AF385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540" w:hanging="270"/>
        <w:rPr>
          <w:rFonts w:asciiTheme="minorHAnsi" w:hAnsiTheme="minorHAnsi"/>
        </w:rPr>
      </w:pPr>
      <w:r>
        <w:rPr>
          <w:rFonts w:asciiTheme="minorHAnsi" w:hAnsiTheme="minorHAnsi"/>
        </w:rPr>
        <w:t xml:space="preserve">08 </w:t>
      </w:r>
      <w:r w:rsidR="00AF3852">
        <w:rPr>
          <w:rFonts w:asciiTheme="minorHAnsi" w:hAnsiTheme="minorHAnsi"/>
        </w:rPr>
        <w:t xml:space="preserve">Inverter Efficiency – Enter the inverter efficiency in percent.   Must be equal or greater the design inverter </w:t>
      </w:r>
      <w:r>
        <w:rPr>
          <w:rFonts w:asciiTheme="minorHAnsi" w:hAnsiTheme="minorHAnsi"/>
        </w:rPr>
        <w:t>efficiency</w:t>
      </w:r>
      <w:r w:rsidR="00AF3852">
        <w:rPr>
          <w:rFonts w:asciiTheme="minorHAnsi" w:hAnsiTheme="minorHAnsi"/>
        </w:rPr>
        <w:t xml:space="preserve"> for this array. </w:t>
      </w:r>
    </w:p>
    <w:p w14:paraId="1C4283B8" w14:textId="4E8CDB19" w:rsidR="00F36380" w:rsidRDefault="00F36380" w:rsidP="00AF385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540" w:hanging="270"/>
        <w:rPr>
          <w:rFonts w:asciiTheme="minorHAnsi" w:hAnsiTheme="minorHAnsi"/>
        </w:rPr>
      </w:pPr>
      <w:r>
        <w:rPr>
          <w:rFonts w:asciiTheme="minorHAnsi" w:hAnsiTheme="minorHAnsi"/>
        </w:rPr>
        <w:t>09 Array Type – Choose from: fixed (open rack), tracking (one axis), tracking (two axis)</w:t>
      </w:r>
    </w:p>
    <w:p w14:paraId="1BC3CA38" w14:textId="1823CA31" w:rsidR="00F36380" w:rsidRDefault="00F36380" w:rsidP="00AF385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540" w:hanging="270"/>
        <w:rPr>
          <w:rFonts w:asciiTheme="minorHAnsi" w:hAnsiTheme="minorHAnsi"/>
        </w:rPr>
      </w:pPr>
      <w:r>
        <w:rPr>
          <w:rFonts w:asciiTheme="minorHAnsi" w:hAnsiTheme="minorHAnsi"/>
        </w:rPr>
        <w:t>10 Module Level Power Electronics – Choose from: microinverters or DC power optimizers</w:t>
      </w:r>
    </w:p>
    <w:p w14:paraId="627DDDC8" w14:textId="5699531C" w:rsidR="00AF3852" w:rsidRDefault="00AF3852" w:rsidP="00AF385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60" w:hanging="90"/>
        <w:rPr>
          <w:rFonts w:asciiTheme="minorHAnsi" w:hAnsiTheme="minorHAnsi"/>
        </w:rPr>
      </w:pPr>
    </w:p>
    <w:p w14:paraId="29B1B88D" w14:textId="1148484B" w:rsidR="00870F4C" w:rsidRPr="0044189E" w:rsidRDefault="00870F4C" w:rsidP="00870F4C">
      <w:pPr>
        <w:numPr>
          <w:ilvl w:val="0"/>
          <w:numId w:val="13"/>
        </w:numPr>
        <w:spacing w:before="120" w:line="276" w:lineRule="auto"/>
        <w:ind w:left="270"/>
        <w:contextualSpacing/>
        <w:rPr>
          <w:rFonts w:asciiTheme="minorHAnsi" w:hAnsiTheme="minorHAnsi"/>
          <w:b/>
        </w:rPr>
      </w:pPr>
      <w:r>
        <w:rPr>
          <w:rFonts w:asciiTheme="minorHAnsi" w:hAnsiTheme="minorHAnsi"/>
          <w:b/>
        </w:rPr>
        <w:t>Shading Requirement</w:t>
      </w:r>
    </w:p>
    <w:p w14:paraId="7119D18A" w14:textId="06157FF0" w:rsidR="00AF3852" w:rsidRDefault="00870F4C" w:rsidP="001E7C0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0" w:hanging="360"/>
        <w:rPr>
          <w:rFonts w:asciiTheme="minorHAnsi" w:hAnsiTheme="minorHAnsi"/>
        </w:rPr>
      </w:pPr>
      <w:r w:rsidRPr="00870F4C">
        <w:rPr>
          <w:rFonts w:asciiTheme="minorHAnsi" w:hAnsiTheme="minorHAnsi"/>
        </w:rPr>
        <w:t>Installer must ensure all the requirements on this table are met.</w:t>
      </w:r>
    </w:p>
    <w:p w14:paraId="01D9C5E0" w14:textId="77777777" w:rsidR="00870F4C" w:rsidRPr="00870F4C" w:rsidRDefault="00870F4C" w:rsidP="00870F4C">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0" w:hanging="360"/>
        <w:rPr>
          <w:rFonts w:asciiTheme="minorHAnsi" w:hAnsiTheme="minorHAnsi"/>
        </w:rPr>
      </w:pPr>
    </w:p>
    <w:p w14:paraId="5201F852" w14:textId="6E984750" w:rsidR="00870F4C" w:rsidRPr="0044189E" w:rsidRDefault="00870F4C" w:rsidP="00870F4C">
      <w:pPr>
        <w:numPr>
          <w:ilvl w:val="0"/>
          <w:numId w:val="13"/>
        </w:numPr>
        <w:spacing w:before="120" w:line="276" w:lineRule="auto"/>
        <w:ind w:left="270"/>
        <w:contextualSpacing/>
        <w:rPr>
          <w:rFonts w:asciiTheme="minorHAnsi" w:hAnsiTheme="minorHAnsi"/>
          <w:b/>
        </w:rPr>
      </w:pPr>
      <w:r>
        <w:rPr>
          <w:rFonts w:asciiTheme="minorHAnsi" w:hAnsiTheme="minorHAnsi"/>
          <w:b/>
        </w:rPr>
        <w:t>Solar Access Verification</w:t>
      </w:r>
    </w:p>
    <w:p w14:paraId="58ADD553" w14:textId="07A3CC1E" w:rsidR="00870F4C" w:rsidRDefault="00870F4C" w:rsidP="001E7C0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0" w:hanging="360"/>
        <w:rPr>
          <w:rFonts w:asciiTheme="minorHAnsi" w:hAnsiTheme="minorHAnsi"/>
        </w:rPr>
      </w:pPr>
      <w:r w:rsidRPr="00870F4C">
        <w:rPr>
          <w:rFonts w:asciiTheme="minorHAnsi" w:hAnsiTheme="minorHAnsi"/>
        </w:rPr>
        <w:t>Installer must ensure all the requirements on this table are met.</w:t>
      </w:r>
    </w:p>
    <w:p w14:paraId="31DA4409" w14:textId="77777777" w:rsidR="00870F4C" w:rsidRPr="00870F4C" w:rsidRDefault="00870F4C" w:rsidP="00870F4C">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0" w:hanging="360"/>
        <w:rPr>
          <w:rFonts w:asciiTheme="minorHAnsi" w:hAnsiTheme="minorHAnsi"/>
        </w:rPr>
      </w:pPr>
    </w:p>
    <w:p w14:paraId="2DF89647" w14:textId="5CB165F7" w:rsidR="00870F4C" w:rsidRPr="0044189E" w:rsidRDefault="00870F4C" w:rsidP="00870F4C">
      <w:pPr>
        <w:numPr>
          <w:ilvl w:val="0"/>
          <w:numId w:val="13"/>
        </w:numPr>
        <w:spacing w:before="120" w:line="276" w:lineRule="auto"/>
        <w:ind w:left="270"/>
        <w:contextualSpacing/>
        <w:rPr>
          <w:rFonts w:asciiTheme="minorHAnsi" w:hAnsiTheme="minorHAnsi"/>
          <w:b/>
        </w:rPr>
      </w:pPr>
      <w:r>
        <w:rPr>
          <w:rFonts w:asciiTheme="minorHAnsi" w:hAnsiTheme="minorHAnsi"/>
          <w:b/>
        </w:rPr>
        <w:t>System Monitoring Requirements</w:t>
      </w:r>
    </w:p>
    <w:p w14:paraId="34A9E7A1" w14:textId="62A9AC99" w:rsidR="00B21E66" w:rsidRDefault="00870F4C" w:rsidP="00B21E66">
      <w:pPr>
        <w:ind w:left="-90"/>
        <w:rPr>
          <w:rFonts w:asciiTheme="minorHAnsi" w:hAnsiTheme="minorHAnsi"/>
        </w:rPr>
      </w:pPr>
      <w:r w:rsidRPr="00870F4C">
        <w:rPr>
          <w:rFonts w:asciiTheme="minorHAnsi" w:hAnsiTheme="minorHAnsi"/>
        </w:rPr>
        <w:t>Installer must ensure all the requirements on this table are met.</w:t>
      </w:r>
    </w:p>
    <w:p w14:paraId="527A2A92" w14:textId="77777777" w:rsidR="00B21E66" w:rsidRDefault="00B21E66" w:rsidP="00B21E66">
      <w:pPr>
        <w:ind w:left="-90"/>
        <w:rPr>
          <w:rFonts w:asciiTheme="minorHAnsi" w:hAnsiTheme="minorHAnsi"/>
        </w:rPr>
      </w:pPr>
    </w:p>
    <w:p w14:paraId="10AEC345" w14:textId="2E29B5BF" w:rsidR="002B7D88" w:rsidRPr="00B21E66" w:rsidRDefault="002B7D88" w:rsidP="00B21E66">
      <w:pPr>
        <w:pStyle w:val="ListParagraph"/>
        <w:numPr>
          <w:ilvl w:val="0"/>
          <w:numId w:val="13"/>
        </w:numPr>
        <w:ind w:left="270"/>
        <w:rPr>
          <w:rFonts w:asciiTheme="minorHAnsi" w:hAnsiTheme="minorHAnsi"/>
        </w:rPr>
      </w:pPr>
      <w:r w:rsidRPr="00B21E66">
        <w:rPr>
          <w:rFonts w:asciiTheme="minorHAnsi" w:hAnsiTheme="minorHAnsi"/>
          <w:b/>
        </w:rPr>
        <w:t>Qualifying Exception Verification</w:t>
      </w:r>
    </w:p>
    <w:p w14:paraId="1930BF9B" w14:textId="34B071F2" w:rsidR="002B7D88" w:rsidRPr="002B7D88" w:rsidRDefault="002B7D88" w:rsidP="002B7D88">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hanging="90"/>
        <w:rPr>
          <w:rFonts w:asciiTheme="minorHAnsi" w:hAnsiTheme="minorHAnsi"/>
        </w:rPr>
      </w:pPr>
      <w:r w:rsidRPr="002B7D88">
        <w:rPr>
          <w:rFonts w:asciiTheme="minorHAnsi" w:hAnsiTheme="minorHAnsi"/>
        </w:rPr>
        <w:t>Installer must ensure all the requirements on this table are met.</w:t>
      </w:r>
    </w:p>
    <w:p w14:paraId="672C944E" w14:textId="77777777" w:rsidR="002B7D88" w:rsidRDefault="002B7D88" w:rsidP="002B7D88">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hanging="90"/>
        <w:rPr>
          <w:rFonts w:asciiTheme="minorHAnsi" w:hAnsiTheme="minorHAnsi"/>
          <w:b/>
        </w:rPr>
      </w:pPr>
    </w:p>
    <w:p w14:paraId="449A3A08" w14:textId="73F4D619" w:rsidR="00B21E66" w:rsidRDefault="00B21E66" w:rsidP="00B21E66">
      <w:pPr>
        <w:pStyle w:val="ListParagraph"/>
        <w:numPr>
          <w:ilvl w:val="0"/>
          <w:numId w:val="13"/>
        </w:num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0"/>
        <w:rPr>
          <w:rFonts w:asciiTheme="minorHAnsi" w:hAnsiTheme="minorHAnsi"/>
          <w:b/>
        </w:rPr>
      </w:pPr>
      <w:r w:rsidRPr="00B21E66">
        <w:rPr>
          <w:rFonts w:asciiTheme="minorHAnsi" w:hAnsiTheme="minorHAnsi"/>
          <w:b/>
        </w:rPr>
        <w:t>SMUD Solar Share Program</w:t>
      </w:r>
    </w:p>
    <w:p w14:paraId="36BD6522" w14:textId="73F4D619" w:rsidR="00B21E66" w:rsidRPr="00B21E66" w:rsidRDefault="00B21E66" w:rsidP="00B21E66">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90"/>
        <w:rPr>
          <w:rFonts w:asciiTheme="minorHAnsi" w:hAnsiTheme="minorHAnsi"/>
        </w:rPr>
      </w:pPr>
      <w:r w:rsidRPr="00B21E66">
        <w:rPr>
          <w:rFonts w:asciiTheme="minorHAnsi" w:hAnsiTheme="minorHAnsi"/>
        </w:rPr>
        <w:t>Installer must ensure all the requirements on this table are met.</w:t>
      </w:r>
    </w:p>
    <w:p w14:paraId="12C67ABD" w14:textId="77777777" w:rsidR="00B21E66" w:rsidRPr="00B21E66" w:rsidRDefault="00B21E66" w:rsidP="00B21E66">
      <w:pPr>
        <w:pStyle w:val="ListParagraph"/>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90"/>
        <w:rPr>
          <w:rFonts w:asciiTheme="minorHAnsi" w:hAnsiTheme="minorHAnsi"/>
          <w:b/>
        </w:rPr>
      </w:pPr>
    </w:p>
    <w:p w14:paraId="022B5DFF" w14:textId="268B2F17" w:rsidR="00B21E66" w:rsidRPr="00B21E66" w:rsidRDefault="00B21E66" w:rsidP="00B21E66">
      <w:pPr>
        <w:pStyle w:val="ListParagraph"/>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360"/>
        <w:rPr>
          <w:rFonts w:asciiTheme="minorHAnsi" w:hAnsiTheme="minorHAnsi"/>
          <w:b/>
        </w:rPr>
        <w:sectPr w:rsidR="00B21E66" w:rsidRPr="00B21E66" w:rsidSect="000735CB">
          <w:headerReference w:type="default" r:id="rId18"/>
          <w:pgSz w:w="12240" w:h="15840" w:code="1"/>
          <w:pgMar w:top="720" w:right="720" w:bottom="720" w:left="720" w:header="180" w:footer="576" w:gutter="0"/>
          <w:pgNumType w:start="1"/>
          <w:cols w:space="720"/>
          <w:docGrid w:linePitch="272"/>
        </w:sectPr>
      </w:pPr>
      <w:r w:rsidRPr="00B21E66">
        <w:rPr>
          <w:rFonts w:asciiTheme="minorHAnsi" w:hAnsiTheme="minorHAnsi"/>
          <w:b/>
        </w:rPr>
        <w:t xml:space="preserve">  </w:t>
      </w: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10"/>
        <w:gridCol w:w="1666"/>
        <w:gridCol w:w="2128"/>
        <w:gridCol w:w="541"/>
        <w:gridCol w:w="1563"/>
        <w:gridCol w:w="589"/>
        <w:gridCol w:w="1703"/>
        <w:gridCol w:w="1990"/>
      </w:tblGrid>
      <w:tr w:rsidR="002B369F" w:rsidRPr="00FB0E1A" w14:paraId="37BAEF8C" w14:textId="77777777" w:rsidTr="007B0BD6">
        <w:trPr>
          <w:trHeight w:val="144"/>
        </w:trPr>
        <w:tc>
          <w:tcPr>
            <w:tcW w:w="10790" w:type="dxa"/>
            <w:gridSpan w:val="8"/>
            <w:tcMar>
              <w:top w:w="0" w:type="dxa"/>
              <w:left w:w="115" w:type="dxa"/>
              <w:bottom w:w="0" w:type="dxa"/>
              <w:right w:w="115" w:type="dxa"/>
            </w:tcMar>
            <w:vAlign w:val="center"/>
          </w:tcPr>
          <w:p w14:paraId="78D252AF" w14:textId="7F6D23A6" w:rsidR="002B369F" w:rsidRPr="00A3784E" w:rsidRDefault="002B369F" w:rsidP="00D27D7E">
            <w:pPr>
              <w:pStyle w:val="Heading2"/>
              <w:spacing w:before="0" w:after="0"/>
            </w:pPr>
            <w:r>
              <w:rPr>
                <w:rFonts w:asciiTheme="minorHAnsi" w:hAnsiTheme="minorHAnsi"/>
              </w:rPr>
              <w:lastRenderedPageBreak/>
              <w:t xml:space="preserve">A. </w:t>
            </w:r>
            <w:r w:rsidRPr="00FB0E1A">
              <w:rPr>
                <w:rFonts w:asciiTheme="minorHAnsi" w:hAnsiTheme="minorHAnsi"/>
              </w:rPr>
              <w:t>General Information</w:t>
            </w:r>
          </w:p>
        </w:tc>
      </w:tr>
      <w:tr w:rsidR="003172B5" w:rsidRPr="00FB0E1A" w14:paraId="120B186E" w14:textId="77777777" w:rsidTr="007B0BD6">
        <w:trPr>
          <w:trHeight w:val="144"/>
        </w:trPr>
        <w:tc>
          <w:tcPr>
            <w:tcW w:w="610" w:type="dxa"/>
            <w:tcMar>
              <w:top w:w="0" w:type="dxa"/>
              <w:left w:w="115" w:type="dxa"/>
              <w:bottom w:w="0" w:type="dxa"/>
              <w:right w:w="115" w:type="dxa"/>
            </w:tcMar>
            <w:vAlign w:val="center"/>
          </w:tcPr>
          <w:p w14:paraId="19849DF6" w14:textId="77777777" w:rsidR="003172B5" w:rsidRPr="00A3784E" w:rsidRDefault="003172B5" w:rsidP="003172B5">
            <w:pPr>
              <w:pStyle w:val="BodyText2"/>
              <w:spacing w:before="0" w:after="0"/>
              <w:jc w:val="center"/>
              <w:rPr>
                <w:rFonts w:asciiTheme="minorHAnsi" w:hAnsiTheme="minorHAnsi"/>
                <w:sz w:val="18"/>
                <w:szCs w:val="18"/>
              </w:rPr>
            </w:pPr>
            <w:r w:rsidRPr="00A3784E">
              <w:rPr>
                <w:rFonts w:asciiTheme="minorHAnsi" w:hAnsiTheme="minorHAnsi"/>
                <w:sz w:val="18"/>
                <w:szCs w:val="18"/>
              </w:rPr>
              <w:t>01</w:t>
            </w:r>
          </w:p>
        </w:tc>
        <w:tc>
          <w:tcPr>
            <w:tcW w:w="1666" w:type="dxa"/>
            <w:vAlign w:val="center"/>
          </w:tcPr>
          <w:p w14:paraId="0FACA084" w14:textId="77777777" w:rsidR="003172B5" w:rsidRPr="00A3784E" w:rsidRDefault="003172B5" w:rsidP="003172B5">
            <w:pPr>
              <w:pStyle w:val="BodyText2"/>
              <w:spacing w:before="0" w:after="0"/>
              <w:rPr>
                <w:rFonts w:asciiTheme="minorHAnsi" w:hAnsiTheme="minorHAnsi"/>
                <w:sz w:val="18"/>
                <w:szCs w:val="18"/>
              </w:rPr>
            </w:pPr>
            <w:r>
              <w:rPr>
                <w:rFonts w:asciiTheme="minorHAnsi" w:hAnsiTheme="minorHAnsi"/>
                <w:sz w:val="18"/>
                <w:szCs w:val="18"/>
              </w:rPr>
              <w:t>Project Location (City)</w:t>
            </w:r>
          </w:p>
        </w:tc>
        <w:tc>
          <w:tcPr>
            <w:tcW w:w="2128" w:type="dxa"/>
            <w:vAlign w:val="center"/>
          </w:tcPr>
          <w:p w14:paraId="6C9699A1" w14:textId="501CE984" w:rsidR="003172B5" w:rsidRPr="00D27D7E" w:rsidRDefault="003172B5" w:rsidP="00B24B01">
            <w:pPr>
              <w:pStyle w:val="BodyText2"/>
              <w:spacing w:before="0" w:after="0"/>
              <w:rPr>
                <w:rFonts w:asciiTheme="minorHAnsi" w:hAnsiTheme="minorHAnsi"/>
                <w:sz w:val="18"/>
                <w:szCs w:val="18"/>
              </w:rPr>
            </w:pPr>
            <w:r w:rsidRPr="00D27D7E">
              <w:rPr>
                <w:rFonts w:asciiTheme="minorHAnsi" w:hAnsiTheme="minorHAnsi"/>
                <w:sz w:val="18"/>
                <w:szCs w:val="18"/>
              </w:rPr>
              <w:t>&lt;&lt;</w:t>
            </w:r>
            <w:r w:rsidR="00D27D7E" w:rsidRPr="00D27D7E">
              <w:rPr>
                <w:rFonts w:asciiTheme="minorHAnsi" w:hAnsiTheme="minorHAnsi"/>
                <w:sz w:val="18"/>
                <w:szCs w:val="18"/>
              </w:rPr>
              <w:t xml:space="preserve">Auto filled field text: </w:t>
            </w:r>
            <w:r w:rsidR="00B24B01" w:rsidRPr="00D27D7E">
              <w:rPr>
                <w:rFonts w:asciiTheme="minorHAnsi" w:hAnsiTheme="minorHAnsi"/>
                <w:sz w:val="18"/>
                <w:szCs w:val="18"/>
              </w:rPr>
              <w:t>Reference text from CF1R</w:t>
            </w:r>
            <w:r w:rsidRPr="00D27D7E">
              <w:rPr>
                <w:rFonts w:asciiTheme="minorHAnsi" w:hAnsiTheme="minorHAnsi"/>
                <w:sz w:val="18"/>
                <w:szCs w:val="18"/>
              </w:rPr>
              <w:t>&gt;&gt;</w:t>
            </w:r>
          </w:p>
        </w:tc>
        <w:tc>
          <w:tcPr>
            <w:tcW w:w="541" w:type="dxa"/>
            <w:vAlign w:val="center"/>
          </w:tcPr>
          <w:p w14:paraId="68909FBC" w14:textId="1051BF08" w:rsidR="003172B5" w:rsidRPr="00D27D7E" w:rsidRDefault="003172B5" w:rsidP="003172B5">
            <w:pPr>
              <w:pStyle w:val="BodyText2"/>
              <w:spacing w:before="0" w:after="0"/>
              <w:jc w:val="center"/>
              <w:rPr>
                <w:rFonts w:asciiTheme="minorHAnsi" w:hAnsiTheme="minorHAnsi"/>
                <w:sz w:val="18"/>
                <w:szCs w:val="18"/>
              </w:rPr>
            </w:pPr>
            <w:r w:rsidRPr="00D27D7E">
              <w:rPr>
                <w:rFonts w:asciiTheme="minorHAnsi" w:hAnsiTheme="minorHAnsi"/>
                <w:sz w:val="18"/>
                <w:szCs w:val="18"/>
              </w:rPr>
              <w:t>0</w:t>
            </w:r>
            <w:r w:rsidR="007F3434">
              <w:rPr>
                <w:rFonts w:asciiTheme="minorHAnsi" w:hAnsiTheme="minorHAnsi"/>
                <w:sz w:val="18"/>
                <w:szCs w:val="18"/>
              </w:rPr>
              <w:t>2</w:t>
            </w:r>
          </w:p>
        </w:tc>
        <w:tc>
          <w:tcPr>
            <w:tcW w:w="1563" w:type="dxa"/>
            <w:vAlign w:val="center"/>
          </w:tcPr>
          <w:p w14:paraId="0F4CDF05" w14:textId="77777777" w:rsidR="003172B5" w:rsidRPr="00D27D7E" w:rsidRDefault="003172B5" w:rsidP="003172B5">
            <w:pPr>
              <w:pStyle w:val="BodyText2"/>
              <w:spacing w:before="0" w:after="0"/>
              <w:rPr>
                <w:rFonts w:asciiTheme="minorHAnsi" w:hAnsiTheme="minorHAnsi"/>
                <w:sz w:val="18"/>
                <w:szCs w:val="18"/>
              </w:rPr>
            </w:pPr>
            <w:r w:rsidRPr="00D27D7E">
              <w:rPr>
                <w:rFonts w:asciiTheme="minorHAnsi" w:hAnsiTheme="minorHAnsi"/>
                <w:sz w:val="18"/>
                <w:szCs w:val="18"/>
              </w:rPr>
              <w:t>Building Type</w:t>
            </w:r>
          </w:p>
        </w:tc>
        <w:tc>
          <w:tcPr>
            <w:tcW w:w="4282" w:type="dxa"/>
            <w:gridSpan w:val="3"/>
            <w:vAlign w:val="center"/>
          </w:tcPr>
          <w:p w14:paraId="13146FA0" w14:textId="10DF7705" w:rsidR="003172B5" w:rsidRPr="00D27D7E" w:rsidRDefault="003172B5" w:rsidP="00D27D7E">
            <w:pPr>
              <w:pStyle w:val="BodyText2"/>
              <w:spacing w:before="0" w:after="0"/>
              <w:rPr>
                <w:rFonts w:asciiTheme="minorHAnsi" w:hAnsiTheme="minorHAnsi"/>
                <w:sz w:val="18"/>
                <w:szCs w:val="18"/>
              </w:rPr>
            </w:pPr>
            <w:r w:rsidRPr="00D27D7E">
              <w:rPr>
                <w:rFonts w:asciiTheme="minorHAnsi" w:hAnsiTheme="minorHAnsi"/>
                <w:sz w:val="18"/>
                <w:szCs w:val="18"/>
              </w:rPr>
              <w:t>&lt;&lt;</w:t>
            </w:r>
            <w:r w:rsidR="00D27D7E" w:rsidRPr="00D27D7E">
              <w:rPr>
                <w:rFonts w:asciiTheme="minorHAnsi" w:hAnsiTheme="minorHAnsi"/>
                <w:sz w:val="18"/>
                <w:szCs w:val="18"/>
              </w:rPr>
              <w:t xml:space="preserve">Auto filled field text: </w:t>
            </w:r>
            <w:r w:rsidR="00B24B01" w:rsidRPr="00D27D7E">
              <w:rPr>
                <w:rFonts w:asciiTheme="minorHAnsi" w:hAnsiTheme="minorHAnsi"/>
                <w:sz w:val="18"/>
                <w:szCs w:val="18"/>
              </w:rPr>
              <w:t xml:space="preserve">Reference text from CF1R </w:t>
            </w:r>
            <w:r w:rsidRPr="00D27D7E">
              <w:rPr>
                <w:rFonts w:asciiTheme="minorHAnsi" w:hAnsiTheme="minorHAnsi"/>
                <w:sz w:val="18"/>
                <w:szCs w:val="18"/>
              </w:rPr>
              <w:t>&gt;&gt;</w:t>
            </w:r>
          </w:p>
        </w:tc>
      </w:tr>
      <w:tr w:rsidR="003172B5" w:rsidRPr="00FB0E1A" w14:paraId="6E7F8D95" w14:textId="77777777" w:rsidTr="007B0BD6">
        <w:trPr>
          <w:trHeight w:val="710"/>
        </w:trPr>
        <w:tc>
          <w:tcPr>
            <w:tcW w:w="610" w:type="dxa"/>
            <w:tcMar>
              <w:top w:w="0" w:type="dxa"/>
              <w:left w:w="115" w:type="dxa"/>
              <w:bottom w:w="0" w:type="dxa"/>
              <w:right w:w="115" w:type="dxa"/>
            </w:tcMar>
            <w:vAlign w:val="center"/>
          </w:tcPr>
          <w:p w14:paraId="4EB4FC7E" w14:textId="2B1A4902" w:rsidR="003172B5" w:rsidRPr="00A3784E" w:rsidRDefault="003172B5" w:rsidP="003172B5">
            <w:pPr>
              <w:pStyle w:val="BodyText2"/>
              <w:spacing w:before="0" w:after="0"/>
              <w:jc w:val="center"/>
              <w:rPr>
                <w:rFonts w:asciiTheme="minorHAnsi" w:hAnsiTheme="minorHAnsi"/>
                <w:sz w:val="18"/>
                <w:szCs w:val="18"/>
              </w:rPr>
            </w:pPr>
            <w:r>
              <w:rPr>
                <w:rFonts w:asciiTheme="minorHAnsi" w:hAnsiTheme="minorHAnsi"/>
                <w:sz w:val="18"/>
                <w:szCs w:val="18"/>
              </w:rPr>
              <w:t>0</w:t>
            </w:r>
            <w:r w:rsidR="007F3434">
              <w:rPr>
                <w:rFonts w:asciiTheme="minorHAnsi" w:hAnsiTheme="minorHAnsi"/>
                <w:sz w:val="18"/>
                <w:szCs w:val="18"/>
              </w:rPr>
              <w:t>3</w:t>
            </w:r>
          </w:p>
        </w:tc>
        <w:tc>
          <w:tcPr>
            <w:tcW w:w="1666" w:type="dxa"/>
            <w:vAlign w:val="center"/>
          </w:tcPr>
          <w:p w14:paraId="10474106" w14:textId="77777777" w:rsidR="003172B5" w:rsidRPr="00A3784E" w:rsidRDefault="003172B5" w:rsidP="003172B5">
            <w:pPr>
              <w:pStyle w:val="BodyText2"/>
              <w:spacing w:before="0" w:after="0"/>
              <w:rPr>
                <w:rFonts w:asciiTheme="minorHAnsi" w:hAnsiTheme="minorHAnsi"/>
                <w:sz w:val="18"/>
                <w:szCs w:val="18"/>
              </w:rPr>
            </w:pPr>
            <w:r>
              <w:rPr>
                <w:rFonts w:asciiTheme="minorHAnsi" w:hAnsiTheme="minorHAnsi"/>
                <w:sz w:val="18"/>
                <w:szCs w:val="18"/>
              </w:rPr>
              <w:t>Climate Zone</w:t>
            </w:r>
          </w:p>
        </w:tc>
        <w:tc>
          <w:tcPr>
            <w:tcW w:w="2128" w:type="dxa"/>
            <w:vAlign w:val="center"/>
          </w:tcPr>
          <w:p w14:paraId="18962F17" w14:textId="6CCACC48" w:rsidR="003172B5" w:rsidRPr="00D27D7E" w:rsidRDefault="003172B5" w:rsidP="00D73395">
            <w:pPr>
              <w:pStyle w:val="BodyText2"/>
              <w:spacing w:before="0" w:after="0"/>
              <w:rPr>
                <w:sz w:val="18"/>
                <w:szCs w:val="18"/>
              </w:rPr>
            </w:pPr>
            <w:r w:rsidRPr="00D27D7E">
              <w:rPr>
                <w:rFonts w:asciiTheme="minorHAnsi" w:hAnsiTheme="minorHAnsi"/>
                <w:sz w:val="18"/>
                <w:szCs w:val="18"/>
              </w:rPr>
              <w:t>&lt;&lt;</w:t>
            </w:r>
            <w:r w:rsidR="00D27D7E" w:rsidRPr="00D27D7E">
              <w:rPr>
                <w:rFonts w:asciiTheme="minorHAnsi" w:hAnsiTheme="minorHAnsi"/>
                <w:sz w:val="18"/>
                <w:szCs w:val="18"/>
              </w:rPr>
              <w:t xml:space="preserve">Auto filled field text: </w:t>
            </w:r>
            <w:r w:rsidR="00B24B01" w:rsidRPr="00D27D7E">
              <w:rPr>
                <w:rFonts w:asciiTheme="minorHAnsi" w:hAnsiTheme="minorHAnsi"/>
                <w:sz w:val="18"/>
                <w:szCs w:val="18"/>
              </w:rPr>
              <w:t xml:space="preserve">Reference text from CF1R </w:t>
            </w:r>
            <w:r w:rsidRPr="00D27D7E">
              <w:rPr>
                <w:rFonts w:asciiTheme="minorHAnsi" w:hAnsiTheme="minorHAnsi"/>
                <w:sz w:val="18"/>
                <w:szCs w:val="18"/>
              </w:rPr>
              <w:t>&gt;&gt;</w:t>
            </w:r>
          </w:p>
        </w:tc>
        <w:tc>
          <w:tcPr>
            <w:tcW w:w="541" w:type="dxa"/>
            <w:vAlign w:val="center"/>
          </w:tcPr>
          <w:p w14:paraId="549949C4" w14:textId="2A6FA6EC" w:rsidR="003172B5" w:rsidRPr="00E8224B" w:rsidRDefault="003172B5" w:rsidP="003172B5">
            <w:pPr>
              <w:pStyle w:val="BodyText2"/>
              <w:spacing w:before="0" w:after="0"/>
              <w:jc w:val="center"/>
              <w:rPr>
                <w:rFonts w:asciiTheme="minorHAnsi" w:hAnsiTheme="minorHAnsi" w:cstheme="minorHAnsi"/>
                <w:sz w:val="18"/>
                <w:szCs w:val="18"/>
              </w:rPr>
            </w:pPr>
            <w:r w:rsidRPr="00E8224B">
              <w:rPr>
                <w:rFonts w:asciiTheme="minorHAnsi" w:hAnsiTheme="minorHAnsi" w:cstheme="minorHAnsi"/>
                <w:sz w:val="18"/>
                <w:szCs w:val="18"/>
              </w:rPr>
              <w:t>0</w:t>
            </w:r>
            <w:r w:rsidR="007F3434">
              <w:rPr>
                <w:rFonts w:asciiTheme="minorHAnsi" w:hAnsiTheme="minorHAnsi" w:cstheme="minorHAnsi"/>
                <w:sz w:val="18"/>
                <w:szCs w:val="18"/>
              </w:rPr>
              <w:t>4</w:t>
            </w:r>
          </w:p>
        </w:tc>
        <w:tc>
          <w:tcPr>
            <w:tcW w:w="1563" w:type="dxa"/>
            <w:vAlign w:val="center"/>
          </w:tcPr>
          <w:p w14:paraId="17AFB7D3" w14:textId="77777777" w:rsidR="003172B5" w:rsidRPr="00D27D7E" w:rsidRDefault="003172B5" w:rsidP="003172B5">
            <w:pPr>
              <w:pStyle w:val="BodyText2"/>
              <w:spacing w:before="0" w:after="0"/>
              <w:rPr>
                <w:sz w:val="18"/>
                <w:szCs w:val="18"/>
              </w:rPr>
            </w:pPr>
            <w:r w:rsidRPr="00D27D7E">
              <w:rPr>
                <w:rFonts w:asciiTheme="minorHAnsi" w:hAnsiTheme="minorHAnsi"/>
                <w:sz w:val="18"/>
                <w:szCs w:val="18"/>
              </w:rPr>
              <w:t>Method of Compliance:</w:t>
            </w:r>
          </w:p>
        </w:tc>
        <w:tc>
          <w:tcPr>
            <w:tcW w:w="4282" w:type="dxa"/>
            <w:gridSpan w:val="3"/>
          </w:tcPr>
          <w:p w14:paraId="4B2BE867" w14:textId="4AC5825C" w:rsidR="003172B5" w:rsidRPr="00D27D7E" w:rsidRDefault="003172B5" w:rsidP="003E5362">
            <w:pPr>
              <w:pStyle w:val="BodyText2"/>
              <w:spacing w:before="0" w:after="0"/>
              <w:rPr>
                <w:sz w:val="18"/>
                <w:szCs w:val="18"/>
              </w:rPr>
            </w:pPr>
            <w:r w:rsidRPr="00D27D7E">
              <w:rPr>
                <w:rFonts w:asciiTheme="minorHAnsi" w:hAnsiTheme="minorHAnsi"/>
                <w:sz w:val="18"/>
                <w:szCs w:val="18"/>
              </w:rPr>
              <w:t>&lt;&lt;</w:t>
            </w:r>
            <w:r w:rsidR="005862C4" w:rsidRPr="00D27D7E">
              <w:rPr>
                <w:rFonts w:ascii="Calibri" w:hAnsi="Calibri"/>
                <w:sz w:val="18"/>
                <w:szCs w:val="18"/>
              </w:rPr>
              <w:t>R</w:t>
            </w:r>
            <w:r w:rsidR="00BC6060" w:rsidRPr="00D27D7E">
              <w:rPr>
                <w:rFonts w:ascii="Calibri" w:hAnsi="Calibri"/>
                <w:sz w:val="18"/>
                <w:szCs w:val="18"/>
              </w:rPr>
              <w:t xml:space="preserve">eference </w:t>
            </w:r>
            <w:r w:rsidR="00C81669" w:rsidRPr="00D27D7E">
              <w:rPr>
                <w:rFonts w:ascii="Calibri" w:hAnsi="Calibri"/>
                <w:sz w:val="18"/>
                <w:szCs w:val="18"/>
              </w:rPr>
              <w:t xml:space="preserve">CF1R </w:t>
            </w:r>
            <w:r w:rsidR="00BC6060" w:rsidRPr="00D27D7E">
              <w:rPr>
                <w:rFonts w:ascii="Calibri" w:hAnsi="Calibri"/>
                <w:sz w:val="18"/>
                <w:szCs w:val="18"/>
              </w:rPr>
              <w:t>document:</w:t>
            </w:r>
            <w:r w:rsidR="00C81669" w:rsidRPr="00D27D7E">
              <w:rPr>
                <w:rFonts w:ascii="Calibri" w:hAnsi="Calibri"/>
                <w:sz w:val="18"/>
                <w:szCs w:val="18"/>
              </w:rPr>
              <w:t xml:space="preserve"> allowed values: P</w:t>
            </w:r>
            <w:r w:rsidR="00BC6060" w:rsidRPr="00D27D7E">
              <w:rPr>
                <w:rFonts w:ascii="Calibri" w:hAnsi="Calibri"/>
                <w:sz w:val="18"/>
                <w:szCs w:val="18"/>
              </w:rPr>
              <w:t xml:space="preserve">erformance or </w:t>
            </w:r>
            <w:r w:rsidR="00C81669" w:rsidRPr="00D27D7E">
              <w:rPr>
                <w:rFonts w:ascii="Calibri" w:hAnsi="Calibri"/>
                <w:sz w:val="18"/>
                <w:szCs w:val="18"/>
              </w:rPr>
              <w:t>P</w:t>
            </w:r>
            <w:r w:rsidR="00BC6060" w:rsidRPr="00D27D7E">
              <w:rPr>
                <w:rFonts w:ascii="Calibri" w:hAnsi="Calibri"/>
                <w:sz w:val="18"/>
                <w:szCs w:val="18"/>
              </w:rPr>
              <w:t>rescriptive</w:t>
            </w:r>
            <w:r w:rsidRPr="00D27D7E">
              <w:rPr>
                <w:rFonts w:asciiTheme="minorHAnsi" w:hAnsiTheme="minorHAnsi"/>
                <w:sz w:val="18"/>
                <w:szCs w:val="18"/>
              </w:rPr>
              <w:t>&gt;&gt;</w:t>
            </w:r>
          </w:p>
        </w:tc>
      </w:tr>
      <w:tr w:rsidR="007B0BD6" w:rsidRPr="00FB0E1A" w14:paraId="7CB768E4" w14:textId="698314C5" w:rsidTr="007B0BD6">
        <w:trPr>
          <w:trHeight w:val="1610"/>
        </w:trPr>
        <w:tc>
          <w:tcPr>
            <w:tcW w:w="610" w:type="dxa"/>
            <w:tcMar>
              <w:top w:w="0" w:type="dxa"/>
              <w:left w:w="115" w:type="dxa"/>
              <w:bottom w:w="0" w:type="dxa"/>
              <w:right w:w="115" w:type="dxa"/>
            </w:tcMar>
            <w:vAlign w:val="center"/>
          </w:tcPr>
          <w:p w14:paraId="2E6788FD" w14:textId="1863735E" w:rsidR="007B0BD6" w:rsidRDefault="007B0BD6" w:rsidP="007B0BD6">
            <w:pPr>
              <w:pStyle w:val="BodyText2"/>
              <w:spacing w:before="0" w:after="0"/>
              <w:jc w:val="center"/>
              <w:rPr>
                <w:rFonts w:asciiTheme="minorHAnsi" w:hAnsiTheme="minorHAnsi"/>
                <w:sz w:val="18"/>
                <w:szCs w:val="18"/>
              </w:rPr>
            </w:pPr>
            <w:r>
              <w:rPr>
                <w:rFonts w:asciiTheme="minorHAnsi" w:hAnsiTheme="minorHAnsi"/>
                <w:sz w:val="18"/>
                <w:szCs w:val="18"/>
              </w:rPr>
              <w:t>05</w:t>
            </w:r>
          </w:p>
        </w:tc>
        <w:tc>
          <w:tcPr>
            <w:tcW w:w="1666" w:type="dxa"/>
            <w:vAlign w:val="center"/>
          </w:tcPr>
          <w:p w14:paraId="54FF0F20" w14:textId="77777777" w:rsidR="007B0BD6" w:rsidRDefault="007B0BD6" w:rsidP="007B0BD6">
            <w:pPr>
              <w:pStyle w:val="BodyText2"/>
              <w:spacing w:before="0" w:after="0"/>
              <w:rPr>
                <w:rFonts w:asciiTheme="minorHAnsi" w:hAnsiTheme="minorHAnsi"/>
                <w:sz w:val="18"/>
                <w:szCs w:val="18"/>
              </w:rPr>
            </w:pPr>
            <w:r>
              <w:rPr>
                <w:rFonts w:asciiTheme="minorHAnsi" w:hAnsiTheme="minorHAnsi"/>
                <w:sz w:val="18"/>
                <w:szCs w:val="18"/>
              </w:rPr>
              <w:t>Qualifying Exceptions</w:t>
            </w:r>
          </w:p>
        </w:tc>
        <w:tc>
          <w:tcPr>
            <w:tcW w:w="4232" w:type="dxa"/>
            <w:gridSpan w:val="3"/>
          </w:tcPr>
          <w:p w14:paraId="1DC4143F" w14:textId="671C8407" w:rsidR="007B0BD6" w:rsidRPr="00E63378" w:rsidRDefault="007B0BD6" w:rsidP="007B0BD6">
            <w:pPr>
              <w:pStyle w:val="BodyText2"/>
              <w:spacing w:before="0" w:after="0"/>
              <w:rPr>
                <w:rFonts w:asciiTheme="minorHAnsi" w:hAnsiTheme="minorHAnsi"/>
                <w:sz w:val="18"/>
                <w:szCs w:val="18"/>
              </w:rPr>
            </w:pPr>
            <w:r w:rsidRPr="00E63378">
              <w:rPr>
                <w:rFonts w:asciiTheme="minorHAnsi" w:hAnsiTheme="minorHAnsi"/>
                <w:sz w:val="18"/>
                <w:szCs w:val="18"/>
              </w:rPr>
              <w:t>&lt;&lt;</w:t>
            </w:r>
            <w:r w:rsidRPr="00D27D7E">
              <w:rPr>
                <w:rFonts w:asciiTheme="minorHAnsi" w:hAnsiTheme="minorHAnsi"/>
                <w:sz w:val="18"/>
                <w:szCs w:val="18"/>
              </w:rPr>
              <w:t xml:space="preserve"> </w:t>
            </w:r>
            <w:r w:rsidRPr="00E63378">
              <w:rPr>
                <w:rFonts w:asciiTheme="minorHAnsi" w:hAnsiTheme="minorHAnsi"/>
                <w:sz w:val="18"/>
                <w:szCs w:val="18"/>
              </w:rPr>
              <w:t>user pick from list</w:t>
            </w:r>
            <w:r>
              <w:rPr>
                <w:rFonts w:asciiTheme="minorHAnsi" w:hAnsiTheme="minorHAnsi"/>
                <w:sz w:val="18"/>
                <w:szCs w:val="18"/>
              </w:rPr>
              <w:t>:</w:t>
            </w:r>
          </w:p>
          <w:p w14:paraId="0649769A" w14:textId="51BC94ED" w:rsidR="007B0BD6" w:rsidRPr="00E63378" w:rsidRDefault="007B0BD6" w:rsidP="007B0BD6">
            <w:pPr>
              <w:pStyle w:val="BodyText2"/>
              <w:spacing w:before="0" w:after="0"/>
              <w:rPr>
                <w:rFonts w:asciiTheme="minorHAnsi" w:hAnsiTheme="minorHAnsi"/>
                <w:sz w:val="18"/>
                <w:szCs w:val="18"/>
              </w:rPr>
            </w:pPr>
            <w:r>
              <w:rPr>
                <w:rFonts w:asciiTheme="minorHAnsi" w:hAnsiTheme="minorHAnsi"/>
                <w:sz w:val="18"/>
                <w:szCs w:val="18"/>
              </w:rPr>
              <w:t xml:space="preserve">No PV – limited solar access (Trigger CF2R-SRA-01) </w:t>
            </w:r>
          </w:p>
          <w:p w14:paraId="4B57B0E2" w14:textId="77777777" w:rsidR="007B0BD6" w:rsidRDefault="007B0BD6" w:rsidP="007B0BD6">
            <w:pPr>
              <w:pStyle w:val="BodyText2"/>
              <w:spacing w:before="0" w:after="0"/>
              <w:rPr>
                <w:rFonts w:asciiTheme="minorHAnsi" w:hAnsiTheme="minorHAnsi"/>
                <w:sz w:val="18"/>
                <w:szCs w:val="18"/>
              </w:rPr>
            </w:pPr>
            <w:r>
              <w:rPr>
                <w:rFonts w:asciiTheme="minorHAnsi" w:hAnsiTheme="minorHAnsi"/>
                <w:sz w:val="18"/>
                <w:szCs w:val="18"/>
              </w:rPr>
              <w:t>CZ15 reduced PV size</w:t>
            </w:r>
          </w:p>
          <w:p w14:paraId="7E29BE1E" w14:textId="77777777" w:rsidR="007B0BD6" w:rsidRDefault="007B0BD6" w:rsidP="007B0BD6">
            <w:pPr>
              <w:pStyle w:val="BodyText2"/>
              <w:spacing w:before="0" w:after="0"/>
              <w:rPr>
                <w:rFonts w:asciiTheme="minorHAnsi" w:hAnsiTheme="minorHAnsi"/>
                <w:sz w:val="18"/>
                <w:szCs w:val="18"/>
              </w:rPr>
            </w:pPr>
            <w:r>
              <w:rPr>
                <w:rFonts w:asciiTheme="minorHAnsi" w:hAnsiTheme="minorHAnsi"/>
                <w:sz w:val="18"/>
                <w:szCs w:val="18"/>
              </w:rPr>
              <w:t>2 habitable stories</w:t>
            </w:r>
          </w:p>
          <w:p w14:paraId="226F73F2" w14:textId="77777777" w:rsidR="007B0BD6" w:rsidRDefault="007B0BD6" w:rsidP="007B0BD6">
            <w:pPr>
              <w:pStyle w:val="BodyText2"/>
              <w:spacing w:before="0" w:after="0"/>
              <w:rPr>
                <w:rFonts w:asciiTheme="minorHAnsi" w:hAnsiTheme="minorHAnsi"/>
                <w:sz w:val="18"/>
                <w:szCs w:val="18"/>
              </w:rPr>
            </w:pPr>
            <w:r>
              <w:rPr>
                <w:rFonts w:asciiTheme="minorHAnsi" w:hAnsiTheme="minorHAnsi"/>
                <w:sz w:val="18"/>
                <w:szCs w:val="18"/>
              </w:rPr>
              <w:t>3 habitable stories</w:t>
            </w:r>
          </w:p>
          <w:p w14:paraId="28BFC5E2" w14:textId="77777777" w:rsidR="007B0BD6" w:rsidRDefault="007B0BD6" w:rsidP="007B0BD6">
            <w:pPr>
              <w:pStyle w:val="BodyText2"/>
              <w:spacing w:before="0" w:after="0"/>
              <w:rPr>
                <w:rFonts w:asciiTheme="minorHAnsi" w:hAnsiTheme="minorHAnsi"/>
                <w:sz w:val="18"/>
                <w:szCs w:val="18"/>
              </w:rPr>
            </w:pPr>
            <w:r>
              <w:rPr>
                <w:rFonts w:asciiTheme="minorHAnsi" w:hAnsiTheme="minorHAnsi"/>
                <w:sz w:val="18"/>
                <w:szCs w:val="18"/>
              </w:rPr>
              <w:t>Plan approved before 1/1/20</w:t>
            </w:r>
          </w:p>
          <w:p w14:paraId="28BEED4C" w14:textId="65A25BB1" w:rsidR="007B0BD6" w:rsidRDefault="007B0BD6" w:rsidP="007B0BD6">
            <w:pPr>
              <w:pStyle w:val="BodyText2"/>
              <w:spacing w:before="0" w:after="0"/>
              <w:rPr>
                <w:rFonts w:asciiTheme="minorHAnsi" w:hAnsiTheme="minorHAnsi"/>
                <w:sz w:val="18"/>
                <w:szCs w:val="18"/>
              </w:rPr>
            </w:pPr>
            <w:r>
              <w:rPr>
                <w:rFonts w:asciiTheme="minorHAnsi" w:hAnsiTheme="minorHAnsi"/>
                <w:sz w:val="18"/>
                <w:szCs w:val="18"/>
              </w:rPr>
              <w:t>Battery storage (Trigger CF2R-PVB-02)</w:t>
            </w:r>
          </w:p>
          <w:p w14:paraId="20A47489" w14:textId="3B99F522" w:rsidR="0017202E" w:rsidRDefault="0017202E" w:rsidP="007B0BD6">
            <w:pPr>
              <w:pStyle w:val="BodyText2"/>
              <w:spacing w:before="0" w:after="0"/>
              <w:rPr>
                <w:ins w:id="64" w:author="Tam, Danny@Energy" w:date="2021-03-11T14:20:00Z"/>
                <w:rFonts w:asciiTheme="minorHAnsi" w:hAnsiTheme="minorHAnsi"/>
                <w:sz w:val="18"/>
                <w:szCs w:val="18"/>
              </w:rPr>
            </w:pPr>
            <w:r>
              <w:rPr>
                <w:rFonts w:asciiTheme="minorHAnsi" w:hAnsiTheme="minorHAnsi"/>
                <w:sz w:val="18"/>
                <w:szCs w:val="18"/>
              </w:rPr>
              <w:t>Community Solar</w:t>
            </w:r>
          </w:p>
          <w:p w14:paraId="1C5DE362" w14:textId="24374C6C" w:rsidR="00E9046F" w:rsidRDefault="000017E6" w:rsidP="007B0BD6">
            <w:pPr>
              <w:pStyle w:val="BodyText2"/>
              <w:spacing w:before="0" w:after="0"/>
              <w:rPr>
                <w:ins w:id="65" w:author="Tam, Danny@Energy" w:date="2021-03-11T11:18:00Z"/>
                <w:rFonts w:asciiTheme="minorHAnsi" w:hAnsiTheme="minorHAnsi"/>
                <w:sz w:val="18"/>
                <w:szCs w:val="18"/>
              </w:rPr>
            </w:pPr>
            <w:ins w:id="66" w:author="Tam, Danny@Energy" w:date="2021-03-11T14:20:00Z">
              <w:r>
                <w:rPr>
                  <w:rFonts w:asciiTheme="minorHAnsi" w:hAnsiTheme="minorHAnsi"/>
                  <w:sz w:val="18"/>
                  <w:szCs w:val="18"/>
                </w:rPr>
                <w:t>Declared emergency area before 1/1/20</w:t>
              </w:r>
            </w:ins>
          </w:p>
          <w:p w14:paraId="5B5966F3" w14:textId="7BDCE165" w:rsidR="0072089E" w:rsidRDefault="0072089E" w:rsidP="007B0BD6">
            <w:pPr>
              <w:pStyle w:val="BodyText2"/>
              <w:spacing w:before="0" w:after="0"/>
              <w:rPr>
                <w:ins w:id="67" w:author="Tam, Danny@Energy" w:date="2021-03-11T11:20:00Z"/>
                <w:rFonts w:asciiTheme="minorHAnsi" w:hAnsiTheme="minorHAnsi"/>
                <w:sz w:val="18"/>
                <w:szCs w:val="18"/>
              </w:rPr>
            </w:pPr>
            <w:ins w:id="68" w:author="Tam, Danny@Energy" w:date="2021-03-11T11:18:00Z">
              <w:r>
                <w:rPr>
                  <w:rFonts w:asciiTheme="minorHAnsi" w:hAnsiTheme="minorHAnsi"/>
                  <w:sz w:val="18"/>
                  <w:szCs w:val="18"/>
                </w:rPr>
                <w:t>No PV – Snow loads</w:t>
              </w:r>
            </w:ins>
          </w:p>
          <w:p w14:paraId="63BFE24A" w14:textId="66B0ED0C" w:rsidR="00893072" w:rsidRDefault="00893072" w:rsidP="007B0BD6">
            <w:pPr>
              <w:pStyle w:val="BodyText2"/>
              <w:spacing w:before="0" w:after="0"/>
              <w:rPr>
                <w:rFonts w:asciiTheme="minorHAnsi" w:hAnsiTheme="minorHAnsi"/>
                <w:sz w:val="18"/>
                <w:szCs w:val="18"/>
              </w:rPr>
            </w:pPr>
            <w:ins w:id="69" w:author="Tam, Danny@Energy" w:date="2021-03-11T11:20:00Z">
              <w:r>
                <w:rPr>
                  <w:rFonts w:asciiTheme="minorHAnsi" w:hAnsiTheme="minorHAnsi"/>
                  <w:sz w:val="18"/>
                  <w:szCs w:val="18"/>
                </w:rPr>
                <w:t>Section 10-109(k) PV determination</w:t>
              </w:r>
            </w:ins>
          </w:p>
          <w:p w14:paraId="4CA8A464" w14:textId="3DFC83B7" w:rsidR="007B0BD6" w:rsidRPr="00A3784E" w:rsidRDefault="007B0BD6" w:rsidP="007B0BD6">
            <w:pPr>
              <w:pStyle w:val="BodyText2"/>
              <w:spacing w:before="0" w:after="0"/>
              <w:rPr>
                <w:sz w:val="18"/>
                <w:szCs w:val="18"/>
              </w:rPr>
            </w:pPr>
            <w:r>
              <w:rPr>
                <w:rFonts w:asciiTheme="minorHAnsi" w:hAnsiTheme="minorHAnsi"/>
                <w:sz w:val="18"/>
                <w:szCs w:val="18"/>
              </w:rPr>
              <w:t xml:space="preserve">NA </w:t>
            </w:r>
            <w:r w:rsidRPr="00E63378">
              <w:rPr>
                <w:rFonts w:asciiTheme="minorHAnsi" w:hAnsiTheme="minorHAnsi"/>
                <w:sz w:val="18"/>
                <w:szCs w:val="18"/>
              </w:rPr>
              <w:t>&gt;&gt;</w:t>
            </w:r>
          </w:p>
        </w:tc>
        <w:tc>
          <w:tcPr>
            <w:tcW w:w="589" w:type="dxa"/>
            <w:vAlign w:val="center"/>
          </w:tcPr>
          <w:p w14:paraId="7887E3D7" w14:textId="2C9A3DC6" w:rsidR="007B0BD6" w:rsidRPr="00A3784E" w:rsidRDefault="007B0BD6" w:rsidP="007B0BD6">
            <w:pPr>
              <w:pStyle w:val="BodyText2"/>
              <w:spacing w:before="0" w:after="0"/>
              <w:jc w:val="center"/>
              <w:rPr>
                <w:sz w:val="18"/>
                <w:szCs w:val="18"/>
              </w:rPr>
            </w:pPr>
            <w:r w:rsidRPr="007B0BD6">
              <w:rPr>
                <w:rFonts w:asciiTheme="minorHAnsi" w:hAnsiTheme="minorHAnsi" w:cstheme="minorHAnsi"/>
                <w:sz w:val="18"/>
                <w:szCs w:val="18"/>
              </w:rPr>
              <w:t>06</w:t>
            </w:r>
          </w:p>
        </w:tc>
        <w:tc>
          <w:tcPr>
            <w:tcW w:w="1703" w:type="dxa"/>
            <w:vAlign w:val="center"/>
          </w:tcPr>
          <w:p w14:paraId="02DDD198" w14:textId="2ADB74F6" w:rsidR="007B0BD6" w:rsidRPr="00A3784E" w:rsidRDefault="007B0BD6" w:rsidP="007B0BD6">
            <w:pPr>
              <w:pStyle w:val="BodyText2"/>
              <w:spacing w:before="0" w:after="0"/>
              <w:rPr>
                <w:sz w:val="18"/>
                <w:szCs w:val="18"/>
              </w:rPr>
            </w:pPr>
            <w:r>
              <w:rPr>
                <w:rFonts w:asciiTheme="minorHAnsi" w:hAnsiTheme="minorHAnsi"/>
                <w:sz w:val="18"/>
                <w:szCs w:val="18"/>
              </w:rPr>
              <w:t>Community Solar</w:t>
            </w:r>
          </w:p>
        </w:tc>
        <w:tc>
          <w:tcPr>
            <w:tcW w:w="1990" w:type="dxa"/>
            <w:vAlign w:val="center"/>
          </w:tcPr>
          <w:p w14:paraId="64C0B576" w14:textId="199F640A" w:rsidR="007B0BD6" w:rsidRPr="00A3784E" w:rsidRDefault="007B0BD6" w:rsidP="007B0BD6">
            <w:pPr>
              <w:pStyle w:val="BodyText2"/>
              <w:spacing w:before="0" w:after="0"/>
              <w:rPr>
                <w:sz w:val="18"/>
                <w:szCs w:val="18"/>
              </w:rPr>
            </w:pPr>
            <w:r w:rsidRPr="00D27D7E">
              <w:rPr>
                <w:rFonts w:asciiTheme="minorHAnsi" w:hAnsiTheme="minorHAnsi"/>
                <w:sz w:val="18"/>
                <w:szCs w:val="18"/>
              </w:rPr>
              <w:t>&lt;&lt;Auto filled field text: Reference text from CF1R</w:t>
            </w:r>
            <w:r w:rsidR="00F96F27">
              <w:rPr>
                <w:rFonts w:asciiTheme="minorHAnsi" w:hAnsiTheme="minorHAnsi"/>
                <w:sz w:val="18"/>
                <w:szCs w:val="18"/>
              </w:rPr>
              <w:t>; allow NA&gt;&gt;</w:t>
            </w:r>
          </w:p>
        </w:tc>
      </w:tr>
    </w:tbl>
    <w:p w14:paraId="527996E0" w14:textId="1E42583B" w:rsidR="002B369F" w:rsidRDefault="002B369F" w:rsidP="00012A93">
      <w:pPr>
        <w:rPr>
          <w:rFonts w:asciiTheme="minorHAnsi" w:hAnsiTheme="minorHAnsi"/>
          <w:sz w:val="18"/>
          <w:szCs w:val="18"/>
        </w:rPr>
      </w:pPr>
    </w:p>
    <w:tbl>
      <w:tblPr>
        <w:tblW w:w="5169"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892"/>
        <w:gridCol w:w="899"/>
        <w:gridCol w:w="813"/>
        <w:gridCol w:w="704"/>
        <w:gridCol w:w="11"/>
        <w:gridCol w:w="708"/>
        <w:gridCol w:w="1071"/>
        <w:gridCol w:w="926"/>
        <w:gridCol w:w="990"/>
        <w:gridCol w:w="720"/>
        <w:gridCol w:w="810"/>
        <w:gridCol w:w="990"/>
        <w:gridCol w:w="720"/>
        <w:gridCol w:w="901"/>
      </w:tblGrid>
      <w:tr w:rsidR="000643FB" w:rsidRPr="00496CC8" w14:paraId="2079A4B7" w14:textId="794AEC56" w:rsidTr="000643FB">
        <w:trPr>
          <w:trHeight w:val="144"/>
        </w:trPr>
        <w:tc>
          <w:tcPr>
            <w:tcW w:w="11155" w:type="dxa"/>
            <w:gridSpan w:val="14"/>
            <w:tcBorders>
              <w:top w:val="single" w:sz="4" w:space="0" w:color="auto"/>
              <w:left w:val="single" w:sz="4" w:space="0" w:color="auto"/>
              <w:bottom w:val="single" w:sz="4" w:space="0" w:color="auto"/>
              <w:right w:val="single" w:sz="4" w:space="0" w:color="auto"/>
            </w:tcBorders>
          </w:tcPr>
          <w:p w14:paraId="5820D079" w14:textId="77777777" w:rsidR="000643FB" w:rsidRPr="00496CC8" w:rsidRDefault="000643FB" w:rsidP="00D27D7E">
            <w:pPr>
              <w:keepNext/>
              <w:tabs>
                <w:tab w:val="left" w:pos="2160"/>
                <w:tab w:val="left" w:pos="2700"/>
                <w:tab w:val="left" w:pos="3420"/>
                <w:tab w:val="left" w:pos="3780"/>
                <w:tab w:val="left" w:pos="5760"/>
                <w:tab w:val="left" w:pos="7212"/>
              </w:tabs>
              <w:rPr>
                <w:rFonts w:asciiTheme="minorHAnsi" w:eastAsia="Calibri" w:hAnsiTheme="minorHAnsi" w:cs="Arial"/>
                <w:b/>
                <w:sz w:val="16"/>
                <w:szCs w:val="16"/>
              </w:rPr>
            </w:pPr>
            <w:r w:rsidRPr="00496CC8">
              <w:rPr>
                <w:rFonts w:asciiTheme="minorHAnsi" w:eastAsia="Calibri" w:hAnsiTheme="minorHAnsi" w:cs="Arial"/>
                <w:b/>
                <w:sz w:val="16"/>
                <w:szCs w:val="16"/>
              </w:rPr>
              <w:lastRenderedPageBreak/>
              <w:t xml:space="preserve">B. Design Photovoltaic Systems Information </w:t>
            </w:r>
          </w:p>
          <w:p w14:paraId="4A5991F5" w14:textId="07068E8D" w:rsidR="000643FB" w:rsidRPr="00496CC8" w:rsidRDefault="000643FB" w:rsidP="0017202E">
            <w:pPr>
              <w:keepNext/>
              <w:tabs>
                <w:tab w:val="left" w:pos="2160"/>
                <w:tab w:val="left" w:pos="2700"/>
                <w:tab w:val="left" w:pos="3420"/>
                <w:tab w:val="left" w:pos="3780"/>
                <w:tab w:val="left" w:pos="5760"/>
                <w:tab w:val="left" w:pos="7212"/>
              </w:tabs>
              <w:rPr>
                <w:rFonts w:asciiTheme="minorHAnsi" w:eastAsia="Calibri" w:hAnsiTheme="minorHAnsi" w:cs="Arial"/>
                <w:b/>
                <w:sz w:val="16"/>
                <w:szCs w:val="16"/>
              </w:rPr>
            </w:pPr>
            <w:r w:rsidRPr="00496CC8">
              <w:rPr>
                <w:rFonts w:ascii="Calibri" w:hAnsi="Calibri"/>
                <w:sz w:val="16"/>
                <w:szCs w:val="16"/>
              </w:rPr>
              <w:t>&lt;&lt;if A05 = “</w:t>
            </w:r>
            <w:r w:rsidRPr="00496CC8">
              <w:rPr>
                <w:rFonts w:asciiTheme="minorHAnsi" w:hAnsiTheme="minorHAnsi"/>
                <w:sz w:val="16"/>
                <w:szCs w:val="16"/>
              </w:rPr>
              <w:t>No PV – limited solar access”</w:t>
            </w:r>
            <w:ins w:id="70" w:author="Tam, Danny@Energy" w:date="2021-03-17T14:47:00Z">
              <w:r w:rsidR="008B1DA6">
                <w:rPr>
                  <w:rFonts w:asciiTheme="minorHAnsi" w:hAnsiTheme="minorHAnsi"/>
                  <w:sz w:val="16"/>
                  <w:szCs w:val="16"/>
                </w:rPr>
                <w:t>,</w:t>
              </w:r>
            </w:ins>
            <w:r w:rsidRPr="00496CC8">
              <w:rPr>
                <w:rFonts w:asciiTheme="minorHAnsi" w:hAnsiTheme="minorHAnsi"/>
                <w:sz w:val="16"/>
                <w:szCs w:val="16"/>
              </w:rPr>
              <w:t xml:space="preserve"> </w:t>
            </w:r>
            <w:del w:id="71" w:author="Tam, Danny@Energy" w:date="2021-03-17T14:47:00Z">
              <w:r w:rsidRPr="00496CC8" w:rsidDel="00130F84">
                <w:rPr>
                  <w:rFonts w:asciiTheme="minorHAnsi" w:hAnsiTheme="minorHAnsi"/>
                  <w:sz w:val="16"/>
                  <w:szCs w:val="16"/>
                </w:rPr>
                <w:delText xml:space="preserve">or </w:delText>
              </w:r>
            </w:del>
            <w:r w:rsidR="0017202E">
              <w:rPr>
                <w:rFonts w:asciiTheme="minorHAnsi" w:hAnsiTheme="minorHAnsi"/>
                <w:sz w:val="16"/>
                <w:szCs w:val="16"/>
              </w:rPr>
              <w:t>”Community Solar”</w:t>
            </w:r>
            <w:ins w:id="72" w:author="Tam, Danny@Energy" w:date="2021-03-17T14:47:00Z">
              <w:r w:rsidR="00130F84">
                <w:rPr>
                  <w:rFonts w:asciiTheme="minorHAnsi" w:hAnsiTheme="minorHAnsi"/>
                  <w:sz w:val="16"/>
                  <w:szCs w:val="16"/>
                </w:rPr>
                <w:t>,</w:t>
              </w:r>
              <w:r w:rsidR="00130F84">
                <w:t xml:space="preserve"> </w:t>
              </w:r>
            </w:ins>
            <w:r w:rsidR="004136FA">
              <w:rPr>
                <w:rFonts w:asciiTheme="minorHAnsi" w:hAnsiTheme="minorHAnsi"/>
                <w:sz w:val="16"/>
                <w:szCs w:val="16"/>
              </w:rPr>
              <w:t>“</w:t>
            </w:r>
            <w:ins w:id="73" w:author="Tam, Danny@Energy" w:date="2021-03-17T14:47:00Z">
              <w:r w:rsidR="00130F84" w:rsidRPr="00130F84">
                <w:rPr>
                  <w:rFonts w:asciiTheme="minorHAnsi" w:hAnsiTheme="minorHAnsi"/>
                  <w:sz w:val="16"/>
                  <w:szCs w:val="16"/>
                </w:rPr>
                <w:t>Declared emergency area before 1/1/20</w:t>
              </w:r>
              <w:r w:rsidR="00130F84">
                <w:rPr>
                  <w:rFonts w:asciiTheme="minorHAnsi" w:hAnsiTheme="minorHAnsi"/>
                  <w:sz w:val="16"/>
                  <w:szCs w:val="16"/>
                </w:rPr>
                <w:t>”</w:t>
              </w:r>
              <w:r w:rsidR="00130F84" w:rsidRPr="00130F84">
                <w:rPr>
                  <w:rFonts w:asciiTheme="minorHAnsi" w:hAnsiTheme="minorHAnsi"/>
                  <w:sz w:val="16"/>
                  <w:szCs w:val="16"/>
                </w:rPr>
                <w:t xml:space="preserve">, </w:t>
              </w:r>
              <w:r w:rsidR="00130F84">
                <w:rPr>
                  <w:rFonts w:asciiTheme="minorHAnsi" w:hAnsiTheme="minorHAnsi"/>
                  <w:sz w:val="16"/>
                  <w:szCs w:val="16"/>
                </w:rPr>
                <w:t>“</w:t>
              </w:r>
              <w:r w:rsidR="00130F84" w:rsidRPr="00130F84">
                <w:rPr>
                  <w:rFonts w:asciiTheme="minorHAnsi" w:hAnsiTheme="minorHAnsi"/>
                  <w:sz w:val="16"/>
                  <w:szCs w:val="16"/>
                </w:rPr>
                <w:t>No PV – Snow loads</w:t>
              </w:r>
              <w:r w:rsidR="00130F84">
                <w:rPr>
                  <w:rFonts w:asciiTheme="minorHAnsi" w:hAnsiTheme="minorHAnsi"/>
                  <w:sz w:val="16"/>
                  <w:szCs w:val="16"/>
                </w:rPr>
                <w:t>”</w:t>
              </w:r>
              <w:r w:rsidR="00130F84" w:rsidRPr="00130F84">
                <w:rPr>
                  <w:rFonts w:asciiTheme="minorHAnsi" w:hAnsiTheme="minorHAnsi"/>
                  <w:sz w:val="16"/>
                  <w:szCs w:val="16"/>
                </w:rPr>
                <w:t xml:space="preserve">, or </w:t>
              </w:r>
              <w:r w:rsidR="00130F84">
                <w:rPr>
                  <w:rFonts w:asciiTheme="minorHAnsi" w:hAnsiTheme="minorHAnsi"/>
                  <w:sz w:val="16"/>
                  <w:szCs w:val="16"/>
                </w:rPr>
                <w:t>“</w:t>
              </w:r>
              <w:r w:rsidR="00130F84" w:rsidRPr="00130F84">
                <w:rPr>
                  <w:rFonts w:asciiTheme="minorHAnsi" w:hAnsiTheme="minorHAnsi"/>
                  <w:sz w:val="16"/>
                  <w:szCs w:val="16"/>
                </w:rPr>
                <w:t>No PV - Section 10-109(k) PV determination</w:t>
              </w:r>
            </w:ins>
            <w:ins w:id="74" w:author="Tam, Danny@Energy" w:date="2021-03-17T14:48:00Z">
              <w:r w:rsidR="00130F84">
                <w:rPr>
                  <w:rFonts w:asciiTheme="minorHAnsi" w:hAnsiTheme="minorHAnsi"/>
                  <w:sz w:val="16"/>
                  <w:szCs w:val="16"/>
                </w:rPr>
                <w:t>”</w:t>
              </w:r>
            </w:ins>
            <w:r w:rsidRPr="00496CC8">
              <w:rPr>
                <w:rFonts w:asciiTheme="minorHAnsi" w:hAnsiTheme="minorHAnsi"/>
                <w:sz w:val="16"/>
                <w:szCs w:val="16"/>
              </w:rPr>
              <w:t xml:space="preserve">, then display </w:t>
            </w:r>
            <w:r w:rsidRPr="00496CC8">
              <w:rPr>
                <w:rFonts w:asciiTheme="minorHAnsi" w:hAnsiTheme="minorHAnsi" w:cstheme="minorHAnsi"/>
                <w:sz w:val="16"/>
                <w:szCs w:val="16"/>
              </w:rPr>
              <w:t>the "section does not apply" message; else display this entire table &gt;&gt;</w:t>
            </w:r>
          </w:p>
        </w:tc>
      </w:tr>
      <w:tr w:rsidR="000643FB" w:rsidRPr="00496CC8" w14:paraId="3D726502" w14:textId="2E126E39" w:rsidTr="000643FB">
        <w:trPr>
          <w:trHeight w:val="144"/>
        </w:trPr>
        <w:tc>
          <w:tcPr>
            <w:tcW w:w="892" w:type="dxa"/>
            <w:tcBorders>
              <w:top w:val="single" w:sz="4" w:space="0" w:color="auto"/>
              <w:left w:val="single" w:sz="4" w:space="0" w:color="auto"/>
              <w:bottom w:val="single" w:sz="4" w:space="0" w:color="auto"/>
              <w:right w:val="single" w:sz="4" w:space="0" w:color="auto"/>
            </w:tcBorders>
            <w:vAlign w:val="center"/>
          </w:tcPr>
          <w:p w14:paraId="4A78E3E7" w14:textId="77777777" w:rsidR="000643FB" w:rsidRPr="00C73098" w:rsidRDefault="000643FB" w:rsidP="0051233F">
            <w:pPr>
              <w:keepNext/>
              <w:tabs>
                <w:tab w:val="left" w:pos="2160"/>
                <w:tab w:val="left" w:pos="2700"/>
                <w:tab w:val="left" w:pos="3420"/>
                <w:tab w:val="left" w:pos="3780"/>
                <w:tab w:val="left" w:pos="5760"/>
                <w:tab w:val="left" w:pos="7212"/>
              </w:tabs>
              <w:jc w:val="center"/>
              <w:rPr>
                <w:rFonts w:ascii="Calibri" w:hAnsi="Calibri"/>
                <w:sz w:val="14"/>
                <w:szCs w:val="14"/>
              </w:rPr>
            </w:pPr>
            <w:r w:rsidRPr="00C73098">
              <w:rPr>
                <w:rFonts w:ascii="Calibri" w:hAnsi="Calibri"/>
                <w:sz w:val="14"/>
                <w:szCs w:val="14"/>
              </w:rPr>
              <w:t>01</w:t>
            </w:r>
          </w:p>
        </w:tc>
        <w:tc>
          <w:tcPr>
            <w:tcW w:w="899" w:type="dxa"/>
            <w:tcBorders>
              <w:top w:val="single" w:sz="4" w:space="0" w:color="auto"/>
              <w:left w:val="single" w:sz="4" w:space="0" w:color="auto"/>
              <w:bottom w:val="single" w:sz="4" w:space="0" w:color="auto"/>
              <w:right w:val="single" w:sz="4" w:space="0" w:color="auto"/>
            </w:tcBorders>
            <w:vAlign w:val="center"/>
          </w:tcPr>
          <w:p w14:paraId="1ACBE16C" w14:textId="77777777" w:rsidR="000643FB" w:rsidRPr="00C73098" w:rsidRDefault="000643FB" w:rsidP="0051233F">
            <w:pPr>
              <w:keepNext/>
              <w:tabs>
                <w:tab w:val="left" w:pos="2160"/>
                <w:tab w:val="left" w:pos="2700"/>
                <w:tab w:val="left" w:pos="3420"/>
                <w:tab w:val="left" w:pos="3780"/>
                <w:tab w:val="left" w:pos="5760"/>
                <w:tab w:val="left" w:pos="7212"/>
              </w:tabs>
              <w:jc w:val="center"/>
              <w:rPr>
                <w:rFonts w:ascii="Calibri" w:hAnsi="Calibri"/>
                <w:sz w:val="14"/>
                <w:szCs w:val="14"/>
              </w:rPr>
            </w:pPr>
            <w:r w:rsidRPr="00C73098">
              <w:rPr>
                <w:rFonts w:ascii="Calibri" w:hAnsi="Calibri"/>
                <w:sz w:val="14"/>
                <w:szCs w:val="14"/>
              </w:rPr>
              <w:t>02</w:t>
            </w:r>
          </w:p>
        </w:tc>
        <w:tc>
          <w:tcPr>
            <w:tcW w:w="813" w:type="dxa"/>
            <w:tcBorders>
              <w:top w:val="single" w:sz="4" w:space="0" w:color="auto"/>
              <w:left w:val="single" w:sz="4" w:space="0" w:color="auto"/>
              <w:bottom w:val="single" w:sz="4" w:space="0" w:color="auto"/>
              <w:right w:val="single" w:sz="4" w:space="0" w:color="auto"/>
            </w:tcBorders>
          </w:tcPr>
          <w:p w14:paraId="6651A504" w14:textId="6F1C0CAE" w:rsidR="000643FB" w:rsidRPr="00C73098" w:rsidRDefault="000643FB" w:rsidP="0051233F">
            <w:pPr>
              <w:keepNext/>
              <w:tabs>
                <w:tab w:val="left" w:pos="2160"/>
                <w:tab w:val="left" w:pos="2700"/>
                <w:tab w:val="left" w:pos="3420"/>
                <w:tab w:val="left" w:pos="3780"/>
                <w:tab w:val="left" w:pos="5760"/>
                <w:tab w:val="left" w:pos="7212"/>
              </w:tabs>
              <w:jc w:val="center"/>
              <w:rPr>
                <w:rFonts w:ascii="Calibri" w:hAnsi="Calibri"/>
                <w:sz w:val="14"/>
                <w:szCs w:val="14"/>
              </w:rPr>
            </w:pPr>
            <w:r w:rsidRPr="00C73098">
              <w:rPr>
                <w:rFonts w:ascii="Calibri" w:hAnsi="Calibri"/>
                <w:sz w:val="14"/>
                <w:szCs w:val="14"/>
              </w:rPr>
              <w:t>03</w:t>
            </w:r>
          </w:p>
        </w:tc>
        <w:tc>
          <w:tcPr>
            <w:tcW w:w="704" w:type="dxa"/>
            <w:tcBorders>
              <w:top w:val="single" w:sz="4" w:space="0" w:color="auto"/>
              <w:left w:val="single" w:sz="4" w:space="0" w:color="auto"/>
              <w:bottom w:val="single" w:sz="4" w:space="0" w:color="auto"/>
              <w:right w:val="single" w:sz="4" w:space="0" w:color="auto"/>
            </w:tcBorders>
            <w:vAlign w:val="center"/>
          </w:tcPr>
          <w:p w14:paraId="1A93B12C" w14:textId="3A4DA980" w:rsidR="000643FB" w:rsidRPr="00C73098" w:rsidRDefault="000643FB" w:rsidP="00307E61">
            <w:pPr>
              <w:keepNext/>
              <w:tabs>
                <w:tab w:val="left" w:pos="2160"/>
                <w:tab w:val="left" w:pos="2700"/>
                <w:tab w:val="left" w:pos="3420"/>
                <w:tab w:val="left" w:pos="3780"/>
                <w:tab w:val="left" w:pos="5760"/>
                <w:tab w:val="left" w:pos="7212"/>
              </w:tabs>
              <w:jc w:val="center"/>
              <w:rPr>
                <w:rFonts w:ascii="Calibri" w:hAnsi="Calibri"/>
                <w:sz w:val="14"/>
                <w:szCs w:val="14"/>
              </w:rPr>
            </w:pPr>
            <w:r w:rsidRPr="00C73098">
              <w:rPr>
                <w:rFonts w:ascii="Calibri" w:hAnsi="Calibri"/>
                <w:sz w:val="14"/>
                <w:szCs w:val="14"/>
              </w:rPr>
              <w:t>04</w:t>
            </w:r>
          </w:p>
        </w:tc>
        <w:tc>
          <w:tcPr>
            <w:tcW w:w="719" w:type="dxa"/>
            <w:gridSpan w:val="2"/>
            <w:tcBorders>
              <w:top w:val="single" w:sz="4" w:space="0" w:color="auto"/>
              <w:left w:val="single" w:sz="4" w:space="0" w:color="auto"/>
              <w:bottom w:val="single" w:sz="4" w:space="0" w:color="auto"/>
              <w:right w:val="single" w:sz="4" w:space="0" w:color="auto"/>
            </w:tcBorders>
            <w:vAlign w:val="center"/>
          </w:tcPr>
          <w:p w14:paraId="2F009CA8" w14:textId="506C70DC" w:rsidR="000643FB" w:rsidRPr="00C73098" w:rsidRDefault="000643FB" w:rsidP="00307E61">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4"/>
                <w:szCs w:val="14"/>
              </w:rPr>
            </w:pPr>
            <w:r w:rsidRPr="00C73098">
              <w:rPr>
                <w:rFonts w:ascii="Calibri" w:hAnsi="Calibri"/>
                <w:sz w:val="14"/>
                <w:szCs w:val="14"/>
              </w:rPr>
              <w:t>05</w:t>
            </w:r>
          </w:p>
        </w:tc>
        <w:tc>
          <w:tcPr>
            <w:tcW w:w="1071" w:type="dxa"/>
            <w:tcBorders>
              <w:top w:val="single" w:sz="4" w:space="0" w:color="auto"/>
              <w:left w:val="single" w:sz="4" w:space="0" w:color="auto"/>
              <w:bottom w:val="single" w:sz="4" w:space="0" w:color="auto"/>
              <w:right w:val="single" w:sz="4" w:space="0" w:color="auto"/>
            </w:tcBorders>
            <w:vAlign w:val="center"/>
          </w:tcPr>
          <w:p w14:paraId="4586B14C" w14:textId="6B328E32" w:rsidR="000643FB" w:rsidRPr="00C73098" w:rsidRDefault="000643FB" w:rsidP="00307E61">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4"/>
                <w:szCs w:val="14"/>
              </w:rPr>
            </w:pPr>
            <w:r w:rsidRPr="00C73098">
              <w:rPr>
                <w:rFonts w:ascii="Calibri" w:hAnsi="Calibri"/>
                <w:sz w:val="14"/>
                <w:szCs w:val="14"/>
              </w:rPr>
              <w:t>06</w:t>
            </w:r>
          </w:p>
        </w:tc>
        <w:tc>
          <w:tcPr>
            <w:tcW w:w="926" w:type="dxa"/>
            <w:tcBorders>
              <w:top w:val="single" w:sz="4" w:space="0" w:color="auto"/>
              <w:left w:val="single" w:sz="4" w:space="0" w:color="auto"/>
              <w:bottom w:val="single" w:sz="4" w:space="0" w:color="auto"/>
              <w:right w:val="single" w:sz="4" w:space="0" w:color="auto"/>
            </w:tcBorders>
            <w:vAlign w:val="center"/>
          </w:tcPr>
          <w:p w14:paraId="5FB7CC8B" w14:textId="0D86120C" w:rsidR="000643FB" w:rsidRPr="00C73098" w:rsidRDefault="000643FB" w:rsidP="00307E61">
            <w:pPr>
              <w:keepNext/>
              <w:tabs>
                <w:tab w:val="left" w:pos="2160"/>
                <w:tab w:val="left" w:pos="2700"/>
                <w:tab w:val="left" w:pos="3420"/>
                <w:tab w:val="left" w:pos="3780"/>
                <w:tab w:val="left" w:pos="5760"/>
                <w:tab w:val="left" w:pos="7212"/>
              </w:tabs>
              <w:jc w:val="center"/>
              <w:rPr>
                <w:rFonts w:ascii="Calibri" w:hAnsi="Calibri"/>
                <w:sz w:val="14"/>
                <w:szCs w:val="14"/>
              </w:rPr>
            </w:pPr>
            <w:r w:rsidRPr="00C73098">
              <w:rPr>
                <w:rFonts w:ascii="Calibri" w:hAnsi="Calibri"/>
                <w:sz w:val="14"/>
                <w:szCs w:val="14"/>
              </w:rPr>
              <w:t>07</w:t>
            </w:r>
          </w:p>
        </w:tc>
        <w:tc>
          <w:tcPr>
            <w:tcW w:w="990" w:type="dxa"/>
            <w:tcBorders>
              <w:top w:val="single" w:sz="4" w:space="0" w:color="auto"/>
              <w:left w:val="single" w:sz="4" w:space="0" w:color="auto"/>
              <w:bottom w:val="single" w:sz="4" w:space="0" w:color="auto"/>
              <w:right w:val="single" w:sz="4" w:space="0" w:color="auto"/>
            </w:tcBorders>
            <w:vAlign w:val="center"/>
          </w:tcPr>
          <w:p w14:paraId="5B4C8966" w14:textId="6B6F0FD4" w:rsidR="000643FB" w:rsidRPr="00C73098" w:rsidRDefault="000643FB" w:rsidP="00307E61">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4"/>
                <w:szCs w:val="14"/>
              </w:rPr>
            </w:pPr>
            <w:r w:rsidRPr="00C73098">
              <w:rPr>
                <w:rFonts w:ascii="Calibri" w:hAnsi="Calibri"/>
                <w:sz w:val="14"/>
                <w:szCs w:val="14"/>
              </w:rPr>
              <w:t>08</w:t>
            </w:r>
          </w:p>
        </w:tc>
        <w:tc>
          <w:tcPr>
            <w:tcW w:w="720" w:type="dxa"/>
            <w:tcBorders>
              <w:top w:val="single" w:sz="4" w:space="0" w:color="auto"/>
              <w:left w:val="single" w:sz="4" w:space="0" w:color="auto"/>
              <w:right w:val="single" w:sz="4" w:space="0" w:color="auto"/>
            </w:tcBorders>
          </w:tcPr>
          <w:p w14:paraId="26ACC4D6" w14:textId="43E6B87F" w:rsidR="000643FB" w:rsidRPr="00C73098" w:rsidRDefault="000643FB" w:rsidP="00307E61">
            <w:pPr>
              <w:keepNext/>
              <w:tabs>
                <w:tab w:val="left" w:pos="2160"/>
                <w:tab w:val="left" w:pos="2700"/>
                <w:tab w:val="left" w:pos="3420"/>
                <w:tab w:val="left" w:pos="3780"/>
                <w:tab w:val="left" w:pos="5760"/>
                <w:tab w:val="left" w:pos="7212"/>
              </w:tabs>
              <w:jc w:val="center"/>
              <w:rPr>
                <w:rFonts w:ascii="Calibri" w:hAnsi="Calibri"/>
                <w:sz w:val="14"/>
                <w:szCs w:val="14"/>
              </w:rPr>
            </w:pPr>
            <w:r w:rsidRPr="00C73098">
              <w:rPr>
                <w:rFonts w:ascii="Calibri" w:hAnsi="Calibri"/>
                <w:sz w:val="14"/>
                <w:szCs w:val="14"/>
              </w:rPr>
              <w:t>09</w:t>
            </w:r>
          </w:p>
        </w:tc>
        <w:tc>
          <w:tcPr>
            <w:tcW w:w="810" w:type="dxa"/>
            <w:tcBorders>
              <w:top w:val="single" w:sz="4" w:space="0" w:color="auto"/>
              <w:left w:val="single" w:sz="4" w:space="0" w:color="auto"/>
              <w:right w:val="single" w:sz="4" w:space="0" w:color="auto"/>
            </w:tcBorders>
            <w:vAlign w:val="center"/>
          </w:tcPr>
          <w:p w14:paraId="52415673" w14:textId="296AF3A0" w:rsidR="000643FB" w:rsidRPr="00C73098" w:rsidRDefault="000643FB" w:rsidP="00307E61">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C73098">
              <w:rPr>
                <w:rFonts w:ascii="Calibri" w:hAnsi="Calibri"/>
                <w:sz w:val="14"/>
                <w:szCs w:val="14"/>
              </w:rPr>
              <w:t>10</w:t>
            </w:r>
          </w:p>
        </w:tc>
        <w:tc>
          <w:tcPr>
            <w:tcW w:w="990" w:type="dxa"/>
            <w:tcBorders>
              <w:top w:val="single" w:sz="4" w:space="0" w:color="auto"/>
              <w:left w:val="single" w:sz="4" w:space="0" w:color="auto"/>
              <w:right w:val="single" w:sz="4" w:space="0" w:color="auto"/>
            </w:tcBorders>
            <w:vAlign w:val="center"/>
          </w:tcPr>
          <w:p w14:paraId="0A175DB3" w14:textId="07111C77" w:rsidR="000643FB" w:rsidRPr="00C73098" w:rsidRDefault="000643FB" w:rsidP="00307E61">
            <w:pPr>
              <w:keepNext/>
              <w:tabs>
                <w:tab w:val="left" w:pos="2160"/>
                <w:tab w:val="left" w:pos="2700"/>
                <w:tab w:val="left" w:pos="3420"/>
                <w:tab w:val="left" w:pos="3780"/>
                <w:tab w:val="left" w:pos="5760"/>
                <w:tab w:val="left" w:pos="7212"/>
              </w:tabs>
              <w:contextualSpacing/>
              <w:jc w:val="center"/>
              <w:rPr>
                <w:rFonts w:ascii="Calibri" w:hAnsi="Calibri"/>
                <w:sz w:val="14"/>
                <w:szCs w:val="14"/>
              </w:rPr>
            </w:pPr>
            <w:r w:rsidRPr="00C73098">
              <w:rPr>
                <w:rFonts w:ascii="Calibri" w:hAnsi="Calibri"/>
                <w:sz w:val="14"/>
                <w:szCs w:val="14"/>
              </w:rPr>
              <w:t>11</w:t>
            </w:r>
          </w:p>
        </w:tc>
        <w:tc>
          <w:tcPr>
            <w:tcW w:w="720" w:type="dxa"/>
            <w:tcBorders>
              <w:top w:val="single" w:sz="4" w:space="0" w:color="auto"/>
              <w:left w:val="single" w:sz="4" w:space="0" w:color="auto"/>
              <w:right w:val="single" w:sz="4" w:space="0" w:color="auto"/>
            </w:tcBorders>
          </w:tcPr>
          <w:p w14:paraId="7EAC9435" w14:textId="3DF5D575" w:rsidR="000643FB" w:rsidRPr="00C73098" w:rsidRDefault="000643FB" w:rsidP="00307E61">
            <w:pPr>
              <w:keepNext/>
              <w:tabs>
                <w:tab w:val="left" w:pos="2160"/>
                <w:tab w:val="left" w:pos="2700"/>
                <w:tab w:val="left" w:pos="3420"/>
                <w:tab w:val="left" w:pos="3780"/>
                <w:tab w:val="left" w:pos="5760"/>
                <w:tab w:val="left" w:pos="7212"/>
              </w:tabs>
              <w:contextualSpacing/>
              <w:jc w:val="center"/>
              <w:rPr>
                <w:rFonts w:ascii="Calibri" w:hAnsi="Calibri"/>
                <w:sz w:val="14"/>
                <w:szCs w:val="14"/>
              </w:rPr>
            </w:pPr>
            <w:r>
              <w:rPr>
                <w:rFonts w:ascii="Calibri" w:hAnsi="Calibri"/>
                <w:sz w:val="14"/>
                <w:szCs w:val="14"/>
              </w:rPr>
              <w:t>12</w:t>
            </w:r>
          </w:p>
        </w:tc>
        <w:tc>
          <w:tcPr>
            <w:tcW w:w="901" w:type="dxa"/>
            <w:tcBorders>
              <w:top w:val="single" w:sz="4" w:space="0" w:color="auto"/>
              <w:left w:val="single" w:sz="4" w:space="0" w:color="auto"/>
              <w:right w:val="single" w:sz="4" w:space="0" w:color="auto"/>
            </w:tcBorders>
          </w:tcPr>
          <w:p w14:paraId="141B3A8E" w14:textId="6BB946BD" w:rsidR="000643FB" w:rsidRPr="00C73098" w:rsidRDefault="000643FB" w:rsidP="00307E61">
            <w:pPr>
              <w:keepNext/>
              <w:tabs>
                <w:tab w:val="left" w:pos="2160"/>
                <w:tab w:val="left" w:pos="2700"/>
                <w:tab w:val="left" w:pos="3420"/>
                <w:tab w:val="left" w:pos="3780"/>
                <w:tab w:val="left" w:pos="5760"/>
                <w:tab w:val="left" w:pos="7212"/>
              </w:tabs>
              <w:contextualSpacing/>
              <w:jc w:val="center"/>
              <w:rPr>
                <w:rFonts w:ascii="Calibri" w:hAnsi="Calibri"/>
                <w:sz w:val="14"/>
                <w:szCs w:val="14"/>
              </w:rPr>
            </w:pPr>
            <w:r>
              <w:rPr>
                <w:rFonts w:ascii="Calibri" w:hAnsi="Calibri"/>
                <w:sz w:val="14"/>
                <w:szCs w:val="14"/>
              </w:rPr>
              <w:t>13</w:t>
            </w:r>
          </w:p>
        </w:tc>
      </w:tr>
      <w:tr w:rsidR="000643FB" w:rsidRPr="00496CC8" w14:paraId="54D7DE6B" w14:textId="4A8D99E7" w:rsidTr="000643FB">
        <w:trPr>
          <w:trHeight w:val="144"/>
        </w:trPr>
        <w:tc>
          <w:tcPr>
            <w:tcW w:w="892" w:type="dxa"/>
            <w:tcBorders>
              <w:top w:val="single" w:sz="4" w:space="0" w:color="auto"/>
              <w:left w:val="single" w:sz="4" w:space="0" w:color="auto"/>
              <w:bottom w:val="single" w:sz="4" w:space="0" w:color="auto"/>
              <w:right w:val="single" w:sz="4" w:space="0" w:color="auto"/>
            </w:tcBorders>
            <w:vAlign w:val="bottom"/>
          </w:tcPr>
          <w:p w14:paraId="6899D46B" w14:textId="77777777" w:rsidR="000643FB" w:rsidRPr="00C73098" w:rsidRDefault="000643FB" w:rsidP="0051233F">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C73098">
              <w:rPr>
                <w:rFonts w:asciiTheme="minorHAnsi" w:hAnsiTheme="minorHAnsi"/>
                <w:sz w:val="14"/>
                <w:szCs w:val="14"/>
              </w:rPr>
              <w:t>PV Array ID or Name</w:t>
            </w:r>
          </w:p>
        </w:tc>
        <w:tc>
          <w:tcPr>
            <w:tcW w:w="899" w:type="dxa"/>
            <w:tcBorders>
              <w:top w:val="single" w:sz="4" w:space="0" w:color="auto"/>
              <w:left w:val="single" w:sz="4" w:space="0" w:color="auto"/>
              <w:bottom w:val="single" w:sz="4" w:space="0" w:color="auto"/>
              <w:right w:val="single" w:sz="4" w:space="0" w:color="auto"/>
            </w:tcBorders>
            <w:vAlign w:val="bottom"/>
          </w:tcPr>
          <w:p w14:paraId="7076ECC7" w14:textId="5A486CBE" w:rsidR="000643FB" w:rsidRPr="00C73098" w:rsidRDefault="000643FB" w:rsidP="001B6212">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C73098">
              <w:rPr>
                <w:rFonts w:asciiTheme="minorHAnsi" w:hAnsiTheme="minorHAnsi"/>
                <w:sz w:val="14"/>
                <w:szCs w:val="14"/>
              </w:rPr>
              <w:t>Adjusted Minimum PV Size (kW)</w:t>
            </w:r>
          </w:p>
        </w:tc>
        <w:tc>
          <w:tcPr>
            <w:tcW w:w="813" w:type="dxa"/>
            <w:tcBorders>
              <w:top w:val="single" w:sz="4" w:space="0" w:color="auto"/>
              <w:left w:val="single" w:sz="4" w:space="0" w:color="auto"/>
              <w:bottom w:val="single" w:sz="4" w:space="0" w:color="auto"/>
              <w:right w:val="single" w:sz="4" w:space="0" w:color="auto"/>
            </w:tcBorders>
            <w:vAlign w:val="bottom"/>
          </w:tcPr>
          <w:p w14:paraId="4D358337" w14:textId="74E6012C" w:rsidR="000643FB" w:rsidRPr="00C73098" w:rsidRDefault="000643FB" w:rsidP="00D53C02">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C73098">
              <w:rPr>
                <w:rFonts w:asciiTheme="minorHAnsi" w:hAnsiTheme="minorHAnsi"/>
                <w:sz w:val="14"/>
                <w:szCs w:val="14"/>
              </w:rPr>
              <w:t>Adjusted Value from Exception</w:t>
            </w:r>
          </w:p>
        </w:tc>
        <w:tc>
          <w:tcPr>
            <w:tcW w:w="704" w:type="dxa"/>
            <w:tcBorders>
              <w:top w:val="single" w:sz="4" w:space="0" w:color="auto"/>
              <w:left w:val="single" w:sz="4" w:space="0" w:color="auto"/>
              <w:bottom w:val="single" w:sz="4" w:space="0" w:color="auto"/>
              <w:right w:val="single" w:sz="4" w:space="0" w:color="auto"/>
            </w:tcBorders>
            <w:vAlign w:val="bottom"/>
          </w:tcPr>
          <w:p w14:paraId="1D667B51" w14:textId="77777777" w:rsidR="000643FB" w:rsidRPr="00C73098" w:rsidRDefault="000643FB" w:rsidP="0051233F">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C73098">
              <w:rPr>
                <w:rFonts w:asciiTheme="minorHAnsi" w:hAnsiTheme="minorHAnsi"/>
                <w:sz w:val="14"/>
                <w:szCs w:val="14"/>
              </w:rPr>
              <w:t>Module Type</w:t>
            </w:r>
          </w:p>
        </w:tc>
        <w:tc>
          <w:tcPr>
            <w:tcW w:w="719" w:type="dxa"/>
            <w:gridSpan w:val="2"/>
            <w:tcBorders>
              <w:top w:val="single" w:sz="4" w:space="0" w:color="auto"/>
              <w:left w:val="single" w:sz="4" w:space="0" w:color="auto"/>
              <w:bottom w:val="single" w:sz="4" w:space="0" w:color="auto"/>
              <w:right w:val="single" w:sz="4" w:space="0" w:color="auto"/>
            </w:tcBorders>
            <w:vAlign w:val="bottom"/>
          </w:tcPr>
          <w:p w14:paraId="7F9590FD" w14:textId="4C36D11E" w:rsidR="000643FB" w:rsidRPr="00C73098" w:rsidRDefault="000643FB" w:rsidP="000C71B9">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C73098">
              <w:rPr>
                <w:rFonts w:asciiTheme="minorHAnsi" w:hAnsiTheme="minorHAnsi"/>
                <w:sz w:val="14"/>
                <w:szCs w:val="14"/>
              </w:rPr>
              <w:t xml:space="preserve">CFI </w:t>
            </w:r>
          </w:p>
        </w:tc>
        <w:tc>
          <w:tcPr>
            <w:tcW w:w="1071" w:type="dxa"/>
            <w:tcBorders>
              <w:top w:val="single" w:sz="4" w:space="0" w:color="auto"/>
              <w:left w:val="single" w:sz="4" w:space="0" w:color="auto"/>
              <w:bottom w:val="single" w:sz="4" w:space="0" w:color="auto"/>
              <w:right w:val="single" w:sz="4" w:space="0" w:color="auto"/>
            </w:tcBorders>
            <w:vAlign w:val="bottom"/>
          </w:tcPr>
          <w:p w14:paraId="27E82D74" w14:textId="77777777" w:rsidR="000643FB" w:rsidRPr="00C73098" w:rsidRDefault="000643FB" w:rsidP="0051233F">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C73098">
              <w:rPr>
                <w:rFonts w:asciiTheme="minorHAnsi" w:hAnsiTheme="minorHAnsi"/>
                <w:sz w:val="14"/>
                <w:szCs w:val="14"/>
              </w:rPr>
              <w:t>Azimuth (deg)</w:t>
            </w:r>
          </w:p>
        </w:tc>
        <w:tc>
          <w:tcPr>
            <w:tcW w:w="926" w:type="dxa"/>
            <w:tcBorders>
              <w:top w:val="single" w:sz="4" w:space="0" w:color="auto"/>
              <w:left w:val="single" w:sz="4" w:space="0" w:color="auto"/>
              <w:bottom w:val="single" w:sz="4" w:space="0" w:color="auto"/>
              <w:right w:val="single" w:sz="4" w:space="0" w:color="auto"/>
            </w:tcBorders>
            <w:vAlign w:val="bottom"/>
          </w:tcPr>
          <w:p w14:paraId="046B2787" w14:textId="278091B6" w:rsidR="000643FB" w:rsidRPr="00C73098" w:rsidRDefault="000643FB" w:rsidP="0051233F">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C73098">
              <w:rPr>
                <w:rFonts w:asciiTheme="minorHAnsi" w:hAnsiTheme="minorHAnsi"/>
                <w:sz w:val="14"/>
                <w:szCs w:val="14"/>
              </w:rPr>
              <w:t>Tilt Input (Deg/Pitch)</w:t>
            </w:r>
          </w:p>
        </w:tc>
        <w:tc>
          <w:tcPr>
            <w:tcW w:w="990" w:type="dxa"/>
            <w:tcBorders>
              <w:top w:val="single" w:sz="4" w:space="0" w:color="auto"/>
              <w:left w:val="single" w:sz="4" w:space="0" w:color="auto"/>
              <w:bottom w:val="single" w:sz="4" w:space="0" w:color="auto"/>
              <w:right w:val="single" w:sz="4" w:space="0" w:color="auto"/>
            </w:tcBorders>
            <w:vAlign w:val="bottom"/>
          </w:tcPr>
          <w:p w14:paraId="11247237" w14:textId="292ED341" w:rsidR="000643FB" w:rsidRPr="00C73098" w:rsidRDefault="000643FB" w:rsidP="0051233F">
            <w:pPr>
              <w:keepNext/>
              <w:tabs>
                <w:tab w:val="left" w:pos="2160"/>
                <w:tab w:val="left" w:pos="2700"/>
                <w:tab w:val="left" w:pos="3420"/>
                <w:tab w:val="left" w:pos="3780"/>
                <w:tab w:val="left" w:pos="5760"/>
                <w:tab w:val="left" w:pos="7212"/>
              </w:tabs>
              <w:jc w:val="center"/>
              <w:rPr>
                <w:rFonts w:asciiTheme="minorHAnsi" w:hAnsiTheme="minorHAnsi"/>
                <w:sz w:val="14"/>
                <w:szCs w:val="14"/>
              </w:rPr>
            </w:pPr>
            <w:r w:rsidRPr="00C73098">
              <w:rPr>
                <w:rFonts w:asciiTheme="minorHAnsi" w:hAnsiTheme="minorHAnsi"/>
                <w:sz w:val="14"/>
                <w:szCs w:val="14"/>
              </w:rPr>
              <w:t>Angle/Tilt</w:t>
            </w:r>
          </w:p>
        </w:tc>
        <w:tc>
          <w:tcPr>
            <w:tcW w:w="720" w:type="dxa"/>
            <w:tcBorders>
              <w:left w:val="single" w:sz="4" w:space="0" w:color="auto"/>
              <w:right w:val="single" w:sz="4" w:space="0" w:color="auto"/>
            </w:tcBorders>
            <w:vAlign w:val="bottom"/>
          </w:tcPr>
          <w:p w14:paraId="46C28193" w14:textId="4BC55FD7" w:rsidR="000643FB" w:rsidRPr="00C73098" w:rsidRDefault="000643FB" w:rsidP="0044075D">
            <w:pPr>
              <w:keepNext/>
              <w:tabs>
                <w:tab w:val="left" w:pos="2160"/>
                <w:tab w:val="left" w:pos="2700"/>
                <w:tab w:val="left" w:pos="3420"/>
                <w:tab w:val="left" w:pos="3780"/>
                <w:tab w:val="left" w:pos="5760"/>
                <w:tab w:val="left" w:pos="7212"/>
              </w:tabs>
              <w:contextualSpacing/>
              <w:jc w:val="center"/>
              <w:rPr>
                <w:rFonts w:asciiTheme="minorHAnsi" w:hAnsiTheme="minorHAnsi"/>
                <w:sz w:val="14"/>
                <w:szCs w:val="14"/>
              </w:rPr>
            </w:pPr>
            <w:r w:rsidRPr="00C73098">
              <w:rPr>
                <w:rFonts w:asciiTheme="minorHAnsi" w:hAnsiTheme="minorHAnsi"/>
                <w:sz w:val="14"/>
                <w:szCs w:val="14"/>
              </w:rPr>
              <w:t>Annual Solar Access (%)</w:t>
            </w:r>
          </w:p>
        </w:tc>
        <w:tc>
          <w:tcPr>
            <w:tcW w:w="810" w:type="dxa"/>
            <w:tcBorders>
              <w:left w:val="single" w:sz="4" w:space="0" w:color="auto"/>
              <w:right w:val="single" w:sz="4" w:space="0" w:color="auto"/>
            </w:tcBorders>
            <w:vAlign w:val="bottom"/>
          </w:tcPr>
          <w:p w14:paraId="110102AE" w14:textId="4D07FEB0" w:rsidR="000643FB" w:rsidRPr="00C73098" w:rsidRDefault="000643FB" w:rsidP="0051233F">
            <w:pPr>
              <w:keepNext/>
              <w:tabs>
                <w:tab w:val="left" w:pos="2160"/>
                <w:tab w:val="left" w:pos="2700"/>
                <w:tab w:val="left" w:pos="3420"/>
                <w:tab w:val="left" w:pos="3780"/>
                <w:tab w:val="left" w:pos="5760"/>
                <w:tab w:val="left" w:pos="7212"/>
              </w:tabs>
              <w:contextualSpacing/>
              <w:rPr>
                <w:rFonts w:asciiTheme="minorHAnsi" w:hAnsiTheme="minorHAnsi"/>
                <w:sz w:val="14"/>
                <w:szCs w:val="14"/>
              </w:rPr>
            </w:pPr>
            <w:r w:rsidRPr="00C73098">
              <w:rPr>
                <w:rFonts w:asciiTheme="minorHAnsi" w:hAnsiTheme="minorHAnsi"/>
                <w:sz w:val="14"/>
                <w:szCs w:val="14"/>
              </w:rPr>
              <w:t>Inverter Efficiency (%)</w:t>
            </w:r>
          </w:p>
        </w:tc>
        <w:tc>
          <w:tcPr>
            <w:tcW w:w="990" w:type="dxa"/>
            <w:tcBorders>
              <w:left w:val="single" w:sz="4" w:space="0" w:color="auto"/>
              <w:right w:val="single" w:sz="4" w:space="0" w:color="auto"/>
            </w:tcBorders>
            <w:vAlign w:val="bottom"/>
          </w:tcPr>
          <w:p w14:paraId="7C2FE7AD" w14:textId="34DBA446" w:rsidR="000643FB" w:rsidRPr="00C73098" w:rsidRDefault="000643FB" w:rsidP="0051233F">
            <w:pPr>
              <w:keepNext/>
              <w:tabs>
                <w:tab w:val="left" w:pos="2160"/>
                <w:tab w:val="left" w:pos="2700"/>
                <w:tab w:val="left" w:pos="3420"/>
                <w:tab w:val="left" w:pos="3780"/>
                <w:tab w:val="left" w:pos="5760"/>
                <w:tab w:val="left" w:pos="7212"/>
              </w:tabs>
              <w:contextualSpacing/>
              <w:rPr>
                <w:rFonts w:asciiTheme="minorHAnsi" w:hAnsiTheme="minorHAnsi"/>
                <w:sz w:val="14"/>
                <w:szCs w:val="14"/>
              </w:rPr>
            </w:pPr>
            <w:r w:rsidRPr="00C73098">
              <w:rPr>
                <w:rFonts w:asciiTheme="minorHAnsi" w:hAnsiTheme="minorHAnsi"/>
                <w:sz w:val="14"/>
                <w:szCs w:val="14"/>
              </w:rPr>
              <w:t>Shading Requirement Compliance Path</w:t>
            </w:r>
          </w:p>
        </w:tc>
        <w:tc>
          <w:tcPr>
            <w:tcW w:w="720" w:type="dxa"/>
            <w:tcBorders>
              <w:left w:val="single" w:sz="4" w:space="0" w:color="auto"/>
              <w:right w:val="single" w:sz="4" w:space="0" w:color="auto"/>
            </w:tcBorders>
            <w:vAlign w:val="bottom"/>
          </w:tcPr>
          <w:p w14:paraId="755990A0" w14:textId="6EA1F47B" w:rsidR="000643FB" w:rsidRPr="00C73098" w:rsidRDefault="000643FB" w:rsidP="000643FB">
            <w:pPr>
              <w:keepNext/>
              <w:tabs>
                <w:tab w:val="left" w:pos="2160"/>
                <w:tab w:val="left" w:pos="2700"/>
                <w:tab w:val="left" w:pos="3420"/>
                <w:tab w:val="left" w:pos="3780"/>
                <w:tab w:val="left" w:pos="5760"/>
                <w:tab w:val="left" w:pos="7212"/>
              </w:tabs>
              <w:contextualSpacing/>
              <w:jc w:val="center"/>
              <w:rPr>
                <w:rFonts w:asciiTheme="minorHAnsi" w:hAnsiTheme="minorHAnsi"/>
                <w:sz w:val="14"/>
                <w:szCs w:val="14"/>
              </w:rPr>
            </w:pPr>
            <w:r>
              <w:rPr>
                <w:rFonts w:asciiTheme="minorHAnsi" w:hAnsiTheme="minorHAnsi"/>
                <w:sz w:val="14"/>
                <w:szCs w:val="14"/>
              </w:rPr>
              <w:t>Array Type</w:t>
            </w:r>
          </w:p>
        </w:tc>
        <w:tc>
          <w:tcPr>
            <w:tcW w:w="901" w:type="dxa"/>
            <w:tcBorders>
              <w:left w:val="single" w:sz="4" w:space="0" w:color="auto"/>
              <w:right w:val="single" w:sz="4" w:space="0" w:color="auto"/>
            </w:tcBorders>
            <w:vAlign w:val="bottom"/>
          </w:tcPr>
          <w:p w14:paraId="3556142D" w14:textId="12A5B4B1" w:rsidR="000643FB" w:rsidRPr="00C73098" w:rsidRDefault="000643FB" w:rsidP="000643FB">
            <w:pPr>
              <w:keepNext/>
              <w:tabs>
                <w:tab w:val="left" w:pos="2160"/>
                <w:tab w:val="left" w:pos="2700"/>
                <w:tab w:val="left" w:pos="3420"/>
                <w:tab w:val="left" w:pos="3780"/>
                <w:tab w:val="left" w:pos="5760"/>
                <w:tab w:val="left" w:pos="7212"/>
              </w:tabs>
              <w:contextualSpacing/>
              <w:jc w:val="center"/>
              <w:rPr>
                <w:rFonts w:asciiTheme="minorHAnsi" w:hAnsiTheme="minorHAnsi"/>
                <w:sz w:val="14"/>
                <w:szCs w:val="14"/>
              </w:rPr>
            </w:pPr>
            <w:r>
              <w:rPr>
                <w:rFonts w:asciiTheme="minorHAnsi" w:hAnsiTheme="minorHAnsi"/>
                <w:sz w:val="14"/>
                <w:szCs w:val="14"/>
              </w:rPr>
              <w:t>Module Level Power Electronics</w:t>
            </w:r>
          </w:p>
        </w:tc>
      </w:tr>
      <w:tr w:rsidR="000643FB" w:rsidRPr="00496CC8" w14:paraId="593DEFBE" w14:textId="7D3C0F76" w:rsidTr="000643FB">
        <w:trPr>
          <w:trHeight w:val="144"/>
        </w:trPr>
        <w:tc>
          <w:tcPr>
            <w:tcW w:w="892" w:type="dxa"/>
            <w:tcBorders>
              <w:top w:val="single" w:sz="4" w:space="0" w:color="auto"/>
              <w:left w:val="single" w:sz="4" w:space="0" w:color="auto"/>
              <w:bottom w:val="single" w:sz="4" w:space="0" w:color="auto"/>
              <w:right w:val="single" w:sz="4" w:space="0" w:color="auto"/>
            </w:tcBorders>
          </w:tcPr>
          <w:p w14:paraId="787C9166" w14:textId="6DCB5C3C" w:rsidR="000643FB" w:rsidRPr="00C73098" w:rsidRDefault="000643FB" w:rsidP="00C7187B">
            <w:pPr>
              <w:keepNext/>
              <w:tabs>
                <w:tab w:val="left" w:pos="2160"/>
                <w:tab w:val="left" w:pos="2700"/>
                <w:tab w:val="left" w:pos="3420"/>
                <w:tab w:val="left" w:pos="3780"/>
                <w:tab w:val="left" w:pos="5760"/>
                <w:tab w:val="left" w:pos="7212"/>
              </w:tabs>
              <w:rPr>
                <w:rFonts w:ascii="Calibri" w:hAnsi="Calibri"/>
                <w:sz w:val="14"/>
                <w:szCs w:val="14"/>
              </w:rPr>
            </w:pPr>
            <w:r w:rsidRPr="00C73098">
              <w:rPr>
                <w:rFonts w:asciiTheme="minorHAnsi" w:hAnsiTheme="minorHAnsi"/>
                <w:sz w:val="14"/>
                <w:szCs w:val="14"/>
              </w:rPr>
              <w:t>&lt;&lt;</w:t>
            </w:r>
            <w:r w:rsidRPr="00C73098">
              <w:rPr>
                <w:rFonts w:ascii="Calibri" w:hAnsi="Calibri"/>
                <w:sz w:val="14"/>
                <w:szCs w:val="14"/>
              </w:rPr>
              <w:t>auto filled text: referenced from CF1R; elseif not available, user input</w:t>
            </w:r>
            <w:r w:rsidRPr="00C73098">
              <w:rPr>
                <w:rFonts w:asciiTheme="minorHAnsi" w:hAnsiTheme="minorHAnsi"/>
                <w:sz w:val="14"/>
                <w:szCs w:val="14"/>
              </w:rPr>
              <w:t>&gt;&gt;</w:t>
            </w:r>
          </w:p>
        </w:tc>
        <w:tc>
          <w:tcPr>
            <w:tcW w:w="899" w:type="dxa"/>
            <w:tcBorders>
              <w:top w:val="single" w:sz="4" w:space="0" w:color="auto"/>
              <w:left w:val="single" w:sz="4" w:space="0" w:color="auto"/>
              <w:bottom w:val="single" w:sz="4" w:space="0" w:color="auto"/>
              <w:right w:val="single" w:sz="4" w:space="0" w:color="auto"/>
            </w:tcBorders>
          </w:tcPr>
          <w:p w14:paraId="5DE2F0C9" w14:textId="2C13F969" w:rsidR="000643FB" w:rsidRPr="00C73098" w:rsidRDefault="000643FB" w:rsidP="00845BE8">
            <w:pPr>
              <w:keepNext/>
              <w:tabs>
                <w:tab w:val="left" w:pos="2160"/>
                <w:tab w:val="left" w:pos="2700"/>
                <w:tab w:val="left" w:pos="3420"/>
                <w:tab w:val="left" w:pos="3780"/>
                <w:tab w:val="left" w:pos="5760"/>
                <w:tab w:val="left" w:pos="7212"/>
              </w:tabs>
              <w:rPr>
                <w:rFonts w:ascii="Calibri" w:hAnsi="Calibri"/>
                <w:sz w:val="14"/>
                <w:szCs w:val="14"/>
              </w:rPr>
            </w:pPr>
            <w:r w:rsidRPr="00C73098">
              <w:rPr>
                <w:rFonts w:asciiTheme="minorHAnsi" w:hAnsiTheme="minorHAnsi"/>
                <w:sz w:val="14"/>
                <w:szCs w:val="14"/>
              </w:rPr>
              <w:t>&lt;&lt;</w:t>
            </w:r>
            <w:r w:rsidRPr="00C73098">
              <w:rPr>
                <w:rFonts w:ascii="Calibri" w:hAnsi="Calibri"/>
                <w:sz w:val="14"/>
                <w:szCs w:val="14"/>
              </w:rPr>
              <w:t>auto filled text: referenced from CF1R</w:t>
            </w:r>
            <w:r w:rsidRPr="00C73098">
              <w:rPr>
                <w:rFonts w:asciiTheme="minorHAnsi" w:hAnsiTheme="minorHAnsi"/>
                <w:sz w:val="14"/>
                <w:szCs w:val="14"/>
              </w:rPr>
              <w:t>&gt;&gt;</w:t>
            </w:r>
          </w:p>
        </w:tc>
        <w:tc>
          <w:tcPr>
            <w:tcW w:w="813" w:type="dxa"/>
            <w:tcBorders>
              <w:top w:val="single" w:sz="4" w:space="0" w:color="auto"/>
              <w:left w:val="single" w:sz="4" w:space="0" w:color="auto"/>
              <w:bottom w:val="single" w:sz="4" w:space="0" w:color="auto"/>
              <w:right w:val="single" w:sz="4" w:space="0" w:color="auto"/>
            </w:tcBorders>
          </w:tcPr>
          <w:p w14:paraId="779B5B62" w14:textId="77777777" w:rsidR="000643FB" w:rsidRPr="00C73098" w:rsidRDefault="000643FB" w:rsidP="00A87231">
            <w:pPr>
              <w:rPr>
                <w:rFonts w:ascii="Calibri" w:hAnsi="Calibri"/>
                <w:sz w:val="14"/>
                <w:szCs w:val="14"/>
              </w:rPr>
            </w:pPr>
            <w:r w:rsidRPr="00C73098">
              <w:rPr>
                <w:rFonts w:ascii="Calibri" w:hAnsi="Calibri"/>
                <w:sz w:val="14"/>
                <w:szCs w:val="14"/>
              </w:rPr>
              <w:t xml:space="preserve">&lt;&lt;if performance, then value = </w:t>
            </w:r>
            <w:proofErr w:type="gramStart"/>
            <w:r w:rsidRPr="00C73098">
              <w:rPr>
                <w:rFonts w:ascii="Calibri" w:hAnsi="Calibri"/>
                <w:sz w:val="14"/>
                <w:szCs w:val="14"/>
              </w:rPr>
              <w:t>B02;</w:t>
            </w:r>
            <w:proofErr w:type="gramEnd"/>
          </w:p>
          <w:p w14:paraId="143FDEFE" w14:textId="42A36828" w:rsidR="000643FB" w:rsidRPr="00C73098" w:rsidRDefault="000643FB" w:rsidP="00A87231">
            <w:pPr>
              <w:rPr>
                <w:rFonts w:ascii="Calibri" w:hAnsi="Calibri"/>
                <w:sz w:val="14"/>
                <w:szCs w:val="14"/>
              </w:rPr>
            </w:pPr>
            <w:r w:rsidRPr="00C73098">
              <w:rPr>
                <w:rFonts w:ascii="Calibri" w:hAnsi="Calibri"/>
                <w:sz w:val="14"/>
                <w:szCs w:val="14"/>
              </w:rPr>
              <w:t xml:space="preserve">Elseif prescriptive and A05 = NA, then autofill from </w:t>
            </w:r>
            <w:proofErr w:type="gramStart"/>
            <w:r w:rsidRPr="00C73098">
              <w:rPr>
                <w:rFonts w:ascii="Calibri" w:hAnsi="Calibri"/>
                <w:sz w:val="14"/>
                <w:szCs w:val="14"/>
              </w:rPr>
              <w:t>B02;</w:t>
            </w:r>
            <w:proofErr w:type="gramEnd"/>
          </w:p>
          <w:p w14:paraId="615922CA" w14:textId="7C3B4797" w:rsidR="000643FB" w:rsidRPr="00C73098" w:rsidRDefault="000643FB" w:rsidP="00A87231">
            <w:pPr>
              <w:rPr>
                <w:rFonts w:ascii="Calibri" w:hAnsi="Calibri"/>
                <w:sz w:val="14"/>
                <w:szCs w:val="14"/>
              </w:rPr>
            </w:pPr>
            <w:r w:rsidRPr="00C73098">
              <w:rPr>
                <w:rFonts w:ascii="Calibri" w:hAnsi="Calibri"/>
                <w:sz w:val="14"/>
                <w:szCs w:val="14"/>
              </w:rPr>
              <w:t>elseif A05 = “</w:t>
            </w:r>
            <w:r w:rsidRPr="00C73098">
              <w:rPr>
                <w:rFonts w:asciiTheme="minorHAnsi" w:hAnsiTheme="minorHAnsi"/>
                <w:sz w:val="14"/>
                <w:szCs w:val="14"/>
              </w:rPr>
              <w:t>Battery storage”, then value = ((O04 from CF1R*0.75) + O05 from CF1R</w:t>
            </w:r>
            <w:proofErr w:type="gramStart"/>
            <w:r w:rsidRPr="00C73098">
              <w:rPr>
                <w:rFonts w:asciiTheme="minorHAnsi" w:hAnsiTheme="minorHAnsi"/>
                <w:sz w:val="14"/>
                <w:szCs w:val="14"/>
              </w:rPr>
              <w:t>);</w:t>
            </w:r>
            <w:proofErr w:type="gramEnd"/>
          </w:p>
          <w:p w14:paraId="4AA22521" w14:textId="0ED15CD8" w:rsidR="000643FB" w:rsidRPr="00C73098" w:rsidRDefault="000643FB" w:rsidP="00A87231">
            <w:pPr>
              <w:keepNext/>
              <w:tabs>
                <w:tab w:val="left" w:pos="2160"/>
                <w:tab w:val="left" w:pos="2700"/>
                <w:tab w:val="left" w:pos="3420"/>
                <w:tab w:val="left" w:pos="3780"/>
                <w:tab w:val="left" w:pos="5760"/>
                <w:tab w:val="left" w:pos="7212"/>
              </w:tabs>
              <w:rPr>
                <w:rFonts w:asciiTheme="minorHAnsi" w:hAnsiTheme="minorHAnsi"/>
                <w:sz w:val="14"/>
                <w:szCs w:val="14"/>
              </w:rPr>
            </w:pPr>
            <w:r w:rsidRPr="00C73098">
              <w:rPr>
                <w:rFonts w:ascii="Calibri" w:hAnsi="Calibri"/>
                <w:sz w:val="14"/>
                <w:szCs w:val="14"/>
              </w:rPr>
              <w:t xml:space="preserve">Else user input: </w:t>
            </w:r>
            <w:proofErr w:type="spellStart"/>
            <w:r w:rsidRPr="00C73098">
              <w:rPr>
                <w:rFonts w:ascii="Calibri" w:hAnsi="Calibri"/>
                <w:sz w:val="14"/>
                <w:szCs w:val="14"/>
              </w:rPr>
              <w:t>decimalnonnegative</w:t>
            </w:r>
            <w:proofErr w:type="spellEnd"/>
            <w:r w:rsidRPr="00C73098" w:rsidDel="00101C4A">
              <w:rPr>
                <w:rFonts w:ascii="Calibri" w:hAnsi="Calibri"/>
                <w:sz w:val="14"/>
                <w:szCs w:val="14"/>
              </w:rPr>
              <w:t xml:space="preserve"> </w:t>
            </w:r>
            <w:r w:rsidRPr="00C73098">
              <w:rPr>
                <w:rFonts w:ascii="Calibri" w:hAnsi="Calibri"/>
                <w:sz w:val="14"/>
                <w:szCs w:val="14"/>
              </w:rPr>
              <w:t>&gt;&gt;</w:t>
            </w:r>
          </w:p>
          <w:p w14:paraId="5D7C976B" w14:textId="77777777" w:rsidR="000643FB" w:rsidRPr="00C73098" w:rsidRDefault="000643FB" w:rsidP="0051233F">
            <w:pPr>
              <w:keepNext/>
              <w:tabs>
                <w:tab w:val="left" w:pos="2160"/>
                <w:tab w:val="left" w:pos="2700"/>
                <w:tab w:val="left" w:pos="3420"/>
                <w:tab w:val="left" w:pos="3780"/>
                <w:tab w:val="left" w:pos="5760"/>
                <w:tab w:val="left" w:pos="7212"/>
              </w:tabs>
              <w:rPr>
                <w:rFonts w:asciiTheme="minorHAnsi" w:hAnsiTheme="minorHAnsi"/>
                <w:sz w:val="14"/>
                <w:szCs w:val="14"/>
                <w:highlight w:val="yellow"/>
              </w:rPr>
            </w:pPr>
          </w:p>
          <w:p w14:paraId="191F836D" w14:textId="367A2409" w:rsidR="000643FB" w:rsidRPr="00C73098" w:rsidRDefault="000643FB" w:rsidP="0051233F">
            <w:pPr>
              <w:keepNext/>
              <w:tabs>
                <w:tab w:val="left" w:pos="2160"/>
                <w:tab w:val="left" w:pos="2700"/>
                <w:tab w:val="left" w:pos="3420"/>
                <w:tab w:val="left" w:pos="3780"/>
                <w:tab w:val="left" w:pos="5760"/>
                <w:tab w:val="left" w:pos="7212"/>
              </w:tabs>
              <w:rPr>
                <w:rFonts w:asciiTheme="minorHAnsi" w:hAnsiTheme="minorHAnsi"/>
                <w:sz w:val="14"/>
                <w:szCs w:val="14"/>
                <w:highlight w:val="yellow"/>
              </w:rPr>
            </w:pPr>
          </w:p>
        </w:tc>
        <w:tc>
          <w:tcPr>
            <w:tcW w:w="704" w:type="dxa"/>
            <w:tcBorders>
              <w:top w:val="single" w:sz="4" w:space="0" w:color="auto"/>
              <w:left w:val="single" w:sz="4" w:space="0" w:color="auto"/>
              <w:bottom w:val="single" w:sz="4" w:space="0" w:color="auto"/>
              <w:right w:val="single" w:sz="4" w:space="0" w:color="auto"/>
            </w:tcBorders>
          </w:tcPr>
          <w:p w14:paraId="39D58A07" w14:textId="77777777" w:rsidR="000643FB" w:rsidRPr="00C73098" w:rsidRDefault="000643FB" w:rsidP="0051233F">
            <w:pPr>
              <w:keepNext/>
              <w:tabs>
                <w:tab w:val="left" w:pos="2160"/>
                <w:tab w:val="left" w:pos="2700"/>
                <w:tab w:val="left" w:pos="3420"/>
                <w:tab w:val="left" w:pos="3780"/>
                <w:tab w:val="left" w:pos="5760"/>
                <w:tab w:val="left" w:pos="7212"/>
              </w:tabs>
              <w:rPr>
                <w:rFonts w:asciiTheme="minorHAnsi" w:hAnsiTheme="minorHAnsi"/>
                <w:sz w:val="14"/>
                <w:szCs w:val="14"/>
              </w:rPr>
            </w:pPr>
            <w:r w:rsidRPr="00C73098">
              <w:rPr>
                <w:rFonts w:asciiTheme="minorHAnsi" w:hAnsiTheme="minorHAnsi"/>
                <w:sz w:val="14"/>
                <w:szCs w:val="14"/>
              </w:rPr>
              <w:t>&lt;&lt;From CF1R-PRF-</w:t>
            </w:r>
            <w:proofErr w:type="gramStart"/>
            <w:r w:rsidRPr="00C73098">
              <w:rPr>
                <w:rFonts w:asciiTheme="minorHAnsi" w:hAnsiTheme="minorHAnsi"/>
                <w:sz w:val="14"/>
                <w:szCs w:val="14"/>
              </w:rPr>
              <w:t>01;</w:t>
            </w:r>
            <w:proofErr w:type="gramEnd"/>
          </w:p>
          <w:p w14:paraId="663C3D3D" w14:textId="767EF86F" w:rsidR="000643FB" w:rsidRPr="00C73098" w:rsidRDefault="000643FB" w:rsidP="001B6212">
            <w:pPr>
              <w:keepNext/>
              <w:tabs>
                <w:tab w:val="left" w:pos="2160"/>
                <w:tab w:val="left" w:pos="2700"/>
                <w:tab w:val="left" w:pos="3420"/>
                <w:tab w:val="left" w:pos="3780"/>
                <w:tab w:val="left" w:pos="5760"/>
                <w:tab w:val="left" w:pos="7212"/>
              </w:tabs>
              <w:rPr>
                <w:rFonts w:ascii="Calibri" w:hAnsi="Calibri"/>
                <w:sz w:val="14"/>
                <w:szCs w:val="14"/>
              </w:rPr>
            </w:pPr>
            <w:r w:rsidRPr="00C73098">
              <w:rPr>
                <w:rFonts w:asciiTheme="minorHAnsi" w:hAnsiTheme="minorHAnsi"/>
                <w:sz w:val="14"/>
                <w:szCs w:val="14"/>
              </w:rPr>
              <w:t>Else = NA&gt;&gt;</w:t>
            </w:r>
          </w:p>
        </w:tc>
        <w:tc>
          <w:tcPr>
            <w:tcW w:w="719" w:type="dxa"/>
            <w:gridSpan w:val="2"/>
            <w:tcBorders>
              <w:top w:val="single" w:sz="4" w:space="0" w:color="auto"/>
              <w:left w:val="single" w:sz="4" w:space="0" w:color="auto"/>
              <w:bottom w:val="single" w:sz="4" w:space="0" w:color="auto"/>
              <w:right w:val="single" w:sz="4" w:space="0" w:color="auto"/>
            </w:tcBorders>
          </w:tcPr>
          <w:p w14:paraId="30062E6B" w14:textId="367DC4D1" w:rsidR="000643FB" w:rsidRPr="00C73098" w:rsidRDefault="000643FB" w:rsidP="00CD5012">
            <w:pPr>
              <w:keepNext/>
              <w:tabs>
                <w:tab w:val="left" w:pos="2160"/>
                <w:tab w:val="left" w:pos="2700"/>
                <w:tab w:val="left" w:pos="3420"/>
                <w:tab w:val="left" w:pos="3780"/>
                <w:tab w:val="left" w:pos="5760"/>
                <w:tab w:val="left" w:pos="7212"/>
              </w:tabs>
              <w:rPr>
                <w:rFonts w:ascii="Calibri" w:hAnsi="Calibri"/>
                <w:sz w:val="14"/>
                <w:szCs w:val="14"/>
              </w:rPr>
            </w:pPr>
            <w:r w:rsidRPr="00C73098">
              <w:rPr>
                <w:rFonts w:asciiTheme="minorHAnsi" w:hAnsiTheme="minorHAnsi"/>
                <w:sz w:val="14"/>
                <w:szCs w:val="14"/>
              </w:rPr>
              <w:t>&lt;&lt;From CF1R-PRF-01 (Da06_ CFI_PV), value = Yes (true) if CFI1 or CFI2 is chosen, else value = No (false); Else if prescriptive, value = NA&gt;&gt;</w:t>
            </w:r>
          </w:p>
        </w:tc>
        <w:tc>
          <w:tcPr>
            <w:tcW w:w="1071" w:type="dxa"/>
            <w:tcBorders>
              <w:top w:val="single" w:sz="4" w:space="0" w:color="auto"/>
              <w:left w:val="single" w:sz="4" w:space="0" w:color="auto"/>
              <w:bottom w:val="single" w:sz="4" w:space="0" w:color="auto"/>
              <w:right w:val="single" w:sz="4" w:space="0" w:color="auto"/>
            </w:tcBorders>
          </w:tcPr>
          <w:p w14:paraId="4E8FEDBF" w14:textId="1C81DDC5" w:rsidR="000643FB" w:rsidRPr="00C73098" w:rsidRDefault="000643FB" w:rsidP="0083408D">
            <w:pPr>
              <w:keepNext/>
              <w:tabs>
                <w:tab w:val="left" w:pos="2160"/>
                <w:tab w:val="left" w:pos="2700"/>
                <w:tab w:val="left" w:pos="3420"/>
                <w:tab w:val="left" w:pos="3780"/>
                <w:tab w:val="left" w:pos="5760"/>
                <w:tab w:val="left" w:pos="7212"/>
              </w:tabs>
              <w:rPr>
                <w:rFonts w:ascii="Calibri" w:hAnsi="Calibri"/>
                <w:sz w:val="14"/>
                <w:szCs w:val="14"/>
              </w:rPr>
            </w:pPr>
            <w:r w:rsidRPr="00C73098">
              <w:rPr>
                <w:rFonts w:ascii="Calibri" w:hAnsi="Calibri"/>
                <w:sz w:val="14"/>
                <w:szCs w:val="14"/>
              </w:rPr>
              <w:t>&lt;&lt;If performance and CFI = Yes, then if CF1R-PRF Da07_AzimuthRange = 150 to 270, user input between 150 and 270;</w:t>
            </w:r>
            <w:r w:rsidRPr="00C73098">
              <w:rPr>
                <w:sz w:val="14"/>
                <w:szCs w:val="14"/>
              </w:rPr>
              <w:t xml:space="preserve"> </w:t>
            </w:r>
            <w:r w:rsidRPr="00C73098">
              <w:rPr>
                <w:rFonts w:asciiTheme="minorHAnsi" w:hAnsiTheme="minorHAnsi" w:cstheme="minorHAnsi"/>
                <w:sz w:val="14"/>
                <w:szCs w:val="14"/>
              </w:rPr>
              <w:t>else</w:t>
            </w:r>
            <w:r w:rsidRPr="00C73098">
              <w:rPr>
                <w:rFonts w:ascii="Calibri" w:hAnsi="Calibri"/>
                <w:sz w:val="14"/>
                <w:szCs w:val="14"/>
              </w:rPr>
              <w:t>if CF1R-PRF Da07_AzimuthRange = 105 to 300, then user input between 105 and 300;</w:t>
            </w:r>
            <w:r w:rsidRPr="00C73098">
              <w:rPr>
                <w:sz w:val="14"/>
                <w:szCs w:val="14"/>
              </w:rPr>
              <w:t xml:space="preserve"> </w:t>
            </w:r>
            <w:r w:rsidRPr="00C73098">
              <w:rPr>
                <w:rFonts w:asciiTheme="minorHAnsi" w:hAnsiTheme="minorHAnsi" w:cstheme="minorHAnsi"/>
                <w:sz w:val="14"/>
                <w:szCs w:val="14"/>
              </w:rPr>
              <w:t>else if performance and CFI = Yes and value is not on CF1R-PRF, then user input between 150 and 270; else</w:t>
            </w:r>
            <w:r w:rsidRPr="00C73098">
              <w:rPr>
                <w:sz w:val="14"/>
                <w:szCs w:val="14"/>
              </w:rPr>
              <w:t xml:space="preserve"> </w:t>
            </w:r>
            <w:r w:rsidRPr="00C73098">
              <w:rPr>
                <w:rFonts w:ascii="Calibri" w:hAnsi="Calibri"/>
                <w:sz w:val="14"/>
                <w:szCs w:val="14"/>
              </w:rPr>
              <w:t xml:space="preserve">if performance and CFI=No, use value from CF1R-PRF Da07_Azimuth; else if performance and CFI=No and value is not on CF1R-PRF, then user input between 0 and 359; </w:t>
            </w:r>
          </w:p>
          <w:p w14:paraId="0562DE20" w14:textId="372AC2AC" w:rsidR="000643FB" w:rsidRPr="00C73098" w:rsidRDefault="000643FB" w:rsidP="0051233F">
            <w:pPr>
              <w:keepNext/>
              <w:tabs>
                <w:tab w:val="left" w:pos="2160"/>
                <w:tab w:val="left" w:pos="2700"/>
                <w:tab w:val="left" w:pos="3420"/>
                <w:tab w:val="left" w:pos="3780"/>
                <w:tab w:val="left" w:pos="5760"/>
                <w:tab w:val="left" w:pos="7212"/>
              </w:tabs>
              <w:rPr>
                <w:rFonts w:ascii="Calibri" w:hAnsi="Calibri"/>
                <w:sz w:val="14"/>
                <w:szCs w:val="14"/>
              </w:rPr>
            </w:pPr>
            <w:r w:rsidRPr="00C73098">
              <w:rPr>
                <w:rFonts w:ascii="Calibri" w:hAnsi="Calibri"/>
                <w:sz w:val="14"/>
                <w:szCs w:val="14"/>
              </w:rPr>
              <w:t>if prescriptive, then user input between</w:t>
            </w:r>
          </w:p>
          <w:p w14:paraId="2B7F3698" w14:textId="20F8BFD3" w:rsidR="000643FB" w:rsidRPr="00C73098" w:rsidRDefault="000643FB" w:rsidP="0051233F">
            <w:pPr>
              <w:keepNext/>
              <w:tabs>
                <w:tab w:val="left" w:pos="2160"/>
                <w:tab w:val="left" w:pos="2700"/>
                <w:tab w:val="left" w:pos="3420"/>
                <w:tab w:val="left" w:pos="3780"/>
                <w:tab w:val="left" w:pos="5760"/>
                <w:tab w:val="left" w:pos="7212"/>
              </w:tabs>
              <w:rPr>
                <w:rFonts w:ascii="Calibri" w:hAnsi="Calibri"/>
                <w:sz w:val="14"/>
                <w:szCs w:val="14"/>
              </w:rPr>
            </w:pPr>
            <w:r w:rsidRPr="00C73098">
              <w:rPr>
                <w:rFonts w:ascii="Calibri" w:hAnsi="Calibri"/>
                <w:sz w:val="14"/>
                <w:szCs w:val="14"/>
              </w:rPr>
              <w:t xml:space="preserve">0 and 359&gt;&gt; </w:t>
            </w:r>
          </w:p>
          <w:p w14:paraId="782F8FDE" w14:textId="511780F3" w:rsidR="000643FB" w:rsidRPr="00C73098" w:rsidRDefault="000643FB" w:rsidP="0051233F">
            <w:pPr>
              <w:keepNext/>
              <w:tabs>
                <w:tab w:val="left" w:pos="2160"/>
                <w:tab w:val="left" w:pos="2700"/>
                <w:tab w:val="left" w:pos="3420"/>
                <w:tab w:val="left" w:pos="3780"/>
                <w:tab w:val="left" w:pos="5760"/>
                <w:tab w:val="left" w:pos="7212"/>
              </w:tabs>
              <w:rPr>
                <w:rFonts w:ascii="Calibri" w:hAnsi="Calibri"/>
                <w:sz w:val="14"/>
                <w:szCs w:val="14"/>
              </w:rPr>
            </w:pPr>
          </w:p>
        </w:tc>
        <w:tc>
          <w:tcPr>
            <w:tcW w:w="926" w:type="dxa"/>
            <w:tcBorders>
              <w:top w:val="single" w:sz="4" w:space="0" w:color="auto"/>
              <w:left w:val="single" w:sz="4" w:space="0" w:color="auto"/>
              <w:bottom w:val="single" w:sz="4" w:space="0" w:color="auto"/>
              <w:right w:val="single" w:sz="4" w:space="0" w:color="auto"/>
            </w:tcBorders>
          </w:tcPr>
          <w:p w14:paraId="6A89DD7E" w14:textId="77777777" w:rsidR="000643FB" w:rsidRPr="00C73098" w:rsidRDefault="000643FB" w:rsidP="0051233F">
            <w:pPr>
              <w:keepNext/>
              <w:tabs>
                <w:tab w:val="left" w:pos="2160"/>
                <w:tab w:val="left" w:pos="2700"/>
                <w:tab w:val="left" w:pos="3420"/>
                <w:tab w:val="left" w:pos="3780"/>
                <w:tab w:val="left" w:pos="5760"/>
                <w:tab w:val="left" w:pos="7212"/>
              </w:tabs>
              <w:rPr>
                <w:rFonts w:asciiTheme="minorHAnsi" w:hAnsiTheme="minorHAnsi"/>
                <w:sz w:val="14"/>
                <w:szCs w:val="14"/>
              </w:rPr>
            </w:pPr>
            <w:r w:rsidRPr="00C73098">
              <w:rPr>
                <w:rFonts w:asciiTheme="minorHAnsi" w:hAnsiTheme="minorHAnsi"/>
                <w:sz w:val="14"/>
                <w:szCs w:val="14"/>
              </w:rPr>
              <w:t>&lt;&lt;From CF1R-PRF-</w:t>
            </w:r>
            <w:proofErr w:type="gramStart"/>
            <w:r w:rsidRPr="00C73098">
              <w:rPr>
                <w:rFonts w:asciiTheme="minorHAnsi" w:hAnsiTheme="minorHAnsi"/>
                <w:sz w:val="14"/>
                <w:szCs w:val="14"/>
              </w:rPr>
              <w:t>01;</w:t>
            </w:r>
            <w:proofErr w:type="gramEnd"/>
            <w:r w:rsidRPr="00C73098">
              <w:rPr>
                <w:rFonts w:asciiTheme="minorHAnsi" w:hAnsiTheme="minorHAnsi"/>
                <w:sz w:val="14"/>
                <w:szCs w:val="14"/>
              </w:rPr>
              <w:t xml:space="preserve"> </w:t>
            </w:r>
          </w:p>
          <w:p w14:paraId="5D85746C" w14:textId="5AB0725C" w:rsidR="000643FB" w:rsidRPr="00C73098" w:rsidRDefault="000643FB" w:rsidP="0051233F">
            <w:pPr>
              <w:keepNext/>
              <w:tabs>
                <w:tab w:val="left" w:pos="2160"/>
                <w:tab w:val="left" w:pos="2700"/>
                <w:tab w:val="left" w:pos="3420"/>
                <w:tab w:val="left" w:pos="3780"/>
                <w:tab w:val="left" w:pos="5760"/>
                <w:tab w:val="left" w:pos="7212"/>
              </w:tabs>
              <w:rPr>
                <w:rFonts w:asciiTheme="minorHAnsi" w:hAnsiTheme="minorHAnsi"/>
                <w:sz w:val="14"/>
                <w:szCs w:val="14"/>
              </w:rPr>
            </w:pPr>
            <w:r w:rsidRPr="00C73098">
              <w:rPr>
                <w:rFonts w:asciiTheme="minorHAnsi" w:hAnsiTheme="minorHAnsi"/>
                <w:sz w:val="14"/>
                <w:szCs w:val="14"/>
              </w:rPr>
              <w:t>else user pick from list:</w:t>
            </w:r>
          </w:p>
          <w:p w14:paraId="63D04D71" w14:textId="77777777" w:rsidR="000643FB" w:rsidRPr="00C73098" w:rsidRDefault="000643FB" w:rsidP="00C7187B">
            <w:pPr>
              <w:pStyle w:val="ListParagraph"/>
              <w:keepNext/>
              <w:numPr>
                <w:ilvl w:val="0"/>
                <w:numId w:val="12"/>
              </w:numPr>
              <w:tabs>
                <w:tab w:val="left" w:pos="2160"/>
                <w:tab w:val="left" w:pos="2700"/>
                <w:tab w:val="left" w:pos="3420"/>
                <w:tab w:val="left" w:pos="3780"/>
                <w:tab w:val="left" w:pos="5760"/>
                <w:tab w:val="left" w:pos="7212"/>
              </w:tabs>
              <w:ind w:left="331" w:hanging="151"/>
              <w:rPr>
                <w:rFonts w:asciiTheme="minorHAnsi" w:hAnsiTheme="minorHAnsi"/>
                <w:sz w:val="14"/>
                <w:szCs w:val="14"/>
              </w:rPr>
            </w:pPr>
            <w:r w:rsidRPr="00C73098">
              <w:rPr>
                <w:rFonts w:asciiTheme="minorHAnsi" w:hAnsiTheme="minorHAnsi"/>
                <w:sz w:val="14"/>
                <w:szCs w:val="14"/>
              </w:rPr>
              <w:t>Deg</w:t>
            </w:r>
          </w:p>
          <w:p w14:paraId="0785A76A" w14:textId="2B56F7FF" w:rsidR="000643FB" w:rsidRPr="00C73098" w:rsidRDefault="000643FB" w:rsidP="00C7187B">
            <w:pPr>
              <w:pStyle w:val="ListParagraph"/>
              <w:keepNext/>
              <w:numPr>
                <w:ilvl w:val="0"/>
                <w:numId w:val="12"/>
              </w:numPr>
              <w:tabs>
                <w:tab w:val="left" w:pos="2160"/>
                <w:tab w:val="left" w:pos="2700"/>
                <w:tab w:val="left" w:pos="3420"/>
                <w:tab w:val="left" w:pos="3780"/>
                <w:tab w:val="left" w:pos="5760"/>
                <w:tab w:val="left" w:pos="7212"/>
              </w:tabs>
              <w:ind w:left="331" w:hanging="151"/>
              <w:rPr>
                <w:rFonts w:ascii="Calibri" w:hAnsi="Calibri"/>
                <w:sz w:val="14"/>
                <w:szCs w:val="14"/>
              </w:rPr>
            </w:pPr>
            <w:r w:rsidRPr="00C73098">
              <w:rPr>
                <w:rFonts w:asciiTheme="minorHAnsi" w:hAnsiTheme="minorHAnsi"/>
                <w:sz w:val="14"/>
                <w:szCs w:val="14"/>
              </w:rPr>
              <w:t>Pitch&gt;&gt;</w:t>
            </w:r>
          </w:p>
        </w:tc>
        <w:tc>
          <w:tcPr>
            <w:tcW w:w="990" w:type="dxa"/>
            <w:tcBorders>
              <w:top w:val="single" w:sz="4" w:space="0" w:color="auto"/>
              <w:left w:val="single" w:sz="4" w:space="0" w:color="auto"/>
              <w:bottom w:val="single" w:sz="4" w:space="0" w:color="auto"/>
              <w:right w:val="single" w:sz="4" w:space="0" w:color="auto"/>
            </w:tcBorders>
          </w:tcPr>
          <w:p w14:paraId="27E174C6" w14:textId="2BD15CD3" w:rsidR="000643FB" w:rsidRPr="00C73098" w:rsidRDefault="000643FB" w:rsidP="0051233F">
            <w:pPr>
              <w:keepNext/>
              <w:tabs>
                <w:tab w:val="left" w:pos="2160"/>
                <w:tab w:val="left" w:pos="2700"/>
                <w:tab w:val="left" w:pos="3420"/>
                <w:tab w:val="left" w:pos="3780"/>
                <w:tab w:val="left" w:pos="5760"/>
                <w:tab w:val="left" w:pos="7212"/>
              </w:tabs>
              <w:rPr>
                <w:rFonts w:ascii="Calibri" w:hAnsi="Calibri"/>
                <w:sz w:val="14"/>
                <w:szCs w:val="14"/>
              </w:rPr>
            </w:pPr>
            <w:r w:rsidRPr="00C73098">
              <w:rPr>
                <w:rFonts w:ascii="Calibri" w:hAnsi="Calibri"/>
                <w:sz w:val="14"/>
                <w:szCs w:val="14"/>
              </w:rPr>
              <w:t>&lt;&lt;If prescriptive and B07=Deg and (B06</w:t>
            </w:r>
            <w:r w:rsidRPr="00C73098">
              <w:rPr>
                <w:rFonts w:ascii="Calibri" w:hAnsi="Calibri" w:cs="Calibri"/>
                <w:sz w:val="14"/>
                <w:szCs w:val="14"/>
              </w:rPr>
              <w:t>≤</w:t>
            </w:r>
            <w:r w:rsidRPr="00C73098">
              <w:rPr>
                <w:rFonts w:ascii="Calibri" w:hAnsi="Calibri"/>
                <w:sz w:val="14"/>
                <w:szCs w:val="14"/>
              </w:rPr>
              <w:t>59 or B06</w:t>
            </w:r>
            <w:r w:rsidRPr="00C73098">
              <w:rPr>
                <w:rFonts w:ascii="Calibri" w:hAnsi="Calibri" w:cs="Calibri"/>
                <w:sz w:val="14"/>
                <w:szCs w:val="14"/>
              </w:rPr>
              <w:t>≥</w:t>
            </w:r>
            <w:r w:rsidRPr="00C73098">
              <w:rPr>
                <w:rFonts w:ascii="Calibri" w:hAnsi="Calibri"/>
                <w:sz w:val="14"/>
                <w:szCs w:val="14"/>
              </w:rPr>
              <w:t xml:space="preserve">301), then user input </w:t>
            </w:r>
          </w:p>
          <w:p w14:paraId="1A1D84E3" w14:textId="077D95C6" w:rsidR="000643FB" w:rsidRPr="00C73098" w:rsidRDefault="000643FB" w:rsidP="0051233F">
            <w:pPr>
              <w:keepNext/>
              <w:tabs>
                <w:tab w:val="left" w:pos="2160"/>
                <w:tab w:val="left" w:pos="2700"/>
                <w:tab w:val="left" w:pos="3420"/>
                <w:tab w:val="left" w:pos="3780"/>
                <w:tab w:val="left" w:pos="5760"/>
                <w:tab w:val="left" w:pos="7212"/>
              </w:tabs>
              <w:rPr>
                <w:rFonts w:ascii="Calibri" w:hAnsi="Calibri"/>
                <w:sz w:val="14"/>
                <w:szCs w:val="14"/>
              </w:rPr>
            </w:pPr>
            <w:r w:rsidRPr="00C73098">
              <w:rPr>
                <w:rFonts w:ascii="Calibri" w:hAnsi="Calibri"/>
                <w:sz w:val="14"/>
                <w:szCs w:val="14"/>
              </w:rPr>
              <w:t xml:space="preserve">0 ≤B08≤ 10; </w:t>
            </w:r>
            <w:ins w:id="75" w:author="Markstrum, Alexis@Energy" w:date="2021-03-01T14:13:00Z">
              <w:r w:rsidR="00C529F2">
                <w:rPr>
                  <w:rFonts w:ascii="Calibri" w:hAnsi="Calibri"/>
                  <w:sz w:val="14"/>
                  <w:szCs w:val="14"/>
                </w:rPr>
                <w:t>else</w:t>
              </w:r>
            </w:ins>
            <w:r w:rsidRPr="00C73098">
              <w:rPr>
                <w:rFonts w:ascii="Calibri" w:hAnsi="Calibri"/>
                <w:sz w:val="14"/>
                <w:szCs w:val="14"/>
              </w:rPr>
              <w:t>if prescriptive and B07=Deg and 90</w:t>
            </w:r>
            <w:r w:rsidRPr="00C73098">
              <w:rPr>
                <w:rFonts w:ascii="Calibri" w:hAnsi="Calibri" w:cs="Calibri"/>
                <w:sz w:val="14"/>
                <w:szCs w:val="14"/>
              </w:rPr>
              <w:t>≤</w:t>
            </w:r>
            <w:r w:rsidRPr="00C73098">
              <w:rPr>
                <w:rFonts w:ascii="Calibri" w:hAnsi="Calibri"/>
                <w:sz w:val="14"/>
                <w:szCs w:val="14"/>
              </w:rPr>
              <w:t>B06</w:t>
            </w:r>
            <w:r w:rsidRPr="00C73098">
              <w:rPr>
                <w:rFonts w:ascii="Calibri" w:hAnsi="Calibri" w:cs="Calibri"/>
                <w:sz w:val="14"/>
                <w:szCs w:val="14"/>
              </w:rPr>
              <w:t>≤</w:t>
            </w:r>
            <w:r w:rsidRPr="00C73098">
              <w:rPr>
                <w:rFonts w:ascii="Calibri" w:hAnsi="Calibri"/>
                <w:sz w:val="14"/>
                <w:szCs w:val="14"/>
              </w:rPr>
              <w:t>300, then user input 0 ≤B08</w:t>
            </w:r>
            <w:r w:rsidRPr="00C73098">
              <w:rPr>
                <w:rFonts w:ascii="Calibri" w:hAnsi="Calibri" w:cs="Calibri"/>
                <w:sz w:val="14"/>
                <w:szCs w:val="14"/>
              </w:rPr>
              <w:t>&lt;</w:t>
            </w:r>
            <w:proofErr w:type="gramStart"/>
            <w:r w:rsidRPr="00C73098">
              <w:rPr>
                <w:rFonts w:ascii="Calibri" w:hAnsi="Calibri"/>
                <w:sz w:val="14"/>
                <w:szCs w:val="14"/>
              </w:rPr>
              <w:t>90;</w:t>
            </w:r>
            <w:proofErr w:type="gramEnd"/>
          </w:p>
          <w:p w14:paraId="37322DEB" w14:textId="7D2DA60D" w:rsidR="000643FB" w:rsidRPr="00C73098" w:rsidRDefault="00C529F2" w:rsidP="0051233F">
            <w:pPr>
              <w:keepNext/>
              <w:tabs>
                <w:tab w:val="left" w:pos="2160"/>
                <w:tab w:val="left" w:pos="2700"/>
                <w:tab w:val="left" w:pos="3420"/>
                <w:tab w:val="left" w:pos="3780"/>
                <w:tab w:val="left" w:pos="5760"/>
                <w:tab w:val="left" w:pos="7212"/>
              </w:tabs>
              <w:rPr>
                <w:rFonts w:ascii="Calibri" w:hAnsi="Calibri"/>
                <w:sz w:val="14"/>
                <w:szCs w:val="14"/>
              </w:rPr>
            </w:pPr>
            <w:ins w:id="76" w:author="Markstrum, Alexis@Energy" w:date="2021-03-01T14:13:00Z">
              <w:r>
                <w:rPr>
                  <w:rFonts w:ascii="Calibri" w:hAnsi="Calibri"/>
                  <w:sz w:val="14"/>
                  <w:szCs w:val="14"/>
                </w:rPr>
                <w:t>else</w:t>
              </w:r>
            </w:ins>
            <w:r w:rsidR="000643FB" w:rsidRPr="00C73098">
              <w:rPr>
                <w:rFonts w:ascii="Calibri" w:hAnsi="Calibri"/>
                <w:sz w:val="14"/>
                <w:szCs w:val="14"/>
              </w:rPr>
              <w:t>if prescriptive and B07=Pitch and (B06</w:t>
            </w:r>
            <w:r w:rsidR="000643FB" w:rsidRPr="00C73098">
              <w:rPr>
                <w:rFonts w:ascii="Calibri" w:hAnsi="Calibri" w:cs="Calibri"/>
                <w:sz w:val="14"/>
                <w:szCs w:val="14"/>
              </w:rPr>
              <w:t>≤</w:t>
            </w:r>
            <w:r w:rsidR="000643FB" w:rsidRPr="00C73098">
              <w:rPr>
                <w:rFonts w:ascii="Calibri" w:hAnsi="Calibri"/>
                <w:sz w:val="14"/>
                <w:szCs w:val="14"/>
              </w:rPr>
              <w:t>59 or B06</w:t>
            </w:r>
            <w:r w:rsidR="000643FB" w:rsidRPr="00C73098">
              <w:rPr>
                <w:rFonts w:ascii="Calibri" w:hAnsi="Calibri" w:cs="Calibri"/>
                <w:sz w:val="14"/>
                <w:szCs w:val="14"/>
              </w:rPr>
              <w:t>≥</w:t>
            </w:r>
            <w:r w:rsidR="000643FB" w:rsidRPr="00C73098">
              <w:rPr>
                <w:rFonts w:ascii="Calibri" w:hAnsi="Calibri"/>
                <w:sz w:val="14"/>
                <w:szCs w:val="14"/>
              </w:rPr>
              <w:t>301), then user input</w:t>
            </w:r>
          </w:p>
          <w:p w14:paraId="468EB20B" w14:textId="77777777" w:rsidR="00C529F2" w:rsidRDefault="000643FB" w:rsidP="0051233F">
            <w:pPr>
              <w:keepNext/>
              <w:tabs>
                <w:tab w:val="left" w:pos="2160"/>
                <w:tab w:val="left" w:pos="2700"/>
                <w:tab w:val="left" w:pos="3420"/>
                <w:tab w:val="left" w:pos="3780"/>
                <w:tab w:val="left" w:pos="5760"/>
                <w:tab w:val="left" w:pos="7212"/>
              </w:tabs>
              <w:rPr>
                <w:ins w:id="77" w:author="Markstrum, Alexis@Energy" w:date="2021-03-01T14:13:00Z"/>
                <w:sz w:val="14"/>
                <w:szCs w:val="14"/>
              </w:rPr>
            </w:pPr>
            <w:r w:rsidRPr="00C73098">
              <w:rPr>
                <w:rFonts w:ascii="Calibri" w:hAnsi="Calibri"/>
                <w:sz w:val="14"/>
                <w:szCs w:val="14"/>
              </w:rPr>
              <w:t xml:space="preserve">0 ≤B08≤ </w:t>
            </w:r>
            <w:proofErr w:type="gramStart"/>
            <w:r w:rsidRPr="00C73098">
              <w:rPr>
                <w:rFonts w:ascii="Calibri" w:hAnsi="Calibri"/>
                <w:sz w:val="14"/>
                <w:szCs w:val="14"/>
              </w:rPr>
              <w:t>2;</w:t>
            </w:r>
            <w:proofErr w:type="gramEnd"/>
            <w:r w:rsidRPr="00C73098">
              <w:rPr>
                <w:sz w:val="14"/>
                <w:szCs w:val="14"/>
              </w:rPr>
              <w:t xml:space="preserve"> </w:t>
            </w:r>
          </w:p>
          <w:p w14:paraId="11685667" w14:textId="246CED59" w:rsidR="000643FB" w:rsidRPr="00C73098" w:rsidRDefault="00C529F2" w:rsidP="0051233F">
            <w:pPr>
              <w:keepNext/>
              <w:tabs>
                <w:tab w:val="left" w:pos="2160"/>
                <w:tab w:val="left" w:pos="2700"/>
                <w:tab w:val="left" w:pos="3420"/>
                <w:tab w:val="left" w:pos="3780"/>
                <w:tab w:val="left" w:pos="5760"/>
                <w:tab w:val="left" w:pos="7212"/>
              </w:tabs>
              <w:rPr>
                <w:rFonts w:ascii="Calibri" w:hAnsi="Calibri"/>
                <w:sz w:val="14"/>
                <w:szCs w:val="14"/>
              </w:rPr>
            </w:pPr>
            <w:ins w:id="78" w:author="Markstrum, Alexis@Energy" w:date="2021-03-01T14:13:00Z">
              <w:r w:rsidRPr="00EB0E63">
                <w:rPr>
                  <w:rFonts w:asciiTheme="minorHAnsi" w:hAnsiTheme="minorHAnsi" w:cstheme="minorHAnsi"/>
                  <w:sz w:val="14"/>
                  <w:szCs w:val="14"/>
                </w:rPr>
                <w:t>else</w:t>
              </w:r>
            </w:ins>
            <w:r w:rsidR="000643FB" w:rsidRPr="00C73098">
              <w:rPr>
                <w:rFonts w:ascii="Calibri" w:hAnsi="Calibri"/>
                <w:sz w:val="14"/>
                <w:szCs w:val="14"/>
              </w:rPr>
              <w:t>if prescriptive and B07=Pitch and 90≤B06≤300, then user input 0 ≤B08≤</w:t>
            </w:r>
            <w:proofErr w:type="gramStart"/>
            <w:r w:rsidR="000643FB" w:rsidRPr="00C73098">
              <w:rPr>
                <w:rFonts w:ascii="Calibri" w:hAnsi="Calibri"/>
                <w:sz w:val="14"/>
                <w:szCs w:val="14"/>
              </w:rPr>
              <w:t>50;</w:t>
            </w:r>
            <w:proofErr w:type="gramEnd"/>
          </w:p>
          <w:p w14:paraId="25611247" w14:textId="7DB2E5BA" w:rsidR="000643FB" w:rsidRPr="00C73098" w:rsidRDefault="000643FB" w:rsidP="0051233F">
            <w:pPr>
              <w:keepNext/>
              <w:tabs>
                <w:tab w:val="left" w:pos="2160"/>
                <w:tab w:val="left" w:pos="2700"/>
                <w:tab w:val="left" w:pos="3420"/>
                <w:tab w:val="left" w:pos="3780"/>
                <w:tab w:val="left" w:pos="5760"/>
                <w:tab w:val="left" w:pos="7212"/>
              </w:tabs>
              <w:rPr>
                <w:rFonts w:ascii="Calibri" w:hAnsi="Calibri"/>
                <w:sz w:val="14"/>
                <w:szCs w:val="14"/>
              </w:rPr>
            </w:pPr>
            <w:r w:rsidRPr="00C73098">
              <w:rPr>
                <w:rFonts w:ascii="Calibri" w:hAnsi="Calibri"/>
                <w:sz w:val="14"/>
                <w:szCs w:val="14"/>
              </w:rPr>
              <w:t xml:space="preserve">elseif performance and CFI = Yes, then value from CF1R-PRF and </w:t>
            </w:r>
            <w:del w:id="79" w:author="Markstrum, Alexis@Energy" w:date="2021-03-01T14:14:00Z">
              <w:r w:rsidRPr="00C73098" w:rsidDel="002727E8">
                <w:rPr>
                  <w:rFonts w:ascii="Calibri" w:hAnsi="Calibri"/>
                  <w:sz w:val="14"/>
                  <w:szCs w:val="14"/>
                </w:rPr>
                <w:delText xml:space="preserve">B08 </w:delText>
              </w:r>
            </w:del>
            <w:r w:rsidRPr="00C73098">
              <w:rPr>
                <w:rFonts w:ascii="Calibri" w:hAnsi="Calibri"/>
                <w:sz w:val="14"/>
                <w:szCs w:val="14"/>
              </w:rPr>
              <w:t xml:space="preserve">≤ </w:t>
            </w:r>
            <w:proofErr w:type="gramStart"/>
            <w:r w:rsidRPr="00C73098">
              <w:rPr>
                <w:rFonts w:ascii="Calibri" w:hAnsi="Calibri"/>
                <w:sz w:val="14"/>
                <w:szCs w:val="14"/>
              </w:rPr>
              <w:t>7;</w:t>
            </w:r>
            <w:proofErr w:type="gramEnd"/>
          </w:p>
          <w:p w14:paraId="53AF1F0C" w14:textId="7E28A27B" w:rsidR="000643FB" w:rsidRPr="00C73098" w:rsidRDefault="00C529F2" w:rsidP="0051233F">
            <w:pPr>
              <w:keepNext/>
              <w:tabs>
                <w:tab w:val="left" w:pos="2160"/>
                <w:tab w:val="left" w:pos="2700"/>
                <w:tab w:val="left" w:pos="3420"/>
                <w:tab w:val="left" w:pos="3780"/>
                <w:tab w:val="left" w:pos="5760"/>
                <w:tab w:val="left" w:pos="7212"/>
              </w:tabs>
              <w:rPr>
                <w:rFonts w:ascii="Calibri" w:hAnsi="Calibri"/>
                <w:sz w:val="14"/>
                <w:szCs w:val="14"/>
              </w:rPr>
            </w:pPr>
            <w:ins w:id="80" w:author="Markstrum, Alexis@Energy" w:date="2021-03-01T14:14:00Z">
              <w:r>
                <w:rPr>
                  <w:rFonts w:ascii="Calibri" w:hAnsi="Calibri"/>
                  <w:sz w:val="14"/>
                  <w:szCs w:val="14"/>
                </w:rPr>
                <w:t>else</w:t>
              </w:r>
            </w:ins>
            <w:r w:rsidR="000643FB" w:rsidRPr="00C73098">
              <w:rPr>
                <w:rFonts w:ascii="Calibri" w:hAnsi="Calibri"/>
                <w:sz w:val="14"/>
                <w:szCs w:val="14"/>
              </w:rPr>
              <w:t xml:space="preserve">if performance and CFI = No, then value from CF1R-PRF&gt;&gt; </w:t>
            </w:r>
          </w:p>
        </w:tc>
        <w:tc>
          <w:tcPr>
            <w:tcW w:w="720" w:type="dxa"/>
            <w:tcBorders>
              <w:left w:val="single" w:sz="4" w:space="0" w:color="auto"/>
              <w:right w:val="single" w:sz="4" w:space="0" w:color="auto"/>
            </w:tcBorders>
          </w:tcPr>
          <w:p w14:paraId="0BF3B880" w14:textId="2220CEA4" w:rsidR="000643FB" w:rsidRPr="00C73098" w:rsidRDefault="000643FB" w:rsidP="007C33CC">
            <w:pPr>
              <w:keepNext/>
              <w:tabs>
                <w:tab w:val="left" w:pos="2160"/>
                <w:tab w:val="left" w:pos="2700"/>
                <w:tab w:val="left" w:pos="3420"/>
                <w:tab w:val="left" w:pos="3780"/>
                <w:tab w:val="left" w:pos="5760"/>
                <w:tab w:val="left" w:pos="7212"/>
              </w:tabs>
              <w:contextualSpacing/>
              <w:rPr>
                <w:rFonts w:asciiTheme="minorHAnsi" w:hAnsiTheme="minorHAnsi"/>
                <w:sz w:val="14"/>
                <w:szCs w:val="14"/>
              </w:rPr>
            </w:pPr>
            <w:r w:rsidRPr="00C73098">
              <w:rPr>
                <w:rFonts w:asciiTheme="minorHAnsi" w:hAnsiTheme="minorHAnsi"/>
                <w:sz w:val="14"/>
                <w:szCs w:val="14"/>
              </w:rPr>
              <w:t>&lt;&lt;From CF1R-PRF-01; Else value = 100&gt;&gt;</w:t>
            </w:r>
          </w:p>
        </w:tc>
        <w:tc>
          <w:tcPr>
            <w:tcW w:w="810" w:type="dxa"/>
            <w:tcBorders>
              <w:left w:val="single" w:sz="4" w:space="0" w:color="auto"/>
              <w:right w:val="single" w:sz="4" w:space="0" w:color="auto"/>
            </w:tcBorders>
          </w:tcPr>
          <w:p w14:paraId="0C5F5B7A" w14:textId="2EF1C3DD" w:rsidR="000643FB" w:rsidRPr="00C73098" w:rsidRDefault="000643FB" w:rsidP="00C7187B">
            <w:pPr>
              <w:keepNext/>
              <w:tabs>
                <w:tab w:val="left" w:pos="2160"/>
                <w:tab w:val="left" w:pos="2700"/>
                <w:tab w:val="left" w:pos="3420"/>
                <w:tab w:val="left" w:pos="3780"/>
                <w:tab w:val="left" w:pos="5760"/>
                <w:tab w:val="left" w:pos="7212"/>
              </w:tabs>
              <w:contextualSpacing/>
              <w:rPr>
                <w:rFonts w:ascii="Calibri" w:hAnsi="Calibri"/>
                <w:sz w:val="14"/>
                <w:szCs w:val="14"/>
              </w:rPr>
            </w:pPr>
            <w:r w:rsidRPr="00C73098">
              <w:rPr>
                <w:rFonts w:asciiTheme="minorHAnsi" w:hAnsiTheme="minorHAnsi"/>
                <w:sz w:val="14"/>
                <w:szCs w:val="14"/>
              </w:rPr>
              <w:t>&lt;&lt;From CF1R-PRF-01; Else = NA&gt;&gt;</w:t>
            </w:r>
          </w:p>
        </w:tc>
        <w:tc>
          <w:tcPr>
            <w:tcW w:w="990" w:type="dxa"/>
            <w:tcBorders>
              <w:left w:val="single" w:sz="4" w:space="0" w:color="auto"/>
              <w:right w:val="single" w:sz="4" w:space="0" w:color="auto"/>
            </w:tcBorders>
          </w:tcPr>
          <w:p w14:paraId="3F3E6F3B" w14:textId="32CC6931" w:rsidR="000643FB" w:rsidRPr="00C73098" w:rsidRDefault="000643FB" w:rsidP="00CF77C5">
            <w:pPr>
              <w:keepNext/>
              <w:tabs>
                <w:tab w:val="left" w:pos="2160"/>
                <w:tab w:val="left" w:pos="2700"/>
                <w:tab w:val="left" w:pos="3420"/>
                <w:tab w:val="left" w:pos="3780"/>
                <w:tab w:val="left" w:pos="5760"/>
                <w:tab w:val="left" w:pos="7212"/>
              </w:tabs>
              <w:rPr>
                <w:rFonts w:ascii="Calibri" w:hAnsi="Calibri"/>
                <w:sz w:val="14"/>
                <w:szCs w:val="14"/>
              </w:rPr>
            </w:pPr>
            <w:r w:rsidRPr="00C73098">
              <w:rPr>
                <w:rFonts w:asciiTheme="minorHAnsi" w:hAnsiTheme="minorHAnsi"/>
                <w:sz w:val="14"/>
                <w:szCs w:val="14"/>
              </w:rPr>
              <w:t>&lt;&lt;Default value = “Minimum Shading Criterion”&gt;&gt;</w:t>
            </w:r>
          </w:p>
        </w:tc>
        <w:tc>
          <w:tcPr>
            <w:tcW w:w="720" w:type="dxa"/>
            <w:tcBorders>
              <w:left w:val="single" w:sz="4" w:space="0" w:color="auto"/>
              <w:right w:val="single" w:sz="4" w:space="0" w:color="auto"/>
            </w:tcBorders>
          </w:tcPr>
          <w:p w14:paraId="1A9BE67B" w14:textId="73CB866F" w:rsidR="000643FB" w:rsidRPr="00C73098" w:rsidRDefault="000643FB" w:rsidP="00CF77C5">
            <w:pPr>
              <w:keepNext/>
              <w:tabs>
                <w:tab w:val="left" w:pos="2160"/>
                <w:tab w:val="left" w:pos="2700"/>
                <w:tab w:val="left" w:pos="3420"/>
                <w:tab w:val="left" w:pos="3780"/>
                <w:tab w:val="left" w:pos="5760"/>
                <w:tab w:val="left" w:pos="7212"/>
              </w:tabs>
              <w:rPr>
                <w:rFonts w:asciiTheme="minorHAnsi" w:hAnsiTheme="minorHAnsi"/>
                <w:sz w:val="14"/>
                <w:szCs w:val="14"/>
              </w:rPr>
            </w:pPr>
            <w:r w:rsidRPr="00C73098">
              <w:rPr>
                <w:rFonts w:asciiTheme="minorHAnsi" w:hAnsiTheme="minorHAnsi"/>
                <w:sz w:val="14"/>
                <w:szCs w:val="14"/>
              </w:rPr>
              <w:t>&lt;&lt;From CF1R-PRF-01; Else = NA&gt;&gt;</w:t>
            </w:r>
          </w:p>
        </w:tc>
        <w:tc>
          <w:tcPr>
            <w:tcW w:w="901" w:type="dxa"/>
            <w:tcBorders>
              <w:left w:val="single" w:sz="4" w:space="0" w:color="auto"/>
              <w:right w:val="single" w:sz="4" w:space="0" w:color="auto"/>
            </w:tcBorders>
          </w:tcPr>
          <w:p w14:paraId="042A109D" w14:textId="68264BF3" w:rsidR="000643FB" w:rsidRPr="00C73098" w:rsidRDefault="000643FB" w:rsidP="00CF77C5">
            <w:pPr>
              <w:keepNext/>
              <w:tabs>
                <w:tab w:val="left" w:pos="2160"/>
                <w:tab w:val="left" w:pos="2700"/>
                <w:tab w:val="left" w:pos="3420"/>
                <w:tab w:val="left" w:pos="3780"/>
                <w:tab w:val="left" w:pos="5760"/>
                <w:tab w:val="left" w:pos="7212"/>
              </w:tabs>
              <w:rPr>
                <w:rFonts w:asciiTheme="minorHAnsi" w:hAnsiTheme="minorHAnsi"/>
                <w:sz w:val="14"/>
                <w:szCs w:val="14"/>
              </w:rPr>
            </w:pPr>
            <w:r w:rsidRPr="00C73098">
              <w:rPr>
                <w:rFonts w:asciiTheme="minorHAnsi" w:hAnsiTheme="minorHAnsi"/>
                <w:sz w:val="14"/>
                <w:szCs w:val="14"/>
              </w:rPr>
              <w:t>&lt;&lt;From CF1R-PRF-01; Else = NA&gt;&gt;</w:t>
            </w:r>
          </w:p>
        </w:tc>
      </w:tr>
      <w:tr w:rsidR="000643FB" w:rsidRPr="00496CC8" w14:paraId="23BF7B4E" w14:textId="1E8BCA7E" w:rsidTr="000643FB">
        <w:trPr>
          <w:trHeight w:val="144"/>
        </w:trPr>
        <w:tc>
          <w:tcPr>
            <w:tcW w:w="892" w:type="dxa"/>
            <w:tcBorders>
              <w:top w:val="single" w:sz="4" w:space="0" w:color="auto"/>
              <w:left w:val="single" w:sz="4" w:space="0" w:color="auto"/>
              <w:bottom w:val="single" w:sz="4" w:space="0" w:color="auto"/>
              <w:right w:val="single" w:sz="4" w:space="0" w:color="auto"/>
            </w:tcBorders>
            <w:vAlign w:val="center"/>
          </w:tcPr>
          <w:p w14:paraId="382334ED" w14:textId="77777777" w:rsidR="000643FB" w:rsidRPr="004A7AC9" w:rsidRDefault="000643FB" w:rsidP="0051233F">
            <w:pPr>
              <w:keepNext/>
              <w:tabs>
                <w:tab w:val="left" w:pos="2160"/>
                <w:tab w:val="left" w:pos="2700"/>
                <w:tab w:val="left" w:pos="3420"/>
                <w:tab w:val="left" w:pos="3780"/>
                <w:tab w:val="left" w:pos="5760"/>
                <w:tab w:val="left" w:pos="7212"/>
              </w:tabs>
              <w:jc w:val="center"/>
              <w:rPr>
                <w:rFonts w:ascii="Calibri" w:hAnsi="Calibri"/>
                <w:sz w:val="16"/>
                <w:szCs w:val="16"/>
              </w:rPr>
            </w:pPr>
          </w:p>
        </w:tc>
        <w:tc>
          <w:tcPr>
            <w:tcW w:w="899" w:type="dxa"/>
            <w:tcBorders>
              <w:top w:val="single" w:sz="4" w:space="0" w:color="auto"/>
              <w:left w:val="single" w:sz="4" w:space="0" w:color="auto"/>
              <w:bottom w:val="single" w:sz="4" w:space="0" w:color="auto"/>
              <w:right w:val="single" w:sz="4" w:space="0" w:color="auto"/>
            </w:tcBorders>
            <w:vAlign w:val="center"/>
          </w:tcPr>
          <w:p w14:paraId="39B226F7" w14:textId="77777777" w:rsidR="000643FB" w:rsidRPr="004A7AC9" w:rsidRDefault="000643FB" w:rsidP="0051233F">
            <w:pPr>
              <w:keepNext/>
              <w:tabs>
                <w:tab w:val="left" w:pos="2160"/>
                <w:tab w:val="left" w:pos="2700"/>
                <w:tab w:val="left" w:pos="3420"/>
                <w:tab w:val="left" w:pos="3780"/>
                <w:tab w:val="left" w:pos="5760"/>
                <w:tab w:val="left" w:pos="7212"/>
              </w:tabs>
              <w:jc w:val="center"/>
              <w:rPr>
                <w:rFonts w:ascii="Calibri" w:hAnsi="Calibri"/>
                <w:sz w:val="16"/>
                <w:szCs w:val="16"/>
              </w:rPr>
            </w:pPr>
          </w:p>
        </w:tc>
        <w:tc>
          <w:tcPr>
            <w:tcW w:w="813" w:type="dxa"/>
            <w:tcBorders>
              <w:top w:val="single" w:sz="4" w:space="0" w:color="auto"/>
              <w:left w:val="single" w:sz="4" w:space="0" w:color="auto"/>
              <w:bottom w:val="single" w:sz="4" w:space="0" w:color="auto"/>
              <w:right w:val="single" w:sz="4" w:space="0" w:color="auto"/>
            </w:tcBorders>
          </w:tcPr>
          <w:p w14:paraId="026BDC48" w14:textId="77777777" w:rsidR="000643FB" w:rsidRPr="004A7AC9" w:rsidRDefault="000643FB" w:rsidP="0051233F">
            <w:pPr>
              <w:keepNext/>
              <w:tabs>
                <w:tab w:val="left" w:pos="2160"/>
                <w:tab w:val="left" w:pos="2700"/>
                <w:tab w:val="left" w:pos="3420"/>
                <w:tab w:val="left" w:pos="3780"/>
                <w:tab w:val="left" w:pos="5760"/>
                <w:tab w:val="left" w:pos="7212"/>
              </w:tabs>
              <w:jc w:val="center"/>
              <w:rPr>
                <w:rFonts w:ascii="Calibri" w:hAnsi="Calibri"/>
                <w:sz w:val="16"/>
                <w:szCs w:val="16"/>
              </w:rPr>
            </w:pPr>
          </w:p>
        </w:tc>
        <w:tc>
          <w:tcPr>
            <w:tcW w:w="704" w:type="dxa"/>
            <w:tcBorders>
              <w:top w:val="single" w:sz="4" w:space="0" w:color="auto"/>
              <w:left w:val="single" w:sz="4" w:space="0" w:color="auto"/>
              <w:bottom w:val="single" w:sz="4" w:space="0" w:color="auto"/>
              <w:right w:val="single" w:sz="4" w:space="0" w:color="auto"/>
            </w:tcBorders>
            <w:vAlign w:val="center"/>
          </w:tcPr>
          <w:p w14:paraId="028D946C" w14:textId="77777777" w:rsidR="000643FB" w:rsidRPr="004A7AC9" w:rsidRDefault="000643FB" w:rsidP="0051233F">
            <w:pPr>
              <w:keepNext/>
              <w:tabs>
                <w:tab w:val="left" w:pos="2160"/>
                <w:tab w:val="left" w:pos="2700"/>
                <w:tab w:val="left" w:pos="3420"/>
                <w:tab w:val="left" w:pos="3780"/>
                <w:tab w:val="left" w:pos="5760"/>
                <w:tab w:val="left" w:pos="7212"/>
              </w:tabs>
              <w:jc w:val="center"/>
              <w:rPr>
                <w:rFonts w:ascii="Calibri" w:hAnsi="Calibri"/>
                <w:sz w:val="16"/>
                <w:szCs w:val="16"/>
              </w:rPr>
            </w:pPr>
          </w:p>
        </w:tc>
        <w:tc>
          <w:tcPr>
            <w:tcW w:w="719" w:type="dxa"/>
            <w:gridSpan w:val="2"/>
            <w:tcBorders>
              <w:top w:val="single" w:sz="4" w:space="0" w:color="auto"/>
              <w:left w:val="single" w:sz="4" w:space="0" w:color="auto"/>
              <w:bottom w:val="single" w:sz="4" w:space="0" w:color="auto"/>
              <w:right w:val="single" w:sz="4" w:space="0" w:color="auto"/>
            </w:tcBorders>
            <w:vAlign w:val="center"/>
          </w:tcPr>
          <w:p w14:paraId="0C8399AD" w14:textId="77777777" w:rsidR="000643FB" w:rsidRPr="004A7AC9" w:rsidRDefault="000643FB" w:rsidP="0051233F">
            <w:pPr>
              <w:keepNext/>
              <w:tabs>
                <w:tab w:val="left" w:pos="2160"/>
                <w:tab w:val="left" w:pos="2700"/>
                <w:tab w:val="left" w:pos="3420"/>
                <w:tab w:val="left" w:pos="3780"/>
                <w:tab w:val="left" w:pos="5760"/>
                <w:tab w:val="left" w:pos="7212"/>
              </w:tabs>
              <w:jc w:val="center"/>
              <w:rPr>
                <w:rFonts w:ascii="Calibri" w:hAnsi="Calibri"/>
                <w:sz w:val="16"/>
                <w:szCs w:val="16"/>
              </w:rPr>
            </w:pPr>
          </w:p>
        </w:tc>
        <w:tc>
          <w:tcPr>
            <w:tcW w:w="1071" w:type="dxa"/>
            <w:tcBorders>
              <w:top w:val="single" w:sz="4" w:space="0" w:color="auto"/>
              <w:left w:val="single" w:sz="4" w:space="0" w:color="auto"/>
              <w:bottom w:val="single" w:sz="4" w:space="0" w:color="auto"/>
              <w:right w:val="single" w:sz="4" w:space="0" w:color="auto"/>
            </w:tcBorders>
            <w:vAlign w:val="center"/>
          </w:tcPr>
          <w:p w14:paraId="2FAB3C4C" w14:textId="77777777" w:rsidR="000643FB" w:rsidRPr="004A7AC9" w:rsidRDefault="000643FB" w:rsidP="0051233F">
            <w:pPr>
              <w:keepNext/>
              <w:tabs>
                <w:tab w:val="left" w:pos="2160"/>
                <w:tab w:val="left" w:pos="2700"/>
                <w:tab w:val="left" w:pos="3420"/>
                <w:tab w:val="left" w:pos="3780"/>
                <w:tab w:val="left" w:pos="5760"/>
                <w:tab w:val="left" w:pos="7212"/>
              </w:tabs>
              <w:jc w:val="center"/>
              <w:rPr>
                <w:rFonts w:ascii="Calibri" w:hAnsi="Calibri"/>
                <w:sz w:val="16"/>
                <w:szCs w:val="16"/>
              </w:rPr>
            </w:pPr>
          </w:p>
        </w:tc>
        <w:tc>
          <w:tcPr>
            <w:tcW w:w="926" w:type="dxa"/>
            <w:tcBorders>
              <w:top w:val="single" w:sz="4" w:space="0" w:color="auto"/>
              <w:left w:val="single" w:sz="4" w:space="0" w:color="auto"/>
              <w:bottom w:val="single" w:sz="4" w:space="0" w:color="auto"/>
              <w:right w:val="single" w:sz="4" w:space="0" w:color="auto"/>
            </w:tcBorders>
          </w:tcPr>
          <w:p w14:paraId="5E41887D" w14:textId="77777777" w:rsidR="000643FB" w:rsidRPr="004A7AC9" w:rsidRDefault="000643FB" w:rsidP="0051233F">
            <w:pPr>
              <w:keepNext/>
              <w:tabs>
                <w:tab w:val="left" w:pos="2160"/>
                <w:tab w:val="left" w:pos="2700"/>
                <w:tab w:val="left" w:pos="3420"/>
                <w:tab w:val="left" w:pos="3780"/>
                <w:tab w:val="left" w:pos="5760"/>
                <w:tab w:val="left" w:pos="7212"/>
              </w:tabs>
              <w:jc w:val="center"/>
              <w:rPr>
                <w:rFonts w:ascii="Calibri" w:hAnsi="Calibri"/>
                <w:sz w:val="16"/>
                <w:szCs w:val="16"/>
              </w:rPr>
            </w:pPr>
          </w:p>
        </w:tc>
        <w:tc>
          <w:tcPr>
            <w:tcW w:w="990" w:type="dxa"/>
            <w:tcBorders>
              <w:top w:val="single" w:sz="4" w:space="0" w:color="auto"/>
              <w:left w:val="single" w:sz="4" w:space="0" w:color="auto"/>
              <w:bottom w:val="single" w:sz="4" w:space="0" w:color="auto"/>
              <w:right w:val="single" w:sz="4" w:space="0" w:color="auto"/>
            </w:tcBorders>
            <w:vAlign w:val="center"/>
          </w:tcPr>
          <w:p w14:paraId="5734EDCA" w14:textId="2D7435D2" w:rsidR="000643FB" w:rsidRPr="004A7AC9" w:rsidRDefault="000643FB" w:rsidP="0051233F">
            <w:pPr>
              <w:keepNext/>
              <w:tabs>
                <w:tab w:val="left" w:pos="2160"/>
                <w:tab w:val="left" w:pos="2700"/>
                <w:tab w:val="left" w:pos="3420"/>
                <w:tab w:val="left" w:pos="3780"/>
                <w:tab w:val="left" w:pos="5760"/>
                <w:tab w:val="left" w:pos="7212"/>
              </w:tabs>
              <w:jc w:val="center"/>
              <w:rPr>
                <w:rFonts w:ascii="Calibri" w:hAnsi="Calibri"/>
                <w:sz w:val="16"/>
                <w:szCs w:val="16"/>
              </w:rPr>
            </w:pPr>
          </w:p>
        </w:tc>
        <w:tc>
          <w:tcPr>
            <w:tcW w:w="720" w:type="dxa"/>
            <w:tcBorders>
              <w:left w:val="single" w:sz="4" w:space="0" w:color="auto"/>
              <w:bottom w:val="single" w:sz="4" w:space="0" w:color="auto"/>
              <w:right w:val="single" w:sz="4" w:space="0" w:color="auto"/>
            </w:tcBorders>
          </w:tcPr>
          <w:p w14:paraId="49FBE205" w14:textId="77777777" w:rsidR="000643FB" w:rsidRPr="004A7AC9" w:rsidRDefault="000643FB" w:rsidP="0051233F">
            <w:pPr>
              <w:keepNext/>
              <w:tabs>
                <w:tab w:val="left" w:pos="2160"/>
                <w:tab w:val="left" w:pos="2700"/>
                <w:tab w:val="left" w:pos="3420"/>
                <w:tab w:val="left" w:pos="3780"/>
                <w:tab w:val="left" w:pos="5760"/>
                <w:tab w:val="left" w:pos="7212"/>
              </w:tabs>
              <w:jc w:val="center"/>
              <w:rPr>
                <w:rFonts w:ascii="Calibri" w:hAnsi="Calibri"/>
                <w:sz w:val="16"/>
                <w:szCs w:val="16"/>
              </w:rPr>
            </w:pPr>
          </w:p>
        </w:tc>
        <w:tc>
          <w:tcPr>
            <w:tcW w:w="810" w:type="dxa"/>
            <w:tcBorders>
              <w:left w:val="single" w:sz="4" w:space="0" w:color="auto"/>
              <w:bottom w:val="single" w:sz="4" w:space="0" w:color="auto"/>
              <w:right w:val="single" w:sz="4" w:space="0" w:color="auto"/>
            </w:tcBorders>
            <w:vAlign w:val="center"/>
          </w:tcPr>
          <w:p w14:paraId="36369BFD" w14:textId="1FF9B75B" w:rsidR="000643FB" w:rsidRPr="004A7AC9" w:rsidRDefault="000643FB" w:rsidP="0051233F">
            <w:pPr>
              <w:keepNext/>
              <w:tabs>
                <w:tab w:val="left" w:pos="2160"/>
                <w:tab w:val="left" w:pos="2700"/>
                <w:tab w:val="left" w:pos="3420"/>
                <w:tab w:val="left" w:pos="3780"/>
                <w:tab w:val="left" w:pos="5760"/>
                <w:tab w:val="left" w:pos="7212"/>
              </w:tabs>
              <w:jc w:val="center"/>
              <w:rPr>
                <w:rFonts w:ascii="Calibri" w:hAnsi="Calibri"/>
                <w:sz w:val="16"/>
                <w:szCs w:val="16"/>
              </w:rPr>
            </w:pPr>
          </w:p>
        </w:tc>
        <w:tc>
          <w:tcPr>
            <w:tcW w:w="990" w:type="dxa"/>
            <w:tcBorders>
              <w:left w:val="single" w:sz="4" w:space="0" w:color="auto"/>
              <w:bottom w:val="single" w:sz="4" w:space="0" w:color="auto"/>
              <w:right w:val="single" w:sz="4" w:space="0" w:color="auto"/>
            </w:tcBorders>
            <w:vAlign w:val="center"/>
          </w:tcPr>
          <w:p w14:paraId="40F8CC39" w14:textId="4B5C7D10" w:rsidR="000643FB" w:rsidRPr="004A7AC9" w:rsidRDefault="000643FB" w:rsidP="0051233F">
            <w:pPr>
              <w:keepNext/>
              <w:tabs>
                <w:tab w:val="left" w:pos="2160"/>
                <w:tab w:val="left" w:pos="2700"/>
                <w:tab w:val="left" w:pos="3420"/>
                <w:tab w:val="left" w:pos="3780"/>
                <w:tab w:val="left" w:pos="5760"/>
                <w:tab w:val="left" w:pos="7212"/>
              </w:tabs>
              <w:jc w:val="center"/>
              <w:rPr>
                <w:rFonts w:ascii="Calibri" w:hAnsi="Calibri"/>
                <w:sz w:val="16"/>
                <w:szCs w:val="16"/>
              </w:rPr>
            </w:pPr>
          </w:p>
        </w:tc>
        <w:tc>
          <w:tcPr>
            <w:tcW w:w="720" w:type="dxa"/>
            <w:tcBorders>
              <w:left w:val="single" w:sz="4" w:space="0" w:color="auto"/>
              <w:bottom w:val="single" w:sz="4" w:space="0" w:color="auto"/>
              <w:right w:val="single" w:sz="4" w:space="0" w:color="auto"/>
            </w:tcBorders>
          </w:tcPr>
          <w:p w14:paraId="0B7ECD87" w14:textId="77777777" w:rsidR="000643FB" w:rsidRPr="004A7AC9" w:rsidRDefault="000643FB" w:rsidP="0051233F">
            <w:pPr>
              <w:keepNext/>
              <w:tabs>
                <w:tab w:val="left" w:pos="2160"/>
                <w:tab w:val="left" w:pos="2700"/>
                <w:tab w:val="left" w:pos="3420"/>
                <w:tab w:val="left" w:pos="3780"/>
                <w:tab w:val="left" w:pos="5760"/>
                <w:tab w:val="left" w:pos="7212"/>
              </w:tabs>
              <w:jc w:val="center"/>
              <w:rPr>
                <w:rFonts w:ascii="Calibri" w:hAnsi="Calibri"/>
                <w:sz w:val="16"/>
                <w:szCs w:val="16"/>
              </w:rPr>
            </w:pPr>
          </w:p>
        </w:tc>
        <w:tc>
          <w:tcPr>
            <w:tcW w:w="901" w:type="dxa"/>
            <w:tcBorders>
              <w:left w:val="single" w:sz="4" w:space="0" w:color="auto"/>
              <w:bottom w:val="single" w:sz="4" w:space="0" w:color="auto"/>
              <w:right w:val="single" w:sz="4" w:space="0" w:color="auto"/>
            </w:tcBorders>
          </w:tcPr>
          <w:p w14:paraId="73E3F8D2" w14:textId="2C31BF26" w:rsidR="000643FB" w:rsidRPr="004A7AC9" w:rsidRDefault="000643FB" w:rsidP="0051233F">
            <w:pPr>
              <w:keepNext/>
              <w:tabs>
                <w:tab w:val="left" w:pos="2160"/>
                <w:tab w:val="left" w:pos="2700"/>
                <w:tab w:val="left" w:pos="3420"/>
                <w:tab w:val="left" w:pos="3780"/>
                <w:tab w:val="left" w:pos="5760"/>
                <w:tab w:val="left" w:pos="7212"/>
              </w:tabs>
              <w:jc w:val="center"/>
              <w:rPr>
                <w:rFonts w:ascii="Calibri" w:hAnsi="Calibri"/>
                <w:sz w:val="16"/>
                <w:szCs w:val="16"/>
              </w:rPr>
            </w:pPr>
          </w:p>
        </w:tc>
      </w:tr>
      <w:tr w:rsidR="007F2605" w:rsidRPr="00496CC8" w14:paraId="6E8FF330" w14:textId="41D083FB" w:rsidTr="00925C9C">
        <w:trPr>
          <w:trHeight w:val="438"/>
        </w:trPr>
        <w:tc>
          <w:tcPr>
            <w:tcW w:w="892" w:type="dxa"/>
            <w:tcBorders>
              <w:top w:val="single" w:sz="4" w:space="0" w:color="auto"/>
              <w:left w:val="single" w:sz="4" w:space="0" w:color="auto"/>
              <w:bottom w:val="single" w:sz="4" w:space="0" w:color="auto"/>
              <w:right w:val="single" w:sz="4" w:space="0" w:color="auto"/>
            </w:tcBorders>
            <w:vAlign w:val="center"/>
          </w:tcPr>
          <w:p w14:paraId="18A55C91" w14:textId="7C341582" w:rsidR="007F2605" w:rsidRPr="008D7FAE" w:rsidRDefault="007F2605" w:rsidP="0051233F">
            <w:pPr>
              <w:keepNext/>
              <w:tabs>
                <w:tab w:val="left" w:pos="2160"/>
                <w:tab w:val="left" w:pos="2700"/>
                <w:tab w:val="left" w:pos="3420"/>
                <w:tab w:val="left" w:pos="3780"/>
                <w:tab w:val="left" w:pos="5760"/>
                <w:tab w:val="left" w:pos="7212"/>
              </w:tabs>
              <w:jc w:val="center"/>
              <w:rPr>
                <w:rFonts w:ascii="Calibri" w:hAnsi="Calibri"/>
                <w:sz w:val="14"/>
                <w:szCs w:val="14"/>
              </w:rPr>
            </w:pPr>
            <w:r w:rsidRPr="008D7FAE">
              <w:rPr>
                <w:rFonts w:ascii="Calibri" w:hAnsi="Calibri"/>
                <w:sz w:val="14"/>
                <w:szCs w:val="14"/>
              </w:rPr>
              <w:t>14</w:t>
            </w:r>
          </w:p>
        </w:tc>
        <w:tc>
          <w:tcPr>
            <w:tcW w:w="2427" w:type="dxa"/>
            <w:gridSpan w:val="4"/>
            <w:tcBorders>
              <w:top w:val="single" w:sz="4" w:space="0" w:color="auto"/>
              <w:left w:val="single" w:sz="4" w:space="0" w:color="auto"/>
              <w:bottom w:val="single" w:sz="4" w:space="0" w:color="auto"/>
              <w:right w:val="single" w:sz="4" w:space="0" w:color="auto"/>
            </w:tcBorders>
            <w:vAlign w:val="center"/>
          </w:tcPr>
          <w:p w14:paraId="6A10E93E" w14:textId="22ECBC72" w:rsidR="007F2605" w:rsidRPr="008D7FAE" w:rsidRDefault="007F2605" w:rsidP="0051233F">
            <w:pPr>
              <w:keepNext/>
              <w:tabs>
                <w:tab w:val="left" w:pos="2160"/>
                <w:tab w:val="left" w:pos="2700"/>
                <w:tab w:val="left" w:pos="3420"/>
                <w:tab w:val="left" w:pos="3780"/>
                <w:tab w:val="left" w:pos="5760"/>
                <w:tab w:val="left" w:pos="7212"/>
              </w:tabs>
              <w:jc w:val="center"/>
              <w:rPr>
                <w:rFonts w:ascii="Calibri" w:hAnsi="Calibri"/>
                <w:sz w:val="14"/>
                <w:szCs w:val="14"/>
              </w:rPr>
            </w:pPr>
            <w:r w:rsidRPr="008D7FAE">
              <w:rPr>
                <w:rFonts w:ascii="Calibri" w:hAnsi="Calibri"/>
                <w:sz w:val="14"/>
                <w:szCs w:val="14"/>
              </w:rPr>
              <w:t>Total DC System Size (kW)</w:t>
            </w:r>
          </w:p>
        </w:tc>
        <w:tc>
          <w:tcPr>
            <w:tcW w:w="7836" w:type="dxa"/>
            <w:gridSpan w:val="9"/>
            <w:tcBorders>
              <w:top w:val="single" w:sz="4" w:space="0" w:color="auto"/>
              <w:left w:val="single" w:sz="4" w:space="0" w:color="auto"/>
              <w:bottom w:val="single" w:sz="4" w:space="0" w:color="auto"/>
              <w:right w:val="single" w:sz="4" w:space="0" w:color="auto"/>
            </w:tcBorders>
          </w:tcPr>
          <w:p w14:paraId="7763FE96" w14:textId="5EF81454" w:rsidR="007F2605" w:rsidRPr="008D7FAE" w:rsidRDefault="007F2605" w:rsidP="00CE2C99">
            <w:pPr>
              <w:keepNext/>
              <w:tabs>
                <w:tab w:val="left" w:pos="2160"/>
                <w:tab w:val="left" w:pos="2700"/>
                <w:tab w:val="left" w:pos="3420"/>
                <w:tab w:val="left" w:pos="3780"/>
                <w:tab w:val="left" w:pos="5760"/>
                <w:tab w:val="left" w:pos="7212"/>
              </w:tabs>
              <w:rPr>
                <w:rFonts w:ascii="Calibri" w:hAnsi="Calibri"/>
                <w:sz w:val="14"/>
                <w:szCs w:val="14"/>
              </w:rPr>
            </w:pPr>
            <w:r w:rsidRPr="008D7FAE">
              <w:rPr>
                <w:rFonts w:ascii="Calibri" w:hAnsi="Calibri"/>
                <w:sz w:val="14"/>
                <w:szCs w:val="14"/>
              </w:rPr>
              <w:t>&lt;&lt;Sum of B03&gt;&gt;</w:t>
            </w:r>
          </w:p>
        </w:tc>
      </w:tr>
    </w:tbl>
    <w:p w14:paraId="28B2F2BD" w14:textId="0FFB6F46" w:rsidR="001E4DEA" w:rsidRDefault="001E4DEA" w:rsidP="00012A93">
      <w:pPr>
        <w:rPr>
          <w:rFonts w:asciiTheme="minorHAnsi" w:hAnsiTheme="minorHAnsi"/>
          <w:sz w:val="18"/>
          <w:szCs w:val="18"/>
        </w:rPr>
      </w:pPr>
    </w:p>
    <w:tbl>
      <w:tblPr>
        <w:tblW w:w="10899" w:type="dxa"/>
        <w:tblInd w:w="-1"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982"/>
        <w:gridCol w:w="1078"/>
        <w:gridCol w:w="899"/>
        <w:gridCol w:w="1258"/>
        <w:gridCol w:w="1078"/>
        <w:gridCol w:w="990"/>
        <w:gridCol w:w="1081"/>
        <w:gridCol w:w="1073"/>
        <w:gridCol w:w="1080"/>
        <w:gridCol w:w="1367"/>
        <w:gridCol w:w="13"/>
      </w:tblGrid>
      <w:tr w:rsidR="007F2605" w:rsidRPr="00DF3A28" w14:paraId="59C94EE5" w14:textId="4C1C62DB" w:rsidTr="00BA73B1">
        <w:trPr>
          <w:cantSplit/>
          <w:trHeight w:val="144"/>
        </w:trPr>
        <w:tc>
          <w:tcPr>
            <w:tcW w:w="10899" w:type="dxa"/>
            <w:gridSpan w:val="11"/>
            <w:tcBorders>
              <w:top w:val="single" w:sz="4" w:space="0" w:color="auto"/>
              <w:left w:val="single" w:sz="4" w:space="0" w:color="auto"/>
              <w:bottom w:val="single" w:sz="4" w:space="0" w:color="auto"/>
              <w:right w:val="single" w:sz="4" w:space="0" w:color="auto"/>
            </w:tcBorders>
          </w:tcPr>
          <w:p w14:paraId="3BDE5332" w14:textId="77777777" w:rsidR="000643FB" w:rsidRDefault="000643FB" w:rsidP="00D27D7E">
            <w:pPr>
              <w:keepNext/>
              <w:tabs>
                <w:tab w:val="left" w:pos="2160"/>
                <w:tab w:val="left" w:pos="2700"/>
                <w:tab w:val="left" w:pos="3420"/>
                <w:tab w:val="left" w:pos="3780"/>
                <w:tab w:val="left" w:pos="5760"/>
                <w:tab w:val="left" w:pos="7212"/>
              </w:tabs>
              <w:rPr>
                <w:rFonts w:asciiTheme="minorHAnsi" w:eastAsia="Calibri" w:hAnsiTheme="minorHAnsi" w:cs="Arial"/>
                <w:b/>
              </w:rPr>
            </w:pPr>
            <w:r>
              <w:rPr>
                <w:rFonts w:asciiTheme="minorHAnsi" w:eastAsia="Calibri" w:hAnsiTheme="minorHAnsi" w:cs="Arial"/>
                <w:b/>
              </w:rPr>
              <w:t>C</w:t>
            </w:r>
            <w:r w:rsidRPr="00DF3A28">
              <w:rPr>
                <w:rFonts w:asciiTheme="minorHAnsi" w:eastAsia="Calibri" w:hAnsiTheme="minorHAnsi" w:cs="Arial"/>
                <w:b/>
              </w:rPr>
              <w:t xml:space="preserve">. </w:t>
            </w:r>
            <w:r>
              <w:rPr>
                <w:rFonts w:asciiTheme="minorHAnsi" w:eastAsia="Calibri" w:hAnsiTheme="minorHAnsi" w:cs="Arial"/>
                <w:b/>
              </w:rPr>
              <w:t>Installed</w:t>
            </w:r>
            <w:r w:rsidRPr="00DF3A28">
              <w:rPr>
                <w:rFonts w:asciiTheme="minorHAnsi" w:eastAsia="Calibri" w:hAnsiTheme="minorHAnsi" w:cs="Arial"/>
                <w:b/>
              </w:rPr>
              <w:t xml:space="preserve"> </w:t>
            </w:r>
            <w:r>
              <w:rPr>
                <w:rFonts w:asciiTheme="minorHAnsi" w:eastAsia="Calibri" w:hAnsiTheme="minorHAnsi" w:cs="Arial"/>
                <w:b/>
              </w:rPr>
              <w:t>Photovoltaic</w:t>
            </w:r>
            <w:r w:rsidRPr="00DF3A28">
              <w:rPr>
                <w:rFonts w:asciiTheme="minorHAnsi" w:eastAsia="Calibri" w:hAnsiTheme="minorHAnsi" w:cs="Arial"/>
                <w:b/>
              </w:rPr>
              <w:t xml:space="preserve"> Systems Information </w:t>
            </w:r>
          </w:p>
          <w:p w14:paraId="5B2A6F57" w14:textId="01073961" w:rsidR="000643FB" w:rsidRDefault="000643FB" w:rsidP="00D27D7E">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Pr>
                <w:rFonts w:ascii="Calibri" w:hAnsi="Calibri"/>
                <w:sz w:val="18"/>
                <w:szCs w:val="18"/>
              </w:rPr>
              <w:t>&lt;&lt;if A05 = “</w:t>
            </w:r>
            <w:r>
              <w:rPr>
                <w:rFonts w:asciiTheme="minorHAnsi" w:hAnsiTheme="minorHAnsi"/>
                <w:sz w:val="18"/>
                <w:szCs w:val="18"/>
              </w:rPr>
              <w:t>No PV – limited solar access”</w:t>
            </w:r>
            <w:del w:id="81" w:author="Tam, Danny@Energy" w:date="2021-03-17T14:48:00Z">
              <w:r w:rsidDel="00130F84">
                <w:rPr>
                  <w:rFonts w:asciiTheme="minorHAnsi" w:hAnsiTheme="minorHAnsi"/>
                  <w:sz w:val="18"/>
                  <w:szCs w:val="18"/>
                </w:rPr>
                <w:delText xml:space="preserve"> </w:delText>
              </w:r>
            </w:del>
            <w:ins w:id="82" w:author="Tam, Danny@Energy" w:date="2021-03-17T14:48:00Z">
              <w:r w:rsidR="00130F84">
                <w:rPr>
                  <w:rFonts w:asciiTheme="minorHAnsi" w:hAnsiTheme="minorHAnsi"/>
                  <w:sz w:val="18"/>
                  <w:szCs w:val="18"/>
                </w:rPr>
                <w:t>,</w:t>
              </w:r>
            </w:ins>
            <w:r w:rsidR="0050296E">
              <w:rPr>
                <w:rFonts w:asciiTheme="minorHAnsi" w:hAnsiTheme="minorHAnsi"/>
                <w:sz w:val="18"/>
                <w:szCs w:val="18"/>
              </w:rPr>
              <w:t xml:space="preserve"> </w:t>
            </w:r>
            <w:del w:id="83" w:author="Tam, Danny@Energy" w:date="2021-03-17T14:48:00Z">
              <w:r w:rsidRPr="005A65A3" w:rsidDel="00130F84">
                <w:rPr>
                  <w:rFonts w:asciiTheme="minorHAnsi" w:hAnsiTheme="minorHAnsi"/>
                  <w:sz w:val="18"/>
                  <w:szCs w:val="18"/>
                </w:rPr>
                <w:delText xml:space="preserve">or </w:delText>
              </w:r>
            </w:del>
            <w:r w:rsidR="0017202E">
              <w:rPr>
                <w:rFonts w:asciiTheme="minorHAnsi" w:hAnsiTheme="minorHAnsi"/>
                <w:sz w:val="18"/>
                <w:szCs w:val="18"/>
              </w:rPr>
              <w:t>”Community Solar”</w:t>
            </w:r>
            <w:ins w:id="84" w:author="Tam, Danny@Energy" w:date="2021-03-17T14:48:00Z">
              <w:r w:rsidR="00130F84">
                <w:rPr>
                  <w:rFonts w:asciiTheme="minorHAnsi" w:hAnsiTheme="minorHAnsi"/>
                  <w:sz w:val="18"/>
                  <w:szCs w:val="18"/>
                </w:rPr>
                <w:t>,</w:t>
              </w:r>
              <w:r w:rsidR="00130F84" w:rsidRPr="00130F84">
                <w:rPr>
                  <w:rFonts w:asciiTheme="minorHAnsi" w:hAnsiTheme="minorHAnsi"/>
                  <w:sz w:val="18"/>
                  <w:szCs w:val="18"/>
                </w:rPr>
                <w:t xml:space="preserve"> “Declared emergency area before 1/1/20”, “No PV – Snow loads”, or “No PV - Section 10-109(k) PV determination”</w:t>
              </w:r>
            </w:ins>
            <w:r>
              <w:rPr>
                <w:rFonts w:asciiTheme="minorHAnsi" w:hAnsiTheme="minorHAnsi"/>
                <w:sz w:val="18"/>
                <w:szCs w:val="18"/>
              </w:rPr>
              <w:t xml:space="preserve">, then </w:t>
            </w:r>
            <w:r w:rsidRPr="00741143">
              <w:rPr>
                <w:rFonts w:asciiTheme="minorHAnsi" w:hAnsiTheme="minorHAnsi"/>
                <w:sz w:val="18"/>
                <w:szCs w:val="18"/>
              </w:rPr>
              <w:t xml:space="preserve">display </w:t>
            </w:r>
            <w:r w:rsidRPr="00741143">
              <w:rPr>
                <w:rFonts w:asciiTheme="minorHAnsi" w:hAnsiTheme="minorHAnsi" w:cstheme="minorHAnsi"/>
                <w:sz w:val="18"/>
                <w:szCs w:val="18"/>
              </w:rPr>
              <w:t>the "section does not apply" message; else display this entire table&gt;&gt;</w:t>
            </w:r>
          </w:p>
          <w:p w14:paraId="78094997" w14:textId="20E59E2A" w:rsidR="000643FB" w:rsidRDefault="000643FB" w:rsidP="00D27D7E">
            <w:pPr>
              <w:keepNext/>
              <w:tabs>
                <w:tab w:val="left" w:pos="2160"/>
                <w:tab w:val="left" w:pos="2700"/>
                <w:tab w:val="left" w:pos="3420"/>
                <w:tab w:val="left" w:pos="3780"/>
                <w:tab w:val="left" w:pos="5760"/>
                <w:tab w:val="left" w:pos="7212"/>
              </w:tabs>
              <w:rPr>
                <w:rFonts w:asciiTheme="minorHAnsi" w:eastAsia="Calibri" w:hAnsiTheme="minorHAnsi" w:cs="Arial"/>
                <w:b/>
              </w:rPr>
            </w:pPr>
            <w:r w:rsidRPr="00263454">
              <w:rPr>
                <w:rFonts w:ascii="Calibri" w:hAnsi="Calibri"/>
                <w:sz w:val="18"/>
                <w:szCs w:val="18"/>
              </w:rPr>
              <w:t>&lt;&lt;</w:t>
            </w:r>
            <w:r w:rsidR="00795E21" w:rsidRPr="00795E21">
              <w:rPr>
                <w:rFonts w:ascii="Calibri" w:hAnsi="Calibri"/>
                <w:sz w:val="18"/>
                <w:szCs w:val="18"/>
              </w:rPr>
              <w:t>For each record in table B, require a record in Table C.  If B05 is Yes for an array, allow user to add a record in Table C for that array.</w:t>
            </w:r>
            <w:r w:rsidR="007E54D5">
              <w:rPr>
                <w:rFonts w:ascii="Calibri" w:hAnsi="Calibri"/>
                <w:sz w:val="18"/>
                <w:szCs w:val="18"/>
              </w:rPr>
              <w:t xml:space="preserve"> </w:t>
            </w:r>
          </w:p>
        </w:tc>
      </w:tr>
      <w:tr w:rsidR="007F2605" w:rsidRPr="00DF3A28" w14:paraId="459C26A8" w14:textId="205C91B1" w:rsidTr="00795E21">
        <w:trPr>
          <w:gridAfter w:val="1"/>
          <w:wAfter w:w="13" w:type="dxa"/>
          <w:cantSplit/>
          <w:trHeight w:val="144"/>
        </w:trPr>
        <w:tc>
          <w:tcPr>
            <w:tcW w:w="982" w:type="dxa"/>
            <w:tcBorders>
              <w:top w:val="single" w:sz="4" w:space="0" w:color="auto"/>
              <w:left w:val="single" w:sz="4" w:space="0" w:color="auto"/>
              <w:bottom w:val="single" w:sz="4" w:space="0" w:color="auto"/>
              <w:right w:val="single" w:sz="4" w:space="0" w:color="auto"/>
            </w:tcBorders>
            <w:vAlign w:val="center"/>
          </w:tcPr>
          <w:p w14:paraId="1AE4800F" w14:textId="77777777" w:rsidR="000643FB" w:rsidRPr="000643FB" w:rsidRDefault="000643FB" w:rsidP="00331E49">
            <w:pPr>
              <w:keepNext/>
              <w:tabs>
                <w:tab w:val="left" w:pos="2160"/>
                <w:tab w:val="left" w:pos="2700"/>
                <w:tab w:val="left" w:pos="3420"/>
                <w:tab w:val="left" w:pos="3780"/>
                <w:tab w:val="left" w:pos="5760"/>
                <w:tab w:val="left" w:pos="7212"/>
              </w:tabs>
              <w:jc w:val="center"/>
              <w:rPr>
                <w:rFonts w:ascii="Calibri" w:hAnsi="Calibri"/>
                <w:sz w:val="16"/>
                <w:szCs w:val="16"/>
              </w:rPr>
            </w:pPr>
            <w:r w:rsidRPr="000643FB">
              <w:rPr>
                <w:rFonts w:ascii="Calibri" w:hAnsi="Calibri"/>
                <w:sz w:val="16"/>
                <w:szCs w:val="16"/>
              </w:rPr>
              <w:t>01</w:t>
            </w:r>
          </w:p>
        </w:tc>
        <w:tc>
          <w:tcPr>
            <w:tcW w:w="1078" w:type="dxa"/>
            <w:tcBorders>
              <w:top w:val="single" w:sz="4" w:space="0" w:color="auto"/>
              <w:left w:val="single" w:sz="4" w:space="0" w:color="auto"/>
              <w:bottom w:val="single" w:sz="4" w:space="0" w:color="auto"/>
              <w:right w:val="single" w:sz="4" w:space="0" w:color="auto"/>
            </w:tcBorders>
            <w:vAlign w:val="center"/>
          </w:tcPr>
          <w:p w14:paraId="4B118342" w14:textId="77777777" w:rsidR="000643FB" w:rsidRPr="000643FB" w:rsidRDefault="000643FB" w:rsidP="00331E49">
            <w:pPr>
              <w:keepNext/>
              <w:tabs>
                <w:tab w:val="left" w:pos="2160"/>
                <w:tab w:val="left" w:pos="2700"/>
                <w:tab w:val="left" w:pos="3420"/>
                <w:tab w:val="left" w:pos="3780"/>
                <w:tab w:val="left" w:pos="5760"/>
                <w:tab w:val="left" w:pos="7212"/>
              </w:tabs>
              <w:jc w:val="center"/>
              <w:rPr>
                <w:rFonts w:ascii="Calibri" w:hAnsi="Calibri"/>
                <w:sz w:val="16"/>
                <w:szCs w:val="16"/>
              </w:rPr>
            </w:pPr>
            <w:r w:rsidRPr="000643FB">
              <w:rPr>
                <w:rFonts w:ascii="Calibri" w:hAnsi="Calibri"/>
                <w:sz w:val="16"/>
                <w:szCs w:val="16"/>
              </w:rPr>
              <w:t>02</w:t>
            </w:r>
          </w:p>
        </w:tc>
        <w:tc>
          <w:tcPr>
            <w:tcW w:w="899" w:type="dxa"/>
            <w:tcBorders>
              <w:top w:val="single" w:sz="4" w:space="0" w:color="auto"/>
              <w:left w:val="single" w:sz="4" w:space="0" w:color="auto"/>
              <w:bottom w:val="single" w:sz="4" w:space="0" w:color="auto"/>
              <w:right w:val="single" w:sz="4" w:space="0" w:color="auto"/>
            </w:tcBorders>
            <w:vAlign w:val="center"/>
          </w:tcPr>
          <w:p w14:paraId="79E56393" w14:textId="77777777" w:rsidR="000643FB" w:rsidRPr="000643FB" w:rsidRDefault="000643FB" w:rsidP="00331E49">
            <w:pPr>
              <w:keepNext/>
              <w:tabs>
                <w:tab w:val="left" w:pos="2160"/>
                <w:tab w:val="left" w:pos="2700"/>
                <w:tab w:val="left" w:pos="3420"/>
                <w:tab w:val="left" w:pos="3780"/>
                <w:tab w:val="left" w:pos="5760"/>
                <w:tab w:val="left" w:pos="7212"/>
              </w:tabs>
              <w:jc w:val="center"/>
              <w:rPr>
                <w:rFonts w:ascii="Calibri" w:hAnsi="Calibri"/>
                <w:sz w:val="16"/>
                <w:szCs w:val="16"/>
              </w:rPr>
            </w:pPr>
            <w:r w:rsidRPr="000643FB">
              <w:rPr>
                <w:rFonts w:ascii="Calibri" w:hAnsi="Calibri"/>
                <w:sz w:val="16"/>
                <w:szCs w:val="16"/>
              </w:rPr>
              <w:t>03</w:t>
            </w:r>
          </w:p>
        </w:tc>
        <w:tc>
          <w:tcPr>
            <w:tcW w:w="1258" w:type="dxa"/>
            <w:tcBorders>
              <w:top w:val="single" w:sz="4" w:space="0" w:color="auto"/>
              <w:left w:val="single" w:sz="4" w:space="0" w:color="auto"/>
              <w:bottom w:val="single" w:sz="4" w:space="0" w:color="auto"/>
              <w:right w:val="single" w:sz="4" w:space="0" w:color="auto"/>
            </w:tcBorders>
            <w:vAlign w:val="center"/>
          </w:tcPr>
          <w:p w14:paraId="13A0EE83" w14:textId="6349A259" w:rsidR="000643FB" w:rsidRPr="000643FB" w:rsidRDefault="000643FB" w:rsidP="00331E4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6"/>
                <w:szCs w:val="16"/>
              </w:rPr>
            </w:pPr>
            <w:r w:rsidRPr="000643FB">
              <w:rPr>
                <w:rFonts w:ascii="Calibri" w:hAnsi="Calibri"/>
                <w:sz w:val="16"/>
                <w:szCs w:val="16"/>
              </w:rPr>
              <w:t>04</w:t>
            </w:r>
          </w:p>
        </w:tc>
        <w:tc>
          <w:tcPr>
            <w:tcW w:w="1078" w:type="dxa"/>
            <w:tcBorders>
              <w:top w:val="single" w:sz="4" w:space="0" w:color="auto"/>
              <w:left w:val="single" w:sz="4" w:space="0" w:color="auto"/>
              <w:bottom w:val="single" w:sz="4" w:space="0" w:color="auto"/>
              <w:right w:val="single" w:sz="4" w:space="0" w:color="auto"/>
            </w:tcBorders>
            <w:vAlign w:val="center"/>
          </w:tcPr>
          <w:p w14:paraId="1FEAC393" w14:textId="1AE61051" w:rsidR="000643FB" w:rsidRPr="000643FB" w:rsidRDefault="000643FB" w:rsidP="00331E4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6"/>
                <w:szCs w:val="16"/>
              </w:rPr>
            </w:pPr>
            <w:r w:rsidRPr="000643FB">
              <w:rPr>
                <w:rFonts w:ascii="Calibri" w:hAnsi="Calibri"/>
                <w:sz w:val="16"/>
                <w:szCs w:val="16"/>
              </w:rPr>
              <w:t>05</w:t>
            </w:r>
          </w:p>
        </w:tc>
        <w:tc>
          <w:tcPr>
            <w:tcW w:w="990" w:type="dxa"/>
            <w:tcBorders>
              <w:top w:val="single" w:sz="4" w:space="0" w:color="auto"/>
              <w:left w:val="single" w:sz="4" w:space="0" w:color="auto"/>
              <w:bottom w:val="single" w:sz="4" w:space="0" w:color="auto"/>
              <w:right w:val="single" w:sz="4" w:space="0" w:color="auto"/>
            </w:tcBorders>
            <w:vAlign w:val="center"/>
          </w:tcPr>
          <w:p w14:paraId="0C5DA9C9" w14:textId="070CC10E" w:rsidR="000643FB" w:rsidRPr="000643FB" w:rsidRDefault="000643FB" w:rsidP="00331E4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6"/>
                <w:szCs w:val="16"/>
              </w:rPr>
            </w:pPr>
            <w:r w:rsidRPr="000643FB">
              <w:rPr>
                <w:rFonts w:ascii="Calibri" w:hAnsi="Calibri"/>
                <w:sz w:val="16"/>
                <w:szCs w:val="16"/>
              </w:rPr>
              <w:t>06</w:t>
            </w:r>
          </w:p>
        </w:tc>
        <w:tc>
          <w:tcPr>
            <w:tcW w:w="1081" w:type="dxa"/>
            <w:tcBorders>
              <w:top w:val="single" w:sz="4" w:space="0" w:color="auto"/>
              <w:left w:val="single" w:sz="4" w:space="0" w:color="auto"/>
              <w:bottom w:val="single" w:sz="4" w:space="0" w:color="auto"/>
              <w:right w:val="single" w:sz="4" w:space="0" w:color="auto"/>
            </w:tcBorders>
          </w:tcPr>
          <w:p w14:paraId="559779B8" w14:textId="64265528" w:rsidR="000643FB" w:rsidRPr="000643FB" w:rsidRDefault="000643FB" w:rsidP="00331E49">
            <w:pPr>
              <w:keepNext/>
              <w:tabs>
                <w:tab w:val="left" w:pos="2160"/>
                <w:tab w:val="left" w:pos="2700"/>
                <w:tab w:val="left" w:pos="3420"/>
                <w:tab w:val="left" w:pos="3780"/>
                <w:tab w:val="left" w:pos="5760"/>
                <w:tab w:val="left" w:pos="7212"/>
              </w:tabs>
              <w:jc w:val="center"/>
              <w:rPr>
                <w:rFonts w:ascii="Calibri" w:hAnsi="Calibri"/>
                <w:sz w:val="16"/>
                <w:szCs w:val="16"/>
              </w:rPr>
            </w:pPr>
            <w:r w:rsidRPr="000643FB">
              <w:rPr>
                <w:rFonts w:ascii="Calibri" w:hAnsi="Calibri"/>
                <w:sz w:val="16"/>
                <w:szCs w:val="16"/>
              </w:rPr>
              <w:t>07</w:t>
            </w:r>
          </w:p>
        </w:tc>
        <w:tc>
          <w:tcPr>
            <w:tcW w:w="1073" w:type="dxa"/>
            <w:tcBorders>
              <w:top w:val="single" w:sz="4" w:space="0" w:color="auto"/>
              <w:left w:val="single" w:sz="4" w:space="0" w:color="auto"/>
              <w:bottom w:val="single" w:sz="4" w:space="0" w:color="auto"/>
              <w:right w:val="single" w:sz="4" w:space="0" w:color="auto"/>
            </w:tcBorders>
            <w:vAlign w:val="center"/>
          </w:tcPr>
          <w:p w14:paraId="00472D29" w14:textId="36595D75" w:rsidR="000643FB" w:rsidRPr="000643FB" w:rsidRDefault="000643FB" w:rsidP="00331E49">
            <w:pPr>
              <w:keepNext/>
              <w:tabs>
                <w:tab w:val="left" w:pos="2160"/>
                <w:tab w:val="left" w:pos="2700"/>
                <w:tab w:val="left" w:pos="3420"/>
                <w:tab w:val="left" w:pos="3780"/>
                <w:tab w:val="left" w:pos="5760"/>
                <w:tab w:val="left" w:pos="7212"/>
              </w:tabs>
              <w:jc w:val="center"/>
              <w:rPr>
                <w:rFonts w:ascii="Calibri" w:hAnsi="Calibri"/>
                <w:sz w:val="16"/>
                <w:szCs w:val="16"/>
              </w:rPr>
            </w:pPr>
            <w:r w:rsidRPr="000643FB">
              <w:rPr>
                <w:rFonts w:ascii="Calibri" w:hAnsi="Calibri"/>
                <w:sz w:val="16"/>
                <w:szCs w:val="16"/>
              </w:rPr>
              <w:t>08</w:t>
            </w:r>
          </w:p>
        </w:tc>
        <w:tc>
          <w:tcPr>
            <w:tcW w:w="1080" w:type="dxa"/>
            <w:tcBorders>
              <w:top w:val="single" w:sz="4" w:space="0" w:color="auto"/>
              <w:left w:val="single" w:sz="4" w:space="0" w:color="auto"/>
              <w:bottom w:val="single" w:sz="4" w:space="0" w:color="auto"/>
              <w:right w:val="single" w:sz="4" w:space="0" w:color="auto"/>
            </w:tcBorders>
          </w:tcPr>
          <w:p w14:paraId="319AE80E" w14:textId="3D45B3F1" w:rsidR="000643FB" w:rsidRPr="000643FB" w:rsidRDefault="007F2605" w:rsidP="00331E49">
            <w:pPr>
              <w:keepNext/>
              <w:tabs>
                <w:tab w:val="left" w:pos="2160"/>
                <w:tab w:val="left" w:pos="2700"/>
                <w:tab w:val="left" w:pos="3420"/>
                <w:tab w:val="left" w:pos="3780"/>
                <w:tab w:val="left" w:pos="5760"/>
                <w:tab w:val="left" w:pos="7212"/>
              </w:tabs>
              <w:jc w:val="center"/>
              <w:rPr>
                <w:rFonts w:ascii="Calibri" w:hAnsi="Calibri"/>
                <w:sz w:val="16"/>
                <w:szCs w:val="16"/>
              </w:rPr>
            </w:pPr>
            <w:r>
              <w:rPr>
                <w:rFonts w:ascii="Calibri" w:hAnsi="Calibri"/>
                <w:sz w:val="16"/>
                <w:szCs w:val="16"/>
              </w:rPr>
              <w:t>09</w:t>
            </w:r>
          </w:p>
        </w:tc>
        <w:tc>
          <w:tcPr>
            <w:tcW w:w="1367" w:type="dxa"/>
            <w:tcBorders>
              <w:top w:val="single" w:sz="4" w:space="0" w:color="auto"/>
              <w:left w:val="single" w:sz="4" w:space="0" w:color="auto"/>
              <w:bottom w:val="single" w:sz="4" w:space="0" w:color="auto"/>
              <w:right w:val="single" w:sz="4" w:space="0" w:color="auto"/>
            </w:tcBorders>
          </w:tcPr>
          <w:p w14:paraId="1A4DF16B" w14:textId="53182739" w:rsidR="000643FB" w:rsidRPr="000643FB" w:rsidRDefault="007F2605" w:rsidP="00331E49">
            <w:pPr>
              <w:keepNext/>
              <w:tabs>
                <w:tab w:val="left" w:pos="2160"/>
                <w:tab w:val="left" w:pos="2700"/>
                <w:tab w:val="left" w:pos="3420"/>
                <w:tab w:val="left" w:pos="3780"/>
                <w:tab w:val="left" w:pos="5760"/>
                <w:tab w:val="left" w:pos="7212"/>
              </w:tabs>
              <w:jc w:val="center"/>
              <w:rPr>
                <w:rFonts w:ascii="Calibri" w:hAnsi="Calibri"/>
                <w:sz w:val="16"/>
                <w:szCs w:val="16"/>
              </w:rPr>
            </w:pPr>
            <w:r>
              <w:rPr>
                <w:rFonts w:ascii="Calibri" w:hAnsi="Calibri"/>
                <w:sz w:val="16"/>
                <w:szCs w:val="16"/>
              </w:rPr>
              <w:t>10</w:t>
            </w:r>
          </w:p>
        </w:tc>
      </w:tr>
      <w:tr w:rsidR="007F2605" w:rsidRPr="00DF3A28" w14:paraId="7A05312F" w14:textId="1457B248" w:rsidTr="00795E21">
        <w:trPr>
          <w:gridAfter w:val="1"/>
          <w:wAfter w:w="13" w:type="dxa"/>
          <w:cantSplit/>
          <w:trHeight w:val="674"/>
        </w:trPr>
        <w:tc>
          <w:tcPr>
            <w:tcW w:w="982" w:type="dxa"/>
            <w:tcBorders>
              <w:top w:val="single" w:sz="4" w:space="0" w:color="auto"/>
              <w:left w:val="single" w:sz="4" w:space="0" w:color="auto"/>
              <w:bottom w:val="single" w:sz="4" w:space="0" w:color="auto"/>
              <w:right w:val="single" w:sz="4" w:space="0" w:color="auto"/>
            </w:tcBorders>
            <w:vAlign w:val="bottom"/>
          </w:tcPr>
          <w:p w14:paraId="1283CDAF" w14:textId="77777777" w:rsidR="007F2605" w:rsidRPr="000643FB" w:rsidRDefault="007F2605" w:rsidP="007F2605">
            <w:pPr>
              <w:keepNext/>
              <w:tabs>
                <w:tab w:val="left" w:pos="2160"/>
                <w:tab w:val="left" w:pos="2700"/>
                <w:tab w:val="left" w:pos="3420"/>
                <w:tab w:val="left" w:pos="3780"/>
                <w:tab w:val="left" w:pos="5760"/>
                <w:tab w:val="left" w:pos="7212"/>
              </w:tabs>
              <w:jc w:val="center"/>
              <w:rPr>
                <w:rFonts w:asciiTheme="minorHAnsi" w:hAnsiTheme="minorHAnsi"/>
                <w:sz w:val="16"/>
                <w:szCs w:val="16"/>
              </w:rPr>
            </w:pPr>
            <w:r w:rsidRPr="000643FB">
              <w:rPr>
                <w:rFonts w:asciiTheme="minorHAnsi" w:hAnsiTheme="minorHAnsi"/>
                <w:sz w:val="16"/>
                <w:szCs w:val="16"/>
              </w:rPr>
              <w:t>PV Array ID or Name</w:t>
            </w:r>
          </w:p>
        </w:tc>
        <w:tc>
          <w:tcPr>
            <w:tcW w:w="1078" w:type="dxa"/>
            <w:tcBorders>
              <w:top w:val="single" w:sz="4" w:space="0" w:color="auto"/>
              <w:left w:val="single" w:sz="4" w:space="0" w:color="auto"/>
              <w:bottom w:val="single" w:sz="4" w:space="0" w:color="auto"/>
              <w:right w:val="single" w:sz="4" w:space="0" w:color="auto"/>
            </w:tcBorders>
            <w:vAlign w:val="bottom"/>
          </w:tcPr>
          <w:p w14:paraId="65765B7C" w14:textId="77777777" w:rsidR="007F2605" w:rsidRPr="000643FB" w:rsidRDefault="007F2605" w:rsidP="007F2605">
            <w:pPr>
              <w:keepNext/>
              <w:tabs>
                <w:tab w:val="left" w:pos="2160"/>
                <w:tab w:val="left" w:pos="2700"/>
                <w:tab w:val="left" w:pos="3420"/>
                <w:tab w:val="left" w:pos="3780"/>
                <w:tab w:val="left" w:pos="5760"/>
                <w:tab w:val="left" w:pos="7212"/>
              </w:tabs>
              <w:jc w:val="center"/>
              <w:rPr>
                <w:rFonts w:asciiTheme="minorHAnsi" w:hAnsiTheme="minorHAnsi"/>
                <w:sz w:val="16"/>
                <w:szCs w:val="16"/>
              </w:rPr>
            </w:pPr>
            <w:r w:rsidRPr="000643FB">
              <w:rPr>
                <w:rFonts w:asciiTheme="minorHAnsi" w:hAnsiTheme="minorHAnsi"/>
                <w:sz w:val="16"/>
                <w:szCs w:val="16"/>
              </w:rPr>
              <w:t>DC System Size (kW)</w:t>
            </w:r>
          </w:p>
        </w:tc>
        <w:tc>
          <w:tcPr>
            <w:tcW w:w="899" w:type="dxa"/>
            <w:tcBorders>
              <w:top w:val="single" w:sz="4" w:space="0" w:color="auto"/>
              <w:left w:val="single" w:sz="4" w:space="0" w:color="auto"/>
              <w:bottom w:val="single" w:sz="4" w:space="0" w:color="auto"/>
              <w:right w:val="single" w:sz="4" w:space="0" w:color="auto"/>
            </w:tcBorders>
            <w:vAlign w:val="bottom"/>
          </w:tcPr>
          <w:p w14:paraId="08A084A2" w14:textId="77777777" w:rsidR="007F2605" w:rsidRPr="000643FB" w:rsidRDefault="007F2605" w:rsidP="007F2605">
            <w:pPr>
              <w:keepNext/>
              <w:tabs>
                <w:tab w:val="left" w:pos="2160"/>
                <w:tab w:val="left" w:pos="2700"/>
                <w:tab w:val="left" w:pos="3420"/>
                <w:tab w:val="left" w:pos="3780"/>
                <w:tab w:val="left" w:pos="5760"/>
                <w:tab w:val="left" w:pos="7212"/>
              </w:tabs>
              <w:jc w:val="center"/>
              <w:rPr>
                <w:rFonts w:asciiTheme="minorHAnsi" w:hAnsiTheme="minorHAnsi"/>
                <w:sz w:val="16"/>
                <w:szCs w:val="16"/>
              </w:rPr>
            </w:pPr>
            <w:r w:rsidRPr="000643FB">
              <w:rPr>
                <w:rFonts w:asciiTheme="minorHAnsi" w:hAnsiTheme="minorHAnsi"/>
                <w:sz w:val="16"/>
                <w:szCs w:val="16"/>
              </w:rPr>
              <w:t>Module Type</w:t>
            </w:r>
          </w:p>
        </w:tc>
        <w:tc>
          <w:tcPr>
            <w:tcW w:w="1258" w:type="dxa"/>
            <w:tcBorders>
              <w:top w:val="single" w:sz="4" w:space="0" w:color="auto"/>
              <w:left w:val="single" w:sz="4" w:space="0" w:color="auto"/>
              <w:bottom w:val="single" w:sz="4" w:space="0" w:color="auto"/>
              <w:right w:val="single" w:sz="4" w:space="0" w:color="auto"/>
            </w:tcBorders>
            <w:vAlign w:val="bottom"/>
          </w:tcPr>
          <w:p w14:paraId="38E63544" w14:textId="77777777" w:rsidR="007F2605" w:rsidRPr="000643FB" w:rsidRDefault="007F2605" w:rsidP="007F2605">
            <w:pPr>
              <w:keepNext/>
              <w:tabs>
                <w:tab w:val="left" w:pos="2160"/>
                <w:tab w:val="left" w:pos="2700"/>
                <w:tab w:val="left" w:pos="3420"/>
                <w:tab w:val="left" w:pos="3780"/>
                <w:tab w:val="left" w:pos="5760"/>
                <w:tab w:val="left" w:pos="7212"/>
              </w:tabs>
              <w:jc w:val="center"/>
              <w:rPr>
                <w:rFonts w:asciiTheme="minorHAnsi" w:hAnsiTheme="minorHAnsi"/>
                <w:sz w:val="16"/>
                <w:szCs w:val="16"/>
              </w:rPr>
            </w:pPr>
            <w:r w:rsidRPr="000643FB">
              <w:rPr>
                <w:rFonts w:asciiTheme="minorHAnsi" w:hAnsiTheme="minorHAnsi"/>
                <w:sz w:val="16"/>
                <w:szCs w:val="16"/>
              </w:rPr>
              <w:t>Azimuth (deg)</w:t>
            </w:r>
          </w:p>
        </w:tc>
        <w:tc>
          <w:tcPr>
            <w:tcW w:w="1078" w:type="dxa"/>
            <w:tcBorders>
              <w:top w:val="single" w:sz="4" w:space="0" w:color="auto"/>
              <w:left w:val="single" w:sz="4" w:space="0" w:color="auto"/>
              <w:bottom w:val="single" w:sz="4" w:space="0" w:color="auto"/>
              <w:right w:val="single" w:sz="4" w:space="0" w:color="auto"/>
            </w:tcBorders>
            <w:vAlign w:val="bottom"/>
          </w:tcPr>
          <w:p w14:paraId="72963B48" w14:textId="15537F17" w:rsidR="007F2605" w:rsidRPr="000643FB" w:rsidRDefault="007F2605" w:rsidP="007F2605">
            <w:pPr>
              <w:keepNext/>
              <w:tabs>
                <w:tab w:val="left" w:pos="2160"/>
                <w:tab w:val="left" w:pos="2700"/>
                <w:tab w:val="left" w:pos="3420"/>
                <w:tab w:val="left" w:pos="3780"/>
                <w:tab w:val="left" w:pos="5760"/>
                <w:tab w:val="left" w:pos="7212"/>
              </w:tabs>
              <w:jc w:val="center"/>
              <w:rPr>
                <w:rFonts w:asciiTheme="minorHAnsi" w:hAnsiTheme="minorHAnsi"/>
                <w:sz w:val="16"/>
                <w:szCs w:val="16"/>
              </w:rPr>
            </w:pPr>
            <w:r w:rsidRPr="000643FB">
              <w:rPr>
                <w:rFonts w:asciiTheme="minorHAnsi" w:hAnsiTheme="minorHAnsi"/>
                <w:sz w:val="16"/>
                <w:szCs w:val="16"/>
              </w:rPr>
              <w:t>Tilt Input (Deg/Pitch)</w:t>
            </w:r>
          </w:p>
        </w:tc>
        <w:tc>
          <w:tcPr>
            <w:tcW w:w="990" w:type="dxa"/>
            <w:tcBorders>
              <w:top w:val="single" w:sz="4" w:space="0" w:color="auto"/>
              <w:left w:val="single" w:sz="4" w:space="0" w:color="auto"/>
              <w:bottom w:val="single" w:sz="4" w:space="0" w:color="auto"/>
              <w:right w:val="single" w:sz="4" w:space="0" w:color="auto"/>
            </w:tcBorders>
            <w:vAlign w:val="bottom"/>
          </w:tcPr>
          <w:p w14:paraId="086D213C" w14:textId="3F3F4CE1" w:rsidR="007F2605" w:rsidRPr="000643FB" w:rsidRDefault="007F2605" w:rsidP="007F2605">
            <w:pPr>
              <w:keepNext/>
              <w:tabs>
                <w:tab w:val="left" w:pos="2160"/>
                <w:tab w:val="left" w:pos="2700"/>
                <w:tab w:val="left" w:pos="3420"/>
                <w:tab w:val="left" w:pos="3780"/>
                <w:tab w:val="left" w:pos="5760"/>
                <w:tab w:val="left" w:pos="7212"/>
              </w:tabs>
              <w:jc w:val="center"/>
              <w:rPr>
                <w:rFonts w:asciiTheme="minorHAnsi" w:hAnsiTheme="minorHAnsi"/>
                <w:sz w:val="16"/>
                <w:szCs w:val="16"/>
              </w:rPr>
            </w:pPr>
            <w:r w:rsidRPr="000643FB">
              <w:rPr>
                <w:rFonts w:asciiTheme="minorHAnsi" w:hAnsiTheme="minorHAnsi"/>
                <w:sz w:val="16"/>
                <w:szCs w:val="16"/>
              </w:rPr>
              <w:t xml:space="preserve"> Angle/Tilt</w:t>
            </w:r>
          </w:p>
        </w:tc>
        <w:tc>
          <w:tcPr>
            <w:tcW w:w="1081" w:type="dxa"/>
            <w:tcBorders>
              <w:top w:val="single" w:sz="4" w:space="0" w:color="auto"/>
              <w:left w:val="single" w:sz="4" w:space="0" w:color="auto"/>
              <w:bottom w:val="single" w:sz="4" w:space="0" w:color="auto"/>
              <w:right w:val="single" w:sz="4" w:space="0" w:color="auto"/>
            </w:tcBorders>
            <w:vAlign w:val="bottom"/>
          </w:tcPr>
          <w:p w14:paraId="4B51A384" w14:textId="2C7BC4E8" w:rsidR="007F2605" w:rsidRPr="000643FB" w:rsidRDefault="007F2605" w:rsidP="007F2605">
            <w:pPr>
              <w:keepNext/>
              <w:tabs>
                <w:tab w:val="left" w:pos="2160"/>
                <w:tab w:val="left" w:pos="2700"/>
                <w:tab w:val="left" w:pos="3420"/>
                <w:tab w:val="left" w:pos="3780"/>
                <w:tab w:val="left" w:pos="5760"/>
                <w:tab w:val="left" w:pos="7212"/>
              </w:tabs>
              <w:jc w:val="center"/>
              <w:rPr>
                <w:rFonts w:asciiTheme="minorHAnsi" w:hAnsiTheme="minorHAnsi"/>
                <w:sz w:val="16"/>
                <w:szCs w:val="16"/>
              </w:rPr>
            </w:pPr>
            <w:r w:rsidRPr="000643FB">
              <w:rPr>
                <w:rFonts w:asciiTheme="minorHAnsi" w:hAnsiTheme="minorHAnsi"/>
                <w:sz w:val="16"/>
                <w:szCs w:val="16"/>
              </w:rPr>
              <w:t>Annual Solar Access (%)</w:t>
            </w:r>
          </w:p>
        </w:tc>
        <w:tc>
          <w:tcPr>
            <w:tcW w:w="1073" w:type="dxa"/>
            <w:tcBorders>
              <w:top w:val="single" w:sz="4" w:space="0" w:color="auto"/>
              <w:left w:val="single" w:sz="4" w:space="0" w:color="auto"/>
              <w:bottom w:val="single" w:sz="4" w:space="0" w:color="auto"/>
              <w:right w:val="single" w:sz="4" w:space="0" w:color="auto"/>
            </w:tcBorders>
            <w:vAlign w:val="bottom"/>
          </w:tcPr>
          <w:p w14:paraId="5DA0B9CF" w14:textId="2F2576F7" w:rsidR="007F2605" w:rsidRPr="000643FB" w:rsidRDefault="007F2605" w:rsidP="007F2605">
            <w:pPr>
              <w:keepNext/>
              <w:tabs>
                <w:tab w:val="left" w:pos="2160"/>
                <w:tab w:val="left" w:pos="2700"/>
                <w:tab w:val="left" w:pos="3420"/>
                <w:tab w:val="left" w:pos="3780"/>
                <w:tab w:val="left" w:pos="5760"/>
                <w:tab w:val="left" w:pos="7212"/>
              </w:tabs>
              <w:jc w:val="center"/>
              <w:rPr>
                <w:rFonts w:asciiTheme="minorHAnsi" w:hAnsiTheme="minorHAnsi"/>
                <w:sz w:val="16"/>
                <w:szCs w:val="16"/>
              </w:rPr>
            </w:pPr>
            <w:r w:rsidRPr="000643FB">
              <w:rPr>
                <w:rFonts w:asciiTheme="minorHAnsi" w:hAnsiTheme="minorHAnsi"/>
                <w:sz w:val="16"/>
                <w:szCs w:val="16"/>
              </w:rPr>
              <w:t>Inverter Efficiency (%)</w:t>
            </w:r>
          </w:p>
        </w:tc>
        <w:tc>
          <w:tcPr>
            <w:tcW w:w="1080" w:type="dxa"/>
            <w:tcBorders>
              <w:top w:val="single" w:sz="4" w:space="0" w:color="auto"/>
              <w:left w:val="single" w:sz="4" w:space="0" w:color="auto"/>
              <w:bottom w:val="single" w:sz="4" w:space="0" w:color="auto"/>
              <w:right w:val="single" w:sz="4" w:space="0" w:color="auto"/>
            </w:tcBorders>
            <w:vAlign w:val="bottom"/>
          </w:tcPr>
          <w:p w14:paraId="0B5EC88E" w14:textId="1FBED8FC" w:rsidR="007F2605" w:rsidRPr="000643FB" w:rsidRDefault="007F2605" w:rsidP="007F2605">
            <w:pPr>
              <w:keepNext/>
              <w:tabs>
                <w:tab w:val="left" w:pos="2160"/>
                <w:tab w:val="left" w:pos="2700"/>
                <w:tab w:val="left" w:pos="3420"/>
                <w:tab w:val="left" w:pos="3780"/>
                <w:tab w:val="left" w:pos="5760"/>
                <w:tab w:val="left" w:pos="7212"/>
              </w:tabs>
              <w:jc w:val="center"/>
              <w:rPr>
                <w:rFonts w:asciiTheme="minorHAnsi" w:hAnsiTheme="minorHAnsi"/>
                <w:sz w:val="16"/>
                <w:szCs w:val="16"/>
              </w:rPr>
            </w:pPr>
            <w:r>
              <w:rPr>
                <w:rFonts w:asciiTheme="minorHAnsi" w:hAnsiTheme="minorHAnsi"/>
                <w:sz w:val="16"/>
                <w:szCs w:val="16"/>
              </w:rPr>
              <w:t>Array Type</w:t>
            </w:r>
          </w:p>
        </w:tc>
        <w:tc>
          <w:tcPr>
            <w:tcW w:w="1367" w:type="dxa"/>
            <w:tcBorders>
              <w:left w:val="single" w:sz="4" w:space="0" w:color="auto"/>
              <w:right w:val="single" w:sz="4" w:space="0" w:color="auto"/>
            </w:tcBorders>
            <w:vAlign w:val="bottom"/>
          </w:tcPr>
          <w:p w14:paraId="035F3E90" w14:textId="0D5558E0" w:rsidR="007F2605" w:rsidRPr="007F2605" w:rsidRDefault="007F2605" w:rsidP="007F2605">
            <w:pPr>
              <w:keepNext/>
              <w:tabs>
                <w:tab w:val="left" w:pos="2160"/>
                <w:tab w:val="left" w:pos="2700"/>
                <w:tab w:val="left" w:pos="3420"/>
                <w:tab w:val="left" w:pos="3780"/>
                <w:tab w:val="left" w:pos="5760"/>
                <w:tab w:val="left" w:pos="7212"/>
              </w:tabs>
              <w:jc w:val="center"/>
              <w:rPr>
                <w:rFonts w:asciiTheme="minorHAnsi" w:hAnsiTheme="minorHAnsi"/>
                <w:sz w:val="16"/>
                <w:szCs w:val="16"/>
              </w:rPr>
            </w:pPr>
            <w:r w:rsidRPr="007F2605">
              <w:rPr>
                <w:rFonts w:asciiTheme="minorHAnsi" w:hAnsiTheme="minorHAnsi"/>
                <w:sz w:val="16"/>
                <w:szCs w:val="16"/>
              </w:rPr>
              <w:t>Module Level Power Electronics</w:t>
            </w:r>
          </w:p>
        </w:tc>
      </w:tr>
      <w:tr w:rsidR="007F2605" w:rsidRPr="00DF3A28" w14:paraId="2F44D595" w14:textId="71BD6FE2" w:rsidTr="00795E21">
        <w:trPr>
          <w:gridAfter w:val="1"/>
          <w:wAfter w:w="13" w:type="dxa"/>
          <w:cantSplit/>
          <w:trHeight w:val="144"/>
        </w:trPr>
        <w:tc>
          <w:tcPr>
            <w:tcW w:w="982" w:type="dxa"/>
            <w:tcBorders>
              <w:top w:val="single" w:sz="4" w:space="0" w:color="auto"/>
              <w:left w:val="single" w:sz="4" w:space="0" w:color="auto"/>
              <w:bottom w:val="single" w:sz="4" w:space="0" w:color="auto"/>
              <w:right w:val="single" w:sz="4" w:space="0" w:color="auto"/>
            </w:tcBorders>
          </w:tcPr>
          <w:p w14:paraId="343CC2FF" w14:textId="5C855120" w:rsidR="007F2605" w:rsidRPr="000643FB" w:rsidRDefault="007F2605" w:rsidP="007E54D5">
            <w:pPr>
              <w:keepNext/>
              <w:tabs>
                <w:tab w:val="left" w:pos="2160"/>
                <w:tab w:val="left" w:pos="2700"/>
                <w:tab w:val="left" w:pos="3420"/>
                <w:tab w:val="left" w:pos="3780"/>
                <w:tab w:val="left" w:pos="5760"/>
                <w:tab w:val="left" w:pos="7212"/>
              </w:tabs>
              <w:rPr>
                <w:rFonts w:ascii="Calibri" w:hAnsi="Calibri"/>
                <w:sz w:val="16"/>
                <w:szCs w:val="16"/>
              </w:rPr>
            </w:pPr>
            <w:r w:rsidRPr="000643FB">
              <w:rPr>
                <w:rFonts w:asciiTheme="minorHAnsi" w:hAnsiTheme="minorHAnsi"/>
                <w:sz w:val="16"/>
                <w:szCs w:val="16"/>
              </w:rPr>
              <w:t>&lt;&lt;auto filled text: referenced from CF1R</w:t>
            </w:r>
            <w:r w:rsidR="007E54D5">
              <w:rPr>
                <w:rFonts w:asciiTheme="minorHAnsi" w:hAnsiTheme="minorHAnsi"/>
                <w:sz w:val="16"/>
                <w:szCs w:val="16"/>
              </w:rPr>
              <w:t>; else user input</w:t>
            </w:r>
            <w:r w:rsidRPr="000643FB">
              <w:rPr>
                <w:rFonts w:asciiTheme="minorHAnsi" w:hAnsiTheme="minorHAnsi"/>
                <w:sz w:val="16"/>
                <w:szCs w:val="16"/>
              </w:rPr>
              <w:t>&gt;&gt;</w:t>
            </w:r>
          </w:p>
        </w:tc>
        <w:tc>
          <w:tcPr>
            <w:tcW w:w="1078" w:type="dxa"/>
            <w:tcBorders>
              <w:top w:val="single" w:sz="4" w:space="0" w:color="auto"/>
              <w:left w:val="single" w:sz="4" w:space="0" w:color="auto"/>
              <w:bottom w:val="single" w:sz="4" w:space="0" w:color="auto"/>
              <w:right w:val="single" w:sz="4" w:space="0" w:color="auto"/>
            </w:tcBorders>
          </w:tcPr>
          <w:p w14:paraId="66210757" w14:textId="69F72582" w:rsidR="007F2605" w:rsidRPr="000643FB" w:rsidRDefault="007F2605" w:rsidP="007F2605">
            <w:pPr>
              <w:keepNext/>
              <w:tabs>
                <w:tab w:val="left" w:pos="2160"/>
                <w:tab w:val="left" w:pos="2700"/>
                <w:tab w:val="left" w:pos="3420"/>
                <w:tab w:val="left" w:pos="3780"/>
                <w:tab w:val="left" w:pos="5760"/>
                <w:tab w:val="left" w:pos="7212"/>
              </w:tabs>
              <w:rPr>
                <w:rFonts w:asciiTheme="minorHAnsi" w:hAnsiTheme="minorHAnsi"/>
                <w:sz w:val="16"/>
                <w:szCs w:val="16"/>
              </w:rPr>
            </w:pPr>
            <w:r w:rsidRPr="000643FB">
              <w:rPr>
                <w:rFonts w:asciiTheme="minorHAnsi" w:hAnsiTheme="minorHAnsi"/>
                <w:sz w:val="16"/>
                <w:szCs w:val="16"/>
              </w:rPr>
              <w:t>&lt;&lt;If B05=No, then autofill from B03 but allow user to override</w:t>
            </w:r>
            <w:del w:id="85" w:author="Markstrum, Alexis@Energy" w:date="2021-02-08T11:44:00Z">
              <w:r w:rsidRPr="000643FB" w:rsidDel="0046169A">
                <w:rPr>
                  <w:rFonts w:asciiTheme="minorHAnsi" w:hAnsiTheme="minorHAnsi"/>
                  <w:sz w:val="16"/>
                  <w:szCs w:val="16"/>
                </w:rPr>
                <w:delText xml:space="preserve"> only if ≥ B03</w:delText>
              </w:r>
            </w:del>
            <w:r w:rsidRPr="000643FB">
              <w:rPr>
                <w:rFonts w:asciiTheme="minorHAnsi" w:hAnsiTheme="minorHAnsi"/>
                <w:sz w:val="16"/>
                <w:szCs w:val="16"/>
              </w:rPr>
              <w:t xml:space="preserve">; </w:t>
            </w:r>
          </w:p>
          <w:p w14:paraId="1A119245" w14:textId="1FE560B1" w:rsidR="007F2605" w:rsidRPr="000643FB" w:rsidRDefault="007F2605" w:rsidP="007E54D5">
            <w:pPr>
              <w:keepNext/>
              <w:tabs>
                <w:tab w:val="left" w:pos="2160"/>
                <w:tab w:val="left" w:pos="2700"/>
                <w:tab w:val="left" w:pos="3420"/>
                <w:tab w:val="left" w:pos="3780"/>
                <w:tab w:val="left" w:pos="5760"/>
                <w:tab w:val="left" w:pos="7212"/>
              </w:tabs>
              <w:rPr>
                <w:rFonts w:ascii="Calibri" w:hAnsi="Calibri"/>
                <w:sz w:val="16"/>
                <w:szCs w:val="16"/>
              </w:rPr>
            </w:pPr>
            <w:r w:rsidRPr="000643FB">
              <w:rPr>
                <w:rFonts w:asciiTheme="minorHAnsi" w:hAnsiTheme="minorHAnsi"/>
                <w:sz w:val="16"/>
                <w:szCs w:val="16"/>
              </w:rPr>
              <w:t>Else user input</w:t>
            </w:r>
            <w:r w:rsidR="007E54D5" w:rsidRPr="000643FB" w:rsidDel="007E54D5">
              <w:rPr>
                <w:rFonts w:asciiTheme="minorHAnsi" w:hAnsiTheme="minorHAnsi"/>
                <w:sz w:val="16"/>
                <w:szCs w:val="16"/>
              </w:rPr>
              <w:t xml:space="preserve"> </w:t>
            </w:r>
            <w:r w:rsidRPr="000643FB">
              <w:rPr>
                <w:rFonts w:asciiTheme="minorHAnsi" w:hAnsiTheme="minorHAnsi"/>
                <w:sz w:val="16"/>
                <w:szCs w:val="16"/>
              </w:rPr>
              <w:t>&gt;&gt;</w:t>
            </w:r>
          </w:p>
        </w:tc>
        <w:tc>
          <w:tcPr>
            <w:tcW w:w="899" w:type="dxa"/>
            <w:tcBorders>
              <w:top w:val="single" w:sz="4" w:space="0" w:color="auto"/>
              <w:left w:val="single" w:sz="4" w:space="0" w:color="auto"/>
              <w:bottom w:val="single" w:sz="4" w:space="0" w:color="auto"/>
              <w:right w:val="single" w:sz="4" w:space="0" w:color="auto"/>
            </w:tcBorders>
          </w:tcPr>
          <w:p w14:paraId="3325A724" w14:textId="5D4F3F19" w:rsidR="007F2605" w:rsidRPr="000643FB" w:rsidRDefault="007F2605" w:rsidP="007F2605">
            <w:pPr>
              <w:keepNext/>
              <w:tabs>
                <w:tab w:val="left" w:pos="2160"/>
                <w:tab w:val="left" w:pos="2700"/>
                <w:tab w:val="left" w:pos="3420"/>
                <w:tab w:val="left" w:pos="3780"/>
                <w:tab w:val="left" w:pos="5760"/>
                <w:tab w:val="left" w:pos="7212"/>
              </w:tabs>
              <w:rPr>
                <w:rFonts w:asciiTheme="minorHAnsi" w:hAnsiTheme="minorHAnsi"/>
                <w:sz w:val="16"/>
                <w:szCs w:val="16"/>
              </w:rPr>
            </w:pPr>
            <w:r w:rsidRPr="000643FB">
              <w:rPr>
                <w:rFonts w:asciiTheme="minorHAnsi" w:hAnsiTheme="minorHAnsi"/>
                <w:sz w:val="16"/>
                <w:szCs w:val="16"/>
              </w:rPr>
              <w:t xml:space="preserve">&lt;&lt;If B05=No, then autofill from </w:t>
            </w:r>
            <w:proofErr w:type="gramStart"/>
            <w:r w:rsidRPr="000643FB">
              <w:rPr>
                <w:rFonts w:asciiTheme="minorHAnsi" w:hAnsiTheme="minorHAnsi"/>
                <w:sz w:val="16"/>
                <w:szCs w:val="16"/>
              </w:rPr>
              <w:t>B04;</w:t>
            </w:r>
            <w:proofErr w:type="gramEnd"/>
          </w:p>
          <w:p w14:paraId="6736BF03" w14:textId="17BAEA80" w:rsidR="007F2605" w:rsidRPr="000643FB" w:rsidRDefault="007F2605" w:rsidP="007F2605">
            <w:pPr>
              <w:keepNext/>
              <w:tabs>
                <w:tab w:val="left" w:pos="2160"/>
                <w:tab w:val="left" w:pos="2700"/>
                <w:tab w:val="left" w:pos="3420"/>
                <w:tab w:val="left" w:pos="3780"/>
                <w:tab w:val="left" w:pos="5760"/>
                <w:tab w:val="left" w:pos="7212"/>
              </w:tabs>
              <w:rPr>
                <w:rFonts w:asciiTheme="minorHAnsi" w:hAnsiTheme="minorHAnsi"/>
                <w:sz w:val="16"/>
                <w:szCs w:val="16"/>
              </w:rPr>
            </w:pPr>
            <w:r w:rsidRPr="000643FB">
              <w:rPr>
                <w:rFonts w:asciiTheme="minorHAnsi" w:hAnsiTheme="minorHAnsi"/>
                <w:sz w:val="16"/>
                <w:szCs w:val="16"/>
              </w:rPr>
              <w:t>Else user pick from list:</w:t>
            </w:r>
          </w:p>
          <w:p w14:paraId="1400A4CE" w14:textId="3536F9C2" w:rsidR="007F2605" w:rsidRPr="000643FB" w:rsidRDefault="007F2605" w:rsidP="007F2605">
            <w:pPr>
              <w:keepNext/>
              <w:tabs>
                <w:tab w:val="left" w:pos="2160"/>
                <w:tab w:val="left" w:pos="2700"/>
                <w:tab w:val="left" w:pos="3420"/>
                <w:tab w:val="left" w:pos="3780"/>
                <w:tab w:val="left" w:pos="5760"/>
                <w:tab w:val="left" w:pos="7212"/>
              </w:tabs>
              <w:rPr>
                <w:rFonts w:asciiTheme="minorHAnsi" w:hAnsiTheme="minorHAnsi"/>
                <w:sz w:val="16"/>
                <w:szCs w:val="16"/>
              </w:rPr>
            </w:pPr>
            <w:r w:rsidRPr="000643FB">
              <w:rPr>
                <w:rFonts w:asciiTheme="minorHAnsi" w:hAnsiTheme="minorHAnsi"/>
                <w:sz w:val="16"/>
                <w:szCs w:val="16"/>
              </w:rPr>
              <w:t>Standard,</w:t>
            </w:r>
          </w:p>
          <w:p w14:paraId="2F252E8B" w14:textId="6337A79E" w:rsidR="007F2605" w:rsidRPr="000643FB" w:rsidRDefault="007F2605" w:rsidP="007F2605">
            <w:pPr>
              <w:keepNext/>
              <w:tabs>
                <w:tab w:val="left" w:pos="2160"/>
                <w:tab w:val="left" w:pos="2700"/>
                <w:tab w:val="left" w:pos="3420"/>
                <w:tab w:val="left" w:pos="3780"/>
                <w:tab w:val="left" w:pos="5760"/>
                <w:tab w:val="left" w:pos="7212"/>
              </w:tabs>
              <w:rPr>
                <w:rFonts w:ascii="Calibri" w:hAnsi="Calibri"/>
                <w:sz w:val="16"/>
                <w:szCs w:val="16"/>
              </w:rPr>
            </w:pPr>
            <w:r w:rsidRPr="000643FB">
              <w:rPr>
                <w:rFonts w:asciiTheme="minorHAnsi" w:hAnsiTheme="minorHAnsi"/>
                <w:sz w:val="16"/>
                <w:szCs w:val="16"/>
              </w:rPr>
              <w:t>Premium &gt;&gt;</w:t>
            </w:r>
          </w:p>
        </w:tc>
        <w:tc>
          <w:tcPr>
            <w:tcW w:w="1258" w:type="dxa"/>
            <w:tcBorders>
              <w:top w:val="single" w:sz="4" w:space="0" w:color="auto"/>
              <w:left w:val="single" w:sz="4" w:space="0" w:color="auto"/>
              <w:bottom w:val="single" w:sz="4" w:space="0" w:color="auto"/>
              <w:right w:val="single" w:sz="4" w:space="0" w:color="auto"/>
            </w:tcBorders>
          </w:tcPr>
          <w:p w14:paraId="441B96CB" w14:textId="4C07DD1A" w:rsidR="007F2605" w:rsidRPr="000643FB" w:rsidRDefault="007F2605" w:rsidP="007F2605">
            <w:pPr>
              <w:keepNext/>
              <w:tabs>
                <w:tab w:val="left" w:pos="2160"/>
                <w:tab w:val="left" w:pos="2700"/>
                <w:tab w:val="left" w:pos="3420"/>
                <w:tab w:val="left" w:pos="3780"/>
                <w:tab w:val="left" w:pos="5760"/>
                <w:tab w:val="left" w:pos="7212"/>
              </w:tabs>
              <w:rPr>
                <w:rFonts w:asciiTheme="minorHAnsi" w:hAnsiTheme="minorHAnsi"/>
                <w:sz w:val="16"/>
                <w:szCs w:val="16"/>
              </w:rPr>
            </w:pPr>
            <w:r w:rsidRPr="000643FB">
              <w:rPr>
                <w:rFonts w:asciiTheme="minorHAnsi" w:hAnsiTheme="minorHAnsi"/>
                <w:sz w:val="16"/>
                <w:szCs w:val="16"/>
              </w:rPr>
              <w:t xml:space="preserve">&lt;&lt;If B05=No, then autofill from B06; elseif B05 = Yes, then if CF1R-PRF Da07_AzimuthRange = 150 to 270, user input between 150 and </w:t>
            </w:r>
            <w:proofErr w:type="gramStart"/>
            <w:r w:rsidRPr="000643FB">
              <w:rPr>
                <w:rFonts w:asciiTheme="minorHAnsi" w:hAnsiTheme="minorHAnsi"/>
                <w:sz w:val="16"/>
                <w:szCs w:val="16"/>
              </w:rPr>
              <w:t>270;</w:t>
            </w:r>
            <w:proofErr w:type="gramEnd"/>
          </w:p>
          <w:p w14:paraId="15E8AD5C" w14:textId="13D18869" w:rsidR="007F2605" w:rsidRPr="000643FB" w:rsidRDefault="007F2605" w:rsidP="007F2605">
            <w:pPr>
              <w:keepNext/>
              <w:tabs>
                <w:tab w:val="left" w:pos="2160"/>
                <w:tab w:val="left" w:pos="2700"/>
                <w:tab w:val="left" w:pos="3420"/>
                <w:tab w:val="left" w:pos="3780"/>
                <w:tab w:val="left" w:pos="5760"/>
                <w:tab w:val="left" w:pos="7212"/>
              </w:tabs>
              <w:rPr>
                <w:rFonts w:asciiTheme="minorHAnsi" w:hAnsiTheme="minorHAnsi"/>
                <w:sz w:val="16"/>
                <w:szCs w:val="16"/>
              </w:rPr>
            </w:pPr>
            <w:r w:rsidRPr="000643FB">
              <w:rPr>
                <w:rFonts w:asciiTheme="minorHAnsi" w:hAnsiTheme="minorHAnsi"/>
                <w:sz w:val="16"/>
                <w:szCs w:val="16"/>
              </w:rPr>
              <w:t xml:space="preserve">Elseif CF1R-PRF Da07_AzimuthRange = 105 to 300, then user input between 105 and </w:t>
            </w:r>
            <w:proofErr w:type="gramStart"/>
            <w:r w:rsidRPr="000643FB">
              <w:rPr>
                <w:rFonts w:asciiTheme="minorHAnsi" w:hAnsiTheme="minorHAnsi"/>
                <w:sz w:val="16"/>
                <w:szCs w:val="16"/>
              </w:rPr>
              <w:t>300;</w:t>
            </w:r>
            <w:proofErr w:type="gramEnd"/>
          </w:p>
          <w:p w14:paraId="7011261F" w14:textId="1D631F22" w:rsidR="007F2605" w:rsidRPr="000643FB" w:rsidRDefault="007F2605" w:rsidP="007F2605">
            <w:pPr>
              <w:keepNext/>
              <w:tabs>
                <w:tab w:val="left" w:pos="2160"/>
                <w:tab w:val="left" w:pos="2700"/>
                <w:tab w:val="left" w:pos="3420"/>
                <w:tab w:val="left" w:pos="3780"/>
                <w:tab w:val="left" w:pos="5760"/>
                <w:tab w:val="left" w:pos="7212"/>
              </w:tabs>
              <w:rPr>
                <w:rFonts w:ascii="Calibri" w:hAnsi="Calibri"/>
                <w:sz w:val="16"/>
                <w:szCs w:val="16"/>
              </w:rPr>
            </w:pPr>
            <w:r w:rsidRPr="000643FB">
              <w:rPr>
                <w:rFonts w:asciiTheme="minorHAnsi" w:hAnsiTheme="minorHAnsi"/>
                <w:sz w:val="16"/>
                <w:szCs w:val="16"/>
              </w:rPr>
              <w:t>Else user input (value must be &gt; 0 and ≤ 359&gt;&gt;</w:t>
            </w:r>
          </w:p>
        </w:tc>
        <w:tc>
          <w:tcPr>
            <w:tcW w:w="1078" w:type="dxa"/>
            <w:tcBorders>
              <w:top w:val="single" w:sz="4" w:space="0" w:color="auto"/>
              <w:left w:val="single" w:sz="4" w:space="0" w:color="auto"/>
              <w:bottom w:val="single" w:sz="4" w:space="0" w:color="auto"/>
              <w:right w:val="single" w:sz="4" w:space="0" w:color="auto"/>
            </w:tcBorders>
          </w:tcPr>
          <w:p w14:paraId="5F7E6D73" w14:textId="1516360D" w:rsidR="007F2605" w:rsidRPr="000643FB" w:rsidRDefault="007F2605" w:rsidP="007F2605">
            <w:pPr>
              <w:keepNext/>
              <w:tabs>
                <w:tab w:val="left" w:pos="2160"/>
                <w:tab w:val="left" w:pos="2700"/>
                <w:tab w:val="left" w:pos="3420"/>
                <w:tab w:val="left" w:pos="3780"/>
                <w:tab w:val="left" w:pos="5760"/>
                <w:tab w:val="left" w:pos="7212"/>
              </w:tabs>
              <w:rPr>
                <w:rFonts w:asciiTheme="minorHAnsi" w:hAnsiTheme="minorHAnsi"/>
                <w:sz w:val="16"/>
                <w:szCs w:val="16"/>
              </w:rPr>
            </w:pPr>
            <w:r w:rsidRPr="000643FB">
              <w:rPr>
                <w:rFonts w:asciiTheme="minorHAnsi" w:hAnsiTheme="minorHAnsi"/>
                <w:sz w:val="16"/>
                <w:szCs w:val="16"/>
              </w:rPr>
              <w:t xml:space="preserve">&lt;&lt;If B05=No, then autofill from </w:t>
            </w:r>
            <w:proofErr w:type="gramStart"/>
            <w:r w:rsidRPr="000643FB">
              <w:rPr>
                <w:rFonts w:asciiTheme="minorHAnsi" w:hAnsiTheme="minorHAnsi"/>
                <w:sz w:val="16"/>
                <w:szCs w:val="16"/>
              </w:rPr>
              <w:t>B07;</w:t>
            </w:r>
            <w:proofErr w:type="gramEnd"/>
          </w:p>
          <w:p w14:paraId="40882179" w14:textId="1F026C9B" w:rsidR="007F2605" w:rsidRPr="000643FB" w:rsidRDefault="007F2605" w:rsidP="007F2605">
            <w:pPr>
              <w:keepNext/>
              <w:tabs>
                <w:tab w:val="left" w:pos="2160"/>
                <w:tab w:val="left" w:pos="2700"/>
                <w:tab w:val="left" w:pos="3420"/>
                <w:tab w:val="left" w:pos="3780"/>
                <w:tab w:val="left" w:pos="5760"/>
                <w:tab w:val="left" w:pos="7212"/>
              </w:tabs>
              <w:rPr>
                <w:rFonts w:asciiTheme="minorHAnsi" w:hAnsiTheme="minorHAnsi"/>
                <w:sz w:val="16"/>
                <w:szCs w:val="16"/>
              </w:rPr>
            </w:pPr>
            <w:r w:rsidRPr="000643FB">
              <w:rPr>
                <w:rFonts w:asciiTheme="minorHAnsi" w:hAnsiTheme="minorHAnsi"/>
                <w:sz w:val="16"/>
                <w:szCs w:val="16"/>
              </w:rPr>
              <w:t xml:space="preserve">Else user pick from list: </w:t>
            </w:r>
          </w:p>
          <w:p w14:paraId="0194BDA4" w14:textId="77777777" w:rsidR="007F2605" w:rsidRPr="000643FB" w:rsidRDefault="007F2605" w:rsidP="007F2605">
            <w:pPr>
              <w:pStyle w:val="ListParagraph"/>
              <w:keepNext/>
              <w:numPr>
                <w:ilvl w:val="0"/>
                <w:numId w:val="14"/>
              </w:numPr>
              <w:tabs>
                <w:tab w:val="left" w:pos="2160"/>
                <w:tab w:val="left" w:pos="2700"/>
                <w:tab w:val="left" w:pos="3420"/>
                <w:tab w:val="left" w:pos="3780"/>
                <w:tab w:val="left" w:pos="5760"/>
                <w:tab w:val="left" w:pos="7212"/>
              </w:tabs>
              <w:ind w:left="338" w:hanging="176"/>
              <w:rPr>
                <w:rFonts w:ascii="Calibri" w:hAnsi="Calibri"/>
                <w:sz w:val="16"/>
                <w:szCs w:val="16"/>
              </w:rPr>
            </w:pPr>
            <w:r w:rsidRPr="000643FB">
              <w:rPr>
                <w:rFonts w:asciiTheme="minorHAnsi" w:hAnsiTheme="minorHAnsi"/>
                <w:sz w:val="16"/>
                <w:szCs w:val="16"/>
              </w:rPr>
              <w:t>Deg</w:t>
            </w:r>
          </w:p>
          <w:p w14:paraId="17800DB9" w14:textId="421A6942" w:rsidR="007F2605" w:rsidRPr="000643FB" w:rsidRDefault="007F2605" w:rsidP="007F2605">
            <w:pPr>
              <w:pStyle w:val="ListParagraph"/>
              <w:keepNext/>
              <w:numPr>
                <w:ilvl w:val="0"/>
                <w:numId w:val="14"/>
              </w:numPr>
              <w:tabs>
                <w:tab w:val="left" w:pos="2160"/>
                <w:tab w:val="left" w:pos="2700"/>
                <w:tab w:val="left" w:pos="3420"/>
                <w:tab w:val="left" w:pos="3780"/>
                <w:tab w:val="left" w:pos="5760"/>
                <w:tab w:val="left" w:pos="7212"/>
              </w:tabs>
              <w:ind w:left="342" w:hanging="180"/>
              <w:rPr>
                <w:rFonts w:ascii="Calibri" w:hAnsi="Calibri"/>
                <w:sz w:val="16"/>
                <w:szCs w:val="16"/>
              </w:rPr>
            </w:pPr>
            <w:r w:rsidRPr="000643FB">
              <w:rPr>
                <w:rFonts w:asciiTheme="minorHAnsi" w:hAnsiTheme="minorHAnsi"/>
                <w:sz w:val="16"/>
                <w:szCs w:val="16"/>
              </w:rPr>
              <w:t>Pitch&gt;&gt;</w:t>
            </w:r>
          </w:p>
        </w:tc>
        <w:tc>
          <w:tcPr>
            <w:tcW w:w="990" w:type="dxa"/>
            <w:tcBorders>
              <w:top w:val="single" w:sz="4" w:space="0" w:color="auto"/>
              <w:left w:val="single" w:sz="4" w:space="0" w:color="auto"/>
              <w:bottom w:val="single" w:sz="4" w:space="0" w:color="auto"/>
              <w:right w:val="single" w:sz="4" w:space="0" w:color="auto"/>
            </w:tcBorders>
          </w:tcPr>
          <w:p w14:paraId="6FFCC524" w14:textId="10244A32" w:rsidR="007F2605" w:rsidRPr="000643FB" w:rsidRDefault="007F2605" w:rsidP="007F2605">
            <w:pPr>
              <w:keepNext/>
              <w:tabs>
                <w:tab w:val="left" w:pos="2160"/>
                <w:tab w:val="left" w:pos="2700"/>
                <w:tab w:val="left" w:pos="3420"/>
                <w:tab w:val="left" w:pos="3780"/>
                <w:tab w:val="left" w:pos="5760"/>
                <w:tab w:val="left" w:pos="7212"/>
              </w:tabs>
              <w:rPr>
                <w:rFonts w:asciiTheme="minorHAnsi" w:hAnsiTheme="minorHAnsi"/>
                <w:sz w:val="16"/>
                <w:szCs w:val="16"/>
              </w:rPr>
            </w:pPr>
            <w:r w:rsidRPr="000643FB">
              <w:rPr>
                <w:rFonts w:asciiTheme="minorHAnsi" w:hAnsiTheme="minorHAnsi"/>
                <w:sz w:val="16"/>
                <w:szCs w:val="16"/>
              </w:rPr>
              <w:t>&lt;&lt;If B05=No, then autofill from B08; Else user input (value must be &gt; 0 and &lt; 10)&gt;&gt;</w:t>
            </w:r>
          </w:p>
        </w:tc>
        <w:tc>
          <w:tcPr>
            <w:tcW w:w="1081" w:type="dxa"/>
            <w:tcBorders>
              <w:top w:val="single" w:sz="4" w:space="0" w:color="auto"/>
              <w:left w:val="single" w:sz="4" w:space="0" w:color="auto"/>
              <w:bottom w:val="single" w:sz="4" w:space="0" w:color="auto"/>
              <w:right w:val="single" w:sz="4" w:space="0" w:color="auto"/>
            </w:tcBorders>
          </w:tcPr>
          <w:p w14:paraId="561ED59A" w14:textId="6403402F" w:rsidR="007F2605" w:rsidRPr="000643FB" w:rsidRDefault="007F2605" w:rsidP="007E54D5">
            <w:pPr>
              <w:keepNext/>
              <w:tabs>
                <w:tab w:val="left" w:pos="2160"/>
                <w:tab w:val="left" w:pos="2700"/>
                <w:tab w:val="left" w:pos="3420"/>
                <w:tab w:val="left" w:pos="3780"/>
                <w:tab w:val="left" w:pos="5760"/>
                <w:tab w:val="left" w:pos="7212"/>
              </w:tabs>
              <w:contextualSpacing/>
              <w:rPr>
                <w:rFonts w:asciiTheme="minorHAnsi" w:hAnsiTheme="minorHAnsi"/>
                <w:sz w:val="16"/>
                <w:szCs w:val="16"/>
              </w:rPr>
            </w:pPr>
            <w:r w:rsidRPr="000643FB">
              <w:rPr>
                <w:rFonts w:asciiTheme="minorHAnsi" w:hAnsiTheme="minorHAnsi"/>
                <w:sz w:val="16"/>
                <w:szCs w:val="16"/>
              </w:rPr>
              <w:t>&lt;&lt;reference value from B09 as default, but allow user to override</w:t>
            </w:r>
            <w:r w:rsidR="007E54D5" w:rsidRPr="000643FB" w:rsidDel="007E54D5">
              <w:rPr>
                <w:rFonts w:asciiTheme="minorHAnsi" w:hAnsiTheme="minorHAnsi"/>
                <w:sz w:val="16"/>
                <w:szCs w:val="16"/>
              </w:rPr>
              <w:t xml:space="preserve"> </w:t>
            </w:r>
            <w:r w:rsidRPr="000643FB">
              <w:rPr>
                <w:rFonts w:asciiTheme="minorHAnsi" w:hAnsiTheme="minorHAnsi"/>
                <w:sz w:val="16"/>
                <w:szCs w:val="16"/>
              </w:rPr>
              <w:t>&gt;&gt;</w:t>
            </w:r>
          </w:p>
        </w:tc>
        <w:tc>
          <w:tcPr>
            <w:tcW w:w="1073" w:type="dxa"/>
            <w:tcBorders>
              <w:top w:val="single" w:sz="4" w:space="0" w:color="auto"/>
              <w:left w:val="single" w:sz="4" w:space="0" w:color="auto"/>
              <w:bottom w:val="single" w:sz="4" w:space="0" w:color="auto"/>
              <w:right w:val="single" w:sz="4" w:space="0" w:color="auto"/>
            </w:tcBorders>
          </w:tcPr>
          <w:p w14:paraId="4F23E63F" w14:textId="49CE7244" w:rsidR="007F2605" w:rsidRPr="000643FB" w:rsidRDefault="007F2605">
            <w:pPr>
              <w:keepNext/>
              <w:tabs>
                <w:tab w:val="left" w:pos="2160"/>
                <w:tab w:val="left" w:pos="2700"/>
                <w:tab w:val="left" w:pos="3420"/>
                <w:tab w:val="left" w:pos="3780"/>
                <w:tab w:val="left" w:pos="5760"/>
                <w:tab w:val="left" w:pos="7212"/>
              </w:tabs>
              <w:contextualSpacing/>
              <w:rPr>
                <w:rFonts w:ascii="Calibri" w:hAnsi="Calibri"/>
                <w:sz w:val="16"/>
                <w:szCs w:val="16"/>
              </w:rPr>
            </w:pPr>
            <w:r w:rsidRPr="000643FB">
              <w:rPr>
                <w:rFonts w:asciiTheme="minorHAnsi" w:hAnsiTheme="minorHAnsi"/>
                <w:sz w:val="16"/>
                <w:szCs w:val="16"/>
              </w:rPr>
              <w:t>&lt;&lt;reference value from B10 as default, but allow user to override &gt;&gt;</w:t>
            </w:r>
          </w:p>
        </w:tc>
        <w:tc>
          <w:tcPr>
            <w:tcW w:w="1080" w:type="dxa"/>
            <w:tcBorders>
              <w:top w:val="single" w:sz="4" w:space="0" w:color="auto"/>
              <w:left w:val="single" w:sz="4" w:space="0" w:color="auto"/>
              <w:bottom w:val="single" w:sz="4" w:space="0" w:color="auto"/>
              <w:right w:val="single" w:sz="4" w:space="0" w:color="auto"/>
            </w:tcBorders>
          </w:tcPr>
          <w:p w14:paraId="52CCA7B0" w14:textId="4AD68D09" w:rsidR="007F2605" w:rsidRPr="000643FB" w:rsidRDefault="007F2605" w:rsidP="04577547">
            <w:pPr>
              <w:keepNext/>
              <w:tabs>
                <w:tab w:val="left" w:pos="2160"/>
                <w:tab w:val="left" w:pos="2700"/>
                <w:tab w:val="left" w:pos="3420"/>
                <w:tab w:val="left" w:pos="3780"/>
                <w:tab w:val="left" w:pos="5760"/>
                <w:tab w:val="left" w:pos="7212"/>
              </w:tabs>
              <w:contextualSpacing/>
              <w:rPr>
                <w:rFonts w:asciiTheme="minorHAnsi" w:hAnsiTheme="minorHAnsi"/>
                <w:sz w:val="16"/>
                <w:szCs w:val="16"/>
              </w:rPr>
            </w:pPr>
            <w:r w:rsidRPr="04577547">
              <w:rPr>
                <w:rFonts w:asciiTheme="minorHAnsi" w:hAnsiTheme="minorHAnsi"/>
                <w:sz w:val="16"/>
                <w:szCs w:val="16"/>
              </w:rPr>
              <w:t>&lt;&lt;reference value from B12&gt;&gt;</w:t>
            </w:r>
          </w:p>
        </w:tc>
        <w:tc>
          <w:tcPr>
            <w:tcW w:w="1367" w:type="dxa"/>
            <w:tcBorders>
              <w:top w:val="single" w:sz="4" w:space="0" w:color="auto"/>
              <w:left w:val="single" w:sz="4" w:space="0" w:color="auto"/>
              <w:bottom w:val="single" w:sz="4" w:space="0" w:color="auto"/>
              <w:right w:val="single" w:sz="4" w:space="0" w:color="auto"/>
            </w:tcBorders>
          </w:tcPr>
          <w:p w14:paraId="0B7A26BE" w14:textId="7D8E067D" w:rsidR="007F2605" w:rsidRPr="000643FB" w:rsidRDefault="007F2605" w:rsidP="04577547">
            <w:pPr>
              <w:keepNext/>
              <w:tabs>
                <w:tab w:val="left" w:pos="2160"/>
                <w:tab w:val="left" w:pos="2700"/>
                <w:tab w:val="left" w:pos="3420"/>
                <w:tab w:val="left" w:pos="3780"/>
                <w:tab w:val="left" w:pos="5760"/>
                <w:tab w:val="left" w:pos="7212"/>
              </w:tabs>
              <w:contextualSpacing/>
              <w:rPr>
                <w:rFonts w:asciiTheme="minorHAnsi" w:hAnsiTheme="minorHAnsi"/>
                <w:sz w:val="16"/>
                <w:szCs w:val="16"/>
              </w:rPr>
            </w:pPr>
            <w:r w:rsidRPr="04577547">
              <w:rPr>
                <w:rFonts w:asciiTheme="minorHAnsi" w:hAnsiTheme="minorHAnsi"/>
                <w:sz w:val="16"/>
                <w:szCs w:val="16"/>
              </w:rPr>
              <w:t>&lt;&lt;reference value from B1</w:t>
            </w:r>
            <w:r w:rsidR="00C23F85" w:rsidRPr="04577547">
              <w:rPr>
                <w:rFonts w:asciiTheme="minorHAnsi" w:hAnsiTheme="minorHAnsi"/>
                <w:sz w:val="16"/>
                <w:szCs w:val="16"/>
              </w:rPr>
              <w:t>3</w:t>
            </w:r>
            <w:r w:rsidRPr="04577547">
              <w:rPr>
                <w:rFonts w:asciiTheme="minorHAnsi" w:hAnsiTheme="minorHAnsi"/>
                <w:sz w:val="16"/>
                <w:szCs w:val="16"/>
              </w:rPr>
              <w:t xml:space="preserve"> as default,</w:t>
            </w:r>
            <w:r w:rsidR="1FC8C20C" w:rsidRPr="04577547">
              <w:rPr>
                <w:rFonts w:asciiTheme="minorHAnsi" w:hAnsiTheme="minorHAnsi"/>
                <w:sz w:val="16"/>
                <w:szCs w:val="16"/>
              </w:rPr>
              <w:t xml:space="preserve"> if B13 = “none”, then</w:t>
            </w:r>
            <w:r w:rsidRPr="04577547">
              <w:rPr>
                <w:rFonts w:asciiTheme="minorHAnsi" w:hAnsiTheme="minorHAnsi"/>
                <w:sz w:val="16"/>
                <w:szCs w:val="16"/>
              </w:rPr>
              <w:t xml:space="preserve"> allow user to </w:t>
            </w:r>
            <w:r w:rsidR="00B7147C" w:rsidRPr="04577547">
              <w:rPr>
                <w:rFonts w:asciiTheme="minorHAnsi" w:hAnsiTheme="minorHAnsi"/>
                <w:sz w:val="16"/>
                <w:szCs w:val="16"/>
              </w:rPr>
              <w:t xml:space="preserve">override and </w:t>
            </w:r>
            <w:r w:rsidRPr="04577547">
              <w:rPr>
                <w:rFonts w:asciiTheme="minorHAnsi" w:hAnsiTheme="minorHAnsi"/>
                <w:sz w:val="16"/>
                <w:szCs w:val="16"/>
              </w:rPr>
              <w:t>pick from list: *</w:t>
            </w:r>
            <w:r w:rsidR="47D60867" w:rsidRPr="04577547">
              <w:rPr>
                <w:rFonts w:asciiTheme="minorHAnsi" w:hAnsiTheme="minorHAnsi"/>
                <w:sz w:val="16"/>
                <w:szCs w:val="16"/>
              </w:rPr>
              <w:t>M</w:t>
            </w:r>
            <w:r w:rsidRPr="04577547">
              <w:rPr>
                <w:rFonts w:asciiTheme="minorHAnsi" w:hAnsiTheme="minorHAnsi"/>
                <w:sz w:val="16"/>
                <w:szCs w:val="16"/>
              </w:rPr>
              <w:t>icroinverters or *DC power Optimizers&gt;&gt;</w:t>
            </w:r>
          </w:p>
        </w:tc>
      </w:tr>
      <w:tr w:rsidR="007F2605" w:rsidRPr="00DF3A28" w14:paraId="01EDCBB0" w14:textId="5CE3C950" w:rsidTr="00795E21">
        <w:trPr>
          <w:gridAfter w:val="1"/>
          <w:wAfter w:w="13" w:type="dxa"/>
          <w:cantSplit/>
          <w:trHeight w:val="144"/>
        </w:trPr>
        <w:tc>
          <w:tcPr>
            <w:tcW w:w="982" w:type="dxa"/>
            <w:tcBorders>
              <w:top w:val="single" w:sz="4" w:space="0" w:color="auto"/>
              <w:left w:val="single" w:sz="4" w:space="0" w:color="auto"/>
              <w:bottom w:val="single" w:sz="4" w:space="0" w:color="auto"/>
              <w:right w:val="single" w:sz="4" w:space="0" w:color="auto"/>
            </w:tcBorders>
            <w:vAlign w:val="center"/>
          </w:tcPr>
          <w:p w14:paraId="7EC26EAC" w14:textId="1A4F518E" w:rsidR="007F2605" w:rsidRPr="00DF3A28" w:rsidRDefault="007F2605" w:rsidP="007F2605">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78" w:type="dxa"/>
            <w:tcBorders>
              <w:top w:val="single" w:sz="4" w:space="0" w:color="auto"/>
              <w:left w:val="single" w:sz="4" w:space="0" w:color="auto"/>
              <w:bottom w:val="single" w:sz="4" w:space="0" w:color="auto"/>
              <w:right w:val="single" w:sz="4" w:space="0" w:color="auto"/>
            </w:tcBorders>
            <w:vAlign w:val="center"/>
          </w:tcPr>
          <w:p w14:paraId="041CA982" w14:textId="77777777" w:rsidR="007F2605" w:rsidRPr="00DF3A28" w:rsidRDefault="007F2605" w:rsidP="007F2605">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899" w:type="dxa"/>
            <w:tcBorders>
              <w:top w:val="single" w:sz="4" w:space="0" w:color="auto"/>
              <w:left w:val="single" w:sz="4" w:space="0" w:color="auto"/>
              <w:bottom w:val="single" w:sz="4" w:space="0" w:color="auto"/>
              <w:right w:val="single" w:sz="4" w:space="0" w:color="auto"/>
            </w:tcBorders>
            <w:vAlign w:val="center"/>
          </w:tcPr>
          <w:p w14:paraId="5A9F9ECA" w14:textId="77777777" w:rsidR="007F2605" w:rsidRPr="00DF3A28" w:rsidRDefault="007F2605" w:rsidP="007F2605">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258" w:type="dxa"/>
            <w:tcBorders>
              <w:top w:val="single" w:sz="4" w:space="0" w:color="auto"/>
              <w:left w:val="single" w:sz="4" w:space="0" w:color="auto"/>
              <w:bottom w:val="single" w:sz="4" w:space="0" w:color="auto"/>
              <w:right w:val="single" w:sz="4" w:space="0" w:color="auto"/>
            </w:tcBorders>
            <w:vAlign w:val="center"/>
          </w:tcPr>
          <w:p w14:paraId="389B9EEC" w14:textId="77777777" w:rsidR="007F2605" w:rsidRPr="00DF3A28" w:rsidRDefault="007F2605" w:rsidP="007F2605">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78" w:type="dxa"/>
            <w:tcBorders>
              <w:top w:val="single" w:sz="4" w:space="0" w:color="auto"/>
              <w:left w:val="single" w:sz="4" w:space="0" w:color="auto"/>
              <w:bottom w:val="single" w:sz="4" w:space="0" w:color="auto"/>
              <w:right w:val="single" w:sz="4" w:space="0" w:color="auto"/>
            </w:tcBorders>
            <w:vAlign w:val="center"/>
          </w:tcPr>
          <w:p w14:paraId="452CA105" w14:textId="77777777" w:rsidR="007F2605" w:rsidRPr="00DF3A28" w:rsidRDefault="007F2605" w:rsidP="007F2605">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vAlign w:val="center"/>
          </w:tcPr>
          <w:p w14:paraId="5685D343" w14:textId="77777777" w:rsidR="007F2605" w:rsidRPr="00DF3A28" w:rsidRDefault="007F2605" w:rsidP="007F2605">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81" w:type="dxa"/>
            <w:tcBorders>
              <w:top w:val="single" w:sz="4" w:space="0" w:color="auto"/>
              <w:left w:val="single" w:sz="4" w:space="0" w:color="auto"/>
              <w:bottom w:val="single" w:sz="4" w:space="0" w:color="auto"/>
              <w:right w:val="single" w:sz="4" w:space="0" w:color="auto"/>
            </w:tcBorders>
          </w:tcPr>
          <w:p w14:paraId="1C182173" w14:textId="77777777" w:rsidR="007F2605" w:rsidRPr="00DF3A28" w:rsidRDefault="007F2605" w:rsidP="007F2605">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73" w:type="dxa"/>
            <w:tcBorders>
              <w:top w:val="single" w:sz="4" w:space="0" w:color="auto"/>
              <w:left w:val="single" w:sz="4" w:space="0" w:color="auto"/>
              <w:bottom w:val="single" w:sz="4" w:space="0" w:color="auto"/>
              <w:right w:val="single" w:sz="4" w:space="0" w:color="auto"/>
            </w:tcBorders>
            <w:vAlign w:val="center"/>
          </w:tcPr>
          <w:p w14:paraId="670690CC" w14:textId="77F5645C" w:rsidR="007F2605" w:rsidRPr="00DF3A28" w:rsidRDefault="007F2605" w:rsidP="007F2605">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86B0BE0" w14:textId="77777777" w:rsidR="007F2605" w:rsidRPr="00DF3A28" w:rsidRDefault="007F2605" w:rsidP="007F2605">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367" w:type="dxa"/>
            <w:tcBorders>
              <w:top w:val="single" w:sz="4" w:space="0" w:color="auto"/>
              <w:left w:val="single" w:sz="4" w:space="0" w:color="auto"/>
              <w:bottom w:val="single" w:sz="4" w:space="0" w:color="auto"/>
              <w:right w:val="single" w:sz="4" w:space="0" w:color="auto"/>
            </w:tcBorders>
          </w:tcPr>
          <w:p w14:paraId="29AEF2C2" w14:textId="77777777" w:rsidR="007F2605" w:rsidRPr="00DF3A28" w:rsidRDefault="007F2605" w:rsidP="007F2605">
            <w:pPr>
              <w:keepNext/>
              <w:tabs>
                <w:tab w:val="left" w:pos="2160"/>
                <w:tab w:val="left" w:pos="2700"/>
                <w:tab w:val="left" w:pos="3420"/>
                <w:tab w:val="left" w:pos="3780"/>
                <w:tab w:val="left" w:pos="5760"/>
                <w:tab w:val="left" w:pos="7212"/>
              </w:tabs>
              <w:jc w:val="center"/>
              <w:rPr>
                <w:rFonts w:ascii="Calibri" w:hAnsi="Calibri"/>
                <w:sz w:val="18"/>
                <w:szCs w:val="18"/>
              </w:rPr>
            </w:pPr>
          </w:p>
        </w:tc>
      </w:tr>
      <w:tr w:rsidR="007F2605" w:rsidRPr="00DF3A28" w14:paraId="1679E10E" w14:textId="43B48CF5" w:rsidTr="00BA73B1">
        <w:trPr>
          <w:cantSplit/>
          <w:trHeight w:val="144"/>
        </w:trPr>
        <w:tc>
          <w:tcPr>
            <w:tcW w:w="982" w:type="dxa"/>
            <w:tcBorders>
              <w:top w:val="single" w:sz="4" w:space="0" w:color="auto"/>
              <w:left w:val="single" w:sz="4" w:space="0" w:color="auto"/>
              <w:bottom w:val="single" w:sz="4" w:space="0" w:color="auto"/>
              <w:right w:val="single" w:sz="4" w:space="0" w:color="auto"/>
            </w:tcBorders>
            <w:vAlign w:val="center"/>
          </w:tcPr>
          <w:p w14:paraId="698A101E" w14:textId="6FE6E852" w:rsidR="007F2605" w:rsidRPr="008D7FAE" w:rsidRDefault="007F2605" w:rsidP="007F2605">
            <w:pPr>
              <w:keepNext/>
              <w:tabs>
                <w:tab w:val="left" w:pos="2160"/>
                <w:tab w:val="left" w:pos="2700"/>
                <w:tab w:val="left" w:pos="3420"/>
                <w:tab w:val="left" w:pos="3780"/>
                <w:tab w:val="left" w:pos="5760"/>
                <w:tab w:val="left" w:pos="7212"/>
              </w:tabs>
              <w:jc w:val="center"/>
              <w:rPr>
                <w:rFonts w:ascii="Calibri" w:hAnsi="Calibri"/>
                <w:sz w:val="16"/>
                <w:szCs w:val="16"/>
              </w:rPr>
            </w:pPr>
            <w:r w:rsidRPr="008D7FAE">
              <w:rPr>
                <w:rFonts w:ascii="Calibri" w:hAnsi="Calibri"/>
                <w:sz w:val="16"/>
                <w:szCs w:val="16"/>
              </w:rPr>
              <w:t>11</w:t>
            </w:r>
          </w:p>
        </w:tc>
        <w:tc>
          <w:tcPr>
            <w:tcW w:w="1078" w:type="dxa"/>
            <w:tcBorders>
              <w:top w:val="single" w:sz="4" w:space="0" w:color="auto"/>
              <w:left w:val="single" w:sz="4" w:space="0" w:color="auto"/>
              <w:bottom w:val="single" w:sz="4" w:space="0" w:color="auto"/>
              <w:right w:val="single" w:sz="4" w:space="0" w:color="auto"/>
            </w:tcBorders>
            <w:vAlign w:val="center"/>
          </w:tcPr>
          <w:p w14:paraId="70994356" w14:textId="44E6C622" w:rsidR="007F2605" w:rsidRPr="008D7FAE" w:rsidRDefault="007F2605" w:rsidP="007F2605">
            <w:pPr>
              <w:keepNext/>
              <w:tabs>
                <w:tab w:val="left" w:pos="2160"/>
                <w:tab w:val="left" w:pos="2700"/>
                <w:tab w:val="left" w:pos="3420"/>
                <w:tab w:val="left" w:pos="3780"/>
                <w:tab w:val="left" w:pos="5760"/>
                <w:tab w:val="left" w:pos="7212"/>
              </w:tabs>
              <w:jc w:val="center"/>
              <w:rPr>
                <w:rFonts w:ascii="Calibri" w:hAnsi="Calibri"/>
                <w:sz w:val="16"/>
                <w:szCs w:val="16"/>
              </w:rPr>
            </w:pPr>
            <w:r w:rsidRPr="008D7FAE">
              <w:rPr>
                <w:rFonts w:ascii="Calibri" w:hAnsi="Calibri"/>
                <w:sz w:val="16"/>
                <w:szCs w:val="16"/>
              </w:rPr>
              <w:t>Total DC System Size (kW)</w:t>
            </w:r>
          </w:p>
        </w:tc>
        <w:tc>
          <w:tcPr>
            <w:tcW w:w="8839" w:type="dxa"/>
            <w:gridSpan w:val="9"/>
            <w:tcBorders>
              <w:top w:val="single" w:sz="4" w:space="0" w:color="auto"/>
              <w:left w:val="single" w:sz="4" w:space="0" w:color="auto"/>
              <w:bottom w:val="single" w:sz="4" w:space="0" w:color="auto"/>
              <w:right w:val="single" w:sz="4" w:space="0" w:color="auto"/>
            </w:tcBorders>
          </w:tcPr>
          <w:p w14:paraId="00905ED6" w14:textId="7C1341EA" w:rsidR="007F2605" w:rsidRPr="008D7FAE" w:rsidRDefault="007F2605" w:rsidP="007F2605">
            <w:pPr>
              <w:keepNext/>
              <w:tabs>
                <w:tab w:val="left" w:pos="2160"/>
                <w:tab w:val="left" w:pos="2700"/>
                <w:tab w:val="left" w:pos="3420"/>
                <w:tab w:val="left" w:pos="3780"/>
                <w:tab w:val="left" w:pos="5760"/>
                <w:tab w:val="left" w:pos="7212"/>
              </w:tabs>
              <w:rPr>
                <w:rFonts w:ascii="Calibri" w:hAnsi="Calibri"/>
                <w:sz w:val="16"/>
                <w:szCs w:val="16"/>
              </w:rPr>
            </w:pPr>
            <w:r w:rsidRPr="008D7FAE">
              <w:rPr>
                <w:rFonts w:ascii="Calibri" w:hAnsi="Calibri"/>
                <w:sz w:val="16"/>
                <w:szCs w:val="16"/>
              </w:rPr>
              <w:t>&lt;&lt;Sum of C02&gt;&gt;</w:t>
            </w:r>
          </w:p>
        </w:tc>
      </w:tr>
      <w:tr w:rsidR="00795E21" w:rsidRPr="00DF3A28" w14:paraId="6F17B0AA" w14:textId="77777777" w:rsidTr="00343AF4">
        <w:trPr>
          <w:cantSplit/>
          <w:trHeight w:val="144"/>
        </w:trPr>
        <w:tc>
          <w:tcPr>
            <w:tcW w:w="10899" w:type="dxa"/>
            <w:gridSpan w:val="11"/>
            <w:tcBorders>
              <w:top w:val="single" w:sz="4" w:space="0" w:color="auto"/>
              <w:left w:val="single" w:sz="4" w:space="0" w:color="auto"/>
              <w:bottom w:val="single" w:sz="4" w:space="0" w:color="auto"/>
              <w:right w:val="single" w:sz="4" w:space="0" w:color="auto"/>
            </w:tcBorders>
            <w:vAlign w:val="center"/>
          </w:tcPr>
          <w:p w14:paraId="428B2503" w14:textId="59EB77B2" w:rsidR="00795E21" w:rsidRPr="008D7FAE" w:rsidRDefault="00795E21" w:rsidP="007F2605">
            <w:pPr>
              <w:keepNext/>
              <w:tabs>
                <w:tab w:val="left" w:pos="2160"/>
                <w:tab w:val="left" w:pos="2700"/>
                <w:tab w:val="left" w:pos="3420"/>
                <w:tab w:val="left" w:pos="3780"/>
                <w:tab w:val="left" w:pos="5760"/>
                <w:tab w:val="left" w:pos="7212"/>
              </w:tabs>
              <w:rPr>
                <w:rFonts w:ascii="Calibri" w:hAnsi="Calibri"/>
                <w:sz w:val="16"/>
                <w:szCs w:val="16"/>
              </w:rPr>
            </w:pPr>
            <w:r w:rsidRPr="00AD1BCF">
              <w:rPr>
                <w:rFonts w:asciiTheme="minorHAnsi" w:hAnsiTheme="minorHAnsi"/>
                <w:b/>
              </w:rPr>
              <w:t xml:space="preserve">If the installer certifies that the installed </w:t>
            </w:r>
            <w:r>
              <w:rPr>
                <w:rFonts w:asciiTheme="minorHAnsi" w:hAnsiTheme="minorHAnsi"/>
                <w:b/>
              </w:rPr>
              <w:t>PV system</w:t>
            </w:r>
            <w:r w:rsidRPr="00AD1BCF">
              <w:rPr>
                <w:rFonts w:asciiTheme="minorHAnsi" w:hAnsiTheme="minorHAnsi"/>
                <w:b/>
              </w:rPr>
              <w:t xml:space="preserve"> matches</w:t>
            </w:r>
            <w:r>
              <w:rPr>
                <w:rFonts w:asciiTheme="minorHAnsi" w:hAnsiTheme="minorHAnsi"/>
                <w:b/>
              </w:rPr>
              <w:t xml:space="preserve"> or exceeds</w:t>
            </w:r>
            <w:r w:rsidRPr="00AD1BCF">
              <w:rPr>
                <w:rFonts w:asciiTheme="minorHAnsi" w:hAnsiTheme="minorHAnsi"/>
                <w:b/>
              </w:rPr>
              <w:t xml:space="preserve"> the design </w:t>
            </w:r>
            <w:r>
              <w:rPr>
                <w:rFonts w:asciiTheme="minorHAnsi" w:hAnsiTheme="minorHAnsi"/>
                <w:b/>
              </w:rPr>
              <w:t>PV system</w:t>
            </w:r>
            <w:r w:rsidRPr="00AD1BCF">
              <w:rPr>
                <w:rFonts w:asciiTheme="minorHAnsi" w:hAnsiTheme="minorHAnsi"/>
                <w:b/>
              </w:rPr>
              <w:t xml:space="preserve">, the building complies with the </w:t>
            </w:r>
            <w:r>
              <w:rPr>
                <w:rFonts w:asciiTheme="minorHAnsi" w:hAnsiTheme="minorHAnsi"/>
                <w:b/>
              </w:rPr>
              <w:t>PV system</w:t>
            </w:r>
            <w:r w:rsidRPr="00AD1BCF">
              <w:rPr>
                <w:rFonts w:asciiTheme="minorHAnsi" w:hAnsiTheme="minorHAnsi"/>
                <w:b/>
              </w:rPr>
              <w:t xml:space="preserve"> requirement, otherwise it does not comply.</w:t>
            </w:r>
            <w:r w:rsidRPr="00AD1BCF">
              <w:rPr>
                <w:rFonts w:asciiTheme="minorHAnsi" w:hAnsiTheme="minorHAnsi"/>
                <w:b/>
                <w:sz w:val="28"/>
                <w:szCs w:val="24"/>
              </w:rPr>
              <w:t xml:space="preserve">  </w:t>
            </w:r>
          </w:p>
        </w:tc>
      </w:tr>
    </w:tbl>
    <w:p w14:paraId="4196EB34" w14:textId="77777777" w:rsidR="00012A93" w:rsidRPr="00AE54EA" w:rsidRDefault="00012A93" w:rsidP="00012A93">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Look w:val="0000" w:firstRow="0" w:lastRow="0" w:firstColumn="0" w:lastColumn="0" w:noHBand="0" w:noVBand="0"/>
      </w:tblPr>
      <w:tblGrid>
        <w:gridCol w:w="8051"/>
        <w:gridCol w:w="2739"/>
      </w:tblGrid>
      <w:tr w:rsidR="005822F1" w:rsidRPr="00453345" w14:paraId="1F5A0925" w14:textId="77777777" w:rsidTr="00731EC8">
        <w:trPr>
          <w:trHeight w:val="161"/>
        </w:trPr>
        <w:tc>
          <w:tcPr>
            <w:tcW w:w="10790" w:type="dxa"/>
            <w:gridSpan w:val="2"/>
            <w:vAlign w:val="center"/>
          </w:tcPr>
          <w:p w14:paraId="260E057E" w14:textId="52EEB615" w:rsidR="005822F1" w:rsidRDefault="005822F1" w:rsidP="00D27D7E">
            <w:pPr>
              <w:pStyle w:val="Heading2"/>
              <w:spacing w:after="0"/>
              <w:rPr>
                <w:rFonts w:asciiTheme="minorHAnsi" w:hAnsiTheme="minorHAnsi"/>
              </w:rPr>
            </w:pPr>
            <w:bookmarkStart w:id="86" w:name="_Hlk66362432"/>
            <w:r>
              <w:rPr>
                <w:rFonts w:asciiTheme="minorHAnsi" w:hAnsiTheme="minorHAnsi"/>
              </w:rPr>
              <w:t>D</w:t>
            </w:r>
            <w:r w:rsidRPr="00A413B3">
              <w:rPr>
                <w:rFonts w:asciiTheme="minorHAnsi" w:hAnsiTheme="minorHAnsi"/>
              </w:rPr>
              <w:t xml:space="preserve">. </w:t>
            </w:r>
            <w:r>
              <w:rPr>
                <w:rFonts w:asciiTheme="minorHAnsi" w:hAnsiTheme="minorHAnsi"/>
              </w:rPr>
              <w:t>Shading Requirement</w:t>
            </w:r>
            <w:r w:rsidRPr="00A413B3">
              <w:rPr>
                <w:rFonts w:asciiTheme="minorHAnsi" w:hAnsiTheme="minorHAnsi"/>
              </w:rPr>
              <w:t xml:space="preserve">  </w:t>
            </w:r>
          </w:p>
          <w:p w14:paraId="2ACC1860" w14:textId="79B1887E" w:rsidR="00C47ED7" w:rsidRPr="0054133E" w:rsidRDefault="00C47ED7">
            <w:pPr>
              <w:rPr>
                <w:sz w:val="18"/>
                <w:szCs w:val="18"/>
              </w:rPr>
            </w:pPr>
            <w:r w:rsidRPr="0054133E">
              <w:rPr>
                <w:rFonts w:ascii="Calibri" w:hAnsi="Calibri"/>
                <w:sz w:val="18"/>
                <w:szCs w:val="18"/>
              </w:rPr>
              <w:t>&lt;&lt;if A05 = “</w:t>
            </w:r>
            <w:r w:rsidRPr="0054133E">
              <w:rPr>
                <w:rFonts w:asciiTheme="minorHAnsi" w:hAnsiTheme="minorHAnsi"/>
                <w:sz w:val="18"/>
                <w:szCs w:val="18"/>
              </w:rPr>
              <w:t>No PV – limited solar access”</w:t>
            </w:r>
            <w:ins w:id="87" w:author="Tam, Danny@Energy" w:date="2021-03-17T14:48:00Z">
              <w:r w:rsidR="005A1CD6">
                <w:rPr>
                  <w:rFonts w:asciiTheme="minorHAnsi" w:hAnsiTheme="minorHAnsi"/>
                  <w:sz w:val="18"/>
                  <w:szCs w:val="18"/>
                </w:rPr>
                <w:t>,</w:t>
              </w:r>
            </w:ins>
            <w:del w:id="88" w:author="Tam, Danny@Energy" w:date="2021-03-17T14:48:00Z">
              <w:r w:rsidR="007B0BD6" w:rsidDel="005A1CD6">
                <w:rPr>
                  <w:rFonts w:asciiTheme="minorHAnsi" w:hAnsiTheme="minorHAnsi"/>
                  <w:sz w:val="18"/>
                  <w:szCs w:val="18"/>
                </w:rPr>
                <w:delText xml:space="preserve"> </w:delText>
              </w:r>
              <w:r w:rsidR="007B0BD6" w:rsidRPr="005A65A3" w:rsidDel="005A1CD6">
                <w:rPr>
                  <w:rFonts w:asciiTheme="minorHAnsi" w:hAnsiTheme="minorHAnsi"/>
                  <w:sz w:val="18"/>
                  <w:szCs w:val="18"/>
                </w:rPr>
                <w:delText>or</w:delText>
              </w:r>
            </w:del>
            <w:r w:rsidR="007B0BD6" w:rsidRPr="005A65A3">
              <w:rPr>
                <w:rFonts w:asciiTheme="minorHAnsi" w:hAnsiTheme="minorHAnsi"/>
                <w:sz w:val="18"/>
                <w:szCs w:val="18"/>
              </w:rPr>
              <w:t xml:space="preserve"> </w:t>
            </w:r>
            <w:r w:rsidR="0017202E">
              <w:rPr>
                <w:rFonts w:asciiTheme="minorHAnsi" w:hAnsiTheme="minorHAnsi"/>
                <w:sz w:val="18"/>
                <w:szCs w:val="18"/>
              </w:rPr>
              <w:t>“Community Solar”</w:t>
            </w:r>
            <w:ins w:id="89" w:author="Tam, Danny@Energy" w:date="2021-03-17T14:48:00Z">
              <w:r w:rsidR="005A1CD6">
                <w:rPr>
                  <w:rFonts w:asciiTheme="minorHAnsi" w:hAnsiTheme="minorHAnsi"/>
                  <w:sz w:val="18"/>
                  <w:szCs w:val="18"/>
                </w:rPr>
                <w:t>,</w:t>
              </w:r>
              <w:r w:rsidR="005A1CD6" w:rsidRPr="005A1CD6">
                <w:rPr>
                  <w:rFonts w:asciiTheme="minorHAnsi" w:hAnsiTheme="minorHAnsi"/>
                  <w:sz w:val="18"/>
                  <w:szCs w:val="18"/>
                </w:rPr>
                <w:t xml:space="preserve"> “Declared emergency area before 1/1/20”, “No PV – Snow loads”, or “No PV - Section 10-109(k) PV determination”</w:t>
              </w:r>
            </w:ins>
            <w:r w:rsidRPr="0054133E">
              <w:rPr>
                <w:rFonts w:asciiTheme="minorHAnsi" w:hAnsiTheme="minorHAnsi"/>
                <w:sz w:val="18"/>
                <w:szCs w:val="18"/>
              </w:rPr>
              <w:t xml:space="preserve">, then display </w:t>
            </w:r>
            <w:r w:rsidRPr="0054133E">
              <w:rPr>
                <w:rFonts w:asciiTheme="minorHAnsi" w:hAnsiTheme="minorHAnsi" w:cstheme="minorHAnsi"/>
                <w:sz w:val="18"/>
                <w:szCs w:val="18"/>
              </w:rPr>
              <w:t>the "section does not apply" message; else display this entire table &gt;&gt;</w:t>
            </w:r>
          </w:p>
          <w:p w14:paraId="02F580C7" w14:textId="41B21727" w:rsidR="0054133E" w:rsidRPr="00CD34A6" w:rsidRDefault="005822F1" w:rsidP="00D51DA1">
            <w:pPr>
              <w:pStyle w:val="Heading2"/>
              <w:spacing w:before="0" w:after="0"/>
              <w:rPr>
                <w:rFonts w:asciiTheme="minorHAnsi" w:hAnsiTheme="minorHAnsi" w:cstheme="minorHAnsi"/>
              </w:rPr>
            </w:pPr>
            <w:r w:rsidRPr="0054133E">
              <w:rPr>
                <w:rFonts w:asciiTheme="minorHAnsi" w:hAnsiTheme="minorHAnsi"/>
                <w:b w:val="0"/>
                <w:sz w:val="18"/>
                <w:szCs w:val="18"/>
              </w:rPr>
              <w:t>&lt;&lt;</w:t>
            </w:r>
            <w:r w:rsidRPr="0054133E">
              <w:rPr>
                <w:sz w:val="18"/>
                <w:szCs w:val="18"/>
              </w:rPr>
              <w:t xml:space="preserve"> </w:t>
            </w:r>
            <w:r w:rsidRPr="0054133E">
              <w:rPr>
                <w:rFonts w:asciiTheme="minorHAnsi" w:hAnsiTheme="minorHAnsi"/>
                <w:b w:val="0"/>
                <w:sz w:val="18"/>
                <w:szCs w:val="18"/>
              </w:rPr>
              <w:t xml:space="preserve">Shading Requirement Compliance Path </w:t>
            </w:r>
            <w:r w:rsidR="008D7FAE" w:rsidRPr="0054133E">
              <w:rPr>
                <w:rFonts w:asciiTheme="minorHAnsi" w:hAnsiTheme="minorHAnsi"/>
                <w:b w:val="0"/>
                <w:sz w:val="18"/>
                <w:szCs w:val="18"/>
              </w:rPr>
              <w:t>B1</w:t>
            </w:r>
            <w:r w:rsidR="008D7FAE">
              <w:rPr>
                <w:rFonts w:asciiTheme="minorHAnsi" w:hAnsiTheme="minorHAnsi"/>
                <w:b w:val="0"/>
                <w:sz w:val="18"/>
                <w:szCs w:val="18"/>
              </w:rPr>
              <w:t>1</w:t>
            </w:r>
            <w:r w:rsidR="008D7FAE" w:rsidRPr="0054133E">
              <w:rPr>
                <w:rFonts w:asciiTheme="minorHAnsi" w:hAnsiTheme="minorHAnsi"/>
                <w:b w:val="0"/>
                <w:sz w:val="18"/>
                <w:szCs w:val="18"/>
              </w:rPr>
              <w:t xml:space="preserve"> </w:t>
            </w:r>
            <w:r w:rsidRPr="0054133E">
              <w:rPr>
                <w:rFonts w:asciiTheme="minorHAnsi" w:hAnsiTheme="minorHAnsi"/>
                <w:b w:val="0"/>
                <w:sz w:val="18"/>
                <w:szCs w:val="18"/>
              </w:rPr>
              <w:t>= “Minimal Shading Criterion”, then d</w:t>
            </w:r>
            <w:r w:rsidR="004F73D0" w:rsidRPr="0054133E">
              <w:rPr>
                <w:rFonts w:asciiTheme="minorHAnsi" w:hAnsiTheme="minorHAnsi"/>
                <w:b w:val="0"/>
                <w:sz w:val="18"/>
                <w:szCs w:val="18"/>
              </w:rPr>
              <w:t>isplay row “Minimal Shading Criterion”</w:t>
            </w:r>
            <w:r w:rsidRPr="0054133E">
              <w:rPr>
                <w:rFonts w:asciiTheme="minorHAnsi" w:hAnsiTheme="minorHAnsi"/>
                <w:b w:val="0"/>
                <w:sz w:val="18"/>
                <w:szCs w:val="18"/>
              </w:rPr>
              <w:t xml:space="preserve"> below; Else display row </w:t>
            </w:r>
            <w:r w:rsidR="004F73D0" w:rsidRPr="0054133E">
              <w:rPr>
                <w:rFonts w:asciiTheme="minorHAnsi" w:hAnsiTheme="minorHAnsi"/>
                <w:b w:val="0"/>
                <w:sz w:val="18"/>
                <w:szCs w:val="18"/>
              </w:rPr>
              <w:t>“</w:t>
            </w:r>
            <w:r w:rsidR="00D51DA1">
              <w:rPr>
                <w:rFonts w:asciiTheme="minorHAnsi" w:hAnsiTheme="minorHAnsi"/>
                <w:b w:val="0"/>
                <w:sz w:val="18"/>
                <w:szCs w:val="18"/>
              </w:rPr>
              <w:t>Annual Solar Access</w:t>
            </w:r>
            <w:r w:rsidR="004F73D0" w:rsidRPr="0054133E">
              <w:rPr>
                <w:rFonts w:asciiTheme="minorHAnsi" w:hAnsiTheme="minorHAnsi"/>
                <w:b w:val="0"/>
                <w:sz w:val="18"/>
                <w:szCs w:val="18"/>
              </w:rPr>
              <w:t xml:space="preserve"> Input”</w:t>
            </w:r>
            <w:r w:rsidRPr="0054133E">
              <w:rPr>
                <w:rFonts w:asciiTheme="minorHAnsi" w:hAnsiTheme="minorHAnsi"/>
                <w:b w:val="0"/>
                <w:sz w:val="18"/>
                <w:szCs w:val="18"/>
              </w:rPr>
              <w:t>&gt;&gt;</w:t>
            </w:r>
          </w:p>
        </w:tc>
      </w:tr>
      <w:tr w:rsidR="005822F1" w:rsidRPr="00453345" w14:paraId="732139A1" w14:textId="77777777" w:rsidTr="00731EC8">
        <w:trPr>
          <w:trHeight w:val="70"/>
        </w:trPr>
        <w:tc>
          <w:tcPr>
            <w:tcW w:w="10790" w:type="dxa"/>
            <w:gridSpan w:val="2"/>
            <w:vAlign w:val="center"/>
          </w:tcPr>
          <w:p w14:paraId="5C1D826B" w14:textId="2B0EB2CF" w:rsidR="005822F1" w:rsidRPr="00287707" w:rsidRDefault="005822F1" w:rsidP="00E0089F">
            <w:pPr>
              <w:pStyle w:val="BodyText2"/>
              <w:spacing w:before="0" w:after="0"/>
              <w:ind w:left="1"/>
              <w:rPr>
                <w:rFonts w:asciiTheme="minorHAnsi" w:hAnsiTheme="minorHAnsi"/>
                <w:sz w:val="20"/>
              </w:rPr>
            </w:pPr>
            <w:r w:rsidRPr="00287707">
              <w:rPr>
                <w:rFonts w:asciiTheme="minorHAnsi" w:hAnsiTheme="minorHAnsi"/>
                <w:b/>
                <w:sz w:val="20"/>
              </w:rPr>
              <w:t>Minimal Shading Criterion</w:t>
            </w:r>
            <w:r w:rsidRPr="00287707">
              <w:rPr>
                <w:rFonts w:asciiTheme="minorHAnsi" w:hAnsiTheme="minorHAnsi"/>
                <w:sz w:val="20"/>
              </w:rPr>
              <w:t xml:space="preserve"> </w:t>
            </w:r>
          </w:p>
        </w:tc>
      </w:tr>
      <w:tr w:rsidR="005822F1" w:rsidRPr="00453345" w14:paraId="1F53E96D" w14:textId="77777777" w:rsidTr="00731EC8">
        <w:trPr>
          <w:trHeight w:val="275"/>
        </w:trPr>
        <w:tc>
          <w:tcPr>
            <w:tcW w:w="8051" w:type="dxa"/>
            <w:vAlign w:val="center"/>
          </w:tcPr>
          <w:p w14:paraId="5CACD1DE" w14:textId="59B6CEC0" w:rsidR="005822F1" w:rsidRPr="00287707" w:rsidRDefault="005822F1" w:rsidP="00041230">
            <w:pPr>
              <w:pStyle w:val="BodyText2"/>
              <w:rPr>
                <w:rFonts w:asciiTheme="minorHAnsi" w:hAnsiTheme="minorHAnsi"/>
                <w:b/>
                <w:sz w:val="20"/>
              </w:rPr>
            </w:pPr>
            <w:r w:rsidRPr="00287707">
              <w:rPr>
                <w:rFonts w:asciiTheme="minorHAnsi" w:hAnsiTheme="minorHAnsi"/>
                <w:sz w:val="20"/>
              </w:rPr>
              <w:t>No obstruction is closer than a distance D of twice the height H as specified JA11.3.1</w:t>
            </w:r>
          </w:p>
        </w:tc>
        <w:tc>
          <w:tcPr>
            <w:tcW w:w="2739" w:type="dxa"/>
            <w:vAlign w:val="center"/>
          </w:tcPr>
          <w:p w14:paraId="6CFC1F91" w14:textId="77777777" w:rsidR="005822F1" w:rsidRPr="00287707" w:rsidRDefault="005822F1" w:rsidP="00E0089F">
            <w:pPr>
              <w:pStyle w:val="BodyText2"/>
              <w:ind w:left="1"/>
              <w:rPr>
                <w:rFonts w:asciiTheme="minorHAnsi" w:hAnsiTheme="minorHAnsi"/>
                <w:b/>
                <w:sz w:val="20"/>
              </w:rPr>
            </w:pPr>
          </w:p>
        </w:tc>
      </w:tr>
      <w:tr w:rsidR="005822F1" w:rsidRPr="00453345" w14:paraId="713E635D" w14:textId="77777777" w:rsidTr="00731EC8">
        <w:tblPrEx>
          <w:tblBorders>
            <w:insideV w:val="single" w:sz="4" w:space="0" w:color="auto"/>
          </w:tblBorders>
        </w:tblPrEx>
        <w:trPr>
          <w:trHeight w:val="70"/>
        </w:trPr>
        <w:tc>
          <w:tcPr>
            <w:tcW w:w="10790" w:type="dxa"/>
            <w:gridSpan w:val="2"/>
            <w:tcBorders>
              <w:top w:val="double" w:sz="4" w:space="0" w:color="auto"/>
              <w:left w:val="single" w:sz="4" w:space="0" w:color="auto"/>
              <w:bottom w:val="single" w:sz="4" w:space="0" w:color="auto"/>
              <w:right w:val="single" w:sz="4" w:space="0" w:color="auto"/>
            </w:tcBorders>
          </w:tcPr>
          <w:p w14:paraId="38C4CECD" w14:textId="7742CF5F" w:rsidR="005822F1" w:rsidRPr="00287707" w:rsidRDefault="00DA5429" w:rsidP="00E0089F">
            <w:pPr>
              <w:pStyle w:val="BodyText2"/>
              <w:rPr>
                <w:rFonts w:asciiTheme="minorHAnsi" w:hAnsiTheme="minorHAnsi"/>
                <w:b/>
                <w:sz w:val="20"/>
              </w:rPr>
            </w:pPr>
            <w:r>
              <w:rPr>
                <w:rFonts w:asciiTheme="minorHAnsi" w:hAnsiTheme="minorHAnsi"/>
                <w:b/>
                <w:sz w:val="20"/>
              </w:rPr>
              <w:t>Annual Solar Access</w:t>
            </w:r>
            <w:r w:rsidR="005822F1" w:rsidRPr="00287707">
              <w:rPr>
                <w:rFonts w:asciiTheme="minorHAnsi" w:hAnsiTheme="minorHAnsi"/>
                <w:b/>
                <w:sz w:val="20"/>
              </w:rPr>
              <w:t xml:space="preserve"> Input</w:t>
            </w:r>
          </w:p>
        </w:tc>
      </w:tr>
      <w:tr w:rsidR="00AA1B3F" w:rsidRPr="00453345" w14:paraId="2E2717C8" w14:textId="77777777" w:rsidTr="00B046FC">
        <w:tblPrEx>
          <w:tblBorders>
            <w:insideV w:val="single" w:sz="4" w:space="0" w:color="auto"/>
          </w:tblBorders>
        </w:tblPrEx>
        <w:trPr>
          <w:trHeight w:val="296"/>
        </w:trPr>
        <w:tc>
          <w:tcPr>
            <w:tcW w:w="10790" w:type="dxa"/>
            <w:gridSpan w:val="2"/>
            <w:tcBorders>
              <w:top w:val="single" w:sz="4" w:space="0" w:color="auto"/>
              <w:left w:val="single" w:sz="4" w:space="0" w:color="auto"/>
              <w:bottom w:val="single" w:sz="4" w:space="0" w:color="auto"/>
              <w:right w:val="single" w:sz="4" w:space="0" w:color="auto"/>
            </w:tcBorders>
          </w:tcPr>
          <w:p w14:paraId="486036E7" w14:textId="6705C82C" w:rsidR="00AA1B3F" w:rsidRPr="00811E01" w:rsidRDefault="00AA1B3F" w:rsidP="00DA5429">
            <w:pPr>
              <w:pStyle w:val="BodyText2"/>
              <w:rPr>
                <w:rFonts w:ascii="Calibri" w:hAnsi="Calibri" w:cs="Calibri"/>
                <w:b/>
              </w:rPr>
            </w:pPr>
            <w:r w:rsidRPr="00287707">
              <w:rPr>
                <w:rFonts w:asciiTheme="minorHAnsi" w:hAnsiTheme="minorHAnsi"/>
                <w:sz w:val="20"/>
              </w:rPr>
              <w:t xml:space="preserve">The shading condition of the PV array must be properly </w:t>
            </w:r>
            <w:r w:rsidR="00DA5429">
              <w:rPr>
                <w:rFonts w:asciiTheme="minorHAnsi" w:hAnsiTheme="minorHAnsi"/>
                <w:sz w:val="20"/>
              </w:rPr>
              <w:t>accounted for</w:t>
            </w:r>
            <w:r w:rsidR="00DA5429" w:rsidRPr="00287707">
              <w:rPr>
                <w:rFonts w:asciiTheme="minorHAnsi" w:hAnsiTheme="minorHAnsi"/>
                <w:sz w:val="20"/>
              </w:rPr>
              <w:t xml:space="preserve"> </w:t>
            </w:r>
            <w:r w:rsidRPr="00287707">
              <w:rPr>
                <w:rFonts w:asciiTheme="minorHAnsi" w:hAnsiTheme="minorHAnsi"/>
                <w:sz w:val="20"/>
              </w:rPr>
              <w:t xml:space="preserve">in the performance calculation </w:t>
            </w:r>
            <w:r w:rsidR="00DA5429">
              <w:rPr>
                <w:rFonts w:asciiTheme="minorHAnsi" w:hAnsiTheme="minorHAnsi"/>
                <w:sz w:val="20"/>
              </w:rPr>
              <w:t xml:space="preserve">by the annual solar access input. </w:t>
            </w:r>
          </w:p>
        </w:tc>
      </w:tr>
      <w:tr w:rsidR="00731EC8" w:rsidRPr="00453345" w14:paraId="0DF7F724" w14:textId="77777777" w:rsidTr="00E0089F">
        <w:tblPrEx>
          <w:tblBorders>
            <w:insideV w:val="single" w:sz="4" w:space="0" w:color="auto"/>
          </w:tblBorders>
        </w:tblPrEx>
        <w:trPr>
          <w:trHeight w:val="296"/>
        </w:trPr>
        <w:tc>
          <w:tcPr>
            <w:tcW w:w="10790" w:type="dxa"/>
            <w:gridSpan w:val="2"/>
            <w:tcBorders>
              <w:top w:val="single" w:sz="4" w:space="0" w:color="auto"/>
              <w:left w:val="single" w:sz="4" w:space="0" w:color="auto"/>
              <w:bottom w:val="double" w:sz="4" w:space="0" w:color="auto"/>
              <w:right w:val="single" w:sz="4" w:space="0" w:color="auto"/>
            </w:tcBorders>
            <w:vAlign w:val="center"/>
          </w:tcPr>
          <w:p w14:paraId="1677D375" w14:textId="01D4AEC0" w:rsidR="00731EC8" w:rsidRPr="00D80BBB" w:rsidRDefault="00B65067" w:rsidP="00B65067">
            <w:pPr>
              <w:pStyle w:val="BodyText2"/>
              <w:rPr>
                <w:rFonts w:asciiTheme="minorHAnsi" w:hAnsiTheme="minorHAnsi"/>
                <w:b/>
              </w:rPr>
            </w:pPr>
            <w:r w:rsidRPr="0023694B">
              <w:rPr>
                <w:rFonts w:asciiTheme="minorHAnsi" w:hAnsiTheme="minorHAnsi"/>
                <w:b/>
                <w:sz w:val="20"/>
                <w:szCs w:val="20"/>
              </w:rPr>
              <w:t xml:space="preserve">The responsible person’s signature on this compliance document affirms that all applicable requirements in this table have been met.  </w:t>
            </w:r>
          </w:p>
        </w:tc>
      </w:tr>
      <w:bookmarkEnd w:id="86"/>
    </w:tbl>
    <w:p w14:paraId="4196EB5E" w14:textId="180CD7D2" w:rsidR="00012A93" w:rsidRDefault="00012A93" w:rsidP="00012A93"/>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2"/>
        <w:gridCol w:w="10168"/>
      </w:tblGrid>
      <w:tr w:rsidR="002A5A67" w:rsidRPr="00A3784E" w14:paraId="471CD623" w14:textId="77777777" w:rsidTr="00731EC8">
        <w:trPr>
          <w:trHeight w:val="144"/>
        </w:trPr>
        <w:tc>
          <w:tcPr>
            <w:tcW w:w="10790" w:type="dxa"/>
            <w:gridSpan w:val="2"/>
            <w:tcMar>
              <w:top w:w="0" w:type="dxa"/>
              <w:left w:w="115" w:type="dxa"/>
              <w:bottom w:w="0" w:type="dxa"/>
              <w:right w:w="115" w:type="dxa"/>
            </w:tcMar>
            <w:vAlign w:val="center"/>
          </w:tcPr>
          <w:p w14:paraId="4D1AA8B9" w14:textId="77777777" w:rsidR="002A5A67" w:rsidRDefault="002A5A67" w:rsidP="00E0089F">
            <w:pPr>
              <w:pStyle w:val="Heading2"/>
              <w:spacing w:before="0" w:after="0"/>
              <w:rPr>
                <w:rFonts w:asciiTheme="minorHAnsi" w:hAnsiTheme="minorHAnsi"/>
              </w:rPr>
            </w:pPr>
            <w:r>
              <w:rPr>
                <w:rFonts w:asciiTheme="minorHAnsi" w:hAnsiTheme="minorHAnsi"/>
              </w:rPr>
              <w:t>E</w:t>
            </w:r>
            <w:r w:rsidRPr="00A3784E">
              <w:rPr>
                <w:rFonts w:asciiTheme="minorHAnsi" w:hAnsiTheme="minorHAnsi"/>
              </w:rPr>
              <w:t xml:space="preserve">. </w:t>
            </w:r>
            <w:r>
              <w:rPr>
                <w:rFonts w:asciiTheme="minorHAnsi" w:hAnsiTheme="minorHAnsi"/>
              </w:rPr>
              <w:t>Solar Access Verification</w:t>
            </w:r>
          </w:p>
          <w:p w14:paraId="6AA13FE3" w14:textId="546CF3FD" w:rsidR="00C47ED7" w:rsidRPr="00087FA1" w:rsidRDefault="00C47ED7">
            <w:pPr>
              <w:rPr>
                <w:sz w:val="18"/>
                <w:szCs w:val="18"/>
              </w:rPr>
            </w:pPr>
            <w:r w:rsidRPr="00087FA1">
              <w:rPr>
                <w:rFonts w:ascii="Calibri" w:hAnsi="Calibri"/>
                <w:sz w:val="18"/>
                <w:szCs w:val="18"/>
              </w:rPr>
              <w:t>&lt;&lt;if A05 = “</w:t>
            </w:r>
            <w:r w:rsidRPr="00087FA1">
              <w:rPr>
                <w:rFonts w:asciiTheme="minorHAnsi" w:hAnsiTheme="minorHAnsi"/>
                <w:sz w:val="18"/>
                <w:szCs w:val="18"/>
              </w:rPr>
              <w:t>No PV – limited solar access”</w:t>
            </w:r>
            <w:ins w:id="90" w:author="Tam, Danny@Energy" w:date="2021-03-17T14:49:00Z">
              <w:r w:rsidR="004D2851">
                <w:rPr>
                  <w:rFonts w:asciiTheme="minorHAnsi" w:hAnsiTheme="minorHAnsi"/>
                  <w:sz w:val="18"/>
                  <w:szCs w:val="18"/>
                </w:rPr>
                <w:t>,</w:t>
              </w:r>
            </w:ins>
            <w:r w:rsidR="0050296E">
              <w:rPr>
                <w:rFonts w:asciiTheme="minorHAnsi" w:hAnsiTheme="minorHAnsi"/>
                <w:sz w:val="18"/>
                <w:szCs w:val="18"/>
              </w:rPr>
              <w:t xml:space="preserve"> </w:t>
            </w:r>
            <w:del w:id="91" w:author="Tam, Danny@Energy" w:date="2021-03-17T14:49:00Z">
              <w:r w:rsidR="000023C4" w:rsidRPr="00087FA1" w:rsidDel="004D2851">
                <w:rPr>
                  <w:rFonts w:asciiTheme="minorHAnsi" w:hAnsiTheme="minorHAnsi"/>
                  <w:sz w:val="18"/>
                  <w:szCs w:val="18"/>
                </w:rPr>
                <w:delText xml:space="preserve"> or </w:delText>
              </w:r>
            </w:del>
            <w:r w:rsidR="0017202E">
              <w:rPr>
                <w:rFonts w:asciiTheme="minorHAnsi" w:hAnsiTheme="minorHAnsi"/>
                <w:sz w:val="18"/>
                <w:szCs w:val="18"/>
              </w:rPr>
              <w:t>“Community Solar”</w:t>
            </w:r>
            <w:ins w:id="92" w:author="Tam, Danny@Energy" w:date="2021-03-17T14:49:00Z">
              <w:r w:rsidR="004D2851">
                <w:rPr>
                  <w:rFonts w:asciiTheme="minorHAnsi" w:hAnsiTheme="minorHAnsi"/>
                  <w:sz w:val="18"/>
                  <w:szCs w:val="18"/>
                </w:rPr>
                <w:t xml:space="preserve">, </w:t>
              </w:r>
            </w:ins>
            <w:ins w:id="93" w:author="Tam, Danny@Energy" w:date="2021-03-17T14:48:00Z">
              <w:r w:rsidR="005A1CD6" w:rsidRPr="005A1CD6">
                <w:rPr>
                  <w:rFonts w:asciiTheme="minorHAnsi" w:hAnsiTheme="minorHAnsi"/>
                  <w:sz w:val="18"/>
                  <w:szCs w:val="18"/>
                </w:rPr>
                <w:t>“Declared emergency area before 1/1/20”, “No PV – Snow loads”, or “No PV - Section 10-109(k) PV determination”</w:t>
              </w:r>
            </w:ins>
            <w:r w:rsidRPr="00087FA1">
              <w:rPr>
                <w:rFonts w:asciiTheme="minorHAnsi" w:hAnsiTheme="minorHAnsi"/>
                <w:sz w:val="18"/>
                <w:szCs w:val="18"/>
              </w:rPr>
              <w:t xml:space="preserve"> then display </w:t>
            </w:r>
            <w:r w:rsidRPr="00087FA1">
              <w:rPr>
                <w:rFonts w:asciiTheme="minorHAnsi" w:hAnsiTheme="minorHAnsi" w:cstheme="minorHAnsi"/>
                <w:sz w:val="18"/>
                <w:szCs w:val="18"/>
              </w:rPr>
              <w:t>the "section does not apply" message; else display this entire table &gt;&gt;</w:t>
            </w:r>
          </w:p>
        </w:tc>
      </w:tr>
      <w:tr w:rsidR="002A5A67" w:rsidRPr="00A3784E" w14:paraId="7F5C06EC" w14:textId="77777777" w:rsidTr="00731EC8">
        <w:trPr>
          <w:trHeight w:val="144"/>
        </w:trPr>
        <w:tc>
          <w:tcPr>
            <w:tcW w:w="622" w:type="dxa"/>
            <w:tcMar>
              <w:top w:w="29" w:type="dxa"/>
              <w:left w:w="115" w:type="dxa"/>
              <w:bottom w:w="29" w:type="dxa"/>
              <w:right w:w="115" w:type="dxa"/>
            </w:tcMar>
            <w:vAlign w:val="center"/>
          </w:tcPr>
          <w:p w14:paraId="384FD20F" w14:textId="77777777" w:rsidR="002A5A67" w:rsidRPr="00A3784E" w:rsidRDefault="002A5A67" w:rsidP="00E0089F">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10168" w:type="dxa"/>
            <w:vAlign w:val="center"/>
          </w:tcPr>
          <w:p w14:paraId="693A5F04" w14:textId="74BF73C8" w:rsidR="002A5A67" w:rsidRPr="00A3784E" w:rsidRDefault="002A5A67" w:rsidP="00DA5429">
            <w:pPr>
              <w:pStyle w:val="BodyText2"/>
              <w:spacing w:before="0" w:after="0"/>
              <w:rPr>
                <w:rFonts w:asciiTheme="minorHAnsi" w:hAnsiTheme="minorHAnsi"/>
                <w:sz w:val="18"/>
                <w:szCs w:val="18"/>
              </w:rPr>
            </w:pPr>
            <w:r w:rsidRPr="00FE19F0">
              <w:rPr>
                <w:rFonts w:asciiTheme="minorHAnsi" w:hAnsiTheme="minorHAnsi"/>
                <w:sz w:val="20"/>
                <w:szCs w:val="18"/>
              </w:rPr>
              <w:t>The installer shall provide documentation that demonstrates the shading condition of the actual installation of the PV module is consistent with the shading requirement in Table D</w:t>
            </w:r>
            <w:r>
              <w:rPr>
                <w:rFonts w:asciiTheme="minorHAnsi" w:hAnsiTheme="minorHAnsi"/>
                <w:sz w:val="20"/>
                <w:szCs w:val="18"/>
              </w:rPr>
              <w:t>. The verification must be done by measurements from an approved solar assessment tool or other CEC approved alternative methods</w:t>
            </w:r>
            <w:r w:rsidR="00DA5429">
              <w:rPr>
                <w:rFonts w:asciiTheme="minorHAnsi" w:hAnsiTheme="minorHAnsi"/>
                <w:sz w:val="20"/>
                <w:szCs w:val="18"/>
              </w:rPr>
              <w:t xml:space="preserve">. </w:t>
            </w:r>
            <w:r w:rsidR="00DA5429" w:rsidRPr="00DE046F">
              <w:rPr>
                <w:rFonts w:asciiTheme="minorHAnsi" w:hAnsiTheme="minorHAnsi"/>
                <w:sz w:val="20"/>
                <w:szCs w:val="18"/>
              </w:rPr>
              <w:t>The satellite, drone or other digital image of the obstructions that cast shadows on the PV array must be created and dated after the installation of the photovoltaic system.</w:t>
            </w:r>
            <w:ins w:id="94" w:author="Markstrum, Alexis@Energy" w:date="2021-02-05T13:43:00Z">
              <w:r w:rsidR="00A948D8">
                <w:rPr>
                  <w:rFonts w:asciiTheme="minorHAnsi" w:hAnsiTheme="minorHAnsi"/>
                  <w:sz w:val="20"/>
                  <w:szCs w:val="18"/>
                </w:rPr>
                <w:t xml:space="preserve"> If the image is dated before the installation, then additional on-site pictures must be attached to clearly show that the installed system matches the system modeled in the solar assessment report</w:t>
              </w:r>
            </w:ins>
            <w:ins w:id="95" w:author="Markstrum, Alexis@Energy" w:date="2021-02-05T13:44:00Z">
              <w:r w:rsidR="00116008">
                <w:rPr>
                  <w:rFonts w:asciiTheme="minorHAnsi" w:hAnsiTheme="minorHAnsi"/>
                  <w:sz w:val="20"/>
                  <w:szCs w:val="18"/>
                </w:rPr>
                <w:t>.</w:t>
              </w:r>
            </w:ins>
          </w:p>
        </w:tc>
      </w:tr>
      <w:tr w:rsidR="00731EC8" w:rsidRPr="00D80BBB" w14:paraId="0B623015" w14:textId="77777777" w:rsidTr="00E0089F">
        <w:tblPrEx>
          <w:tblCellMar>
            <w:left w:w="86" w:type="dxa"/>
            <w:right w:w="86" w:type="dxa"/>
          </w:tblCellMar>
        </w:tblPrEx>
        <w:trPr>
          <w:trHeight w:val="296"/>
        </w:trPr>
        <w:tc>
          <w:tcPr>
            <w:tcW w:w="10790" w:type="dxa"/>
            <w:gridSpan w:val="2"/>
            <w:tcBorders>
              <w:top w:val="single" w:sz="4" w:space="0" w:color="auto"/>
              <w:left w:val="single" w:sz="4" w:space="0" w:color="auto"/>
              <w:bottom w:val="double" w:sz="4" w:space="0" w:color="auto"/>
              <w:right w:val="single" w:sz="4" w:space="0" w:color="auto"/>
            </w:tcBorders>
            <w:vAlign w:val="center"/>
          </w:tcPr>
          <w:p w14:paraId="13E3207E" w14:textId="1107B41E" w:rsidR="00731EC8" w:rsidRPr="00D80BBB" w:rsidRDefault="00B65067" w:rsidP="00B65067">
            <w:pPr>
              <w:pStyle w:val="BodyText2"/>
              <w:rPr>
                <w:rFonts w:asciiTheme="minorHAnsi" w:hAnsiTheme="minorHAnsi"/>
                <w:b/>
              </w:rPr>
            </w:pPr>
            <w:r w:rsidRPr="0023694B">
              <w:rPr>
                <w:rFonts w:asciiTheme="minorHAnsi" w:hAnsiTheme="minorHAnsi"/>
                <w:b/>
                <w:sz w:val="20"/>
                <w:szCs w:val="20"/>
              </w:rPr>
              <w:t xml:space="preserve">The responsible person’s signature on this compliance document affirms that all applicable requirements in this table have been met.  </w:t>
            </w:r>
          </w:p>
        </w:tc>
      </w:tr>
    </w:tbl>
    <w:p w14:paraId="6DB23640" w14:textId="77777777" w:rsidR="008D7FAE" w:rsidRDefault="008D7FAE"/>
    <w:tbl>
      <w:tblPr>
        <w:tblpPr w:leftFromText="180" w:rightFromText="180" w:vertAnchor="text"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2"/>
        <w:gridCol w:w="10168"/>
      </w:tblGrid>
      <w:tr w:rsidR="00287707" w:rsidRPr="00A3784E" w14:paraId="5E9831B0" w14:textId="77777777" w:rsidTr="00CD34A6">
        <w:trPr>
          <w:trHeight w:val="144"/>
        </w:trPr>
        <w:tc>
          <w:tcPr>
            <w:tcW w:w="10790" w:type="dxa"/>
            <w:gridSpan w:val="2"/>
            <w:tcMar>
              <w:top w:w="0" w:type="dxa"/>
              <w:left w:w="115" w:type="dxa"/>
              <w:bottom w:w="0" w:type="dxa"/>
              <w:right w:w="115" w:type="dxa"/>
            </w:tcMar>
          </w:tcPr>
          <w:p w14:paraId="6BA607C0" w14:textId="6F7B7D94" w:rsidR="00287707" w:rsidRDefault="00287707" w:rsidP="00AA1B3F">
            <w:pPr>
              <w:pStyle w:val="Heading2"/>
              <w:spacing w:before="0" w:after="0"/>
              <w:rPr>
                <w:rFonts w:asciiTheme="minorHAnsi" w:hAnsiTheme="minorHAnsi"/>
              </w:rPr>
            </w:pPr>
            <w:r>
              <w:rPr>
                <w:rFonts w:asciiTheme="minorHAnsi" w:hAnsiTheme="minorHAnsi"/>
              </w:rPr>
              <w:t>F</w:t>
            </w:r>
            <w:r w:rsidRPr="00A3784E">
              <w:rPr>
                <w:rFonts w:asciiTheme="minorHAnsi" w:hAnsiTheme="minorHAnsi"/>
              </w:rPr>
              <w:t xml:space="preserve">. </w:t>
            </w:r>
            <w:r>
              <w:rPr>
                <w:rFonts w:asciiTheme="minorHAnsi" w:hAnsiTheme="minorHAnsi"/>
              </w:rPr>
              <w:t>System Monitoring Requirements</w:t>
            </w:r>
          </w:p>
          <w:p w14:paraId="10BA854A" w14:textId="5FD5D689" w:rsidR="00C47ED7" w:rsidRPr="00087FA1" w:rsidRDefault="00C47ED7" w:rsidP="00795E21">
            <w:pPr>
              <w:rPr>
                <w:sz w:val="18"/>
                <w:szCs w:val="18"/>
              </w:rPr>
            </w:pPr>
            <w:r w:rsidRPr="00087FA1">
              <w:rPr>
                <w:rFonts w:ascii="Calibri" w:hAnsi="Calibri"/>
                <w:sz w:val="18"/>
                <w:szCs w:val="18"/>
              </w:rPr>
              <w:t>&lt;&lt;if A05 = “</w:t>
            </w:r>
            <w:r w:rsidRPr="00087FA1">
              <w:rPr>
                <w:rFonts w:asciiTheme="minorHAnsi" w:hAnsiTheme="minorHAnsi"/>
                <w:sz w:val="18"/>
                <w:szCs w:val="18"/>
              </w:rPr>
              <w:t>No PV – limited solar access”</w:t>
            </w:r>
            <w:ins w:id="96" w:author="Tam, Danny@Energy" w:date="2021-03-17T14:49:00Z">
              <w:r w:rsidR="004D2851">
                <w:rPr>
                  <w:rFonts w:asciiTheme="minorHAnsi" w:hAnsiTheme="minorHAnsi"/>
                  <w:sz w:val="18"/>
                  <w:szCs w:val="18"/>
                </w:rPr>
                <w:t>,</w:t>
              </w:r>
            </w:ins>
            <w:r w:rsidR="0050296E">
              <w:rPr>
                <w:rFonts w:asciiTheme="minorHAnsi" w:hAnsiTheme="minorHAnsi"/>
                <w:sz w:val="18"/>
                <w:szCs w:val="18"/>
              </w:rPr>
              <w:t xml:space="preserve"> </w:t>
            </w:r>
            <w:del w:id="97" w:author="Tam, Danny@Energy" w:date="2021-03-17T14:49:00Z">
              <w:r w:rsidR="000023C4" w:rsidRPr="00087FA1" w:rsidDel="004D2851">
                <w:rPr>
                  <w:rFonts w:asciiTheme="minorHAnsi" w:hAnsiTheme="minorHAnsi"/>
                  <w:sz w:val="18"/>
                  <w:szCs w:val="18"/>
                </w:rPr>
                <w:delText xml:space="preserve"> or </w:delText>
              </w:r>
            </w:del>
            <w:r w:rsidR="0017202E">
              <w:rPr>
                <w:rFonts w:asciiTheme="minorHAnsi" w:hAnsiTheme="minorHAnsi"/>
                <w:sz w:val="18"/>
                <w:szCs w:val="18"/>
              </w:rPr>
              <w:t>“Community Solar”</w:t>
            </w:r>
            <w:ins w:id="98" w:author="Tam, Danny@Energy" w:date="2021-03-17T14:49:00Z">
              <w:r w:rsidR="004D2851">
                <w:rPr>
                  <w:rFonts w:asciiTheme="minorHAnsi" w:hAnsiTheme="minorHAnsi"/>
                  <w:sz w:val="18"/>
                  <w:szCs w:val="18"/>
                </w:rPr>
                <w:t>,</w:t>
              </w:r>
              <w:r w:rsidR="004D2851" w:rsidRPr="004D2851">
                <w:rPr>
                  <w:rFonts w:asciiTheme="minorHAnsi" w:hAnsiTheme="minorHAnsi"/>
                  <w:sz w:val="18"/>
                  <w:szCs w:val="18"/>
                </w:rPr>
                <w:t xml:space="preserve"> “Declared emergency area before 1/1/20”, “No PV – Snow loads”, or “No PV - Section 10-109(k) PV determination”</w:t>
              </w:r>
            </w:ins>
            <w:r w:rsidRPr="00087FA1">
              <w:rPr>
                <w:rFonts w:asciiTheme="minorHAnsi" w:hAnsiTheme="minorHAnsi"/>
                <w:sz w:val="18"/>
                <w:szCs w:val="18"/>
              </w:rPr>
              <w:t xml:space="preserve">, then display </w:t>
            </w:r>
            <w:r w:rsidRPr="00087FA1">
              <w:rPr>
                <w:rFonts w:asciiTheme="minorHAnsi" w:hAnsiTheme="minorHAnsi" w:cstheme="minorBidi"/>
                <w:sz w:val="18"/>
                <w:szCs w:val="18"/>
              </w:rPr>
              <w:t>the "section does not apply" message; else display this entire table &gt;&gt;</w:t>
            </w:r>
          </w:p>
        </w:tc>
      </w:tr>
      <w:tr w:rsidR="00287707" w:rsidRPr="00A3784E" w14:paraId="382F00D2" w14:textId="77777777" w:rsidTr="00CD34A6">
        <w:trPr>
          <w:trHeight w:val="144"/>
        </w:trPr>
        <w:tc>
          <w:tcPr>
            <w:tcW w:w="10790" w:type="dxa"/>
            <w:gridSpan w:val="2"/>
            <w:tcMar>
              <w:top w:w="0" w:type="dxa"/>
              <w:left w:w="115" w:type="dxa"/>
              <w:bottom w:w="0" w:type="dxa"/>
              <w:right w:w="115" w:type="dxa"/>
            </w:tcMar>
            <w:vAlign w:val="center"/>
          </w:tcPr>
          <w:p w14:paraId="7B103786" w14:textId="3C615506" w:rsidR="00287707" w:rsidRPr="00A3784E" w:rsidRDefault="00287707" w:rsidP="00AA1B3F">
            <w:pPr>
              <w:pStyle w:val="BodyText2"/>
              <w:spacing w:before="0" w:after="0"/>
              <w:rPr>
                <w:rFonts w:asciiTheme="minorHAnsi" w:hAnsiTheme="minorHAnsi"/>
                <w:sz w:val="18"/>
                <w:szCs w:val="18"/>
              </w:rPr>
            </w:pPr>
            <w:r w:rsidRPr="00BE4FE6">
              <w:rPr>
                <w:rFonts w:asciiTheme="minorHAnsi" w:hAnsiTheme="minorHAnsi"/>
                <w:sz w:val="18"/>
                <w:szCs w:val="18"/>
              </w:rPr>
              <w:t>All installed PV syste</w:t>
            </w:r>
            <w:r>
              <w:rPr>
                <w:rFonts w:asciiTheme="minorHAnsi" w:hAnsiTheme="minorHAnsi"/>
                <w:sz w:val="18"/>
                <w:szCs w:val="18"/>
              </w:rPr>
              <w:t xml:space="preserve">m must have a working </w:t>
            </w:r>
            <w:proofErr w:type="gramStart"/>
            <w:r>
              <w:rPr>
                <w:rFonts w:asciiTheme="minorHAnsi" w:hAnsiTheme="minorHAnsi"/>
                <w:sz w:val="18"/>
                <w:szCs w:val="18"/>
              </w:rPr>
              <w:t>web based</w:t>
            </w:r>
            <w:proofErr w:type="gramEnd"/>
            <w:r>
              <w:rPr>
                <w:rFonts w:asciiTheme="minorHAnsi" w:hAnsiTheme="minorHAnsi"/>
                <w:sz w:val="18"/>
                <w:szCs w:val="18"/>
              </w:rPr>
              <w:t xml:space="preserve"> portal and a mobile device application provide access to the following information</w:t>
            </w:r>
            <w:r w:rsidR="00F61B1F">
              <w:rPr>
                <w:rFonts w:asciiTheme="minorHAnsi" w:hAnsiTheme="minorHAnsi"/>
                <w:sz w:val="18"/>
                <w:szCs w:val="18"/>
              </w:rPr>
              <w:t>:</w:t>
            </w:r>
          </w:p>
        </w:tc>
      </w:tr>
      <w:tr w:rsidR="00287707" w:rsidRPr="00A3784E" w14:paraId="2868F631" w14:textId="77777777" w:rsidTr="00CD34A6">
        <w:trPr>
          <w:trHeight w:val="144"/>
        </w:trPr>
        <w:tc>
          <w:tcPr>
            <w:tcW w:w="622" w:type="dxa"/>
            <w:tcMar>
              <w:top w:w="0" w:type="dxa"/>
              <w:left w:w="115" w:type="dxa"/>
              <w:bottom w:w="0" w:type="dxa"/>
              <w:right w:w="115" w:type="dxa"/>
            </w:tcMar>
            <w:vAlign w:val="center"/>
          </w:tcPr>
          <w:p w14:paraId="7E3F5CEA" w14:textId="77777777" w:rsidR="00287707" w:rsidRPr="00AD1BCF" w:rsidRDefault="00287707" w:rsidP="00AA1B3F">
            <w:pPr>
              <w:pStyle w:val="BodyText2"/>
              <w:spacing w:before="0" w:after="0"/>
              <w:jc w:val="center"/>
              <w:rPr>
                <w:rFonts w:asciiTheme="minorHAnsi" w:hAnsiTheme="minorHAnsi"/>
                <w:sz w:val="20"/>
                <w:szCs w:val="18"/>
              </w:rPr>
            </w:pPr>
            <w:r w:rsidRPr="00AD1BCF">
              <w:rPr>
                <w:rFonts w:asciiTheme="minorHAnsi" w:hAnsiTheme="minorHAnsi"/>
                <w:sz w:val="20"/>
                <w:szCs w:val="18"/>
              </w:rPr>
              <w:t>01</w:t>
            </w:r>
          </w:p>
        </w:tc>
        <w:tc>
          <w:tcPr>
            <w:tcW w:w="10168" w:type="dxa"/>
          </w:tcPr>
          <w:p w14:paraId="5FDC7B09" w14:textId="77777777" w:rsidR="00287707" w:rsidRPr="00AD1BCF" w:rsidRDefault="00287707" w:rsidP="00AA1B3F">
            <w:pPr>
              <w:pStyle w:val="BodyText2"/>
              <w:spacing w:before="0" w:after="0"/>
              <w:rPr>
                <w:rFonts w:asciiTheme="minorHAnsi" w:hAnsiTheme="minorHAnsi"/>
                <w:sz w:val="20"/>
                <w:szCs w:val="18"/>
              </w:rPr>
            </w:pPr>
            <w:r w:rsidRPr="00AD1BCF">
              <w:rPr>
                <w:rFonts w:asciiTheme="minorHAnsi" w:hAnsiTheme="minorHAnsi"/>
                <w:sz w:val="20"/>
                <w:szCs w:val="18"/>
              </w:rPr>
              <w:t>Nominal kW rating of the PV system</w:t>
            </w:r>
          </w:p>
        </w:tc>
      </w:tr>
      <w:tr w:rsidR="00287707" w:rsidRPr="00A3784E" w14:paraId="31D77C7D" w14:textId="77777777" w:rsidTr="00CD34A6">
        <w:trPr>
          <w:trHeight w:val="144"/>
        </w:trPr>
        <w:tc>
          <w:tcPr>
            <w:tcW w:w="622" w:type="dxa"/>
            <w:tcMar>
              <w:top w:w="0" w:type="dxa"/>
              <w:left w:w="115" w:type="dxa"/>
              <w:bottom w:w="0" w:type="dxa"/>
              <w:right w:w="115" w:type="dxa"/>
            </w:tcMar>
            <w:vAlign w:val="center"/>
          </w:tcPr>
          <w:p w14:paraId="5DB97B2F" w14:textId="77777777" w:rsidR="00287707" w:rsidRPr="00AD1BCF" w:rsidRDefault="00287707" w:rsidP="00AA1B3F">
            <w:pPr>
              <w:pStyle w:val="BodyText2"/>
              <w:spacing w:before="0" w:after="0"/>
              <w:jc w:val="center"/>
              <w:rPr>
                <w:rFonts w:asciiTheme="minorHAnsi" w:hAnsiTheme="minorHAnsi"/>
                <w:sz w:val="20"/>
                <w:szCs w:val="18"/>
              </w:rPr>
            </w:pPr>
            <w:r w:rsidRPr="00AD1BCF">
              <w:rPr>
                <w:rFonts w:asciiTheme="minorHAnsi" w:hAnsiTheme="minorHAnsi"/>
                <w:sz w:val="20"/>
                <w:szCs w:val="18"/>
              </w:rPr>
              <w:t>02</w:t>
            </w:r>
          </w:p>
        </w:tc>
        <w:tc>
          <w:tcPr>
            <w:tcW w:w="10168" w:type="dxa"/>
            <w:vAlign w:val="center"/>
          </w:tcPr>
          <w:p w14:paraId="2FB79B8F" w14:textId="77777777" w:rsidR="00287707" w:rsidRPr="00AD1BCF" w:rsidRDefault="00287707" w:rsidP="00AA1B3F">
            <w:pPr>
              <w:pStyle w:val="BodyText2"/>
              <w:spacing w:before="0" w:after="0"/>
              <w:rPr>
                <w:rFonts w:asciiTheme="minorHAnsi" w:hAnsiTheme="minorHAnsi"/>
                <w:sz w:val="20"/>
                <w:szCs w:val="18"/>
              </w:rPr>
            </w:pPr>
            <w:r w:rsidRPr="00AD1BCF">
              <w:rPr>
                <w:rFonts w:asciiTheme="minorHAnsi" w:hAnsiTheme="minorHAnsi"/>
                <w:sz w:val="20"/>
                <w:szCs w:val="18"/>
              </w:rPr>
              <w:t>Number of PV modules and nominal watt rating of each module</w:t>
            </w:r>
          </w:p>
        </w:tc>
      </w:tr>
      <w:tr w:rsidR="00287707" w:rsidRPr="00A3784E" w14:paraId="780D065F" w14:textId="77777777" w:rsidTr="00CD34A6">
        <w:trPr>
          <w:trHeight w:val="144"/>
        </w:trPr>
        <w:tc>
          <w:tcPr>
            <w:tcW w:w="622" w:type="dxa"/>
            <w:tcMar>
              <w:top w:w="0" w:type="dxa"/>
              <w:left w:w="115" w:type="dxa"/>
              <w:bottom w:w="0" w:type="dxa"/>
              <w:right w:w="115" w:type="dxa"/>
            </w:tcMar>
            <w:vAlign w:val="center"/>
          </w:tcPr>
          <w:p w14:paraId="32CFA273" w14:textId="77777777" w:rsidR="00287707" w:rsidRPr="00AD1BCF" w:rsidRDefault="00287707" w:rsidP="00AA1B3F">
            <w:pPr>
              <w:pStyle w:val="BodyText2"/>
              <w:spacing w:before="0" w:after="0"/>
              <w:jc w:val="center"/>
              <w:rPr>
                <w:rFonts w:asciiTheme="minorHAnsi" w:hAnsiTheme="minorHAnsi"/>
                <w:sz w:val="20"/>
                <w:szCs w:val="18"/>
              </w:rPr>
            </w:pPr>
            <w:r w:rsidRPr="00AD1BCF">
              <w:rPr>
                <w:rFonts w:asciiTheme="minorHAnsi" w:hAnsiTheme="minorHAnsi"/>
                <w:sz w:val="20"/>
                <w:szCs w:val="18"/>
              </w:rPr>
              <w:t>03</w:t>
            </w:r>
          </w:p>
        </w:tc>
        <w:tc>
          <w:tcPr>
            <w:tcW w:w="10168" w:type="dxa"/>
            <w:vAlign w:val="center"/>
          </w:tcPr>
          <w:p w14:paraId="6297E3DA" w14:textId="3331D52F" w:rsidR="00287707" w:rsidRPr="00AD1BCF" w:rsidRDefault="00287707" w:rsidP="00AA1B3F">
            <w:pPr>
              <w:pStyle w:val="BodyText2"/>
              <w:spacing w:before="0" w:after="0"/>
              <w:rPr>
                <w:rFonts w:asciiTheme="minorHAnsi" w:hAnsiTheme="minorHAnsi"/>
                <w:sz w:val="20"/>
                <w:szCs w:val="18"/>
              </w:rPr>
            </w:pPr>
            <w:r w:rsidRPr="00AD1BCF">
              <w:rPr>
                <w:rFonts w:asciiTheme="minorHAnsi" w:hAnsiTheme="minorHAnsi"/>
                <w:sz w:val="20"/>
                <w:szCs w:val="18"/>
              </w:rPr>
              <w:t xml:space="preserve">Hourly (or 15 min), daily, </w:t>
            </w:r>
            <w:proofErr w:type="gramStart"/>
            <w:r w:rsidRPr="00AD1BCF">
              <w:rPr>
                <w:rFonts w:asciiTheme="minorHAnsi" w:hAnsiTheme="minorHAnsi"/>
                <w:sz w:val="20"/>
                <w:szCs w:val="18"/>
              </w:rPr>
              <w:t>monthly</w:t>
            </w:r>
            <w:proofErr w:type="gramEnd"/>
            <w:r w:rsidRPr="00AD1BCF">
              <w:rPr>
                <w:rFonts w:asciiTheme="minorHAnsi" w:hAnsiTheme="minorHAnsi"/>
                <w:sz w:val="20"/>
                <w:szCs w:val="18"/>
              </w:rPr>
              <w:t xml:space="preserve"> and annual kWh production in numeric and graphic format</w:t>
            </w:r>
          </w:p>
        </w:tc>
      </w:tr>
      <w:tr w:rsidR="00287707" w:rsidRPr="00A3784E" w14:paraId="41E36BC2" w14:textId="77777777" w:rsidTr="00CD34A6">
        <w:trPr>
          <w:trHeight w:val="144"/>
        </w:trPr>
        <w:tc>
          <w:tcPr>
            <w:tcW w:w="622" w:type="dxa"/>
            <w:tcMar>
              <w:top w:w="0" w:type="dxa"/>
              <w:left w:w="115" w:type="dxa"/>
              <w:bottom w:w="0" w:type="dxa"/>
              <w:right w:w="115" w:type="dxa"/>
            </w:tcMar>
            <w:vAlign w:val="center"/>
          </w:tcPr>
          <w:p w14:paraId="26BA6519" w14:textId="77777777" w:rsidR="00287707" w:rsidRPr="00AD1BCF" w:rsidRDefault="00287707" w:rsidP="00AA1B3F">
            <w:pPr>
              <w:pStyle w:val="BodyText2"/>
              <w:spacing w:before="0" w:after="0"/>
              <w:jc w:val="center"/>
              <w:rPr>
                <w:rFonts w:asciiTheme="minorHAnsi" w:hAnsiTheme="minorHAnsi"/>
                <w:sz w:val="20"/>
                <w:szCs w:val="18"/>
              </w:rPr>
            </w:pPr>
            <w:r w:rsidRPr="00AD1BCF">
              <w:rPr>
                <w:rFonts w:asciiTheme="minorHAnsi" w:hAnsiTheme="minorHAnsi"/>
                <w:sz w:val="20"/>
                <w:szCs w:val="18"/>
              </w:rPr>
              <w:t>04</w:t>
            </w:r>
          </w:p>
        </w:tc>
        <w:tc>
          <w:tcPr>
            <w:tcW w:w="10168" w:type="dxa"/>
            <w:vAlign w:val="center"/>
          </w:tcPr>
          <w:p w14:paraId="57C529DA" w14:textId="77777777" w:rsidR="00287707" w:rsidRPr="00AD1BCF" w:rsidRDefault="00287707" w:rsidP="00AA1B3F">
            <w:pPr>
              <w:pStyle w:val="BodyText2"/>
              <w:spacing w:before="0" w:after="0"/>
              <w:rPr>
                <w:rFonts w:asciiTheme="minorHAnsi" w:hAnsiTheme="minorHAnsi"/>
                <w:sz w:val="20"/>
                <w:szCs w:val="18"/>
              </w:rPr>
            </w:pPr>
            <w:r w:rsidRPr="00AD1BCF">
              <w:rPr>
                <w:rFonts w:asciiTheme="minorHAnsi" w:hAnsiTheme="minorHAnsi"/>
                <w:sz w:val="20"/>
                <w:szCs w:val="18"/>
              </w:rPr>
              <w:t>Running total of daily kWh production</w:t>
            </w:r>
          </w:p>
        </w:tc>
      </w:tr>
      <w:tr w:rsidR="00287707" w:rsidRPr="00A3784E" w14:paraId="67BB8A70" w14:textId="77777777" w:rsidTr="00CD34A6">
        <w:trPr>
          <w:trHeight w:val="144"/>
        </w:trPr>
        <w:tc>
          <w:tcPr>
            <w:tcW w:w="622" w:type="dxa"/>
            <w:tcMar>
              <w:top w:w="0" w:type="dxa"/>
              <w:left w:w="115" w:type="dxa"/>
              <w:bottom w:w="0" w:type="dxa"/>
              <w:right w:w="115" w:type="dxa"/>
            </w:tcMar>
            <w:vAlign w:val="center"/>
          </w:tcPr>
          <w:p w14:paraId="4CA9C9F7" w14:textId="77777777" w:rsidR="00287707" w:rsidRPr="00AD1BCF" w:rsidRDefault="00287707" w:rsidP="00AA1B3F">
            <w:pPr>
              <w:pStyle w:val="BodyText2"/>
              <w:spacing w:before="0" w:after="0"/>
              <w:jc w:val="center"/>
              <w:rPr>
                <w:rFonts w:asciiTheme="minorHAnsi" w:hAnsiTheme="minorHAnsi"/>
                <w:sz w:val="20"/>
                <w:szCs w:val="18"/>
              </w:rPr>
            </w:pPr>
            <w:r w:rsidRPr="00AD1BCF">
              <w:rPr>
                <w:rFonts w:asciiTheme="minorHAnsi" w:hAnsiTheme="minorHAnsi"/>
                <w:sz w:val="20"/>
                <w:szCs w:val="18"/>
              </w:rPr>
              <w:t>05</w:t>
            </w:r>
          </w:p>
        </w:tc>
        <w:tc>
          <w:tcPr>
            <w:tcW w:w="10168" w:type="dxa"/>
            <w:vAlign w:val="center"/>
          </w:tcPr>
          <w:p w14:paraId="28B5F66D" w14:textId="77777777" w:rsidR="00287707" w:rsidRPr="00AD1BCF" w:rsidRDefault="00287707" w:rsidP="00AA1B3F">
            <w:pPr>
              <w:pStyle w:val="BodyText2"/>
              <w:spacing w:before="0" w:after="0"/>
              <w:rPr>
                <w:rFonts w:asciiTheme="minorHAnsi" w:hAnsiTheme="minorHAnsi"/>
                <w:sz w:val="20"/>
                <w:szCs w:val="18"/>
              </w:rPr>
            </w:pPr>
            <w:r w:rsidRPr="00AD1BCF">
              <w:rPr>
                <w:rFonts w:asciiTheme="minorHAnsi" w:hAnsiTheme="minorHAnsi"/>
                <w:sz w:val="20"/>
                <w:szCs w:val="18"/>
              </w:rPr>
              <w:t>Daily kW peak power production</w:t>
            </w:r>
          </w:p>
        </w:tc>
      </w:tr>
      <w:tr w:rsidR="00287707" w:rsidRPr="00A3784E" w14:paraId="32B9F6AE" w14:textId="77777777" w:rsidTr="00CD34A6">
        <w:trPr>
          <w:trHeight w:val="144"/>
        </w:trPr>
        <w:tc>
          <w:tcPr>
            <w:tcW w:w="622" w:type="dxa"/>
            <w:tcMar>
              <w:top w:w="0" w:type="dxa"/>
              <w:left w:w="115" w:type="dxa"/>
              <w:bottom w:w="0" w:type="dxa"/>
              <w:right w:w="115" w:type="dxa"/>
            </w:tcMar>
            <w:vAlign w:val="center"/>
          </w:tcPr>
          <w:p w14:paraId="20BAD889" w14:textId="77777777" w:rsidR="00287707" w:rsidRPr="00AD1BCF" w:rsidRDefault="00287707" w:rsidP="00AA1B3F">
            <w:pPr>
              <w:pStyle w:val="BodyText2"/>
              <w:spacing w:before="0" w:after="0"/>
              <w:jc w:val="center"/>
              <w:rPr>
                <w:rFonts w:asciiTheme="minorHAnsi" w:hAnsiTheme="minorHAnsi"/>
                <w:sz w:val="20"/>
                <w:szCs w:val="18"/>
              </w:rPr>
            </w:pPr>
            <w:r w:rsidRPr="00AD1BCF">
              <w:rPr>
                <w:rFonts w:asciiTheme="minorHAnsi" w:hAnsiTheme="minorHAnsi"/>
                <w:sz w:val="20"/>
                <w:szCs w:val="18"/>
              </w:rPr>
              <w:t>06</w:t>
            </w:r>
          </w:p>
        </w:tc>
        <w:tc>
          <w:tcPr>
            <w:tcW w:w="10168" w:type="dxa"/>
            <w:vAlign w:val="center"/>
          </w:tcPr>
          <w:p w14:paraId="3B11BE2F" w14:textId="77777777" w:rsidR="00287707" w:rsidRPr="00AD1BCF" w:rsidRDefault="00287707" w:rsidP="00AA1B3F">
            <w:pPr>
              <w:pStyle w:val="BodyText2"/>
              <w:spacing w:before="0" w:after="0"/>
              <w:rPr>
                <w:rFonts w:asciiTheme="minorHAnsi" w:hAnsiTheme="minorHAnsi"/>
                <w:sz w:val="20"/>
                <w:szCs w:val="18"/>
              </w:rPr>
            </w:pPr>
            <w:r w:rsidRPr="00AD1BCF">
              <w:rPr>
                <w:rFonts w:asciiTheme="minorHAnsi" w:hAnsiTheme="minorHAnsi"/>
                <w:sz w:val="20"/>
                <w:szCs w:val="18"/>
              </w:rPr>
              <w:t>Current kW production of the entire PV system</w:t>
            </w:r>
          </w:p>
        </w:tc>
      </w:tr>
      <w:tr w:rsidR="00D27D7E" w:rsidRPr="00D80BBB" w14:paraId="3000D202" w14:textId="77777777" w:rsidTr="00CD34A6">
        <w:tblPrEx>
          <w:tblCellMar>
            <w:left w:w="86" w:type="dxa"/>
            <w:right w:w="86" w:type="dxa"/>
          </w:tblCellMar>
        </w:tblPrEx>
        <w:trPr>
          <w:trHeight w:val="296"/>
        </w:trPr>
        <w:tc>
          <w:tcPr>
            <w:tcW w:w="10790" w:type="dxa"/>
            <w:gridSpan w:val="2"/>
            <w:tcBorders>
              <w:top w:val="single" w:sz="4" w:space="0" w:color="auto"/>
              <w:left w:val="single" w:sz="4" w:space="0" w:color="auto"/>
              <w:bottom w:val="double" w:sz="4" w:space="0" w:color="auto"/>
              <w:right w:val="single" w:sz="4" w:space="0" w:color="auto"/>
            </w:tcBorders>
            <w:vAlign w:val="center"/>
          </w:tcPr>
          <w:p w14:paraId="6401B16F" w14:textId="4281CE85" w:rsidR="00D27D7E" w:rsidRPr="00D80BBB" w:rsidRDefault="00B65067" w:rsidP="00AA1B3F">
            <w:pPr>
              <w:pStyle w:val="BodyText2"/>
              <w:rPr>
                <w:rFonts w:asciiTheme="minorHAnsi" w:hAnsiTheme="minorHAnsi"/>
                <w:b/>
              </w:rPr>
            </w:pPr>
            <w:r w:rsidRPr="0023694B">
              <w:rPr>
                <w:rFonts w:asciiTheme="minorHAnsi" w:hAnsiTheme="minorHAnsi"/>
                <w:b/>
                <w:sz w:val="20"/>
                <w:szCs w:val="20"/>
              </w:rPr>
              <w:t xml:space="preserve">The responsible person’s signature on this compliance document affirms that all applicable requirements in this table have been met.  </w:t>
            </w:r>
          </w:p>
        </w:tc>
      </w:tr>
    </w:tbl>
    <w:p w14:paraId="4196EB7D" w14:textId="2F7DED2D" w:rsidR="00012A93" w:rsidRDefault="00012A93" w:rsidP="00012A93">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2"/>
        <w:gridCol w:w="10168"/>
      </w:tblGrid>
      <w:tr w:rsidR="002B7D88" w:rsidRPr="00A3784E" w14:paraId="55A673A4" w14:textId="77777777" w:rsidTr="00B046FC">
        <w:trPr>
          <w:trHeight w:val="144"/>
        </w:trPr>
        <w:tc>
          <w:tcPr>
            <w:tcW w:w="10790" w:type="dxa"/>
            <w:gridSpan w:val="2"/>
            <w:tcMar>
              <w:top w:w="0" w:type="dxa"/>
              <w:left w:w="115" w:type="dxa"/>
              <w:bottom w:w="0" w:type="dxa"/>
              <w:right w:w="115" w:type="dxa"/>
            </w:tcMar>
            <w:vAlign w:val="center"/>
          </w:tcPr>
          <w:p w14:paraId="75B7FBB5" w14:textId="555DCB40" w:rsidR="002B7D88" w:rsidDel="00BF5A32" w:rsidRDefault="002B7D88" w:rsidP="00B046FC">
            <w:pPr>
              <w:pStyle w:val="Heading2"/>
              <w:spacing w:before="0" w:after="0"/>
              <w:rPr>
                <w:del w:id="99" w:author="Tam, Danny@Energy" w:date="2021-03-11T14:02:00Z"/>
                <w:rFonts w:asciiTheme="minorHAnsi" w:hAnsiTheme="minorHAnsi"/>
              </w:rPr>
            </w:pPr>
            <w:del w:id="100" w:author="Tam, Danny@Energy" w:date="2021-03-11T14:02:00Z">
              <w:r w:rsidDel="00BF5A32">
                <w:rPr>
                  <w:rFonts w:asciiTheme="minorHAnsi" w:hAnsiTheme="minorHAnsi"/>
                </w:rPr>
                <w:delText>G</w:delText>
              </w:r>
              <w:r w:rsidRPr="00A3784E" w:rsidDel="00BF5A32">
                <w:rPr>
                  <w:rFonts w:asciiTheme="minorHAnsi" w:hAnsiTheme="minorHAnsi"/>
                </w:rPr>
                <w:delText xml:space="preserve">. </w:delText>
              </w:r>
              <w:r w:rsidDel="00BF5A32">
                <w:rPr>
                  <w:rFonts w:asciiTheme="minorHAnsi" w:hAnsiTheme="minorHAnsi"/>
                </w:rPr>
                <w:delText>Qualifying Exception Verification</w:delText>
              </w:r>
            </w:del>
          </w:p>
          <w:p w14:paraId="1394FC79" w14:textId="18355F71" w:rsidR="00F17B9E" w:rsidRPr="00053813" w:rsidRDefault="00F17B9E">
            <w:pPr>
              <w:rPr>
                <w:rFonts w:asciiTheme="minorHAnsi" w:hAnsiTheme="minorHAnsi" w:cstheme="minorHAnsi"/>
                <w:sz w:val="18"/>
                <w:szCs w:val="18"/>
              </w:rPr>
            </w:pPr>
            <w:del w:id="101" w:author="Tam, Danny@Energy" w:date="2021-03-11T14:02:00Z">
              <w:r w:rsidRPr="00053813" w:rsidDel="00BF5A32">
                <w:rPr>
                  <w:rFonts w:asciiTheme="minorHAnsi" w:hAnsiTheme="minorHAnsi" w:cstheme="minorHAnsi"/>
                  <w:sz w:val="18"/>
                  <w:szCs w:val="18"/>
                </w:rPr>
                <w:delText>&lt;&lt;If A0</w:delText>
              </w:r>
              <w:r w:rsidR="00AA1B3F" w:rsidRPr="00053813" w:rsidDel="00BF5A32">
                <w:rPr>
                  <w:rFonts w:asciiTheme="minorHAnsi" w:hAnsiTheme="minorHAnsi" w:cstheme="minorHAnsi"/>
                  <w:sz w:val="18"/>
                  <w:szCs w:val="18"/>
                </w:rPr>
                <w:delText>5</w:delText>
              </w:r>
              <w:r w:rsidRPr="00053813" w:rsidDel="00BF5A32">
                <w:rPr>
                  <w:rFonts w:asciiTheme="minorHAnsi" w:hAnsiTheme="minorHAnsi" w:cstheme="minorHAnsi"/>
                  <w:sz w:val="18"/>
                  <w:szCs w:val="18"/>
                </w:rPr>
                <w:delText xml:space="preserve"> “Qualifying Exceptions” = “NA”</w:delText>
              </w:r>
              <w:r w:rsidR="000023C4" w:rsidRPr="00053813" w:rsidDel="00BF5A32">
                <w:rPr>
                  <w:rFonts w:asciiTheme="minorHAnsi" w:hAnsiTheme="minorHAnsi" w:cstheme="minorHAnsi"/>
                  <w:sz w:val="18"/>
                  <w:szCs w:val="18"/>
                </w:rPr>
                <w:delText xml:space="preserve"> </w:delText>
              </w:r>
              <w:r w:rsidR="000023C4" w:rsidRPr="00053813" w:rsidDel="00BF5A32">
                <w:rPr>
                  <w:rFonts w:asciiTheme="minorHAnsi" w:hAnsiTheme="minorHAnsi"/>
                  <w:sz w:val="18"/>
                  <w:szCs w:val="18"/>
                </w:rPr>
                <w:delText xml:space="preserve">or </w:delText>
              </w:r>
              <w:r w:rsidR="0017202E" w:rsidDel="00BF5A32">
                <w:rPr>
                  <w:rFonts w:asciiTheme="minorHAnsi" w:hAnsiTheme="minorHAnsi"/>
                  <w:sz w:val="18"/>
                  <w:szCs w:val="18"/>
                </w:rPr>
                <w:delText>“Community Solar”</w:delText>
              </w:r>
              <w:r w:rsidRPr="00053813" w:rsidDel="00BF5A32">
                <w:rPr>
                  <w:rFonts w:asciiTheme="minorHAnsi" w:hAnsiTheme="minorHAnsi" w:cstheme="minorHAnsi"/>
                  <w:sz w:val="18"/>
                  <w:szCs w:val="18"/>
                </w:rPr>
                <w:delText>, then display the "section does not apply" message; else display this entire table &gt;&gt;</w:delText>
              </w:r>
            </w:del>
          </w:p>
        </w:tc>
      </w:tr>
      <w:tr w:rsidR="002B7D88" w:rsidRPr="00A3784E" w14:paraId="2278FC0B" w14:textId="77777777" w:rsidTr="00B046FC">
        <w:trPr>
          <w:trHeight w:val="144"/>
        </w:trPr>
        <w:tc>
          <w:tcPr>
            <w:tcW w:w="622" w:type="dxa"/>
            <w:tcMar>
              <w:top w:w="29" w:type="dxa"/>
              <w:left w:w="115" w:type="dxa"/>
              <w:bottom w:w="29" w:type="dxa"/>
              <w:right w:w="115" w:type="dxa"/>
            </w:tcMar>
            <w:vAlign w:val="center"/>
          </w:tcPr>
          <w:p w14:paraId="6DAF3191" w14:textId="196A58B2" w:rsidR="002B7D88" w:rsidRPr="00A3784E" w:rsidRDefault="002B7D88" w:rsidP="00B046FC">
            <w:pPr>
              <w:pStyle w:val="BodyText2"/>
              <w:spacing w:before="0" w:after="0"/>
              <w:jc w:val="center"/>
              <w:rPr>
                <w:rFonts w:asciiTheme="minorHAnsi" w:hAnsiTheme="minorHAnsi"/>
                <w:sz w:val="18"/>
                <w:szCs w:val="18"/>
              </w:rPr>
            </w:pPr>
            <w:del w:id="102" w:author="Tam, Danny@Energy" w:date="2021-03-11T14:02:00Z">
              <w:r w:rsidDel="00BF5A32">
                <w:rPr>
                  <w:rFonts w:asciiTheme="minorHAnsi" w:hAnsiTheme="minorHAnsi"/>
                  <w:sz w:val="18"/>
                  <w:szCs w:val="18"/>
                </w:rPr>
                <w:delText>01</w:delText>
              </w:r>
            </w:del>
          </w:p>
        </w:tc>
        <w:tc>
          <w:tcPr>
            <w:tcW w:w="10168" w:type="dxa"/>
            <w:vAlign w:val="center"/>
          </w:tcPr>
          <w:p w14:paraId="750D8374" w14:textId="75BE1CF8" w:rsidR="002B7D88" w:rsidRPr="00A3784E" w:rsidRDefault="002B7D88" w:rsidP="000A5054">
            <w:pPr>
              <w:pStyle w:val="BodyText2"/>
              <w:spacing w:before="0" w:after="0"/>
              <w:rPr>
                <w:rFonts w:asciiTheme="minorHAnsi" w:hAnsiTheme="minorHAnsi"/>
                <w:sz w:val="18"/>
                <w:szCs w:val="18"/>
              </w:rPr>
            </w:pPr>
            <w:del w:id="103" w:author="Tam, Danny@Energy" w:date="2021-03-11T14:02:00Z">
              <w:r w:rsidRPr="00FE19F0" w:rsidDel="00BF5A32">
                <w:rPr>
                  <w:rFonts w:asciiTheme="minorHAnsi" w:hAnsiTheme="minorHAnsi"/>
                  <w:sz w:val="20"/>
                  <w:szCs w:val="18"/>
                </w:rPr>
                <w:delText xml:space="preserve">The installer shall provide documentation </w:delText>
              </w:r>
              <w:r w:rsidDel="00BF5A32">
                <w:rPr>
                  <w:rFonts w:asciiTheme="minorHAnsi" w:hAnsiTheme="minorHAnsi"/>
                  <w:sz w:val="20"/>
                  <w:szCs w:val="18"/>
                </w:rPr>
                <w:delText xml:space="preserve">of the </w:delText>
              </w:r>
              <w:r w:rsidRPr="002B7D88" w:rsidDel="00BF5A32">
                <w:rPr>
                  <w:rFonts w:asciiTheme="minorHAnsi" w:hAnsiTheme="minorHAnsi"/>
                  <w:sz w:val="20"/>
                  <w:szCs w:val="18"/>
                </w:rPr>
                <w:delText>roof</w:delText>
              </w:r>
              <w:r w:rsidR="000A5054" w:rsidDel="00BF5A32">
                <w:rPr>
                  <w:rFonts w:asciiTheme="minorHAnsi" w:hAnsiTheme="minorHAnsi"/>
                  <w:sz w:val="20"/>
                  <w:szCs w:val="18"/>
                </w:rPr>
                <w:delText xml:space="preserve"> area limitations that justify</w:delText>
              </w:r>
              <w:r w:rsidRPr="002B7D88" w:rsidDel="00BF5A32">
                <w:rPr>
                  <w:rFonts w:asciiTheme="minorHAnsi" w:hAnsiTheme="minorHAnsi"/>
                  <w:sz w:val="20"/>
                  <w:szCs w:val="18"/>
                </w:rPr>
                <w:delText xml:space="preserve"> the exception.   Documentation may include roof plans, aerial photos, satellite images, 3D model, or other documentation that clearly shows the available roof areas that meets the solar access requirements</w:delText>
              </w:r>
              <w:r w:rsidR="000A5054" w:rsidDel="00BF5A32">
                <w:rPr>
                  <w:rFonts w:asciiTheme="minorHAnsi" w:hAnsiTheme="minorHAnsi"/>
                  <w:sz w:val="20"/>
                  <w:szCs w:val="18"/>
                </w:rPr>
                <w:delText>.</w:delText>
              </w:r>
            </w:del>
          </w:p>
        </w:tc>
      </w:tr>
      <w:tr w:rsidR="002B7D88" w:rsidRPr="00D80BBB" w14:paraId="79780EE6" w14:textId="77777777" w:rsidTr="00B046FC">
        <w:tblPrEx>
          <w:tblCellMar>
            <w:left w:w="86" w:type="dxa"/>
            <w:right w:w="86" w:type="dxa"/>
          </w:tblCellMar>
        </w:tblPrEx>
        <w:trPr>
          <w:trHeight w:val="296"/>
        </w:trPr>
        <w:tc>
          <w:tcPr>
            <w:tcW w:w="10790" w:type="dxa"/>
            <w:gridSpan w:val="2"/>
            <w:tcBorders>
              <w:top w:val="single" w:sz="4" w:space="0" w:color="auto"/>
              <w:left w:val="single" w:sz="4" w:space="0" w:color="auto"/>
              <w:bottom w:val="double" w:sz="4" w:space="0" w:color="auto"/>
              <w:right w:val="single" w:sz="4" w:space="0" w:color="auto"/>
            </w:tcBorders>
            <w:vAlign w:val="center"/>
          </w:tcPr>
          <w:p w14:paraId="1669F210" w14:textId="1FD96F38" w:rsidR="002B7D88" w:rsidRPr="00D80BBB" w:rsidRDefault="00AA1B3F" w:rsidP="00B046FC">
            <w:pPr>
              <w:pStyle w:val="BodyText2"/>
              <w:ind w:right="135"/>
              <w:rPr>
                <w:rFonts w:asciiTheme="minorHAnsi" w:hAnsiTheme="minorHAnsi"/>
                <w:b/>
              </w:rPr>
            </w:pPr>
            <w:del w:id="104" w:author="Tam, Danny@Energy" w:date="2021-03-11T14:02:00Z">
              <w:r w:rsidRPr="0023694B" w:rsidDel="00BF5A32">
                <w:rPr>
                  <w:rFonts w:asciiTheme="minorHAnsi" w:hAnsiTheme="minorHAnsi"/>
                  <w:b/>
                  <w:sz w:val="20"/>
                  <w:szCs w:val="20"/>
                </w:rPr>
                <w:delText xml:space="preserve">The responsible person’s signature on this compliance document affirms that all applicable requirements in this table have been met.  </w:delText>
              </w:r>
            </w:del>
          </w:p>
        </w:tc>
      </w:tr>
    </w:tbl>
    <w:p w14:paraId="24C3940D" w14:textId="12BE3135" w:rsidR="002B7D88" w:rsidRDefault="002B7D88" w:rsidP="00012A93">
      <w:pPr>
        <w:rPr>
          <w:ins w:id="105" w:author="Tam, Danny@Energy" w:date="2021-03-11T13:40:00Z"/>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tblBorders>
        <w:tblCellMar>
          <w:left w:w="86" w:type="dxa"/>
          <w:right w:w="86" w:type="dxa"/>
        </w:tblCellMar>
        <w:tblLook w:val="0000" w:firstRow="0" w:lastRow="0" w:firstColumn="0" w:lastColumn="0" w:noHBand="0" w:noVBand="0"/>
      </w:tblPr>
      <w:tblGrid>
        <w:gridCol w:w="10790"/>
      </w:tblGrid>
      <w:tr w:rsidR="00C7420E" w:rsidRPr="00453345" w14:paraId="4A038B56" w14:textId="77777777" w:rsidTr="00E3405F">
        <w:trPr>
          <w:trHeight w:val="161"/>
          <w:ins w:id="106" w:author="Tam, Danny@Energy" w:date="2021-03-11T13:40:00Z"/>
        </w:trPr>
        <w:tc>
          <w:tcPr>
            <w:tcW w:w="10790" w:type="dxa"/>
            <w:vAlign w:val="center"/>
          </w:tcPr>
          <w:p w14:paraId="586A19F0" w14:textId="3220F856" w:rsidR="00C7420E" w:rsidRDefault="00C7420E" w:rsidP="00E3405F">
            <w:pPr>
              <w:pStyle w:val="Heading2"/>
              <w:spacing w:after="0"/>
              <w:rPr>
                <w:ins w:id="107" w:author="Tam, Danny@Energy" w:date="2021-03-11T13:40:00Z"/>
                <w:rFonts w:asciiTheme="minorHAnsi" w:hAnsiTheme="minorHAnsi"/>
              </w:rPr>
            </w:pPr>
            <w:bookmarkStart w:id="108" w:name="_Hlk66364187"/>
            <w:ins w:id="109" w:author="Tam, Danny@Energy" w:date="2021-03-11T13:40:00Z">
              <w:r>
                <w:rPr>
                  <w:rFonts w:asciiTheme="minorHAnsi" w:hAnsiTheme="minorHAnsi"/>
                </w:rPr>
                <w:t>G</w:t>
              </w:r>
              <w:r w:rsidRPr="00A413B3">
                <w:rPr>
                  <w:rFonts w:asciiTheme="minorHAnsi" w:hAnsiTheme="minorHAnsi"/>
                </w:rPr>
                <w:t>.</w:t>
              </w:r>
              <w:r>
                <w:rPr>
                  <w:rFonts w:asciiTheme="minorHAnsi" w:hAnsiTheme="minorHAnsi"/>
                </w:rPr>
                <w:t xml:space="preserve"> Qualifying Exception Requirement</w:t>
              </w:r>
              <w:r w:rsidRPr="00A413B3">
                <w:rPr>
                  <w:rFonts w:asciiTheme="minorHAnsi" w:hAnsiTheme="minorHAnsi"/>
                </w:rPr>
                <w:t xml:space="preserve">  </w:t>
              </w:r>
            </w:ins>
          </w:p>
          <w:p w14:paraId="3FF79DD6" w14:textId="498E86D8" w:rsidR="00C7420E" w:rsidRDefault="00F3648C" w:rsidP="00E3405F">
            <w:pPr>
              <w:pStyle w:val="Heading2"/>
              <w:spacing w:before="0" w:after="0"/>
              <w:rPr>
                <w:ins w:id="110" w:author="Tam, Danny@Energy" w:date="2021-03-11T13:53:00Z"/>
                <w:rFonts w:ascii="Calibri" w:hAnsi="Calibri"/>
                <w:b w:val="0"/>
                <w:sz w:val="18"/>
                <w:szCs w:val="18"/>
              </w:rPr>
            </w:pPr>
            <w:ins w:id="111" w:author="Tam, Danny@Energy" w:date="2021-03-11T13:51:00Z">
              <w:r w:rsidRPr="00F3648C">
                <w:rPr>
                  <w:rFonts w:ascii="Calibri" w:hAnsi="Calibri"/>
                  <w:b w:val="0"/>
                  <w:sz w:val="18"/>
                  <w:szCs w:val="18"/>
                </w:rPr>
                <w:t xml:space="preserve">&lt;&lt;If A05 “Qualifying Exceptions” = “NA” or “Community Solar”, then display the "section does not apply" </w:t>
              </w:r>
              <w:proofErr w:type="gramStart"/>
              <w:r w:rsidRPr="00F3648C">
                <w:rPr>
                  <w:rFonts w:ascii="Calibri" w:hAnsi="Calibri"/>
                  <w:b w:val="0"/>
                  <w:sz w:val="18"/>
                  <w:szCs w:val="18"/>
                </w:rPr>
                <w:t>message;</w:t>
              </w:r>
              <w:proofErr w:type="gramEnd"/>
              <w:r w:rsidRPr="00F3648C">
                <w:rPr>
                  <w:rFonts w:ascii="Calibri" w:hAnsi="Calibri"/>
                  <w:b w:val="0"/>
                  <w:sz w:val="18"/>
                  <w:szCs w:val="18"/>
                </w:rPr>
                <w:t xml:space="preserve"> </w:t>
              </w:r>
            </w:ins>
          </w:p>
          <w:p w14:paraId="20F16A10" w14:textId="17E78380" w:rsidR="001D4555" w:rsidRDefault="004C039F" w:rsidP="00E14B45">
            <w:pPr>
              <w:pStyle w:val="BodyText2"/>
              <w:spacing w:before="0" w:after="0"/>
              <w:rPr>
                <w:ins w:id="112" w:author="Tam, Danny@Energy" w:date="2021-03-11T14:21:00Z"/>
                <w:rFonts w:ascii="Calibri" w:hAnsi="Calibri"/>
                <w:sz w:val="18"/>
                <w:szCs w:val="18"/>
              </w:rPr>
            </w:pPr>
            <w:ins w:id="113" w:author="Tam, Danny@Energy" w:date="2021-03-11T14:13:00Z">
              <w:r>
                <w:rPr>
                  <w:rFonts w:ascii="Calibri" w:hAnsi="Calibri"/>
                  <w:sz w:val="18"/>
                  <w:szCs w:val="18"/>
                </w:rPr>
                <w:t xml:space="preserve">Else </w:t>
              </w:r>
            </w:ins>
            <w:ins w:id="114" w:author="Tam, Danny@Energy" w:date="2021-03-11T13:54:00Z">
              <w:r w:rsidR="00E15D9F">
                <w:rPr>
                  <w:rFonts w:ascii="Calibri" w:hAnsi="Calibri"/>
                  <w:sz w:val="18"/>
                  <w:szCs w:val="18"/>
                </w:rPr>
                <w:t xml:space="preserve">If </w:t>
              </w:r>
              <w:r w:rsidR="00E15D9F" w:rsidRPr="00E15D9F">
                <w:rPr>
                  <w:rFonts w:ascii="Calibri" w:hAnsi="Calibri"/>
                  <w:sz w:val="18"/>
                  <w:szCs w:val="18"/>
                </w:rPr>
                <w:t>A05 “Qualifying Exceptions” =</w:t>
              </w:r>
              <w:r w:rsidR="00E15D9F">
                <w:rPr>
                  <w:rFonts w:ascii="Calibri" w:hAnsi="Calibri"/>
                  <w:sz w:val="18"/>
                  <w:szCs w:val="18"/>
                </w:rPr>
                <w:t xml:space="preserve"> “</w:t>
              </w:r>
            </w:ins>
            <w:ins w:id="115" w:author="Tam, Danny@Energy" w:date="2021-03-11T13:55:00Z">
              <w:r w:rsidR="001D4555" w:rsidRPr="001D4555">
                <w:rPr>
                  <w:rFonts w:ascii="Calibri" w:hAnsi="Calibri"/>
                  <w:sz w:val="18"/>
                  <w:szCs w:val="18"/>
                </w:rPr>
                <w:t>No PV – limited solar access</w:t>
              </w:r>
              <w:r w:rsidR="001D4555">
                <w:rPr>
                  <w:rFonts w:ascii="Calibri" w:hAnsi="Calibri"/>
                  <w:sz w:val="18"/>
                  <w:szCs w:val="18"/>
                </w:rPr>
                <w:t>”, “</w:t>
              </w:r>
              <w:r w:rsidR="001D4555" w:rsidRPr="001D4555">
                <w:rPr>
                  <w:rFonts w:ascii="Calibri" w:hAnsi="Calibri"/>
                  <w:sz w:val="18"/>
                  <w:szCs w:val="18"/>
                </w:rPr>
                <w:t>CZ15 reduced PV size</w:t>
              </w:r>
              <w:r w:rsidR="001D4555">
                <w:rPr>
                  <w:rFonts w:ascii="Calibri" w:hAnsi="Calibri"/>
                  <w:sz w:val="18"/>
                  <w:szCs w:val="18"/>
                </w:rPr>
                <w:t>”, “</w:t>
              </w:r>
              <w:r w:rsidR="001D4555" w:rsidRPr="001D4555">
                <w:rPr>
                  <w:rFonts w:ascii="Calibri" w:hAnsi="Calibri"/>
                  <w:sz w:val="18"/>
                  <w:szCs w:val="18"/>
                </w:rPr>
                <w:t>2 habitable stories</w:t>
              </w:r>
              <w:r w:rsidR="001D4555">
                <w:rPr>
                  <w:rFonts w:ascii="Calibri" w:hAnsi="Calibri"/>
                  <w:sz w:val="18"/>
                  <w:szCs w:val="18"/>
                </w:rPr>
                <w:t>”, “</w:t>
              </w:r>
              <w:r w:rsidR="001D4555" w:rsidRPr="001D4555">
                <w:rPr>
                  <w:rFonts w:ascii="Calibri" w:hAnsi="Calibri"/>
                  <w:sz w:val="18"/>
                  <w:szCs w:val="18"/>
                </w:rPr>
                <w:t>3 habitable stories</w:t>
              </w:r>
              <w:r w:rsidR="001D4555">
                <w:rPr>
                  <w:rFonts w:ascii="Calibri" w:hAnsi="Calibri"/>
                  <w:sz w:val="18"/>
                  <w:szCs w:val="18"/>
                </w:rPr>
                <w:t>”</w:t>
              </w:r>
            </w:ins>
            <w:ins w:id="116" w:author="Tam, Danny@Energy" w:date="2021-03-11T14:23:00Z">
              <w:r w:rsidR="00AF680F">
                <w:rPr>
                  <w:rFonts w:ascii="Calibri" w:hAnsi="Calibri"/>
                  <w:sz w:val="18"/>
                  <w:szCs w:val="18"/>
                </w:rPr>
                <w:t xml:space="preserve">, or </w:t>
              </w:r>
              <w:r w:rsidR="00E14B45">
                <w:rPr>
                  <w:rFonts w:ascii="Calibri" w:hAnsi="Calibri"/>
                  <w:sz w:val="18"/>
                  <w:szCs w:val="18"/>
                </w:rPr>
                <w:t>“</w:t>
              </w:r>
              <w:r w:rsidR="00E14B45">
                <w:rPr>
                  <w:rFonts w:asciiTheme="minorHAnsi" w:hAnsiTheme="minorHAnsi"/>
                  <w:sz w:val="18"/>
                  <w:szCs w:val="18"/>
                </w:rPr>
                <w:t>Plan approved before 1/1/20”</w:t>
              </w:r>
            </w:ins>
            <w:ins w:id="117" w:author="Tam, Danny@Energy" w:date="2021-03-11T14:24:00Z">
              <w:r w:rsidR="00E14B45">
                <w:rPr>
                  <w:rFonts w:asciiTheme="minorHAnsi" w:hAnsiTheme="minorHAnsi"/>
                  <w:sz w:val="18"/>
                  <w:szCs w:val="18"/>
                </w:rPr>
                <w:t xml:space="preserve"> then</w:t>
              </w:r>
            </w:ins>
            <w:ins w:id="118" w:author="Tam, Danny@Energy" w:date="2021-03-11T13:55:00Z">
              <w:r w:rsidR="001D4555">
                <w:rPr>
                  <w:rFonts w:ascii="Calibri" w:hAnsi="Calibri"/>
                  <w:sz w:val="18"/>
                  <w:szCs w:val="18"/>
                </w:rPr>
                <w:t xml:space="preserve"> display </w:t>
              </w:r>
            </w:ins>
            <w:ins w:id="119" w:author="Tam, Danny@Energy" w:date="2021-03-11T13:53:00Z">
              <w:r w:rsidR="004604E4" w:rsidRPr="004604E4">
                <w:rPr>
                  <w:rFonts w:ascii="Calibri" w:hAnsi="Calibri"/>
                  <w:sz w:val="18"/>
                  <w:szCs w:val="18"/>
                </w:rPr>
                <w:t>row “</w:t>
              </w:r>
            </w:ins>
            <w:ins w:id="120" w:author="Tam, Danny@Energy" w:date="2021-03-11T14:01:00Z">
              <w:r w:rsidR="00632528">
                <w:rPr>
                  <w:rFonts w:ascii="Calibri" w:hAnsi="Calibri"/>
                  <w:sz w:val="18"/>
                  <w:szCs w:val="18"/>
                </w:rPr>
                <w:t>Limited Solar Access”</w:t>
              </w:r>
            </w:ins>
            <w:ins w:id="121" w:author="Tam, Danny@Energy" w:date="2021-03-11T13:53:00Z">
              <w:r w:rsidR="004604E4" w:rsidRPr="004604E4">
                <w:rPr>
                  <w:rFonts w:ascii="Calibri" w:hAnsi="Calibri"/>
                  <w:sz w:val="18"/>
                  <w:szCs w:val="18"/>
                </w:rPr>
                <w:t xml:space="preserve"> </w:t>
              </w:r>
              <w:proofErr w:type="gramStart"/>
              <w:r w:rsidR="004604E4" w:rsidRPr="004604E4">
                <w:rPr>
                  <w:rFonts w:ascii="Calibri" w:hAnsi="Calibri"/>
                  <w:sz w:val="18"/>
                  <w:szCs w:val="18"/>
                </w:rPr>
                <w:t>below;</w:t>
              </w:r>
              <w:proofErr w:type="gramEnd"/>
              <w:r w:rsidR="004604E4" w:rsidRPr="004604E4">
                <w:rPr>
                  <w:rFonts w:ascii="Calibri" w:hAnsi="Calibri"/>
                  <w:sz w:val="18"/>
                  <w:szCs w:val="18"/>
                </w:rPr>
                <w:t xml:space="preserve"> </w:t>
              </w:r>
            </w:ins>
          </w:p>
          <w:p w14:paraId="01982462" w14:textId="27F2BDC0" w:rsidR="000017E6" w:rsidRDefault="000017E6" w:rsidP="001D4555">
            <w:pPr>
              <w:rPr>
                <w:ins w:id="122" w:author="Tam, Danny@Energy" w:date="2021-03-11T13:56:00Z"/>
                <w:rFonts w:ascii="Calibri" w:hAnsi="Calibri"/>
                <w:sz w:val="18"/>
                <w:szCs w:val="18"/>
              </w:rPr>
            </w:pPr>
            <w:ins w:id="123" w:author="Tam, Danny@Energy" w:date="2021-03-11T14:21:00Z">
              <w:r w:rsidRPr="000017E6">
                <w:rPr>
                  <w:rFonts w:ascii="Calibri" w:hAnsi="Calibri"/>
                  <w:sz w:val="18"/>
                  <w:szCs w:val="18"/>
                </w:rPr>
                <w:t>Else if A05 “Qualifying Exceptions</w:t>
              </w:r>
              <w:r>
                <w:rPr>
                  <w:rFonts w:ascii="Calibri" w:hAnsi="Calibri"/>
                  <w:sz w:val="18"/>
                  <w:szCs w:val="18"/>
                </w:rPr>
                <w:t>” = “Declared emergency area before 1/1/20” then d</w:t>
              </w:r>
            </w:ins>
            <w:ins w:id="124" w:author="Tam, Danny@Energy" w:date="2021-03-11T14:22:00Z">
              <w:r>
                <w:rPr>
                  <w:rFonts w:ascii="Calibri" w:hAnsi="Calibri"/>
                  <w:sz w:val="18"/>
                  <w:szCs w:val="18"/>
                </w:rPr>
                <w:t>isplay row “</w:t>
              </w:r>
              <w:r w:rsidRPr="000017E6">
                <w:rPr>
                  <w:rFonts w:ascii="Calibri" w:hAnsi="Calibri"/>
                  <w:sz w:val="18"/>
                  <w:szCs w:val="18"/>
                </w:rPr>
                <w:t>Declared emergency area</w:t>
              </w:r>
              <w:r>
                <w:rPr>
                  <w:rFonts w:ascii="Calibri" w:hAnsi="Calibri"/>
                  <w:sz w:val="18"/>
                  <w:szCs w:val="18"/>
                </w:rPr>
                <w:t xml:space="preserve">” </w:t>
              </w:r>
              <w:proofErr w:type="gramStart"/>
              <w:r>
                <w:rPr>
                  <w:rFonts w:ascii="Calibri" w:hAnsi="Calibri"/>
                  <w:sz w:val="18"/>
                  <w:szCs w:val="18"/>
                </w:rPr>
                <w:t>below;</w:t>
              </w:r>
            </w:ins>
            <w:proofErr w:type="gramEnd"/>
          </w:p>
          <w:p w14:paraId="32D563E8" w14:textId="77777777" w:rsidR="001D4555" w:rsidRDefault="004604E4" w:rsidP="001D4555">
            <w:pPr>
              <w:rPr>
                <w:ins w:id="125" w:author="Tam, Danny@Energy" w:date="2021-03-11T13:56:00Z"/>
                <w:rFonts w:ascii="Calibri" w:hAnsi="Calibri"/>
                <w:sz w:val="18"/>
                <w:szCs w:val="18"/>
              </w:rPr>
            </w:pPr>
            <w:ins w:id="126" w:author="Tam, Danny@Energy" w:date="2021-03-11T13:53:00Z">
              <w:r w:rsidRPr="004604E4">
                <w:rPr>
                  <w:rFonts w:ascii="Calibri" w:hAnsi="Calibri"/>
                  <w:sz w:val="18"/>
                  <w:szCs w:val="18"/>
                </w:rPr>
                <w:t>Else</w:t>
              </w:r>
            </w:ins>
            <w:ins w:id="127" w:author="Tam, Danny@Energy" w:date="2021-03-11T13:56:00Z">
              <w:r w:rsidR="001D4555">
                <w:rPr>
                  <w:rFonts w:ascii="Calibri" w:hAnsi="Calibri"/>
                  <w:sz w:val="18"/>
                  <w:szCs w:val="18"/>
                </w:rPr>
                <w:t xml:space="preserve"> if</w:t>
              </w:r>
            </w:ins>
            <w:ins w:id="128" w:author="Tam, Danny@Energy" w:date="2021-03-11T13:53:00Z">
              <w:r w:rsidRPr="004604E4">
                <w:rPr>
                  <w:rFonts w:ascii="Calibri" w:hAnsi="Calibri"/>
                  <w:sz w:val="18"/>
                  <w:szCs w:val="18"/>
                </w:rPr>
                <w:t xml:space="preserve"> </w:t>
              </w:r>
            </w:ins>
            <w:ins w:id="129" w:author="Tam, Danny@Energy" w:date="2021-03-11T13:56:00Z">
              <w:r w:rsidR="001D4555" w:rsidRPr="001D4555">
                <w:rPr>
                  <w:rFonts w:ascii="Calibri" w:hAnsi="Calibri"/>
                  <w:sz w:val="18"/>
                  <w:szCs w:val="18"/>
                </w:rPr>
                <w:t>A05 “Qualifying Exceptions”</w:t>
              </w:r>
              <w:r w:rsidR="001D4555">
                <w:rPr>
                  <w:rFonts w:ascii="Calibri" w:hAnsi="Calibri"/>
                  <w:sz w:val="18"/>
                  <w:szCs w:val="18"/>
                </w:rPr>
                <w:t xml:space="preserve"> = No PV – Snow Load” then </w:t>
              </w:r>
            </w:ins>
            <w:ins w:id="130" w:author="Tam, Danny@Energy" w:date="2021-03-11T13:53:00Z">
              <w:r w:rsidRPr="004604E4">
                <w:rPr>
                  <w:rFonts w:ascii="Calibri" w:hAnsi="Calibri"/>
                  <w:sz w:val="18"/>
                  <w:szCs w:val="18"/>
                </w:rPr>
                <w:t>display row “</w:t>
              </w:r>
            </w:ins>
            <w:ins w:id="131" w:author="Tam, Danny@Energy" w:date="2021-03-11T13:56:00Z">
              <w:r w:rsidR="001D4555">
                <w:rPr>
                  <w:rFonts w:ascii="Calibri" w:hAnsi="Calibri"/>
                  <w:sz w:val="18"/>
                  <w:szCs w:val="18"/>
                </w:rPr>
                <w:t>Snow load</w:t>
              </w:r>
            </w:ins>
            <w:ins w:id="132" w:author="Tam, Danny@Energy" w:date="2021-03-11T13:53:00Z">
              <w:r w:rsidRPr="004604E4">
                <w:rPr>
                  <w:rFonts w:ascii="Calibri" w:hAnsi="Calibri"/>
                  <w:sz w:val="18"/>
                  <w:szCs w:val="18"/>
                </w:rPr>
                <w:t>”</w:t>
              </w:r>
            </w:ins>
            <w:ins w:id="133" w:author="Tam, Danny@Energy" w:date="2021-03-11T13:56:00Z">
              <w:r w:rsidR="001D4555">
                <w:rPr>
                  <w:rFonts w:ascii="Calibri" w:hAnsi="Calibri"/>
                  <w:sz w:val="18"/>
                  <w:szCs w:val="18"/>
                </w:rPr>
                <w:t xml:space="preserve"> </w:t>
              </w:r>
              <w:proofErr w:type="gramStart"/>
              <w:r w:rsidR="001D4555">
                <w:rPr>
                  <w:rFonts w:ascii="Calibri" w:hAnsi="Calibri"/>
                  <w:sz w:val="18"/>
                  <w:szCs w:val="18"/>
                </w:rPr>
                <w:t>below;</w:t>
              </w:r>
              <w:proofErr w:type="gramEnd"/>
            </w:ins>
          </w:p>
          <w:p w14:paraId="233BD914" w14:textId="6E269730" w:rsidR="004604E4" w:rsidRPr="004604E4" w:rsidRDefault="001D4555" w:rsidP="001D4555">
            <w:pPr>
              <w:rPr>
                <w:ins w:id="134" w:author="Tam, Danny@Energy" w:date="2021-03-11T13:40:00Z"/>
              </w:rPr>
            </w:pPr>
            <w:ins w:id="135" w:author="Tam, Danny@Energy" w:date="2021-03-11T13:56:00Z">
              <w:r>
                <w:rPr>
                  <w:rFonts w:ascii="Calibri" w:hAnsi="Calibri"/>
                  <w:sz w:val="18"/>
                  <w:szCs w:val="18"/>
                </w:rPr>
                <w:t>Else if A05</w:t>
              </w:r>
            </w:ins>
            <w:ins w:id="136" w:author="Tam, Danny@Energy" w:date="2021-03-11T13:57:00Z">
              <w:r>
                <w:rPr>
                  <w:rFonts w:ascii="Calibri" w:hAnsi="Calibri"/>
                  <w:sz w:val="18"/>
                  <w:szCs w:val="18"/>
                </w:rPr>
                <w:t xml:space="preserve"> </w:t>
              </w:r>
              <w:r w:rsidRPr="001D4555">
                <w:rPr>
                  <w:rFonts w:ascii="Calibri" w:hAnsi="Calibri"/>
                  <w:sz w:val="18"/>
                  <w:szCs w:val="18"/>
                </w:rPr>
                <w:t xml:space="preserve">“Qualifying Exceptions” </w:t>
              </w:r>
              <w:r>
                <w:rPr>
                  <w:rFonts w:ascii="Calibri" w:hAnsi="Calibri"/>
                  <w:sz w:val="18"/>
                  <w:szCs w:val="18"/>
                </w:rPr>
                <w:t xml:space="preserve">= </w:t>
              </w:r>
              <w:r w:rsidR="009F30C1">
                <w:rPr>
                  <w:rFonts w:ascii="Calibri" w:hAnsi="Calibri"/>
                  <w:sz w:val="18"/>
                  <w:szCs w:val="18"/>
                </w:rPr>
                <w:t>“</w:t>
              </w:r>
              <w:r w:rsidRPr="001D4555">
                <w:rPr>
                  <w:rFonts w:ascii="Calibri" w:hAnsi="Calibri"/>
                  <w:sz w:val="18"/>
                  <w:szCs w:val="18"/>
                </w:rPr>
                <w:t>Section 10-109(k) PV determination</w:t>
              </w:r>
              <w:r w:rsidR="009F30C1">
                <w:rPr>
                  <w:rFonts w:ascii="Calibri" w:hAnsi="Calibri"/>
                  <w:sz w:val="18"/>
                  <w:szCs w:val="18"/>
                </w:rPr>
                <w:t xml:space="preserve">” then display row “Section </w:t>
              </w:r>
            </w:ins>
            <w:ins w:id="137" w:author="Tam, Danny@Energy" w:date="2021-03-11T13:58:00Z">
              <w:r w:rsidR="009F30C1">
                <w:rPr>
                  <w:rFonts w:ascii="Calibri" w:hAnsi="Calibri"/>
                  <w:sz w:val="18"/>
                  <w:szCs w:val="18"/>
                </w:rPr>
                <w:t>10-109(k) PV Requirement Determination”</w:t>
              </w:r>
            </w:ins>
            <w:ins w:id="138" w:author="Tam, Danny@Energy" w:date="2021-03-11T13:53:00Z">
              <w:r w:rsidR="004604E4" w:rsidRPr="004604E4">
                <w:rPr>
                  <w:rFonts w:ascii="Calibri" w:hAnsi="Calibri"/>
                  <w:sz w:val="18"/>
                  <w:szCs w:val="18"/>
                </w:rPr>
                <w:t>&gt;&gt;</w:t>
              </w:r>
            </w:ins>
          </w:p>
        </w:tc>
      </w:tr>
      <w:tr w:rsidR="00C7420E" w:rsidRPr="00453345" w14:paraId="37C741CE" w14:textId="77777777" w:rsidTr="00E3405F">
        <w:trPr>
          <w:trHeight w:val="70"/>
          <w:ins w:id="139" w:author="Tam, Danny@Energy" w:date="2021-03-11T13:40:00Z"/>
        </w:trPr>
        <w:tc>
          <w:tcPr>
            <w:tcW w:w="10790" w:type="dxa"/>
            <w:vAlign w:val="center"/>
          </w:tcPr>
          <w:p w14:paraId="05054F7E" w14:textId="5ACF1BD6" w:rsidR="00C7420E" w:rsidRPr="00287707" w:rsidRDefault="00632528" w:rsidP="00E3405F">
            <w:pPr>
              <w:pStyle w:val="BodyText2"/>
              <w:spacing w:before="0" w:after="0"/>
              <w:ind w:left="1"/>
              <w:rPr>
                <w:ins w:id="140" w:author="Tam, Danny@Energy" w:date="2021-03-11T13:40:00Z"/>
                <w:rFonts w:asciiTheme="minorHAnsi" w:hAnsiTheme="minorHAnsi"/>
                <w:sz w:val="20"/>
              </w:rPr>
            </w:pPr>
            <w:ins w:id="141" w:author="Tam, Danny@Energy" w:date="2021-03-11T14:00:00Z">
              <w:r>
                <w:rPr>
                  <w:rFonts w:asciiTheme="minorHAnsi" w:hAnsiTheme="minorHAnsi"/>
                  <w:b/>
                  <w:sz w:val="20"/>
                </w:rPr>
                <w:t>Limited Solar Access</w:t>
              </w:r>
            </w:ins>
            <w:ins w:id="142" w:author="Tam, Danny@Energy" w:date="2021-03-11T13:40:00Z">
              <w:r w:rsidR="00C7420E" w:rsidRPr="00287707">
                <w:rPr>
                  <w:rFonts w:asciiTheme="minorHAnsi" w:hAnsiTheme="minorHAnsi"/>
                  <w:sz w:val="20"/>
                </w:rPr>
                <w:t xml:space="preserve"> </w:t>
              </w:r>
            </w:ins>
          </w:p>
        </w:tc>
      </w:tr>
      <w:tr w:rsidR="004604E4" w:rsidRPr="00453345" w14:paraId="0EA0B37E" w14:textId="77777777" w:rsidTr="00E85B48">
        <w:trPr>
          <w:trHeight w:val="275"/>
          <w:ins w:id="143" w:author="Tam, Danny@Energy" w:date="2021-03-11T13:40:00Z"/>
        </w:trPr>
        <w:tc>
          <w:tcPr>
            <w:tcW w:w="10790" w:type="dxa"/>
            <w:vAlign w:val="center"/>
          </w:tcPr>
          <w:p w14:paraId="5DBBF486" w14:textId="6B20810E" w:rsidR="004604E4" w:rsidRPr="00287707" w:rsidRDefault="004604E4" w:rsidP="00E3405F">
            <w:pPr>
              <w:pStyle w:val="BodyText2"/>
              <w:ind w:left="1"/>
              <w:rPr>
                <w:ins w:id="144" w:author="Tam, Danny@Energy" w:date="2021-03-11T13:40:00Z"/>
                <w:rFonts w:asciiTheme="minorHAnsi" w:hAnsiTheme="minorHAnsi"/>
                <w:b/>
                <w:sz w:val="20"/>
              </w:rPr>
            </w:pPr>
            <w:ins w:id="145" w:author="Tam, Danny@Energy" w:date="2021-03-11T13:51:00Z">
              <w:r w:rsidRPr="00F3648C">
                <w:rPr>
                  <w:rFonts w:asciiTheme="minorHAnsi" w:hAnsiTheme="minorHAnsi"/>
                  <w:sz w:val="20"/>
                </w:rPr>
                <w:t>The installer shall provide documentation of the roof area limitations that justify the exception. Documentation may include roof plans, aerial photos, satellite images, 3D model, or other documentation that clearly shows the available roof areas that meets the solar access requirements.</w:t>
              </w:r>
            </w:ins>
          </w:p>
        </w:tc>
      </w:tr>
      <w:tr w:rsidR="00E14B45" w:rsidRPr="00453345" w14:paraId="66C3270F" w14:textId="77777777" w:rsidTr="00E3405F">
        <w:tblPrEx>
          <w:tblBorders>
            <w:insideV w:val="single" w:sz="4" w:space="0" w:color="auto"/>
          </w:tblBorders>
        </w:tblPrEx>
        <w:trPr>
          <w:trHeight w:val="70"/>
          <w:ins w:id="146" w:author="Tam, Danny@Energy" w:date="2021-03-11T14:24:00Z"/>
        </w:trPr>
        <w:tc>
          <w:tcPr>
            <w:tcW w:w="10790" w:type="dxa"/>
            <w:tcBorders>
              <w:top w:val="double" w:sz="4" w:space="0" w:color="auto"/>
              <w:left w:val="single" w:sz="4" w:space="0" w:color="auto"/>
              <w:bottom w:val="single" w:sz="4" w:space="0" w:color="auto"/>
              <w:right w:val="single" w:sz="4" w:space="0" w:color="auto"/>
            </w:tcBorders>
          </w:tcPr>
          <w:p w14:paraId="3FF64BB5" w14:textId="582FCECB" w:rsidR="00E14B45" w:rsidRDefault="00E14B45" w:rsidP="00E3405F">
            <w:pPr>
              <w:pStyle w:val="BodyText2"/>
              <w:rPr>
                <w:ins w:id="147" w:author="Tam, Danny@Energy" w:date="2021-03-11T14:24:00Z"/>
                <w:rFonts w:asciiTheme="minorHAnsi" w:hAnsiTheme="minorHAnsi"/>
                <w:b/>
                <w:sz w:val="20"/>
              </w:rPr>
            </w:pPr>
            <w:bookmarkStart w:id="148" w:name="_Hlk66365518"/>
            <w:ins w:id="149" w:author="Tam, Danny@Energy" w:date="2021-03-11T14:24:00Z">
              <w:r w:rsidRPr="00E14B45">
                <w:rPr>
                  <w:rFonts w:asciiTheme="minorHAnsi" w:hAnsiTheme="minorHAnsi"/>
                  <w:b/>
                  <w:sz w:val="20"/>
                </w:rPr>
                <w:t>Declared emergency area</w:t>
              </w:r>
            </w:ins>
          </w:p>
        </w:tc>
      </w:tr>
      <w:tr w:rsidR="00E14B45" w:rsidRPr="00453345" w14:paraId="0AEF69CE" w14:textId="77777777" w:rsidTr="00E3405F">
        <w:tblPrEx>
          <w:tblBorders>
            <w:insideV w:val="single" w:sz="4" w:space="0" w:color="auto"/>
          </w:tblBorders>
        </w:tblPrEx>
        <w:trPr>
          <w:trHeight w:val="70"/>
          <w:ins w:id="150" w:author="Tam, Danny@Energy" w:date="2021-03-11T14:24:00Z"/>
        </w:trPr>
        <w:tc>
          <w:tcPr>
            <w:tcW w:w="10790" w:type="dxa"/>
            <w:tcBorders>
              <w:top w:val="double" w:sz="4" w:space="0" w:color="auto"/>
              <w:left w:val="single" w:sz="4" w:space="0" w:color="auto"/>
              <w:bottom w:val="single" w:sz="4" w:space="0" w:color="auto"/>
              <w:right w:val="single" w:sz="4" w:space="0" w:color="auto"/>
            </w:tcBorders>
          </w:tcPr>
          <w:p w14:paraId="67BE4F27" w14:textId="33945FB0" w:rsidR="00E14B45" w:rsidRPr="00FC7B3A" w:rsidRDefault="00FC7B3A" w:rsidP="00E3405F">
            <w:pPr>
              <w:pStyle w:val="BodyText2"/>
              <w:rPr>
                <w:ins w:id="151" w:author="Tam, Danny@Energy" w:date="2021-03-11T14:24:00Z"/>
                <w:rFonts w:asciiTheme="minorHAnsi" w:hAnsiTheme="minorHAnsi"/>
                <w:bCs/>
                <w:sz w:val="20"/>
              </w:rPr>
            </w:pPr>
            <w:ins w:id="152" w:author="Tam, Danny@Energy" w:date="2021-03-11T14:25:00Z">
              <w:r w:rsidRPr="00FC7B3A">
                <w:rPr>
                  <w:rFonts w:asciiTheme="minorHAnsi" w:hAnsiTheme="minorHAnsi"/>
                  <w:bCs/>
                  <w:sz w:val="20"/>
                </w:rPr>
                <w:t>If a building is damaged or destroyed in a declared emergency area</w:t>
              </w:r>
            </w:ins>
            <w:ins w:id="153" w:author="Tam, Danny@Energy" w:date="2021-03-11T14:33:00Z">
              <w:r w:rsidR="002B6F0F">
                <w:rPr>
                  <w:rFonts w:asciiTheme="minorHAnsi" w:hAnsiTheme="minorHAnsi"/>
                  <w:bCs/>
                  <w:sz w:val="20"/>
                </w:rPr>
                <w:t xml:space="preserve"> prior to 1/1/2020</w:t>
              </w:r>
            </w:ins>
            <w:ins w:id="154" w:author="Tam, Danny@Energy" w:date="2021-03-11T14:34:00Z">
              <w:r w:rsidR="002B6F0F">
                <w:rPr>
                  <w:rFonts w:asciiTheme="minorHAnsi" w:hAnsiTheme="minorHAnsi"/>
                  <w:bCs/>
                  <w:sz w:val="20"/>
                </w:rPr>
                <w:t xml:space="preserve"> (AB-178)</w:t>
              </w:r>
            </w:ins>
            <w:ins w:id="155" w:author="Tam, Danny@Energy" w:date="2021-03-11T14:25:00Z">
              <w:r w:rsidRPr="00FC7B3A">
                <w:rPr>
                  <w:rFonts w:asciiTheme="minorHAnsi" w:hAnsiTheme="minorHAnsi"/>
                  <w:bCs/>
                  <w:sz w:val="20"/>
                </w:rPr>
                <w:t>, it must comply with PV requirement applicable on original</w:t>
              </w:r>
            </w:ins>
            <w:ins w:id="156" w:author="Tam, Danny@Energy" w:date="2021-03-11T14:30:00Z">
              <w:r w:rsidR="00CE35BC">
                <w:rPr>
                  <w:rFonts w:asciiTheme="minorHAnsi" w:hAnsiTheme="minorHAnsi"/>
                  <w:bCs/>
                  <w:sz w:val="20"/>
                </w:rPr>
                <w:t xml:space="preserve">ly constructed </w:t>
              </w:r>
            </w:ins>
            <w:ins w:id="157" w:author="Tam, Danny@Energy" w:date="2021-03-11T14:25:00Z">
              <w:r w:rsidRPr="00FC7B3A">
                <w:rPr>
                  <w:rFonts w:asciiTheme="minorHAnsi" w:hAnsiTheme="minorHAnsi"/>
                  <w:bCs/>
                  <w:sz w:val="20"/>
                </w:rPr>
                <w:t>permit date</w:t>
              </w:r>
            </w:ins>
            <w:ins w:id="158" w:author="Tam, Danny@Energy" w:date="2021-03-11T14:26:00Z">
              <w:r w:rsidR="00E80DF7">
                <w:rPr>
                  <w:rFonts w:asciiTheme="minorHAnsi" w:hAnsiTheme="minorHAnsi"/>
                  <w:bCs/>
                  <w:sz w:val="20"/>
                </w:rPr>
                <w:t xml:space="preserve">. </w:t>
              </w:r>
            </w:ins>
            <w:ins w:id="159" w:author="Tam, Danny@Energy" w:date="2021-03-11T14:29:00Z">
              <w:r w:rsidR="00CD6175">
                <w:rPr>
                  <w:rFonts w:asciiTheme="minorHAnsi" w:hAnsiTheme="minorHAnsi"/>
                  <w:bCs/>
                  <w:sz w:val="20"/>
                </w:rPr>
                <w:t xml:space="preserve">Eligibility </w:t>
              </w:r>
            </w:ins>
            <w:ins w:id="160" w:author="Tam, Danny@Energy" w:date="2021-03-11T14:32:00Z">
              <w:r w:rsidR="00636860">
                <w:rPr>
                  <w:rFonts w:asciiTheme="minorHAnsi" w:hAnsiTheme="minorHAnsi"/>
                  <w:bCs/>
                  <w:sz w:val="20"/>
                </w:rPr>
                <w:t xml:space="preserve">for this exception, </w:t>
              </w:r>
            </w:ins>
            <w:ins w:id="161" w:author="Tam, Danny@Energy" w:date="2021-03-11T14:29:00Z">
              <w:r w:rsidR="00CD6175">
                <w:rPr>
                  <w:rFonts w:asciiTheme="minorHAnsi" w:hAnsiTheme="minorHAnsi"/>
                  <w:bCs/>
                  <w:sz w:val="20"/>
                </w:rPr>
                <w:t xml:space="preserve">such as </w:t>
              </w:r>
            </w:ins>
            <w:ins w:id="162" w:author="Tam, Danny@Energy" w:date="2021-03-11T14:25:00Z">
              <w:r w:rsidRPr="00FC7B3A">
                <w:rPr>
                  <w:rFonts w:asciiTheme="minorHAnsi" w:hAnsiTheme="minorHAnsi"/>
                  <w:bCs/>
                  <w:sz w:val="20"/>
                </w:rPr>
                <w:t>income or insurance requirements</w:t>
              </w:r>
            </w:ins>
            <w:ins w:id="163" w:author="Tam, Danny@Energy" w:date="2021-03-11T14:32:00Z">
              <w:r w:rsidR="00636860">
                <w:rPr>
                  <w:rFonts w:asciiTheme="minorHAnsi" w:hAnsiTheme="minorHAnsi"/>
                  <w:bCs/>
                  <w:sz w:val="20"/>
                </w:rPr>
                <w:t>,</w:t>
              </w:r>
            </w:ins>
            <w:ins w:id="164" w:author="Tam, Danny@Energy" w:date="2021-03-11T14:25:00Z">
              <w:r w:rsidRPr="00FC7B3A">
                <w:rPr>
                  <w:rFonts w:asciiTheme="minorHAnsi" w:hAnsiTheme="minorHAnsi"/>
                  <w:bCs/>
                  <w:sz w:val="20"/>
                </w:rPr>
                <w:t xml:space="preserve"> </w:t>
              </w:r>
            </w:ins>
            <w:ins w:id="165" w:author="Tam, Danny@Energy" w:date="2021-03-11T14:29:00Z">
              <w:r w:rsidR="00CD6175">
                <w:rPr>
                  <w:rFonts w:asciiTheme="minorHAnsi" w:hAnsiTheme="minorHAnsi"/>
                  <w:bCs/>
                  <w:sz w:val="20"/>
                </w:rPr>
                <w:t>s</w:t>
              </w:r>
            </w:ins>
            <w:ins w:id="166" w:author="Tam, Danny@Energy" w:date="2021-03-11T14:30:00Z">
              <w:r w:rsidR="00CE35BC">
                <w:rPr>
                  <w:rFonts w:asciiTheme="minorHAnsi" w:hAnsiTheme="minorHAnsi"/>
                  <w:bCs/>
                  <w:sz w:val="20"/>
                </w:rPr>
                <w:t xml:space="preserve">hall </w:t>
              </w:r>
            </w:ins>
            <w:ins w:id="167" w:author="Tam, Danny@Energy" w:date="2021-03-11T14:29:00Z">
              <w:r w:rsidR="00CD6175">
                <w:rPr>
                  <w:rFonts w:asciiTheme="minorHAnsi" w:hAnsiTheme="minorHAnsi"/>
                  <w:bCs/>
                  <w:sz w:val="20"/>
                </w:rPr>
                <w:t xml:space="preserve">be </w:t>
              </w:r>
            </w:ins>
            <w:ins w:id="168" w:author="Tam, Danny@Energy" w:date="2021-03-11T14:25:00Z">
              <w:r w:rsidRPr="00FC7B3A">
                <w:rPr>
                  <w:rFonts w:asciiTheme="minorHAnsi" w:hAnsiTheme="minorHAnsi"/>
                  <w:bCs/>
                  <w:sz w:val="20"/>
                </w:rPr>
                <w:t xml:space="preserve">confirmed by the enforcement agency. </w:t>
              </w:r>
            </w:ins>
          </w:p>
        </w:tc>
      </w:tr>
      <w:bookmarkEnd w:id="148"/>
      <w:tr w:rsidR="00C7420E" w:rsidRPr="00453345" w14:paraId="5154C831" w14:textId="77777777" w:rsidTr="00E3405F">
        <w:tblPrEx>
          <w:tblBorders>
            <w:insideV w:val="single" w:sz="4" w:space="0" w:color="auto"/>
          </w:tblBorders>
        </w:tblPrEx>
        <w:trPr>
          <w:trHeight w:val="70"/>
          <w:ins w:id="169" w:author="Tam, Danny@Energy" w:date="2021-03-11T13:40:00Z"/>
        </w:trPr>
        <w:tc>
          <w:tcPr>
            <w:tcW w:w="10790" w:type="dxa"/>
            <w:tcBorders>
              <w:top w:val="double" w:sz="4" w:space="0" w:color="auto"/>
              <w:left w:val="single" w:sz="4" w:space="0" w:color="auto"/>
              <w:bottom w:val="single" w:sz="4" w:space="0" w:color="auto"/>
              <w:right w:val="single" w:sz="4" w:space="0" w:color="auto"/>
            </w:tcBorders>
          </w:tcPr>
          <w:p w14:paraId="46129116" w14:textId="036E31D4" w:rsidR="00C7420E" w:rsidRPr="00287707" w:rsidRDefault="0095050A" w:rsidP="00E3405F">
            <w:pPr>
              <w:pStyle w:val="BodyText2"/>
              <w:rPr>
                <w:ins w:id="170" w:author="Tam, Danny@Energy" w:date="2021-03-11T13:40:00Z"/>
                <w:rFonts w:asciiTheme="minorHAnsi" w:hAnsiTheme="minorHAnsi"/>
                <w:b/>
                <w:sz w:val="20"/>
              </w:rPr>
            </w:pPr>
            <w:ins w:id="171" w:author="Tam, Danny@Energy" w:date="2021-03-11T13:52:00Z">
              <w:r>
                <w:rPr>
                  <w:rFonts w:asciiTheme="minorHAnsi" w:hAnsiTheme="minorHAnsi"/>
                  <w:b/>
                  <w:sz w:val="20"/>
                </w:rPr>
                <w:t>Snow Load</w:t>
              </w:r>
            </w:ins>
          </w:p>
        </w:tc>
      </w:tr>
      <w:tr w:rsidR="00C7420E" w:rsidRPr="00453345" w14:paraId="1BF19AA4" w14:textId="77777777" w:rsidTr="00E3405F">
        <w:tblPrEx>
          <w:tblBorders>
            <w:insideV w:val="single" w:sz="4" w:space="0" w:color="auto"/>
          </w:tblBorders>
        </w:tblPrEx>
        <w:trPr>
          <w:trHeight w:val="296"/>
          <w:ins w:id="172" w:author="Tam, Danny@Energy" w:date="2021-03-11T13:40:00Z"/>
        </w:trPr>
        <w:tc>
          <w:tcPr>
            <w:tcW w:w="10790" w:type="dxa"/>
            <w:tcBorders>
              <w:top w:val="single" w:sz="4" w:space="0" w:color="auto"/>
              <w:left w:val="single" w:sz="4" w:space="0" w:color="auto"/>
              <w:bottom w:val="single" w:sz="4" w:space="0" w:color="auto"/>
              <w:right w:val="single" w:sz="4" w:space="0" w:color="auto"/>
            </w:tcBorders>
          </w:tcPr>
          <w:p w14:paraId="3C90D96A" w14:textId="257E2096" w:rsidR="00C7420E" w:rsidRPr="00811E01" w:rsidRDefault="0095050A" w:rsidP="00E3405F">
            <w:pPr>
              <w:pStyle w:val="BodyText2"/>
              <w:rPr>
                <w:ins w:id="173" w:author="Tam, Danny@Energy" w:date="2021-03-11T13:40:00Z"/>
                <w:rFonts w:ascii="Calibri" w:hAnsi="Calibri" w:cs="Calibri"/>
                <w:b/>
              </w:rPr>
            </w:pPr>
            <w:ins w:id="174" w:author="Tam, Danny@Energy" w:date="2021-03-11T13:52:00Z">
              <w:r w:rsidRPr="0095050A">
                <w:rPr>
                  <w:rFonts w:asciiTheme="minorHAnsi" w:hAnsiTheme="minorHAnsi"/>
                  <w:sz w:val="20"/>
                </w:rPr>
                <w:t>The installer shall provide roof design, PV system design, and/or ASCE Standard 7-16, Chapter 7, Snow Loads calculation to the enforcement authority. The enforcement authority must determine that it is not possible for the PV system, including panels, modules, components, supports, and attachments to the roof, to meet ASCE Standard 7-16, Chapter 7, Snow Loads</w:t>
              </w:r>
            </w:ins>
            <w:ins w:id="175" w:author="Tam, Danny@Energy" w:date="2021-03-11T14:01:00Z">
              <w:r w:rsidR="00BF5A32">
                <w:rPr>
                  <w:rFonts w:asciiTheme="minorHAnsi" w:hAnsiTheme="minorHAnsi"/>
                  <w:sz w:val="20"/>
                </w:rPr>
                <w:t>.</w:t>
              </w:r>
            </w:ins>
          </w:p>
        </w:tc>
      </w:tr>
      <w:tr w:rsidR="00F3648C" w:rsidRPr="00453345" w14:paraId="486DF32F" w14:textId="77777777" w:rsidTr="00E3405F">
        <w:tblPrEx>
          <w:tblBorders>
            <w:insideV w:val="single" w:sz="4" w:space="0" w:color="auto"/>
          </w:tblBorders>
        </w:tblPrEx>
        <w:trPr>
          <w:trHeight w:val="296"/>
          <w:ins w:id="176" w:author="Tam, Danny@Energy" w:date="2021-03-11T13:51:00Z"/>
        </w:trPr>
        <w:tc>
          <w:tcPr>
            <w:tcW w:w="10790" w:type="dxa"/>
            <w:tcBorders>
              <w:top w:val="single" w:sz="4" w:space="0" w:color="auto"/>
              <w:left w:val="single" w:sz="4" w:space="0" w:color="auto"/>
              <w:bottom w:val="single" w:sz="4" w:space="0" w:color="auto"/>
              <w:right w:val="single" w:sz="4" w:space="0" w:color="auto"/>
            </w:tcBorders>
          </w:tcPr>
          <w:p w14:paraId="2E10753A" w14:textId="2A30F963" w:rsidR="00F3648C" w:rsidRPr="009F30C1" w:rsidRDefault="009F30C1" w:rsidP="00E3405F">
            <w:pPr>
              <w:pStyle w:val="BodyText2"/>
              <w:rPr>
                <w:ins w:id="177" w:author="Tam, Danny@Energy" w:date="2021-03-11T13:51:00Z"/>
                <w:rFonts w:asciiTheme="minorHAnsi" w:hAnsiTheme="minorHAnsi"/>
                <w:b/>
                <w:bCs/>
                <w:sz w:val="20"/>
              </w:rPr>
            </w:pPr>
            <w:ins w:id="178" w:author="Tam, Danny@Energy" w:date="2021-03-11T13:58:00Z">
              <w:r w:rsidRPr="009F30C1">
                <w:rPr>
                  <w:rFonts w:asciiTheme="minorHAnsi" w:hAnsiTheme="minorHAnsi"/>
                  <w:b/>
                  <w:bCs/>
                  <w:sz w:val="20"/>
                </w:rPr>
                <w:t>10-109(k) PV Requirement Determination</w:t>
              </w:r>
            </w:ins>
          </w:p>
        </w:tc>
      </w:tr>
      <w:tr w:rsidR="00F3648C" w:rsidRPr="00453345" w14:paraId="3C196BE6" w14:textId="77777777" w:rsidTr="00E3405F">
        <w:tblPrEx>
          <w:tblBorders>
            <w:insideV w:val="single" w:sz="4" w:space="0" w:color="auto"/>
          </w:tblBorders>
        </w:tblPrEx>
        <w:trPr>
          <w:trHeight w:val="296"/>
          <w:ins w:id="179" w:author="Tam, Danny@Energy" w:date="2021-03-11T13:51:00Z"/>
        </w:trPr>
        <w:tc>
          <w:tcPr>
            <w:tcW w:w="10790" w:type="dxa"/>
            <w:tcBorders>
              <w:top w:val="single" w:sz="4" w:space="0" w:color="auto"/>
              <w:left w:val="single" w:sz="4" w:space="0" w:color="auto"/>
              <w:bottom w:val="single" w:sz="4" w:space="0" w:color="auto"/>
              <w:right w:val="single" w:sz="4" w:space="0" w:color="auto"/>
            </w:tcBorders>
          </w:tcPr>
          <w:p w14:paraId="3D1725FF" w14:textId="32ECCD10" w:rsidR="00F3648C" w:rsidRPr="00287707" w:rsidRDefault="007F1BDB" w:rsidP="00E3405F">
            <w:pPr>
              <w:pStyle w:val="BodyText2"/>
              <w:rPr>
                <w:ins w:id="180" w:author="Tam, Danny@Energy" w:date="2021-03-11T13:51:00Z"/>
                <w:rFonts w:asciiTheme="minorHAnsi" w:hAnsiTheme="minorHAnsi"/>
                <w:sz w:val="20"/>
              </w:rPr>
            </w:pPr>
            <w:ins w:id="181" w:author="Tam, Danny@Energy" w:date="2021-03-11T14:07:00Z">
              <w:r>
                <w:rPr>
                  <w:rFonts w:asciiTheme="minorHAnsi" w:hAnsiTheme="minorHAnsi"/>
                  <w:sz w:val="20"/>
                </w:rPr>
                <w:t>Only buildings</w:t>
              </w:r>
            </w:ins>
            <w:ins w:id="182" w:author="Tam, Danny@Energy" w:date="2021-03-11T14:08:00Z">
              <w:r w:rsidR="004F5226">
                <w:rPr>
                  <w:rFonts w:asciiTheme="minorHAnsi" w:hAnsiTheme="minorHAnsi"/>
                  <w:sz w:val="20"/>
                </w:rPr>
                <w:t xml:space="preserve"> with</w:t>
              </w:r>
            </w:ins>
            <w:ins w:id="183" w:author="Tam, Danny@Energy" w:date="2021-03-11T14:07:00Z">
              <w:r>
                <w:rPr>
                  <w:rFonts w:asciiTheme="minorHAnsi" w:hAnsiTheme="minorHAnsi"/>
                  <w:sz w:val="20"/>
                </w:rPr>
                <w:t xml:space="preserve">in </w:t>
              </w:r>
            </w:ins>
            <w:ins w:id="184" w:author="Tam, Danny@Energy" w:date="2021-03-11T14:13:00Z">
              <w:r w:rsidR="004C039F">
                <w:rPr>
                  <w:rFonts w:asciiTheme="minorHAnsi" w:hAnsiTheme="minorHAnsi"/>
                  <w:sz w:val="20"/>
                </w:rPr>
                <w:t xml:space="preserve">the jurisdiction of </w:t>
              </w:r>
            </w:ins>
            <w:ins w:id="185" w:author="Tam, Danny@Energy" w:date="2021-03-11T14:07:00Z">
              <w:r w:rsidR="004F5226">
                <w:rPr>
                  <w:rFonts w:asciiTheme="minorHAnsi" w:hAnsiTheme="minorHAnsi"/>
                  <w:sz w:val="20"/>
                </w:rPr>
                <w:t>T</w:t>
              </w:r>
            </w:ins>
            <w:ins w:id="186" w:author="Tam, Danny@Energy" w:date="2021-03-11T14:08:00Z">
              <w:r w:rsidR="004F5226">
                <w:rPr>
                  <w:rFonts w:asciiTheme="minorHAnsi" w:hAnsiTheme="minorHAnsi"/>
                  <w:sz w:val="20"/>
                </w:rPr>
                <w:t>rinity P</w:t>
              </w:r>
            </w:ins>
            <w:ins w:id="187" w:author="Tam, Danny@Energy" w:date="2021-03-17T14:51:00Z">
              <w:r w:rsidR="00EE3739">
                <w:rPr>
                  <w:rFonts w:asciiTheme="minorHAnsi" w:hAnsiTheme="minorHAnsi"/>
                  <w:sz w:val="20"/>
                </w:rPr>
                <w:t>ublic Ut</w:t>
              </w:r>
            </w:ins>
            <w:ins w:id="188" w:author="Tam, Danny@Energy" w:date="2021-03-17T14:52:00Z">
              <w:r w:rsidR="00EE3739">
                <w:rPr>
                  <w:rFonts w:asciiTheme="minorHAnsi" w:hAnsiTheme="minorHAnsi"/>
                  <w:sz w:val="20"/>
                </w:rPr>
                <w:t>ility District</w:t>
              </w:r>
            </w:ins>
            <w:ins w:id="189" w:author="Tam, Danny@Energy" w:date="2021-03-11T14:08:00Z">
              <w:r w:rsidR="004F5226">
                <w:rPr>
                  <w:rFonts w:asciiTheme="minorHAnsi" w:hAnsiTheme="minorHAnsi"/>
                  <w:sz w:val="20"/>
                </w:rPr>
                <w:t xml:space="preserve"> or the City of Needles qualify for this exception.</w:t>
              </w:r>
            </w:ins>
          </w:p>
        </w:tc>
      </w:tr>
      <w:tr w:rsidR="00C7420E" w:rsidRPr="00453345" w14:paraId="3750AB32" w14:textId="77777777" w:rsidTr="00E3405F">
        <w:tblPrEx>
          <w:tblBorders>
            <w:insideV w:val="single" w:sz="4" w:space="0" w:color="auto"/>
          </w:tblBorders>
        </w:tblPrEx>
        <w:trPr>
          <w:trHeight w:val="296"/>
          <w:ins w:id="190" w:author="Tam, Danny@Energy" w:date="2021-03-11T13:40:00Z"/>
        </w:trPr>
        <w:tc>
          <w:tcPr>
            <w:tcW w:w="10790" w:type="dxa"/>
            <w:tcBorders>
              <w:top w:val="single" w:sz="4" w:space="0" w:color="auto"/>
              <w:left w:val="single" w:sz="4" w:space="0" w:color="auto"/>
              <w:bottom w:val="double" w:sz="4" w:space="0" w:color="auto"/>
              <w:right w:val="single" w:sz="4" w:space="0" w:color="auto"/>
            </w:tcBorders>
            <w:vAlign w:val="center"/>
          </w:tcPr>
          <w:p w14:paraId="1EC644F8" w14:textId="77777777" w:rsidR="00C7420E" w:rsidRPr="00D80BBB" w:rsidRDefault="00C7420E" w:rsidP="00E3405F">
            <w:pPr>
              <w:pStyle w:val="BodyText2"/>
              <w:rPr>
                <w:ins w:id="191" w:author="Tam, Danny@Energy" w:date="2021-03-11T13:40:00Z"/>
                <w:rFonts w:asciiTheme="minorHAnsi" w:hAnsiTheme="minorHAnsi"/>
                <w:b/>
              </w:rPr>
            </w:pPr>
            <w:ins w:id="192" w:author="Tam, Danny@Energy" w:date="2021-03-11T13:40:00Z">
              <w:r w:rsidRPr="0023694B">
                <w:rPr>
                  <w:rFonts w:asciiTheme="minorHAnsi" w:hAnsiTheme="minorHAnsi"/>
                  <w:b/>
                  <w:sz w:val="20"/>
                  <w:szCs w:val="20"/>
                </w:rPr>
                <w:t xml:space="preserve">The responsible person’s signature on this compliance document affirms that all applicable requirements in this table have been met.  </w:t>
              </w:r>
            </w:ins>
          </w:p>
        </w:tc>
      </w:tr>
      <w:bookmarkEnd w:id="108"/>
    </w:tbl>
    <w:p w14:paraId="25726C09" w14:textId="46FCACCE" w:rsidR="00C7420E" w:rsidRDefault="00C7420E" w:rsidP="00012A93">
      <w:pPr>
        <w:rPr>
          <w:ins w:id="193" w:author="Tam, Danny@Energy" w:date="2021-03-11T13:40:00Z"/>
          <w:rFonts w:asciiTheme="minorHAnsi" w:hAnsiTheme="minorHAnsi"/>
          <w:sz w:val="18"/>
          <w:szCs w:val="18"/>
        </w:rPr>
      </w:pPr>
    </w:p>
    <w:p w14:paraId="667E23AA" w14:textId="77777777" w:rsidR="00C7420E" w:rsidRDefault="00C7420E" w:rsidP="00012A93">
      <w:pPr>
        <w:rPr>
          <w:rFonts w:asciiTheme="minorHAnsi" w:hAnsiTheme="minorHAnsi"/>
          <w:sz w:val="18"/>
          <w:szCs w:val="18"/>
        </w:rPr>
      </w:pPr>
    </w:p>
    <w:tbl>
      <w:tblPr>
        <w:tblW w:w="500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2"/>
        <w:gridCol w:w="2079"/>
        <w:gridCol w:w="8089"/>
      </w:tblGrid>
      <w:tr w:rsidR="000023C4" w:rsidRPr="00A3784E" w14:paraId="77B47CFD" w14:textId="77777777" w:rsidTr="00741143">
        <w:trPr>
          <w:trHeight w:val="144"/>
        </w:trPr>
        <w:tc>
          <w:tcPr>
            <w:tcW w:w="10790" w:type="dxa"/>
            <w:gridSpan w:val="3"/>
            <w:tcMar>
              <w:top w:w="0" w:type="dxa"/>
              <w:left w:w="115" w:type="dxa"/>
              <w:bottom w:w="0" w:type="dxa"/>
              <w:right w:w="115" w:type="dxa"/>
            </w:tcMar>
            <w:vAlign w:val="center"/>
          </w:tcPr>
          <w:p w14:paraId="54F8A49B" w14:textId="77777777" w:rsidR="000023C4" w:rsidRDefault="000023C4" w:rsidP="00741143">
            <w:pPr>
              <w:pStyle w:val="Heading2"/>
              <w:spacing w:before="0" w:after="0"/>
              <w:rPr>
                <w:rFonts w:asciiTheme="minorHAnsi" w:hAnsiTheme="minorHAnsi"/>
              </w:rPr>
            </w:pPr>
            <w:bookmarkStart w:id="194" w:name="_Hlk45095267"/>
            <w:r>
              <w:rPr>
                <w:rFonts w:asciiTheme="minorHAnsi" w:hAnsiTheme="minorHAnsi"/>
              </w:rPr>
              <w:t>H</w:t>
            </w:r>
            <w:r w:rsidRPr="00A3784E">
              <w:rPr>
                <w:rFonts w:asciiTheme="minorHAnsi" w:hAnsiTheme="minorHAnsi"/>
              </w:rPr>
              <w:t xml:space="preserve">. </w:t>
            </w:r>
            <w:r>
              <w:rPr>
                <w:rFonts w:asciiTheme="minorHAnsi" w:hAnsiTheme="minorHAnsi"/>
              </w:rPr>
              <w:t>SMUD Solar Share Program</w:t>
            </w:r>
          </w:p>
          <w:p w14:paraId="61CFB08A" w14:textId="5EE589DB" w:rsidR="000023C4" w:rsidRPr="005A65A3" w:rsidRDefault="000023C4" w:rsidP="00795E21">
            <w:r w:rsidRPr="005A65A3">
              <w:rPr>
                <w:rFonts w:asciiTheme="minorHAnsi" w:hAnsiTheme="minorHAnsi" w:cstheme="minorHAnsi"/>
                <w:sz w:val="18"/>
                <w:szCs w:val="18"/>
              </w:rPr>
              <w:t>&lt;&lt;If A0</w:t>
            </w:r>
            <w:r w:rsidR="00795E21">
              <w:rPr>
                <w:rFonts w:asciiTheme="minorHAnsi" w:hAnsiTheme="minorHAnsi" w:cstheme="minorHAnsi"/>
                <w:sz w:val="18"/>
                <w:szCs w:val="18"/>
              </w:rPr>
              <w:t>5</w:t>
            </w:r>
            <w:r w:rsidRPr="005A65A3">
              <w:rPr>
                <w:rFonts w:asciiTheme="minorHAnsi" w:hAnsiTheme="minorHAnsi" w:cstheme="minorHAnsi"/>
                <w:sz w:val="18"/>
                <w:szCs w:val="18"/>
              </w:rPr>
              <w:t xml:space="preserve"> </w:t>
            </w:r>
            <w:r w:rsidR="00795E21">
              <w:rPr>
                <w:rFonts w:asciiTheme="minorHAnsi" w:hAnsiTheme="minorHAnsi" w:cstheme="minorHAnsi"/>
                <w:sz w:val="18"/>
                <w:szCs w:val="18"/>
              </w:rPr>
              <w:t xml:space="preserve">≠ </w:t>
            </w:r>
            <w:r w:rsidRPr="005A65A3">
              <w:rPr>
                <w:rFonts w:asciiTheme="minorHAnsi" w:hAnsiTheme="minorHAnsi" w:cstheme="minorHAnsi"/>
                <w:sz w:val="18"/>
                <w:szCs w:val="18"/>
              </w:rPr>
              <w:t>“Community Solar”, then display the "section does not apply" message; else display this entire table &gt;&gt;</w:t>
            </w:r>
          </w:p>
        </w:tc>
      </w:tr>
      <w:tr w:rsidR="00741143" w:rsidRPr="00A3784E" w14:paraId="48923606" w14:textId="2E46A7FC" w:rsidTr="00741143">
        <w:trPr>
          <w:trHeight w:val="144"/>
        </w:trPr>
        <w:tc>
          <w:tcPr>
            <w:tcW w:w="622" w:type="dxa"/>
            <w:tcMar>
              <w:top w:w="29" w:type="dxa"/>
              <w:left w:w="115" w:type="dxa"/>
              <w:bottom w:w="29" w:type="dxa"/>
              <w:right w:w="115" w:type="dxa"/>
            </w:tcMar>
            <w:vAlign w:val="center"/>
          </w:tcPr>
          <w:p w14:paraId="305246CA" w14:textId="39362349" w:rsidR="00741143" w:rsidRDefault="00741143" w:rsidP="00741143">
            <w:pPr>
              <w:pStyle w:val="BodyText2"/>
              <w:spacing w:before="0" w:after="0"/>
              <w:jc w:val="center"/>
              <w:rPr>
                <w:rFonts w:asciiTheme="minorHAnsi" w:hAnsiTheme="minorHAnsi"/>
                <w:sz w:val="18"/>
                <w:szCs w:val="18"/>
              </w:rPr>
            </w:pPr>
            <w:r>
              <w:rPr>
                <w:rFonts w:asciiTheme="minorHAnsi" w:hAnsiTheme="minorHAnsi"/>
                <w:sz w:val="18"/>
                <w:szCs w:val="18"/>
              </w:rPr>
              <w:t>01</w:t>
            </w:r>
          </w:p>
        </w:tc>
        <w:tc>
          <w:tcPr>
            <w:tcW w:w="2079" w:type="dxa"/>
            <w:vAlign w:val="center"/>
          </w:tcPr>
          <w:p w14:paraId="5F728CD8" w14:textId="5737CF0F" w:rsidR="00741143" w:rsidRDefault="00741143" w:rsidP="00741143">
            <w:pPr>
              <w:pStyle w:val="Default"/>
              <w:rPr>
                <w:rFonts w:asciiTheme="minorHAnsi" w:hAnsiTheme="minorHAnsi"/>
                <w:sz w:val="20"/>
                <w:szCs w:val="18"/>
              </w:rPr>
            </w:pPr>
            <w:r>
              <w:rPr>
                <w:rFonts w:asciiTheme="minorHAnsi" w:hAnsiTheme="minorHAnsi"/>
                <w:sz w:val="20"/>
                <w:szCs w:val="18"/>
              </w:rPr>
              <w:t>Required kW</w:t>
            </w:r>
          </w:p>
        </w:tc>
        <w:tc>
          <w:tcPr>
            <w:tcW w:w="8089" w:type="dxa"/>
            <w:vAlign w:val="center"/>
          </w:tcPr>
          <w:p w14:paraId="67A72B63" w14:textId="37A2D30D" w:rsidR="00741143" w:rsidRDefault="00741143" w:rsidP="00741143">
            <w:pPr>
              <w:pStyle w:val="Default"/>
              <w:rPr>
                <w:rFonts w:asciiTheme="minorHAnsi" w:hAnsiTheme="minorHAnsi"/>
                <w:sz w:val="20"/>
                <w:szCs w:val="18"/>
              </w:rPr>
            </w:pPr>
            <w:r>
              <w:rPr>
                <w:rFonts w:asciiTheme="minorHAnsi" w:hAnsiTheme="minorHAnsi"/>
                <w:sz w:val="20"/>
                <w:szCs w:val="18"/>
              </w:rPr>
              <w:t>&lt;&lt; From CF1R-PRF-01&gt;&gt;</w:t>
            </w:r>
          </w:p>
        </w:tc>
      </w:tr>
      <w:tr w:rsidR="000023C4" w:rsidRPr="00A3784E" w14:paraId="15A4F8EC" w14:textId="77777777" w:rsidTr="00741143">
        <w:trPr>
          <w:trHeight w:val="144"/>
        </w:trPr>
        <w:tc>
          <w:tcPr>
            <w:tcW w:w="622" w:type="dxa"/>
            <w:tcMar>
              <w:top w:w="29" w:type="dxa"/>
              <w:left w:w="115" w:type="dxa"/>
              <w:bottom w:w="29" w:type="dxa"/>
              <w:right w:w="115" w:type="dxa"/>
            </w:tcMar>
            <w:vAlign w:val="center"/>
          </w:tcPr>
          <w:p w14:paraId="622BF476" w14:textId="6100485E" w:rsidR="000023C4" w:rsidRPr="00A3784E" w:rsidRDefault="000023C4" w:rsidP="00F96F27">
            <w:pPr>
              <w:pStyle w:val="BodyText2"/>
              <w:spacing w:before="0" w:after="0" w:line="259" w:lineRule="auto"/>
              <w:jc w:val="center"/>
              <w:rPr>
                <w:rFonts w:asciiTheme="minorHAnsi" w:hAnsiTheme="minorHAnsi"/>
                <w:sz w:val="18"/>
                <w:szCs w:val="18"/>
              </w:rPr>
            </w:pPr>
            <w:r>
              <w:rPr>
                <w:rFonts w:asciiTheme="minorHAnsi" w:hAnsiTheme="minorHAnsi"/>
                <w:sz w:val="18"/>
                <w:szCs w:val="18"/>
              </w:rPr>
              <w:t>0</w:t>
            </w:r>
            <w:r w:rsidR="00741143">
              <w:rPr>
                <w:rFonts w:asciiTheme="minorHAnsi" w:hAnsiTheme="minorHAnsi"/>
                <w:sz w:val="18"/>
                <w:szCs w:val="18"/>
              </w:rPr>
              <w:t>2</w:t>
            </w:r>
          </w:p>
        </w:tc>
        <w:tc>
          <w:tcPr>
            <w:tcW w:w="10168" w:type="dxa"/>
            <w:gridSpan w:val="2"/>
            <w:vAlign w:val="center"/>
          </w:tcPr>
          <w:p w14:paraId="4B4E4B20" w14:textId="77777777" w:rsidR="000023C4" w:rsidRPr="00A3784E" w:rsidRDefault="000023C4" w:rsidP="00741143">
            <w:pPr>
              <w:pStyle w:val="Default"/>
              <w:rPr>
                <w:rFonts w:asciiTheme="minorHAnsi" w:hAnsiTheme="minorHAnsi"/>
                <w:sz w:val="18"/>
                <w:szCs w:val="18"/>
              </w:rPr>
            </w:pPr>
            <w:r>
              <w:rPr>
                <w:rFonts w:asciiTheme="minorHAnsi" w:hAnsiTheme="minorHAnsi"/>
                <w:sz w:val="20"/>
                <w:szCs w:val="18"/>
              </w:rPr>
              <w:t xml:space="preserve">Attach a copy of SMUD </w:t>
            </w:r>
            <w:r w:rsidRPr="005A65A3">
              <w:rPr>
                <w:rFonts w:asciiTheme="minorHAnsi" w:hAnsiTheme="minorHAnsi"/>
                <w:sz w:val="20"/>
                <w:szCs w:val="18"/>
              </w:rPr>
              <w:t xml:space="preserve">Attestation of Premise Registration in Neighborhood </w:t>
            </w:r>
            <w:proofErr w:type="spellStart"/>
            <w:r w:rsidRPr="005A65A3">
              <w:rPr>
                <w:rFonts w:asciiTheme="minorHAnsi" w:hAnsiTheme="minorHAnsi"/>
                <w:sz w:val="20"/>
                <w:szCs w:val="18"/>
              </w:rPr>
              <w:t>SolarShares</w:t>
            </w:r>
            <w:proofErr w:type="spellEnd"/>
            <w:r w:rsidRPr="005A65A3">
              <w:rPr>
                <w:rFonts w:asciiTheme="minorHAnsi" w:hAnsiTheme="minorHAnsi"/>
                <w:sz w:val="20"/>
                <w:szCs w:val="18"/>
              </w:rPr>
              <w:t xml:space="preserve"> (Attestation)</w:t>
            </w:r>
            <w:r>
              <w:rPr>
                <w:rFonts w:asciiTheme="minorHAnsi" w:hAnsiTheme="minorHAnsi"/>
                <w:sz w:val="20"/>
                <w:szCs w:val="18"/>
              </w:rPr>
              <w:t>.</w:t>
            </w:r>
            <w:r w:rsidRPr="005A65A3">
              <w:rPr>
                <w:rFonts w:asciiTheme="minorHAnsi" w:hAnsiTheme="minorHAnsi"/>
                <w:sz w:val="20"/>
                <w:szCs w:val="18"/>
              </w:rPr>
              <w:t xml:space="preserve"> </w:t>
            </w:r>
          </w:p>
        </w:tc>
      </w:tr>
      <w:tr w:rsidR="000023C4" w:rsidRPr="00D80BBB" w14:paraId="71D7B575" w14:textId="77777777" w:rsidTr="00741143">
        <w:tblPrEx>
          <w:tblCellMar>
            <w:left w:w="86" w:type="dxa"/>
            <w:right w:w="86" w:type="dxa"/>
          </w:tblCellMar>
        </w:tblPrEx>
        <w:trPr>
          <w:trHeight w:val="296"/>
        </w:trPr>
        <w:tc>
          <w:tcPr>
            <w:tcW w:w="10790" w:type="dxa"/>
            <w:gridSpan w:val="3"/>
            <w:tcBorders>
              <w:top w:val="single" w:sz="4" w:space="0" w:color="auto"/>
              <w:left w:val="single" w:sz="4" w:space="0" w:color="auto"/>
              <w:bottom w:val="double" w:sz="4" w:space="0" w:color="auto"/>
              <w:right w:val="single" w:sz="4" w:space="0" w:color="auto"/>
            </w:tcBorders>
            <w:vAlign w:val="center"/>
          </w:tcPr>
          <w:p w14:paraId="74EE3798" w14:textId="77777777" w:rsidR="000023C4" w:rsidRPr="00D80BBB" w:rsidRDefault="000023C4" w:rsidP="00741143">
            <w:pPr>
              <w:pStyle w:val="BodyText2"/>
              <w:ind w:right="135"/>
              <w:rPr>
                <w:rFonts w:asciiTheme="minorHAnsi" w:hAnsiTheme="minorHAnsi"/>
                <w:b/>
              </w:rPr>
            </w:pPr>
            <w:r w:rsidRPr="0023694B">
              <w:rPr>
                <w:rFonts w:asciiTheme="minorHAnsi" w:hAnsiTheme="minorHAnsi"/>
                <w:b/>
                <w:sz w:val="20"/>
                <w:szCs w:val="20"/>
              </w:rPr>
              <w:t xml:space="preserve">The responsible person’s signature on this compliance document affirms that all applicable requirements in this table have been met.  </w:t>
            </w:r>
          </w:p>
        </w:tc>
      </w:tr>
      <w:bookmarkEnd w:id="194"/>
    </w:tbl>
    <w:p w14:paraId="20D585BB" w14:textId="77777777" w:rsidR="000023C4" w:rsidRPr="00C005DB" w:rsidRDefault="000023C4" w:rsidP="00012A93">
      <w:pPr>
        <w:rPr>
          <w:rFonts w:asciiTheme="minorHAnsi" w:hAnsiTheme="minorHAnsi"/>
          <w:sz w:val="18"/>
          <w:szCs w:val="18"/>
        </w:rPr>
      </w:pPr>
    </w:p>
    <w:tbl>
      <w:tblPr>
        <w:tblW w:w="10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6"/>
      </w:tblGrid>
      <w:tr w:rsidR="00287707" w:rsidRPr="008B38A1" w14:paraId="4B3F37E7" w14:textId="77777777" w:rsidTr="000735CB">
        <w:trPr>
          <w:trHeight w:val="136"/>
        </w:trPr>
        <w:tc>
          <w:tcPr>
            <w:tcW w:w="10796" w:type="dxa"/>
            <w:tcBorders>
              <w:top w:val="single" w:sz="4" w:space="0" w:color="000000"/>
              <w:left w:val="single" w:sz="4" w:space="0" w:color="000000"/>
              <w:bottom w:val="single" w:sz="4" w:space="0" w:color="000000"/>
              <w:right w:val="single" w:sz="4" w:space="0" w:color="000000"/>
            </w:tcBorders>
            <w:vAlign w:val="center"/>
          </w:tcPr>
          <w:p w14:paraId="6E1C358C" w14:textId="5B34E6F3" w:rsidR="00287707" w:rsidRPr="008B38A1" w:rsidRDefault="000023C4" w:rsidP="00E0089F">
            <w:pPr>
              <w:spacing w:line="276" w:lineRule="auto"/>
              <w:rPr>
                <w:rFonts w:asciiTheme="minorHAnsi" w:eastAsia="Calibri" w:hAnsiTheme="minorHAnsi"/>
                <w:b/>
                <w:sz w:val="18"/>
                <w:szCs w:val="18"/>
              </w:rPr>
            </w:pPr>
            <w:r>
              <w:rPr>
                <w:rFonts w:asciiTheme="minorHAnsi" w:eastAsia="Calibri" w:hAnsiTheme="minorHAnsi"/>
                <w:b/>
                <w:szCs w:val="18"/>
              </w:rPr>
              <w:t>I</w:t>
            </w:r>
            <w:r w:rsidR="00287707" w:rsidRPr="004F73D0">
              <w:rPr>
                <w:rFonts w:asciiTheme="minorHAnsi" w:eastAsia="Calibri" w:hAnsiTheme="minorHAnsi"/>
                <w:b/>
                <w:szCs w:val="18"/>
              </w:rPr>
              <w:t>. Compliance Statement</w:t>
            </w:r>
          </w:p>
        </w:tc>
      </w:tr>
      <w:tr w:rsidR="00287707" w:rsidRPr="008B38A1" w14:paraId="51800070" w14:textId="77777777" w:rsidTr="000735CB">
        <w:trPr>
          <w:trHeight w:val="136"/>
        </w:trPr>
        <w:tc>
          <w:tcPr>
            <w:tcW w:w="10796" w:type="dxa"/>
            <w:tcBorders>
              <w:top w:val="single" w:sz="4" w:space="0" w:color="000000"/>
              <w:left w:val="single" w:sz="4" w:space="0" w:color="000000"/>
              <w:bottom w:val="single" w:sz="4" w:space="0" w:color="000000"/>
              <w:right w:val="single" w:sz="4" w:space="0" w:color="000000"/>
            </w:tcBorders>
            <w:vAlign w:val="center"/>
          </w:tcPr>
          <w:p w14:paraId="53507AB3" w14:textId="2D5F3447" w:rsidR="00287707" w:rsidRPr="00B65067" w:rsidRDefault="00287707">
            <w:pPr>
              <w:rPr>
                <w:rFonts w:asciiTheme="minorHAnsi" w:eastAsia="Calibri" w:hAnsiTheme="minorHAnsi"/>
                <w:b/>
                <w:sz w:val="18"/>
                <w:szCs w:val="18"/>
              </w:rPr>
            </w:pPr>
            <w:r w:rsidRPr="00B65067">
              <w:rPr>
                <w:rFonts w:asciiTheme="minorHAnsi" w:eastAsia="Calibri" w:hAnsiTheme="minorHAnsi"/>
                <w:b/>
                <w:szCs w:val="18"/>
              </w:rPr>
              <w:t>&lt;&lt;</w:t>
            </w:r>
            <w:r w:rsidRPr="00041230">
              <w:rPr>
                <w:rFonts w:asciiTheme="minorHAnsi" w:eastAsia="Calibri" w:hAnsiTheme="minorHAnsi"/>
                <w:b/>
              </w:rPr>
              <w:t>calculated field: if</w:t>
            </w:r>
            <w:r w:rsidR="00B65067" w:rsidRPr="00041230">
              <w:rPr>
                <w:rFonts w:asciiTheme="minorHAnsi" w:eastAsia="Calibri" w:hAnsiTheme="minorHAnsi"/>
                <w:b/>
              </w:rPr>
              <w:t xml:space="preserve"> C</w:t>
            </w:r>
            <w:r w:rsidR="00C23F85">
              <w:rPr>
                <w:rFonts w:asciiTheme="minorHAnsi" w:eastAsia="Calibri" w:hAnsiTheme="minorHAnsi"/>
                <w:b/>
              </w:rPr>
              <w:t>11</w:t>
            </w:r>
            <w:r w:rsidR="00B65067" w:rsidRPr="003B2664">
              <w:rPr>
                <w:rFonts w:asciiTheme="minorHAnsi" w:eastAsia="Calibri" w:hAnsiTheme="minorHAnsi"/>
                <w:b/>
              </w:rPr>
              <w:t xml:space="preserve"> </w:t>
            </w:r>
            <w:r w:rsidR="00B65067" w:rsidRPr="00C47ED7">
              <w:rPr>
                <w:rFonts w:asciiTheme="minorHAnsi" w:hAnsiTheme="minorHAnsi"/>
                <w:b/>
              </w:rPr>
              <w:t>≥ B1</w:t>
            </w:r>
            <w:r w:rsidR="00C23F85">
              <w:rPr>
                <w:rFonts w:asciiTheme="minorHAnsi" w:hAnsiTheme="minorHAnsi"/>
                <w:b/>
              </w:rPr>
              <w:t>4</w:t>
            </w:r>
            <w:r w:rsidR="00C47ED7" w:rsidRPr="00C47ED7">
              <w:rPr>
                <w:rFonts w:asciiTheme="minorHAnsi" w:hAnsiTheme="minorHAnsi"/>
                <w:b/>
              </w:rPr>
              <w:t xml:space="preserve"> or A05 = </w:t>
            </w:r>
            <w:r w:rsidR="00A53C5F">
              <w:rPr>
                <w:rFonts w:asciiTheme="minorHAnsi" w:hAnsiTheme="minorHAnsi"/>
                <w:b/>
              </w:rPr>
              <w:t>“</w:t>
            </w:r>
            <w:r w:rsidR="00C47ED7" w:rsidRPr="00C47ED7">
              <w:rPr>
                <w:rFonts w:asciiTheme="minorHAnsi" w:hAnsiTheme="minorHAnsi"/>
                <w:b/>
              </w:rPr>
              <w:t>No PV – limited solar access</w:t>
            </w:r>
            <w:r w:rsidR="00A53C5F">
              <w:rPr>
                <w:rFonts w:asciiTheme="minorHAnsi" w:hAnsiTheme="minorHAnsi"/>
                <w:b/>
              </w:rPr>
              <w:t>”</w:t>
            </w:r>
            <w:r w:rsidR="000023C4">
              <w:rPr>
                <w:rFonts w:asciiTheme="minorHAnsi" w:hAnsiTheme="minorHAnsi"/>
                <w:b/>
              </w:rPr>
              <w:t xml:space="preserve"> or </w:t>
            </w:r>
            <w:r w:rsidR="000023C4" w:rsidRPr="0001239F">
              <w:rPr>
                <w:rFonts w:asciiTheme="minorHAnsi" w:hAnsiTheme="minorHAnsi"/>
                <w:b/>
              </w:rPr>
              <w:t>“Community Solar”</w:t>
            </w:r>
            <w:r w:rsidRPr="00041230">
              <w:rPr>
                <w:rFonts w:asciiTheme="minorHAnsi" w:eastAsia="Calibri" w:hAnsiTheme="minorHAnsi"/>
                <w:b/>
              </w:rPr>
              <w:t>,</w:t>
            </w:r>
            <w:r w:rsidRPr="00B65067">
              <w:rPr>
                <w:rFonts w:asciiTheme="minorHAnsi" w:eastAsia="Calibri" w:hAnsiTheme="minorHAnsi"/>
                <w:b/>
                <w:szCs w:val="18"/>
              </w:rPr>
              <w:t xml:space="preserve"> then display result: </w:t>
            </w:r>
            <w:r w:rsidR="00E0089F">
              <w:rPr>
                <w:rFonts w:asciiTheme="minorHAnsi" w:eastAsia="Calibri" w:hAnsiTheme="minorHAnsi"/>
                <w:b/>
                <w:szCs w:val="18"/>
              </w:rPr>
              <w:t>P</w:t>
            </w:r>
            <w:r w:rsidRPr="00B65067">
              <w:rPr>
                <w:rFonts w:asciiTheme="minorHAnsi" w:eastAsia="Calibri" w:hAnsiTheme="minorHAnsi"/>
                <w:b/>
                <w:szCs w:val="18"/>
              </w:rPr>
              <w:t xml:space="preserve">ass - dwelling complies with the </w:t>
            </w:r>
            <w:r w:rsidR="002A5A67" w:rsidRPr="00B65067">
              <w:rPr>
                <w:rFonts w:asciiTheme="minorHAnsi" w:eastAsia="Calibri" w:hAnsiTheme="minorHAnsi"/>
                <w:b/>
                <w:szCs w:val="18"/>
              </w:rPr>
              <w:t>Photovoltaic Systems requirements</w:t>
            </w:r>
            <w:r w:rsidRPr="00B65067">
              <w:rPr>
                <w:rFonts w:asciiTheme="minorHAnsi" w:eastAsia="Calibri" w:hAnsiTheme="minorHAnsi"/>
                <w:b/>
                <w:szCs w:val="18"/>
              </w:rPr>
              <w:t xml:space="preserve">; else display result: </w:t>
            </w:r>
            <w:r w:rsidR="00E0089F">
              <w:rPr>
                <w:rFonts w:asciiTheme="minorHAnsi" w:eastAsia="Calibri" w:hAnsiTheme="minorHAnsi"/>
                <w:b/>
                <w:szCs w:val="18"/>
              </w:rPr>
              <w:t>F</w:t>
            </w:r>
            <w:r w:rsidRPr="00B65067">
              <w:rPr>
                <w:rFonts w:asciiTheme="minorHAnsi" w:eastAsia="Calibri" w:hAnsiTheme="minorHAnsi"/>
                <w:b/>
                <w:szCs w:val="18"/>
              </w:rPr>
              <w:t xml:space="preserve">ail - dwelling does not comply with the </w:t>
            </w:r>
            <w:r w:rsidR="002A5A67" w:rsidRPr="00B65067">
              <w:rPr>
                <w:rFonts w:asciiTheme="minorHAnsi" w:eastAsia="Calibri" w:hAnsiTheme="minorHAnsi"/>
                <w:b/>
                <w:szCs w:val="18"/>
              </w:rPr>
              <w:t>Photovoltaic System requirements</w:t>
            </w:r>
            <w:r w:rsidRPr="00B65067">
              <w:rPr>
                <w:rFonts w:asciiTheme="minorHAnsi" w:eastAsia="Calibri" w:hAnsiTheme="minorHAnsi"/>
                <w:b/>
                <w:szCs w:val="18"/>
              </w:rPr>
              <w:t>&gt;&gt;</w:t>
            </w:r>
          </w:p>
        </w:tc>
      </w:tr>
    </w:tbl>
    <w:p w14:paraId="4196EB91" w14:textId="276E98B7" w:rsidR="00E20FE0" w:rsidRDefault="00E20FE0" w:rsidP="000A4E0F"/>
    <w:p w14:paraId="58E560F2" w14:textId="77777777" w:rsidR="00E20FE0" w:rsidRDefault="00E20FE0">
      <w:r>
        <w:br w:type="page"/>
      </w:r>
    </w:p>
    <w:tbl>
      <w:tblPr>
        <w:tblW w:w="4988" w:type="pct"/>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341"/>
        <w:gridCol w:w="5423"/>
      </w:tblGrid>
      <w:tr w:rsidR="00670948" w:rsidRPr="009E2C1C" w14:paraId="383A9D74" w14:textId="77777777" w:rsidTr="00B046FC">
        <w:trPr>
          <w:trHeight w:val="206"/>
        </w:trPr>
        <w:tc>
          <w:tcPr>
            <w:tcW w:w="10945" w:type="dxa"/>
            <w:gridSpan w:val="2"/>
            <w:vAlign w:val="center"/>
          </w:tcPr>
          <w:p w14:paraId="00AAEC5F" w14:textId="77777777" w:rsidR="00670948" w:rsidRPr="009351D2" w:rsidRDefault="00670948" w:rsidP="00B046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Calibri" w:hAnsi="Calibri" w:cs="Arial"/>
                <w:b/>
                <w:caps/>
                <w:sz w:val="18"/>
                <w:szCs w:val="18"/>
              </w:rPr>
              <w:t>Documentation Author's Declaration Statement</w:t>
            </w:r>
          </w:p>
        </w:tc>
      </w:tr>
      <w:tr w:rsidR="00670948" w:rsidRPr="001B14D6" w14:paraId="7E462C31" w14:textId="77777777" w:rsidTr="00B046FC">
        <w:trPr>
          <w:trHeight w:val="206"/>
        </w:trPr>
        <w:tc>
          <w:tcPr>
            <w:tcW w:w="10945" w:type="dxa"/>
            <w:gridSpan w:val="2"/>
            <w:vAlign w:val="center"/>
          </w:tcPr>
          <w:p w14:paraId="3BB733AC" w14:textId="77777777" w:rsidR="00670948" w:rsidRDefault="00670948" w:rsidP="00B046FC">
            <w:pPr>
              <w:numPr>
                <w:ilvl w:val="0"/>
                <w:numId w:val="8"/>
              </w:numPr>
              <w:rPr>
                <w:rFonts w:ascii="Calibri" w:hAnsi="Calibri"/>
                <w:sz w:val="18"/>
                <w:szCs w:val="18"/>
              </w:rPr>
            </w:pPr>
            <w:r w:rsidRPr="00E136A4">
              <w:rPr>
                <w:rFonts w:ascii="Calibri" w:hAnsi="Calibri"/>
                <w:sz w:val="18"/>
                <w:szCs w:val="18"/>
              </w:rPr>
              <w:t xml:space="preserve">I certify that this Certificate of </w:t>
            </w:r>
            <w:r>
              <w:rPr>
                <w:rFonts w:ascii="Calibri" w:hAnsi="Calibri"/>
                <w:sz w:val="18"/>
                <w:szCs w:val="18"/>
              </w:rPr>
              <w:t>Compliance</w:t>
            </w:r>
            <w:r w:rsidRPr="00E136A4">
              <w:rPr>
                <w:rFonts w:ascii="Calibri" w:hAnsi="Calibri"/>
                <w:sz w:val="18"/>
                <w:szCs w:val="18"/>
              </w:rPr>
              <w:t xml:space="preserve"> documentation is accurate and complete.</w:t>
            </w:r>
          </w:p>
        </w:tc>
      </w:tr>
      <w:tr w:rsidR="00670948" w:rsidRPr="00FD7A7F" w14:paraId="40111546" w14:textId="77777777" w:rsidTr="00B046FC">
        <w:trPr>
          <w:trHeight w:val="432"/>
        </w:trPr>
        <w:tc>
          <w:tcPr>
            <w:tcW w:w="5431" w:type="dxa"/>
          </w:tcPr>
          <w:p w14:paraId="651A446B" w14:textId="77777777" w:rsidR="00670948" w:rsidRPr="0047600B" w:rsidRDefault="00670948" w:rsidP="00B046FC">
            <w:pPr>
              <w:rPr>
                <w:rFonts w:ascii="Calibri" w:hAnsi="Calibri"/>
                <w:sz w:val="14"/>
                <w:szCs w:val="14"/>
              </w:rPr>
            </w:pPr>
            <w:r>
              <w:rPr>
                <w:rFonts w:asciiTheme="minorHAnsi" w:hAnsiTheme="minorHAnsi"/>
                <w:sz w:val="14"/>
                <w:szCs w:val="14"/>
              </w:rPr>
              <w:t xml:space="preserve">Documentation Author </w:t>
            </w:r>
            <w:r w:rsidRPr="0047600B">
              <w:rPr>
                <w:rFonts w:ascii="Calibri" w:hAnsi="Calibri"/>
                <w:sz w:val="14"/>
                <w:szCs w:val="14"/>
              </w:rPr>
              <w:t>Name:</w:t>
            </w:r>
          </w:p>
        </w:tc>
        <w:tc>
          <w:tcPr>
            <w:tcW w:w="5514" w:type="dxa"/>
          </w:tcPr>
          <w:p w14:paraId="3BBF9703" w14:textId="77777777" w:rsidR="00670948" w:rsidRPr="0047600B" w:rsidRDefault="00670948" w:rsidP="00B046FC">
            <w:pPr>
              <w:rPr>
                <w:rFonts w:ascii="Calibri" w:hAnsi="Calibri"/>
                <w:sz w:val="14"/>
                <w:szCs w:val="14"/>
              </w:rPr>
            </w:pPr>
            <w:r>
              <w:rPr>
                <w:rFonts w:asciiTheme="minorHAnsi" w:hAnsiTheme="minorHAnsi"/>
                <w:sz w:val="14"/>
                <w:szCs w:val="14"/>
              </w:rPr>
              <w:t xml:space="preserve">Documentation Author </w:t>
            </w:r>
            <w:r w:rsidRPr="0047600B">
              <w:rPr>
                <w:rFonts w:ascii="Calibri" w:hAnsi="Calibri"/>
                <w:sz w:val="14"/>
                <w:szCs w:val="14"/>
              </w:rPr>
              <w:t>Signature:</w:t>
            </w:r>
          </w:p>
        </w:tc>
      </w:tr>
      <w:tr w:rsidR="00670948" w:rsidRPr="00FD7A7F" w14:paraId="59A4F0C2" w14:textId="77777777" w:rsidTr="00B046FC">
        <w:trPr>
          <w:trHeight w:val="432"/>
        </w:trPr>
        <w:tc>
          <w:tcPr>
            <w:tcW w:w="5431" w:type="dxa"/>
          </w:tcPr>
          <w:p w14:paraId="6A69E755" w14:textId="77777777" w:rsidR="00670948" w:rsidRPr="0047600B" w:rsidRDefault="00670948" w:rsidP="00B046FC">
            <w:pPr>
              <w:rPr>
                <w:rFonts w:ascii="Calibri" w:hAnsi="Calibri"/>
                <w:sz w:val="14"/>
                <w:szCs w:val="14"/>
              </w:rPr>
            </w:pPr>
            <w:r>
              <w:rPr>
                <w:rFonts w:ascii="Calibri" w:hAnsi="Calibri"/>
                <w:sz w:val="14"/>
                <w:szCs w:val="14"/>
              </w:rPr>
              <w:t>Company</w:t>
            </w:r>
            <w:r w:rsidRPr="0047600B">
              <w:rPr>
                <w:rFonts w:ascii="Calibri" w:hAnsi="Calibri"/>
                <w:sz w:val="14"/>
                <w:szCs w:val="14"/>
              </w:rPr>
              <w:t>:</w:t>
            </w:r>
          </w:p>
        </w:tc>
        <w:tc>
          <w:tcPr>
            <w:tcW w:w="5514" w:type="dxa"/>
          </w:tcPr>
          <w:p w14:paraId="7BDC9DF6" w14:textId="77777777" w:rsidR="00670948" w:rsidRPr="0047600B" w:rsidRDefault="00670948" w:rsidP="00B046FC">
            <w:pPr>
              <w:rPr>
                <w:rFonts w:ascii="Calibri" w:hAnsi="Calibri"/>
                <w:sz w:val="14"/>
                <w:szCs w:val="14"/>
              </w:rPr>
            </w:pPr>
            <w:r>
              <w:rPr>
                <w:rFonts w:ascii="Calibri" w:hAnsi="Calibri"/>
                <w:sz w:val="14"/>
                <w:szCs w:val="14"/>
              </w:rPr>
              <w:t xml:space="preserve">Signature </w:t>
            </w:r>
            <w:r w:rsidRPr="0047600B">
              <w:rPr>
                <w:rFonts w:ascii="Calibri" w:hAnsi="Calibri"/>
                <w:sz w:val="14"/>
                <w:szCs w:val="14"/>
              </w:rPr>
              <w:t>Date:</w:t>
            </w:r>
          </w:p>
        </w:tc>
      </w:tr>
      <w:tr w:rsidR="00670948" w:rsidRPr="00FD7A7F" w14:paraId="7BAED1EA" w14:textId="77777777" w:rsidTr="00B046FC">
        <w:trPr>
          <w:trHeight w:val="432"/>
        </w:trPr>
        <w:tc>
          <w:tcPr>
            <w:tcW w:w="5431" w:type="dxa"/>
          </w:tcPr>
          <w:p w14:paraId="27B52F33" w14:textId="77777777" w:rsidR="00670948" w:rsidRPr="0047600B" w:rsidRDefault="00670948" w:rsidP="00B046FC">
            <w:pPr>
              <w:rPr>
                <w:rFonts w:ascii="Calibri" w:hAnsi="Calibri"/>
                <w:sz w:val="14"/>
                <w:szCs w:val="14"/>
              </w:rPr>
            </w:pPr>
            <w:r w:rsidRPr="0047600B">
              <w:rPr>
                <w:rFonts w:ascii="Calibri" w:hAnsi="Calibri"/>
                <w:sz w:val="14"/>
                <w:szCs w:val="14"/>
              </w:rPr>
              <w:t>Address:</w:t>
            </w:r>
          </w:p>
        </w:tc>
        <w:tc>
          <w:tcPr>
            <w:tcW w:w="5514" w:type="dxa"/>
          </w:tcPr>
          <w:p w14:paraId="6CE08081" w14:textId="77777777" w:rsidR="00670948" w:rsidRPr="0047600B" w:rsidRDefault="00670948" w:rsidP="00B046FC">
            <w:pPr>
              <w:rPr>
                <w:rFonts w:ascii="Calibri" w:hAnsi="Calibri"/>
                <w:sz w:val="14"/>
                <w:szCs w:val="14"/>
              </w:rPr>
            </w:pPr>
            <w:r>
              <w:rPr>
                <w:rFonts w:ascii="Calibri" w:hAnsi="Calibri"/>
                <w:sz w:val="14"/>
                <w:szCs w:val="14"/>
              </w:rPr>
              <w:t>CEA/ HERS Certification Identification (if a</w:t>
            </w:r>
            <w:r w:rsidRPr="0047600B">
              <w:rPr>
                <w:rFonts w:ascii="Calibri" w:hAnsi="Calibri"/>
                <w:sz w:val="14"/>
                <w:szCs w:val="14"/>
              </w:rPr>
              <w:t>pplicable</w:t>
            </w:r>
            <w:r>
              <w:rPr>
                <w:rFonts w:ascii="Calibri" w:hAnsi="Calibri"/>
                <w:sz w:val="14"/>
                <w:szCs w:val="14"/>
              </w:rPr>
              <w:t>)</w:t>
            </w:r>
            <w:r w:rsidRPr="0047600B">
              <w:rPr>
                <w:rFonts w:ascii="Calibri" w:hAnsi="Calibri"/>
                <w:sz w:val="14"/>
                <w:szCs w:val="14"/>
              </w:rPr>
              <w:t>:</w:t>
            </w:r>
          </w:p>
        </w:tc>
      </w:tr>
      <w:tr w:rsidR="00670948" w:rsidRPr="00FD7A7F" w14:paraId="23D3CE41" w14:textId="77777777" w:rsidTr="00B046FC">
        <w:trPr>
          <w:trHeight w:val="432"/>
        </w:trPr>
        <w:tc>
          <w:tcPr>
            <w:tcW w:w="5431" w:type="dxa"/>
          </w:tcPr>
          <w:p w14:paraId="7CB8045A" w14:textId="77777777" w:rsidR="00670948" w:rsidRPr="0047600B" w:rsidRDefault="00670948" w:rsidP="00B046FC">
            <w:pPr>
              <w:rPr>
                <w:rFonts w:ascii="Calibri" w:hAnsi="Calibri"/>
                <w:sz w:val="14"/>
                <w:szCs w:val="14"/>
              </w:rPr>
            </w:pPr>
            <w:r w:rsidRPr="0047600B">
              <w:rPr>
                <w:rFonts w:ascii="Calibri" w:hAnsi="Calibri"/>
                <w:sz w:val="14"/>
                <w:szCs w:val="14"/>
              </w:rPr>
              <w:t>City/State/Zip:</w:t>
            </w:r>
          </w:p>
        </w:tc>
        <w:tc>
          <w:tcPr>
            <w:tcW w:w="5514" w:type="dxa"/>
          </w:tcPr>
          <w:p w14:paraId="3A8BE4C3" w14:textId="77777777" w:rsidR="00670948" w:rsidRPr="0047600B" w:rsidRDefault="00670948" w:rsidP="00B046FC">
            <w:pPr>
              <w:rPr>
                <w:rFonts w:ascii="Calibri" w:hAnsi="Calibri"/>
                <w:sz w:val="14"/>
                <w:szCs w:val="14"/>
              </w:rPr>
            </w:pPr>
            <w:r w:rsidRPr="0047600B">
              <w:rPr>
                <w:rFonts w:ascii="Calibri" w:hAnsi="Calibri"/>
                <w:sz w:val="14"/>
                <w:szCs w:val="14"/>
              </w:rPr>
              <w:t>Phone:</w:t>
            </w:r>
          </w:p>
        </w:tc>
      </w:tr>
      <w:tr w:rsidR="00670948" w:rsidRPr="008E6C57" w14:paraId="7CAA4922" w14:textId="77777777" w:rsidTr="00B046FC">
        <w:tblPrEx>
          <w:tblCellMar>
            <w:left w:w="115" w:type="dxa"/>
            <w:right w:w="115" w:type="dxa"/>
          </w:tblCellMar>
        </w:tblPrEx>
        <w:trPr>
          <w:trHeight w:val="296"/>
        </w:trPr>
        <w:tc>
          <w:tcPr>
            <w:tcW w:w="10945" w:type="dxa"/>
            <w:gridSpan w:val="2"/>
            <w:vAlign w:val="center"/>
          </w:tcPr>
          <w:p w14:paraId="0F9C5D0C" w14:textId="77777777" w:rsidR="00670948" w:rsidRDefault="00670948" w:rsidP="00B046FC">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Pr>
                <w:rFonts w:ascii="Calibri" w:hAnsi="Calibri" w:cs="Arial"/>
                <w:b/>
                <w:caps/>
                <w:sz w:val="18"/>
                <w:szCs w:val="18"/>
              </w:rPr>
              <w:t xml:space="preserve">Responsible Person's </w:t>
            </w:r>
            <w:r w:rsidRPr="008E6C57">
              <w:rPr>
                <w:rFonts w:ascii="Calibri" w:hAnsi="Calibri" w:cs="Arial"/>
                <w:b/>
                <w:caps/>
                <w:sz w:val="18"/>
                <w:szCs w:val="18"/>
              </w:rPr>
              <w:t>Declaration statement</w:t>
            </w:r>
            <w:r>
              <w:rPr>
                <w:rFonts w:ascii="Calibri" w:hAnsi="Calibri" w:cs="Arial"/>
                <w:b/>
                <w:caps/>
                <w:sz w:val="18"/>
                <w:szCs w:val="18"/>
              </w:rPr>
              <w:t xml:space="preserve">  </w:t>
            </w:r>
          </w:p>
        </w:tc>
      </w:tr>
      <w:tr w:rsidR="00670948" w:rsidRPr="008E6C57" w14:paraId="7CB6B439" w14:textId="77777777" w:rsidTr="00B046FC">
        <w:tblPrEx>
          <w:tblCellMar>
            <w:left w:w="115" w:type="dxa"/>
            <w:right w:w="115" w:type="dxa"/>
          </w:tblCellMar>
        </w:tblPrEx>
        <w:trPr>
          <w:trHeight w:val="504"/>
        </w:trPr>
        <w:tc>
          <w:tcPr>
            <w:tcW w:w="10945" w:type="dxa"/>
            <w:gridSpan w:val="2"/>
          </w:tcPr>
          <w:p w14:paraId="2BC48AE6" w14:textId="77777777" w:rsidR="00670948" w:rsidRDefault="00670948" w:rsidP="00B046FC">
            <w:pPr>
              <w:pStyle w:val="Heading3"/>
              <w:numPr>
                <w:ilvl w:val="0"/>
                <w:numId w:val="0"/>
              </w:numPr>
              <w:spacing w:before="0"/>
              <w:ind w:right="90"/>
              <w:rPr>
                <w:rFonts w:ascii="Calibri" w:hAnsi="Calibri"/>
                <w:sz w:val="18"/>
                <w:szCs w:val="18"/>
              </w:rPr>
            </w:pPr>
            <w:r w:rsidRPr="008E6C57">
              <w:rPr>
                <w:rFonts w:asciiTheme="minorHAnsi" w:hAnsiTheme="minorHAnsi"/>
                <w:sz w:val="18"/>
                <w:szCs w:val="18"/>
              </w:rPr>
              <w:t xml:space="preserve">I certify </w:t>
            </w:r>
            <w:r>
              <w:rPr>
                <w:rFonts w:asciiTheme="minorHAnsi" w:hAnsiTheme="minorHAnsi"/>
                <w:sz w:val="18"/>
                <w:szCs w:val="18"/>
              </w:rPr>
              <w:t xml:space="preserve">the following </w:t>
            </w:r>
            <w:r w:rsidRPr="008E6C57">
              <w:rPr>
                <w:rFonts w:asciiTheme="minorHAnsi" w:hAnsiTheme="minorHAnsi"/>
                <w:sz w:val="18"/>
                <w:szCs w:val="18"/>
              </w:rPr>
              <w:t xml:space="preserve">under penalty of perjury, under the </w:t>
            </w:r>
            <w:r>
              <w:rPr>
                <w:rFonts w:asciiTheme="minorHAnsi" w:hAnsiTheme="minorHAnsi"/>
                <w:sz w:val="18"/>
                <w:szCs w:val="18"/>
              </w:rPr>
              <w:t>laws of the State of California:</w:t>
            </w:r>
          </w:p>
          <w:p w14:paraId="2E11629C" w14:textId="77777777" w:rsidR="00670948" w:rsidRDefault="00670948" w:rsidP="00B046FC">
            <w:pPr>
              <w:pStyle w:val="Heading3"/>
              <w:numPr>
                <w:ilvl w:val="0"/>
                <w:numId w:val="7"/>
              </w:numPr>
              <w:spacing w:before="0"/>
              <w:ind w:right="90"/>
              <w:rPr>
                <w:rFonts w:ascii="Calibri" w:hAnsi="Calibri"/>
                <w:sz w:val="18"/>
                <w:szCs w:val="18"/>
              </w:rPr>
            </w:pPr>
            <w:r w:rsidRPr="00B272DC">
              <w:rPr>
                <w:rFonts w:asciiTheme="minorHAnsi" w:hAnsiTheme="minorHAnsi"/>
                <w:sz w:val="18"/>
                <w:szCs w:val="18"/>
              </w:rPr>
              <w:t xml:space="preserve">The information provided on this Certificate of </w:t>
            </w:r>
            <w:r>
              <w:rPr>
                <w:rFonts w:asciiTheme="minorHAnsi" w:hAnsiTheme="minorHAnsi"/>
                <w:sz w:val="18"/>
                <w:szCs w:val="18"/>
              </w:rPr>
              <w:t xml:space="preserve">Compliance </w:t>
            </w:r>
            <w:r w:rsidRPr="00B272DC">
              <w:rPr>
                <w:rFonts w:asciiTheme="minorHAnsi" w:hAnsiTheme="minorHAnsi"/>
                <w:sz w:val="18"/>
                <w:szCs w:val="18"/>
              </w:rPr>
              <w:t>is true and correct.</w:t>
            </w:r>
          </w:p>
          <w:p w14:paraId="6C00D854" w14:textId="77777777" w:rsidR="00670948" w:rsidRDefault="00670948" w:rsidP="00B046FC">
            <w:pPr>
              <w:pStyle w:val="Heading3"/>
              <w:numPr>
                <w:ilvl w:val="0"/>
                <w:numId w:val="7"/>
              </w:numPr>
              <w:spacing w:before="0"/>
              <w:ind w:right="90"/>
              <w:rPr>
                <w:rFonts w:ascii="Calibri" w:hAnsi="Calibri"/>
                <w:sz w:val="18"/>
                <w:szCs w:val="18"/>
              </w:rPr>
            </w:pPr>
            <w:r w:rsidRPr="00A46E7F">
              <w:rPr>
                <w:rFonts w:ascii="Calibri" w:hAnsi="Calibri"/>
                <w:sz w:val="18"/>
                <w:szCs w:val="18"/>
              </w:rPr>
              <w:t xml:space="preserve">I am eligible under Division 3 of the Business and Professions Code to accept responsibility for </w:t>
            </w:r>
            <w:r w:rsidRPr="00D1061B">
              <w:rPr>
                <w:rFonts w:ascii="Calibri" w:hAnsi="Calibri"/>
                <w:sz w:val="18"/>
                <w:szCs w:val="18"/>
              </w:rPr>
              <w:t>the building design</w:t>
            </w:r>
            <w:r>
              <w:rPr>
                <w:rFonts w:ascii="Calibri" w:hAnsi="Calibri"/>
                <w:sz w:val="18"/>
                <w:szCs w:val="18"/>
              </w:rPr>
              <w:t xml:space="preserve"> or system design</w:t>
            </w:r>
            <w:r w:rsidRPr="00D1061B">
              <w:rPr>
                <w:rFonts w:ascii="Calibri" w:hAnsi="Calibri"/>
                <w:sz w:val="18"/>
                <w:szCs w:val="18"/>
              </w:rPr>
              <w:t xml:space="preserve"> identified on this Certificate of Compliance</w:t>
            </w:r>
            <w:r>
              <w:rPr>
                <w:rFonts w:ascii="Calibri" w:hAnsi="Calibri"/>
                <w:sz w:val="18"/>
                <w:szCs w:val="18"/>
              </w:rPr>
              <w:t xml:space="preserve"> (responsible designer)</w:t>
            </w:r>
            <w:r w:rsidRPr="00D1061B">
              <w:rPr>
                <w:rFonts w:ascii="Calibri" w:hAnsi="Calibri"/>
                <w:sz w:val="18"/>
                <w:szCs w:val="18"/>
              </w:rPr>
              <w:t>.</w:t>
            </w:r>
          </w:p>
          <w:p w14:paraId="777810AA" w14:textId="77777777" w:rsidR="00670948" w:rsidRDefault="00670948" w:rsidP="00B046FC">
            <w:pPr>
              <w:numPr>
                <w:ilvl w:val="0"/>
                <w:numId w:val="7"/>
              </w:numPr>
              <w:autoSpaceDE w:val="0"/>
              <w:autoSpaceDN w:val="0"/>
              <w:adjustRightInd w:val="0"/>
              <w:ind w:right="90"/>
              <w:rPr>
                <w:rFonts w:ascii="Calibri" w:hAnsi="Calibri"/>
                <w:sz w:val="18"/>
                <w:szCs w:val="18"/>
              </w:rPr>
            </w:pPr>
            <w:r>
              <w:rPr>
                <w:rFonts w:ascii="Calibri" w:hAnsi="Calibri" w:cs="Arial"/>
                <w:sz w:val="18"/>
                <w:szCs w:val="18"/>
              </w:rPr>
              <w:t>T</w:t>
            </w:r>
            <w:r w:rsidRPr="00B177C8">
              <w:rPr>
                <w:rFonts w:ascii="Calibri" w:hAnsi="Calibri" w:cs="Arial"/>
                <w:sz w:val="18"/>
                <w:szCs w:val="18"/>
              </w:rPr>
              <w:t>hat the energy features and performance specifications</w:t>
            </w:r>
            <w:r>
              <w:rPr>
                <w:rFonts w:ascii="Calibri" w:hAnsi="Calibri" w:cs="Arial"/>
                <w:sz w:val="18"/>
                <w:szCs w:val="18"/>
              </w:rPr>
              <w:t>,</w:t>
            </w:r>
            <w:r w:rsidRPr="00B177C8">
              <w:rPr>
                <w:rFonts w:ascii="Calibri" w:hAnsi="Calibri" w:cs="Arial"/>
                <w:sz w:val="18"/>
                <w:szCs w:val="18"/>
              </w:rPr>
              <w:t xml:space="preserve"> </w:t>
            </w:r>
            <w:r w:rsidRPr="0011656B">
              <w:rPr>
                <w:rFonts w:ascii="Calibri" w:hAnsi="Calibri" w:cs="Arial"/>
                <w:sz w:val="18"/>
                <w:szCs w:val="18"/>
              </w:rPr>
              <w:t xml:space="preserve">materials, components, and manufactured devices </w:t>
            </w:r>
            <w:r w:rsidRPr="00B177C8">
              <w:rPr>
                <w:rFonts w:ascii="Calibri" w:hAnsi="Calibri" w:cs="Arial"/>
                <w:sz w:val="18"/>
                <w:szCs w:val="18"/>
              </w:rPr>
              <w:t>for the building design</w:t>
            </w:r>
            <w:r>
              <w:rPr>
                <w:rFonts w:ascii="Calibri" w:hAnsi="Calibri" w:cs="Arial"/>
                <w:sz w:val="18"/>
                <w:szCs w:val="18"/>
              </w:rPr>
              <w:t xml:space="preserve"> or system design</w:t>
            </w:r>
            <w:r w:rsidRPr="00B177C8">
              <w:rPr>
                <w:rFonts w:ascii="Calibri" w:hAnsi="Calibri" w:cs="Arial"/>
                <w:sz w:val="18"/>
                <w:szCs w:val="18"/>
              </w:rPr>
              <w:t xml:space="preserve"> identified on this Certificate of Compliance conform to the</w:t>
            </w:r>
            <w:r>
              <w:rPr>
                <w:rFonts w:ascii="Calibri" w:hAnsi="Calibri" w:cs="Arial"/>
                <w:sz w:val="18"/>
                <w:szCs w:val="18"/>
              </w:rPr>
              <w:t xml:space="preserve"> requirements of Title 24, Part</w:t>
            </w:r>
            <w:r w:rsidRPr="00B177C8">
              <w:rPr>
                <w:rFonts w:ascii="Calibri" w:hAnsi="Calibri" w:cs="Arial"/>
                <w:sz w:val="18"/>
                <w:szCs w:val="18"/>
              </w:rPr>
              <w:t xml:space="preserve"> </w:t>
            </w:r>
            <w:proofErr w:type="gramStart"/>
            <w:r w:rsidRPr="00B177C8">
              <w:rPr>
                <w:rFonts w:ascii="Calibri" w:hAnsi="Calibri" w:cs="Arial"/>
                <w:sz w:val="18"/>
                <w:szCs w:val="18"/>
              </w:rPr>
              <w:t>1</w:t>
            </w:r>
            <w:proofErr w:type="gramEnd"/>
            <w:r w:rsidRPr="00B177C8">
              <w:rPr>
                <w:rFonts w:ascii="Calibri" w:hAnsi="Calibri" w:cs="Arial"/>
                <w:sz w:val="18"/>
                <w:szCs w:val="18"/>
              </w:rPr>
              <w:t xml:space="preserve"> and </w:t>
            </w:r>
            <w:r>
              <w:rPr>
                <w:rFonts w:ascii="Calibri" w:hAnsi="Calibri" w:cs="Arial"/>
                <w:sz w:val="18"/>
                <w:szCs w:val="18"/>
              </w:rPr>
              <w:t xml:space="preserve">Part </w:t>
            </w:r>
            <w:r w:rsidRPr="00B177C8">
              <w:rPr>
                <w:rFonts w:ascii="Calibri" w:hAnsi="Calibri" w:cs="Arial"/>
                <w:sz w:val="18"/>
                <w:szCs w:val="18"/>
              </w:rPr>
              <w:t>6 of the California Code of Regulations</w:t>
            </w:r>
            <w:r w:rsidRPr="008E6C57">
              <w:rPr>
                <w:rFonts w:ascii="Calibri" w:hAnsi="Calibri" w:cs="TimesNewRomanPSMT"/>
                <w:sz w:val="18"/>
                <w:szCs w:val="18"/>
              </w:rPr>
              <w:t>.</w:t>
            </w:r>
          </w:p>
          <w:p w14:paraId="5424373A" w14:textId="77777777" w:rsidR="00670948" w:rsidRPr="004B51B5" w:rsidRDefault="00670948" w:rsidP="00B046FC">
            <w:pPr>
              <w:pStyle w:val="ListParagraph"/>
              <w:numPr>
                <w:ilvl w:val="0"/>
                <w:numId w:val="7"/>
              </w:numPr>
              <w:autoSpaceDE w:val="0"/>
              <w:autoSpaceDN w:val="0"/>
              <w:adjustRightInd w:val="0"/>
              <w:ind w:right="90"/>
              <w:rPr>
                <w:rFonts w:ascii="Calibri" w:hAnsi="Calibri"/>
                <w:sz w:val="18"/>
                <w:szCs w:val="18"/>
              </w:rPr>
            </w:pPr>
            <w:r>
              <w:rPr>
                <w:rFonts w:ascii="Calibri" w:hAnsi="Calibri" w:cs="Arial"/>
                <w:sz w:val="18"/>
                <w:szCs w:val="18"/>
              </w:rPr>
              <w:t>T</w:t>
            </w:r>
            <w:r w:rsidRPr="00B177C8">
              <w:rPr>
                <w:rFonts w:ascii="Calibri" w:hAnsi="Calibri" w:cs="Arial"/>
                <w:sz w:val="18"/>
                <w:szCs w:val="18"/>
              </w:rPr>
              <w:t>he building</w:t>
            </w:r>
            <w:r>
              <w:rPr>
                <w:rFonts w:ascii="Calibri" w:hAnsi="Calibri" w:cs="Arial"/>
                <w:sz w:val="18"/>
                <w:szCs w:val="18"/>
              </w:rPr>
              <w:t xml:space="preserve"> design </w:t>
            </w:r>
            <w:proofErr w:type="gramStart"/>
            <w:r w:rsidRPr="00B177C8">
              <w:rPr>
                <w:rFonts w:ascii="Calibri" w:hAnsi="Calibri" w:cs="Arial"/>
                <w:sz w:val="18"/>
                <w:szCs w:val="18"/>
              </w:rPr>
              <w:t>features</w:t>
            </w:r>
            <w:proofErr w:type="gramEnd"/>
            <w:r w:rsidRPr="00B177C8">
              <w:rPr>
                <w:rFonts w:ascii="Calibri" w:hAnsi="Calibri" w:cs="Arial"/>
                <w:sz w:val="18"/>
                <w:szCs w:val="18"/>
              </w:rPr>
              <w:t xml:space="preserve"> </w:t>
            </w:r>
            <w:r>
              <w:rPr>
                <w:rFonts w:ascii="Calibri" w:hAnsi="Calibri" w:cs="Arial"/>
                <w:sz w:val="18"/>
                <w:szCs w:val="18"/>
              </w:rPr>
              <w:t>or system</w:t>
            </w:r>
            <w:r w:rsidRPr="00B177C8">
              <w:rPr>
                <w:rFonts w:ascii="Calibri" w:hAnsi="Calibri" w:cs="Arial"/>
                <w:sz w:val="18"/>
                <w:szCs w:val="18"/>
              </w:rPr>
              <w:t xml:space="preserve"> design features identified on this Certificate of Compliance are consistent with the information provided on other applicable compliance </w:t>
            </w:r>
            <w:r>
              <w:rPr>
                <w:rFonts w:ascii="Calibri" w:hAnsi="Calibri" w:cs="Arial"/>
                <w:sz w:val="18"/>
                <w:szCs w:val="18"/>
              </w:rPr>
              <w:t>documents</w:t>
            </w:r>
            <w:r w:rsidRPr="00B177C8">
              <w:rPr>
                <w:rFonts w:ascii="Calibri" w:hAnsi="Calibri" w:cs="Arial"/>
                <w:sz w:val="18"/>
                <w:szCs w:val="18"/>
              </w:rPr>
              <w:t>, worksheets, calculations, plans and specifications submitted to the enforcement agency for approval with this building permit application</w:t>
            </w:r>
            <w:r>
              <w:rPr>
                <w:rFonts w:ascii="Calibri" w:hAnsi="Calibri" w:cs="Arial"/>
                <w:sz w:val="18"/>
                <w:szCs w:val="18"/>
              </w:rPr>
              <w:t>.</w:t>
            </w:r>
          </w:p>
          <w:p w14:paraId="0C679473" w14:textId="77777777" w:rsidR="00670948" w:rsidRPr="004B51B5" w:rsidRDefault="00670948" w:rsidP="00B046FC">
            <w:pPr>
              <w:pStyle w:val="ListParagraph"/>
              <w:numPr>
                <w:ilvl w:val="0"/>
                <w:numId w:val="7"/>
              </w:numPr>
              <w:autoSpaceDE w:val="0"/>
              <w:autoSpaceDN w:val="0"/>
              <w:adjustRightInd w:val="0"/>
              <w:ind w:right="90"/>
              <w:rPr>
                <w:rFonts w:ascii="Calibri" w:hAnsi="Calibri"/>
                <w:sz w:val="18"/>
                <w:szCs w:val="18"/>
              </w:rPr>
            </w:pPr>
            <w:r w:rsidRPr="004B51B5">
              <w:rPr>
                <w:rFonts w:ascii="Calibri" w:hAnsi="Calibri"/>
                <w:sz w:val="18"/>
                <w:szCs w:val="18"/>
              </w:rPr>
              <w:t xml:space="preserve">I will ensure that a registered copy of this Certificate of Compliance shall be made available with the building permit(s) issued for the </w:t>
            </w:r>
            <w:proofErr w:type="gramStart"/>
            <w:r w:rsidRPr="004B51B5">
              <w:rPr>
                <w:rFonts w:ascii="Calibri" w:hAnsi="Calibri"/>
                <w:sz w:val="18"/>
                <w:szCs w:val="18"/>
              </w:rPr>
              <w:t>building, and</w:t>
            </w:r>
            <w:proofErr w:type="gramEnd"/>
            <w:r w:rsidRPr="004B51B5">
              <w:rPr>
                <w:rFonts w:ascii="Calibri" w:hAnsi="Calibri"/>
                <w:sz w:val="18"/>
                <w:szCs w:val="18"/>
              </w:rPr>
              <w:t xml:space="preserve"> made available to the enforcement agency for all applicable inspections. I understand that a </w:t>
            </w:r>
            <w:r>
              <w:rPr>
                <w:rFonts w:ascii="Calibri" w:hAnsi="Calibri"/>
                <w:sz w:val="18"/>
                <w:szCs w:val="18"/>
              </w:rPr>
              <w:t>registered</w:t>
            </w:r>
            <w:r w:rsidRPr="004B51B5">
              <w:rPr>
                <w:rFonts w:ascii="Calibri" w:hAnsi="Calibri"/>
                <w:sz w:val="18"/>
                <w:szCs w:val="18"/>
              </w:rPr>
              <w:t xml:space="preserve"> copy of this Certificate of Compliance is required to be included with the documentation the builder provides to the building owner at occupancy.  </w:t>
            </w:r>
          </w:p>
        </w:tc>
      </w:tr>
      <w:tr w:rsidR="00670948" w:rsidRPr="008E6C57" w14:paraId="773F7660" w14:textId="77777777" w:rsidTr="00B046FC">
        <w:tblPrEx>
          <w:tblCellMar>
            <w:left w:w="108" w:type="dxa"/>
            <w:right w:w="108" w:type="dxa"/>
          </w:tblCellMar>
        </w:tblPrEx>
        <w:trPr>
          <w:trHeight w:val="504"/>
        </w:trPr>
        <w:tc>
          <w:tcPr>
            <w:tcW w:w="5431" w:type="dxa"/>
          </w:tcPr>
          <w:p w14:paraId="082CF49C" w14:textId="77777777" w:rsidR="00670948" w:rsidRPr="001B6B55" w:rsidRDefault="00670948" w:rsidP="00B046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Responsible Designer Name</w:t>
            </w:r>
            <w:r w:rsidRPr="001B6B55">
              <w:rPr>
                <w:rFonts w:ascii="Calibri" w:hAnsi="Calibri"/>
                <w:sz w:val="14"/>
                <w:szCs w:val="14"/>
              </w:rPr>
              <w:t>:</w:t>
            </w:r>
          </w:p>
        </w:tc>
        <w:tc>
          <w:tcPr>
            <w:tcW w:w="5514" w:type="dxa"/>
          </w:tcPr>
          <w:p w14:paraId="3FB0A890" w14:textId="77777777" w:rsidR="00670948" w:rsidRPr="001B6B55" w:rsidRDefault="00670948" w:rsidP="00B046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 xml:space="preserve">Responsible Designer </w:t>
            </w:r>
            <w:r w:rsidRPr="001B6B55">
              <w:rPr>
                <w:rFonts w:ascii="Calibri" w:hAnsi="Calibri"/>
                <w:sz w:val="14"/>
                <w:szCs w:val="14"/>
              </w:rPr>
              <w:t>Signature:</w:t>
            </w:r>
          </w:p>
        </w:tc>
      </w:tr>
      <w:tr w:rsidR="00670948" w:rsidRPr="008E6C57" w14:paraId="7EC5D2D6" w14:textId="77777777" w:rsidTr="00B046FC">
        <w:tblPrEx>
          <w:tblCellMar>
            <w:left w:w="108" w:type="dxa"/>
            <w:right w:w="108" w:type="dxa"/>
          </w:tblCellMar>
        </w:tblPrEx>
        <w:trPr>
          <w:trHeight w:val="504"/>
        </w:trPr>
        <w:tc>
          <w:tcPr>
            <w:tcW w:w="5431" w:type="dxa"/>
          </w:tcPr>
          <w:p w14:paraId="58AD2773" w14:textId="77777777" w:rsidR="00670948" w:rsidRPr="001B6B55" w:rsidRDefault="00670948" w:rsidP="00B046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1B6B55">
              <w:rPr>
                <w:rFonts w:ascii="Calibri" w:hAnsi="Calibri"/>
                <w:sz w:val="14"/>
                <w:szCs w:val="14"/>
              </w:rPr>
              <w:t>C</w:t>
            </w:r>
            <w:r>
              <w:rPr>
                <w:rFonts w:ascii="Calibri" w:hAnsi="Calibri"/>
                <w:sz w:val="14"/>
                <w:szCs w:val="14"/>
              </w:rPr>
              <w:t>ompany</w:t>
            </w:r>
            <w:r w:rsidRPr="001B6B55">
              <w:rPr>
                <w:rFonts w:ascii="Calibri" w:hAnsi="Calibri"/>
                <w:sz w:val="14"/>
                <w:szCs w:val="14"/>
              </w:rPr>
              <w:t>:</w:t>
            </w:r>
          </w:p>
        </w:tc>
        <w:tc>
          <w:tcPr>
            <w:tcW w:w="5514" w:type="dxa"/>
          </w:tcPr>
          <w:p w14:paraId="05CF5A3F" w14:textId="77777777" w:rsidR="00670948" w:rsidRPr="001B6B55" w:rsidRDefault="00670948" w:rsidP="00B046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Date Signed</w:t>
            </w:r>
            <w:r w:rsidRPr="001B6B55">
              <w:rPr>
                <w:rFonts w:ascii="Calibri" w:hAnsi="Calibri"/>
                <w:sz w:val="14"/>
                <w:szCs w:val="14"/>
              </w:rPr>
              <w:t>:</w:t>
            </w:r>
          </w:p>
        </w:tc>
      </w:tr>
      <w:tr w:rsidR="00670948" w:rsidRPr="008E6C57" w14:paraId="4F2A39C2" w14:textId="77777777" w:rsidTr="00B046FC">
        <w:tblPrEx>
          <w:tblCellMar>
            <w:left w:w="108" w:type="dxa"/>
            <w:right w:w="108" w:type="dxa"/>
          </w:tblCellMar>
        </w:tblPrEx>
        <w:trPr>
          <w:trHeight w:val="504"/>
        </w:trPr>
        <w:tc>
          <w:tcPr>
            <w:tcW w:w="5431" w:type="dxa"/>
          </w:tcPr>
          <w:p w14:paraId="0636658A" w14:textId="77777777" w:rsidR="00670948" w:rsidRDefault="00670948" w:rsidP="00B046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Address:</w:t>
            </w:r>
          </w:p>
        </w:tc>
        <w:tc>
          <w:tcPr>
            <w:tcW w:w="5514" w:type="dxa"/>
          </w:tcPr>
          <w:p w14:paraId="6FE2141B" w14:textId="77777777" w:rsidR="00670948" w:rsidRPr="001B6B55" w:rsidRDefault="00670948" w:rsidP="00B046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License:</w:t>
            </w:r>
          </w:p>
        </w:tc>
      </w:tr>
      <w:tr w:rsidR="00670948" w:rsidRPr="008E6C57" w14:paraId="0FFFEB39" w14:textId="77777777" w:rsidTr="00B046FC">
        <w:tblPrEx>
          <w:tblCellMar>
            <w:left w:w="108" w:type="dxa"/>
            <w:right w:w="108" w:type="dxa"/>
          </w:tblCellMar>
        </w:tblPrEx>
        <w:trPr>
          <w:trHeight w:val="504"/>
        </w:trPr>
        <w:tc>
          <w:tcPr>
            <w:tcW w:w="5431" w:type="dxa"/>
          </w:tcPr>
          <w:p w14:paraId="21F69B53" w14:textId="77777777" w:rsidR="00670948" w:rsidRDefault="00670948" w:rsidP="00B046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City/State/Zip:</w:t>
            </w:r>
          </w:p>
        </w:tc>
        <w:tc>
          <w:tcPr>
            <w:tcW w:w="5514" w:type="dxa"/>
          </w:tcPr>
          <w:p w14:paraId="0CB17C72" w14:textId="77777777" w:rsidR="00670948" w:rsidRPr="001B6B55" w:rsidRDefault="00670948" w:rsidP="00B046FC">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Pr>
                <w:rFonts w:ascii="Calibri" w:hAnsi="Calibri"/>
                <w:sz w:val="14"/>
                <w:szCs w:val="14"/>
              </w:rPr>
              <w:t>Phone:</w:t>
            </w:r>
          </w:p>
        </w:tc>
      </w:tr>
    </w:tbl>
    <w:p w14:paraId="3F89BE1D" w14:textId="77777777" w:rsidR="00670948" w:rsidRPr="00A3784E" w:rsidRDefault="00670948" w:rsidP="000A4E0F"/>
    <w:sectPr w:rsidR="00670948" w:rsidRPr="00A3784E" w:rsidSect="000735CB">
      <w:headerReference w:type="default" r:id="rId19"/>
      <w:pgSz w:w="12240" w:h="15840" w:code="1"/>
      <w:pgMar w:top="720" w:right="720" w:bottom="720" w:left="720" w:header="18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3B1DF5" w14:textId="77777777" w:rsidR="006D5C60" w:rsidRDefault="006D5C60">
      <w:r>
        <w:separator/>
      </w:r>
    </w:p>
  </w:endnote>
  <w:endnote w:type="continuationSeparator" w:id="0">
    <w:p w14:paraId="4279492B" w14:textId="77777777" w:rsidR="006D5C60" w:rsidRDefault="006D5C60">
      <w:r>
        <w:continuationSeparator/>
      </w:r>
    </w:p>
  </w:endnote>
  <w:endnote w:type="continuationNotice" w:id="1">
    <w:p w14:paraId="7E76B229" w14:textId="77777777" w:rsidR="006D5C60" w:rsidRDefault="006D5C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C88ED" w14:textId="77777777" w:rsidR="006877B0" w:rsidRDefault="006877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BAED9" w14:textId="77777777" w:rsidR="00F842D9" w:rsidRPr="0071311B" w:rsidRDefault="00F842D9" w:rsidP="00BE7FD2">
    <w:pPr>
      <w:pBdr>
        <w:top w:val="single" w:sz="4" w:space="1" w:color="auto"/>
      </w:pBdr>
      <w:tabs>
        <w:tab w:val="center" w:pos="5130"/>
        <w:tab w:val="left" w:pos="8460"/>
      </w:tabs>
      <w:ind w:left="-90"/>
      <w:rPr>
        <w:rFonts w:ascii="Calibri" w:hAnsi="Calibri"/>
        <w:sz w:val="18"/>
        <w:szCs w:val="18"/>
      </w:rPr>
    </w:pPr>
    <w:r w:rsidRPr="0071311B">
      <w:rPr>
        <w:rFonts w:ascii="Calibri" w:hAnsi="Calibri"/>
        <w:sz w:val="18"/>
        <w:szCs w:val="18"/>
      </w:rPr>
      <w:t xml:space="preserve">Registration Number:   </w:t>
    </w:r>
    <w:r w:rsidRPr="0071311B">
      <w:rPr>
        <w:rFonts w:ascii="Calibri" w:hAnsi="Calibri"/>
        <w:sz w:val="18"/>
        <w:szCs w:val="18"/>
      </w:rPr>
      <w:tab/>
      <w:t xml:space="preserve">Registration Date/Time:  </w:t>
    </w:r>
    <w:proofErr w:type="gramStart"/>
    <w:r w:rsidRPr="0071311B">
      <w:rPr>
        <w:rFonts w:ascii="Calibri" w:hAnsi="Calibri"/>
        <w:sz w:val="18"/>
        <w:szCs w:val="18"/>
      </w:rPr>
      <w:tab/>
      <w:t xml:space="preserve">  HERS</w:t>
    </w:r>
    <w:proofErr w:type="gramEnd"/>
    <w:r w:rsidRPr="0071311B">
      <w:rPr>
        <w:rFonts w:ascii="Calibri" w:hAnsi="Calibri"/>
        <w:sz w:val="18"/>
        <w:szCs w:val="18"/>
      </w:rPr>
      <w:t xml:space="preserve"> Provider:                       </w:t>
    </w:r>
  </w:p>
  <w:p w14:paraId="70A2A351" w14:textId="069D8B40" w:rsidR="00F842D9" w:rsidRPr="00BE7FD2" w:rsidRDefault="00F842D9" w:rsidP="00BE7FD2">
    <w:pPr>
      <w:tabs>
        <w:tab w:val="center" w:pos="5760"/>
        <w:tab w:val="right" w:pos="10800"/>
        <w:tab w:val="right" w:pos="14400"/>
      </w:tabs>
      <w:ind w:left="-90"/>
    </w:pPr>
    <w:r w:rsidRPr="0071311B">
      <w:rPr>
        <w:rFonts w:ascii="Calibri" w:hAnsi="Calibri"/>
        <w:sz w:val="18"/>
        <w:szCs w:val="18"/>
      </w:rPr>
      <w:t>CA Building Energy Efficiency Standards - 201</w:t>
    </w:r>
    <w:r>
      <w:rPr>
        <w:rFonts w:ascii="Calibri" w:hAnsi="Calibri"/>
        <w:sz w:val="18"/>
        <w:szCs w:val="18"/>
      </w:rPr>
      <w:t>9</w:t>
    </w:r>
    <w:r w:rsidRPr="0071311B">
      <w:rPr>
        <w:rFonts w:ascii="Calibri" w:hAnsi="Calibri"/>
        <w:sz w:val="18"/>
        <w:szCs w:val="18"/>
      </w:rPr>
      <w:t xml:space="preserve"> Residential Compliance</w:t>
    </w:r>
    <w:r w:rsidRPr="004C616E">
      <w:rPr>
        <w:rFonts w:ascii="Calibri" w:hAnsi="Calibri"/>
        <w:sz w:val="18"/>
        <w:szCs w:val="18"/>
      </w:rPr>
      <w:t xml:space="preserve"> </w:t>
    </w:r>
    <w:r>
      <w:rPr>
        <w:rFonts w:ascii="Calibri" w:hAnsi="Calibri"/>
        <w:sz w:val="18"/>
        <w:szCs w:val="18"/>
      </w:rPr>
      <w:tab/>
    </w:r>
    <w:r>
      <w:rPr>
        <w:rFonts w:ascii="Calibri" w:hAnsi="Calibri"/>
        <w:sz w:val="18"/>
        <w:szCs w:val="18"/>
      </w:rPr>
      <w:tab/>
    </w:r>
    <w:del w:id="58" w:author="Markstrum, Alexis@Energy" w:date="2021-03-19T14:24:00Z">
      <w:r w:rsidDel="00CD4AE6">
        <w:rPr>
          <w:rFonts w:ascii="Calibri" w:hAnsi="Calibri"/>
          <w:sz w:val="18"/>
          <w:szCs w:val="18"/>
        </w:rPr>
        <w:delText>July 2020</w:delText>
      </w:r>
    </w:del>
    <w:ins w:id="59" w:author="Markstrum, Alexis@Energy" w:date="2021-03-19T14:24:00Z">
      <w:r w:rsidR="00CD4AE6">
        <w:rPr>
          <w:rFonts w:ascii="Calibri" w:hAnsi="Calibri"/>
          <w:sz w:val="18"/>
          <w:szCs w:val="18"/>
        </w:rPr>
        <w:t>March 2021</w:t>
      </w:r>
    </w:ins>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19050" w14:textId="77777777" w:rsidR="006877B0" w:rsidRDefault="00687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D5095A" w14:textId="77777777" w:rsidR="006D5C60" w:rsidRDefault="006D5C60">
      <w:r>
        <w:separator/>
      </w:r>
    </w:p>
  </w:footnote>
  <w:footnote w:type="continuationSeparator" w:id="0">
    <w:p w14:paraId="0D93BD23" w14:textId="77777777" w:rsidR="006D5C60" w:rsidRDefault="006D5C60">
      <w:r>
        <w:continuationSeparator/>
      </w:r>
    </w:p>
  </w:footnote>
  <w:footnote w:type="continuationNotice" w:id="1">
    <w:p w14:paraId="5A15EC93" w14:textId="77777777" w:rsidR="006D5C60" w:rsidRDefault="006D5C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A8D03" w14:textId="77777777" w:rsidR="006877B0" w:rsidRDefault="006877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96EBA8" w14:textId="0F0A786B" w:rsidR="00F842D9" w:rsidRPr="007770C5" w:rsidRDefault="00F842D9" w:rsidP="006F315F">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0" behindDoc="1" locked="0" layoutInCell="0" allowOverlap="1" wp14:anchorId="4196EBD4" wp14:editId="1FBA52C7">
          <wp:simplePos x="0" y="0"/>
          <wp:positionH relativeFrom="margin">
            <wp:align>center</wp:align>
          </wp:positionH>
          <wp:positionV relativeFrom="margin">
            <wp:align>center</wp:align>
          </wp:positionV>
          <wp:extent cx="9144000" cy="6858000"/>
          <wp:effectExtent l="0" t="0" r="0" b="0"/>
          <wp:wrapNone/>
          <wp:docPr id="11" name="Picture 11"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4E60C790" w:rsidRPr="007770C5">
      <w:rPr>
        <w:rFonts w:ascii="Arial" w:hAnsi="Arial" w:cs="Arial"/>
        <w:sz w:val="14"/>
        <w:szCs w:val="14"/>
      </w:rPr>
      <w:t>STATE OF CALIFORNIA</w:t>
    </w:r>
  </w:p>
  <w:p w14:paraId="4196EBA9" w14:textId="3341E8E1" w:rsidR="00F842D9" w:rsidRPr="007770C5" w:rsidRDefault="00F842D9" w:rsidP="006F315F">
    <w:pPr>
      <w:suppressAutoHyphens/>
      <w:ind w:left="-90"/>
      <w:rPr>
        <w:rFonts w:ascii="Arial" w:hAnsi="Arial" w:cs="Arial"/>
        <w:b/>
        <w:sz w:val="24"/>
        <w:szCs w:val="24"/>
      </w:rPr>
    </w:pPr>
    <w:r w:rsidRPr="005B1B6C">
      <w:rPr>
        <w:rFonts w:ascii="Arial" w:hAnsi="Arial"/>
        <w:noProof/>
        <w:sz w:val="14"/>
      </w:rPr>
      <w:drawing>
        <wp:anchor distT="0" distB="0" distL="114300" distR="114300" simplePos="0" relativeHeight="251658241" behindDoc="0" locked="0" layoutInCell="1" allowOverlap="1" wp14:anchorId="6550ADFC" wp14:editId="4DC39A40">
          <wp:simplePos x="0" y="0"/>
          <wp:positionH relativeFrom="margin">
            <wp:posOffset>6425565</wp:posOffset>
          </wp:positionH>
          <wp:positionV relativeFrom="margin">
            <wp:posOffset>-1083310</wp:posOffset>
          </wp:positionV>
          <wp:extent cx="308610" cy="27051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4E60C790" w:rsidRPr="4E60C790">
      <w:rPr>
        <w:rFonts w:ascii="Arial" w:hAnsi="Arial" w:cs="Arial"/>
        <w:b/>
        <w:bCs/>
        <w:sz w:val="24"/>
        <w:szCs w:val="24"/>
      </w:rPr>
      <w:t>PHOTOVOLTAIC SYSTEMS</w:t>
    </w:r>
  </w:p>
  <w:p w14:paraId="4196EBAA" w14:textId="0FBF27BF" w:rsidR="00F842D9" w:rsidRPr="007770C5" w:rsidRDefault="00F842D9" w:rsidP="006F315F">
    <w:pPr>
      <w:suppressAutoHyphens/>
      <w:ind w:left="-90"/>
      <w:rPr>
        <w:rFonts w:ascii="Arial" w:hAnsi="Arial" w:cs="Arial"/>
        <w:sz w:val="14"/>
        <w:szCs w:val="14"/>
      </w:rPr>
    </w:pPr>
    <w:r>
      <w:rPr>
        <w:rFonts w:ascii="Arial" w:hAnsi="Arial" w:cs="Arial"/>
        <w:sz w:val="14"/>
        <w:szCs w:val="14"/>
      </w:rPr>
      <w:t>CEC-CF2R-PVB-01-E</w:t>
    </w:r>
    <w:r w:rsidRPr="007770C5">
      <w:rPr>
        <w:rFonts w:ascii="Arial" w:hAnsi="Arial" w:cs="Arial"/>
        <w:sz w:val="14"/>
        <w:szCs w:val="14"/>
      </w:rPr>
      <w:t xml:space="preserve"> (Revised</w:t>
    </w:r>
    <w:r>
      <w:rPr>
        <w:rFonts w:ascii="Arial" w:hAnsi="Arial" w:cs="Arial"/>
        <w:sz w:val="14"/>
        <w:szCs w:val="14"/>
      </w:rPr>
      <w:t xml:space="preserve"> 0</w:t>
    </w:r>
    <w:del w:id="54" w:author="Markstrum, Alexis@Energy" w:date="2021-03-19T14:23:00Z">
      <w:r w:rsidDel="00CD4AE6">
        <w:rPr>
          <w:rFonts w:ascii="Arial" w:hAnsi="Arial" w:cs="Arial"/>
          <w:sz w:val="14"/>
          <w:szCs w:val="14"/>
        </w:rPr>
        <w:delText>7</w:delText>
      </w:r>
    </w:del>
    <w:ins w:id="55" w:author="Markstrum, Alexis@Energy" w:date="2021-03-19T14:23:00Z">
      <w:r w:rsidR="00CD4AE6">
        <w:rPr>
          <w:rFonts w:ascii="Arial" w:hAnsi="Arial" w:cs="Arial"/>
          <w:sz w:val="14"/>
          <w:szCs w:val="14"/>
        </w:rPr>
        <w:t>3</w:t>
      </w:r>
    </w:ins>
    <w:r>
      <w:rPr>
        <w:rFonts w:ascii="Arial" w:hAnsi="Arial" w:cs="Arial"/>
        <w:sz w:val="14"/>
        <w:szCs w:val="14"/>
      </w:rPr>
      <w:t>/2</w:t>
    </w:r>
    <w:del w:id="56" w:author="Markstrum, Alexis@Energy" w:date="2021-03-19T14:23:00Z">
      <w:r w:rsidDel="00CD4AE6">
        <w:rPr>
          <w:rFonts w:ascii="Arial" w:hAnsi="Arial" w:cs="Arial"/>
          <w:sz w:val="14"/>
          <w:szCs w:val="14"/>
        </w:rPr>
        <w:delText>0</w:delText>
      </w:r>
    </w:del>
    <w:ins w:id="57" w:author="Markstrum, Alexis@Energy" w:date="2021-03-19T14:23:00Z">
      <w:r w:rsidR="00CD4AE6">
        <w:rPr>
          <w:rFonts w:ascii="Arial" w:hAnsi="Arial" w:cs="Arial"/>
          <w:sz w:val="14"/>
          <w:szCs w:val="14"/>
        </w:rPr>
        <w:t>1</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44"/>
      <w:gridCol w:w="1130"/>
      <w:gridCol w:w="2425"/>
    </w:tblGrid>
    <w:tr w:rsidR="00F842D9" w:rsidRPr="00F85124" w14:paraId="4196EBAD" w14:textId="77777777" w:rsidTr="00647ACA">
      <w:trPr>
        <w:cantSplit/>
        <w:trHeight w:val="288"/>
      </w:trPr>
      <w:tc>
        <w:tcPr>
          <w:tcW w:w="3877" w:type="pct"/>
          <w:gridSpan w:val="2"/>
          <w:tcBorders>
            <w:right w:val="nil"/>
          </w:tcBorders>
          <w:vAlign w:val="center"/>
        </w:tcPr>
        <w:p w14:paraId="4196EBAB" w14:textId="12F31158" w:rsidR="00F842D9" w:rsidRPr="002D18A0" w:rsidRDefault="00F842D9" w:rsidP="00EB344D">
          <w:pPr>
            <w:pStyle w:val="Style77"/>
            <w:rPr>
              <w:b/>
            </w:rPr>
          </w:pPr>
          <w:r>
            <w:t>CERTIFICATE OF INSTALLATION</w:t>
          </w:r>
        </w:p>
      </w:tc>
      <w:tc>
        <w:tcPr>
          <w:tcW w:w="1123" w:type="pct"/>
          <w:tcBorders>
            <w:left w:val="nil"/>
          </w:tcBorders>
          <w:tcMar>
            <w:left w:w="115" w:type="dxa"/>
            <w:right w:w="115" w:type="dxa"/>
          </w:tcMar>
          <w:vAlign w:val="center"/>
        </w:tcPr>
        <w:p w14:paraId="4196EBAC" w14:textId="35CA7993" w:rsidR="00F842D9" w:rsidRPr="002D18A0" w:rsidRDefault="00F842D9" w:rsidP="009B00CA">
          <w:pPr>
            <w:pStyle w:val="Style78"/>
            <w:rPr>
              <w:b/>
            </w:rPr>
          </w:pPr>
          <w:r w:rsidRPr="002D18A0">
            <w:t>CF</w:t>
          </w:r>
          <w:r>
            <w:t>2</w:t>
          </w:r>
          <w:r w:rsidRPr="002D18A0">
            <w:t>R-</w:t>
          </w:r>
          <w:r>
            <w:t>PVB-01</w:t>
          </w:r>
          <w:r w:rsidRPr="002D18A0">
            <w:t>-E</w:t>
          </w:r>
        </w:p>
      </w:tc>
    </w:tr>
    <w:tr w:rsidR="00F842D9" w:rsidRPr="008E6418" w14:paraId="4196EBB0" w14:textId="77777777" w:rsidTr="00647ACA">
      <w:trPr>
        <w:cantSplit/>
        <w:trHeight w:val="288"/>
      </w:trPr>
      <w:tc>
        <w:tcPr>
          <w:tcW w:w="3877" w:type="pct"/>
          <w:gridSpan w:val="2"/>
          <w:tcBorders>
            <w:right w:val="nil"/>
          </w:tcBorders>
        </w:tcPr>
        <w:p w14:paraId="4196EBAE" w14:textId="4CFD7470" w:rsidR="00F842D9" w:rsidRPr="002D18A0" w:rsidRDefault="00F842D9" w:rsidP="00EB344D">
          <w:pPr>
            <w:pStyle w:val="Style77"/>
          </w:pPr>
          <w:r>
            <w:t>Photovoltaic Systems</w:t>
          </w:r>
        </w:p>
      </w:tc>
      <w:tc>
        <w:tcPr>
          <w:tcW w:w="1123" w:type="pct"/>
          <w:tcBorders>
            <w:left w:val="nil"/>
          </w:tcBorders>
        </w:tcPr>
        <w:p w14:paraId="4196EBAF" w14:textId="78FD6034" w:rsidR="00F842D9" w:rsidRPr="002D18A0" w:rsidRDefault="00F842D9" w:rsidP="00647ACA">
          <w:pPr>
            <w:pStyle w:val="Style78"/>
          </w:pPr>
          <w:r w:rsidRPr="002D18A0">
            <w:tab/>
            <w:t xml:space="preserve">(Page </w:t>
          </w:r>
          <w:r>
            <w:fldChar w:fldCharType="begin"/>
          </w:r>
          <w:r>
            <w:instrText xml:space="preserve"> PAGE   \* MERGEFORMAT </w:instrText>
          </w:r>
          <w:r>
            <w:fldChar w:fldCharType="separate"/>
          </w:r>
          <w:r w:rsidR="007E54D5">
            <w:rPr>
              <w:noProof/>
            </w:rPr>
            <w:t>3</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6877B0">
            <w:rPr>
              <w:noProof/>
            </w:rPr>
            <w:t>3</w:t>
          </w:r>
          <w:r>
            <w:rPr>
              <w:noProof/>
            </w:rPr>
            <w:fldChar w:fldCharType="end"/>
          </w:r>
          <w:r w:rsidRPr="002D18A0">
            <w:t>)</w:t>
          </w:r>
        </w:p>
      </w:tc>
    </w:tr>
    <w:tr w:rsidR="00F842D9" w:rsidRPr="00F85124" w14:paraId="4196EBB3" w14:textId="77777777" w:rsidTr="00647ACA">
      <w:trPr>
        <w:cantSplit/>
        <w:trHeight w:val="288"/>
      </w:trPr>
      <w:tc>
        <w:tcPr>
          <w:tcW w:w="3354" w:type="pct"/>
        </w:tcPr>
        <w:p w14:paraId="4196EBB1" w14:textId="77777777" w:rsidR="00F842D9" w:rsidRPr="0071311B" w:rsidRDefault="00F842D9" w:rsidP="00647ACA">
          <w:pPr>
            <w:pStyle w:val="Style20"/>
          </w:pPr>
          <w:r w:rsidRPr="0071311B">
            <w:t>Project Name:</w:t>
          </w:r>
        </w:p>
      </w:tc>
      <w:tc>
        <w:tcPr>
          <w:tcW w:w="1646" w:type="pct"/>
          <w:gridSpan w:val="2"/>
        </w:tcPr>
        <w:p w14:paraId="4196EBB2" w14:textId="77777777" w:rsidR="00F842D9" w:rsidRPr="0071311B" w:rsidRDefault="00F842D9" w:rsidP="00647ACA">
          <w:pPr>
            <w:pStyle w:val="Style20"/>
          </w:pPr>
          <w:r w:rsidRPr="0071311B">
            <w:t>Date Prepared:</w:t>
          </w:r>
        </w:p>
      </w:tc>
    </w:tr>
  </w:tbl>
  <w:p w14:paraId="4196EBB4" w14:textId="77777777" w:rsidR="00F842D9" w:rsidRDefault="00F842D9" w:rsidP="003E41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79E34" w14:textId="77777777" w:rsidR="006877B0" w:rsidRDefault="006877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BF76B" w14:textId="77777777" w:rsidR="00F842D9" w:rsidRPr="007770C5" w:rsidRDefault="00F842D9" w:rsidP="006F315F">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2" behindDoc="1" locked="0" layoutInCell="0" allowOverlap="1" wp14:anchorId="61C78C55" wp14:editId="3F5F95C9">
          <wp:simplePos x="0" y="0"/>
          <wp:positionH relativeFrom="margin">
            <wp:align>center</wp:align>
          </wp:positionH>
          <wp:positionV relativeFrom="margin">
            <wp:align>center</wp:align>
          </wp:positionV>
          <wp:extent cx="9144000" cy="6858000"/>
          <wp:effectExtent l="0" t="0" r="0" b="0"/>
          <wp:wrapNone/>
          <wp:docPr id="5" name="Picture 5"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4E60C790" w:rsidRPr="007770C5">
      <w:rPr>
        <w:rFonts w:ascii="Arial" w:hAnsi="Arial" w:cs="Arial"/>
        <w:sz w:val="14"/>
        <w:szCs w:val="14"/>
      </w:rPr>
      <w:t>STATE OF CALIFORNIA</w:t>
    </w:r>
  </w:p>
  <w:p w14:paraId="5D0F753F" w14:textId="77777777" w:rsidR="00F842D9" w:rsidRPr="007770C5" w:rsidRDefault="00F842D9" w:rsidP="006F315F">
    <w:pPr>
      <w:suppressAutoHyphens/>
      <w:ind w:left="-90"/>
      <w:rPr>
        <w:rFonts w:ascii="Arial" w:hAnsi="Arial" w:cs="Arial"/>
        <w:b/>
        <w:sz w:val="24"/>
        <w:szCs w:val="24"/>
      </w:rPr>
    </w:pPr>
    <w:r w:rsidRPr="005B1B6C">
      <w:rPr>
        <w:rFonts w:ascii="Arial" w:hAnsi="Arial"/>
        <w:noProof/>
        <w:sz w:val="14"/>
      </w:rPr>
      <w:drawing>
        <wp:anchor distT="0" distB="0" distL="114300" distR="114300" simplePos="0" relativeHeight="251658243" behindDoc="0" locked="0" layoutInCell="1" allowOverlap="1" wp14:anchorId="510211FE" wp14:editId="57790C2C">
          <wp:simplePos x="0" y="0"/>
          <wp:positionH relativeFrom="margin">
            <wp:posOffset>6425565</wp:posOffset>
          </wp:positionH>
          <wp:positionV relativeFrom="margin">
            <wp:posOffset>-1083310</wp:posOffset>
          </wp:positionV>
          <wp:extent cx="308610" cy="27051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4E60C790" w:rsidRPr="4E60C790">
      <w:rPr>
        <w:rFonts w:ascii="Arial" w:hAnsi="Arial" w:cs="Arial"/>
        <w:b/>
        <w:bCs/>
        <w:sz w:val="24"/>
        <w:szCs w:val="24"/>
      </w:rPr>
      <w:t>PHOTOVOLTAIC SYSTEMS</w:t>
    </w:r>
  </w:p>
  <w:p w14:paraId="3511E6A0" w14:textId="778E8668" w:rsidR="00F842D9" w:rsidRPr="007770C5" w:rsidRDefault="00F842D9" w:rsidP="006F315F">
    <w:pPr>
      <w:suppressAutoHyphens/>
      <w:ind w:left="-90"/>
      <w:rPr>
        <w:rFonts w:ascii="Arial" w:hAnsi="Arial" w:cs="Arial"/>
        <w:sz w:val="14"/>
        <w:szCs w:val="14"/>
      </w:rPr>
    </w:pPr>
    <w:r>
      <w:rPr>
        <w:rFonts w:ascii="Arial" w:hAnsi="Arial" w:cs="Arial"/>
        <w:sz w:val="14"/>
        <w:szCs w:val="14"/>
      </w:rPr>
      <w:t>CEC-CF2R-PVB-01-E</w:t>
    </w:r>
    <w:r w:rsidRPr="007770C5">
      <w:rPr>
        <w:rFonts w:ascii="Arial" w:hAnsi="Arial" w:cs="Arial"/>
        <w:sz w:val="14"/>
        <w:szCs w:val="14"/>
      </w:rPr>
      <w:t xml:space="preserve"> (Revised</w:t>
    </w:r>
    <w:r>
      <w:rPr>
        <w:rFonts w:ascii="Arial" w:hAnsi="Arial" w:cs="Arial"/>
        <w:sz w:val="14"/>
        <w:szCs w:val="14"/>
      </w:rPr>
      <w:t xml:space="preserve"> 0</w:t>
    </w:r>
    <w:ins w:id="60" w:author="Markstrum, Alexis@Energy" w:date="2021-03-19T14:23:00Z">
      <w:r w:rsidR="00CD4AE6">
        <w:rPr>
          <w:rFonts w:ascii="Arial" w:hAnsi="Arial" w:cs="Arial"/>
          <w:sz w:val="14"/>
          <w:szCs w:val="14"/>
        </w:rPr>
        <w:t>3</w:t>
      </w:r>
    </w:ins>
    <w:del w:id="61" w:author="Markstrum, Alexis@Energy" w:date="2021-03-19T14:23:00Z">
      <w:r w:rsidDel="00CD4AE6">
        <w:rPr>
          <w:rFonts w:ascii="Arial" w:hAnsi="Arial" w:cs="Arial"/>
          <w:sz w:val="14"/>
          <w:szCs w:val="14"/>
        </w:rPr>
        <w:delText>7</w:delText>
      </w:r>
    </w:del>
    <w:r>
      <w:rPr>
        <w:rFonts w:ascii="Arial" w:hAnsi="Arial" w:cs="Arial"/>
        <w:sz w:val="14"/>
        <w:szCs w:val="14"/>
      </w:rPr>
      <w:t>/2</w:t>
    </w:r>
    <w:ins w:id="62" w:author="Markstrum, Alexis@Energy" w:date="2021-03-19T14:23:00Z">
      <w:r w:rsidR="00CD4AE6">
        <w:rPr>
          <w:rFonts w:ascii="Arial" w:hAnsi="Arial" w:cs="Arial"/>
          <w:sz w:val="14"/>
          <w:szCs w:val="14"/>
        </w:rPr>
        <w:t>1</w:t>
      </w:r>
    </w:ins>
    <w:del w:id="63" w:author="Markstrum, Alexis@Energy" w:date="2021-03-19T14:23:00Z">
      <w:r w:rsidDel="00CD4AE6">
        <w:rPr>
          <w:rFonts w:ascii="Arial" w:hAnsi="Arial" w:cs="Arial"/>
          <w:sz w:val="14"/>
          <w:szCs w:val="14"/>
        </w:rPr>
        <w:delText>0</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44"/>
      <w:gridCol w:w="1130"/>
      <w:gridCol w:w="2425"/>
    </w:tblGrid>
    <w:tr w:rsidR="00F842D9" w:rsidRPr="00F85124" w14:paraId="0901FF08" w14:textId="77777777" w:rsidTr="00647ACA">
      <w:trPr>
        <w:cantSplit/>
        <w:trHeight w:val="288"/>
      </w:trPr>
      <w:tc>
        <w:tcPr>
          <w:tcW w:w="3877" w:type="pct"/>
          <w:gridSpan w:val="2"/>
          <w:tcBorders>
            <w:right w:val="nil"/>
          </w:tcBorders>
          <w:vAlign w:val="center"/>
        </w:tcPr>
        <w:p w14:paraId="0AC961D1" w14:textId="1F5E66ED" w:rsidR="00F842D9" w:rsidRPr="002D18A0" w:rsidRDefault="00F842D9" w:rsidP="00EB344D">
          <w:pPr>
            <w:pStyle w:val="Style77"/>
            <w:rPr>
              <w:b/>
            </w:rPr>
          </w:pPr>
          <w:r>
            <w:t>CERTIFICATE OF INSTALLATION—USER INSTRUCTIONS</w:t>
          </w:r>
        </w:p>
      </w:tc>
      <w:tc>
        <w:tcPr>
          <w:tcW w:w="1123" w:type="pct"/>
          <w:tcBorders>
            <w:left w:val="nil"/>
          </w:tcBorders>
          <w:tcMar>
            <w:left w:w="115" w:type="dxa"/>
            <w:right w:w="115" w:type="dxa"/>
          </w:tcMar>
          <w:vAlign w:val="center"/>
        </w:tcPr>
        <w:p w14:paraId="6ABA52A9" w14:textId="77777777" w:rsidR="00F842D9" w:rsidRPr="002D18A0" w:rsidRDefault="00F842D9" w:rsidP="009B00CA">
          <w:pPr>
            <w:pStyle w:val="Style78"/>
            <w:rPr>
              <w:b/>
            </w:rPr>
          </w:pPr>
          <w:r w:rsidRPr="002D18A0">
            <w:t>CF</w:t>
          </w:r>
          <w:r>
            <w:t>2</w:t>
          </w:r>
          <w:r w:rsidRPr="002D18A0">
            <w:t>R-</w:t>
          </w:r>
          <w:r>
            <w:t>PVB-01</w:t>
          </w:r>
          <w:r w:rsidRPr="002D18A0">
            <w:t>-E</w:t>
          </w:r>
        </w:p>
      </w:tc>
    </w:tr>
    <w:tr w:rsidR="00F842D9" w:rsidRPr="008E6418" w14:paraId="79D284DB" w14:textId="77777777" w:rsidTr="00647ACA">
      <w:trPr>
        <w:cantSplit/>
        <w:trHeight w:val="288"/>
      </w:trPr>
      <w:tc>
        <w:tcPr>
          <w:tcW w:w="3877" w:type="pct"/>
          <w:gridSpan w:val="2"/>
          <w:tcBorders>
            <w:right w:val="nil"/>
          </w:tcBorders>
        </w:tcPr>
        <w:p w14:paraId="2CA17D05" w14:textId="77777777" w:rsidR="00F842D9" w:rsidRPr="002D18A0" w:rsidRDefault="00F842D9" w:rsidP="00EB344D">
          <w:pPr>
            <w:pStyle w:val="Style77"/>
          </w:pPr>
          <w:r>
            <w:t>Photovoltaic Systems</w:t>
          </w:r>
        </w:p>
      </w:tc>
      <w:tc>
        <w:tcPr>
          <w:tcW w:w="1123" w:type="pct"/>
          <w:tcBorders>
            <w:left w:val="nil"/>
          </w:tcBorders>
        </w:tcPr>
        <w:p w14:paraId="4A45FB9D" w14:textId="083647A6" w:rsidR="00F842D9" w:rsidRPr="002D18A0" w:rsidRDefault="00F842D9" w:rsidP="00647ACA">
          <w:pPr>
            <w:pStyle w:val="Style78"/>
          </w:pPr>
          <w:r w:rsidRPr="002D18A0">
            <w:tab/>
            <w:t xml:space="preserve">(Page </w:t>
          </w:r>
          <w:r>
            <w:fldChar w:fldCharType="begin"/>
          </w:r>
          <w:r>
            <w:instrText xml:space="preserve"> PAGE   \* MERGEFORMAT </w:instrText>
          </w:r>
          <w:r>
            <w:fldChar w:fldCharType="separate"/>
          </w:r>
          <w:r w:rsidR="007E54D5">
            <w:rPr>
              <w:noProof/>
            </w:rPr>
            <w:t>1</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6877B0">
            <w:rPr>
              <w:noProof/>
            </w:rPr>
            <w:t>1</w:t>
          </w:r>
          <w:r>
            <w:rPr>
              <w:noProof/>
            </w:rPr>
            <w:fldChar w:fldCharType="end"/>
          </w:r>
          <w:r w:rsidRPr="002D18A0">
            <w:t>)</w:t>
          </w:r>
        </w:p>
      </w:tc>
    </w:tr>
    <w:tr w:rsidR="00F842D9" w:rsidRPr="00F85124" w14:paraId="6881DD09" w14:textId="77777777" w:rsidTr="00647ACA">
      <w:trPr>
        <w:cantSplit/>
        <w:trHeight w:val="288"/>
      </w:trPr>
      <w:tc>
        <w:tcPr>
          <w:tcW w:w="3354" w:type="pct"/>
        </w:tcPr>
        <w:p w14:paraId="1C3FC90F" w14:textId="77777777" w:rsidR="00F842D9" w:rsidRPr="0071311B" w:rsidRDefault="00F842D9" w:rsidP="00647ACA">
          <w:pPr>
            <w:pStyle w:val="Style20"/>
          </w:pPr>
          <w:r w:rsidRPr="0071311B">
            <w:t>Project Name:</w:t>
          </w:r>
        </w:p>
      </w:tc>
      <w:tc>
        <w:tcPr>
          <w:tcW w:w="1646" w:type="pct"/>
          <w:gridSpan w:val="2"/>
        </w:tcPr>
        <w:p w14:paraId="561115E5" w14:textId="77777777" w:rsidR="00F842D9" w:rsidRPr="0071311B" w:rsidRDefault="00F842D9" w:rsidP="00647ACA">
          <w:pPr>
            <w:pStyle w:val="Style20"/>
          </w:pPr>
          <w:r w:rsidRPr="0071311B">
            <w:t>Date Prepared:</w:t>
          </w:r>
        </w:p>
      </w:tc>
    </w:tr>
  </w:tbl>
  <w:p w14:paraId="5909A338" w14:textId="77777777" w:rsidR="00F842D9" w:rsidRDefault="00F842D9" w:rsidP="003E419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8D057" w14:textId="77777777" w:rsidR="00F842D9" w:rsidRPr="007770C5" w:rsidRDefault="00F842D9" w:rsidP="006F315F">
    <w:pPr>
      <w:suppressAutoHyphens/>
      <w:ind w:left="-90"/>
      <w:rPr>
        <w:rFonts w:ascii="Arial" w:hAnsi="Arial" w:cs="Arial"/>
        <w:sz w:val="14"/>
        <w:szCs w:val="14"/>
      </w:rPr>
    </w:pPr>
    <w:r>
      <w:rPr>
        <w:rFonts w:ascii="Arial" w:hAnsi="Arial" w:cs="Arial"/>
        <w:noProof/>
        <w:sz w:val="14"/>
        <w:szCs w:val="14"/>
      </w:rPr>
      <w:drawing>
        <wp:anchor distT="0" distB="0" distL="114300" distR="114300" simplePos="0" relativeHeight="251658244" behindDoc="1" locked="0" layoutInCell="0" allowOverlap="1" wp14:anchorId="3F1B8A2B" wp14:editId="1E9076C1">
          <wp:simplePos x="0" y="0"/>
          <wp:positionH relativeFrom="margin">
            <wp:align>center</wp:align>
          </wp:positionH>
          <wp:positionV relativeFrom="margin">
            <wp:align>center</wp:align>
          </wp:positionV>
          <wp:extent cx="9144000" cy="6858000"/>
          <wp:effectExtent l="0" t="0" r="0" b="0"/>
          <wp:wrapNone/>
          <wp:docPr id="1" name="Picture 1"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sidR="4E60C790" w:rsidRPr="007770C5">
      <w:rPr>
        <w:rFonts w:ascii="Arial" w:hAnsi="Arial" w:cs="Arial"/>
        <w:sz w:val="14"/>
        <w:szCs w:val="14"/>
      </w:rPr>
      <w:t>STATE OF CALIFORNIA</w:t>
    </w:r>
  </w:p>
  <w:p w14:paraId="381D89EC" w14:textId="77777777" w:rsidR="00F842D9" w:rsidRPr="007770C5" w:rsidRDefault="00F842D9" w:rsidP="006F315F">
    <w:pPr>
      <w:suppressAutoHyphens/>
      <w:ind w:left="-90"/>
      <w:rPr>
        <w:rFonts w:ascii="Arial" w:hAnsi="Arial" w:cs="Arial"/>
        <w:b/>
        <w:sz w:val="24"/>
        <w:szCs w:val="24"/>
      </w:rPr>
    </w:pPr>
    <w:r w:rsidRPr="005B1B6C">
      <w:rPr>
        <w:rFonts w:ascii="Arial" w:hAnsi="Arial"/>
        <w:noProof/>
        <w:sz w:val="14"/>
      </w:rPr>
      <w:drawing>
        <wp:anchor distT="0" distB="0" distL="114300" distR="114300" simplePos="0" relativeHeight="251658245" behindDoc="0" locked="0" layoutInCell="1" allowOverlap="1" wp14:anchorId="27288981" wp14:editId="592FE6F7">
          <wp:simplePos x="0" y="0"/>
          <wp:positionH relativeFrom="margin">
            <wp:posOffset>6425565</wp:posOffset>
          </wp:positionH>
          <wp:positionV relativeFrom="margin">
            <wp:posOffset>-1083310</wp:posOffset>
          </wp:positionV>
          <wp:extent cx="308610" cy="270510"/>
          <wp:effectExtent l="0" t="0" r="0" b="0"/>
          <wp:wrapSquare wrapText="bothSides"/>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4E60C790" w:rsidRPr="4E60C790">
      <w:rPr>
        <w:rFonts w:ascii="Arial" w:hAnsi="Arial" w:cs="Arial"/>
        <w:b/>
        <w:bCs/>
        <w:sz w:val="24"/>
        <w:szCs w:val="24"/>
      </w:rPr>
      <w:t>PHOTOVOLTAIC SYSTEMS</w:t>
    </w:r>
  </w:p>
  <w:p w14:paraId="60410749" w14:textId="11A972AA" w:rsidR="00F842D9" w:rsidRPr="007770C5" w:rsidRDefault="00F842D9" w:rsidP="006F315F">
    <w:pPr>
      <w:suppressAutoHyphens/>
      <w:ind w:left="-90"/>
      <w:rPr>
        <w:rFonts w:ascii="Arial" w:hAnsi="Arial" w:cs="Arial"/>
        <w:sz w:val="14"/>
        <w:szCs w:val="14"/>
      </w:rPr>
    </w:pPr>
    <w:r>
      <w:rPr>
        <w:rFonts w:ascii="Arial" w:hAnsi="Arial" w:cs="Arial"/>
        <w:sz w:val="14"/>
        <w:szCs w:val="14"/>
      </w:rPr>
      <w:t>CEC-CF2R-PVB-01-E</w:t>
    </w:r>
    <w:r w:rsidRPr="007770C5">
      <w:rPr>
        <w:rFonts w:ascii="Arial" w:hAnsi="Arial" w:cs="Arial"/>
        <w:sz w:val="14"/>
        <w:szCs w:val="14"/>
      </w:rPr>
      <w:t xml:space="preserve"> (Revised</w:t>
    </w:r>
    <w:r>
      <w:rPr>
        <w:rFonts w:ascii="Arial" w:hAnsi="Arial" w:cs="Arial"/>
        <w:sz w:val="14"/>
        <w:szCs w:val="14"/>
      </w:rPr>
      <w:t xml:space="preserve"> 0</w:t>
    </w:r>
    <w:ins w:id="195" w:author="Markstrum, Alexis@Energy" w:date="2021-03-19T14:24:00Z">
      <w:r w:rsidR="00CD4AE6">
        <w:rPr>
          <w:rFonts w:ascii="Arial" w:hAnsi="Arial" w:cs="Arial"/>
          <w:sz w:val="14"/>
          <w:szCs w:val="14"/>
        </w:rPr>
        <w:t>3</w:t>
      </w:r>
    </w:ins>
    <w:del w:id="196" w:author="Markstrum, Alexis@Energy" w:date="2021-03-19T14:24:00Z">
      <w:r w:rsidDel="00CD4AE6">
        <w:rPr>
          <w:rFonts w:ascii="Arial" w:hAnsi="Arial" w:cs="Arial"/>
          <w:sz w:val="14"/>
          <w:szCs w:val="14"/>
        </w:rPr>
        <w:delText>7</w:delText>
      </w:r>
    </w:del>
    <w:r>
      <w:rPr>
        <w:rFonts w:ascii="Arial" w:hAnsi="Arial" w:cs="Arial"/>
        <w:sz w:val="14"/>
        <w:szCs w:val="14"/>
      </w:rPr>
      <w:t>/2</w:t>
    </w:r>
    <w:ins w:id="197" w:author="Markstrum, Alexis@Energy" w:date="2021-03-19T14:24:00Z">
      <w:r w:rsidR="00CD4AE6">
        <w:rPr>
          <w:rFonts w:ascii="Arial" w:hAnsi="Arial" w:cs="Arial"/>
          <w:sz w:val="14"/>
          <w:szCs w:val="14"/>
        </w:rPr>
        <w:t>1</w:t>
      </w:r>
    </w:ins>
    <w:del w:id="198" w:author="Markstrum, Alexis@Energy" w:date="2021-03-19T14:24:00Z">
      <w:r w:rsidDel="00CD4AE6">
        <w:rPr>
          <w:rFonts w:ascii="Arial" w:hAnsi="Arial" w:cs="Arial"/>
          <w:sz w:val="14"/>
          <w:szCs w:val="14"/>
        </w:rPr>
        <w:delText>0</w:delText>
      </w:r>
    </w:del>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44"/>
      <w:gridCol w:w="1130"/>
      <w:gridCol w:w="2425"/>
    </w:tblGrid>
    <w:tr w:rsidR="00F842D9" w:rsidRPr="00F85124" w14:paraId="658ECF77" w14:textId="77777777" w:rsidTr="00647ACA">
      <w:trPr>
        <w:cantSplit/>
        <w:trHeight w:val="288"/>
      </w:trPr>
      <w:tc>
        <w:tcPr>
          <w:tcW w:w="3877" w:type="pct"/>
          <w:gridSpan w:val="2"/>
          <w:tcBorders>
            <w:right w:val="nil"/>
          </w:tcBorders>
          <w:vAlign w:val="center"/>
        </w:tcPr>
        <w:p w14:paraId="39C17295" w14:textId="11240549" w:rsidR="00F842D9" w:rsidRPr="002D18A0" w:rsidRDefault="00F842D9" w:rsidP="00EB344D">
          <w:pPr>
            <w:pStyle w:val="Style77"/>
            <w:rPr>
              <w:b/>
            </w:rPr>
          </w:pPr>
          <w:r>
            <w:t xml:space="preserve">CERTIFICATE OF INSTALLATION </w:t>
          </w:r>
          <w:r w:rsidRPr="0044189E">
            <w:t>DATA FIELD DEFINITIONS AND CALCULATIONS</w:t>
          </w:r>
        </w:p>
      </w:tc>
      <w:tc>
        <w:tcPr>
          <w:tcW w:w="1123" w:type="pct"/>
          <w:tcBorders>
            <w:left w:val="nil"/>
          </w:tcBorders>
          <w:tcMar>
            <w:left w:w="115" w:type="dxa"/>
            <w:right w:w="115" w:type="dxa"/>
          </w:tcMar>
          <w:vAlign w:val="center"/>
        </w:tcPr>
        <w:p w14:paraId="4D5589A8" w14:textId="77777777" w:rsidR="00F842D9" w:rsidRPr="002D18A0" w:rsidRDefault="00F842D9" w:rsidP="009B00CA">
          <w:pPr>
            <w:pStyle w:val="Style78"/>
            <w:rPr>
              <w:b/>
            </w:rPr>
          </w:pPr>
          <w:r w:rsidRPr="002D18A0">
            <w:t>CF</w:t>
          </w:r>
          <w:r>
            <w:t>2</w:t>
          </w:r>
          <w:r w:rsidRPr="002D18A0">
            <w:t>R-</w:t>
          </w:r>
          <w:r>
            <w:t>PVB-01</w:t>
          </w:r>
          <w:r w:rsidRPr="002D18A0">
            <w:t>-E</w:t>
          </w:r>
        </w:p>
      </w:tc>
    </w:tr>
    <w:tr w:rsidR="00F842D9" w:rsidRPr="008E6418" w14:paraId="7C5978AF" w14:textId="77777777" w:rsidTr="00647ACA">
      <w:trPr>
        <w:cantSplit/>
        <w:trHeight w:val="288"/>
      </w:trPr>
      <w:tc>
        <w:tcPr>
          <w:tcW w:w="3877" w:type="pct"/>
          <w:gridSpan w:val="2"/>
          <w:tcBorders>
            <w:right w:val="nil"/>
          </w:tcBorders>
        </w:tcPr>
        <w:p w14:paraId="32B9F57A" w14:textId="77777777" w:rsidR="00F842D9" w:rsidRPr="002D18A0" w:rsidRDefault="00F842D9" w:rsidP="00EB344D">
          <w:pPr>
            <w:pStyle w:val="Style77"/>
          </w:pPr>
          <w:r>
            <w:t>Photovoltaic Systems</w:t>
          </w:r>
        </w:p>
      </w:tc>
      <w:tc>
        <w:tcPr>
          <w:tcW w:w="1123" w:type="pct"/>
          <w:tcBorders>
            <w:left w:val="nil"/>
          </w:tcBorders>
        </w:tcPr>
        <w:p w14:paraId="230B1CB8" w14:textId="7D869A7C" w:rsidR="00F842D9" w:rsidRPr="002D18A0" w:rsidRDefault="00F842D9" w:rsidP="00647ACA">
          <w:pPr>
            <w:pStyle w:val="Style78"/>
          </w:pPr>
          <w:r w:rsidRPr="002D18A0">
            <w:tab/>
            <w:t xml:space="preserve">(Page </w:t>
          </w:r>
          <w:r>
            <w:fldChar w:fldCharType="begin"/>
          </w:r>
          <w:r>
            <w:instrText xml:space="preserve"> PAGE   \* MERGEFORMAT </w:instrText>
          </w:r>
          <w:r>
            <w:fldChar w:fldCharType="separate"/>
          </w:r>
          <w:r w:rsidR="007E54D5">
            <w:rPr>
              <w:noProof/>
            </w:rPr>
            <w:t>2</w:t>
          </w:r>
          <w:r>
            <w:rPr>
              <w:noProof/>
            </w:rPr>
            <w:fldChar w:fldCharType="end"/>
          </w:r>
          <w:r w:rsidRPr="002D18A0">
            <w:t xml:space="preserve"> of </w:t>
          </w:r>
          <w:r>
            <w:rPr>
              <w:noProof/>
            </w:rPr>
            <w:fldChar w:fldCharType="begin"/>
          </w:r>
          <w:r>
            <w:rPr>
              <w:noProof/>
            </w:rPr>
            <w:instrText xml:space="preserve"> SECTIONPAGES   \* MERGEFORMAT </w:instrText>
          </w:r>
          <w:r>
            <w:rPr>
              <w:noProof/>
            </w:rPr>
            <w:fldChar w:fldCharType="separate"/>
          </w:r>
          <w:r w:rsidR="006877B0">
            <w:rPr>
              <w:noProof/>
            </w:rPr>
            <w:t>6</w:t>
          </w:r>
          <w:r>
            <w:rPr>
              <w:noProof/>
            </w:rPr>
            <w:fldChar w:fldCharType="end"/>
          </w:r>
          <w:r w:rsidRPr="002D18A0">
            <w:t>)</w:t>
          </w:r>
        </w:p>
      </w:tc>
    </w:tr>
    <w:tr w:rsidR="00F842D9" w:rsidRPr="00F85124" w14:paraId="4F2C084F" w14:textId="77777777" w:rsidTr="00647ACA">
      <w:trPr>
        <w:cantSplit/>
        <w:trHeight w:val="288"/>
      </w:trPr>
      <w:tc>
        <w:tcPr>
          <w:tcW w:w="3354" w:type="pct"/>
        </w:tcPr>
        <w:p w14:paraId="0F77DA79" w14:textId="77777777" w:rsidR="00F842D9" w:rsidRPr="0071311B" w:rsidRDefault="00F842D9" w:rsidP="00647ACA">
          <w:pPr>
            <w:pStyle w:val="Style20"/>
          </w:pPr>
          <w:r w:rsidRPr="0071311B">
            <w:t>Project Name:</w:t>
          </w:r>
        </w:p>
      </w:tc>
      <w:tc>
        <w:tcPr>
          <w:tcW w:w="1646" w:type="pct"/>
          <w:gridSpan w:val="2"/>
        </w:tcPr>
        <w:p w14:paraId="0405020B" w14:textId="77777777" w:rsidR="00F842D9" w:rsidRPr="0071311B" w:rsidRDefault="00F842D9" w:rsidP="00647ACA">
          <w:pPr>
            <w:pStyle w:val="Style20"/>
          </w:pPr>
          <w:r w:rsidRPr="0071311B">
            <w:t>Date Prepared:</w:t>
          </w:r>
        </w:p>
      </w:tc>
    </w:tr>
  </w:tbl>
  <w:p w14:paraId="67478DE5" w14:textId="77777777" w:rsidR="00F842D9" w:rsidRDefault="00F842D9" w:rsidP="003E41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multilevel"/>
    <w:tmpl w:val="C91CF59E"/>
    <w:lvl w:ilvl="0">
      <w:start w:val="1"/>
      <w:numFmt w:val="bullet"/>
      <w:pStyle w:val="ListBullet5"/>
      <w:lvlText w:val=""/>
      <w:lvlJc w:val="left"/>
      <w:pPr>
        <w:tabs>
          <w:tab w:val="num" w:pos="1800"/>
        </w:tabs>
        <w:ind w:left="180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1F0459"/>
    <w:multiLevelType w:val="hybridMultilevel"/>
    <w:tmpl w:val="0BE81A02"/>
    <w:lvl w:ilvl="0" w:tplc="02303008">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4"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5" w15:restartNumberingAfterBreak="0">
    <w:nsid w:val="0BC25650"/>
    <w:multiLevelType w:val="hybridMultilevel"/>
    <w:tmpl w:val="E6C2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26CF7"/>
    <w:multiLevelType w:val="hybridMultilevel"/>
    <w:tmpl w:val="95A447AE"/>
    <w:lvl w:ilvl="0" w:tplc="3AD21690">
      <w:start w:val="1"/>
      <w:numFmt w:val="upperLetter"/>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934BA"/>
    <w:multiLevelType w:val="hybridMultilevel"/>
    <w:tmpl w:val="1A28D514"/>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6570B"/>
    <w:multiLevelType w:val="hybridMultilevel"/>
    <w:tmpl w:val="2570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8E0CA5"/>
    <w:multiLevelType w:val="hybridMultilevel"/>
    <w:tmpl w:val="CDE2CC1A"/>
    <w:lvl w:ilvl="0" w:tplc="AD5AF350">
      <w:start w:val="1"/>
      <w:numFmt w:val="bullet"/>
      <w:pStyle w:val="List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C5519"/>
    <w:multiLevelType w:val="hybridMultilevel"/>
    <w:tmpl w:val="33861E72"/>
    <w:lvl w:ilvl="0" w:tplc="46964A7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43573"/>
    <w:multiLevelType w:val="hybridMultilevel"/>
    <w:tmpl w:val="F19C8FD2"/>
    <w:lvl w:ilvl="0" w:tplc="FA66D1F8">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start w:val="1"/>
      <w:numFmt w:val="bullet"/>
      <w:lvlText w:val="o"/>
      <w:lvlJc w:val="left"/>
      <w:pPr>
        <w:tabs>
          <w:tab w:val="num" w:pos="1440"/>
        </w:tabs>
        <w:ind w:left="1440" w:hanging="360"/>
      </w:pPr>
      <w:rPr>
        <w:rFonts w:ascii="Courier New" w:hAnsi="Courier New" w:cs="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0"/>
  </w:num>
  <w:num w:numId="3">
    <w:abstractNumId w:val="1"/>
  </w:num>
  <w:num w:numId="4">
    <w:abstractNumId w:val="0"/>
  </w:num>
  <w:num w:numId="5">
    <w:abstractNumId w:val="13"/>
  </w:num>
  <w:num w:numId="6">
    <w:abstractNumId w:val="11"/>
  </w:num>
  <w:num w:numId="7">
    <w:abstractNumId w:val="2"/>
  </w:num>
  <w:num w:numId="8">
    <w:abstractNumId w:val="9"/>
  </w:num>
  <w:num w:numId="9">
    <w:abstractNumId w:val="7"/>
  </w:num>
  <w:num w:numId="10">
    <w:abstractNumId w:val="5"/>
  </w:num>
  <w:num w:numId="11">
    <w:abstractNumId w:val="8"/>
  </w:num>
  <w:num w:numId="12">
    <w:abstractNumId w:val="12"/>
  </w:num>
  <w:num w:numId="13">
    <w:abstractNumId w:val="6"/>
  </w:num>
  <w:num w:numId="14">
    <w:abstractNumId w:val="3"/>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rson w15:author="Tam, Danny@Energy">
    <w15:presenceInfo w15:providerId="AD" w15:userId="S::Danny.Tam@energy.ca.gov::a6ee4652-f9b2-403d-bfc6-d23a6916fd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DateAndTim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B2F"/>
    <w:rsid w:val="00001024"/>
    <w:rsid w:val="000017E6"/>
    <w:rsid w:val="000023C4"/>
    <w:rsid w:val="00003ADD"/>
    <w:rsid w:val="0000541A"/>
    <w:rsid w:val="00005F43"/>
    <w:rsid w:val="00010A74"/>
    <w:rsid w:val="0001208A"/>
    <w:rsid w:val="00012A85"/>
    <w:rsid w:val="00012A93"/>
    <w:rsid w:val="00013858"/>
    <w:rsid w:val="00014B07"/>
    <w:rsid w:val="000232B2"/>
    <w:rsid w:val="00023ECE"/>
    <w:rsid w:val="000247AF"/>
    <w:rsid w:val="000311A4"/>
    <w:rsid w:val="00034997"/>
    <w:rsid w:val="00041230"/>
    <w:rsid w:val="000424ED"/>
    <w:rsid w:val="00051042"/>
    <w:rsid w:val="00053813"/>
    <w:rsid w:val="000569D4"/>
    <w:rsid w:val="00056B9D"/>
    <w:rsid w:val="000609D8"/>
    <w:rsid w:val="00062523"/>
    <w:rsid w:val="000643FB"/>
    <w:rsid w:val="000678E1"/>
    <w:rsid w:val="00071D49"/>
    <w:rsid w:val="000735CB"/>
    <w:rsid w:val="00080162"/>
    <w:rsid w:val="00080688"/>
    <w:rsid w:val="00081774"/>
    <w:rsid w:val="000827E0"/>
    <w:rsid w:val="00085389"/>
    <w:rsid w:val="0008777D"/>
    <w:rsid w:val="00087FA1"/>
    <w:rsid w:val="0009467D"/>
    <w:rsid w:val="000A1742"/>
    <w:rsid w:val="000A2B54"/>
    <w:rsid w:val="000A4E0F"/>
    <w:rsid w:val="000A503C"/>
    <w:rsid w:val="000A5054"/>
    <w:rsid w:val="000C2323"/>
    <w:rsid w:val="000C36FB"/>
    <w:rsid w:val="000C3CE8"/>
    <w:rsid w:val="000C5AC9"/>
    <w:rsid w:val="000C62F7"/>
    <w:rsid w:val="000C71B9"/>
    <w:rsid w:val="000D0962"/>
    <w:rsid w:val="000E084F"/>
    <w:rsid w:val="000E2DB9"/>
    <w:rsid w:val="000E44B4"/>
    <w:rsid w:val="000E7638"/>
    <w:rsid w:val="000E7AA5"/>
    <w:rsid w:val="000F3C9E"/>
    <w:rsid w:val="000F7142"/>
    <w:rsid w:val="001065BE"/>
    <w:rsid w:val="00107CC3"/>
    <w:rsid w:val="00107F86"/>
    <w:rsid w:val="00111CCD"/>
    <w:rsid w:val="00116008"/>
    <w:rsid w:val="00122E96"/>
    <w:rsid w:val="00124C34"/>
    <w:rsid w:val="00130F84"/>
    <w:rsid w:val="001453F5"/>
    <w:rsid w:val="00157308"/>
    <w:rsid w:val="001642DA"/>
    <w:rsid w:val="00164977"/>
    <w:rsid w:val="00167D97"/>
    <w:rsid w:val="00170A61"/>
    <w:rsid w:val="00171BD5"/>
    <w:rsid w:val="0017202E"/>
    <w:rsid w:val="00177D82"/>
    <w:rsid w:val="00180112"/>
    <w:rsid w:val="00186A83"/>
    <w:rsid w:val="00190E99"/>
    <w:rsid w:val="00192B3E"/>
    <w:rsid w:val="00194C80"/>
    <w:rsid w:val="00197241"/>
    <w:rsid w:val="001A5F67"/>
    <w:rsid w:val="001A794A"/>
    <w:rsid w:val="001A7EE7"/>
    <w:rsid w:val="001B0A37"/>
    <w:rsid w:val="001B0B2D"/>
    <w:rsid w:val="001B1FAC"/>
    <w:rsid w:val="001B39D0"/>
    <w:rsid w:val="001B6212"/>
    <w:rsid w:val="001B7004"/>
    <w:rsid w:val="001B7920"/>
    <w:rsid w:val="001B79C1"/>
    <w:rsid w:val="001C4084"/>
    <w:rsid w:val="001C6A87"/>
    <w:rsid w:val="001D4555"/>
    <w:rsid w:val="001D635D"/>
    <w:rsid w:val="001E0862"/>
    <w:rsid w:val="001E0970"/>
    <w:rsid w:val="001E4DEA"/>
    <w:rsid w:val="001E7C02"/>
    <w:rsid w:val="002001A0"/>
    <w:rsid w:val="00200CEB"/>
    <w:rsid w:val="00202F4E"/>
    <w:rsid w:val="00207D23"/>
    <w:rsid w:val="00213412"/>
    <w:rsid w:val="00231102"/>
    <w:rsid w:val="002315EE"/>
    <w:rsid w:val="0023183D"/>
    <w:rsid w:val="00231BE4"/>
    <w:rsid w:val="002342C2"/>
    <w:rsid w:val="00245E3C"/>
    <w:rsid w:val="002478EC"/>
    <w:rsid w:val="0025008C"/>
    <w:rsid w:val="00253F28"/>
    <w:rsid w:val="00262D27"/>
    <w:rsid w:val="00263454"/>
    <w:rsid w:val="0027204B"/>
    <w:rsid w:val="002727E8"/>
    <w:rsid w:val="00282153"/>
    <w:rsid w:val="00282299"/>
    <w:rsid w:val="00286064"/>
    <w:rsid w:val="00287707"/>
    <w:rsid w:val="002919F7"/>
    <w:rsid w:val="00292A8A"/>
    <w:rsid w:val="002A2217"/>
    <w:rsid w:val="002A570E"/>
    <w:rsid w:val="002A5A67"/>
    <w:rsid w:val="002B143E"/>
    <w:rsid w:val="002B2286"/>
    <w:rsid w:val="002B261F"/>
    <w:rsid w:val="002B369F"/>
    <w:rsid w:val="002B6F0F"/>
    <w:rsid w:val="002B7822"/>
    <w:rsid w:val="002B7D88"/>
    <w:rsid w:val="002C16A2"/>
    <w:rsid w:val="002C4939"/>
    <w:rsid w:val="002D151D"/>
    <w:rsid w:val="002D6034"/>
    <w:rsid w:val="002E25ED"/>
    <w:rsid w:val="002E299F"/>
    <w:rsid w:val="002E4D5A"/>
    <w:rsid w:val="002E582C"/>
    <w:rsid w:val="002F21CB"/>
    <w:rsid w:val="00306658"/>
    <w:rsid w:val="00306751"/>
    <w:rsid w:val="00307E61"/>
    <w:rsid w:val="00310A3E"/>
    <w:rsid w:val="003166AF"/>
    <w:rsid w:val="003172B5"/>
    <w:rsid w:val="00324FEA"/>
    <w:rsid w:val="003267BD"/>
    <w:rsid w:val="00331897"/>
    <w:rsid w:val="00331E49"/>
    <w:rsid w:val="00332CBB"/>
    <w:rsid w:val="00342C50"/>
    <w:rsid w:val="0034454E"/>
    <w:rsid w:val="0035296B"/>
    <w:rsid w:val="00355B60"/>
    <w:rsid w:val="00363BD6"/>
    <w:rsid w:val="00364A2D"/>
    <w:rsid w:val="00364ADC"/>
    <w:rsid w:val="0036524E"/>
    <w:rsid w:val="003677F9"/>
    <w:rsid w:val="0037148B"/>
    <w:rsid w:val="00380D8D"/>
    <w:rsid w:val="00381466"/>
    <w:rsid w:val="00382CD6"/>
    <w:rsid w:val="00383CB6"/>
    <w:rsid w:val="003959C1"/>
    <w:rsid w:val="003B2664"/>
    <w:rsid w:val="003C5860"/>
    <w:rsid w:val="003C59D8"/>
    <w:rsid w:val="003D131B"/>
    <w:rsid w:val="003D619C"/>
    <w:rsid w:val="003E419E"/>
    <w:rsid w:val="003E5362"/>
    <w:rsid w:val="003E6422"/>
    <w:rsid w:val="003E6D68"/>
    <w:rsid w:val="003E71E0"/>
    <w:rsid w:val="003F2CE3"/>
    <w:rsid w:val="003F55E9"/>
    <w:rsid w:val="00401A3F"/>
    <w:rsid w:val="004136FA"/>
    <w:rsid w:val="00414AFB"/>
    <w:rsid w:val="00415E25"/>
    <w:rsid w:val="00417281"/>
    <w:rsid w:val="0041739F"/>
    <w:rsid w:val="00421E7D"/>
    <w:rsid w:val="0042272B"/>
    <w:rsid w:val="00423A3E"/>
    <w:rsid w:val="00427DFA"/>
    <w:rsid w:val="0043126F"/>
    <w:rsid w:val="0044075D"/>
    <w:rsid w:val="0044189E"/>
    <w:rsid w:val="00447F28"/>
    <w:rsid w:val="00451870"/>
    <w:rsid w:val="004524CE"/>
    <w:rsid w:val="004544DB"/>
    <w:rsid w:val="004547BC"/>
    <w:rsid w:val="00456759"/>
    <w:rsid w:val="004604E4"/>
    <w:rsid w:val="0046169A"/>
    <w:rsid w:val="00467256"/>
    <w:rsid w:val="004679E4"/>
    <w:rsid w:val="00472C9D"/>
    <w:rsid w:val="004733C5"/>
    <w:rsid w:val="00474721"/>
    <w:rsid w:val="00474BFC"/>
    <w:rsid w:val="00485E1A"/>
    <w:rsid w:val="00491F93"/>
    <w:rsid w:val="00492E17"/>
    <w:rsid w:val="00496CC8"/>
    <w:rsid w:val="00497DDD"/>
    <w:rsid w:val="004A4590"/>
    <w:rsid w:val="004A7AC9"/>
    <w:rsid w:val="004B5AAD"/>
    <w:rsid w:val="004B644C"/>
    <w:rsid w:val="004B79AB"/>
    <w:rsid w:val="004C039F"/>
    <w:rsid w:val="004C1B3D"/>
    <w:rsid w:val="004C616E"/>
    <w:rsid w:val="004C7665"/>
    <w:rsid w:val="004D2851"/>
    <w:rsid w:val="004D2E05"/>
    <w:rsid w:val="004D582D"/>
    <w:rsid w:val="004E7075"/>
    <w:rsid w:val="004F3CB3"/>
    <w:rsid w:val="004F5226"/>
    <w:rsid w:val="004F593C"/>
    <w:rsid w:val="004F73D0"/>
    <w:rsid w:val="0050296E"/>
    <w:rsid w:val="00503342"/>
    <w:rsid w:val="005049F2"/>
    <w:rsid w:val="00506E7F"/>
    <w:rsid w:val="0051233F"/>
    <w:rsid w:val="00513ABD"/>
    <w:rsid w:val="0051413A"/>
    <w:rsid w:val="005144EC"/>
    <w:rsid w:val="0052113E"/>
    <w:rsid w:val="005227DA"/>
    <w:rsid w:val="00524693"/>
    <w:rsid w:val="00530A73"/>
    <w:rsid w:val="0053362D"/>
    <w:rsid w:val="00534237"/>
    <w:rsid w:val="0054133E"/>
    <w:rsid w:val="005416FB"/>
    <w:rsid w:val="0054722E"/>
    <w:rsid w:val="00553651"/>
    <w:rsid w:val="00561BC6"/>
    <w:rsid w:val="00562415"/>
    <w:rsid w:val="00562C8D"/>
    <w:rsid w:val="00574B70"/>
    <w:rsid w:val="00575BF2"/>
    <w:rsid w:val="005774A9"/>
    <w:rsid w:val="00581818"/>
    <w:rsid w:val="005822F1"/>
    <w:rsid w:val="00582B60"/>
    <w:rsid w:val="00583AC4"/>
    <w:rsid w:val="00585B39"/>
    <w:rsid w:val="005862C4"/>
    <w:rsid w:val="00590784"/>
    <w:rsid w:val="005946DD"/>
    <w:rsid w:val="00595EC9"/>
    <w:rsid w:val="005978B5"/>
    <w:rsid w:val="005A1CD6"/>
    <w:rsid w:val="005A47E9"/>
    <w:rsid w:val="005B2A38"/>
    <w:rsid w:val="005B48AA"/>
    <w:rsid w:val="005B4DC9"/>
    <w:rsid w:val="005B4F4A"/>
    <w:rsid w:val="005C58A8"/>
    <w:rsid w:val="005D193F"/>
    <w:rsid w:val="005D314D"/>
    <w:rsid w:val="005D5A10"/>
    <w:rsid w:val="005E19CD"/>
    <w:rsid w:val="005E3743"/>
    <w:rsid w:val="005E781A"/>
    <w:rsid w:val="005E7F3A"/>
    <w:rsid w:val="005F011E"/>
    <w:rsid w:val="005F1465"/>
    <w:rsid w:val="005F3958"/>
    <w:rsid w:val="00602FED"/>
    <w:rsid w:val="006045D5"/>
    <w:rsid w:val="0060730D"/>
    <w:rsid w:val="0061072F"/>
    <w:rsid w:val="00610AEE"/>
    <w:rsid w:val="0061154D"/>
    <w:rsid w:val="0061354B"/>
    <w:rsid w:val="00621925"/>
    <w:rsid w:val="00625FB1"/>
    <w:rsid w:val="00632528"/>
    <w:rsid w:val="00636860"/>
    <w:rsid w:val="00636F05"/>
    <w:rsid w:val="00642147"/>
    <w:rsid w:val="0064793D"/>
    <w:rsid w:val="00647ACA"/>
    <w:rsid w:val="00651FC9"/>
    <w:rsid w:val="006562BE"/>
    <w:rsid w:val="006614CE"/>
    <w:rsid w:val="00664BCE"/>
    <w:rsid w:val="006662D5"/>
    <w:rsid w:val="00670948"/>
    <w:rsid w:val="006713E4"/>
    <w:rsid w:val="006746EA"/>
    <w:rsid w:val="00677251"/>
    <w:rsid w:val="00681DC7"/>
    <w:rsid w:val="00683381"/>
    <w:rsid w:val="0068357D"/>
    <w:rsid w:val="00685389"/>
    <w:rsid w:val="0068552E"/>
    <w:rsid w:val="006877B0"/>
    <w:rsid w:val="006950F5"/>
    <w:rsid w:val="006A545B"/>
    <w:rsid w:val="006A792B"/>
    <w:rsid w:val="006B06F0"/>
    <w:rsid w:val="006B0EBD"/>
    <w:rsid w:val="006B301C"/>
    <w:rsid w:val="006B46A6"/>
    <w:rsid w:val="006B7BA0"/>
    <w:rsid w:val="006B7E71"/>
    <w:rsid w:val="006C094E"/>
    <w:rsid w:val="006C5B53"/>
    <w:rsid w:val="006C67FA"/>
    <w:rsid w:val="006C6C90"/>
    <w:rsid w:val="006D1864"/>
    <w:rsid w:val="006D5C60"/>
    <w:rsid w:val="006E0F2E"/>
    <w:rsid w:val="006E33B8"/>
    <w:rsid w:val="006E554B"/>
    <w:rsid w:val="006E6DAD"/>
    <w:rsid w:val="006F1490"/>
    <w:rsid w:val="006F14FE"/>
    <w:rsid w:val="006F299A"/>
    <w:rsid w:val="006F315F"/>
    <w:rsid w:val="00702DC4"/>
    <w:rsid w:val="00715475"/>
    <w:rsid w:val="0072089E"/>
    <w:rsid w:val="0072231F"/>
    <w:rsid w:val="00727423"/>
    <w:rsid w:val="00730CF2"/>
    <w:rsid w:val="00731B56"/>
    <w:rsid w:val="00731EC8"/>
    <w:rsid w:val="007321EB"/>
    <w:rsid w:val="00735772"/>
    <w:rsid w:val="00735BBD"/>
    <w:rsid w:val="00740D52"/>
    <w:rsid w:val="00740E16"/>
    <w:rsid w:val="00741143"/>
    <w:rsid w:val="00743BDE"/>
    <w:rsid w:val="007449EF"/>
    <w:rsid w:val="0074769A"/>
    <w:rsid w:val="00750C86"/>
    <w:rsid w:val="0075203B"/>
    <w:rsid w:val="00752FFD"/>
    <w:rsid w:val="00757670"/>
    <w:rsid w:val="0076210E"/>
    <w:rsid w:val="00763B72"/>
    <w:rsid w:val="00767C38"/>
    <w:rsid w:val="00770127"/>
    <w:rsid w:val="007715D5"/>
    <w:rsid w:val="00773243"/>
    <w:rsid w:val="007734A7"/>
    <w:rsid w:val="00776CB9"/>
    <w:rsid w:val="00777B2F"/>
    <w:rsid w:val="007865D9"/>
    <w:rsid w:val="007872CC"/>
    <w:rsid w:val="00791123"/>
    <w:rsid w:val="00791A1B"/>
    <w:rsid w:val="007934FD"/>
    <w:rsid w:val="00795E21"/>
    <w:rsid w:val="00796556"/>
    <w:rsid w:val="007A0ABA"/>
    <w:rsid w:val="007A3433"/>
    <w:rsid w:val="007A7DC6"/>
    <w:rsid w:val="007B0BD6"/>
    <w:rsid w:val="007B27F0"/>
    <w:rsid w:val="007B767D"/>
    <w:rsid w:val="007B77D7"/>
    <w:rsid w:val="007C33CC"/>
    <w:rsid w:val="007C458A"/>
    <w:rsid w:val="007C78AC"/>
    <w:rsid w:val="007E1CA9"/>
    <w:rsid w:val="007E54D5"/>
    <w:rsid w:val="007E668D"/>
    <w:rsid w:val="007E730B"/>
    <w:rsid w:val="007F0719"/>
    <w:rsid w:val="007F08AA"/>
    <w:rsid w:val="007F1A27"/>
    <w:rsid w:val="007F1BDB"/>
    <w:rsid w:val="007F2403"/>
    <w:rsid w:val="007F2605"/>
    <w:rsid w:val="007F2ED2"/>
    <w:rsid w:val="007F3434"/>
    <w:rsid w:val="007F583F"/>
    <w:rsid w:val="0080000B"/>
    <w:rsid w:val="00804169"/>
    <w:rsid w:val="008051A4"/>
    <w:rsid w:val="00823D95"/>
    <w:rsid w:val="008258F0"/>
    <w:rsid w:val="00832DA9"/>
    <w:rsid w:val="0083408D"/>
    <w:rsid w:val="008358D2"/>
    <w:rsid w:val="008374FF"/>
    <w:rsid w:val="008433C6"/>
    <w:rsid w:val="00843F21"/>
    <w:rsid w:val="0084471B"/>
    <w:rsid w:val="00845AD6"/>
    <w:rsid w:val="00845BE8"/>
    <w:rsid w:val="00850A0C"/>
    <w:rsid w:val="0085324B"/>
    <w:rsid w:val="00856CF2"/>
    <w:rsid w:val="00861FE1"/>
    <w:rsid w:val="00862E35"/>
    <w:rsid w:val="00865A28"/>
    <w:rsid w:val="00867FF0"/>
    <w:rsid w:val="00870909"/>
    <w:rsid w:val="00870F4C"/>
    <w:rsid w:val="00871549"/>
    <w:rsid w:val="00871886"/>
    <w:rsid w:val="00871BD4"/>
    <w:rsid w:val="008739DD"/>
    <w:rsid w:val="00875873"/>
    <w:rsid w:val="00876518"/>
    <w:rsid w:val="00886F2C"/>
    <w:rsid w:val="00887F27"/>
    <w:rsid w:val="008917B5"/>
    <w:rsid w:val="008921A8"/>
    <w:rsid w:val="00893072"/>
    <w:rsid w:val="008A116E"/>
    <w:rsid w:val="008A32E2"/>
    <w:rsid w:val="008B0F87"/>
    <w:rsid w:val="008B1DA6"/>
    <w:rsid w:val="008B38A1"/>
    <w:rsid w:val="008C070F"/>
    <w:rsid w:val="008C2E91"/>
    <w:rsid w:val="008C3C12"/>
    <w:rsid w:val="008C551F"/>
    <w:rsid w:val="008C71D9"/>
    <w:rsid w:val="008D7360"/>
    <w:rsid w:val="008D7FAE"/>
    <w:rsid w:val="00900AFB"/>
    <w:rsid w:val="00902EE5"/>
    <w:rsid w:val="00904FC6"/>
    <w:rsid w:val="009055E0"/>
    <w:rsid w:val="00905C1E"/>
    <w:rsid w:val="0090693A"/>
    <w:rsid w:val="00915E15"/>
    <w:rsid w:val="0092223B"/>
    <w:rsid w:val="00923900"/>
    <w:rsid w:val="0092568A"/>
    <w:rsid w:val="0092761F"/>
    <w:rsid w:val="00932B1C"/>
    <w:rsid w:val="009433E3"/>
    <w:rsid w:val="0095050A"/>
    <w:rsid w:val="00963835"/>
    <w:rsid w:val="00964AE2"/>
    <w:rsid w:val="0097218F"/>
    <w:rsid w:val="00974CDA"/>
    <w:rsid w:val="00974FE2"/>
    <w:rsid w:val="00976030"/>
    <w:rsid w:val="00985E04"/>
    <w:rsid w:val="009924DA"/>
    <w:rsid w:val="00997DF2"/>
    <w:rsid w:val="009A477D"/>
    <w:rsid w:val="009B00CA"/>
    <w:rsid w:val="009B3A99"/>
    <w:rsid w:val="009B4227"/>
    <w:rsid w:val="009C0C99"/>
    <w:rsid w:val="009C1EA6"/>
    <w:rsid w:val="009C23C1"/>
    <w:rsid w:val="009C33C1"/>
    <w:rsid w:val="009C3A82"/>
    <w:rsid w:val="009C511F"/>
    <w:rsid w:val="009D56EC"/>
    <w:rsid w:val="009D697F"/>
    <w:rsid w:val="009E535A"/>
    <w:rsid w:val="009F30C1"/>
    <w:rsid w:val="009F325A"/>
    <w:rsid w:val="009F4793"/>
    <w:rsid w:val="00A04273"/>
    <w:rsid w:val="00A063BD"/>
    <w:rsid w:val="00A066EB"/>
    <w:rsid w:val="00A06911"/>
    <w:rsid w:val="00A07333"/>
    <w:rsid w:val="00A12F52"/>
    <w:rsid w:val="00A20953"/>
    <w:rsid w:val="00A21EB9"/>
    <w:rsid w:val="00A248E2"/>
    <w:rsid w:val="00A332A7"/>
    <w:rsid w:val="00A339B7"/>
    <w:rsid w:val="00A36284"/>
    <w:rsid w:val="00A3784E"/>
    <w:rsid w:val="00A45176"/>
    <w:rsid w:val="00A47AE5"/>
    <w:rsid w:val="00A51AA2"/>
    <w:rsid w:val="00A53C5F"/>
    <w:rsid w:val="00A647D0"/>
    <w:rsid w:val="00A77B0D"/>
    <w:rsid w:val="00A77F65"/>
    <w:rsid w:val="00A87231"/>
    <w:rsid w:val="00A93E6A"/>
    <w:rsid w:val="00A948D8"/>
    <w:rsid w:val="00A97E17"/>
    <w:rsid w:val="00AA07E6"/>
    <w:rsid w:val="00AA1B3F"/>
    <w:rsid w:val="00AA62D8"/>
    <w:rsid w:val="00AB0DA5"/>
    <w:rsid w:val="00AB1401"/>
    <w:rsid w:val="00AC06A8"/>
    <w:rsid w:val="00AC58F2"/>
    <w:rsid w:val="00AC5CFF"/>
    <w:rsid w:val="00AD1BCF"/>
    <w:rsid w:val="00AD3F33"/>
    <w:rsid w:val="00AD4A10"/>
    <w:rsid w:val="00AD650B"/>
    <w:rsid w:val="00AE055E"/>
    <w:rsid w:val="00AE30FF"/>
    <w:rsid w:val="00AE37C7"/>
    <w:rsid w:val="00AE54EA"/>
    <w:rsid w:val="00AF3852"/>
    <w:rsid w:val="00AF4A87"/>
    <w:rsid w:val="00AF680F"/>
    <w:rsid w:val="00B01832"/>
    <w:rsid w:val="00B046FC"/>
    <w:rsid w:val="00B06CAB"/>
    <w:rsid w:val="00B078D3"/>
    <w:rsid w:val="00B12D14"/>
    <w:rsid w:val="00B1305B"/>
    <w:rsid w:val="00B135C6"/>
    <w:rsid w:val="00B13D93"/>
    <w:rsid w:val="00B21E66"/>
    <w:rsid w:val="00B24B01"/>
    <w:rsid w:val="00B27345"/>
    <w:rsid w:val="00B30248"/>
    <w:rsid w:val="00B32B4D"/>
    <w:rsid w:val="00B32C7E"/>
    <w:rsid w:val="00B33262"/>
    <w:rsid w:val="00B33C24"/>
    <w:rsid w:val="00B4458C"/>
    <w:rsid w:val="00B44C59"/>
    <w:rsid w:val="00B467DA"/>
    <w:rsid w:val="00B564F3"/>
    <w:rsid w:val="00B62A8D"/>
    <w:rsid w:val="00B63AC2"/>
    <w:rsid w:val="00B65067"/>
    <w:rsid w:val="00B6576C"/>
    <w:rsid w:val="00B70359"/>
    <w:rsid w:val="00B7147C"/>
    <w:rsid w:val="00B72AE2"/>
    <w:rsid w:val="00B85DA4"/>
    <w:rsid w:val="00B94879"/>
    <w:rsid w:val="00BA133B"/>
    <w:rsid w:val="00BA4974"/>
    <w:rsid w:val="00BA73B1"/>
    <w:rsid w:val="00BB13BB"/>
    <w:rsid w:val="00BB3F78"/>
    <w:rsid w:val="00BB62BD"/>
    <w:rsid w:val="00BB73AE"/>
    <w:rsid w:val="00BC0866"/>
    <w:rsid w:val="00BC3C59"/>
    <w:rsid w:val="00BC6060"/>
    <w:rsid w:val="00BD05B2"/>
    <w:rsid w:val="00BD5054"/>
    <w:rsid w:val="00BD6FD6"/>
    <w:rsid w:val="00BE101B"/>
    <w:rsid w:val="00BE2A52"/>
    <w:rsid w:val="00BE4F93"/>
    <w:rsid w:val="00BE4FE6"/>
    <w:rsid w:val="00BE705B"/>
    <w:rsid w:val="00BE7907"/>
    <w:rsid w:val="00BE7FD2"/>
    <w:rsid w:val="00BF2620"/>
    <w:rsid w:val="00BF5A32"/>
    <w:rsid w:val="00C0035D"/>
    <w:rsid w:val="00C005DB"/>
    <w:rsid w:val="00C0080E"/>
    <w:rsid w:val="00C01B78"/>
    <w:rsid w:val="00C0534F"/>
    <w:rsid w:val="00C05BD7"/>
    <w:rsid w:val="00C0795F"/>
    <w:rsid w:val="00C12E91"/>
    <w:rsid w:val="00C1747A"/>
    <w:rsid w:val="00C21229"/>
    <w:rsid w:val="00C23E72"/>
    <w:rsid w:val="00C23F85"/>
    <w:rsid w:val="00C26C77"/>
    <w:rsid w:val="00C30B02"/>
    <w:rsid w:val="00C3365A"/>
    <w:rsid w:val="00C34050"/>
    <w:rsid w:val="00C44F0B"/>
    <w:rsid w:val="00C47ED7"/>
    <w:rsid w:val="00C50E68"/>
    <w:rsid w:val="00C511E6"/>
    <w:rsid w:val="00C529F2"/>
    <w:rsid w:val="00C53760"/>
    <w:rsid w:val="00C63DC8"/>
    <w:rsid w:val="00C66707"/>
    <w:rsid w:val="00C67C48"/>
    <w:rsid w:val="00C7187B"/>
    <w:rsid w:val="00C73098"/>
    <w:rsid w:val="00C7420E"/>
    <w:rsid w:val="00C7597C"/>
    <w:rsid w:val="00C766DA"/>
    <w:rsid w:val="00C80F5D"/>
    <w:rsid w:val="00C81669"/>
    <w:rsid w:val="00C82B7C"/>
    <w:rsid w:val="00C83E2B"/>
    <w:rsid w:val="00C83F70"/>
    <w:rsid w:val="00C86209"/>
    <w:rsid w:val="00C90B71"/>
    <w:rsid w:val="00C930CD"/>
    <w:rsid w:val="00C93908"/>
    <w:rsid w:val="00C97917"/>
    <w:rsid w:val="00CA1ACC"/>
    <w:rsid w:val="00CA2650"/>
    <w:rsid w:val="00CB305B"/>
    <w:rsid w:val="00CB4F4A"/>
    <w:rsid w:val="00CB6496"/>
    <w:rsid w:val="00CB7D40"/>
    <w:rsid w:val="00CB7E06"/>
    <w:rsid w:val="00CC4C99"/>
    <w:rsid w:val="00CC5F86"/>
    <w:rsid w:val="00CC67D7"/>
    <w:rsid w:val="00CD004F"/>
    <w:rsid w:val="00CD34A6"/>
    <w:rsid w:val="00CD4AE6"/>
    <w:rsid w:val="00CD5012"/>
    <w:rsid w:val="00CD6175"/>
    <w:rsid w:val="00CE09B7"/>
    <w:rsid w:val="00CE1A30"/>
    <w:rsid w:val="00CE1DDE"/>
    <w:rsid w:val="00CE2C99"/>
    <w:rsid w:val="00CE35BC"/>
    <w:rsid w:val="00CE4A78"/>
    <w:rsid w:val="00CE4E46"/>
    <w:rsid w:val="00CE6D56"/>
    <w:rsid w:val="00CF22F2"/>
    <w:rsid w:val="00CF2621"/>
    <w:rsid w:val="00CF67B3"/>
    <w:rsid w:val="00CF77C5"/>
    <w:rsid w:val="00D00794"/>
    <w:rsid w:val="00D00CE3"/>
    <w:rsid w:val="00D27464"/>
    <w:rsid w:val="00D27D7E"/>
    <w:rsid w:val="00D31B64"/>
    <w:rsid w:val="00D35621"/>
    <w:rsid w:val="00D35D1F"/>
    <w:rsid w:val="00D3774A"/>
    <w:rsid w:val="00D43810"/>
    <w:rsid w:val="00D51DA1"/>
    <w:rsid w:val="00D520A0"/>
    <w:rsid w:val="00D52371"/>
    <w:rsid w:val="00D53C02"/>
    <w:rsid w:val="00D57FC5"/>
    <w:rsid w:val="00D63000"/>
    <w:rsid w:val="00D674A5"/>
    <w:rsid w:val="00D73395"/>
    <w:rsid w:val="00D74324"/>
    <w:rsid w:val="00D77F0F"/>
    <w:rsid w:val="00D80BBB"/>
    <w:rsid w:val="00D82C1F"/>
    <w:rsid w:val="00D86638"/>
    <w:rsid w:val="00D93C33"/>
    <w:rsid w:val="00D96417"/>
    <w:rsid w:val="00D974B6"/>
    <w:rsid w:val="00DA0B98"/>
    <w:rsid w:val="00DA287A"/>
    <w:rsid w:val="00DA5429"/>
    <w:rsid w:val="00DA72FE"/>
    <w:rsid w:val="00DB2AC3"/>
    <w:rsid w:val="00DB4C2B"/>
    <w:rsid w:val="00DB50FB"/>
    <w:rsid w:val="00DB5D13"/>
    <w:rsid w:val="00DC02F9"/>
    <w:rsid w:val="00DC1BCB"/>
    <w:rsid w:val="00DC5E92"/>
    <w:rsid w:val="00DC7031"/>
    <w:rsid w:val="00DD2C34"/>
    <w:rsid w:val="00DD4F70"/>
    <w:rsid w:val="00DD6CE2"/>
    <w:rsid w:val="00DE4EF5"/>
    <w:rsid w:val="00DE5F1B"/>
    <w:rsid w:val="00DF2782"/>
    <w:rsid w:val="00DF3A28"/>
    <w:rsid w:val="00DF49B3"/>
    <w:rsid w:val="00DF6164"/>
    <w:rsid w:val="00DF66E1"/>
    <w:rsid w:val="00DF6D2A"/>
    <w:rsid w:val="00E0089F"/>
    <w:rsid w:val="00E1013E"/>
    <w:rsid w:val="00E12055"/>
    <w:rsid w:val="00E14B45"/>
    <w:rsid w:val="00E15D9F"/>
    <w:rsid w:val="00E16B75"/>
    <w:rsid w:val="00E20FE0"/>
    <w:rsid w:val="00E2270F"/>
    <w:rsid w:val="00E30CD7"/>
    <w:rsid w:val="00E351DB"/>
    <w:rsid w:val="00E364D3"/>
    <w:rsid w:val="00E369CC"/>
    <w:rsid w:val="00E420D7"/>
    <w:rsid w:val="00E423BD"/>
    <w:rsid w:val="00E44BF7"/>
    <w:rsid w:val="00E46B12"/>
    <w:rsid w:val="00E5223F"/>
    <w:rsid w:val="00E61634"/>
    <w:rsid w:val="00E629E0"/>
    <w:rsid w:val="00E63378"/>
    <w:rsid w:val="00E80DF7"/>
    <w:rsid w:val="00E8224B"/>
    <w:rsid w:val="00E84C06"/>
    <w:rsid w:val="00E9046F"/>
    <w:rsid w:val="00E90E01"/>
    <w:rsid w:val="00E92FE7"/>
    <w:rsid w:val="00E938AC"/>
    <w:rsid w:val="00E95FAE"/>
    <w:rsid w:val="00EA5E99"/>
    <w:rsid w:val="00EA7549"/>
    <w:rsid w:val="00EA7EAF"/>
    <w:rsid w:val="00EB0E63"/>
    <w:rsid w:val="00EB344D"/>
    <w:rsid w:val="00EB3DD3"/>
    <w:rsid w:val="00EB456F"/>
    <w:rsid w:val="00EB7663"/>
    <w:rsid w:val="00EC17FA"/>
    <w:rsid w:val="00EC1997"/>
    <w:rsid w:val="00EC2C94"/>
    <w:rsid w:val="00EC3359"/>
    <w:rsid w:val="00EC7325"/>
    <w:rsid w:val="00ED0C44"/>
    <w:rsid w:val="00ED4D6C"/>
    <w:rsid w:val="00ED63BB"/>
    <w:rsid w:val="00ED77E8"/>
    <w:rsid w:val="00EE0196"/>
    <w:rsid w:val="00EE3739"/>
    <w:rsid w:val="00EF0AEF"/>
    <w:rsid w:val="00EF4A81"/>
    <w:rsid w:val="00EF5BE6"/>
    <w:rsid w:val="00EF6C23"/>
    <w:rsid w:val="00F009AF"/>
    <w:rsid w:val="00F0109C"/>
    <w:rsid w:val="00F06509"/>
    <w:rsid w:val="00F079A9"/>
    <w:rsid w:val="00F10058"/>
    <w:rsid w:val="00F108EE"/>
    <w:rsid w:val="00F12D07"/>
    <w:rsid w:val="00F16C95"/>
    <w:rsid w:val="00F17B9E"/>
    <w:rsid w:val="00F204D4"/>
    <w:rsid w:val="00F20642"/>
    <w:rsid w:val="00F22C67"/>
    <w:rsid w:val="00F22EB6"/>
    <w:rsid w:val="00F35C04"/>
    <w:rsid w:val="00F36380"/>
    <w:rsid w:val="00F3648C"/>
    <w:rsid w:val="00F40715"/>
    <w:rsid w:val="00F430C8"/>
    <w:rsid w:val="00F434FD"/>
    <w:rsid w:val="00F441AD"/>
    <w:rsid w:val="00F46D91"/>
    <w:rsid w:val="00F51D5F"/>
    <w:rsid w:val="00F52CFF"/>
    <w:rsid w:val="00F534D3"/>
    <w:rsid w:val="00F54964"/>
    <w:rsid w:val="00F56A03"/>
    <w:rsid w:val="00F56B39"/>
    <w:rsid w:val="00F57E9B"/>
    <w:rsid w:val="00F61B1F"/>
    <w:rsid w:val="00F7152A"/>
    <w:rsid w:val="00F7154F"/>
    <w:rsid w:val="00F758B3"/>
    <w:rsid w:val="00F76C39"/>
    <w:rsid w:val="00F770BE"/>
    <w:rsid w:val="00F842D9"/>
    <w:rsid w:val="00F9036A"/>
    <w:rsid w:val="00F96F27"/>
    <w:rsid w:val="00F97739"/>
    <w:rsid w:val="00FA1362"/>
    <w:rsid w:val="00FB0E1A"/>
    <w:rsid w:val="00FB3B23"/>
    <w:rsid w:val="00FB5664"/>
    <w:rsid w:val="00FC1332"/>
    <w:rsid w:val="00FC2E80"/>
    <w:rsid w:val="00FC4B01"/>
    <w:rsid w:val="00FC7B3A"/>
    <w:rsid w:val="00FD05D0"/>
    <w:rsid w:val="00FD3C44"/>
    <w:rsid w:val="00FD4B9E"/>
    <w:rsid w:val="00FD6110"/>
    <w:rsid w:val="00FE0BBB"/>
    <w:rsid w:val="00FE19F0"/>
    <w:rsid w:val="00FE1A54"/>
    <w:rsid w:val="00FE36E7"/>
    <w:rsid w:val="00FE60ED"/>
    <w:rsid w:val="00FF7BEC"/>
    <w:rsid w:val="01EFF925"/>
    <w:rsid w:val="04337029"/>
    <w:rsid w:val="04577547"/>
    <w:rsid w:val="108D6E90"/>
    <w:rsid w:val="1BDD1F65"/>
    <w:rsid w:val="1FC8C20C"/>
    <w:rsid w:val="278150E4"/>
    <w:rsid w:val="35F01039"/>
    <w:rsid w:val="366556C3"/>
    <w:rsid w:val="3D9F2DB5"/>
    <w:rsid w:val="47D60867"/>
    <w:rsid w:val="4E60C790"/>
    <w:rsid w:val="50A7545F"/>
    <w:rsid w:val="514BAA69"/>
    <w:rsid w:val="5F302E8C"/>
    <w:rsid w:val="6432659B"/>
    <w:rsid w:val="67DD0A7A"/>
    <w:rsid w:val="6C7E7828"/>
    <w:rsid w:val="76BC583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14:docId w14:val="4196E9F9"/>
  <w15:docId w15:val="{45219BB9-3E52-49A9-9585-3F78E729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454E"/>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link w:val="Heading2Char"/>
    <w:qFormat/>
    <w:rsid w:val="000E7638"/>
    <w:pPr>
      <w:keepNext/>
      <w:suppressAutoHyphens/>
      <w:spacing w:before="60" w:after="60"/>
      <w:outlineLvl w:val="1"/>
    </w:pPr>
    <w:rPr>
      <w:b/>
    </w:rPr>
  </w:style>
  <w:style w:type="paragraph" w:styleId="Heading3">
    <w:name w:val="heading 3"/>
    <w:aliases w:val="h3,h31,h32"/>
    <w:basedOn w:val="Normal"/>
    <w:next w:val="Normal"/>
    <w:link w:val="Heading3Char"/>
    <w:uiPriority w:val="9"/>
    <w:qFormat/>
    <w:rsid w:val="00CA2650"/>
    <w:pPr>
      <w:keepNext/>
      <w:numPr>
        <w:ilvl w:val="2"/>
        <w:numId w:val="1"/>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2"/>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4C7665"/>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3"/>
      </w:numPr>
    </w:pPr>
  </w:style>
  <w:style w:type="paragraph" w:styleId="CommentText">
    <w:name w:val="annotation text"/>
    <w:basedOn w:val="Normal"/>
    <w:link w:val="CommentTextChar"/>
    <w:rsid w:val="00777B2F"/>
  </w:style>
  <w:style w:type="paragraph" w:styleId="CommentSubject">
    <w:name w:val="annotation subject"/>
    <w:basedOn w:val="CommentText"/>
    <w:next w:val="CommentText"/>
    <w:semiHidden/>
    <w:rsid w:val="00777B2F"/>
    <w:rPr>
      <w:b/>
      <w:bCs/>
    </w:rPr>
  </w:style>
  <w:style w:type="paragraph" w:styleId="Header">
    <w:name w:val="header"/>
    <w:basedOn w:val="Normal"/>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4"/>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qFormat/>
    <w:rsid w:val="00C313B0"/>
    <w:rPr>
      <w:i/>
      <w:iCs/>
    </w:rPr>
  </w:style>
  <w:style w:type="character" w:customStyle="1" w:styleId="FooterChar">
    <w:name w:val="Footer Char"/>
    <w:link w:val="Footer"/>
    <w:uiPriority w:val="99"/>
    <w:rsid w:val="004C7665"/>
    <w:rPr>
      <w:rFonts w:asciiTheme="minorHAnsi" w:hAnsiTheme="minorHAnsi"/>
    </w:rPr>
  </w:style>
  <w:style w:type="paragraph" w:customStyle="1" w:styleId="DarkList-Accent31">
    <w:name w:val="Dark List - Accent 31"/>
    <w:hidden/>
    <w:uiPriority w:val="99"/>
    <w:semiHidden/>
    <w:rsid w:val="000804EA"/>
  </w:style>
  <w:style w:type="character" w:customStyle="1" w:styleId="Heading3Char">
    <w:name w:val="Heading 3 Char"/>
    <w:aliases w:val="h3 Char,h31 Char,h32 Char"/>
    <w:link w:val="Heading3"/>
    <w:uiPriority w:val="9"/>
    <w:rsid w:val="001F7FD8"/>
    <w:rPr>
      <w:rFonts w:ascii="Arial Black" w:hAnsi="Arial Black"/>
      <w:sz w:val="22"/>
    </w:rPr>
  </w:style>
  <w:style w:type="paragraph" w:customStyle="1" w:styleId="ColorfulShading-Accent31">
    <w:name w:val="Colorful Shading - Accent 31"/>
    <w:basedOn w:val="Normal"/>
    <w:uiPriority w:val="34"/>
    <w:qFormat/>
    <w:rsid w:val="001F7FD8"/>
    <w:pPr>
      <w:ind w:left="720"/>
      <w:contextualSpacing/>
    </w:pPr>
  </w:style>
  <w:style w:type="character" w:customStyle="1" w:styleId="Heading1Char">
    <w:name w:val="Heading 1 Char"/>
    <w:link w:val="Heading1"/>
    <w:rsid w:val="008D0FBB"/>
    <w:rPr>
      <w:b/>
      <w:sz w:val="30"/>
    </w:rPr>
  </w:style>
  <w:style w:type="character" w:customStyle="1" w:styleId="CommentTextChar">
    <w:name w:val="Comment Text Char"/>
    <w:basedOn w:val="DefaultParagraphFont"/>
    <w:link w:val="CommentText"/>
    <w:rsid w:val="0042588D"/>
  </w:style>
  <w:style w:type="paragraph" w:customStyle="1" w:styleId="NormalBullet">
    <w:name w:val="Normal Bullet"/>
    <w:basedOn w:val="Normal"/>
    <w:rsid w:val="00752910"/>
    <w:pPr>
      <w:numPr>
        <w:numId w:val="5"/>
      </w:numPr>
      <w:spacing w:before="120"/>
    </w:pPr>
    <w:rPr>
      <w:rFonts w:ascii="Arial" w:hAnsi="Arial"/>
    </w:rPr>
  </w:style>
  <w:style w:type="paragraph" w:customStyle="1" w:styleId="ColorfulShading-Accent11">
    <w:name w:val="Colorful Shading - Accent 11"/>
    <w:hidden/>
    <w:rsid w:val="002D375C"/>
  </w:style>
  <w:style w:type="paragraph" w:styleId="Revision">
    <w:name w:val="Revision"/>
    <w:hidden/>
    <w:rsid w:val="00685389"/>
  </w:style>
  <w:style w:type="paragraph" w:styleId="ListParagraph">
    <w:name w:val="List Paragraph"/>
    <w:basedOn w:val="Normal"/>
    <w:uiPriority w:val="34"/>
    <w:qFormat/>
    <w:rsid w:val="00BE705B"/>
    <w:pPr>
      <w:ind w:left="720"/>
      <w:contextualSpacing/>
    </w:pPr>
  </w:style>
  <w:style w:type="paragraph" w:styleId="ListBullet">
    <w:name w:val="List Bullet"/>
    <w:basedOn w:val="ListParagraph"/>
    <w:rsid w:val="000E7638"/>
    <w:pPr>
      <w:numPr>
        <w:numId w:val="6"/>
      </w:numPr>
      <w:spacing w:before="60" w:after="60"/>
      <w:ind w:left="432" w:hanging="274"/>
      <w:contextualSpacing w:val="0"/>
    </w:pPr>
  </w:style>
  <w:style w:type="paragraph" w:styleId="BodyText2">
    <w:name w:val="Body Text 2"/>
    <w:basedOn w:val="Normal"/>
    <w:link w:val="BodyText2Char"/>
    <w:rsid w:val="00BA133B"/>
    <w:pPr>
      <w:keepNext/>
      <w:spacing w:before="40" w:after="40"/>
    </w:pPr>
    <w:rPr>
      <w:sz w:val="16"/>
      <w:szCs w:val="14"/>
    </w:rPr>
  </w:style>
  <w:style w:type="character" w:customStyle="1" w:styleId="BodyText2Char">
    <w:name w:val="Body Text 2 Char"/>
    <w:basedOn w:val="DefaultParagraphFont"/>
    <w:link w:val="BodyText2"/>
    <w:rsid w:val="00BA133B"/>
    <w:rPr>
      <w:sz w:val="16"/>
      <w:szCs w:val="14"/>
    </w:rPr>
  </w:style>
  <w:style w:type="paragraph" w:styleId="BodyText3">
    <w:name w:val="Body Text 3"/>
    <w:basedOn w:val="Normal"/>
    <w:link w:val="BodyText3Char"/>
    <w:rsid w:val="00BA133B"/>
    <w:pPr>
      <w:spacing w:after="120"/>
    </w:pPr>
    <w:rPr>
      <w:sz w:val="16"/>
      <w:szCs w:val="16"/>
    </w:rPr>
  </w:style>
  <w:style w:type="character" w:customStyle="1" w:styleId="BodyText3Char">
    <w:name w:val="Body Text 3 Char"/>
    <w:basedOn w:val="DefaultParagraphFont"/>
    <w:link w:val="BodyText3"/>
    <w:rsid w:val="00BA133B"/>
    <w:rPr>
      <w:sz w:val="16"/>
      <w:szCs w:val="16"/>
    </w:rPr>
  </w:style>
  <w:style w:type="paragraph" w:styleId="BodyText">
    <w:name w:val="Body Text"/>
    <w:basedOn w:val="Normal"/>
    <w:link w:val="BodyTextChar"/>
    <w:rsid w:val="005B4F4A"/>
    <w:pPr>
      <w:spacing w:after="120"/>
    </w:pPr>
  </w:style>
  <w:style w:type="character" w:customStyle="1" w:styleId="BodyTextChar">
    <w:name w:val="Body Text Char"/>
    <w:basedOn w:val="DefaultParagraphFont"/>
    <w:link w:val="BodyText"/>
    <w:rsid w:val="005B4F4A"/>
  </w:style>
  <w:style w:type="paragraph" w:customStyle="1" w:styleId="Style20">
    <w:name w:val="Style20"/>
    <w:basedOn w:val="Normal"/>
    <w:link w:val="Style20Char"/>
    <w:qFormat/>
    <w:rsid w:val="009055E0"/>
    <w:rPr>
      <w:rFonts w:ascii="Calibri" w:hAnsi="Calibri"/>
      <w:sz w:val="12"/>
      <w:szCs w:val="12"/>
    </w:rPr>
  </w:style>
  <w:style w:type="character" w:customStyle="1" w:styleId="Style20Char">
    <w:name w:val="Style20 Char"/>
    <w:basedOn w:val="DefaultParagraphFont"/>
    <w:link w:val="Style20"/>
    <w:locked/>
    <w:rsid w:val="009055E0"/>
    <w:rPr>
      <w:rFonts w:ascii="Calibri" w:hAnsi="Calibri"/>
      <w:sz w:val="12"/>
      <w:szCs w:val="12"/>
    </w:rPr>
  </w:style>
  <w:style w:type="paragraph" w:customStyle="1" w:styleId="Style77">
    <w:name w:val="Style77"/>
    <w:basedOn w:val="Normal"/>
    <w:link w:val="Style77Char"/>
    <w:qFormat/>
    <w:rsid w:val="009055E0"/>
    <w:pPr>
      <w:keepNext/>
      <w:outlineLvl w:val="0"/>
    </w:pPr>
    <w:rPr>
      <w:rFonts w:ascii="Calibri" w:hAnsi="Calibri"/>
      <w:bCs/>
    </w:rPr>
  </w:style>
  <w:style w:type="paragraph" w:customStyle="1" w:styleId="Style78">
    <w:name w:val="Style78"/>
    <w:basedOn w:val="Normal"/>
    <w:link w:val="Style78Char"/>
    <w:qFormat/>
    <w:rsid w:val="009055E0"/>
    <w:pPr>
      <w:keepNext/>
      <w:jc w:val="right"/>
      <w:outlineLvl w:val="0"/>
    </w:pPr>
    <w:rPr>
      <w:rFonts w:ascii="Calibri" w:hAnsi="Calibri"/>
      <w:bCs/>
    </w:rPr>
  </w:style>
  <w:style w:type="character" w:customStyle="1" w:styleId="Style77Char">
    <w:name w:val="Style77 Char"/>
    <w:basedOn w:val="DefaultParagraphFont"/>
    <w:link w:val="Style77"/>
    <w:locked/>
    <w:rsid w:val="009055E0"/>
    <w:rPr>
      <w:rFonts w:ascii="Calibri" w:hAnsi="Calibri"/>
      <w:bCs/>
    </w:rPr>
  </w:style>
  <w:style w:type="character" w:customStyle="1" w:styleId="Style78Char">
    <w:name w:val="Style78 Char"/>
    <w:basedOn w:val="DefaultParagraphFont"/>
    <w:link w:val="Style78"/>
    <w:locked/>
    <w:rsid w:val="009055E0"/>
    <w:rPr>
      <w:rFonts w:ascii="Calibri" w:hAnsi="Calibri"/>
      <w:bCs/>
    </w:rPr>
  </w:style>
  <w:style w:type="character" w:customStyle="1" w:styleId="Heading2Char">
    <w:name w:val="Heading 2 Char"/>
    <w:aliases w:val="h2 Char,h21 Char,h22 Char"/>
    <w:basedOn w:val="DefaultParagraphFont"/>
    <w:link w:val="Heading2"/>
    <w:rsid w:val="00C80F5D"/>
    <w:rPr>
      <w:b/>
    </w:rPr>
  </w:style>
  <w:style w:type="paragraph" w:customStyle="1" w:styleId="BulletEaRoman">
    <w:name w:val="Bullet E (a. Roman)"/>
    <w:basedOn w:val="Normal"/>
    <w:rsid w:val="009B3A99"/>
    <w:pPr>
      <w:suppressAutoHyphens/>
      <w:spacing w:before="120"/>
      <w:ind w:left="1800" w:hanging="360"/>
    </w:pPr>
  </w:style>
  <w:style w:type="paragraph" w:customStyle="1" w:styleId="Default">
    <w:name w:val="Default"/>
    <w:rsid w:val="000023C4"/>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384190">
      <w:bodyDiv w:val="1"/>
      <w:marLeft w:val="0"/>
      <w:marRight w:val="0"/>
      <w:marTop w:val="0"/>
      <w:marBottom w:val="0"/>
      <w:divBdr>
        <w:top w:val="none" w:sz="0" w:space="0" w:color="auto"/>
        <w:left w:val="none" w:sz="0" w:space="0" w:color="auto"/>
        <w:bottom w:val="none" w:sz="0" w:space="0" w:color="auto"/>
        <w:right w:val="none" w:sz="0" w:space="0" w:color="auto"/>
      </w:divBdr>
    </w:div>
    <w:div w:id="982857321">
      <w:bodyDiv w:val="1"/>
      <w:marLeft w:val="0"/>
      <w:marRight w:val="0"/>
      <w:marTop w:val="0"/>
      <w:marBottom w:val="0"/>
      <w:divBdr>
        <w:top w:val="none" w:sz="0" w:space="0" w:color="auto"/>
        <w:left w:val="none" w:sz="0" w:space="0" w:color="auto"/>
        <w:bottom w:val="none" w:sz="0" w:space="0" w:color="auto"/>
        <w:right w:val="none" w:sz="0" w:space="0" w:color="auto"/>
      </w:divBdr>
    </w:div>
    <w:div w:id="1118645674">
      <w:bodyDiv w:val="1"/>
      <w:marLeft w:val="0"/>
      <w:marRight w:val="0"/>
      <w:marTop w:val="0"/>
      <w:marBottom w:val="0"/>
      <w:divBdr>
        <w:top w:val="none" w:sz="0" w:space="0" w:color="auto"/>
        <w:left w:val="none" w:sz="0" w:space="0" w:color="auto"/>
        <w:bottom w:val="none" w:sz="0" w:space="0" w:color="auto"/>
        <w:right w:val="none" w:sz="0" w:space="0" w:color="auto"/>
      </w:divBdr>
    </w:div>
    <w:div w:id="1331911260">
      <w:bodyDiv w:val="1"/>
      <w:marLeft w:val="0"/>
      <w:marRight w:val="0"/>
      <w:marTop w:val="0"/>
      <w:marBottom w:val="0"/>
      <w:divBdr>
        <w:top w:val="none" w:sz="0" w:space="0" w:color="auto"/>
        <w:left w:val="none" w:sz="0" w:space="0" w:color="auto"/>
        <w:bottom w:val="none" w:sz="0" w:space="0" w:color="auto"/>
        <w:right w:val="none" w:sz="0" w:space="0" w:color="auto"/>
      </w:divBdr>
    </w:div>
    <w:div w:id="1339649135">
      <w:bodyDiv w:val="1"/>
      <w:marLeft w:val="0"/>
      <w:marRight w:val="0"/>
      <w:marTop w:val="0"/>
      <w:marBottom w:val="0"/>
      <w:divBdr>
        <w:top w:val="none" w:sz="0" w:space="0" w:color="auto"/>
        <w:left w:val="none" w:sz="0" w:space="0" w:color="auto"/>
        <w:bottom w:val="none" w:sz="0" w:space="0" w:color="auto"/>
        <w:right w:val="none" w:sz="0" w:space="0" w:color="auto"/>
      </w:divBdr>
      <w:divsChild>
        <w:div w:id="744885918">
          <w:marLeft w:val="0"/>
          <w:marRight w:val="0"/>
          <w:marTop w:val="0"/>
          <w:marBottom w:val="0"/>
          <w:divBdr>
            <w:top w:val="none" w:sz="0" w:space="0" w:color="auto"/>
            <w:left w:val="none" w:sz="0" w:space="0" w:color="auto"/>
            <w:bottom w:val="none" w:sz="0" w:space="0" w:color="auto"/>
            <w:right w:val="none" w:sz="0" w:space="0" w:color="auto"/>
          </w:divBdr>
        </w:div>
        <w:div w:id="1432551626">
          <w:marLeft w:val="0"/>
          <w:marRight w:val="0"/>
          <w:marTop w:val="0"/>
          <w:marBottom w:val="0"/>
          <w:divBdr>
            <w:top w:val="none" w:sz="0" w:space="0" w:color="auto"/>
            <w:left w:val="none" w:sz="0" w:space="0" w:color="auto"/>
            <w:bottom w:val="none" w:sz="0" w:space="0" w:color="auto"/>
            <w:right w:val="none" w:sz="0" w:space="0" w:color="auto"/>
          </w:divBdr>
        </w:div>
      </w:divsChild>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977FD2-57A3-4A7A-936E-791F3956D259}">
  <ds:schemaRefs>
    <ds:schemaRef ds:uri="http://schemas.microsoft.com/sharepoint/v3/contenttype/forms"/>
  </ds:schemaRefs>
</ds:datastoreItem>
</file>

<file path=customXml/itemProps2.xml><?xml version="1.0" encoding="utf-8"?>
<ds:datastoreItem xmlns:ds="http://schemas.openxmlformats.org/officeDocument/2006/customXml" ds:itemID="{2A2AAD02-95B5-4C9A-9C6F-F4FF8BF7CD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DCECA0-ACF0-4AFE-91AC-5D1DD7DD43F2}">
  <ds:schemaRefs>
    <ds:schemaRef ds:uri="http://purl.org/dc/terms/"/>
    <ds:schemaRef ds:uri="http://schemas.microsoft.com/office/2006/metadata/properties"/>
    <ds:schemaRef ds:uri="785685f2-c2e1-4352-89aa-3faca8eaba52"/>
    <ds:schemaRef ds:uri="http://purl.org/dc/dcmitype/"/>
    <ds:schemaRef ds:uri="5067c814-4b34-462c-a21d-c185ff6548d2"/>
    <ds:schemaRef ds:uri="http://schemas.microsoft.com/office/2006/documentManagement/types"/>
    <ds:schemaRef ds:uri="http://schemas.openxmlformats.org/package/2006/metadata/core-properties"/>
    <ds:schemaRef ds:uri="http://www.w3.org/XML/1998/namespace"/>
    <ds:schemaRef ds:uri="http://schemas.microsoft.com/office/infopath/2007/PartnerControls"/>
    <ds:schemaRef ds:uri="http://purl.org/dc/elements/1.1/"/>
  </ds:schemaRefs>
</ds:datastoreItem>
</file>

<file path=customXml/itemProps4.xml><?xml version="1.0" encoding="utf-8"?>
<ds:datastoreItem xmlns:ds="http://schemas.openxmlformats.org/officeDocument/2006/customXml" ds:itemID="{F2605E1B-DBA5-40E6-9420-9B5380C5BC84}">
  <ds:schemaRefs>
    <ds:schemaRef ds:uri="http://schemas.openxmlformats.org/officeDocument/2006/bibliography"/>
  </ds:schemaRefs>
</ds:datastoreItem>
</file>

<file path=customXml/itemProps5.xml><?xml version="1.0" encoding="utf-8"?>
<ds:datastoreItem xmlns:ds="http://schemas.openxmlformats.org/officeDocument/2006/customXml" ds:itemID="{04B6B07A-82AF-42C4-B30B-C4B6BDE90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10</Pages>
  <Words>3258</Words>
  <Characters>19180</Characters>
  <Application>Microsoft Office Word</Application>
  <DocSecurity>0</DocSecurity>
  <Lines>159</Lines>
  <Paragraphs>44</Paragraphs>
  <ScaleCrop>false</ScaleCrop>
  <Company>Heschong Mahone Group</Company>
  <LinksUpToDate>false</LinksUpToDate>
  <CharactersWithSpaces>22394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Ventilation for Indoor Air Quality (IAQ):  All dwelling units shall meet the requirements of ANSI/ASHRAE standard 62</dc:title>
  <dc:creator>Heidi Hauenstein</dc:creator>
  <cp:lastModifiedBy>Alexis</cp:lastModifiedBy>
  <cp:revision>87</cp:revision>
  <cp:lastPrinted>2019-04-15T21:28:00Z</cp:lastPrinted>
  <dcterms:created xsi:type="dcterms:W3CDTF">2020-03-23T19:09:00Z</dcterms:created>
  <dcterms:modified xsi:type="dcterms:W3CDTF">2021-03-24T23:31:00Z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
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75C12F4D"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6B88E02F" w:rsidR="00D07715" w:rsidRPr="003150AE" w:rsidRDefault="00D07715" w:rsidP="00D07715">
            <w:pPr>
              <w:keepNext/>
              <w:jc w:val="center"/>
              <w:rPr>
                <w:rFonts w:ascii="Calibri" w:hAnsi="Calibri"/>
                <w:sz w:val="18"/>
                <w:szCs w:val="18"/>
              </w:rPr>
            </w:pPr>
            <w:r w:rsidRPr="003150AE">
              <w:rPr>
                <w:rFonts w:ascii="Calibri" w:hAnsi="Calibri"/>
                <w:sz w:val="18"/>
                <w:szCs w:val="18"/>
              </w:rPr>
              <w:t>EER</w:t>
            </w:r>
            <w:ins w:id="0" w:author="Markstrum, Alexis@Energy" w:date="2021-03-09T15:00:00Z">
              <w:r w:rsidR="00862CA5">
                <w:rPr>
                  <w:rFonts w:ascii="Calibri" w:hAnsi="Calibri"/>
                  <w:sz w:val="18"/>
                  <w:szCs w:val="18"/>
                </w:rPr>
                <w:t>/CEER</w:t>
              </w:r>
            </w:ins>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482F5F25" w:rsidR="009D6DBF" w:rsidRPr="003150AE" w:rsidRDefault="009D6DBF" w:rsidP="00444858">
            <w:pPr>
              <w:keepNext/>
              <w:jc w:val="center"/>
              <w:rPr>
                <w:rFonts w:ascii="Calibri" w:hAnsi="Calibri"/>
                <w:sz w:val="18"/>
                <w:szCs w:val="18"/>
              </w:rPr>
            </w:pPr>
            <w:r w:rsidRPr="003150AE">
              <w:rPr>
                <w:rFonts w:ascii="Calibri" w:hAnsi="Calibri"/>
                <w:sz w:val="18"/>
                <w:szCs w:val="18"/>
              </w:rPr>
              <w:t xml:space="preserve">Number of Indoor Units </w:t>
            </w:r>
            <w:del w:id="1" w:author="Markstrum, Alexis@Energy" w:date="2021-03-25T16:04:00Z">
              <w:r w:rsidRPr="003150AE" w:rsidDel="0008655F">
                <w:rPr>
                  <w:rFonts w:ascii="Calibri" w:hAnsi="Calibri"/>
                  <w:sz w:val="18"/>
                  <w:szCs w:val="18"/>
                </w:rPr>
                <w:delText>Connected to the System's Outdoor Unit</w:delText>
              </w:r>
            </w:del>
            <w:ins w:id="2" w:author="Markstrum, Alexis@Energy" w:date="2021-03-25T16:04:00Z">
              <w:r w:rsidR="0008655F">
                <w:rPr>
                  <w:rFonts w:ascii="Calibri" w:hAnsi="Calibri"/>
                  <w:sz w:val="18"/>
                  <w:szCs w:val="18"/>
                </w:rPr>
                <w:t>for</w:t>
              </w:r>
            </w:ins>
            <w:ins w:id="3" w:author="Markstrum, Alexis@Energy" w:date="2021-03-25T16:05:00Z">
              <w:r w:rsidR="0008655F">
                <w:rPr>
                  <w:rFonts w:ascii="Calibri" w:hAnsi="Calibri"/>
                  <w:sz w:val="18"/>
                  <w:szCs w:val="18"/>
                </w:rPr>
                <w:t xml:space="preserve"> </w:t>
              </w:r>
              <w:r w:rsidR="00DD07A4">
                <w:rPr>
                  <w:rFonts w:ascii="Calibri" w:hAnsi="Calibri"/>
                  <w:sz w:val="18"/>
                  <w:szCs w:val="18"/>
                </w:rPr>
                <w:t>this System</w:t>
              </w:r>
            </w:ins>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0341D84F" w:rsidR="0039014B" w:rsidRPr="00DA60CA" w:rsidRDefault="000E5B7E" w:rsidP="00C14944">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39014B"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0141283" w:rsidR="0039014B" w:rsidRPr="003150AE" w:rsidRDefault="000E5B7E" w:rsidP="00444858">
            <w:pPr>
              <w:keepNext/>
              <w:jc w:val="center"/>
              <w:rPr>
                <w:rFonts w:ascii="Calibri" w:hAnsi="Calibri"/>
                <w:sz w:val="18"/>
                <w:szCs w:val="18"/>
              </w:rPr>
            </w:pPr>
            <w:r>
              <w:rPr>
                <w:rFonts w:ascii="Calibri" w:hAnsi="Calibri"/>
                <w:sz w:val="18"/>
                <w:szCs w:val="18"/>
              </w:rPr>
              <w:t>Exception</w:t>
            </w:r>
            <w:r w:rsidRPr="003150AE">
              <w:rPr>
                <w:rFonts w:ascii="Calibri" w:hAnsi="Calibri"/>
                <w:sz w:val="18"/>
                <w:szCs w:val="18"/>
              </w:rPr>
              <w:t xml:space="preserve"> </w:t>
            </w:r>
            <w:r w:rsidR="0039014B"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μm range and equal to or greater than 85 percent in the 1.0-3.0 μm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r>
              <w:rPr>
                <w:rFonts w:ascii="Calibri" w:hAnsi="Calibri"/>
                <w:sz w:val="18"/>
                <w:szCs w:val="18"/>
              </w:rPr>
              <w:t>05</w:t>
            </w:r>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r>
              <w:rPr>
                <w:rFonts w:ascii="Calibri" w:hAnsi="Calibri"/>
                <w:sz w:val="18"/>
                <w:szCs w:val="18"/>
              </w:rPr>
              <w:t>MCH-33</w:t>
            </w:r>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11"/>
          <w:headerReference w:type="default" r:id="rId12"/>
          <w:footerReference w:type="default" r:id="rId13"/>
          <w:headerReference w:type="first" r:id="rId14"/>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CF5E237"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r w:rsidR="005164D3">
        <w:rPr>
          <w:rFonts w:ascii="Calibri" w:hAnsi="Calibri"/>
          <w:sz w:val="22"/>
          <w:szCs w:val="22"/>
        </w:rPr>
        <w:t>If</w:t>
      </w:r>
      <w:r w:rsidR="00140653">
        <w:rPr>
          <w:rFonts w:ascii="Calibri" w:hAnsi="Calibri"/>
          <w:sz w:val="22"/>
          <w:szCs w:val="22"/>
        </w:rPr>
        <w:t xml:space="preserve"> the system is a</w:t>
      </w:r>
      <w:r w:rsidR="005164D3">
        <w:rPr>
          <w:rFonts w:ascii="Calibri" w:hAnsi="Calibri"/>
          <w:sz w:val="22"/>
          <w:szCs w:val="22"/>
        </w:rPr>
        <w:t xml:space="preserve"> type that does not have an outdoor unit, such as a</w:t>
      </w:r>
      <w:r w:rsidR="00140653">
        <w:rPr>
          <w:rFonts w:ascii="Calibri" w:hAnsi="Calibri"/>
          <w:sz w:val="22"/>
          <w:szCs w:val="22"/>
        </w:rPr>
        <w:t xml:space="preserve"> heating-only type</w:t>
      </w:r>
      <w:r w:rsidR="005164D3">
        <w:rPr>
          <w:rFonts w:ascii="Calibri" w:hAnsi="Calibri"/>
          <w:sz w:val="22"/>
          <w:szCs w:val="22"/>
        </w:rPr>
        <w:t xml:space="preserve"> that uses only a furnace air-handling unit</w:t>
      </w:r>
      <w:r w:rsidR="00140653">
        <w:rPr>
          <w:rFonts w:ascii="Calibri" w:hAnsi="Calibri"/>
          <w:sz w:val="22"/>
          <w:szCs w:val="22"/>
        </w:rPr>
        <w:t xml:space="preserve">, enter </w:t>
      </w:r>
      <w:r w:rsidR="005164D3">
        <w:rPr>
          <w:rFonts w:ascii="Calibri" w:hAnsi="Calibri"/>
          <w:sz w:val="22"/>
          <w:szCs w:val="22"/>
        </w:rPr>
        <w:t>1 for the number of indoor units (The furnace air-handling unit is an indoor unit).</w:t>
      </w:r>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7F4DBB39" w:rsidR="00622A6B" w:rsidRPr="00B309A9" w:rsidRDefault="00622A6B" w:rsidP="00392226">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r w:rsidR="00392226" w:rsidRPr="00392226">
        <w:rPr>
          <w:rFonts w:ascii="Calibri" w:hAnsi="Calibri"/>
          <w:sz w:val="22"/>
          <w:szCs w:val="22"/>
        </w:rPr>
        <w:t xml:space="preserve"> If the system is a type that does not have an outdoor unit, such as a heating-only type that uses only a furnace air-handling unit, enter 1 for the number of indoor units (The furnace air-handling unit is an indoor unit).</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for nonducted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The duct system may be qualified for exemptions from the minimum R-value requirement if all of the ducts are located entirely within conditioned space. There are also exemptions for ducts located in interior wall cavities, and for ducts located entirely in conditoned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lastRenderedPageBreak/>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There are also exemptions for ducts located in interior wall cavities, and for ducts located entirely in conditoned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lastRenderedPageBreak/>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lastRenderedPageBreak/>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rFonts w:ascii="Calibri" w:hAnsi="Calibri"/>
          <w:sz w:val="22"/>
          <w:szCs w:val="22"/>
        </w:rPr>
      </w:pPr>
      <w:r w:rsidRPr="00583EAF">
        <w:rPr>
          <w:rFonts w:ascii="Calibri" w:hAnsi="Calibri"/>
          <w:sz w:val="22"/>
          <w:szCs w:val="22"/>
        </w:rPr>
        <w:t>This field is filled out automatically. It is calculated based on data from the CF1R and from previous sections in this document</w:t>
      </w:r>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5"/>
          <w:headerReference w:type="default" r:id="rId16"/>
          <w:footerReference w:type="default" r:id="rId17"/>
          <w:headerReference w:type="first" r:id="rId18"/>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&lt;&lt;numeric: xxxxx</w:t>
            </w:r>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CertComplianceType=performance,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elseif CertComplianceType=</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elseif CertComplianceType=</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1"/>
        <w:gridCol w:w="1033"/>
        <w:gridCol w:w="2070"/>
        <w:gridCol w:w="2070"/>
        <w:gridCol w:w="1023"/>
        <w:gridCol w:w="1023"/>
        <w:gridCol w:w="1023"/>
        <w:gridCol w:w="1023"/>
        <w:gridCol w:w="1023"/>
        <w:gridCol w:w="1023"/>
        <w:gridCol w:w="1023"/>
        <w:gridCol w:w="1209"/>
      </w:tblGrid>
      <w:tr w:rsidR="00CB7B75" w:rsidRPr="00295655" w14:paraId="1F9B96D1" w14:textId="77777777" w:rsidTr="00D04A16">
        <w:trPr>
          <w:cantSplit/>
        </w:trPr>
        <w:tc>
          <w:tcPr>
            <w:tcW w:w="14575"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D04A16">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209"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D04A16">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209"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D04A16">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5B0E45A1" w14:textId="0D484BBB"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*VCHP-Ducted+Ductless; else autofill from CF1R&gt;&gt;</w:t>
            </w:r>
            <w:r w:rsidR="00CB7B75" w:rsidRPr="006D6010">
              <w:rPr>
                <w:rFonts w:ascii="Calibri" w:hAnsi="Calibri"/>
                <w:sz w:val="14"/>
                <w:szCs w:val="14"/>
              </w:rPr>
              <w:t xml:space="preserve">Note: assume the VCHP </w:t>
            </w:r>
            <w:r w:rsidR="006417A1" w:rsidRPr="006D6010">
              <w:rPr>
                <w:rFonts w:ascii="Calibri" w:hAnsi="Calibri"/>
                <w:sz w:val="14"/>
                <w:szCs w:val="14"/>
              </w:rPr>
              <w:t xml:space="preserve">and multisplit </w:t>
            </w:r>
            <w:r w:rsidR="00CB7B75"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*VCHP-Ducted+Ductless</w:t>
            </w:r>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26439E3" w14:textId="77777777" w:rsidR="00CB7B75" w:rsidRDefault="006417A1" w:rsidP="006417A1">
            <w:pPr>
              <w:keepNext/>
              <w:rPr>
                <w:rFonts w:ascii="Calibri" w:hAnsi="Calibri"/>
                <w:sz w:val="12"/>
                <w:szCs w:val="12"/>
              </w:rPr>
            </w:pPr>
            <w:r w:rsidRPr="000D3152">
              <w:rPr>
                <w:rFonts w:ascii="Calibri" w:hAnsi="Calibri"/>
                <w:sz w:val="12"/>
                <w:szCs w:val="12"/>
              </w:rPr>
              <w:t>*multisplit HP-ducted+ductless</w:t>
            </w:r>
          </w:p>
          <w:p w14:paraId="1F9B96F5" w14:textId="357AB2C2" w:rsidR="00AC2984" w:rsidRPr="00AC2984" w:rsidRDefault="00AC2984" w:rsidP="006417A1">
            <w:pPr>
              <w:keepNext/>
              <w:rPr>
                <w:rFonts w:ascii="Calibri" w:hAnsi="Calibri"/>
                <w:sz w:val="12"/>
                <w:szCs w:val="12"/>
              </w:rPr>
            </w:pPr>
            <w:r w:rsidRPr="00AC2984">
              <w:rPr>
                <w:rFonts w:ascii="Calibri" w:hAnsi="Calibri"/>
                <w:sz w:val="12"/>
                <w:szCs w:val="12"/>
              </w:rPr>
              <w:t>*ducted mini-split HP</w:t>
            </w:r>
          </w:p>
        </w:tc>
        <w:tc>
          <w:tcPr>
            <w:tcW w:w="2070" w:type="dxa"/>
          </w:tcPr>
          <w:p w14:paraId="096300CE" w14:textId="0E6F9B34"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*VCHP-Ducted+Ductless; else autofill from CF1R&gt;&gt;</w:t>
            </w: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*VCHP-Ducted+Ductless</w:t>
            </w:r>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AC-ducted+ductless</w:t>
            </w:r>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8E2213E" w14:textId="77777777" w:rsidR="006417A1" w:rsidRDefault="006417A1" w:rsidP="006417A1">
            <w:pPr>
              <w:keepNext/>
              <w:rPr>
                <w:rFonts w:ascii="Calibri" w:hAnsi="Calibri"/>
                <w:sz w:val="12"/>
                <w:szCs w:val="12"/>
              </w:rPr>
            </w:pPr>
            <w:r w:rsidRPr="000D3152">
              <w:rPr>
                <w:rFonts w:ascii="Calibri" w:hAnsi="Calibri"/>
                <w:sz w:val="12"/>
                <w:szCs w:val="12"/>
              </w:rPr>
              <w:t>*multisplit HP-ducted+ductless</w:t>
            </w:r>
          </w:p>
          <w:p w14:paraId="31929C83" w14:textId="77777777" w:rsidR="00AC2984" w:rsidRPr="00AC2984" w:rsidRDefault="00AC2984" w:rsidP="00AC2984">
            <w:pPr>
              <w:keepNext/>
              <w:rPr>
                <w:rFonts w:ascii="Calibri" w:hAnsi="Calibri"/>
                <w:sz w:val="12"/>
                <w:szCs w:val="12"/>
              </w:rPr>
            </w:pPr>
            <w:r w:rsidRPr="00AC2984">
              <w:rPr>
                <w:rFonts w:ascii="Calibri" w:hAnsi="Calibri"/>
                <w:sz w:val="12"/>
                <w:szCs w:val="12"/>
              </w:rPr>
              <w:t>*ducted mini-split AC</w:t>
            </w:r>
          </w:p>
          <w:p w14:paraId="1F9B96F6" w14:textId="608B2BB3" w:rsidR="00AC2984" w:rsidRPr="0061440C" w:rsidRDefault="00AC2984" w:rsidP="00AC2984">
            <w:pPr>
              <w:keepNext/>
              <w:rPr>
                <w:rFonts w:ascii="Calibri" w:hAnsi="Calibri"/>
                <w:sz w:val="16"/>
                <w:szCs w:val="16"/>
              </w:rPr>
            </w:pPr>
            <w:r w:rsidRPr="00AC2984">
              <w:rPr>
                <w:rFonts w:ascii="Calibri" w:hAnsi="Calibri"/>
                <w:sz w:val="12"/>
                <w:szCs w:val="12"/>
              </w:rPr>
              <w:t>*ducted mini-split HP</w:t>
            </w:r>
          </w:p>
        </w:tc>
        <w:tc>
          <w:tcPr>
            <w:tcW w:w="1023" w:type="dxa"/>
          </w:tcPr>
          <w:p w14:paraId="32560091" w14:textId="3F059974"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w:t>
            </w:r>
            <w:r w:rsidR="00BE7857">
              <w:rPr>
                <w:rFonts w:ascii="Calibri" w:hAnsi="Calibri"/>
                <w:sz w:val="14"/>
                <w:szCs w:val="14"/>
              </w:rPr>
              <w:t xml:space="preserve"> or if value is not available from CF1R</w:t>
            </w:r>
            <w:r w:rsidRPr="006D6010">
              <w:rPr>
                <w:rFonts w:ascii="Calibri" w:hAnsi="Calibri"/>
                <w:sz w:val="14"/>
                <w:szCs w:val="14"/>
              </w:rPr>
              <w:t>,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1353BF8F" w:rsidR="00CB7B75" w:rsidRPr="006D6010" w:rsidRDefault="00CB7B75" w:rsidP="00CB7B75">
            <w:pPr>
              <w:keepNext/>
              <w:rPr>
                <w:rFonts w:ascii="Calibri" w:hAnsi="Calibri"/>
                <w:sz w:val="14"/>
                <w:szCs w:val="14"/>
              </w:rPr>
            </w:pPr>
            <w:r w:rsidRPr="006D6010">
              <w:rPr>
                <w:rFonts w:ascii="Calibri" w:hAnsi="Calibri"/>
                <w:sz w:val="14"/>
                <w:szCs w:val="14"/>
              </w:rPr>
              <w:t>&lt;&lt;</w:t>
            </w:r>
            <w:ins w:id="12" w:author="Markstrum, Alexis@Energy" w:date="2021-03-10T11:55:00Z">
              <w:r w:rsidR="00AA21D7">
                <w:t xml:space="preserve"> </w:t>
              </w:r>
              <w:r w:rsidR="00AA21D7" w:rsidRPr="00AA21D7">
                <w:rPr>
                  <w:rFonts w:ascii="Calibri" w:hAnsi="Calibri"/>
                  <w:sz w:val="14"/>
                  <w:szCs w:val="14"/>
                </w:rPr>
                <w:t>If on the CF1R</w:t>
              </w:r>
            </w:ins>
            <w:ins w:id="13" w:author="Markstrum, Alexis@Energy" w:date="2021-04-01T10:22:00Z">
              <w:r w:rsidR="00CA3A59">
                <w:rPr>
                  <w:rFonts w:ascii="Calibri" w:hAnsi="Calibri"/>
                  <w:sz w:val="14"/>
                  <w:szCs w:val="14"/>
                </w:rPr>
                <w:t xml:space="preserve">-PRF </w:t>
              </w:r>
            </w:ins>
            <w:ins w:id="14" w:author="Markstrum, Alexis@Energy" w:date="2021-03-10T11:55:00Z">
              <w:r w:rsidR="00AA21D7" w:rsidRPr="00AA21D7">
                <w:rPr>
                  <w:rFonts w:ascii="Calibri" w:hAnsi="Calibri"/>
                  <w:sz w:val="14"/>
                  <w:szCs w:val="14"/>
                </w:rPr>
                <w:t>Y02_ResidentialHeatingSystemType = VCHP</w:t>
              </w:r>
            </w:ins>
            <w:ins w:id="15" w:author="Markstrum, Alexis@Energy" w:date="2021-04-05T10:17:00Z">
              <w:r w:rsidR="00C33D41" w:rsidRPr="00C33D41">
                <w:rPr>
                  <w:rFonts w:ascii="Calibri" w:hAnsi="Calibri"/>
                  <w:sz w:val="14"/>
                  <w:szCs w:val="14"/>
                </w:rPr>
                <w:t>_IndoorUnitDucted, VCHP_IndoorUnitDuctless, or VCHP_IndoorUnitDuctedandDuctless</w:t>
              </w:r>
            </w:ins>
            <w:ins w:id="16" w:author="Markstrum, Alexis@Energy" w:date="2021-03-10T11:55:00Z">
              <w:r w:rsidR="00AA21D7" w:rsidRPr="00AA21D7">
                <w:rPr>
                  <w:rFonts w:ascii="Calibri" w:hAnsi="Calibri"/>
                  <w:sz w:val="14"/>
                  <w:szCs w:val="14"/>
                </w:rPr>
                <w:t>, then report N/A; else</w:t>
              </w:r>
              <w:r w:rsidR="00AA21D7">
                <w:rPr>
                  <w:rFonts w:ascii="Calibri" w:hAnsi="Calibri"/>
                  <w:sz w:val="14"/>
                  <w:szCs w:val="14"/>
                </w:rPr>
                <w:t xml:space="preserve"> </w:t>
              </w:r>
            </w:ins>
            <w:r w:rsidRPr="006D6010">
              <w:rPr>
                <w:rFonts w:ascii="Calibri" w:hAnsi="Calibri"/>
                <w:sz w:val="14"/>
                <w:szCs w:val="14"/>
              </w:rPr>
              <w: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 NoCooling,</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 NoCooling,</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LowLkgAH=</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0A64E625"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els</w:t>
            </w:r>
            <w:r w:rsidR="00B72CC0">
              <w:rPr>
                <w:rFonts w:asciiTheme="minorHAnsi" w:hAnsiTheme="minorHAnsi" w:cs="Courier New"/>
                <w:sz w:val="14"/>
                <w:szCs w:val="14"/>
              </w:rPr>
              <w:t>e</w:t>
            </w:r>
            <w:r w:rsidRPr="006D6010">
              <w:rPr>
                <w:rFonts w:asciiTheme="minorHAnsi" w:hAnsiTheme="minorHAnsi" w:cs="Courier New"/>
                <w:sz w:val="14"/>
                <w:szCs w:val="14"/>
              </w:rPr>
              <w:t>if LowLkgAH=</w:t>
            </w:r>
          </w:p>
          <w:p w14:paraId="1F9B9700" w14:textId="322B7D6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w:t>
            </w:r>
            <w:r w:rsidR="00B72CC0">
              <w:rPr>
                <w:rFonts w:asciiTheme="minorHAnsi" w:hAnsiTheme="minorHAnsi" w:cs="Courier New"/>
                <w:sz w:val="14"/>
                <w:szCs w:val="14"/>
              </w:rPr>
              <w:t xml:space="preserve"> </w:t>
            </w:r>
            <w:r w:rsidR="00B72CC0">
              <w:rPr>
                <w:rFonts w:ascii="Calibri" w:hAnsi="Calibri"/>
                <w:sz w:val="14"/>
                <w:szCs w:val="14"/>
              </w:rPr>
              <w:t>or if value is not available from CF1R</w:t>
            </w:r>
            <w:r w:rsidRPr="006D6010">
              <w:rPr>
                <w:rFonts w:asciiTheme="minorHAnsi" w:hAnsiTheme="minorHAnsi" w:cs="Courier New"/>
                <w:sz w:val="14"/>
                <w:szCs w:val="14"/>
              </w:rPr>
              <w:t>, then value=</w:t>
            </w:r>
          </w:p>
          <w:p w14:paraId="1F9B9701" w14:textId="36663471"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r w:rsidR="00B72CC0">
              <w:rPr>
                <w:rFonts w:asciiTheme="minorHAnsi" w:hAnsiTheme="minorHAnsi" w:cs="Courier New"/>
                <w:sz w:val="14"/>
                <w:szCs w:val="14"/>
              </w:rPr>
              <w:t>&gt;&gt;</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209"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r w:rsidRPr="006D6010">
              <w:rPr>
                <w:rFonts w:ascii="Calibri" w:hAnsi="Calibri"/>
                <w:sz w:val="14"/>
                <w:szCs w:val="14"/>
              </w:rPr>
              <w:t>DuctsNone,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046E7C61" w14:textId="77777777" w:rsidR="00B72CC0" w:rsidRDefault="00CB7B75" w:rsidP="00CB7B75">
            <w:pPr>
              <w:keepNext/>
              <w:rPr>
                <w:rFonts w:ascii="Calibri" w:hAnsi="Calibri"/>
                <w:sz w:val="14"/>
                <w:szCs w:val="14"/>
              </w:rPr>
            </w:pPr>
            <w:r w:rsidRPr="006D6010">
              <w:rPr>
                <w:rFonts w:ascii="Calibri" w:hAnsi="Calibri"/>
                <w:sz w:val="14"/>
                <w:szCs w:val="14"/>
              </w:rPr>
              <w:t>**existing+new</w:t>
            </w:r>
            <w:r w:rsidR="00B72CC0">
              <w:rPr>
                <w:rFonts w:ascii="Calibri" w:hAnsi="Calibri"/>
                <w:sz w:val="14"/>
                <w:szCs w:val="14"/>
              </w:rPr>
              <w:t>;</w:t>
            </w:r>
          </w:p>
          <w:p w14:paraId="7DD3B49D" w14:textId="13CEC075" w:rsidR="00CB7B75" w:rsidRPr="006D6010" w:rsidRDefault="00B72CC0" w:rsidP="00CB7B75">
            <w:pPr>
              <w:keepNext/>
              <w:rPr>
                <w:rFonts w:ascii="Calibri" w:hAnsi="Calibri"/>
                <w:sz w:val="14"/>
                <w:szCs w:val="14"/>
              </w:rPr>
            </w:pPr>
            <w:r>
              <w:rPr>
                <w:rFonts w:ascii="Calibri" w:hAnsi="Calibri"/>
                <w:sz w:val="14"/>
                <w:szCs w:val="14"/>
              </w:rPr>
              <w:t>Elseif value is not available from CF1R, value = N/A</w:t>
            </w:r>
            <w:r w:rsidRPr="006D6010">
              <w:rPr>
                <w:rFonts w:ascii="Calibri" w:hAnsi="Calibri"/>
                <w:sz w:val="14"/>
                <w:szCs w:val="14"/>
              </w:rPr>
              <w:t xml:space="preserve"> </w:t>
            </w:r>
            <w:r w:rsidR="00CB7B75" w:rsidRPr="006D6010">
              <w:rPr>
                <w:rFonts w:ascii="Calibri" w:hAnsi="Calibri"/>
                <w:sz w:val="14"/>
                <w:szCs w:val="14"/>
              </w:rPr>
              <w:t>&gt;&gt;</w:t>
            </w:r>
          </w:p>
        </w:tc>
      </w:tr>
      <w:tr w:rsidR="006417A1" w:rsidRPr="00295655" w14:paraId="1F9B9723" w14:textId="3DC4E8D7" w:rsidTr="00D04A16">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209"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D04A16">
        <w:trPr>
          <w:cantSplit/>
        </w:trPr>
        <w:tc>
          <w:tcPr>
            <w:tcW w:w="14575"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7966F44F">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7966F44F">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7966F44F">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4F46F145" w:rsidR="00D07715" w:rsidRPr="00295655" w:rsidRDefault="00D07715" w:rsidP="00D07715">
            <w:pPr>
              <w:keepNext/>
              <w:jc w:val="center"/>
              <w:rPr>
                <w:rFonts w:ascii="Calibri" w:hAnsi="Calibri"/>
                <w:sz w:val="18"/>
                <w:szCs w:val="18"/>
              </w:rPr>
            </w:pPr>
            <w:r w:rsidRPr="00295655">
              <w:rPr>
                <w:rFonts w:ascii="Calibri" w:hAnsi="Calibri"/>
                <w:sz w:val="18"/>
                <w:szCs w:val="18"/>
              </w:rPr>
              <w:t>EER</w:t>
            </w:r>
            <w:ins w:id="17" w:author="Markstrum, Alexis@Energy" w:date="2021-03-09T15:00:00Z">
              <w:r w:rsidR="00723019">
                <w:rPr>
                  <w:rFonts w:ascii="Calibri" w:hAnsi="Calibri"/>
                  <w:sz w:val="18"/>
                  <w:szCs w:val="18"/>
                </w:rPr>
                <w:t>/CEER</w:t>
              </w:r>
            </w:ins>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7966F44F">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Pr="009C46DC" w:rsidRDefault="00D07715" w:rsidP="7966F44F">
            <w:pPr>
              <w:keepNext/>
              <w:rPr>
                <w:rFonts w:ascii="Calibri" w:hAnsi="Calibri"/>
                <w:sz w:val="16"/>
                <w:szCs w:val="16"/>
                <w:highlight w:val="yellow"/>
              </w:rPr>
            </w:pPr>
            <w:r w:rsidRPr="7966F44F">
              <w:rPr>
                <w:rFonts w:ascii="Calibri" w:hAnsi="Calibri"/>
                <w:sz w:val="16"/>
                <w:szCs w:val="16"/>
              </w:rPr>
              <w:t xml:space="preserve"> </w:t>
            </w:r>
            <w:r w:rsidRPr="009C46DC">
              <w:rPr>
                <w:rFonts w:ascii="Calibri" w:hAnsi="Calibri"/>
                <w:sz w:val="16"/>
                <w:szCs w:val="16"/>
                <w:highlight w:val="yellow"/>
              </w:rPr>
              <w:t>else if the system type on the CF1R does not provide this data,</w:t>
            </w:r>
            <w:r w:rsidRPr="7966F44F">
              <w:rPr>
                <w:rFonts w:ascii="Calibri" w:hAnsi="Calibri"/>
                <w:sz w:val="16"/>
                <w:szCs w:val="16"/>
              </w:rPr>
              <w:t xml:space="preserve"> </w:t>
            </w:r>
          </w:p>
          <w:p w14:paraId="1F9B976D" w14:textId="77777777" w:rsidR="00D07715" w:rsidRPr="00B62959" w:rsidRDefault="00D07715" w:rsidP="00D07715">
            <w:pPr>
              <w:keepNext/>
              <w:rPr>
                <w:rFonts w:ascii="Calibri" w:hAnsi="Calibri"/>
                <w:sz w:val="16"/>
                <w:szCs w:val="16"/>
              </w:rPr>
            </w:pPr>
            <w:r w:rsidRPr="009C46DC">
              <w:rPr>
                <w:rFonts w:ascii="Calibri" w:hAnsi="Calibri"/>
                <w:sz w:val="16"/>
                <w:szCs w:val="16"/>
                <w:highlight w:val="yellow"/>
              </w:rPr>
              <w:t>then result=N/A</w:t>
            </w:r>
            <w:r w:rsidRPr="7966F44F">
              <w:rPr>
                <w:rFonts w:ascii="Calibri" w:hAnsi="Calibri"/>
                <w:sz w:val="16"/>
                <w:szCs w:val="16"/>
              </w:rPr>
              <w:t>&gt;&gt;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Pr="009C46DC" w:rsidRDefault="00D07715" w:rsidP="7966F44F">
            <w:pPr>
              <w:keepNext/>
              <w:rPr>
                <w:rFonts w:ascii="Calibri" w:hAnsi="Calibri"/>
                <w:sz w:val="16"/>
                <w:szCs w:val="16"/>
                <w:highlight w:val="yellow"/>
              </w:rPr>
            </w:pPr>
            <w:r w:rsidRPr="7966F44F">
              <w:rPr>
                <w:rFonts w:ascii="Calibri" w:hAnsi="Calibri"/>
                <w:sz w:val="16"/>
                <w:szCs w:val="16"/>
              </w:rPr>
              <w:t xml:space="preserve"> </w:t>
            </w:r>
            <w:r w:rsidRPr="009C46DC">
              <w:rPr>
                <w:rFonts w:ascii="Calibri" w:hAnsi="Calibri"/>
                <w:sz w:val="16"/>
                <w:szCs w:val="16"/>
                <w:highlight w:val="yellow"/>
              </w:rPr>
              <w:t>else if the system type on the CF1R does not provide this data,</w:t>
            </w:r>
            <w:r w:rsidRPr="7966F44F">
              <w:rPr>
                <w:rFonts w:ascii="Calibri" w:hAnsi="Calibri"/>
                <w:sz w:val="16"/>
                <w:szCs w:val="16"/>
              </w:rPr>
              <w:t xml:space="preserve"> </w:t>
            </w:r>
          </w:p>
          <w:p w14:paraId="1F9B9770" w14:textId="77777777" w:rsidR="00D07715" w:rsidRPr="0061440C" w:rsidRDefault="00D07715" w:rsidP="00D07715">
            <w:pPr>
              <w:keepNext/>
              <w:rPr>
                <w:rFonts w:ascii="Calibri" w:hAnsi="Calibri"/>
                <w:sz w:val="16"/>
                <w:szCs w:val="16"/>
              </w:rPr>
            </w:pPr>
            <w:r w:rsidRPr="009C46DC">
              <w:rPr>
                <w:rFonts w:ascii="Calibri" w:hAnsi="Calibri"/>
                <w:sz w:val="16"/>
                <w:szCs w:val="16"/>
                <w:highlight w:val="yellow"/>
              </w:rPr>
              <w:t>then result=N/A</w:t>
            </w:r>
            <w:r w:rsidRPr="7966F44F">
              <w:rPr>
                <w:rFonts w:ascii="Calibri" w:hAnsi="Calibri"/>
                <w:sz w:val="16"/>
                <w:szCs w:val="16"/>
              </w:rPr>
              <w:t>&gt;&gt;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7966F44F">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7966F44F">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61D03A25">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61D03A25">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61D03A25">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2682FCED" w:rsidR="00093896" w:rsidRPr="00D55CAB" w:rsidRDefault="00093896" w:rsidP="000833D7">
            <w:pPr>
              <w:keepNext/>
              <w:jc w:val="center"/>
              <w:rPr>
                <w:rFonts w:ascii="Calibri" w:hAnsi="Calibri"/>
                <w:sz w:val="18"/>
                <w:szCs w:val="18"/>
              </w:rPr>
            </w:pPr>
            <w:r w:rsidRPr="002E47D0">
              <w:rPr>
                <w:rFonts w:ascii="Calibri" w:hAnsi="Calibri"/>
                <w:sz w:val="18"/>
                <w:szCs w:val="18"/>
              </w:rPr>
              <w:t xml:space="preserve">Number of Indoor Units </w:t>
            </w:r>
            <w:del w:id="18" w:author="Markstrum, Alexis@Energy" w:date="2021-03-25T15:18:00Z">
              <w:r w:rsidRPr="002E47D0" w:rsidDel="008051DF">
                <w:rPr>
                  <w:rFonts w:ascii="Calibri" w:hAnsi="Calibri"/>
                  <w:sz w:val="18"/>
                  <w:szCs w:val="18"/>
                </w:rPr>
                <w:delText>Connecte</w:delText>
              </w:r>
              <w:r w:rsidDel="008051DF">
                <w:rPr>
                  <w:rFonts w:ascii="Calibri" w:hAnsi="Calibri"/>
                  <w:sz w:val="18"/>
                  <w:szCs w:val="18"/>
                </w:rPr>
                <w:delText>d to the System's Outdoor Unit</w:delText>
              </w:r>
            </w:del>
            <w:ins w:id="19" w:author="Markstrum, Alexis@Energy" w:date="2021-03-25T15:18:00Z">
              <w:r w:rsidR="008051DF">
                <w:rPr>
                  <w:rFonts w:ascii="Calibri" w:hAnsi="Calibri"/>
                  <w:sz w:val="18"/>
                  <w:szCs w:val="18"/>
                </w:rPr>
                <w:t>for this System</w:t>
              </w:r>
            </w:ins>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53BFAA61"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w:t>
            </w:r>
            <w:del w:id="20" w:author="Markstrum, Alexis@Energy" w:date="2021-03-25T15:18:00Z">
              <w:r w:rsidDel="008051DF">
                <w:rPr>
                  <w:rFonts w:ascii="Calibri" w:hAnsi="Calibri"/>
                  <w:sz w:val="18"/>
                  <w:szCs w:val="18"/>
                </w:rPr>
                <w:delText>to the System's Outdoor Unit</w:delText>
              </w:r>
            </w:del>
            <w:ins w:id="21" w:author="Markstrum, Alexis@Energy" w:date="2021-03-25T15:18:00Z">
              <w:r w:rsidR="008051DF">
                <w:rPr>
                  <w:rFonts w:ascii="Calibri" w:hAnsi="Calibri"/>
                  <w:sz w:val="18"/>
                  <w:szCs w:val="18"/>
                </w:rPr>
                <w:t>for this System</w:t>
              </w:r>
            </w:ins>
          </w:p>
        </w:tc>
      </w:tr>
      <w:tr w:rsidR="00093896" w:rsidRPr="003C371F" w14:paraId="1F9B9812" w14:textId="0591D454" w:rsidTr="61D03A25">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&lt;&lt; user input, numeric, xxxx;</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rFonts w:asciiTheme="minorHAnsi" w:hAnsiTheme="minorHAnsi"/>
                <w:sz w:val="9"/>
                <w:szCs w:val="9"/>
              </w:rPr>
            </w:pPr>
            <w:r w:rsidRPr="00AC2984">
              <w:rPr>
                <w:rFonts w:asciiTheme="minorHAnsi" w:hAnsiTheme="minorHAnsi"/>
                <w:sz w:val="9"/>
                <w:szCs w:val="9"/>
              </w:rPr>
              <w:t>&lt;&lt;if SC system is not shown in section B, then user pick one from</w:t>
            </w:r>
            <w:r w:rsidR="000E640D">
              <w:rPr>
                <w:rFonts w:asciiTheme="minorHAnsi" w:hAnsiTheme="minorHAnsi"/>
                <w:sz w:val="9"/>
                <w:szCs w:val="9"/>
              </w:rPr>
              <w:t xml:space="preserve"> either List A or</w:t>
            </w:r>
            <w:r w:rsidRPr="00AC2984">
              <w:rPr>
                <w:rFonts w:asciiTheme="minorHAnsi" w:hAnsiTheme="minorHAnsi"/>
                <w:sz w:val="9"/>
                <w:szCs w:val="9"/>
              </w:rPr>
              <w:t xml:space="preserve"> list </w:t>
            </w:r>
            <w:r w:rsidR="000E640D">
              <w:rPr>
                <w:rFonts w:asciiTheme="minorHAnsi" w:hAnsiTheme="minorHAnsi"/>
                <w:sz w:val="9"/>
                <w:szCs w:val="9"/>
              </w:rPr>
              <w:t xml:space="preserve">B </w:t>
            </w:r>
            <w:r w:rsidRPr="00AC2984">
              <w:rPr>
                <w:rFonts w:asciiTheme="minorHAnsi" w:hAnsiTheme="minorHAnsi"/>
                <w:sz w:val="9"/>
                <w:szCs w:val="9"/>
              </w:rPr>
              <w:t xml:space="preserve">below, </w:t>
            </w:r>
          </w:p>
          <w:p w14:paraId="38EDD5C5" w14:textId="77777777" w:rsidR="000E640D" w:rsidRPr="00AC2984" w:rsidRDefault="000E640D" w:rsidP="000833D7">
            <w:pPr>
              <w:keepNext/>
              <w:rPr>
                <w:rFonts w:asciiTheme="minorHAnsi" w:hAnsiTheme="minorHAnsi"/>
                <w:sz w:val="9"/>
                <w:szCs w:val="9"/>
              </w:rPr>
            </w:pPr>
          </w:p>
          <w:p w14:paraId="28A66BEC" w14:textId="0A3D2491" w:rsidR="00A70BC5" w:rsidRPr="00AC2984" w:rsidRDefault="00093896" w:rsidP="000833D7">
            <w:pPr>
              <w:keepNext/>
              <w:rPr>
                <w:rFonts w:asciiTheme="minorHAnsi" w:hAnsiTheme="minorHAnsi"/>
                <w:sz w:val="9"/>
                <w:szCs w:val="9"/>
              </w:rPr>
            </w:pPr>
            <w:r w:rsidRPr="00AC2984">
              <w:rPr>
                <w:rFonts w:asciiTheme="minorHAnsi" w:hAnsiTheme="minorHAnsi"/>
                <w:sz w:val="9"/>
                <w:szCs w:val="9"/>
              </w:rPr>
              <w:t>else</w:t>
            </w:r>
            <w:r w:rsidR="000C614B" w:rsidRPr="00AC2984">
              <w:rPr>
                <w:rFonts w:asciiTheme="minorHAnsi" w:hAnsiTheme="minorHAnsi"/>
                <w:sz w:val="9"/>
                <w:szCs w:val="9"/>
              </w:rPr>
              <w:t xml:space="preserve"> </w:t>
            </w:r>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r w:rsidR="000E640D">
              <w:rPr>
                <w:rFonts w:asciiTheme="minorHAnsi" w:hAnsiTheme="minorHAnsi"/>
                <w:sz w:val="9"/>
                <w:szCs w:val="9"/>
              </w:rPr>
              <w:t xml:space="preserve"> </w:t>
            </w:r>
            <w:r w:rsidR="0086313A">
              <w:rPr>
                <w:rFonts w:asciiTheme="minorHAnsi" w:hAnsiTheme="minorHAnsi"/>
                <w:sz w:val="9"/>
                <w:szCs w:val="9"/>
              </w:rPr>
              <w:t xml:space="preserve">that are </w:t>
            </w:r>
            <w:r w:rsidR="000E640D">
              <w:rPr>
                <w:rFonts w:asciiTheme="minorHAnsi" w:hAnsiTheme="minorHAnsi"/>
                <w:sz w:val="9"/>
                <w:szCs w:val="9"/>
              </w:rPr>
              <w:t>shown in List A below</w:t>
            </w:r>
            <w:r w:rsidRPr="00AC2984">
              <w:rPr>
                <w:rFonts w:asciiTheme="minorHAnsi" w:hAnsiTheme="minorHAnsi"/>
                <w:sz w:val="9"/>
                <w:szCs w:val="9"/>
              </w:rPr>
              <w:t>:</w:t>
            </w:r>
          </w:p>
          <w:p w14:paraId="470BC469" w14:textId="77777777" w:rsidR="00AC2984" w:rsidRDefault="00AC2984" w:rsidP="00A70BC5">
            <w:pPr>
              <w:keepNext/>
              <w:rPr>
                <w:rFonts w:asciiTheme="minorHAnsi" w:hAnsiTheme="minorHAnsi"/>
                <w:sz w:val="9"/>
                <w:szCs w:val="9"/>
              </w:rPr>
            </w:pPr>
          </w:p>
          <w:p w14:paraId="67A2EC03" w14:textId="2395CAE4" w:rsidR="00AC2984" w:rsidRDefault="00AC2984" w:rsidP="00A70BC5">
            <w:pPr>
              <w:keepNext/>
              <w:rPr>
                <w:rFonts w:asciiTheme="minorHAnsi" w:hAnsiTheme="minorHAnsi"/>
                <w:sz w:val="9"/>
                <w:szCs w:val="9"/>
              </w:rPr>
            </w:pPr>
            <w:r>
              <w:rPr>
                <w:rFonts w:asciiTheme="minorHAnsi" w:hAnsiTheme="minorHAnsi"/>
                <w:sz w:val="9"/>
                <w:szCs w:val="9"/>
              </w:rPr>
              <w:t>List A:</w:t>
            </w:r>
          </w:p>
          <w:p w14:paraId="396FF964" w14:textId="5343B5D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*VCHP-Ducted </w:t>
            </w:r>
          </w:p>
          <w:p w14:paraId="17BF5150" w14:textId="77777777"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*VCHP-Ductless</w:t>
            </w:r>
          </w:p>
          <w:p w14:paraId="0997C88B" w14:textId="219F37B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*VCHP-Ducted+Ductless</w:t>
            </w:r>
          </w:p>
          <w:p w14:paraId="0B9A8A6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mini-split HP;</w:t>
            </w:r>
          </w:p>
          <w:p w14:paraId="42BBD148"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VRF HP;</w:t>
            </w:r>
          </w:p>
          <w:p w14:paraId="3A587E6A"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*ducted mini-split HP</w:t>
            </w:r>
          </w:p>
          <w:p w14:paraId="6FF67861"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*small duct high velocity HP;</w:t>
            </w:r>
          </w:p>
          <w:p w14:paraId="5D75133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w:t>
            </w:r>
          </w:p>
          <w:p w14:paraId="6F6E965E"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HP-ductless</w:t>
            </w:r>
          </w:p>
          <w:p w14:paraId="008B843F"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HP-ducted+ductless</w:t>
            </w:r>
          </w:p>
          <w:p w14:paraId="035D0E2D"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*room HP;</w:t>
            </w:r>
          </w:p>
          <w:p w14:paraId="23F58B0C"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*air-to-water HP</w:t>
            </w:r>
          </w:p>
          <w:p w14:paraId="72D2D1F7" w14:textId="094F9694" w:rsidR="00A70BC5" w:rsidRDefault="00AC2984" w:rsidP="00AC2984">
            <w:pPr>
              <w:keepNext/>
              <w:rPr>
                <w:ins w:id="22" w:author="Markstrum, Alexis@Energy" w:date="2021-04-26T10:44:00Z"/>
                <w:rFonts w:asciiTheme="minorHAnsi" w:hAnsiTheme="minorHAnsi"/>
                <w:sz w:val="9"/>
                <w:szCs w:val="9"/>
              </w:rPr>
            </w:pPr>
            <w:r w:rsidRPr="00AC2984">
              <w:rPr>
                <w:rFonts w:asciiTheme="minorHAnsi" w:hAnsiTheme="minorHAnsi"/>
                <w:sz w:val="9"/>
                <w:szCs w:val="9"/>
              </w:rPr>
              <w:t>*ground-source HP</w:t>
            </w:r>
          </w:p>
          <w:p w14:paraId="5D0E70E4" w14:textId="77777777" w:rsidR="0058537E" w:rsidRPr="0058537E" w:rsidRDefault="0058537E" w:rsidP="0058537E">
            <w:pPr>
              <w:keepNext/>
              <w:rPr>
                <w:ins w:id="23" w:author="Markstrum, Alexis@Energy" w:date="2021-04-26T10:44:00Z"/>
                <w:rFonts w:asciiTheme="minorHAnsi" w:hAnsiTheme="minorHAnsi"/>
                <w:sz w:val="9"/>
                <w:szCs w:val="9"/>
              </w:rPr>
            </w:pPr>
            <w:ins w:id="24" w:author="Markstrum, Alexis@Energy" w:date="2021-04-26T10:44:00Z">
              <w:r w:rsidRPr="0058537E">
                <w:rPr>
                  <w:rFonts w:asciiTheme="minorHAnsi" w:hAnsiTheme="minorHAnsi"/>
                  <w:sz w:val="9"/>
                  <w:szCs w:val="9"/>
                </w:rPr>
                <w:t>*SPVHP;</w:t>
              </w:r>
            </w:ins>
          </w:p>
          <w:p w14:paraId="4D507412" w14:textId="0E0DC096" w:rsidR="0058537E" w:rsidRPr="00AC2984" w:rsidRDefault="0058537E" w:rsidP="0058537E">
            <w:pPr>
              <w:keepNext/>
              <w:rPr>
                <w:rFonts w:asciiTheme="minorHAnsi" w:hAnsiTheme="minorHAnsi"/>
                <w:sz w:val="9"/>
                <w:szCs w:val="9"/>
              </w:rPr>
            </w:pPr>
            <w:ins w:id="25" w:author="Markstrum, Alexis@Energy" w:date="2021-04-26T10:44:00Z">
              <w:r w:rsidRPr="0058537E">
                <w:rPr>
                  <w:rFonts w:asciiTheme="minorHAnsi" w:hAnsiTheme="minorHAnsi"/>
                  <w:sz w:val="9"/>
                  <w:szCs w:val="9"/>
                </w:rPr>
                <w:t>*PTHP;</w:t>
              </w:r>
            </w:ins>
          </w:p>
          <w:p w14:paraId="593E50A4" w14:textId="77777777" w:rsidR="00AC2984" w:rsidRPr="00AC2984" w:rsidRDefault="00AC2984" w:rsidP="00AC2984">
            <w:pPr>
              <w:keepNext/>
              <w:rPr>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r w:rsidRPr="00AC2984">
              <w:rPr>
                <w:rFonts w:asciiTheme="minorHAnsi" w:hAnsiTheme="minorHAnsi"/>
                <w:sz w:val="9"/>
                <w:szCs w:val="9"/>
              </w:rPr>
              <w:t>otherwise</w:t>
            </w:r>
            <w:r w:rsidR="00A70BC5" w:rsidRPr="00AC2984">
              <w:rPr>
                <w:rFonts w:asciiTheme="minorHAnsi" w:hAnsiTheme="minorHAnsi"/>
                <w:sz w:val="9"/>
                <w:szCs w:val="9"/>
              </w:rPr>
              <w:t xml:space="preserve"> </w:t>
            </w:r>
            <w:r w:rsidR="00093896" w:rsidRPr="00AC2984">
              <w:rPr>
                <w:rFonts w:asciiTheme="minorHAnsi" w:hAnsiTheme="minorHAnsi"/>
                <w:sz w:val="9"/>
                <w:szCs w:val="9"/>
              </w:rPr>
              <w:t xml:space="preserve">allow user to override the default and pick one from list </w:t>
            </w:r>
            <w:r>
              <w:rPr>
                <w:rFonts w:asciiTheme="minorHAnsi" w:hAnsiTheme="minorHAnsi"/>
                <w:sz w:val="9"/>
                <w:szCs w:val="9"/>
              </w:rPr>
              <w:t xml:space="preserve">B </w:t>
            </w:r>
            <w:r w:rsidR="00093896" w:rsidRPr="00AC2984">
              <w:rPr>
                <w:rFonts w:asciiTheme="minorHAnsi" w:hAnsiTheme="minorHAnsi"/>
                <w:sz w:val="9"/>
                <w:szCs w:val="9"/>
              </w:rPr>
              <w:t>below:</w:t>
            </w:r>
          </w:p>
          <w:p w14:paraId="1F9B97BA" w14:textId="1E76A40D" w:rsidR="00093896" w:rsidRDefault="00093896" w:rsidP="000833D7">
            <w:pPr>
              <w:keepNext/>
              <w:rPr>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r>
              <w:rPr>
                <w:rFonts w:asciiTheme="minorHAnsi" w:hAnsiTheme="minorHAnsi"/>
                <w:sz w:val="9"/>
                <w:szCs w:val="9"/>
              </w:rPr>
              <w:t>List B:</w:t>
            </w:r>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*hydronic+forced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hydronic+forced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HP+forced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68D5A239" w14:textId="77777777" w:rsidR="00AC2984" w:rsidRPr="00AC2984" w:rsidRDefault="00AC2984" w:rsidP="006D2B27">
            <w:pPr>
              <w:keepNext/>
              <w:rPr>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r w:rsidR="00AC2984" w:rsidRPr="0086313A">
              <w:rPr>
                <w:rFonts w:asciiTheme="minorHAnsi" w:hAnsiTheme="minorHAnsi"/>
                <w:sz w:val="9"/>
                <w:szCs w:val="9"/>
              </w:rPr>
              <w:t xml:space="preserve"> A</w:t>
            </w:r>
            <w:r w:rsidRPr="0086313A">
              <w:rPr>
                <w:rFonts w:asciiTheme="minorHAnsi" w:hAnsiTheme="minorHAnsi"/>
                <w:sz w:val="9"/>
                <w:szCs w:val="9"/>
              </w:rPr>
              <w:t xml:space="preserve"> below, </w:t>
            </w:r>
          </w:p>
          <w:p w14:paraId="07D45746" w14:textId="48C28680" w:rsidR="00A70BC5" w:rsidRPr="0086313A" w:rsidRDefault="00093896" w:rsidP="000833D7">
            <w:pPr>
              <w:keepNext/>
              <w:rPr>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rFonts w:asciiTheme="minorHAnsi" w:hAnsiTheme="minorHAnsi"/>
                <w:sz w:val="9"/>
                <w:szCs w:val="9"/>
              </w:rPr>
            </w:pPr>
          </w:p>
          <w:p w14:paraId="4E9993DD" w14:textId="77777777"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p>
          <w:p w14:paraId="74CA57A1" w14:textId="426347F0"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*central split AC;</w:t>
            </w:r>
          </w:p>
          <w:p w14:paraId="75CBA1A5" w14:textId="77777777" w:rsidR="00A70BC5" w:rsidRPr="0086313A" w:rsidRDefault="00A70BC5" w:rsidP="00A70BC5">
            <w:pPr>
              <w:keepNext/>
              <w:rPr>
                <w:rFonts w:asciiTheme="minorHAnsi" w:hAnsiTheme="minorHAnsi"/>
                <w:sz w:val="9"/>
                <w:szCs w:val="9"/>
              </w:rPr>
            </w:pPr>
          </w:p>
          <w:p w14:paraId="4DAE67F8" w14:textId="1190BB18"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flag non-default values and report in project status notes field; a revised CF1R may be required &gt;&gt;</w:t>
            </w:r>
          </w:p>
          <w:p w14:paraId="0DA4B9F3" w14:textId="77777777" w:rsidR="00A70BC5" w:rsidRPr="0086313A" w:rsidRDefault="00A70BC5" w:rsidP="000833D7">
            <w:pPr>
              <w:keepNext/>
              <w:rPr>
                <w:rFonts w:asciiTheme="minorHAnsi" w:hAnsiTheme="minorHAnsi"/>
                <w:sz w:val="9"/>
                <w:szCs w:val="9"/>
              </w:rPr>
            </w:pPr>
          </w:p>
          <w:p w14:paraId="1F9B97CE" w14:textId="46332CC4" w:rsidR="00093896" w:rsidRPr="0086313A" w:rsidRDefault="00A70BC5" w:rsidP="000833D7">
            <w:pPr>
              <w:keepNext/>
              <w:rPr>
                <w:rFonts w:asciiTheme="minorHAnsi" w:hAnsiTheme="minorHAnsi"/>
                <w:sz w:val="9"/>
                <w:szCs w:val="9"/>
              </w:rPr>
            </w:pPr>
            <w:r w:rsidRPr="0086313A">
              <w:rPr>
                <w:rFonts w:asciiTheme="minorHAnsi" w:hAnsiTheme="minorHAnsi"/>
                <w:sz w:val="9"/>
                <w:szCs w:val="9"/>
              </w:rPr>
              <w:t xml:space="preserve">note: </w:t>
            </w:r>
            <w:r w:rsidR="00093896" w:rsidRPr="0086313A">
              <w:rPr>
                <w:rFonts w:asciiTheme="minorHAnsi" w:hAnsiTheme="minorHAnsi"/>
                <w:sz w:val="9"/>
                <w:szCs w:val="9"/>
              </w:rPr>
              <w:t>allowed values</w:t>
            </w:r>
            <w:r w:rsidRPr="0086313A">
              <w:rPr>
                <w:rFonts w:asciiTheme="minorHAnsi" w:hAnsiTheme="minorHAnsi"/>
                <w:sz w:val="9"/>
                <w:szCs w:val="9"/>
              </w:rPr>
              <w:t xml:space="preserve"> in </w:t>
            </w:r>
            <w:r w:rsidRPr="0086313A">
              <w:rPr>
                <w:rFonts w:asciiTheme="minorHAnsi" w:hAnsiTheme="minorHAnsi"/>
                <w:sz w:val="9"/>
                <w:szCs w:val="9"/>
                <w:highlight w:val="yellow"/>
              </w:rPr>
              <w:t>B04</w:t>
            </w:r>
            <w:r w:rsidR="00AC2984" w:rsidRPr="0086313A">
              <w:rPr>
                <w:rFonts w:asciiTheme="minorHAnsi" w:hAnsiTheme="minorHAnsi"/>
                <w:sz w:val="9"/>
                <w:szCs w:val="9"/>
              </w:rPr>
              <w:t xml:space="preserve"> may include the values in List A below.</w:t>
            </w:r>
          </w:p>
          <w:p w14:paraId="24FBB65C" w14:textId="77777777" w:rsidR="00AC2984" w:rsidRPr="0086313A" w:rsidRDefault="00AC2984" w:rsidP="00AC2984">
            <w:pPr>
              <w:keepNext/>
              <w:rPr>
                <w:rFonts w:asciiTheme="minorHAnsi" w:hAnsiTheme="minorHAnsi"/>
                <w:sz w:val="9"/>
                <w:szCs w:val="9"/>
              </w:rPr>
            </w:pPr>
          </w:p>
          <w:p w14:paraId="6BFDBDD0" w14:textId="42895BAF" w:rsidR="00AC2984" w:rsidRPr="0086313A" w:rsidRDefault="00AC2984" w:rsidP="00AC2984">
            <w:pPr>
              <w:keepNext/>
              <w:rPr>
                <w:rFonts w:asciiTheme="minorHAnsi" w:hAnsiTheme="minorHAnsi"/>
                <w:sz w:val="9"/>
                <w:szCs w:val="9"/>
              </w:rPr>
            </w:pPr>
            <w:r w:rsidRPr="0086313A">
              <w:rPr>
                <w:rFonts w:asciiTheme="minorHAnsi" w:hAnsiTheme="minorHAnsi"/>
                <w:sz w:val="9"/>
                <w:szCs w:val="9"/>
              </w:rPr>
              <w:t>ListA:</w:t>
            </w:r>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HP+forced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indirectdirect</w:t>
            </w:r>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*evaporatively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rFonts w:asciiTheme="minorHAnsi" w:hAnsiTheme="minorHAnsi"/>
                <w:sz w:val="9"/>
                <w:szCs w:val="9"/>
              </w:rPr>
            </w:pPr>
            <w:r w:rsidRPr="0086313A">
              <w:rPr>
                <w:rFonts w:asciiTheme="minorHAnsi" w:hAnsiTheme="minorHAnsi"/>
                <w:sz w:val="9"/>
                <w:szCs w:val="9"/>
              </w:rPr>
              <w:t>*ductless mini-split AC;</w:t>
            </w:r>
          </w:p>
          <w:p w14:paraId="244F7C53" w14:textId="77777777" w:rsidR="0086313A" w:rsidRDefault="0086313A" w:rsidP="0086313A">
            <w:pPr>
              <w:rPr>
                <w:rFonts w:asciiTheme="minorHAnsi" w:hAnsiTheme="minorHAnsi"/>
                <w:sz w:val="9"/>
                <w:szCs w:val="9"/>
              </w:rPr>
            </w:pPr>
            <w:r>
              <w:rPr>
                <w:rFonts w:asciiTheme="minorHAnsi" w:hAnsiTheme="minorHAnsi"/>
                <w:sz w:val="9"/>
                <w:szCs w:val="9"/>
              </w:rPr>
              <w:t>*ductless mini-split HP;</w:t>
            </w:r>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rFonts w:asciiTheme="minorHAnsi" w:hAnsiTheme="minorHAnsi"/>
                <w:sz w:val="9"/>
                <w:szCs w:val="9"/>
              </w:rPr>
            </w:pPr>
            <w:r w:rsidRPr="0086313A">
              <w:rPr>
                <w:rFonts w:asciiTheme="minorHAnsi" w:hAnsiTheme="minorHAnsi"/>
                <w:sz w:val="9"/>
                <w:szCs w:val="9"/>
              </w:rPr>
              <w:t>*ducted mini-split AC</w:t>
            </w:r>
          </w:p>
          <w:p w14:paraId="6E3AD0C0" w14:textId="77777777" w:rsidR="0086313A" w:rsidRDefault="0086313A" w:rsidP="0086313A">
            <w:pPr>
              <w:keepNext/>
              <w:rPr>
                <w:rFonts w:asciiTheme="minorHAnsi" w:hAnsiTheme="minorHAnsi"/>
                <w:sz w:val="9"/>
                <w:szCs w:val="9"/>
              </w:rPr>
            </w:pPr>
            <w:r w:rsidRPr="0086313A">
              <w:rPr>
                <w:rFonts w:asciiTheme="minorHAnsi" w:hAnsiTheme="minorHAnsi"/>
                <w:sz w:val="9"/>
                <w:szCs w:val="9"/>
              </w:rPr>
              <w:t>*ducted mini-split HP</w:t>
            </w:r>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*VCHP-Ducted+Ductless,</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AC-ducted+ductless</w:t>
            </w:r>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HP-ductless</w:t>
            </w:r>
          </w:p>
          <w:p w14:paraId="2A608B6A" w14:textId="0E7DCD67" w:rsidR="00093896" w:rsidRDefault="00093896" w:rsidP="000833D7">
            <w:pPr>
              <w:keepNext/>
              <w:rPr>
                <w:rFonts w:asciiTheme="minorHAnsi" w:hAnsiTheme="minorHAnsi"/>
                <w:sz w:val="9"/>
                <w:szCs w:val="9"/>
              </w:rPr>
            </w:pPr>
            <w:r w:rsidRPr="0086313A">
              <w:rPr>
                <w:rFonts w:asciiTheme="minorHAnsi" w:hAnsiTheme="minorHAnsi"/>
                <w:sz w:val="9"/>
                <w:szCs w:val="9"/>
              </w:rPr>
              <w:t>*multisplit HP-ducted+ductless</w:t>
            </w:r>
          </w:p>
          <w:p w14:paraId="02A9A2B0" w14:textId="77777777" w:rsidR="00A02241" w:rsidRPr="00A02241" w:rsidRDefault="00A02241" w:rsidP="00A02241">
            <w:pPr>
              <w:keepNext/>
              <w:rPr>
                <w:ins w:id="26" w:author="Markstrum, Alexis@Energy" w:date="2021-04-26T10:47:00Z"/>
                <w:rFonts w:asciiTheme="minorHAnsi" w:hAnsiTheme="minorHAnsi"/>
                <w:sz w:val="10"/>
                <w:szCs w:val="10"/>
              </w:rPr>
            </w:pPr>
            <w:ins w:id="27" w:author="Markstrum, Alexis@Energy" w:date="2021-04-26T10:47:00Z">
              <w:r w:rsidRPr="00A02241">
                <w:rPr>
                  <w:rFonts w:asciiTheme="minorHAnsi" w:hAnsiTheme="minorHAnsi"/>
                  <w:sz w:val="10"/>
                  <w:szCs w:val="10"/>
                </w:rPr>
                <w:t xml:space="preserve">*SPVAC; </w:t>
              </w:r>
            </w:ins>
          </w:p>
          <w:p w14:paraId="40D2DFA0" w14:textId="77777777" w:rsidR="00A02241" w:rsidRPr="00A02241" w:rsidRDefault="00A02241" w:rsidP="00A02241">
            <w:pPr>
              <w:keepNext/>
              <w:rPr>
                <w:ins w:id="28" w:author="Markstrum, Alexis@Energy" w:date="2021-04-26T10:47:00Z"/>
                <w:rFonts w:asciiTheme="minorHAnsi" w:hAnsiTheme="minorHAnsi"/>
                <w:sz w:val="10"/>
                <w:szCs w:val="10"/>
              </w:rPr>
            </w:pPr>
            <w:ins w:id="29" w:author="Markstrum, Alexis@Energy" w:date="2021-04-26T10:47:00Z">
              <w:r w:rsidRPr="00A02241">
                <w:rPr>
                  <w:rFonts w:asciiTheme="minorHAnsi" w:hAnsiTheme="minorHAnsi"/>
                  <w:sz w:val="10"/>
                  <w:szCs w:val="10"/>
                </w:rPr>
                <w:t xml:space="preserve">*SPVHP; </w:t>
              </w:r>
            </w:ins>
          </w:p>
          <w:p w14:paraId="74D9E4FA" w14:textId="77777777" w:rsidR="00A02241" w:rsidRPr="00A02241" w:rsidRDefault="00A02241" w:rsidP="00A02241">
            <w:pPr>
              <w:keepNext/>
              <w:rPr>
                <w:ins w:id="30" w:author="Markstrum, Alexis@Energy" w:date="2021-04-26T10:47:00Z"/>
                <w:rFonts w:asciiTheme="minorHAnsi" w:hAnsiTheme="minorHAnsi"/>
                <w:sz w:val="10"/>
                <w:szCs w:val="10"/>
              </w:rPr>
            </w:pPr>
            <w:ins w:id="31" w:author="Markstrum, Alexis@Energy" w:date="2021-04-26T10:47:00Z">
              <w:r w:rsidRPr="00A02241">
                <w:rPr>
                  <w:rFonts w:asciiTheme="minorHAnsi" w:hAnsiTheme="minorHAnsi"/>
                  <w:sz w:val="10"/>
                  <w:szCs w:val="10"/>
                </w:rPr>
                <w:t xml:space="preserve">*PTAC; </w:t>
              </w:r>
            </w:ins>
          </w:p>
          <w:p w14:paraId="1F9B97E5" w14:textId="4C80DFA9" w:rsidR="00093896" w:rsidRPr="007722E2" w:rsidRDefault="00A02241" w:rsidP="00A02241">
            <w:pPr>
              <w:keepNext/>
              <w:rPr>
                <w:rFonts w:asciiTheme="minorHAnsi" w:hAnsiTheme="minorHAnsi"/>
                <w:sz w:val="10"/>
                <w:szCs w:val="10"/>
              </w:rPr>
            </w:pPr>
            <w:ins w:id="32" w:author="Markstrum, Alexis@Energy" w:date="2021-04-26T10:47:00Z">
              <w:r w:rsidRPr="00A02241">
                <w:rPr>
                  <w:rFonts w:asciiTheme="minorHAnsi" w:hAnsiTheme="minorHAnsi"/>
                  <w:sz w:val="10"/>
                  <w:szCs w:val="10"/>
                </w:rPr>
                <w:t>*PTHP</w:t>
              </w:r>
            </w:ins>
            <w:ins w:id="33" w:author="Markstrum, Alexis@Energy" w:date="2021-04-26T10:48:00Z">
              <w:r>
                <w:rPr>
                  <w:rFonts w:asciiTheme="minorHAnsi" w:hAnsiTheme="minorHAnsi"/>
                  <w:sz w:val="10"/>
                  <w:szCs w:val="10"/>
                </w:rPr>
                <w:t>&gt;&gt;</w:t>
              </w:r>
            </w:ins>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indirectdirect</w:t>
            </w:r>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rFonts w:asciiTheme="minorHAnsi" w:hAnsiTheme="minorHAnsi" w:cs="Courier New"/>
                <w:sz w:val="10"/>
                <w:szCs w:val="10"/>
              </w:rPr>
            </w:pPr>
          </w:p>
          <w:p w14:paraId="308A93C7" w14:textId="39B5EF54" w:rsidR="000C614B" w:rsidRDefault="000C614B" w:rsidP="000C614B">
            <w:pPr>
              <w:pStyle w:val="PlainText"/>
              <w:keepNext/>
              <w:rPr>
                <w:rFonts w:asciiTheme="minorHAnsi" w:hAnsiTheme="minorHAnsi" w:cs="Courier New"/>
                <w:sz w:val="10"/>
                <w:szCs w:val="10"/>
              </w:rPr>
            </w:pPr>
            <w:r w:rsidRPr="000C614B">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F540771"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65AE6532"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E6D25A0"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p>
          <w:p w14:paraId="6C494BA1"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52E75DE4"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1109DE28"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429C4E57"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01764716"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3191C48D" w14:textId="77777777"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*VCHP</w:t>
            </w:r>
            <w:r w:rsidRPr="00E96634">
              <w:rPr>
                <w:rFonts w:asciiTheme="minorHAnsi" w:hAnsiTheme="minorHAnsi" w:cs="Courier New"/>
                <w:sz w:val="10"/>
                <w:szCs w:val="10"/>
              </w:rPr>
              <w:t>-Ducted+Ductless</w:t>
            </w:r>
          </w:p>
          <w:p w14:paraId="402E197C"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7B244DD5" w14:textId="0E6B9668"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else:reference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p>
          <w:p w14:paraId="1F9B97ED" w14:textId="52F57C1E" w:rsidR="00093896" w:rsidRPr="007722E2" w:rsidRDefault="00093896" w:rsidP="61D03A25">
            <w:pPr>
              <w:pStyle w:val="PlainText"/>
              <w:rPr>
                <w:rFonts w:asciiTheme="minorHAnsi" w:hAnsiTheme="minorHAnsi" w:cs="Courier New"/>
                <w:sz w:val="10"/>
                <w:szCs w:val="10"/>
              </w:rPr>
            </w:pPr>
            <w:r w:rsidRPr="61D03A25">
              <w:rPr>
                <w:rFonts w:asciiTheme="minorHAnsi" w:hAnsiTheme="minorHAnsi" w:cs="Courier New"/>
                <w:b/>
                <w:bCs/>
                <w:sz w:val="10"/>
                <w:szCs w:val="10"/>
              </w:rPr>
              <w:t>*DuctsOutdoor</w:t>
            </w:r>
          </w:p>
          <w:p w14:paraId="55C398F2" w14:textId="0A22F261" w:rsidR="27ACDAB5" w:rsidRDefault="27ACDAB5" w:rsidP="61D03A25">
            <w:pPr>
              <w:pStyle w:val="PlainText"/>
              <w:rPr>
                <w:rFonts w:asciiTheme="minorHAnsi" w:hAnsiTheme="minorHAnsi" w:cs="Courier New"/>
                <w:b/>
                <w:bCs/>
                <w:sz w:val="10"/>
                <w:szCs w:val="10"/>
              </w:rPr>
            </w:pPr>
            <w:r w:rsidRPr="61D03A25">
              <w:rPr>
                <w:rFonts w:asciiTheme="minorHAnsi" w:hAnsiTheme="minorHAnsi" w:cs="Courier New"/>
                <w:b/>
                <w:bCs/>
                <w:sz w:val="10"/>
                <w:szCs w:val="10"/>
              </w:rPr>
              <w:t>*N/A;</w:t>
            </w:r>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*DuctsCrawl</w:t>
            </w:r>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*DuctsInAll</w:t>
            </w:r>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*DuctsNone</w:t>
            </w:r>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*LowLlCod</w:t>
            </w:r>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 NoCooling,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 NoCooling,</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field:if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54627CE7" w14:textId="619CB9A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DuctsNone,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D07=DuctsNone;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*DuctsAttic,,</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*DuctsCrawl,</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*DuctsInAll,</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*LowLlCod,</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61D03A25">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61D03A25">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 xml:space="preserve">[existing+new],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[existing+new]</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r w:rsidRPr="00B9297A">
              <w:rPr>
                <w:rFonts w:ascii="Calibri" w:hAnsi="Calibri"/>
                <w:sz w:val="14"/>
                <w:szCs w:val="14"/>
              </w:rPr>
              <w:t>DuctsNone,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2FBE3C4" w14:textId="4B08BE60" w:rsidR="00A94EE1" w:rsidRDefault="00BF5D34" w:rsidP="00142C86">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w:t>
            </w:r>
            <w:r w:rsidR="00A94EE1" w:rsidRPr="00A94EE1">
              <w:rPr>
                <w:rFonts w:ascii="Calibri" w:hAnsi="Calibri"/>
                <w:sz w:val="14"/>
                <w:szCs w:val="14"/>
              </w:rPr>
              <w:t xml:space="preserve">, </w:t>
            </w:r>
            <w:r w:rsidR="00A94EE1" w:rsidRPr="00BF5D34">
              <w:rPr>
                <w:rFonts w:ascii="Calibri" w:hAnsi="Calibri"/>
                <w:b/>
                <w:sz w:val="14"/>
                <w:szCs w:val="14"/>
              </w:rPr>
              <w:t>then</w:t>
            </w:r>
            <w:r w:rsidR="00A94EE1" w:rsidRPr="00A94EE1">
              <w:rPr>
                <w:rFonts w:ascii="Calibri" w:hAnsi="Calibri"/>
                <w:sz w:val="14"/>
                <w:szCs w:val="14"/>
              </w:rPr>
              <w:t xml:space="preserve"> </w:t>
            </w:r>
            <w:r w:rsidR="00A94EE1">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000606">
        <w:trPr>
          <w:trHeight w:val="218"/>
        </w:trPr>
        <w:tc>
          <w:tcPr>
            <w:tcW w:w="14390"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000606">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64"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000606">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29C3D6C0" w14:textId="1C0C798B"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sidR="00000606">
              <w:rPr>
                <w:rFonts w:asciiTheme="minorHAnsi" w:hAnsiTheme="minorHAnsi" w:cs="Calibri"/>
                <w:color w:val="000000"/>
                <w:sz w:val="16"/>
                <w:szCs w:val="16"/>
              </w:rPr>
              <w:t xml:space="preserve">ducted </w:t>
            </w:r>
            <w:r w:rsidRPr="00862A62">
              <w:rPr>
                <w:rFonts w:asciiTheme="minorHAnsi" w:hAnsiTheme="minorHAnsi" w:cs="Calibri"/>
                <w:color w:val="000000"/>
                <w:sz w:val="16"/>
                <w:szCs w:val="16"/>
              </w:rPr>
              <w:t xml:space="preserve">hydronic </w:t>
            </w:r>
            <w:r w:rsidR="00000606">
              <w:rPr>
                <w:rFonts w:asciiTheme="minorHAnsi" w:hAnsiTheme="minorHAnsi" w:cs="Calibri"/>
                <w:color w:val="000000"/>
                <w:sz w:val="16"/>
                <w:szCs w:val="16"/>
              </w:rPr>
              <w:t xml:space="preserve">fan coil unit </w:t>
            </w:r>
            <w:r w:rsidRPr="00862A62">
              <w:rPr>
                <w:rFonts w:asciiTheme="minorHAnsi" w:hAnsiTheme="minorHAnsi" w:cs="Calibri"/>
                <w:color w:val="000000"/>
                <w:sz w:val="16"/>
                <w:szCs w:val="16"/>
              </w:rPr>
              <w:t>or furnace</w:t>
            </w:r>
          </w:p>
        </w:tc>
      </w:tr>
      <w:tr w:rsidR="007B2A3B" w:rsidRPr="00862A62" w14:paraId="595F16CC"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r w:rsidR="00F1259E" w:rsidRPr="00F1259E">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232B9B81" w14:textId="1A6AD696"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w:t>
            </w:r>
            <w:r w:rsidR="00000606">
              <w:rPr>
                <w:rFonts w:asciiTheme="minorHAnsi" w:hAnsiTheme="minorHAnsi" w:cs="Calibri"/>
                <w:color w:val="000000"/>
                <w:sz w:val="16"/>
                <w:szCs w:val="16"/>
              </w:rPr>
              <w:t>o</w:t>
            </w:r>
            <w:r w:rsidRPr="00862A62">
              <w:rPr>
                <w:rFonts w:asciiTheme="minorHAnsi" w:hAnsiTheme="minorHAnsi" w:cs="Calibri"/>
                <w:color w:val="000000"/>
                <w:sz w:val="16"/>
                <w:szCs w:val="16"/>
              </w:rPr>
              <w:t>nent + altered ducts</w:t>
            </w:r>
          </w:p>
        </w:tc>
      </w:tr>
      <w:tr w:rsidR="007B2A3B" w:rsidRPr="00862A62" w14:paraId="1972CCF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6818B3C0" w14:textId="60D820A1"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r w:rsidR="00000606">
              <w:rPr>
                <w:rFonts w:asciiTheme="minorHAnsi" w:hAnsiTheme="minorHAnsi" w:cs="Calibri"/>
                <w:color w:val="000000"/>
                <w:sz w:val="16"/>
                <w:szCs w:val="16"/>
              </w:rPr>
              <w:t xml:space="preserve">entirely </w:t>
            </w:r>
            <w:r w:rsidRPr="00862A62">
              <w:rPr>
                <w:rFonts w:asciiTheme="minorHAnsi" w:hAnsiTheme="minorHAnsi" w:cs="Calibri"/>
                <w:color w:val="000000"/>
                <w:sz w:val="16"/>
                <w:szCs w:val="16"/>
              </w:rPr>
              <w:t>new ductless hydronic heating system</w:t>
            </w:r>
            <w:r w:rsidR="00000606">
              <w:rPr>
                <w:rFonts w:asciiTheme="minorHAnsi" w:hAnsiTheme="minorHAnsi" w:cs="Calibri"/>
                <w:color w:val="000000"/>
                <w:sz w:val="16"/>
                <w:szCs w:val="16"/>
              </w:rPr>
              <w:t xml:space="preserve"> </w:t>
            </w:r>
            <w:r w:rsidR="00000606">
              <w:rPr>
                <w:rFonts w:ascii="Calibri" w:hAnsi="Calibri" w:cs="Calibri"/>
                <w:color w:val="000000"/>
                <w:sz w:val="16"/>
                <w:szCs w:val="16"/>
              </w:rPr>
              <w:t>(boiler heating only); or new wall heater</w:t>
            </w:r>
          </w:p>
        </w:tc>
      </w:tr>
      <w:tr w:rsidR="007B2A3B" w:rsidRPr="00862A62" w14:paraId="5B75593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566150DF" w14:textId="19FDAFD4" w:rsidR="007B2A3B" w:rsidRPr="00862A62" w:rsidRDefault="007B2A3B" w:rsidP="00274BFC">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6E684FD4" w14:textId="0075E5A5"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274BFC">
              <w:rPr>
                <w:rFonts w:asciiTheme="minorHAnsi" w:hAnsiTheme="minorHAnsi" w:cs="Calibri"/>
                <w:color w:val="000000"/>
                <w:sz w:val="16"/>
                <w:szCs w:val="16"/>
              </w:rPr>
              <w:t>, or other new</w:t>
            </w:r>
            <w:r w:rsidR="00000606">
              <w:rPr>
                <w:rFonts w:asciiTheme="minorHAnsi" w:hAnsiTheme="minorHAnsi" w:cs="Calibri"/>
                <w:color w:val="000000"/>
                <w:sz w:val="16"/>
                <w:szCs w:val="16"/>
              </w:rPr>
              <w:t xml:space="preserve"> ducted</w:t>
            </w:r>
            <w:r w:rsidR="00274BFC">
              <w:rPr>
                <w:rFonts w:asciiTheme="minorHAnsi" w:hAnsiTheme="minorHAnsi" w:cs="Calibri"/>
                <w:color w:val="000000"/>
                <w:sz w:val="16"/>
                <w:szCs w:val="16"/>
              </w:rPr>
              <w:t xml:space="preserve"> heating-only system</w:t>
            </w:r>
          </w:p>
        </w:tc>
      </w:tr>
      <w:tr w:rsidR="007B2A3B" w:rsidRPr="00862A62" w14:paraId="2DCBF244"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000606" w:rsidRPr="00862A62" w14:paraId="210E446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550A46E" w14:textId="4F38E400" w:rsidR="00000606" w:rsidRDefault="00000606" w:rsidP="00000606">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u</w:t>
            </w:r>
          </w:p>
        </w:tc>
        <w:tc>
          <w:tcPr>
            <w:tcW w:w="1464" w:type="dxa"/>
            <w:tcBorders>
              <w:top w:val="single" w:sz="6" w:space="0" w:color="auto"/>
              <w:left w:val="single" w:sz="6" w:space="0" w:color="auto"/>
              <w:bottom w:val="single" w:sz="6" w:space="0" w:color="auto"/>
              <w:right w:val="single" w:sz="6" w:space="0" w:color="auto"/>
            </w:tcBorders>
            <w:vAlign w:val="center"/>
          </w:tcPr>
          <w:p w14:paraId="11C0E66E" w14:textId="548FC42B"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54D4F7" w14:textId="2A657C3D"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17ADAC0" w14:textId="125C091A"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126DB7B" w14:textId="6FD5F539" w:rsidR="00000606"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ABECE74" w14:textId="7E2D702F"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5033100" w14:textId="3035AB3E" w:rsidR="00000606" w:rsidRPr="00862A62" w:rsidRDefault="00000606" w:rsidP="00000606">
            <w:pPr>
              <w:keepNext/>
              <w:autoSpaceDE w:val="0"/>
              <w:autoSpaceDN w:val="0"/>
              <w:adjustRightInd w:val="0"/>
              <w:jc w:val="center"/>
              <w:rPr>
                <w:rFonts w:asciiTheme="minorHAnsi" w:hAnsiTheme="minorHAnsi" w:cs="Calibri"/>
                <w:color w:val="000000"/>
                <w:sz w:val="16"/>
                <w:szCs w:val="16"/>
              </w:rPr>
            </w:pPr>
            <w:r>
              <w:rPr>
                <w:rFonts w:ascii="Calibri" w:hAnsi="Calibr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67BA650" w14:textId="15F74038" w:rsidR="00000606" w:rsidRPr="00862A62" w:rsidRDefault="00000606" w:rsidP="00000606">
            <w:pPr>
              <w:keepNext/>
              <w:autoSpaceDE w:val="0"/>
              <w:autoSpaceDN w:val="0"/>
              <w:adjustRightInd w:val="0"/>
              <w:rPr>
                <w:rFonts w:asciiTheme="minorHAnsi" w:hAnsiTheme="minorHAnsi" w:cs="Cambria"/>
                <w:color w:val="000000"/>
                <w:sz w:val="16"/>
                <w:szCs w:val="16"/>
              </w:rPr>
            </w:pPr>
            <w:r w:rsidRPr="001C741F">
              <w:rPr>
                <w:rFonts w:ascii="Calibri" w:hAnsi="Calibri" w:cs="Cambria"/>
                <w:color w:val="000000"/>
                <w:sz w:val="16"/>
                <w:szCs w:val="16"/>
              </w:rPr>
              <w:t>Altered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60A838AE" w14:textId="49675DE3" w:rsidR="00000606" w:rsidRPr="00862A62" w:rsidRDefault="00000606" w:rsidP="00000606">
            <w:pPr>
              <w:keepNext/>
              <w:autoSpaceDE w:val="0"/>
              <w:autoSpaceDN w:val="0"/>
              <w:adjustRightInd w:val="0"/>
              <w:rPr>
                <w:rFonts w:asciiTheme="minorHAnsi" w:hAnsiTheme="minorHAnsi" w:cs="Calibri"/>
                <w:color w:val="000000"/>
                <w:sz w:val="16"/>
                <w:szCs w:val="16"/>
              </w:rPr>
            </w:pPr>
            <w:r>
              <w:rPr>
                <w:rFonts w:ascii="Calibri" w:hAnsi="Calibr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0936173" w14:textId="1D89BA7D" w:rsidR="00000606" w:rsidRPr="00862A62" w:rsidRDefault="00000606" w:rsidP="00000606">
            <w:pPr>
              <w:keepNext/>
              <w:autoSpaceDE w:val="0"/>
              <w:autoSpaceDN w:val="0"/>
              <w:adjustRightInd w:val="0"/>
              <w:rPr>
                <w:rFonts w:asciiTheme="minorHAnsi" w:hAnsiTheme="minorHAnsi" w:cs="Calibri"/>
                <w:color w:val="000000"/>
                <w:sz w:val="16"/>
                <w:szCs w:val="16"/>
              </w:rPr>
            </w:pPr>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p>
        </w:tc>
      </w:tr>
      <w:tr w:rsidR="007B2A3B" w:rsidRPr="00862A62" w14:paraId="4A76E6B8" w14:textId="77777777" w:rsidTr="00000606">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BOTH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12D0089" w14:textId="77777777" w:rsidR="006D2B27" w:rsidRDefault="006D2B27" w:rsidP="00A61B69">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r w:rsidRPr="00B10068">
              <w:rPr>
                <w:rFonts w:ascii="Calibri" w:hAnsi="Calibri"/>
                <w:sz w:val="16"/>
                <w:szCs w:val="16"/>
              </w:rPr>
              <w:t>*ducted mini-split HP</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7806BE4D" w14:textId="4FB84850" w:rsidR="00B10068" w:rsidRPr="00295655" w:rsidRDefault="00B10068" w:rsidP="00B10068">
            <w:pPr>
              <w:keepNext/>
              <w:rPr>
                <w:rFonts w:ascii="Calibri" w:hAnsi="Calibri"/>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*VCHP-Ducted+Ductless</w:t>
            </w:r>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*multisplit HP-ducted+ductless</w:t>
            </w:r>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r w:rsidRPr="00E72BF5">
              <w:rPr>
                <w:rFonts w:asciiTheme="minorHAnsi" w:hAnsiTheme="minorHAnsi"/>
                <w:b/>
                <w:sz w:val="12"/>
                <w:szCs w:val="12"/>
              </w:rPr>
              <w:t>else</w:t>
            </w:r>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autofilled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w:t>
            </w:r>
            <w:r w:rsidRPr="00E72BF5">
              <w:rPr>
                <w:rFonts w:asciiTheme="minorHAnsi" w:hAnsiTheme="minorHAnsi"/>
                <w:sz w:val="12"/>
                <w:szCs w:val="12"/>
              </w:rPr>
              <w:t xml:space="preserve">,user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=DuctsNone,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types:  *DuctsAttic, *DuctsCrawl, *DuctsGarage, *DuctsInEx12, *DuctsInAll, *DuctsOutdoor, *LowLlCod,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xx.x</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r>
              <w:rPr>
                <w:rFonts w:ascii="Calibri" w:hAnsi="Calibri"/>
                <w:sz w:val="12"/>
                <w:szCs w:val="12"/>
              </w:rPr>
              <w:t>xx</w:t>
            </w:r>
            <w:r w:rsidRPr="001C49C0">
              <w:rPr>
                <w:rFonts w:ascii="Calibri" w:hAnsi="Calibri"/>
                <w:sz w:val="12"/>
                <w:szCs w:val="12"/>
              </w:rPr>
              <w:t>xxxx&gt;&gt;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A70882">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A70882">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r w:rsidRPr="00B10068">
              <w:rPr>
                <w:rFonts w:ascii="Calibri" w:hAnsi="Calibri"/>
                <w:sz w:val="16"/>
                <w:szCs w:val="16"/>
              </w:rPr>
              <w:t>*ducted mini-split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1FC5700D" w14:textId="782A01DA"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*VCHP-</w:t>
            </w:r>
            <w:r w:rsidRPr="00471DEE">
              <w:rPr>
                <w:rFonts w:ascii="Calibri" w:hAnsi="Calibri"/>
                <w:sz w:val="18"/>
                <w:szCs w:val="18"/>
              </w:rPr>
              <w:t>Ducted+Ductless</w:t>
            </w:r>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*multisplit HP-ducted+ductless</w:t>
            </w:r>
            <w:r w:rsidRPr="00FB4BFD">
              <w:rPr>
                <w:rFonts w:ascii="Calibri" w:hAnsi="Calibri"/>
                <w:sz w:val="18"/>
                <w:szCs w:val="18"/>
              </w:rPr>
              <w:t>&gt;&gt;</w:t>
            </w:r>
          </w:p>
        </w:tc>
      </w:tr>
      <w:tr w:rsidR="006E5B91" w:rsidRPr="00295655" w14:paraId="1F9B9884" w14:textId="0AFC7804" w:rsidTr="00A70882">
        <w:trPr>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lastRenderedPageBreak/>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A70882">
        <w:trPr>
          <w:trHeight w:val="576"/>
        </w:trPr>
        <w:tc>
          <w:tcPr>
            <w:tcW w:w="1112" w:type="dxa"/>
            <w:vAlign w:val="bottom"/>
          </w:tcPr>
          <w:p w14:paraId="1F9B9885" w14:textId="654EFD09" w:rsidR="006E5B91" w:rsidRPr="00A70882" w:rsidRDefault="006E5B91" w:rsidP="00B12CFA">
            <w:pPr>
              <w:keepNext/>
              <w:jc w:val="center"/>
              <w:rPr>
                <w:rFonts w:ascii="Calibri" w:hAnsi="Calibri"/>
                <w:b/>
                <w:sz w:val="16"/>
                <w:szCs w:val="16"/>
              </w:rPr>
            </w:pPr>
            <w:r w:rsidRPr="00A70882">
              <w:rPr>
                <w:rFonts w:ascii="Calibri" w:hAnsi="Calibri"/>
                <w:sz w:val="16"/>
                <w:szCs w:val="16"/>
              </w:rPr>
              <w:t>SC System ID/Name</w:t>
            </w:r>
            <w:r w:rsidRPr="00A70882">
              <w:rPr>
                <w:sz w:val="16"/>
                <w:szCs w:val="16"/>
              </w:rPr>
              <w:t xml:space="preserve"> </w:t>
            </w:r>
            <w:r w:rsidRPr="00A70882">
              <w:rPr>
                <w:rFonts w:ascii="Calibri" w:hAnsi="Calibri"/>
                <w:sz w:val="16"/>
                <w:szCs w:val="16"/>
              </w:rPr>
              <w:t>from CF1R</w:t>
            </w:r>
          </w:p>
        </w:tc>
        <w:tc>
          <w:tcPr>
            <w:tcW w:w="1099" w:type="dxa"/>
            <w:vAlign w:val="bottom"/>
          </w:tcPr>
          <w:p w14:paraId="1F9B9886" w14:textId="224E3F2D" w:rsidR="006E5B91" w:rsidRPr="00A70882" w:rsidRDefault="006E5B91" w:rsidP="00B12CFA">
            <w:pPr>
              <w:keepNext/>
              <w:jc w:val="center"/>
              <w:rPr>
                <w:rFonts w:ascii="Calibri" w:hAnsi="Calibri"/>
                <w:b/>
                <w:sz w:val="16"/>
                <w:szCs w:val="16"/>
              </w:rPr>
            </w:pPr>
            <w:r w:rsidRPr="00A70882">
              <w:rPr>
                <w:rFonts w:ascii="Calibri" w:hAnsi="Calibri"/>
                <w:sz w:val="16"/>
                <w:szCs w:val="16"/>
              </w:rPr>
              <w:t>SC System Description of Area Served</w:t>
            </w:r>
          </w:p>
        </w:tc>
        <w:tc>
          <w:tcPr>
            <w:tcW w:w="1564" w:type="dxa"/>
            <w:gridSpan w:val="2"/>
            <w:vAlign w:val="bottom"/>
          </w:tcPr>
          <w:p w14:paraId="1F9B9887"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Cooling Efficiency</w:t>
            </w:r>
          </w:p>
          <w:p w14:paraId="1F9B9888"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SEER</w:t>
            </w:r>
          </w:p>
        </w:tc>
        <w:tc>
          <w:tcPr>
            <w:tcW w:w="2160" w:type="dxa"/>
            <w:gridSpan w:val="2"/>
            <w:vAlign w:val="bottom"/>
          </w:tcPr>
          <w:p w14:paraId="1F9B9889"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Cooling Efficiency</w:t>
            </w:r>
          </w:p>
          <w:p w14:paraId="1F9B988A"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EER</w:t>
            </w:r>
          </w:p>
        </w:tc>
        <w:tc>
          <w:tcPr>
            <w:tcW w:w="1770" w:type="dxa"/>
            <w:vAlign w:val="bottom"/>
          </w:tcPr>
          <w:p w14:paraId="1F9B988B"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Condenser or Package Unit Manufacturer</w:t>
            </w:r>
          </w:p>
        </w:tc>
        <w:tc>
          <w:tcPr>
            <w:tcW w:w="1770" w:type="dxa"/>
            <w:gridSpan w:val="2"/>
            <w:vAlign w:val="bottom"/>
          </w:tcPr>
          <w:p w14:paraId="1F9B988C"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Condenser or Package Unit Model Number</w:t>
            </w:r>
          </w:p>
        </w:tc>
        <w:tc>
          <w:tcPr>
            <w:tcW w:w="1770" w:type="dxa"/>
            <w:vAlign w:val="bottom"/>
          </w:tcPr>
          <w:p w14:paraId="1F9B988D"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 xml:space="preserve">Condenser or Package Unit </w:t>
            </w:r>
          </w:p>
          <w:p w14:paraId="1F9B988E"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Serial Number</w:t>
            </w:r>
          </w:p>
        </w:tc>
        <w:tc>
          <w:tcPr>
            <w:tcW w:w="1123" w:type="dxa"/>
            <w:gridSpan w:val="2"/>
            <w:vAlign w:val="bottom"/>
          </w:tcPr>
          <w:p w14:paraId="1F9B988F" w14:textId="2EDA7352" w:rsidR="006E5B91" w:rsidRPr="00A70882" w:rsidRDefault="006E5B91" w:rsidP="006E5B91">
            <w:pPr>
              <w:keepNext/>
              <w:jc w:val="center"/>
              <w:rPr>
                <w:rFonts w:ascii="Calibri" w:hAnsi="Calibri"/>
                <w:sz w:val="16"/>
                <w:szCs w:val="16"/>
              </w:rPr>
            </w:pPr>
            <w:r w:rsidRPr="00A70882">
              <w:rPr>
                <w:rFonts w:ascii="Calibri" w:hAnsi="Calibri"/>
                <w:sz w:val="16"/>
                <w:szCs w:val="16"/>
              </w:rPr>
              <w:t>System Cooling Capacity at Design Conditions (Btu/h)</w:t>
            </w:r>
          </w:p>
        </w:tc>
        <w:tc>
          <w:tcPr>
            <w:tcW w:w="1011" w:type="dxa"/>
            <w:vAlign w:val="bottom"/>
          </w:tcPr>
          <w:p w14:paraId="1F9B9890" w14:textId="0D86DFB1" w:rsidR="006E5B91" w:rsidRPr="00A70882" w:rsidRDefault="006E5B91" w:rsidP="00B12CFA">
            <w:pPr>
              <w:keepNext/>
              <w:jc w:val="center"/>
              <w:rPr>
                <w:rFonts w:ascii="Calibri" w:hAnsi="Calibri"/>
                <w:sz w:val="16"/>
                <w:szCs w:val="16"/>
              </w:rPr>
            </w:pPr>
            <w:r w:rsidRPr="00A70882">
              <w:rPr>
                <w:rFonts w:ascii="Calibri" w:hAnsi="Calibri"/>
                <w:sz w:val="16"/>
                <w:szCs w:val="16"/>
              </w:rPr>
              <w:t xml:space="preserve">Condenser Nominal Cooling Capacity </w:t>
            </w:r>
          </w:p>
          <w:p w14:paraId="1F9B9891" w14:textId="77777777" w:rsidR="006E5B91" w:rsidRPr="00A70882" w:rsidRDefault="006E5B91" w:rsidP="00B12CFA">
            <w:pPr>
              <w:keepNext/>
              <w:jc w:val="center"/>
              <w:rPr>
                <w:rFonts w:ascii="Calibri" w:hAnsi="Calibri"/>
                <w:sz w:val="16"/>
                <w:szCs w:val="16"/>
              </w:rPr>
            </w:pPr>
            <w:r w:rsidRPr="00A70882">
              <w:rPr>
                <w:rFonts w:ascii="Calibri" w:hAnsi="Calibri"/>
                <w:sz w:val="16"/>
                <w:szCs w:val="16"/>
              </w:rPr>
              <w:t>(ton)</w:t>
            </w:r>
          </w:p>
        </w:tc>
        <w:tc>
          <w:tcPr>
            <w:tcW w:w="1011" w:type="dxa"/>
            <w:vAlign w:val="bottom"/>
          </w:tcPr>
          <w:p w14:paraId="387639FC" w14:textId="77777777" w:rsidR="0096058F" w:rsidRPr="00A70882" w:rsidRDefault="006E5B91" w:rsidP="006E5B91">
            <w:pPr>
              <w:keepNext/>
              <w:jc w:val="center"/>
              <w:rPr>
                <w:rFonts w:ascii="Calibri" w:hAnsi="Calibri"/>
                <w:sz w:val="16"/>
                <w:szCs w:val="16"/>
              </w:rPr>
            </w:pPr>
            <w:r w:rsidRPr="00A70882">
              <w:rPr>
                <w:rFonts w:ascii="Calibri" w:hAnsi="Calibri"/>
                <w:sz w:val="16"/>
                <w:szCs w:val="16"/>
              </w:rPr>
              <w:t xml:space="preserve">Condenser </w:t>
            </w:r>
          </w:p>
          <w:p w14:paraId="5EBF4F62" w14:textId="34E5564F" w:rsidR="006E5B91" w:rsidRPr="00A70882" w:rsidRDefault="0096058F" w:rsidP="006E5B91">
            <w:pPr>
              <w:keepNext/>
              <w:jc w:val="center"/>
              <w:rPr>
                <w:rFonts w:ascii="Calibri" w:hAnsi="Calibri"/>
                <w:sz w:val="16"/>
                <w:szCs w:val="16"/>
              </w:rPr>
            </w:pPr>
            <w:r w:rsidRPr="00A70882">
              <w:rPr>
                <w:rFonts w:ascii="Calibri" w:hAnsi="Calibri"/>
                <w:sz w:val="16"/>
                <w:szCs w:val="16"/>
              </w:rPr>
              <w:t xml:space="preserve">Rated </w:t>
            </w:r>
            <w:r w:rsidR="006E5B91" w:rsidRPr="00A70882">
              <w:rPr>
                <w:rFonts w:ascii="Calibri" w:hAnsi="Calibri"/>
                <w:sz w:val="16"/>
                <w:szCs w:val="16"/>
              </w:rPr>
              <w:t>Cooling Capacity</w:t>
            </w:r>
          </w:p>
          <w:p w14:paraId="56F3932B" w14:textId="0F2CFEC1" w:rsidR="006E5B91" w:rsidRPr="00A70882" w:rsidRDefault="006E5B91" w:rsidP="006E5B91">
            <w:pPr>
              <w:keepNext/>
              <w:jc w:val="center"/>
              <w:rPr>
                <w:rFonts w:ascii="Calibri" w:hAnsi="Calibri"/>
                <w:sz w:val="16"/>
                <w:szCs w:val="16"/>
              </w:rPr>
            </w:pPr>
            <w:r w:rsidRPr="00A70882">
              <w:rPr>
                <w:rFonts w:ascii="Calibri" w:hAnsi="Calibri"/>
                <w:sz w:val="16"/>
                <w:szCs w:val="16"/>
              </w:rPr>
              <w:t>(Btu/h)</w:t>
            </w:r>
          </w:p>
        </w:tc>
      </w:tr>
      <w:tr w:rsidR="006E5B91" w:rsidRPr="00295655" w14:paraId="1F9B989E" w14:textId="5961AB91" w:rsidTr="00A70882">
        <w:trPr>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xx.x;</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xx.x;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xx.x;</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xx.x; </w:t>
            </w:r>
          </w:p>
          <w:p w14:paraId="1453726A" w14:textId="77777777" w:rsidR="0093463A" w:rsidRDefault="0093463A" w:rsidP="0093463A">
            <w:pPr>
              <w:keepNext/>
              <w:rPr>
                <w:ins w:id="34" w:author="Markstrum, Alexis@Energy" w:date="2021-04-26T10:53:00Z"/>
                <w:rFonts w:ascii="Calibri" w:hAnsi="Calibri"/>
                <w:sz w:val="12"/>
                <w:szCs w:val="12"/>
              </w:rPr>
            </w:pPr>
            <w:ins w:id="35" w:author="Markstrum, Alexis@Energy" w:date="2021-04-26T10:53:00Z">
              <w:r w:rsidRPr="00CE6553">
                <w:rPr>
                  <w:rFonts w:ascii="Calibri" w:hAnsi="Calibri"/>
                  <w:sz w:val="12"/>
                  <w:szCs w:val="12"/>
                </w:rPr>
                <w:t>if B04 = central packaged AC, 12.2 &gt; value must be ≥ 11.0 and ≥ C07, then the system complies;</w:t>
              </w:r>
            </w:ins>
          </w:p>
          <w:p w14:paraId="605918DC" w14:textId="77777777" w:rsidR="0093463A" w:rsidRDefault="0093463A" w:rsidP="0093463A">
            <w:pPr>
              <w:keepNext/>
              <w:rPr>
                <w:ins w:id="36" w:author="Markstrum, Alexis@Energy" w:date="2021-04-26T10:53:00Z"/>
                <w:rFonts w:ascii="Calibri" w:hAnsi="Calibri"/>
                <w:sz w:val="12"/>
                <w:szCs w:val="12"/>
              </w:rPr>
            </w:pPr>
          </w:p>
          <w:p w14:paraId="551B8D48" w14:textId="77777777" w:rsidR="0093463A" w:rsidRDefault="0093463A" w:rsidP="0093463A">
            <w:pPr>
              <w:keepNext/>
              <w:rPr>
                <w:ins w:id="37" w:author="Markstrum, Alexis@Energy" w:date="2021-04-26T10:53:00Z"/>
                <w:rFonts w:ascii="Calibri" w:hAnsi="Calibri"/>
                <w:sz w:val="12"/>
                <w:szCs w:val="12"/>
              </w:rPr>
            </w:pPr>
            <w:ins w:id="38" w:author="Markstrum, Alexis@Energy" w:date="2021-04-26T10:53:00Z">
              <w:r>
                <w:rPr>
                  <w:rFonts w:ascii="Calibri" w:hAnsi="Calibri"/>
                  <w:sz w:val="12"/>
                  <w:szCs w:val="12"/>
                </w:rPr>
                <w:t>else</w:t>
              </w:r>
              <w:r w:rsidRPr="00543C55">
                <w:rPr>
                  <w:rFonts w:ascii="Calibri" w:hAnsi="Calibri"/>
                  <w:sz w:val="12"/>
                  <w:szCs w:val="12"/>
                </w:rPr>
                <w:t>if B04 = "central split AC", and F10 &lt; 45000, then value must be ≥ 12.2 and ≥ C07, then the system complies</w:t>
              </w:r>
              <w:r>
                <w:rPr>
                  <w:rFonts w:ascii="Calibri" w:hAnsi="Calibri"/>
                  <w:sz w:val="12"/>
                  <w:szCs w:val="12"/>
                </w:rPr>
                <w:t>;</w:t>
              </w:r>
            </w:ins>
          </w:p>
          <w:p w14:paraId="1D07E970" w14:textId="77777777" w:rsidR="0093463A" w:rsidRDefault="0093463A" w:rsidP="0093463A">
            <w:pPr>
              <w:keepNext/>
              <w:rPr>
                <w:ins w:id="39" w:author="Markstrum, Alexis@Energy" w:date="2021-04-26T10:53:00Z"/>
                <w:rFonts w:ascii="Calibri" w:hAnsi="Calibri"/>
                <w:sz w:val="12"/>
                <w:szCs w:val="12"/>
              </w:rPr>
            </w:pPr>
          </w:p>
          <w:p w14:paraId="53931ED7" w14:textId="77777777" w:rsidR="0093463A" w:rsidRDefault="0093463A" w:rsidP="0093463A">
            <w:pPr>
              <w:keepNext/>
              <w:rPr>
                <w:ins w:id="40" w:author="Markstrum, Alexis@Energy" w:date="2021-04-26T10:53:00Z"/>
                <w:rFonts w:ascii="Calibri" w:hAnsi="Calibri"/>
                <w:sz w:val="12"/>
                <w:szCs w:val="12"/>
              </w:rPr>
            </w:pPr>
            <w:ins w:id="41" w:author="Markstrum, Alexis@Energy" w:date="2021-04-26T10:53:00Z">
              <w:r>
                <w:rPr>
                  <w:rFonts w:ascii="Calibri" w:hAnsi="Calibri"/>
                  <w:sz w:val="12"/>
                  <w:szCs w:val="12"/>
                </w:rPr>
                <w:t>else</w:t>
              </w:r>
              <w:r w:rsidRPr="00543C55">
                <w:rPr>
                  <w:rFonts w:ascii="Calibri" w:hAnsi="Calibri"/>
                  <w:sz w:val="12"/>
                  <w:szCs w:val="12"/>
                </w:rPr>
                <w:t>if B04 = "central split AC", and F10 ≥ 45000, value must be ≥ 11.7 and ≥ C07, then the system complies;</w:t>
              </w:r>
            </w:ins>
          </w:p>
          <w:p w14:paraId="4E12FDF0" w14:textId="77777777" w:rsidR="0093463A" w:rsidRDefault="0093463A" w:rsidP="0093463A">
            <w:pPr>
              <w:keepNext/>
              <w:rPr>
                <w:ins w:id="42" w:author="Markstrum, Alexis@Energy" w:date="2021-04-26T10:53:00Z"/>
                <w:rFonts w:ascii="Calibri" w:hAnsi="Calibri"/>
                <w:sz w:val="12"/>
                <w:szCs w:val="12"/>
              </w:rPr>
            </w:pPr>
          </w:p>
          <w:p w14:paraId="49A4C63D" w14:textId="77777777" w:rsidR="0093463A" w:rsidRDefault="0093463A" w:rsidP="0093463A">
            <w:pPr>
              <w:keepNext/>
              <w:rPr>
                <w:ins w:id="43" w:author="Markstrum, Alexis@Energy" w:date="2021-04-26T10:53:00Z"/>
                <w:rFonts w:ascii="Calibri" w:hAnsi="Calibri"/>
                <w:sz w:val="12"/>
                <w:szCs w:val="12"/>
              </w:rPr>
            </w:pPr>
            <w:ins w:id="44" w:author="Markstrum, Alexis@Energy" w:date="2021-04-26T10:53:00Z">
              <w:r w:rsidRPr="00543C55">
                <w:rPr>
                  <w:rFonts w:ascii="Calibri" w:hAnsi="Calibri"/>
                  <w:sz w:val="12"/>
                  <w:szCs w:val="12"/>
                </w:rPr>
                <w:t xml:space="preserve">else </w:t>
              </w:r>
              <w:r>
                <w:rPr>
                  <w:rFonts w:ascii="Calibri" w:hAnsi="Calibri"/>
                  <w:sz w:val="12"/>
                  <w:szCs w:val="12"/>
                </w:rPr>
                <w:t xml:space="preserve">(for all other systems) if </w:t>
              </w:r>
              <w:r w:rsidRPr="00543C55">
                <w:rPr>
                  <w:rFonts w:ascii="Calibri" w:hAnsi="Calibri"/>
                  <w:sz w:val="12"/>
                  <w:szCs w:val="12"/>
                </w:rPr>
                <w:t>value is ≥ C07, then the system complies;</w:t>
              </w:r>
            </w:ins>
          </w:p>
          <w:p w14:paraId="6059678C" w14:textId="77777777" w:rsidR="0093463A" w:rsidRDefault="0093463A" w:rsidP="00EC508C">
            <w:pPr>
              <w:keepNext/>
              <w:rPr>
                <w:ins w:id="45" w:author="Markstrum, Alexis@Energy" w:date="2021-04-26T10:53:00Z"/>
                <w:rFonts w:ascii="Calibri" w:hAnsi="Calibri"/>
                <w:b/>
                <w:sz w:val="12"/>
                <w:szCs w:val="12"/>
              </w:rPr>
            </w:pPr>
          </w:p>
          <w:p w14:paraId="3942BE09" w14:textId="3CE60BA4" w:rsidR="00EC508C" w:rsidRPr="00EC508C" w:rsidDel="0093463A" w:rsidRDefault="00ED345C" w:rsidP="00EC508C">
            <w:pPr>
              <w:keepNext/>
              <w:rPr>
                <w:del w:id="46" w:author="Markstrum, Alexis@Energy" w:date="2021-04-26T10:53:00Z"/>
                <w:rFonts w:ascii="Calibri" w:hAnsi="Calibri"/>
                <w:sz w:val="12"/>
                <w:szCs w:val="12"/>
              </w:rPr>
            </w:pPr>
            <w:del w:id="47" w:author="Markstrum, Alexis@Energy" w:date="2021-04-26T10:53:00Z">
              <w:r w:rsidDel="0093463A">
                <w:rPr>
                  <w:rFonts w:ascii="Calibri" w:hAnsi="Calibri"/>
                  <w:b/>
                  <w:sz w:val="12"/>
                  <w:szCs w:val="12"/>
                </w:rPr>
                <w:delText xml:space="preserve">and </w:delText>
              </w:r>
              <w:r w:rsidR="006E5B91" w:rsidRPr="00EC508C" w:rsidDel="0093463A">
                <w:rPr>
                  <w:rFonts w:ascii="Calibri" w:hAnsi="Calibri"/>
                  <w:b/>
                  <w:sz w:val="12"/>
                  <w:szCs w:val="12"/>
                </w:rPr>
                <w:delText>check</w:delText>
              </w:r>
              <w:r w:rsidR="006E5B91" w:rsidRPr="00A312CD" w:rsidDel="0093463A">
                <w:rPr>
                  <w:rFonts w:ascii="Calibri" w:hAnsi="Calibri"/>
                  <w:sz w:val="12"/>
                  <w:szCs w:val="12"/>
                </w:rPr>
                <w:delText xml:space="preserve"> value</w:delText>
              </w:r>
              <w:r w:rsidR="006E5B91" w:rsidDel="0093463A">
                <w:rPr>
                  <w:rFonts w:ascii="Calibri" w:hAnsi="Calibri"/>
                  <w:sz w:val="12"/>
                  <w:szCs w:val="12"/>
                </w:rPr>
                <w:delText xml:space="preserve"> entered by user</w:delText>
              </w:r>
              <w:r w:rsidR="006E5B91" w:rsidRPr="00A312CD" w:rsidDel="0093463A">
                <w:rPr>
                  <w:rFonts w:ascii="Calibri" w:hAnsi="Calibri"/>
                  <w:sz w:val="12"/>
                  <w:szCs w:val="12"/>
                </w:rPr>
                <w:delText xml:space="preserve"> </w:delText>
              </w:r>
              <w:r w:rsidR="006E5B91" w:rsidRPr="00C500CF" w:rsidDel="0093463A">
                <w:rPr>
                  <w:rFonts w:ascii="Calibri" w:hAnsi="Calibri"/>
                  <w:sz w:val="12"/>
                  <w:szCs w:val="12"/>
                </w:rPr>
                <w:delText>in this field (</w:delText>
              </w:r>
              <w:r w:rsidR="006E5B91" w:rsidRPr="00EC35F5" w:rsidDel="0093463A">
                <w:rPr>
                  <w:rFonts w:ascii="Calibri" w:hAnsi="Calibri"/>
                  <w:sz w:val="12"/>
                  <w:szCs w:val="12"/>
                  <w:highlight w:val="yellow"/>
                </w:rPr>
                <w:delText>G04</w:delText>
              </w:r>
              <w:r w:rsidR="006E5B91" w:rsidRPr="00C500CF" w:rsidDel="0093463A">
                <w:rPr>
                  <w:rFonts w:ascii="Calibri" w:hAnsi="Calibri"/>
                  <w:sz w:val="12"/>
                  <w:szCs w:val="12"/>
                </w:rPr>
                <w:delText xml:space="preserve">) </w:delText>
              </w:r>
              <w:r w:rsidR="006E5B91" w:rsidRPr="00A312CD" w:rsidDel="0093463A">
                <w:rPr>
                  <w:rFonts w:ascii="Calibri" w:hAnsi="Calibri"/>
                  <w:sz w:val="12"/>
                  <w:szCs w:val="12"/>
                </w:rPr>
                <w:delText xml:space="preserve">must be ≥ value in </w:delText>
              </w:r>
              <w:r w:rsidR="006E5B91" w:rsidRPr="00EC35F5" w:rsidDel="0093463A">
                <w:rPr>
                  <w:rFonts w:ascii="Calibri" w:hAnsi="Calibri"/>
                  <w:sz w:val="12"/>
                  <w:szCs w:val="12"/>
                  <w:highlight w:val="yellow"/>
                </w:rPr>
                <w:delText>C07</w:delText>
              </w:r>
              <w:r w:rsidR="006E5B91" w:rsidRPr="00A312CD" w:rsidDel="0093463A">
                <w:rPr>
                  <w:rFonts w:ascii="Calibri" w:hAnsi="Calibri"/>
                  <w:sz w:val="12"/>
                  <w:szCs w:val="12"/>
                </w:rPr>
                <w:delText>, to comply</w:delText>
              </w:r>
              <w:r w:rsidR="00EC508C" w:rsidRPr="00EC508C" w:rsidDel="0093463A">
                <w:rPr>
                  <w:rFonts w:ascii="Calibri" w:hAnsi="Calibri"/>
                  <w:sz w:val="12"/>
                  <w:szCs w:val="12"/>
                </w:rPr>
                <w:delText xml:space="preserve"> except </w:delText>
              </w:r>
              <w:r w:rsidR="00FA30CD" w:rsidDel="0093463A">
                <w:rPr>
                  <w:rFonts w:ascii="Calibri" w:hAnsi="Calibri"/>
                  <w:sz w:val="12"/>
                  <w:szCs w:val="12"/>
                </w:rPr>
                <w:delText>if one of</w:delText>
              </w:r>
              <w:r w:rsidR="00EC508C" w:rsidRPr="00EC508C" w:rsidDel="0093463A">
                <w:rPr>
                  <w:rFonts w:ascii="Calibri" w:hAnsi="Calibri"/>
                  <w:sz w:val="12"/>
                  <w:szCs w:val="12"/>
                </w:rPr>
                <w:delText xml:space="preserve"> the following two conditions</w:delText>
              </w:r>
              <w:r w:rsidR="00FA30CD" w:rsidDel="0093463A">
                <w:rPr>
                  <w:rFonts w:ascii="Calibri" w:hAnsi="Calibri"/>
                  <w:sz w:val="12"/>
                  <w:szCs w:val="12"/>
                </w:rPr>
                <w:delText xml:space="preserve"> are</w:delText>
              </w:r>
              <w:r w:rsidR="000F0E4F" w:rsidDel="0093463A">
                <w:rPr>
                  <w:rFonts w:ascii="Calibri" w:hAnsi="Calibri"/>
                  <w:sz w:val="12"/>
                  <w:szCs w:val="12"/>
                </w:rPr>
                <w:delText xml:space="preserve"> applicable</w:delText>
              </w:r>
              <w:r w:rsidR="00EC508C" w:rsidRPr="00EC508C" w:rsidDel="0093463A">
                <w:rPr>
                  <w:rFonts w:ascii="Calibri" w:hAnsi="Calibri"/>
                  <w:sz w:val="12"/>
                  <w:szCs w:val="12"/>
                </w:rPr>
                <w:delText xml:space="preserve">: </w:delText>
              </w:r>
            </w:del>
          </w:p>
          <w:p w14:paraId="2BA5E16F" w14:textId="764BF045" w:rsidR="00A35A72" w:rsidDel="0093463A" w:rsidRDefault="00A35A72" w:rsidP="00EC508C">
            <w:pPr>
              <w:keepNext/>
              <w:rPr>
                <w:del w:id="48" w:author="Markstrum, Alexis@Energy" w:date="2021-04-26T10:53:00Z"/>
                <w:rFonts w:ascii="Calibri" w:hAnsi="Calibri"/>
                <w:sz w:val="12"/>
                <w:szCs w:val="12"/>
                <w:u w:val="single"/>
              </w:rPr>
            </w:pPr>
          </w:p>
          <w:p w14:paraId="5E103D77" w14:textId="1EBAC3E0" w:rsidR="00A35A72" w:rsidDel="0093463A" w:rsidRDefault="00F31EF2" w:rsidP="00EC508C">
            <w:pPr>
              <w:keepNext/>
              <w:rPr>
                <w:del w:id="49" w:author="Markstrum, Alexis@Energy" w:date="2021-04-26T10:53:00Z"/>
                <w:rFonts w:ascii="Calibri" w:hAnsi="Calibri"/>
                <w:sz w:val="12"/>
                <w:szCs w:val="12"/>
              </w:rPr>
            </w:pPr>
            <w:del w:id="50" w:author="Markstrum, Alexis@Energy" w:date="2021-04-26T10:53:00Z">
              <w:r w:rsidRPr="00F31B25" w:rsidDel="0093463A">
                <w:rPr>
                  <w:rFonts w:ascii="Calibri" w:hAnsi="Calibri"/>
                  <w:sz w:val="12"/>
                  <w:szCs w:val="12"/>
                  <w:u w:val="single"/>
                </w:rPr>
                <w:delText xml:space="preserve">cond </w:delText>
              </w:r>
              <w:r w:rsidR="00EC508C" w:rsidRPr="00F31B25" w:rsidDel="0093463A">
                <w:rPr>
                  <w:rFonts w:ascii="Calibri" w:hAnsi="Calibri"/>
                  <w:sz w:val="12"/>
                  <w:szCs w:val="12"/>
                  <w:u w:val="single"/>
                </w:rPr>
                <w:delText>1</w:delText>
              </w:r>
              <w:r w:rsidR="00EC508C" w:rsidRPr="00EC508C" w:rsidDel="0093463A">
                <w:rPr>
                  <w:rFonts w:ascii="Calibri" w:hAnsi="Calibri"/>
                  <w:sz w:val="12"/>
                  <w:szCs w:val="12"/>
                </w:rPr>
                <w:delText>:</w:delText>
              </w:r>
            </w:del>
          </w:p>
          <w:p w14:paraId="15FF58B9" w14:textId="57F9409A" w:rsidR="00A35A72" w:rsidDel="0093463A" w:rsidRDefault="00EC508C" w:rsidP="00EC508C">
            <w:pPr>
              <w:keepNext/>
              <w:rPr>
                <w:del w:id="51" w:author="Markstrum, Alexis@Energy" w:date="2021-04-26T10:53:00Z"/>
                <w:rFonts w:ascii="Calibri" w:hAnsi="Calibri"/>
                <w:sz w:val="12"/>
                <w:szCs w:val="12"/>
              </w:rPr>
            </w:pPr>
            <w:del w:id="52" w:author="Markstrum, Alexis@Energy" w:date="2021-04-26T10:53:00Z">
              <w:r w:rsidRPr="00FF7CC4" w:rsidDel="0093463A">
                <w:rPr>
                  <w:rFonts w:ascii="Calibri" w:hAnsi="Calibri"/>
                  <w:b/>
                  <w:sz w:val="12"/>
                  <w:szCs w:val="12"/>
                </w:rPr>
                <w:delText>if</w:delText>
              </w:r>
              <w:r w:rsidRPr="00EC508C" w:rsidDel="0093463A">
                <w:rPr>
                  <w:rFonts w:ascii="Calibri" w:hAnsi="Calibri"/>
                  <w:sz w:val="12"/>
                  <w:szCs w:val="12"/>
                </w:rPr>
                <w:delText xml:space="preserve"> </w:delText>
              </w:r>
              <w:r w:rsidR="00A35A72" w:rsidRPr="00A35A72" w:rsidDel="0093463A">
                <w:rPr>
                  <w:rFonts w:ascii="Calibri" w:hAnsi="Calibri"/>
                  <w:sz w:val="12"/>
                  <w:szCs w:val="12"/>
                  <w:highlight w:val="yellow"/>
                </w:rPr>
                <w:delText>B04</w:delText>
              </w:r>
              <w:r w:rsidR="00A35A72" w:rsidRPr="00EC508C" w:rsidDel="0093463A">
                <w:rPr>
                  <w:rFonts w:ascii="Calibri" w:hAnsi="Calibri"/>
                  <w:sz w:val="12"/>
                  <w:szCs w:val="12"/>
                </w:rPr>
                <w:delText xml:space="preserve"> </w:delText>
              </w:r>
              <w:r w:rsidRPr="00EC508C" w:rsidDel="0093463A">
                <w:rPr>
                  <w:rFonts w:ascii="Calibri" w:hAnsi="Calibri"/>
                  <w:sz w:val="12"/>
                  <w:szCs w:val="12"/>
                </w:rPr>
                <w:delText xml:space="preserve">= </w:delText>
              </w:r>
              <w:r w:rsidR="00A35A72" w:rsidDel="0093463A">
                <w:rPr>
                  <w:rFonts w:ascii="Calibri" w:hAnsi="Calibri"/>
                  <w:sz w:val="12"/>
                  <w:szCs w:val="12"/>
                </w:rPr>
                <w:delText>{</w:delText>
              </w:r>
              <w:r w:rsidRPr="00EC508C" w:rsidDel="0093463A">
                <w:rPr>
                  <w:rFonts w:ascii="Calibri" w:hAnsi="Calibri"/>
                  <w:sz w:val="12"/>
                  <w:szCs w:val="12"/>
                </w:rPr>
                <w:delText>central packaged AC</w:delText>
              </w:r>
              <w:r w:rsidR="00A35A72" w:rsidDel="0093463A">
                <w:rPr>
                  <w:rFonts w:ascii="Calibri" w:hAnsi="Calibri"/>
                  <w:sz w:val="12"/>
                  <w:szCs w:val="12"/>
                </w:rPr>
                <w:delText>}</w:delText>
              </w:r>
              <w:r w:rsidRPr="00EC508C" w:rsidDel="0093463A">
                <w:rPr>
                  <w:rFonts w:ascii="Calibri" w:hAnsi="Calibri"/>
                  <w:sz w:val="12"/>
                  <w:szCs w:val="12"/>
                </w:rPr>
                <w:delText xml:space="preserve">, </w:delText>
              </w:r>
              <w:r w:rsidR="00A35A72" w:rsidDel="0093463A">
                <w:rPr>
                  <w:rFonts w:ascii="Calibri" w:hAnsi="Calibri"/>
                  <w:b/>
                  <w:sz w:val="12"/>
                  <w:szCs w:val="12"/>
                </w:rPr>
                <w:delText>and</w:delText>
              </w:r>
              <w:r w:rsidR="00A35A72" w:rsidDel="0093463A">
                <w:rPr>
                  <w:rFonts w:ascii="Calibri" w:hAnsi="Calibri"/>
                  <w:sz w:val="12"/>
                  <w:szCs w:val="12"/>
                </w:rPr>
                <w:delText xml:space="preserve"> </w:delText>
              </w:r>
              <w:r w:rsidR="00FF7CC4" w:rsidDel="0093463A">
                <w:rPr>
                  <w:rFonts w:ascii="Calibri" w:hAnsi="Calibri"/>
                  <w:sz w:val="12"/>
                  <w:szCs w:val="12"/>
                </w:rPr>
                <w:delText>12.2</w:delText>
              </w:r>
              <w:r w:rsidDel="0093463A">
                <w:rPr>
                  <w:rFonts w:ascii="Calibri" w:hAnsi="Calibri"/>
                  <w:sz w:val="12"/>
                  <w:szCs w:val="12"/>
                </w:rPr>
                <w:delText xml:space="preserve"> &gt; value </w:delText>
              </w:r>
              <w:r w:rsidDel="0093463A">
                <w:rPr>
                  <w:rFonts w:ascii="Calibri" w:hAnsi="Calibri" w:cs="Calibri"/>
                  <w:sz w:val="12"/>
                  <w:szCs w:val="12"/>
                </w:rPr>
                <w:delText>≥</w:delText>
              </w:r>
              <w:r w:rsidDel="0093463A">
                <w:rPr>
                  <w:rFonts w:ascii="Calibri" w:hAnsi="Calibri"/>
                  <w:sz w:val="12"/>
                  <w:szCs w:val="12"/>
                </w:rPr>
                <w:delText>11.0</w:delText>
              </w:r>
              <w:r w:rsidR="00FF7CC4" w:rsidDel="0093463A">
                <w:rPr>
                  <w:rFonts w:ascii="Calibri" w:hAnsi="Calibri"/>
                  <w:sz w:val="12"/>
                  <w:szCs w:val="12"/>
                </w:rPr>
                <w:delText xml:space="preserve"> </w:delText>
              </w:r>
            </w:del>
          </w:p>
          <w:p w14:paraId="59B46169" w14:textId="463CD950" w:rsidR="006E5B91" w:rsidDel="0093463A" w:rsidRDefault="00A35A72" w:rsidP="00EC508C">
            <w:pPr>
              <w:keepNext/>
              <w:rPr>
                <w:del w:id="53" w:author="Markstrum, Alexis@Energy" w:date="2021-04-26T10:53:00Z"/>
                <w:rFonts w:ascii="Calibri" w:hAnsi="Calibri"/>
                <w:sz w:val="12"/>
                <w:szCs w:val="12"/>
              </w:rPr>
            </w:pPr>
            <w:del w:id="54" w:author="Markstrum, Alexis@Energy" w:date="2021-04-26T10:53:00Z">
              <w:r w:rsidRPr="00A35A72" w:rsidDel="0093463A">
                <w:rPr>
                  <w:rFonts w:ascii="Calibri" w:hAnsi="Calibri"/>
                  <w:b/>
                  <w:sz w:val="12"/>
                  <w:szCs w:val="12"/>
                </w:rPr>
                <w:delText>then</w:delText>
              </w:r>
              <w:r w:rsidRPr="00A35A72" w:rsidDel="0093463A">
                <w:rPr>
                  <w:rFonts w:ascii="Calibri" w:hAnsi="Calibri"/>
                  <w:sz w:val="12"/>
                  <w:szCs w:val="12"/>
                </w:rPr>
                <w:delText xml:space="preserve"> the system  </w:delText>
              </w:r>
              <w:r w:rsidR="00FF7CC4" w:rsidDel="0093463A">
                <w:rPr>
                  <w:rFonts w:ascii="Calibri" w:hAnsi="Calibri"/>
                  <w:sz w:val="12"/>
                  <w:szCs w:val="12"/>
                </w:rPr>
                <w:delText>complies</w:delText>
              </w:r>
              <w:r w:rsidR="006E5B91" w:rsidRPr="00A312CD" w:rsidDel="0093463A">
                <w:rPr>
                  <w:rFonts w:ascii="Calibri" w:hAnsi="Calibri"/>
                  <w:sz w:val="12"/>
                  <w:szCs w:val="12"/>
                </w:rPr>
                <w:delText xml:space="preserve">; </w:delText>
              </w:r>
            </w:del>
          </w:p>
          <w:p w14:paraId="591D2FFA" w14:textId="2769B066" w:rsidR="00A35A72" w:rsidDel="0093463A" w:rsidRDefault="00A35A72" w:rsidP="00EC508C">
            <w:pPr>
              <w:keepNext/>
              <w:rPr>
                <w:del w:id="55" w:author="Markstrum, Alexis@Energy" w:date="2021-04-26T10:53:00Z"/>
                <w:rFonts w:ascii="Calibri" w:hAnsi="Calibri"/>
                <w:sz w:val="12"/>
                <w:szCs w:val="12"/>
                <w:u w:val="single"/>
              </w:rPr>
            </w:pPr>
          </w:p>
          <w:p w14:paraId="59441958" w14:textId="77D6116D" w:rsidR="00A35A72" w:rsidDel="0093463A" w:rsidRDefault="00F31EF2" w:rsidP="00EC508C">
            <w:pPr>
              <w:keepNext/>
              <w:rPr>
                <w:del w:id="56" w:author="Markstrum, Alexis@Energy" w:date="2021-04-26T10:53:00Z"/>
                <w:rFonts w:ascii="Calibri" w:hAnsi="Calibri"/>
                <w:sz w:val="12"/>
                <w:szCs w:val="12"/>
              </w:rPr>
            </w:pPr>
            <w:del w:id="57" w:author="Markstrum, Alexis@Energy" w:date="2021-04-26T10:53:00Z">
              <w:r w:rsidRPr="00F31B25" w:rsidDel="0093463A">
                <w:rPr>
                  <w:rFonts w:ascii="Calibri" w:hAnsi="Calibri"/>
                  <w:sz w:val="12"/>
                  <w:szCs w:val="12"/>
                  <w:u w:val="single"/>
                </w:rPr>
                <w:delText xml:space="preserve">cond </w:delText>
              </w:r>
              <w:r w:rsidR="00FF7CC4" w:rsidRPr="00F31B25" w:rsidDel="0093463A">
                <w:rPr>
                  <w:rFonts w:ascii="Calibri" w:hAnsi="Calibri"/>
                  <w:sz w:val="12"/>
                  <w:szCs w:val="12"/>
                  <w:u w:val="single"/>
                </w:rPr>
                <w:delText>2</w:delText>
              </w:r>
              <w:r w:rsidR="00FF7CC4" w:rsidDel="0093463A">
                <w:rPr>
                  <w:rFonts w:ascii="Calibri" w:hAnsi="Calibri"/>
                  <w:sz w:val="12"/>
                  <w:szCs w:val="12"/>
                </w:rPr>
                <w:delText xml:space="preserve">: </w:delText>
              </w:r>
            </w:del>
          </w:p>
          <w:p w14:paraId="31768CA4" w14:textId="2B86D499" w:rsidR="00FA30CD" w:rsidDel="0093463A" w:rsidRDefault="00F31EF2" w:rsidP="00EC508C">
            <w:pPr>
              <w:keepNext/>
              <w:rPr>
                <w:del w:id="58" w:author="Markstrum, Alexis@Energy" w:date="2021-04-26T10:53:00Z"/>
                <w:rFonts w:ascii="Calibri" w:hAnsi="Calibri"/>
                <w:sz w:val="12"/>
                <w:szCs w:val="12"/>
              </w:rPr>
            </w:pPr>
            <w:del w:id="59" w:author="Markstrum, Alexis@Energy" w:date="2021-04-26T10:53:00Z">
              <w:r w:rsidRPr="00F31EF2" w:rsidDel="0093463A">
                <w:rPr>
                  <w:rFonts w:ascii="Calibri" w:hAnsi="Calibri"/>
                  <w:b/>
                  <w:sz w:val="12"/>
                  <w:szCs w:val="12"/>
                </w:rPr>
                <w:delText>if</w:delText>
              </w:r>
              <w:r w:rsidDel="0093463A">
                <w:rPr>
                  <w:rFonts w:ascii="Calibri" w:hAnsi="Calibri"/>
                  <w:sz w:val="12"/>
                  <w:szCs w:val="12"/>
                </w:rPr>
                <w:delText xml:space="preserve"> </w:delText>
              </w:r>
              <w:r w:rsidR="00A35A72" w:rsidRPr="00A35A72" w:rsidDel="0093463A">
                <w:rPr>
                  <w:rFonts w:ascii="Calibri" w:hAnsi="Calibri"/>
                  <w:sz w:val="12"/>
                  <w:szCs w:val="12"/>
                  <w:highlight w:val="yellow"/>
                </w:rPr>
                <w:delText>B04</w:delText>
              </w:r>
              <w:r w:rsidR="00A35A72" w:rsidRPr="00F31EF2" w:rsidDel="0093463A">
                <w:rPr>
                  <w:rFonts w:ascii="Calibri" w:hAnsi="Calibri"/>
                  <w:sz w:val="12"/>
                  <w:szCs w:val="12"/>
                </w:rPr>
                <w:delText xml:space="preserve"> </w:delText>
              </w:r>
              <w:r w:rsidRPr="00F31EF2" w:rsidDel="0093463A">
                <w:rPr>
                  <w:rFonts w:ascii="Calibri" w:hAnsi="Calibri"/>
                  <w:sz w:val="12"/>
                  <w:szCs w:val="12"/>
                </w:rPr>
                <w:delText>= "central split AC"</w:delText>
              </w:r>
              <w:r w:rsidDel="0093463A">
                <w:rPr>
                  <w:rFonts w:ascii="Calibri" w:hAnsi="Calibri"/>
                  <w:sz w:val="12"/>
                  <w:szCs w:val="12"/>
                </w:rPr>
                <w:delText xml:space="preserve">, </w:delText>
              </w:r>
              <w:r w:rsidRPr="00F31EF2" w:rsidDel="0093463A">
                <w:rPr>
                  <w:rFonts w:ascii="Calibri" w:hAnsi="Calibri"/>
                  <w:b/>
                  <w:sz w:val="12"/>
                  <w:szCs w:val="12"/>
                </w:rPr>
                <w:delText>and</w:delText>
              </w:r>
              <w:r w:rsidDel="0093463A">
                <w:rPr>
                  <w:rFonts w:ascii="Calibri" w:hAnsi="Calibri"/>
                  <w:sz w:val="12"/>
                  <w:szCs w:val="12"/>
                </w:rPr>
                <w:delText xml:space="preserve"> </w:delText>
              </w:r>
              <w:r w:rsidRPr="008F3D86" w:rsidDel="0093463A">
                <w:rPr>
                  <w:rFonts w:ascii="Calibri" w:hAnsi="Calibri"/>
                  <w:sz w:val="12"/>
                  <w:szCs w:val="12"/>
                  <w:highlight w:val="yellow"/>
                </w:rPr>
                <w:delText>G10</w:delText>
              </w:r>
              <w:r w:rsidRPr="00F31EF2" w:rsidDel="0093463A">
                <w:rPr>
                  <w:rFonts w:ascii="Calibri" w:hAnsi="Calibri"/>
                  <w:sz w:val="12"/>
                  <w:szCs w:val="12"/>
                </w:rPr>
                <w:delText xml:space="preserve"> </w:delText>
              </w:r>
              <w:r w:rsidDel="0093463A">
                <w:rPr>
                  <w:rFonts w:ascii="Calibri" w:hAnsi="Calibri"/>
                  <w:sz w:val="12"/>
                  <w:szCs w:val="12"/>
                </w:rPr>
                <w:delText xml:space="preserve">&lt; </w:delText>
              </w:r>
              <w:r w:rsidRPr="00F31EF2" w:rsidDel="0093463A">
                <w:rPr>
                  <w:rFonts w:ascii="Calibri" w:hAnsi="Calibri"/>
                  <w:sz w:val="12"/>
                  <w:szCs w:val="12"/>
                </w:rPr>
                <w:delText>45000</w:delText>
              </w:r>
              <w:r w:rsidDel="0093463A">
                <w:rPr>
                  <w:rFonts w:ascii="Calibri" w:hAnsi="Calibri"/>
                  <w:sz w:val="12"/>
                  <w:szCs w:val="12"/>
                </w:rPr>
                <w:delText xml:space="preserve">, </w:delText>
              </w:r>
            </w:del>
          </w:p>
          <w:p w14:paraId="1039C3E2" w14:textId="3C627895" w:rsidR="00FF7CC4" w:rsidRDefault="00F31EF2" w:rsidP="00EC508C">
            <w:pPr>
              <w:keepNext/>
              <w:rPr>
                <w:rFonts w:ascii="Calibri" w:hAnsi="Calibri"/>
                <w:sz w:val="12"/>
                <w:szCs w:val="12"/>
              </w:rPr>
            </w:pPr>
            <w:del w:id="60" w:author="Markstrum, Alexis@Energy" w:date="2021-04-26T10:53:00Z">
              <w:r w:rsidRPr="00FA30CD" w:rsidDel="0093463A">
                <w:rPr>
                  <w:rFonts w:ascii="Calibri" w:hAnsi="Calibri"/>
                  <w:b/>
                  <w:sz w:val="12"/>
                  <w:szCs w:val="12"/>
                </w:rPr>
                <w:delText>then</w:delText>
              </w:r>
              <w:r w:rsidDel="0093463A">
                <w:rPr>
                  <w:rFonts w:ascii="Calibri" w:hAnsi="Calibri"/>
                  <w:sz w:val="12"/>
                  <w:szCs w:val="12"/>
                </w:rPr>
                <w:delText xml:space="preserve"> value must be </w:delText>
              </w:r>
              <w:r w:rsidDel="0093463A">
                <w:rPr>
                  <w:rFonts w:ascii="Calibri" w:hAnsi="Calibri" w:cs="Calibri"/>
                  <w:sz w:val="12"/>
                  <w:szCs w:val="12"/>
                </w:rPr>
                <w:delText>≥</w:delText>
              </w:r>
              <w:r w:rsidDel="0093463A">
                <w:rPr>
                  <w:rFonts w:ascii="Calibri" w:hAnsi="Calibri"/>
                  <w:sz w:val="12"/>
                  <w:szCs w:val="12"/>
                </w:rPr>
                <w:delText xml:space="preserve"> 12.2 to comply.</w:delText>
              </w:r>
            </w:del>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xxxxxx&gt;&gt;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&lt;&lt;user input, numeric, xxxxxx&gt;&gt;</w:t>
            </w:r>
          </w:p>
        </w:tc>
      </w:tr>
      <w:tr w:rsidR="006E5B91" w:rsidRPr="00295655" w14:paraId="1F9B98B2" w14:textId="7706BB94" w:rsidTr="00A70882">
        <w:trPr>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A70882">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BOTH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fancoil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r w:rsidRPr="00B10068">
              <w:rPr>
                <w:rFonts w:ascii="Calibri" w:hAnsi="Calibri"/>
                <w:sz w:val="12"/>
                <w:szCs w:val="12"/>
              </w:rPr>
              <w:t>*ducted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HP+forced air;</w:t>
            </w:r>
          </w:p>
          <w:p w14:paraId="37DF0BE4" w14:textId="77777777" w:rsidR="008A0F03" w:rsidRDefault="008A0F03" w:rsidP="008A0F03">
            <w:pPr>
              <w:rPr>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r w:rsidRPr="00B10068">
              <w:rPr>
                <w:rFonts w:ascii="Calibri" w:hAnsi="Calibri"/>
                <w:sz w:val="12"/>
                <w:szCs w:val="12"/>
              </w:rPr>
              <w:t>*ducted mini-split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rFonts w:ascii="Calibri" w:hAnsi="Calibri"/>
                <w:sz w:val="12"/>
                <w:szCs w:val="12"/>
              </w:rPr>
            </w:pPr>
            <w:r w:rsidRPr="00B10068">
              <w:rPr>
                <w:rFonts w:ascii="Calibri" w:hAnsi="Calibri"/>
                <w:sz w:val="12"/>
                <w:szCs w:val="12"/>
              </w:rPr>
              <w:t>*air-to-water HP</w:t>
            </w:r>
          </w:p>
          <w:p w14:paraId="0E6BCB41" w14:textId="277CDB0E" w:rsidR="008A0F03" w:rsidRPr="008A0F03" w:rsidRDefault="00B10068" w:rsidP="00B10068">
            <w:pPr>
              <w:rPr>
                <w:rFonts w:ascii="Calibri" w:hAnsi="Calibri"/>
                <w:sz w:val="12"/>
                <w:szCs w:val="12"/>
              </w:rPr>
            </w:pPr>
            <w:r w:rsidRPr="00B10068">
              <w:rPr>
                <w:rFonts w:ascii="Calibri" w:hAnsi="Calibri"/>
                <w:sz w:val="12"/>
                <w:szCs w:val="12"/>
              </w:rPr>
              <w:t>*ground-source HP</w:t>
            </w:r>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*VCHP-Ducted+Ductless</w:t>
            </w:r>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AC-ducted+ductless</w:t>
            </w:r>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*multisplit HP-ducted+ductless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autofilled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*fancoil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*non-furnace AHU+coil&gt;&gt;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=DuctsNone,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types:  *DuctsAttic, *DuctsCrawl, *DuctsGarage, *DuctsInEx12, *DuctsInAll, *DuctsOutdoor, *LowLlCod,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else,user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r w:rsidRPr="00B10068">
              <w:rPr>
                <w:rFonts w:asciiTheme="minorHAnsi" w:hAnsiTheme="minorHAnsi"/>
                <w:sz w:val="16"/>
                <w:szCs w:val="16"/>
              </w:rPr>
              <w:t>*ducted mini-split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HP+forced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*VCHP-Ducted+Ductless</w:t>
            </w:r>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*multisplit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*multisplit HP-ductless</w:t>
            </w:r>
          </w:p>
          <w:p w14:paraId="13F53880" w14:textId="77777777" w:rsidR="00B10068" w:rsidRDefault="0056774C" w:rsidP="0056774C">
            <w:pPr>
              <w:rPr>
                <w:rFonts w:ascii="Calibri" w:hAnsi="Calibri"/>
                <w:sz w:val="18"/>
                <w:szCs w:val="18"/>
              </w:rPr>
            </w:pPr>
            <w:r w:rsidRPr="0056774C">
              <w:rPr>
                <w:rFonts w:ascii="Calibri" w:hAnsi="Calibri"/>
                <w:sz w:val="18"/>
                <w:szCs w:val="18"/>
              </w:rPr>
              <w:t>*multisplit HP-ducted+ductless</w:t>
            </w:r>
          </w:p>
          <w:p w14:paraId="05FBEDA6" w14:textId="77777777" w:rsidR="00B10068" w:rsidRPr="00B10068" w:rsidRDefault="00B10068" w:rsidP="00B10068">
            <w:pPr>
              <w:rPr>
                <w:rFonts w:ascii="Calibri" w:hAnsi="Calibri"/>
                <w:sz w:val="18"/>
                <w:szCs w:val="18"/>
              </w:rPr>
            </w:pPr>
            <w:r w:rsidRPr="00B10068">
              <w:rPr>
                <w:rFonts w:ascii="Calibri" w:hAnsi="Calibri"/>
                <w:sz w:val="18"/>
                <w:szCs w:val="18"/>
              </w:rPr>
              <w:t>*air-to-water HP</w:t>
            </w:r>
          </w:p>
          <w:p w14:paraId="1F9B98F1" w14:textId="112F71E6" w:rsidR="00A410FF" w:rsidRPr="00A410FF" w:rsidRDefault="00B10068" w:rsidP="00B10068">
            <w:pPr>
              <w:rPr>
                <w:rFonts w:asciiTheme="minorHAnsi" w:hAnsiTheme="minorHAnsi"/>
                <w:sz w:val="16"/>
                <w:szCs w:val="16"/>
              </w:rPr>
            </w:pPr>
            <w:r w:rsidRPr="00B10068">
              <w:rPr>
                <w:rFonts w:ascii="Calibri" w:hAnsi="Calibri"/>
                <w:sz w:val="18"/>
                <w:szCs w:val="18"/>
              </w:rPr>
              <w:t xml:space="preserve">*ground-source HP </w:t>
            </w:r>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r w:rsidRPr="00B10068">
              <w:rPr>
                <w:rFonts w:ascii="Calibri" w:hAnsi="Calibri"/>
                <w:sz w:val="16"/>
                <w:szCs w:val="16"/>
              </w:rPr>
              <w:t>*ducted mini-split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3F40DAD3" w14:textId="020E0763"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*VCHP-Ducted+Ductless</w:t>
            </w:r>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*multisplit HP-ducted+ductless</w:t>
            </w:r>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*VCHP-Ducted+Ductless,</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xx.x;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*VCHP-Ducted+Ductless,</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xx.x;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*VCHP-Ducted+Ductless,</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xxxxxx&gt;&gt;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988"/>
        <w:gridCol w:w="1260"/>
        <w:gridCol w:w="1170"/>
        <w:gridCol w:w="1260"/>
        <w:gridCol w:w="1260"/>
        <w:gridCol w:w="1260"/>
        <w:gridCol w:w="1170"/>
        <w:gridCol w:w="1170"/>
        <w:gridCol w:w="990"/>
        <w:gridCol w:w="1890"/>
        <w:gridCol w:w="1351"/>
      </w:tblGrid>
      <w:tr w:rsidR="000F7E99" w:rsidRPr="00AD1D84" w14:paraId="593F57C6" w14:textId="05F10DA1" w:rsidTr="27366B70">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r w:rsidRPr="00805BB6">
              <w:rPr>
                <w:rFonts w:ascii="Calibri" w:hAnsi="Calibri"/>
                <w:b/>
                <w:sz w:val="12"/>
                <w:szCs w:val="12"/>
              </w:rPr>
              <w:t>elseif</w:t>
            </w:r>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4D9F601F" w14:textId="7FBB14E3" w:rsidR="000F7E99" w:rsidRPr="00B06293" w:rsidRDefault="000F7E99" w:rsidP="00D7291D">
            <w:pPr>
              <w:rPr>
                <w:rFonts w:ascii="Calibri" w:eastAsia="Calibri" w:hAnsi="Calibri" w:cs="Calibri"/>
                <w:i/>
                <w:iCs/>
                <w:sz w:val="22"/>
                <w:szCs w:val="22"/>
              </w:rPr>
            </w:pPr>
            <w:r w:rsidRPr="27366B70">
              <w:rPr>
                <w:rFonts w:ascii="Calibri" w:hAnsi="Calibri"/>
                <w:b/>
                <w:bCs/>
                <w:sz w:val="12"/>
                <w:szCs w:val="12"/>
              </w:rPr>
              <w:t>B</w:t>
            </w:r>
            <w:r w:rsidRPr="27366B70">
              <w:rPr>
                <w:rFonts w:ascii="Calibri" w:hAnsi="Calibri"/>
                <w:sz w:val="12"/>
                <w:szCs w:val="12"/>
              </w:rPr>
              <w:t>:</w:t>
            </w:r>
            <w:r w:rsidR="00D7291D">
              <w:rPr>
                <w:rFonts w:ascii="Calibri" w:eastAsia="Calibri" w:hAnsi="Calibri" w:cs="Calibri"/>
                <w:iCs/>
                <w:color w:val="1F497D" w:themeColor="text2"/>
                <w:sz w:val="22"/>
                <w:szCs w:val="22"/>
              </w:rPr>
              <w:t xml:space="preserve"> </w:t>
            </w:r>
            <w:r w:rsidR="6496E69A" w:rsidRPr="00B06293">
              <w:rPr>
                <w:rFonts w:ascii="Calibri" w:eastAsia="Calibri" w:hAnsi="Calibri" w:cs="Calibri"/>
                <w:iCs/>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r w:rsidR="00B06293">
              <w:rPr>
                <w:rFonts w:ascii="Calibri" w:eastAsia="Calibri" w:hAnsi="Calibri" w:cs="Calibri"/>
                <w:iCs/>
                <w:sz w:val="12"/>
                <w:szCs w:val="12"/>
              </w:rPr>
              <w:t>;</w:t>
            </w:r>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0BA490A4" w14:textId="75C141EC" w:rsidR="000F7E99" w:rsidRDefault="000F7E99" w:rsidP="00B06293">
            <w:pPr>
              <w:keepNext/>
              <w:rPr>
                <w:rFonts w:ascii="Calibri" w:hAnsi="Calibri"/>
                <w:b/>
                <w:sz w:val="18"/>
                <w:szCs w:val="24"/>
              </w:rPr>
            </w:pPr>
            <w:r w:rsidRPr="27366B70">
              <w:rPr>
                <w:rFonts w:ascii="Calibri" w:hAnsi="Calibri"/>
                <w:b/>
                <w:bCs/>
                <w:sz w:val="12"/>
                <w:szCs w:val="12"/>
              </w:rPr>
              <w:t>G</w:t>
            </w:r>
            <w:r w:rsidRPr="27366B70">
              <w:rPr>
                <w:rFonts w:ascii="Calibri" w:hAnsi="Calibri"/>
                <w:sz w:val="12"/>
                <w:szCs w:val="12"/>
              </w:rPr>
              <w:t xml:space="preserve">: If D11=existing, and </w:t>
            </w:r>
            <w:r w:rsidRPr="27366B70">
              <w:rPr>
                <w:rFonts w:ascii="Calibri" w:hAnsi="Calibri"/>
                <w:sz w:val="12"/>
                <w:szCs w:val="12"/>
                <w:highlight w:val="yellow"/>
              </w:rPr>
              <w:t>D13</w:t>
            </w:r>
            <w:r w:rsidRPr="27366B70">
              <w:rPr>
                <w:rFonts w:ascii="Calibri" w:hAnsi="Calibri"/>
                <w:sz w:val="12"/>
                <w:szCs w:val="12"/>
              </w:rPr>
              <w:t xml:space="preserve"> is </w:t>
            </w:r>
            <w:r w:rsidRPr="27366B70">
              <w:rPr>
                <w:rFonts w:ascii="Calibri" w:hAnsi="Calibri" w:cs="Calibri"/>
                <w:sz w:val="12"/>
                <w:szCs w:val="12"/>
              </w:rPr>
              <w:t>≥</w:t>
            </w:r>
            <w:r w:rsidRPr="27366B70">
              <w:rPr>
                <w:rFonts w:ascii="Calibri" w:hAnsi="Calibri"/>
                <w:sz w:val="12"/>
                <w:szCs w:val="12"/>
              </w:rPr>
              <w:t xml:space="preserve">1, enter 1 row of data in this table for each of the quantity of ducted indoor units specified in </w:t>
            </w:r>
            <w:r w:rsidRPr="27366B70">
              <w:rPr>
                <w:rFonts w:ascii="Calibri" w:hAnsi="Calibri"/>
                <w:sz w:val="12"/>
                <w:szCs w:val="12"/>
                <w:highlight w:val="yellow"/>
              </w:rPr>
              <w:t>D13</w:t>
            </w:r>
            <w:r w:rsidRPr="27366B70">
              <w:rPr>
                <w:rFonts w:ascii="Calibri" w:hAnsi="Calibri"/>
                <w:sz w:val="12"/>
                <w:szCs w:val="12"/>
              </w:rPr>
              <w:t>.</w:t>
            </w:r>
          </w:p>
        </w:tc>
      </w:tr>
      <w:tr w:rsidR="000F7E99" w:rsidRPr="002D234B" w14:paraId="645030C6" w14:textId="434D8B11" w:rsidTr="27366B70">
        <w:trPr>
          <w:trHeight w:val="223"/>
        </w:trPr>
        <w:tc>
          <w:tcPr>
            <w:tcW w:w="897" w:type="dxa"/>
            <w:shd w:val="clear" w:color="auto" w:fill="auto"/>
          </w:tcPr>
          <w:p w14:paraId="6E172437" w14:textId="18F02E2D" w:rsidR="000F7E99" w:rsidRPr="002D234B" w:rsidRDefault="000F7E99" w:rsidP="27366B70">
            <w:pPr>
              <w:jc w:val="center"/>
              <w:rPr>
                <w:rFonts w:ascii="Calibri" w:hAnsi="Calibri"/>
                <w:sz w:val="18"/>
                <w:szCs w:val="18"/>
              </w:rPr>
            </w:pPr>
            <w:r w:rsidRPr="27366B70">
              <w:rPr>
                <w:rFonts w:ascii="Calibri" w:hAnsi="Calibri"/>
                <w:sz w:val="18"/>
                <w:szCs w:val="18"/>
              </w:rPr>
              <w:t>01</w:t>
            </w:r>
          </w:p>
        </w:tc>
        <w:tc>
          <w:tcPr>
            <w:tcW w:w="988"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26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17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26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26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60"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170"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1170"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99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89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27366B70">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988"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26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17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26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26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6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70"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1170"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990" w:type="dxa"/>
            <w:vAlign w:val="bottom"/>
          </w:tcPr>
          <w:p w14:paraId="32DAA6FB" w14:textId="46F16ACA" w:rsidR="000F7E99" w:rsidRPr="00DA60CA" w:rsidRDefault="000E5B7E" w:rsidP="00DA60CA">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0F7E99"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89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27366B70">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988"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26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r>
              <w:rPr>
                <w:rFonts w:asciiTheme="minorHAnsi" w:hAnsiTheme="minorHAnsi" w:cs="Courier New"/>
                <w:sz w:val="12"/>
                <w:szCs w:val="12"/>
              </w:rPr>
              <w:t>else</w:t>
            </w:r>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autofilled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17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1BD249CA" w14:textId="297C4B68" w:rsidR="003439C2" w:rsidRDefault="003439C2" w:rsidP="00DA60CA">
            <w:pPr>
              <w:rPr>
                <w:rFonts w:asciiTheme="minorHAnsi" w:hAnsiTheme="minorHAnsi"/>
                <w:sz w:val="12"/>
                <w:szCs w:val="12"/>
              </w:rPr>
            </w:pPr>
            <w:r>
              <w:rPr>
                <w:rFonts w:asciiTheme="minorHAnsi" w:hAnsiTheme="minorHAnsi"/>
                <w:sz w:val="12"/>
                <w:szCs w:val="12"/>
              </w:rPr>
              <w:t xml:space="preserve"> then allow user to pick one of the following values:</w:t>
            </w:r>
          </w:p>
          <w:p w14:paraId="62A09F03" w14:textId="77777777" w:rsidR="003439C2" w:rsidRDefault="003439C2" w:rsidP="00DA60CA">
            <w:pPr>
              <w:rPr>
                <w:rFonts w:asciiTheme="minorHAnsi" w:hAnsiTheme="minorHAnsi"/>
                <w:sz w:val="12"/>
                <w:szCs w:val="12"/>
              </w:rPr>
            </w:pPr>
            <w:r>
              <w:rPr>
                <w:rFonts w:asciiTheme="minorHAnsi" w:hAnsiTheme="minorHAnsi"/>
                <w:sz w:val="12"/>
                <w:szCs w:val="12"/>
              </w:rPr>
              <w:t>*Both Supply and Return;</w:t>
            </w:r>
          </w:p>
          <w:p w14:paraId="16626D98" w14:textId="77777777" w:rsidR="003439C2" w:rsidRDefault="003439C2" w:rsidP="00DA60CA">
            <w:pPr>
              <w:rPr>
                <w:rFonts w:asciiTheme="minorHAnsi" w:hAnsiTheme="minorHAnsi"/>
                <w:sz w:val="12"/>
                <w:szCs w:val="12"/>
              </w:rPr>
            </w:pPr>
            <w:r>
              <w:rPr>
                <w:rFonts w:asciiTheme="minorHAnsi" w:hAnsiTheme="minorHAnsi"/>
                <w:sz w:val="12"/>
                <w:szCs w:val="12"/>
              </w:rPr>
              <w:t>*Supply only;</w:t>
            </w:r>
          </w:p>
          <w:p w14:paraId="062FBC20" w14:textId="14D50167" w:rsidR="000F7E99" w:rsidRDefault="003439C2" w:rsidP="00DA60CA">
            <w:pPr>
              <w:rPr>
                <w:rFonts w:asciiTheme="minorHAnsi" w:hAnsiTheme="minorHAnsi"/>
                <w:sz w:val="12"/>
                <w:szCs w:val="12"/>
              </w:rPr>
            </w:pPr>
            <w:r>
              <w:rPr>
                <w:rFonts w:asciiTheme="minorHAnsi" w:hAnsiTheme="minorHAnsi"/>
                <w:sz w:val="12"/>
                <w:szCs w:val="12"/>
              </w:rPr>
              <w:t>*Return only</w:t>
            </w:r>
            <w:r w:rsidR="000F7E99">
              <w:rPr>
                <w:rFonts w:asciiTheme="minorHAnsi" w:hAnsiTheme="minorHAnsi"/>
                <w:sz w:val="12"/>
                <w:szCs w:val="12"/>
              </w:rPr>
              <w:t>;</w:t>
            </w:r>
          </w:p>
          <w:p w14:paraId="7D2B6614" w14:textId="77777777" w:rsidR="000F7E99" w:rsidRDefault="000F7E99" w:rsidP="00DA60CA">
            <w:pPr>
              <w:rPr>
                <w:rFonts w:asciiTheme="minorHAnsi" w:hAnsiTheme="minorHAnsi"/>
                <w:sz w:val="12"/>
                <w:szCs w:val="12"/>
              </w:rPr>
            </w:pPr>
          </w:p>
          <w:p w14:paraId="009A98D6" w14:textId="2065A927"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user pick one of the following values:</w:t>
            </w:r>
          </w:p>
          <w:p w14:paraId="68AB8D93" w14:textId="77777777" w:rsidR="000F5840" w:rsidRDefault="000F5840" w:rsidP="000F5840">
            <w:pPr>
              <w:rPr>
                <w:rFonts w:asciiTheme="minorHAnsi" w:hAnsiTheme="minorHAnsi"/>
                <w:sz w:val="12"/>
                <w:szCs w:val="12"/>
              </w:rPr>
            </w:pPr>
            <w:r>
              <w:rPr>
                <w:rFonts w:asciiTheme="minorHAnsi" w:hAnsiTheme="minorHAnsi"/>
                <w:sz w:val="12"/>
                <w:szCs w:val="12"/>
              </w:rPr>
              <w:t>*Both Supply and Return</w:t>
            </w:r>
          </w:p>
          <w:p w14:paraId="38D568B8" w14:textId="77777777" w:rsidR="000F5840" w:rsidRDefault="000F5840" w:rsidP="000F5840">
            <w:pPr>
              <w:rPr>
                <w:rFonts w:asciiTheme="minorHAnsi" w:hAnsiTheme="minorHAnsi"/>
                <w:sz w:val="12"/>
                <w:szCs w:val="12"/>
              </w:rPr>
            </w:pPr>
            <w:r>
              <w:rPr>
                <w:rFonts w:asciiTheme="minorHAnsi" w:hAnsiTheme="minorHAnsi"/>
                <w:sz w:val="12"/>
                <w:szCs w:val="12"/>
              </w:rPr>
              <w:t>*Supply only</w:t>
            </w:r>
          </w:p>
          <w:p w14:paraId="6E1F33DB" w14:textId="77777777" w:rsidR="000F5840" w:rsidRDefault="000F5840" w:rsidP="000F5840">
            <w:pPr>
              <w:rPr>
                <w:rFonts w:asciiTheme="minorHAnsi" w:hAnsiTheme="minorHAnsi"/>
                <w:sz w:val="12"/>
                <w:szCs w:val="12"/>
              </w:rPr>
            </w:pPr>
            <w:r>
              <w:rPr>
                <w:rFonts w:asciiTheme="minorHAnsi" w:hAnsiTheme="minorHAnsi"/>
                <w:sz w:val="12"/>
                <w:szCs w:val="12"/>
              </w:rPr>
              <w:t>*Return only</w:t>
            </w:r>
          </w:p>
          <w:p w14:paraId="53BDB8FF" w14:textId="20B8DFF8" w:rsidR="000F7E99" w:rsidRPr="00DA60CA" w:rsidRDefault="000F7E99" w:rsidP="00904223">
            <w:pPr>
              <w:rPr>
                <w:rFonts w:asciiTheme="minorHAnsi" w:hAnsiTheme="minorHAnsi"/>
                <w:sz w:val="12"/>
                <w:szCs w:val="12"/>
              </w:rPr>
            </w:pPr>
            <w:r w:rsidRPr="00DA60CA">
              <w:rPr>
                <w:rFonts w:asciiTheme="minorHAnsi" w:hAnsiTheme="minorHAnsi"/>
                <w:sz w:val="12"/>
                <w:szCs w:val="12"/>
              </w:rPr>
              <w:t>*</w:t>
            </w:r>
            <w:r w:rsidR="00904223">
              <w:rPr>
                <w:rFonts w:asciiTheme="minorHAnsi" w:hAnsiTheme="minorHAnsi"/>
                <w:sz w:val="12"/>
                <w:szCs w:val="12"/>
              </w:rPr>
              <w:t>N</w:t>
            </w:r>
            <w:r w:rsidRPr="00DA60CA">
              <w:rPr>
                <w:rFonts w:asciiTheme="minorHAnsi" w:hAnsiTheme="minorHAnsi"/>
                <w:sz w:val="12"/>
                <w:szCs w:val="12"/>
              </w:rPr>
              <w:t>o&gt;&gt;</w:t>
            </w:r>
          </w:p>
        </w:tc>
        <w:tc>
          <w:tcPr>
            <w:tcW w:w="126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260" w:type="dxa"/>
          </w:tcPr>
          <w:p w14:paraId="7C6CF6B0" w14:textId="241C6D92"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0F5840">
              <w:rPr>
                <w:rFonts w:ascii="Calibri" w:hAnsi="Calibri"/>
                <w:sz w:val="12"/>
                <w:szCs w:val="12"/>
              </w:rPr>
              <w:t xml:space="preserve"> or *Return only</w:t>
            </w:r>
            <w:r w:rsidRPr="00DA60CA">
              <w:rPr>
                <w:rFonts w:ascii="Calibri" w:hAnsi="Calibri"/>
                <w:sz w:val="12"/>
                <w:szCs w:val="12"/>
              </w:rPr>
              <w:t xml:space="preserve">, </w:t>
            </w:r>
            <w:r w:rsidRPr="00DA60CA">
              <w:rPr>
                <w:rFonts w:ascii="Calibri" w:hAnsi="Calibri"/>
                <w:b/>
                <w:sz w:val="12"/>
                <w:szCs w:val="12"/>
              </w:rPr>
              <w:t>then</w:t>
            </w:r>
            <w:r w:rsidRPr="00DA60CA">
              <w:rPr>
                <w:rFonts w:ascii="Calibri" w:hAnsi="Calibri"/>
                <w:sz w:val="12"/>
                <w:szCs w:val="12"/>
              </w:rPr>
              <w:t xml:space="preserve"> value=n/a</w:t>
            </w:r>
            <w:r w:rsidR="002C5F51">
              <w:rPr>
                <w:rFonts w:ascii="Calibri" w:hAnsi="Calibri"/>
                <w:sz w:val="12"/>
                <w:szCs w:val="12"/>
              </w:rPr>
              <w:t>;</w:t>
            </w:r>
          </w:p>
          <w:p w14:paraId="7B40A7CF" w14:textId="77777777" w:rsidR="000F7E99" w:rsidRPr="00DA60CA" w:rsidRDefault="000F7E99" w:rsidP="00DA60CA">
            <w:pPr>
              <w:rPr>
                <w:rFonts w:ascii="Calibri" w:hAnsi="Calibri"/>
                <w:sz w:val="12"/>
                <w:szCs w:val="12"/>
              </w:rPr>
            </w:pPr>
          </w:p>
          <w:p w14:paraId="7A72A35C" w14:textId="71A44E08" w:rsidR="000F7E99" w:rsidRPr="00DA60CA" w:rsidRDefault="002C5F51" w:rsidP="00DA60CA">
            <w:pPr>
              <w:rPr>
                <w:rFonts w:ascii="Calibri" w:hAnsi="Calibri"/>
                <w:sz w:val="12"/>
                <w:szCs w:val="12"/>
              </w:rPr>
            </w:pPr>
            <w:r>
              <w:rPr>
                <w:rFonts w:ascii="Calibri" w:hAnsi="Calibri"/>
                <w:sz w:val="12"/>
                <w:szCs w:val="12"/>
              </w:rPr>
              <w:t>elseif K04=*Supply only or *Both Supply and Return, then require</w:t>
            </w:r>
            <w:r w:rsidRPr="00DA60CA">
              <w:rPr>
                <w:rFonts w:ascii="Calibri" w:hAnsi="Calibri"/>
                <w:b/>
                <w:sz w:val="12"/>
                <w:szCs w:val="12"/>
              </w:rPr>
              <w:t xml:space="preserve"> </w:t>
            </w:r>
            <w:r w:rsidR="000F7E99" w:rsidRPr="00DA60CA">
              <w:rPr>
                <w:rFonts w:ascii="Calibri" w:hAnsi="Calibri"/>
                <w:sz w:val="12"/>
                <w:szCs w:val="12"/>
              </w:rPr>
              <w:t xml:space="preserve"> user </w:t>
            </w:r>
            <w:r>
              <w:rPr>
                <w:rFonts w:ascii="Calibri" w:hAnsi="Calibri"/>
                <w:sz w:val="12"/>
                <w:szCs w:val="12"/>
              </w:rPr>
              <w:t xml:space="preserve">to </w:t>
            </w:r>
            <w:r w:rsidR="000F7E99" w:rsidRPr="00DA60CA">
              <w:rPr>
                <w:rFonts w:ascii="Calibri" w:hAnsi="Calibri"/>
                <w:sz w:val="12"/>
                <w:szCs w:val="12"/>
              </w:rPr>
              <w:t>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60" w:type="dxa"/>
            <w:shd w:val="clear" w:color="auto" w:fill="auto"/>
          </w:tcPr>
          <w:p w14:paraId="63E2EDFF" w14:textId="5B81E716"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w:t>
            </w:r>
            <w:r w:rsidR="002C5F51">
              <w:rPr>
                <w:rFonts w:asciiTheme="minorHAnsi" w:hAnsiTheme="minorHAnsi"/>
                <w:sz w:val="12"/>
                <w:szCs w:val="12"/>
              </w:rPr>
              <w:t>*</w:t>
            </w:r>
            <w:r w:rsidRPr="00617BC3">
              <w:rPr>
                <w:rFonts w:asciiTheme="minorHAnsi" w:hAnsiTheme="minorHAnsi"/>
                <w:sz w:val="12"/>
                <w:szCs w:val="12"/>
              </w:rPr>
              <w:t>no</w:t>
            </w:r>
            <w:r w:rsidR="002C5F51">
              <w:rPr>
                <w:rFonts w:asciiTheme="minorHAnsi" w:hAnsiTheme="minorHAnsi"/>
                <w:sz w:val="12"/>
                <w:szCs w:val="12"/>
              </w:rPr>
              <w:t xml:space="preserve"> </w:t>
            </w:r>
            <w:r w:rsidR="002C5F51">
              <w:rPr>
                <w:rFonts w:ascii="Calibri" w:hAnsi="Calibri"/>
                <w:sz w:val="12"/>
                <w:szCs w:val="12"/>
              </w:rPr>
              <w:t>or *Return only</w:t>
            </w:r>
            <w:r w:rsidRPr="00617BC3">
              <w:rPr>
                <w:rFonts w:asciiTheme="minorHAnsi" w:hAnsiTheme="minorHAnsi"/>
                <w:sz w:val="12"/>
                <w:szCs w:val="12"/>
              </w:rPr>
              <w:t xml:space="preserve">, </w:t>
            </w:r>
          </w:p>
          <w:p w14:paraId="74CC4A0A" w14:textId="47527A7F" w:rsidR="000F7E99" w:rsidRDefault="000F7E99" w:rsidP="00617BC3">
            <w:pPr>
              <w:rPr>
                <w:rFonts w:asciiTheme="minorHAnsi" w:hAnsiTheme="minorHAnsi"/>
                <w:sz w:val="12"/>
                <w:szCs w:val="12"/>
              </w:rPr>
            </w:pPr>
            <w:r w:rsidRPr="00617BC3">
              <w:rPr>
                <w:rFonts w:asciiTheme="minorHAnsi" w:hAnsiTheme="minorHAnsi"/>
                <w:sz w:val="12"/>
                <w:szCs w:val="12"/>
              </w:rPr>
              <w:t>then value=n/a</w:t>
            </w:r>
            <w:r w:rsidR="002C5F51">
              <w:rPr>
                <w:rFonts w:asciiTheme="minorHAnsi" w:hAnsiTheme="minorHAnsi"/>
                <w:sz w:val="12"/>
                <w:szCs w:val="12"/>
              </w:rPr>
              <w:t>;</w:t>
            </w:r>
          </w:p>
          <w:p w14:paraId="54295A2F" w14:textId="77777777" w:rsidR="000F7E99" w:rsidRDefault="000F7E99" w:rsidP="00DA60CA">
            <w:pPr>
              <w:rPr>
                <w:rFonts w:asciiTheme="minorHAnsi" w:hAnsiTheme="minorHAnsi"/>
                <w:sz w:val="12"/>
                <w:szCs w:val="12"/>
              </w:rPr>
            </w:pPr>
          </w:p>
          <w:p w14:paraId="75940ACF" w14:textId="42324210" w:rsidR="000F7E99" w:rsidRPr="00DA60CA" w:rsidRDefault="002C5F51" w:rsidP="00DA60CA">
            <w:pPr>
              <w:rPr>
                <w:rFonts w:asciiTheme="minorHAnsi" w:hAnsiTheme="minorHAnsi"/>
                <w:sz w:val="12"/>
                <w:szCs w:val="12"/>
              </w:rPr>
            </w:pPr>
            <w:r>
              <w:rPr>
                <w:rFonts w:asciiTheme="minorHAnsi" w:hAnsiTheme="minorHAnsi"/>
                <w:sz w:val="12"/>
                <w:szCs w:val="12"/>
              </w:rPr>
              <w:t>elseif K</w:t>
            </w:r>
            <w:r w:rsidRPr="003C0549">
              <w:rPr>
                <w:rFonts w:asciiTheme="minorHAnsi" w:hAnsiTheme="minorHAnsi"/>
                <w:sz w:val="12"/>
                <w:szCs w:val="12"/>
              </w:rPr>
              <w:t>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Pr>
                <w:rFonts w:asciiTheme="minorHAnsi" w:hAnsiTheme="minorHAnsi"/>
                <w:sz w:val="12"/>
                <w:szCs w:val="12"/>
              </w:rPr>
              <w:t xml:space="preserve"> </w:t>
            </w:r>
            <w:r w:rsidR="000F7E99" w:rsidRPr="00DA60CA">
              <w:rPr>
                <w:rFonts w:asciiTheme="minorHAnsi" w:hAnsiTheme="minorHAnsi"/>
                <w:sz w:val="12"/>
                <w:szCs w:val="12"/>
              </w:rPr>
              <w:t xml:space="preserve">user </w:t>
            </w:r>
            <w:r>
              <w:rPr>
                <w:rFonts w:asciiTheme="minorHAnsi" w:hAnsiTheme="minorHAnsi"/>
                <w:sz w:val="12"/>
                <w:szCs w:val="12"/>
              </w:rPr>
              <w:t xml:space="preserve">to </w:t>
            </w:r>
            <w:r w:rsidR="000F7E99" w:rsidRPr="00DA60CA">
              <w:rPr>
                <w:rFonts w:asciiTheme="minorHAnsi" w:hAnsiTheme="minorHAnsi"/>
                <w:sz w:val="12"/>
                <w:szCs w:val="12"/>
              </w:rPr>
              <w:t xml:space="preserve">pick </w:t>
            </w:r>
            <w:r w:rsidR="000F7E99">
              <w:rPr>
                <w:rFonts w:asciiTheme="minorHAnsi" w:hAnsiTheme="minorHAnsi"/>
                <w:sz w:val="12"/>
                <w:szCs w:val="12"/>
              </w:rPr>
              <w:t xml:space="preserve">one value </w:t>
            </w:r>
            <w:r w:rsidR="000F7E99" w:rsidRPr="00DA60CA">
              <w:rPr>
                <w:rFonts w:asciiTheme="minorHAnsi" w:hAnsiTheme="minorHAnsi"/>
                <w:sz w:val="12"/>
                <w:szCs w:val="12"/>
              </w:rPr>
              <w:t>from</w:t>
            </w:r>
            <w:r w:rsidR="000F7E99">
              <w:rPr>
                <w:rFonts w:asciiTheme="minorHAnsi" w:hAnsiTheme="minorHAnsi"/>
                <w:sz w:val="12"/>
                <w:szCs w:val="12"/>
              </w:rPr>
              <w:t xml:space="preserve"> the following </w:t>
            </w:r>
            <w:r w:rsidR="000F7E99"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170" w:type="dxa"/>
          </w:tcPr>
          <w:p w14:paraId="3EE3611B" w14:textId="5AEBB3C4"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341116BC" w14:textId="1D1D372E"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p>
          <w:p w14:paraId="0EA2008B" w14:textId="77777777" w:rsidR="000F7E99" w:rsidRPr="00DA60CA" w:rsidRDefault="000F7E99" w:rsidP="00DA60CA">
            <w:pPr>
              <w:keepNext/>
              <w:rPr>
                <w:rFonts w:ascii="Calibri" w:hAnsi="Calibri"/>
                <w:sz w:val="12"/>
                <w:szCs w:val="12"/>
              </w:rPr>
            </w:pPr>
          </w:p>
          <w:p w14:paraId="77FB8A97" w14:textId="04DAB19D" w:rsidR="000F7E99" w:rsidRPr="00DA60CA" w:rsidRDefault="002C5F51" w:rsidP="00DA60CA">
            <w:pPr>
              <w:keepNext/>
              <w:rPr>
                <w:rFonts w:ascii="Calibri" w:hAnsi="Calibri"/>
                <w:sz w:val="12"/>
                <w:szCs w:val="12"/>
              </w:rPr>
            </w:pPr>
            <w:r w:rsidRPr="003C0549">
              <w:rPr>
                <w:rFonts w:ascii="Calibri" w:hAnsi="Calibri"/>
                <w:sz w:val="12"/>
                <w:szCs w:val="12"/>
              </w:rPr>
              <w:t xml:space="preserve">elseif </w:t>
            </w:r>
            <w:r>
              <w:rPr>
                <w:rFonts w:ascii="Calibri" w:hAnsi="Calibri"/>
                <w:sz w:val="12"/>
                <w:szCs w:val="12"/>
              </w:rPr>
              <w:t>K</w:t>
            </w:r>
            <w:r w:rsidRPr="003C0549">
              <w:rPr>
                <w:rFonts w:ascii="Calibri" w:hAnsi="Calibri"/>
                <w:sz w:val="12"/>
                <w:szCs w:val="12"/>
              </w:rPr>
              <w:t>04=*</w:t>
            </w:r>
            <w:r>
              <w:rPr>
                <w:rFonts w:ascii="Calibri" w:hAnsi="Calibri"/>
                <w:sz w:val="12"/>
                <w:szCs w:val="12"/>
              </w:rPr>
              <w:t>Return</w:t>
            </w:r>
            <w:r w:rsidRPr="003C0549">
              <w:rPr>
                <w:rFonts w:ascii="Calibri" w:hAnsi="Calibri"/>
                <w:sz w:val="12"/>
                <w:szCs w:val="12"/>
              </w:rPr>
              <w:t xml:space="preserve"> only or *Both Supply and Return, then require</w:t>
            </w:r>
            <w:r w:rsidRPr="00DA60CA">
              <w:rPr>
                <w:rFonts w:ascii="Calibri" w:hAnsi="Calibri"/>
                <w:sz w:val="12"/>
                <w:szCs w:val="12"/>
              </w:rPr>
              <w:t xml:space="preserv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1170" w:type="dxa"/>
          </w:tcPr>
          <w:p w14:paraId="19065C2D" w14:textId="055276A4"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702CE848" w14:textId="54DC759A"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r w:rsidRPr="00DA60CA">
              <w:rPr>
                <w:rFonts w:ascii="Calibri" w:hAnsi="Calibri"/>
                <w:sz w:val="12"/>
                <w:szCs w:val="12"/>
              </w:rPr>
              <w:t xml:space="preserve"> </w:t>
            </w:r>
          </w:p>
          <w:p w14:paraId="05D809E5" w14:textId="77777777" w:rsidR="000F7E99" w:rsidRPr="00DA60CA" w:rsidRDefault="000F7E99" w:rsidP="00DA60CA">
            <w:pPr>
              <w:keepNext/>
              <w:rPr>
                <w:rFonts w:ascii="Calibri" w:hAnsi="Calibri"/>
                <w:sz w:val="12"/>
                <w:szCs w:val="12"/>
              </w:rPr>
            </w:pPr>
          </w:p>
          <w:p w14:paraId="4C0053DB" w14:textId="28987D2C" w:rsidR="000F7E99" w:rsidRPr="00DA60CA" w:rsidRDefault="002C5F51" w:rsidP="00DA60CA">
            <w:pPr>
              <w:keepNext/>
              <w:rPr>
                <w:rFonts w:ascii="Calibri" w:hAnsi="Calibri"/>
                <w:sz w:val="12"/>
                <w:szCs w:val="12"/>
              </w:rPr>
            </w:pPr>
            <w:r w:rsidRPr="002C5F51">
              <w:rPr>
                <w:rFonts w:ascii="Calibri" w:hAnsi="Calibri"/>
                <w:sz w:val="12"/>
                <w:szCs w:val="12"/>
              </w:rPr>
              <w:t xml:space="preserve">Elseif </w:t>
            </w:r>
            <w:r>
              <w:rPr>
                <w:rFonts w:ascii="Calibri" w:hAnsi="Calibri"/>
                <w:sz w:val="12"/>
                <w:szCs w:val="12"/>
              </w:rPr>
              <w:t>K</w:t>
            </w:r>
            <w:r w:rsidRPr="002C5F51">
              <w:rPr>
                <w:rFonts w:ascii="Calibri" w:hAnsi="Calibri"/>
                <w:sz w:val="12"/>
                <w:szCs w:val="12"/>
              </w:rPr>
              <w:t xml:space="preserve">04=*Return only or *Both Supply and Return, then require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99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369AA951"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r w:rsidR="000E5B7E">
              <w:rPr>
                <w:rFonts w:ascii="Calibri" w:hAnsi="Calibri"/>
                <w:sz w:val="12"/>
                <w:szCs w:val="12"/>
              </w:rPr>
              <w:t>Exceptions</w:t>
            </w:r>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890" w:type="dxa"/>
          </w:tcPr>
          <w:p w14:paraId="15C7815B" w14:textId="7348BAC3" w:rsidR="00174F25" w:rsidRPr="00174F25" w:rsidRDefault="000F7E99" w:rsidP="00174F25">
            <w:pPr>
              <w:keepNext/>
              <w:rPr>
                <w:rFonts w:ascii="Calibri" w:hAnsi="Calibri"/>
                <w:sz w:val="12"/>
                <w:szCs w:val="12"/>
              </w:rPr>
            </w:pPr>
            <w:r w:rsidRPr="00DA60CA">
              <w:rPr>
                <w:rFonts w:ascii="Calibri" w:hAnsi="Calibri"/>
                <w:sz w:val="12"/>
                <w:szCs w:val="12"/>
              </w:rPr>
              <w:t>&lt;&lt;</w:t>
            </w:r>
            <w:r w:rsidR="00174F25" w:rsidRPr="00174F25">
              <w:rPr>
                <w:rFonts w:ascii="Calibri" w:hAnsi="Calibri"/>
                <w:b/>
                <w:sz w:val="12"/>
                <w:szCs w:val="12"/>
              </w:rPr>
              <w:t xml:space="preserve"> if</w:t>
            </w:r>
            <w:r w:rsidR="00174F25" w:rsidRPr="00174F25">
              <w:rPr>
                <w:rFonts w:ascii="Calibri" w:hAnsi="Calibri"/>
                <w:sz w:val="12"/>
                <w:szCs w:val="12"/>
              </w:rPr>
              <w:t xml:space="preserve"> system type in </w:t>
            </w:r>
            <w:r w:rsidR="00174F25" w:rsidRPr="00174F25">
              <w:rPr>
                <w:rFonts w:ascii="Calibri" w:hAnsi="Calibri"/>
                <w:sz w:val="12"/>
                <w:szCs w:val="12"/>
                <w:highlight w:val="yellow"/>
              </w:rPr>
              <w:t>D04</w:t>
            </w:r>
            <w:r w:rsidR="00174F25" w:rsidRPr="00174F25">
              <w:rPr>
                <w:rFonts w:ascii="Calibri" w:hAnsi="Calibri"/>
                <w:sz w:val="12"/>
                <w:szCs w:val="12"/>
              </w:rPr>
              <w:t xml:space="preserve"> or </w:t>
            </w:r>
            <w:r w:rsidR="00174F25" w:rsidRPr="00174F25">
              <w:rPr>
                <w:rFonts w:ascii="Calibri" w:hAnsi="Calibri"/>
                <w:sz w:val="12"/>
                <w:szCs w:val="12"/>
                <w:highlight w:val="yellow"/>
              </w:rPr>
              <w:t>D05</w:t>
            </w:r>
            <w:r w:rsidR="00174F25" w:rsidRPr="00174F25">
              <w:rPr>
                <w:rFonts w:ascii="Calibri" w:hAnsi="Calibri"/>
                <w:sz w:val="12"/>
                <w:szCs w:val="12"/>
              </w:rPr>
              <w:t xml:space="preserve"> is one of the following system types:</w:t>
            </w:r>
          </w:p>
          <w:p w14:paraId="21BA2F6A"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HP-ducted</w:t>
            </w:r>
          </w:p>
          <w:p w14:paraId="7EB9C78D"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HP-ducted+ductless</w:t>
            </w:r>
          </w:p>
          <w:p w14:paraId="38296874"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AC-ducted</w:t>
            </w:r>
          </w:p>
          <w:p w14:paraId="27990A47"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AC-ducted+ductless</w:t>
            </w:r>
          </w:p>
          <w:p w14:paraId="352BFAFE" w14:textId="77777777" w:rsidR="00174F25" w:rsidRPr="00174F25" w:rsidRDefault="00174F25" w:rsidP="00174F25">
            <w:pPr>
              <w:keepNext/>
              <w:rPr>
                <w:rFonts w:ascii="Calibri" w:hAnsi="Calibri"/>
                <w:sz w:val="12"/>
                <w:szCs w:val="12"/>
              </w:rPr>
            </w:pPr>
            <w:r w:rsidRPr="00174F25">
              <w:rPr>
                <w:rFonts w:ascii="Calibri" w:hAnsi="Calibri"/>
                <w:b/>
                <w:sz w:val="12"/>
                <w:szCs w:val="12"/>
              </w:rPr>
              <w:t>then</w:t>
            </w:r>
            <w:r w:rsidRPr="00174F25">
              <w:rPr>
                <w:rFonts w:ascii="Calibri" w:hAnsi="Calibri"/>
                <w:sz w:val="12"/>
                <w:szCs w:val="12"/>
              </w:rPr>
              <w:t xml:space="preserve"> value=no,</w:t>
            </w:r>
          </w:p>
          <w:p w14:paraId="605F59D5" w14:textId="77777777" w:rsidR="00174F25" w:rsidRDefault="00174F25" w:rsidP="00DA60CA">
            <w:pPr>
              <w:keepNext/>
              <w:rPr>
                <w:rFonts w:ascii="Calibri" w:hAnsi="Calibri"/>
                <w:sz w:val="12"/>
                <w:szCs w:val="12"/>
              </w:rPr>
            </w:pPr>
          </w:p>
          <w:p w14:paraId="5CDA66D5" w14:textId="28FC4E23" w:rsidR="000F7E99" w:rsidRPr="00DA60CA" w:rsidRDefault="00174F25" w:rsidP="00DA60CA">
            <w:pPr>
              <w:keepNext/>
              <w:rPr>
                <w:rFonts w:ascii="Calibri" w:hAnsi="Calibri"/>
                <w:sz w:val="12"/>
                <w:szCs w:val="12"/>
              </w:rPr>
            </w:pPr>
            <w:r>
              <w:rPr>
                <w:rFonts w:ascii="Calibri" w:hAnsi="Calibri"/>
                <w:b/>
                <w:sz w:val="12"/>
                <w:szCs w:val="12"/>
              </w:rPr>
              <w:t>else</w:t>
            </w:r>
            <w:r w:rsidR="000F7E99" w:rsidRPr="0063464D">
              <w:rPr>
                <w:rFonts w:ascii="Calibri" w:hAnsi="Calibri"/>
                <w:b/>
                <w:sz w:val="12"/>
                <w:szCs w:val="12"/>
              </w:rPr>
              <w:t>if</w:t>
            </w:r>
            <w:r w:rsidR="000F7E99" w:rsidRPr="00DA60CA">
              <w:rPr>
                <w:rFonts w:ascii="Calibri" w:hAnsi="Calibri"/>
                <w:sz w:val="12"/>
                <w:szCs w:val="12"/>
              </w:rPr>
              <w:t xml:space="preserve"> system type in </w:t>
            </w:r>
            <w:r w:rsidR="000F7E99" w:rsidRPr="0063464D">
              <w:rPr>
                <w:rFonts w:ascii="Calibri" w:hAnsi="Calibri"/>
                <w:sz w:val="12"/>
                <w:szCs w:val="12"/>
                <w:highlight w:val="yellow"/>
              </w:rPr>
              <w:t>D04</w:t>
            </w:r>
            <w:r w:rsidR="000F7E99" w:rsidRPr="00DA60CA">
              <w:rPr>
                <w:rFonts w:ascii="Calibri" w:hAnsi="Calibri"/>
                <w:sz w:val="12"/>
                <w:szCs w:val="12"/>
              </w:rPr>
              <w:t xml:space="preserve"> or </w:t>
            </w:r>
            <w:r w:rsidR="000F7E99" w:rsidRPr="0063464D">
              <w:rPr>
                <w:rFonts w:ascii="Calibri" w:hAnsi="Calibri"/>
                <w:sz w:val="12"/>
                <w:szCs w:val="12"/>
                <w:highlight w:val="yellow"/>
              </w:rPr>
              <w:t>D05</w:t>
            </w:r>
            <w:r w:rsidR="000F7E99"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r w:rsidR="00D36E0D" w:rsidRPr="00D36E0D">
              <w:rPr>
                <w:rFonts w:ascii="Calibri" w:hAnsi="Calibri"/>
                <w:sz w:val="12"/>
                <w:szCs w:val="12"/>
              </w:rPr>
              <w:t>the following three conditions</w:t>
            </w:r>
            <w:r w:rsidR="003A18D8">
              <w:rPr>
                <w:rFonts w:ascii="Calibri" w:hAnsi="Calibri"/>
                <w:sz w:val="12"/>
                <w:szCs w:val="12"/>
              </w:rPr>
              <w:t xml:space="preserve"> (A,</w:t>
            </w:r>
            <w:r w:rsidR="00B95B88">
              <w:rPr>
                <w:rFonts w:ascii="Calibri" w:hAnsi="Calibri"/>
                <w:sz w:val="12"/>
                <w:szCs w:val="12"/>
              </w:rPr>
              <w:t xml:space="preserve"> </w:t>
            </w:r>
            <w:r w:rsidR="003A18D8">
              <w:rPr>
                <w:rFonts w:ascii="Calibri" w:hAnsi="Calibri"/>
                <w:sz w:val="12"/>
                <w:szCs w:val="12"/>
              </w:rPr>
              <w:t>B,</w:t>
            </w:r>
            <w:r w:rsidR="00B95B88">
              <w:rPr>
                <w:rFonts w:ascii="Calibri" w:hAnsi="Calibri"/>
                <w:sz w:val="12"/>
                <w:szCs w:val="12"/>
              </w:rPr>
              <w:t xml:space="preserve"> </w:t>
            </w:r>
            <w:r w:rsidR="003A18D8">
              <w:rPr>
                <w:rFonts w:ascii="Calibri" w:hAnsi="Calibri"/>
                <w:sz w:val="12"/>
                <w:szCs w:val="12"/>
              </w:rPr>
              <w:t>C)</w:t>
            </w:r>
            <w:r w:rsidR="00D36E0D" w:rsidRPr="00D36E0D">
              <w:rPr>
                <w:rFonts w:ascii="Calibri" w:hAnsi="Calibri"/>
                <w:sz w:val="12"/>
                <w:szCs w:val="12"/>
              </w:rPr>
              <w:t xml:space="preserve"> are </w:t>
            </w:r>
            <w:r w:rsidR="00AB489D">
              <w:rPr>
                <w:rFonts w:ascii="Calibri" w:hAnsi="Calibri"/>
                <w:sz w:val="12"/>
                <w:szCs w:val="12"/>
              </w:rPr>
              <w:t>ALL</w:t>
            </w:r>
            <w:r w:rsidR="00D36E0D" w:rsidRPr="00D36E0D">
              <w:rPr>
                <w:rFonts w:ascii="Calibri" w:hAnsi="Calibri"/>
                <w:sz w:val="12"/>
                <w:szCs w:val="12"/>
              </w:rPr>
              <w:t xml:space="preserve"> true:</w:t>
            </w:r>
          </w:p>
          <w:p w14:paraId="62E0B85F" w14:textId="77777777" w:rsidR="00D36E0D" w:rsidRDefault="00D36E0D" w:rsidP="000F7E99">
            <w:pPr>
              <w:keepNext/>
              <w:rPr>
                <w:rFonts w:ascii="Calibri" w:hAnsi="Calibri"/>
                <w:sz w:val="12"/>
                <w:szCs w:val="12"/>
              </w:rPr>
            </w:pPr>
          </w:p>
          <w:p w14:paraId="33952B3A" w14:textId="7F56AF63" w:rsidR="00D36E0D" w:rsidRDefault="00D36E0D" w:rsidP="000F7E99">
            <w:pPr>
              <w:keepNext/>
              <w:rPr>
                <w:rFonts w:ascii="Calibri" w:hAnsi="Calibri"/>
                <w:sz w:val="12"/>
                <w:szCs w:val="12"/>
              </w:rPr>
            </w:pPr>
            <w:r w:rsidRPr="00D36E0D">
              <w:rPr>
                <w:rFonts w:ascii="Calibri" w:hAnsi="Calibri"/>
                <w:sz w:val="12"/>
                <w:szCs w:val="12"/>
              </w:rPr>
              <w:t xml:space="preserve">condition </w:t>
            </w:r>
            <w:r w:rsidR="003A18D8">
              <w:rPr>
                <w:rFonts w:ascii="Calibri" w:hAnsi="Calibri"/>
                <w:sz w:val="12"/>
                <w:szCs w:val="12"/>
              </w:rPr>
              <w:t>A</w:t>
            </w:r>
            <w:r w:rsidRPr="00D36E0D">
              <w:rPr>
                <w:rFonts w:ascii="Calibri" w:hAnsi="Calibri"/>
                <w:sz w:val="12"/>
                <w:szCs w:val="12"/>
              </w:rPr>
              <w:t>:[</w:t>
            </w:r>
            <w:r w:rsidR="000F7E99">
              <w:rPr>
                <w:rFonts w:ascii="Calibri" w:hAnsi="Calibri"/>
                <w:sz w:val="12"/>
                <w:szCs w:val="12"/>
              </w:rPr>
              <w:t>D06 &gt; 1</w:t>
            </w:r>
            <w:r>
              <w:rPr>
                <w:rFonts w:ascii="Calibri" w:hAnsi="Calibri"/>
                <w:sz w:val="12"/>
                <w:szCs w:val="12"/>
              </w:rPr>
              <w:t>]</w:t>
            </w:r>
            <w:r w:rsidR="000F7E99">
              <w:rPr>
                <w:rFonts w:ascii="Calibri" w:hAnsi="Calibri"/>
                <w:sz w:val="12"/>
                <w:szCs w:val="12"/>
              </w:rPr>
              <w:t xml:space="preserve">, </w:t>
            </w:r>
          </w:p>
          <w:p w14:paraId="1B0A35F3" w14:textId="77777777" w:rsidR="00D36E0D" w:rsidRDefault="00D36E0D" w:rsidP="000F7E99">
            <w:pPr>
              <w:keepNext/>
              <w:rPr>
                <w:rFonts w:ascii="Calibri" w:hAnsi="Calibri"/>
                <w:sz w:val="12"/>
                <w:szCs w:val="12"/>
              </w:rPr>
            </w:pPr>
          </w:p>
          <w:p w14:paraId="1C692240" w14:textId="2904CA43" w:rsidR="00AB489D" w:rsidRPr="00AB489D" w:rsidRDefault="00AB489D" w:rsidP="00AB489D">
            <w:pPr>
              <w:keepNext/>
              <w:rPr>
                <w:rFonts w:ascii="Calibri" w:hAnsi="Calibri"/>
                <w:sz w:val="12"/>
                <w:szCs w:val="12"/>
              </w:rPr>
            </w:pPr>
            <w:r w:rsidRPr="00AB489D">
              <w:rPr>
                <w:rFonts w:ascii="Calibri" w:hAnsi="Calibri"/>
                <w:sz w:val="12"/>
                <w:szCs w:val="12"/>
              </w:rPr>
              <w:t xml:space="preserve">condition </w:t>
            </w:r>
            <w:r w:rsidR="003A18D8">
              <w:rPr>
                <w:rFonts w:ascii="Calibri" w:hAnsi="Calibri"/>
                <w:sz w:val="12"/>
                <w:szCs w:val="12"/>
              </w:rPr>
              <w:t>B</w:t>
            </w:r>
            <w:r w:rsidRPr="00AB489D">
              <w:rPr>
                <w:rFonts w:ascii="Calibri" w:hAnsi="Calibri"/>
                <w:sz w:val="12"/>
                <w:szCs w:val="12"/>
              </w:rPr>
              <w:t xml:space="preserve">:[system type in D04=one of the following two values: </w:t>
            </w:r>
          </w:p>
          <w:p w14:paraId="0853C3E6" w14:textId="77777777" w:rsidR="00AB489D" w:rsidRPr="00AB489D" w:rsidRDefault="00AB489D" w:rsidP="00AB489D">
            <w:pPr>
              <w:keepNext/>
              <w:rPr>
                <w:rFonts w:ascii="Calibri" w:hAnsi="Calibri"/>
                <w:sz w:val="12"/>
                <w:szCs w:val="12"/>
              </w:rPr>
            </w:pPr>
            <w:r w:rsidRPr="00AB489D">
              <w:rPr>
                <w:rFonts w:ascii="Calibri" w:hAnsi="Calibri"/>
                <w:sz w:val="12"/>
                <w:szCs w:val="12"/>
              </w:rPr>
              <w:t xml:space="preserve">{VCHP-Ducted}, </w:t>
            </w:r>
          </w:p>
          <w:p w14:paraId="73F8723A" w14:textId="108F0F72" w:rsidR="00D36E0D" w:rsidRDefault="00AB489D" w:rsidP="00AB489D">
            <w:pPr>
              <w:keepNext/>
              <w:rPr>
                <w:rFonts w:ascii="Calibri" w:hAnsi="Calibri"/>
                <w:sz w:val="12"/>
                <w:szCs w:val="12"/>
              </w:rPr>
            </w:pPr>
            <w:r w:rsidRPr="00AB489D">
              <w:rPr>
                <w:rFonts w:ascii="Calibri" w:hAnsi="Calibri"/>
                <w:sz w:val="12"/>
                <w:szCs w:val="12"/>
              </w:rPr>
              <w:t>{VCHP -Ducted+Ductless}]</w:t>
            </w:r>
          </w:p>
          <w:p w14:paraId="3C036988" w14:textId="77777777" w:rsidR="00D36E0D" w:rsidRDefault="00D36E0D" w:rsidP="000F7E99">
            <w:pPr>
              <w:keepNext/>
              <w:rPr>
                <w:rFonts w:ascii="Calibri" w:hAnsi="Calibri"/>
                <w:sz w:val="12"/>
                <w:szCs w:val="12"/>
              </w:rPr>
            </w:pPr>
          </w:p>
          <w:p w14:paraId="35B9F508" w14:textId="5F03BE39" w:rsidR="000F7E99" w:rsidRDefault="00AB489D" w:rsidP="000F7E99">
            <w:pPr>
              <w:keepNext/>
              <w:rPr>
                <w:rFonts w:ascii="Calibri" w:hAnsi="Calibri"/>
                <w:sz w:val="12"/>
                <w:szCs w:val="12"/>
              </w:rPr>
            </w:pPr>
            <w:r>
              <w:rPr>
                <w:rFonts w:ascii="Calibri" w:hAnsi="Calibri"/>
                <w:sz w:val="12"/>
                <w:szCs w:val="12"/>
              </w:rPr>
              <w:t xml:space="preserve">condition </w:t>
            </w:r>
            <w:r w:rsidR="003A18D8">
              <w:rPr>
                <w:rFonts w:ascii="Calibri" w:hAnsi="Calibri"/>
                <w:sz w:val="12"/>
                <w:szCs w:val="12"/>
              </w:rPr>
              <w:t>C</w:t>
            </w:r>
            <w:r>
              <w:rPr>
                <w:rFonts w:ascii="Calibri" w:hAnsi="Calibri"/>
                <w:sz w:val="12"/>
                <w:szCs w:val="12"/>
              </w:rPr>
              <w:t>:[</w:t>
            </w:r>
            <w:r w:rsidR="000F7E99">
              <w:rPr>
                <w:rFonts w:ascii="Calibri" w:hAnsi="Calibri"/>
                <w:sz w:val="12"/>
                <w:szCs w:val="12"/>
              </w:rPr>
              <w:t>one of the following two conditions</w:t>
            </w:r>
            <w:r w:rsidR="003A18D8">
              <w:rPr>
                <w:rFonts w:ascii="Calibri" w:hAnsi="Calibri"/>
                <w:sz w:val="12"/>
                <w:szCs w:val="12"/>
              </w:rPr>
              <w:t xml:space="preserve"> (1,</w:t>
            </w:r>
            <w:r w:rsidR="00B95B88">
              <w:rPr>
                <w:rFonts w:ascii="Calibri" w:hAnsi="Calibri"/>
                <w:sz w:val="12"/>
                <w:szCs w:val="12"/>
              </w:rPr>
              <w:t xml:space="preserve"> </w:t>
            </w:r>
            <w:r w:rsidR="003A18D8">
              <w:rPr>
                <w:rFonts w:ascii="Calibri" w:hAnsi="Calibri"/>
                <w:sz w:val="12"/>
                <w:szCs w:val="12"/>
              </w:rPr>
              <w:t>2)</w:t>
            </w:r>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r w:rsidR="003A18D8">
              <w:rPr>
                <w:rFonts w:ascii="Calibri" w:hAnsi="Calibri"/>
                <w:sz w:val="12"/>
                <w:szCs w:val="12"/>
              </w:rPr>
              <w:t xml:space="preserve">in </w:t>
            </w:r>
            <w:r w:rsidR="001B3D5A">
              <w:rPr>
                <w:rFonts w:ascii="Calibri" w:hAnsi="Calibri"/>
                <w:sz w:val="12"/>
                <w:szCs w:val="12"/>
              </w:rPr>
              <w:t>H02)</w:t>
            </w:r>
            <w:r w:rsidR="003A18D8">
              <w:rPr>
                <w:rFonts w:ascii="Calibri" w:hAnsi="Calibri"/>
                <w:sz w:val="12"/>
                <w:szCs w:val="12"/>
              </w:rPr>
              <w:t>;</w:t>
            </w:r>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r w:rsidR="00AB489D">
              <w:rPr>
                <w:rFonts w:ascii="Calibri" w:hAnsi="Calibri"/>
                <w:sz w:val="12"/>
                <w:szCs w:val="12"/>
              </w:rPr>
              <w:t>]</w:t>
            </w:r>
            <w:r w:rsidR="00B95B88">
              <w:rPr>
                <w:rFonts w:ascii="Calibri" w:hAnsi="Calibri"/>
                <w:sz w:val="12"/>
                <w:szCs w:val="12"/>
              </w:rPr>
              <w:t xml:space="preserve"> </w:t>
            </w:r>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user input numeric value, x.xx,</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27366B70">
        <w:trPr>
          <w:trHeight w:val="323"/>
        </w:trPr>
        <w:tc>
          <w:tcPr>
            <w:tcW w:w="897" w:type="dxa"/>
            <w:shd w:val="clear" w:color="auto" w:fill="auto"/>
          </w:tcPr>
          <w:p w14:paraId="7360ECE2" w14:textId="591317F7" w:rsidR="000F7E99" w:rsidRPr="00AD1D84" w:rsidRDefault="000F7E99" w:rsidP="00AA13E7">
            <w:pPr>
              <w:keepNext/>
              <w:jc w:val="center"/>
              <w:rPr>
                <w:rFonts w:ascii="Calibri" w:hAnsi="Calibri"/>
                <w:sz w:val="18"/>
                <w:szCs w:val="18"/>
              </w:rPr>
            </w:pPr>
          </w:p>
        </w:tc>
        <w:tc>
          <w:tcPr>
            <w:tcW w:w="988" w:type="dxa"/>
          </w:tcPr>
          <w:p w14:paraId="7EF19437" w14:textId="77777777" w:rsidR="000F7E99" w:rsidRPr="00AD1D84" w:rsidRDefault="000F7E99" w:rsidP="00AA13E7">
            <w:pPr>
              <w:keepNext/>
              <w:jc w:val="center"/>
              <w:rPr>
                <w:rFonts w:ascii="Calibri" w:hAnsi="Calibri"/>
                <w:sz w:val="18"/>
                <w:szCs w:val="18"/>
              </w:rPr>
            </w:pPr>
          </w:p>
        </w:tc>
        <w:tc>
          <w:tcPr>
            <w:tcW w:w="1260" w:type="dxa"/>
          </w:tcPr>
          <w:p w14:paraId="25A67A99" w14:textId="77777777" w:rsidR="000F7E99" w:rsidRPr="00AD1D84" w:rsidRDefault="000F7E99" w:rsidP="00AA13E7">
            <w:pPr>
              <w:keepNext/>
              <w:jc w:val="center"/>
              <w:rPr>
                <w:rFonts w:ascii="Calibri" w:hAnsi="Calibri"/>
                <w:sz w:val="18"/>
                <w:szCs w:val="18"/>
              </w:rPr>
            </w:pPr>
          </w:p>
        </w:tc>
        <w:tc>
          <w:tcPr>
            <w:tcW w:w="1170" w:type="dxa"/>
          </w:tcPr>
          <w:p w14:paraId="284F93B6" w14:textId="77777777" w:rsidR="000F7E99" w:rsidRPr="00AD1D84" w:rsidRDefault="000F7E99" w:rsidP="00AA13E7">
            <w:pPr>
              <w:keepNext/>
              <w:jc w:val="center"/>
              <w:rPr>
                <w:rFonts w:ascii="Calibri" w:hAnsi="Calibri"/>
                <w:sz w:val="18"/>
                <w:szCs w:val="18"/>
              </w:rPr>
            </w:pPr>
          </w:p>
        </w:tc>
        <w:tc>
          <w:tcPr>
            <w:tcW w:w="1260" w:type="dxa"/>
          </w:tcPr>
          <w:p w14:paraId="0D1CB107" w14:textId="306EDE36" w:rsidR="000F7E99" w:rsidRPr="00AD1D84" w:rsidRDefault="000F7E99" w:rsidP="00AA13E7">
            <w:pPr>
              <w:keepNext/>
              <w:jc w:val="center"/>
              <w:rPr>
                <w:rFonts w:ascii="Calibri" w:hAnsi="Calibri"/>
                <w:sz w:val="18"/>
                <w:szCs w:val="18"/>
              </w:rPr>
            </w:pPr>
          </w:p>
        </w:tc>
        <w:tc>
          <w:tcPr>
            <w:tcW w:w="1260" w:type="dxa"/>
          </w:tcPr>
          <w:p w14:paraId="6B757A19" w14:textId="0BA32705" w:rsidR="000F7E99" w:rsidRPr="00AD1D84" w:rsidRDefault="000F7E99" w:rsidP="00AA13E7">
            <w:pPr>
              <w:keepNext/>
              <w:jc w:val="center"/>
              <w:rPr>
                <w:rFonts w:ascii="Calibri" w:hAnsi="Calibri"/>
                <w:sz w:val="18"/>
                <w:szCs w:val="18"/>
              </w:rPr>
            </w:pPr>
          </w:p>
        </w:tc>
        <w:tc>
          <w:tcPr>
            <w:tcW w:w="126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70" w:type="dxa"/>
          </w:tcPr>
          <w:p w14:paraId="2AEB0829" w14:textId="77777777" w:rsidR="000F7E99" w:rsidRPr="00AD1D84" w:rsidRDefault="000F7E99" w:rsidP="00AA13E7">
            <w:pPr>
              <w:keepNext/>
              <w:jc w:val="center"/>
              <w:rPr>
                <w:rFonts w:ascii="Calibri" w:hAnsi="Calibri"/>
                <w:sz w:val="18"/>
                <w:szCs w:val="18"/>
              </w:rPr>
            </w:pPr>
          </w:p>
        </w:tc>
        <w:tc>
          <w:tcPr>
            <w:tcW w:w="1170" w:type="dxa"/>
          </w:tcPr>
          <w:p w14:paraId="188E7C8C" w14:textId="77777777" w:rsidR="000F7E99" w:rsidRPr="00AD1D84" w:rsidRDefault="000F7E99" w:rsidP="00AA13E7">
            <w:pPr>
              <w:keepNext/>
              <w:jc w:val="center"/>
              <w:rPr>
                <w:rFonts w:ascii="Calibri" w:hAnsi="Calibri"/>
                <w:sz w:val="18"/>
                <w:szCs w:val="18"/>
              </w:rPr>
            </w:pPr>
          </w:p>
        </w:tc>
        <w:tc>
          <w:tcPr>
            <w:tcW w:w="990" w:type="dxa"/>
          </w:tcPr>
          <w:p w14:paraId="6545AC56" w14:textId="77777777" w:rsidR="000F7E99" w:rsidRPr="00AD1D84" w:rsidRDefault="000F7E99" w:rsidP="00AA13E7">
            <w:pPr>
              <w:keepNext/>
              <w:jc w:val="center"/>
              <w:rPr>
                <w:rFonts w:ascii="Calibri" w:hAnsi="Calibri"/>
                <w:sz w:val="18"/>
                <w:szCs w:val="18"/>
              </w:rPr>
            </w:pPr>
          </w:p>
        </w:tc>
        <w:tc>
          <w:tcPr>
            <w:tcW w:w="189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27366B70">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908"/>
        <w:gridCol w:w="720"/>
        <w:gridCol w:w="720"/>
        <w:gridCol w:w="900"/>
        <w:gridCol w:w="900"/>
        <w:gridCol w:w="900"/>
        <w:gridCol w:w="900"/>
        <w:gridCol w:w="810"/>
        <w:gridCol w:w="1620"/>
        <w:gridCol w:w="900"/>
        <w:gridCol w:w="1440"/>
        <w:gridCol w:w="1260"/>
        <w:gridCol w:w="895"/>
      </w:tblGrid>
      <w:tr w:rsidR="001B3D5A" w:rsidRPr="00295655" w14:paraId="1F9B996D" w14:textId="5251A2FB" w:rsidTr="27366B70">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=DuctsNone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2E79F364" w:rsidR="001B3D5A" w:rsidRPr="00417B62" w:rsidRDefault="001B3D5A" w:rsidP="00431E83">
            <w:pPr>
              <w:pStyle w:val="PlainText"/>
              <w:rPr>
                <w:rFonts w:ascii="Calibri" w:hAnsi="Calibri"/>
                <w:sz w:val="12"/>
                <w:szCs w:val="12"/>
              </w:rPr>
            </w:pPr>
            <w:r w:rsidRPr="27366B70">
              <w:rPr>
                <w:rFonts w:ascii="Calibri" w:hAnsi="Calibri"/>
                <w:b/>
                <w:bCs/>
                <w:sz w:val="12"/>
                <w:szCs w:val="12"/>
              </w:rPr>
              <w:t>B</w:t>
            </w:r>
            <w:r w:rsidRPr="27366B70">
              <w:rPr>
                <w:rFonts w:ascii="Calibri" w:hAnsi="Calibri"/>
                <w:sz w:val="12"/>
                <w:szCs w:val="12"/>
              </w:rPr>
              <w:t>:</w:t>
            </w:r>
            <w:r w:rsidRPr="00B06293">
              <w:rPr>
                <w:rFonts w:ascii="Calibri" w:hAnsi="Calibri"/>
                <w:sz w:val="12"/>
                <w:szCs w:val="12"/>
              </w:rPr>
              <w:t xml:space="preserve"> </w:t>
            </w:r>
            <w:r w:rsidR="00D7291D" w:rsidRPr="00D7291D">
              <w:rPr>
                <w:rFonts w:ascii="Calibri" w:hAnsi="Calibri"/>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27366B70">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908"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20"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62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26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89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27366B70">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908"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665E4B69" w:rsidR="001B3D5A" w:rsidRDefault="000E5B7E" w:rsidP="000F76FE">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B3D5A" w:rsidRPr="001139B2">
              <w:rPr>
                <w:rFonts w:ascii="Calibri" w:hAnsi="Calibri"/>
                <w:sz w:val="18"/>
                <w:szCs w:val="18"/>
              </w:rPr>
              <w:t xml:space="preserve">from </w:t>
            </w:r>
            <w:r w:rsidR="001B3D5A">
              <w:rPr>
                <w:rFonts w:ascii="Calibri" w:hAnsi="Calibri"/>
                <w:sz w:val="18"/>
                <w:szCs w:val="18"/>
              </w:rPr>
              <w:t>Min</w:t>
            </w:r>
            <w:r w:rsidR="001B3D5A"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62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26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89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27366B70">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08"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20"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237B0D4A"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42B99C3C"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8A" w14:textId="65AB8728"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if D07= *LowLlCod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41B940FD"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7AFEF7FB"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AE" w14:textId="227C62BA"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if D07= *LowLlCod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A7FE3D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r w:rsidR="000E5B7E">
              <w:rPr>
                <w:rFonts w:asciiTheme="minorHAnsi" w:hAnsiTheme="minorHAnsi"/>
                <w:sz w:val="10"/>
                <w:szCs w:val="10"/>
                <w:u w:val="single"/>
              </w:rPr>
              <w:t>Exceptions</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62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2753BF9D"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003C6E48" w:rsidRPr="006E47CD">
              <w:rPr>
                <w:rFonts w:asciiTheme="minorHAnsi" w:hAnsiTheme="minorHAnsi"/>
                <w:sz w:val="9"/>
                <w:szCs w:val="9"/>
              </w:rPr>
              <w:t xml:space="preserve">D04 or </w:t>
            </w:r>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r w:rsidR="003C6E48" w:rsidRPr="006E47CD">
              <w:rPr>
                <w:rFonts w:asciiTheme="minorHAnsi" w:hAnsiTheme="minorHAnsi"/>
                <w:sz w:val="9"/>
                <w:szCs w:val="9"/>
              </w:rPr>
              <w:t xml:space="preserve">five </w:t>
            </w:r>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*evaporative - indirectdirect,</w:t>
            </w:r>
          </w:p>
          <w:p w14:paraId="3906F40E" w14:textId="77777777" w:rsidR="003C6E48" w:rsidRPr="006E47CD" w:rsidRDefault="003C6E48" w:rsidP="003C6E48">
            <w:pPr>
              <w:keepNext/>
              <w:rPr>
                <w:rFonts w:asciiTheme="minorHAnsi" w:hAnsiTheme="minorHAnsi"/>
                <w:sz w:val="9"/>
                <w:szCs w:val="9"/>
              </w:rPr>
            </w:pPr>
            <w:r w:rsidRPr="006E47CD">
              <w:rPr>
                <w:rFonts w:asciiTheme="minorHAnsi" w:hAnsiTheme="minorHAnsi"/>
                <w:sz w:val="9"/>
                <w:szCs w:val="9"/>
              </w:rPr>
              <w:t xml:space="preserve">*VCHP-Ducted </w:t>
            </w:r>
          </w:p>
          <w:p w14:paraId="6708EDB5" w14:textId="6B39DF73" w:rsidR="003C6E48" w:rsidRPr="006E47CD" w:rsidRDefault="003C6E48" w:rsidP="00490AC8">
            <w:pPr>
              <w:keepNext/>
              <w:rPr>
                <w:rFonts w:asciiTheme="minorHAnsi" w:hAnsiTheme="minorHAnsi"/>
                <w:sz w:val="9"/>
                <w:szCs w:val="9"/>
              </w:rPr>
            </w:pPr>
            <w:r w:rsidRPr="006E47CD">
              <w:rPr>
                <w:rFonts w:asciiTheme="minorHAnsi" w:hAnsiTheme="minorHAnsi"/>
                <w:sz w:val="9"/>
                <w:szCs w:val="9"/>
              </w:rPr>
              <w:t>*VCHP-Ducted+Ductless</w:t>
            </w:r>
          </w:p>
          <w:p w14:paraId="15050E61" w14:textId="52EAB915"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r w:rsidR="003C6E48" w:rsidRPr="006E47CD">
              <w:rPr>
                <w:rFonts w:asciiTheme="minorHAnsi" w:hAnsiTheme="minorHAnsi"/>
                <w:sz w:val="9"/>
                <w:szCs w:val="9"/>
              </w:rPr>
              <w:t xml:space="preserve"> </w:t>
            </w:r>
            <w:r w:rsidRPr="006E47CD">
              <w:rPr>
                <w:rFonts w:asciiTheme="minorHAnsi" w:hAnsiTheme="minorHAnsi"/>
                <w:sz w:val="9"/>
                <w:szCs w:val="9"/>
              </w:rPr>
              <w:t>System</w:t>
            </w:r>
            <w:r w:rsidR="003C6E48" w:rsidRPr="006E47CD">
              <w:rPr>
                <w:rFonts w:asciiTheme="minorHAnsi" w:hAnsiTheme="minorHAnsi"/>
                <w:sz w:val="9"/>
                <w:szCs w:val="9"/>
              </w:rPr>
              <w:t xml:space="preserve"> Type</w:t>
            </w:r>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440" w:type="dxa"/>
            <w:tcMar>
              <w:left w:w="29" w:type="dxa"/>
              <w:right w:w="29" w:type="dxa"/>
            </w:tcMar>
          </w:tcPr>
          <w:p w14:paraId="4E50696C" w14:textId="2025B27D" w:rsidR="00174F25" w:rsidRPr="00174F25" w:rsidRDefault="001B3D5A" w:rsidP="00174F25">
            <w:pPr>
              <w:keepNext/>
              <w:rPr>
                <w:rFonts w:ascii="Calibri" w:hAnsi="Calibri"/>
                <w:sz w:val="8"/>
                <w:szCs w:val="8"/>
              </w:rPr>
            </w:pPr>
            <w:r w:rsidRPr="00174F25">
              <w:rPr>
                <w:rFonts w:ascii="Calibri" w:hAnsi="Calibri"/>
                <w:sz w:val="8"/>
                <w:szCs w:val="8"/>
              </w:rPr>
              <w:t>&lt;&lt;</w:t>
            </w:r>
            <w:r w:rsidR="00174F25" w:rsidRPr="00174F25">
              <w:rPr>
                <w:rFonts w:ascii="Calibri" w:hAnsi="Calibri"/>
                <w:b/>
                <w:sz w:val="8"/>
                <w:szCs w:val="8"/>
              </w:rPr>
              <w:t xml:space="preserve"> if</w:t>
            </w:r>
            <w:r w:rsidR="00174F25" w:rsidRPr="00174F25">
              <w:rPr>
                <w:rFonts w:ascii="Calibri" w:hAnsi="Calibri"/>
                <w:sz w:val="8"/>
                <w:szCs w:val="8"/>
              </w:rPr>
              <w:t xml:space="preserve"> system type in </w:t>
            </w:r>
            <w:r w:rsidR="00174F25" w:rsidRPr="00174F25">
              <w:rPr>
                <w:rFonts w:ascii="Calibri" w:hAnsi="Calibri"/>
                <w:sz w:val="8"/>
                <w:szCs w:val="8"/>
                <w:highlight w:val="yellow"/>
              </w:rPr>
              <w:t>D04</w:t>
            </w:r>
            <w:r w:rsidR="00174F25" w:rsidRPr="00174F25">
              <w:rPr>
                <w:rFonts w:ascii="Calibri" w:hAnsi="Calibri"/>
                <w:sz w:val="8"/>
                <w:szCs w:val="8"/>
              </w:rPr>
              <w:t xml:space="preserve"> or </w:t>
            </w:r>
            <w:r w:rsidR="00174F25" w:rsidRPr="00174F25">
              <w:rPr>
                <w:rFonts w:ascii="Calibri" w:hAnsi="Calibri"/>
                <w:sz w:val="8"/>
                <w:szCs w:val="8"/>
                <w:highlight w:val="yellow"/>
              </w:rPr>
              <w:t>D05</w:t>
            </w:r>
            <w:r w:rsidR="00174F25" w:rsidRPr="00174F25">
              <w:rPr>
                <w:rFonts w:ascii="Calibri" w:hAnsi="Calibri"/>
                <w:sz w:val="8"/>
                <w:szCs w:val="8"/>
              </w:rPr>
              <w:t xml:space="preserve"> is one of the following system types:</w:t>
            </w:r>
          </w:p>
          <w:p w14:paraId="7DE9212F"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w:t>
            </w:r>
          </w:p>
          <w:p w14:paraId="73AAF6D1"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HP-ducted+ductless</w:t>
            </w:r>
          </w:p>
          <w:p w14:paraId="00CB9BC0"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w:t>
            </w:r>
          </w:p>
          <w:p w14:paraId="1E22D6EA"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AC-ducted+ductless</w:t>
            </w:r>
          </w:p>
          <w:p w14:paraId="399B9165" w14:textId="77777777"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5B5E2B79" w14:textId="4244D6F1" w:rsidR="00174F25" w:rsidRPr="00174F25" w:rsidRDefault="00174F25" w:rsidP="0087355C">
            <w:pPr>
              <w:keepNext/>
              <w:rPr>
                <w:rFonts w:ascii="Calibri" w:hAnsi="Calibri"/>
                <w:sz w:val="8"/>
                <w:szCs w:val="8"/>
              </w:rPr>
            </w:pPr>
          </w:p>
          <w:p w14:paraId="47422B15" w14:textId="663A0852" w:rsidR="001B3D5A" w:rsidRPr="00174F25" w:rsidRDefault="001B3D5A" w:rsidP="0087355C">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07BA716" w14:textId="77777777" w:rsidR="001B3D5A" w:rsidRPr="00174F25" w:rsidRDefault="001B3D5A" w:rsidP="0087355C">
            <w:pPr>
              <w:keepNext/>
              <w:rPr>
                <w:rFonts w:ascii="Calibri" w:hAnsi="Calibri"/>
                <w:sz w:val="8"/>
                <w:szCs w:val="8"/>
              </w:rPr>
            </w:pPr>
            <w:r w:rsidRPr="00174F25">
              <w:rPr>
                <w:rFonts w:ascii="Calibri" w:hAnsi="Calibri"/>
                <w:sz w:val="8"/>
                <w:szCs w:val="8"/>
              </w:rPr>
              <w:t>*central split AC;</w:t>
            </w:r>
          </w:p>
          <w:p w14:paraId="32C5C465" w14:textId="07A9FCEB" w:rsidR="001B3D5A" w:rsidRPr="00174F25" w:rsidRDefault="001B3D5A" w:rsidP="0087355C">
            <w:pPr>
              <w:keepNext/>
              <w:rPr>
                <w:rFonts w:ascii="Calibri" w:hAnsi="Calibri"/>
                <w:sz w:val="8"/>
                <w:szCs w:val="8"/>
              </w:rPr>
            </w:pPr>
            <w:r w:rsidRPr="00174F25">
              <w:rPr>
                <w:rFonts w:ascii="Calibri" w:hAnsi="Calibri"/>
                <w:sz w:val="8"/>
                <w:szCs w:val="8"/>
              </w:rPr>
              <w:t>*central split HP;</w:t>
            </w:r>
          </w:p>
          <w:p w14:paraId="680C2284" w14:textId="2376BF4E" w:rsidR="001B3D5A" w:rsidRPr="00174F25" w:rsidRDefault="001B3D5A" w:rsidP="0087355C">
            <w:pPr>
              <w:keepNext/>
              <w:rPr>
                <w:rFonts w:ascii="Calibri" w:hAnsi="Calibri"/>
                <w:sz w:val="8"/>
                <w:szCs w:val="8"/>
              </w:rPr>
            </w:pPr>
            <w:r w:rsidRPr="00174F25">
              <w:rPr>
                <w:rFonts w:ascii="Calibri" w:hAnsi="Calibri"/>
                <w:sz w:val="8"/>
                <w:szCs w:val="8"/>
              </w:rPr>
              <w:t>*central packaged AC;</w:t>
            </w:r>
          </w:p>
          <w:p w14:paraId="34951B43" w14:textId="57E76D0F" w:rsidR="001B3D5A" w:rsidRPr="00174F25" w:rsidRDefault="001B3D5A" w:rsidP="0087355C">
            <w:pPr>
              <w:keepNext/>
              <w:rPr>
                <w:rFonts w:ascii="Calibri" w:hAnsi="Calibri"/>
                <w:sz w:val="8"/>
                <w:szCs w:val="8"/>
              </w:rPr>
            </w:pPr>
            <w:r w:rsidRPr="00174F25">
              <w:rPr>
                <w:rFonts w:ascii="Calibri" w:hAnsi="Calibri"/>
                <w:sz w:val="8"/>
                <w:szCs w:val="8"/>
              </w:rPr>
              <w:t>*central packaged HP;</w:t>
            </w:r>
          </w:p>
          <w:p w14:paraId="5743B61A" w14:textId="5C9DCFD4" w:rsidR="001B3D5A" w:rsidRPr="00174F25" w:rsidRDefault="001B3D5A" w:rsidP="0087355C">
            <w:pPr>
              <w:keepNext/>
              <w:rPr>
                <w:rFonts w:ascii="Calibri" w:hAnsi="Calibri"/>
                <w:sz w:val="8"/>
                <w:szCs w:val="8"/>
              </w:rPr>
            </w:pPr>
            <w:r w:rsidRPr="00174F25">
              <w:rPr>
                <w:rFonts w:ascii="Calibri" w:hAnsi="Calibri"/>
                <w:sz w:val="8"/>
                <w:szCs w:val="8"/>
              </w:rPr>
              <w:t>*central large packaged AC;</w:t>
            </w:r>
          </w:p>
          <w:p w14:paraId="5BADD856" w14:textId="3879AE5C" w:rsidR="001B3D5A" w:rsidRPr="00174F25" w:rsidRDefault="001B3D5A" w:rsidP="0087355C">
            <w:pPr>
              <w:keepNext/>
              <w:rPr>
                <w:rFonts w:ascii="Calibri" w:hAnsi="Calibri"/>
                <w:sz w:val="8"/>
                <w:szCs w:val="8"/>
              </w:rPr>
            </w:pPr>
            <w:r w:rsidRPr="00174F25">
              <w:rPr>
                <w:rFonts w:ascii="Calibri" w:hAnsi="Calibri"/>
                <w:sz w:val="8"/>
                <w:szCs w:val="8"/>
              </w:rPr>
              <w:t>*central large packaged HP;</w:t>
            </w:r>
          </w:p>
          <w:p w14:paraId="79B9F3E7" w14:textId="375153BA" w:rsidR="001B3D5A" w:rsidRPr="00174F25" w:rsidRDefault="001B3D5A" w:rsidP="0087355C">
            <w:pPr>
              <w:keepNext/>
              <w:rPr>
                <w:rFonts w:ascii="Calibri" w:hAnsi="Calibri"/>
                <w:sz w:val="8"/>
                <w:szCs w:val="8"/>
              </w:rPr>
            </w:pPr>
            <w:r w:rsidRPr="00174F25">
              <w:rPr>
                <w:rFonts w:ascii="Calibri" w:hAnsi="Calibri"/>
                <w:sz w:val="8"/>
                <w:szCs w:val="8"/>
              </w:rPr>
              <w:t>then value=Yes,</w:t>
            </w:r>
          </w:p>
          <w:p w14:paraId="50BBDD48" w14:textId="77777777" w:rsidR="001B3D5A" w:rsidRPr="00174F25" w:rsidRDefault="001B3D5A" w:rsidP="00490AC8">
            <w:pPr>
              <w:keepNext/>
              <w:rPr>
                <w:rFonts w:ascii="Calibri" w:hAnsi="Calibri"/>
                <w:sz w:val="8"/>
                <w:szCs w:val="8"/>
              </w:rPr>
            </w:pPr>
          </w:p>
          <w:p w14:paraId="28928B10" w14:textId="0A1AAC99" w:rsidR="001B3D5A" w:rsidRPr="00174F25" w:rsidRDefault="001B3D5A" w:rsidP="00490AC8">
            <w:pPr>
              <w:keepNext/>
              <w:rPr>
                <w:rFonts w:ascii="Calibri" w:hAnsi="Calibri"/>
                <w:sz w:val="8"/>
                <w:szCs w:val="8"/>
              </w:rPr>
            </w:pPr>
            <w:r w:rsidRPr="00174F25">
              <w:rPr>
                <w:rFonts w:ascii="Calibri" w:hAnsi="Calibri"/>
                <w:b/>
                <w:sz w:val="8"/>
                <w:szCs w:val="8"/>
              </w:rPr>
              <w:t>else</w:t>
            </w:r>
            <w:r w:rsidRPr="00174F25">
              <w:rPr>
                <w:rFonts w:ascii="Calibri" w:hAnsi="Calibri"/>
                <w:sz w:val="8"/>
                <w:szCs w:val="8"/>
              </w:rPr>
              <w:t xml:space="preserve"> user pick one of the following two values from list:</w:t>
            </w:r>
          </w:p>
          <w:p w14:paraId="18ED9AD7" w14:textId="77777777" w:rsidR="001B3D5A" w:rsidRPr="00174F25" w:rsidRDefault="001B3D5A" w:rsidP="00490AC8">
            <w:pPr>
              <w:keepNext/>
              <w:rPr>
                <w:rFonts w:ascii="Calibri" w:hAnsi="Calibri"/>
                <w:sz w:val="8"/>
                <w:szCs w:val="8"/>
              </w:rPr>
            </w:pPr>
            <w:r w:rsidRPr="00174F25">
              <w:rPr>
                <w:rFonts w:ascii="Calibri" w:hAnsi="Calibri"/>
                <w:sz w:val="8"/>
                <w:szCs w:val="8"/>
              </w:rPr>
              <w:t>**yes</w:t>
            </w:r>
          </w:p>
          <w:p w14:paraId="41473FBA" w14:textId="44A6D07F" w:rsidR="001B3D5A" w:rsidRPr="00174F25" w:rsidRDefault="001B3D5A" w:rsidP="00490AC8">
            <w:pPr>
              <w:keepNext/>
              <w:rPr>
                <w:rFonts w:ascii="Calibri" w:hAnsi="Calibri"/>
                <w:sz w:val="8"/>
                <w:szCs w:val="8"/>
              </w:rPr>
            </w:pPr>
            <w:r w:rsidRPr="00174F25">
              <w:rPr>
                <w:rFonts w:ascii="Calibri" w:hAnsi="Calibri"/>
                <w:sz w:val="8"/>
                <w:szCs w:val="8"/>
              </w:rPr>
              <w:t>**no</w:t>
            </w:r>
          </w:p>
          <w:p w14:paraId="4E996397" w14:textId="77777777" w:rsidR="001B3D5A" w:rsidRPr="00174F25" w:rsidRDefault="001B3D5A" w:rsidP="00490AC8">
            <w:pPr>
              <w:keepNext/>
              <w:rPr>
                <w:rFonts w:ascii="Calibri" w:hAnsi="Calibri"/>
                <w:sz w:val="8"/>
                <w:szCs w:val="8"/>
              </w:rPr>
            </w:pPr>
          </w:p>
          <w:p w14:paraId="7C5BFD0A" w14:textId="7128DE15" w:rsidR="001B3D5A" w:rsidRPr="00174F25" w:rsidRDefault="001B3D5A" w:rsidP="00490AC8">
            <w:pPr>
              <w:keepNext/>
              <w:rPr>
                <w:rFonts w:ascii="Calibri" w:hAnsi="Calibri"/>
                <w:sz w:val="8"/>
                <w:szCs w:val="8"/>
              </w:rPr>
            </w:pPr>
            <w:r w:rsidRPr="00174F25">
              <w:rPr>
                <w:rFonts w:ascii="Calibri" w:hAnsi="Calibri"/>
                <w:b/>
                <w:sz w:val="8"/>
                <w:szCs w:val="8"/>
              </w:rPr>
              <w:t>check</w:t>
            </w:r>
            <w:r w:rsidRPr="00174F25">
              <w:rPr>
                <w:rFonts w:ascii="Calibri" w:hAnsi="Calibri"/>
                <w:sz w:val="8"/>
                <w:szCs w:val="8"/>
              </w:rPr>
              <w:t>:</w:t>
            </w:r>
          </w:p>
          <w:p w14:paraId="079D2AB7" w14:textId="724FB38E" w:rsidR="001B3D5A" w:rsidRPr="00174F25" w:rsidRDefault="001B3D5A" w:rsidP="007E3916">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value=no, </w:t>
            </w:r>
          </w:p>
          <w:p w14:paraId="45933338" w14:textId="72799ADE" w:rsidR="001B3D5A" w:rsidRPr="00174F25" w:rsidRDefault="001B3D5A" w:rsidP="007E3916">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report in project status notes field that exemption from mandatory HERS verification of system airflow has been claimed. Enforcement agency confirmation is recommended</w:t>
            </w:r>
          </w:p>
          <w:p w14:paraId="5476E468" w14:textId="344B086D" w:rsidR="001B3D5A" w:rsidRPr="00174F25" w:rsidRDefault="001B3D5A" w:rsidP="007E3916">
            <w:pPr>
              <w:keepNext/>
              <w:rPr>
                <w:rFonts w:ascii="Calibri" w:hAnsi="Calibri"/>
                <w:sz w:val="8"/>
                <w:szCs w:val="8"/>
              </w:rPr>
            </w:pPr>
          </w:p>
          <w:p w14:paraId="40368E23" w14:textId="4C9F8FA0" w:rsidR="001B3D5A" w:rsidRPr="00174F25" w:rsidRDefault="001B3D5A" w:rsidP="007E3916">
            <w:pPr>
              <w:keepNext/>
              <w:rPr>
                <w:rFonts w:ascii="Calibri" w:hAnsi="Calibri"/>
                <w:sz w:val="8"/>
                <w:szCs w:val="8"/>
              </w:rPr>
            </w:pPr>
            <w:r w:rsidRPr="00174F25">
              <w:rPr>
                <w:rFonts w:ascii="Calibri" w:hAnsi="Calibri"/>
                <w:b/>
                <w:sz w:val="8"/>
                <w:szCs w:val="8"/>
              </w:rPr>
              <w:t>also</w:t>
            </w:r>
            <w:r w:rsidRPr="00174F25">
              <w:rPr>
                <w:rFonts w:ascii="Calibri" w:hAnsi="Calibri"/>
                <w:sz w:val="8"/>
                <w:szCs w:val="8"/>
              </w:rPr>
              <w:t xml:space="preserve"> report in project status notes field that better than minimum SEER or EER cannot not be claimed for performance compliance credit if the system cannot comply with the required HERS verification; </w:t>
            </w:r>
          </w:p>
          <w:p w14:paraId="1F9B99F9" w14:textId="619AF264" w:rsidR="001B3D5A" w:rsidRPr="00174F25" w:rsidRDefault="001B3D5A" w:rsidP="00490AC8">
            <w:pPr>
              <w:keepNext/>
              <w:rPr>
                <w:rFonts w:ascii="Calibri" w:hAnsi="Calibri"/>
                <w:sz w:val="8"/>
                <w:szCs w:val="8"/>
              </w:rPr>
            </w:pPr>
            <w:r w:rsidRPr="00174F25">
              <w:rPr>
                <w:rFonts w:ascii="Calibri" w:hAnsi="Calibri"/>
                <w:sz w:val="8"/>
                <w:szCs w:val="8"/>
              </w:rPr>
              <w:t>a revised CF1R may be required&gt;&gt;</w:t>
            </w:r>
          </w:p>
        </w:tc>
        <w:tc>
          <w:tcPr>
            <w:tcW w:w="1260" w:type="dxa"/>
            <w:tcMar>
              <w:left w:w="29" w:type="dxa"/>
              <w:right w:w="29" w:type="dxa"/>
            </w:tcMar>
          </w:tcPr>
          <w:p w14:paraId="288B20EE" w14:textId="4C54E0B6" w:rsidR="0005066C" w:rsidRPr="0005066C" w:rsidRDefault="001B3D5A" w:rsidP="0005066C">
            <w:pPr>
              <w:rPr>
                <w:rFonts w:ascii="Calibri" w:hAnsi="Calibri"/>
                <w:sz w:val="8"/>
                <w:szCs w:val="8"/>
              </w:rPr>
            </w:pPr>
            <w:r w:rsidRPr="001B3D5A">
              <w:rPr>
                <w:rFonts w:ascii="Calibri" w:hAnsi="Calibri"/>
                <w:sz w:val="8"/>
                <w:szCs w:val="8"/>
              </w:rPr>
              <w:t>&lt;&lt;</w:t>
            </w:r>
            <w:r w:rsidR="0005066C" w:rsidRPr="00174F25">
              <w:rPr>
                <w:rFonts w:ascii="Calibri" w:hAnsi="Calibri"/>
                <w:b/>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p>
          <w:p w14:paraId="7C7B0534" w14:textId="77777777" w:rsidR="0005066C" w:rsidRPr="0005066C" w:rsidRDefault="0005066C" w:rsidP="0005066C">
            <w:pPr>
              <w:rPr>
                <w:rFonts w:ascii="Calibri" w:hAnsi="Calibri"/>
                <w:sz w:val="8"/>
                <w:szCs w:val="8"/>
              </w:rPr>
            </w:pPr>
            <w:r w:rsidRPr="0005066C">
              <w:rPr>
                <w:rFonts w:ascii="Calibri" w:hAnsi="Calibri"/>
                <w:sz w:val="8"/>
                <w:szCs w:val="8"/>
              </w:rPr>
              <w:t>1:[VCHP-Ducted]</w:t>
            </w:r>
          </w:p>
          <w:p w14:paraId="16838551" w14:textId="77777777" w:rsidR="0005066C" w:rsidRPr="0005066C" w:rsidRDefault="0005066C" w:rsidP="0005066C">
            <w:pPr>
              <w:rPr>
                <w:rFonts w:ascii="Calibri" w:hAnsi="Calibri"/>
                <w:sz w:val="8"/>
                <w:szCs w:val="8"/>
              </w:rPr>
            </w:pPr>
            <w:r w:rsidRPr="0005066C">
              <w:rPr>
                <w:rFonts w:ascii="Calibri" w:hAnsi="Calibri"/>
                <w:sz w:val="8"/>
                <w:szCs w:val="8"/>
              </w:rPr>
              <w:t>2:[VCHP-Ducted+Ductless]</w:t>
            </w:r>
          </w:p>
          <w:p w14:paraId="5D7A7CC6" w14:textId="4E9E3DC8" w:rsidR="0005066C" w:rsidRDefault="0005066C" w:rsidP="0005066C">
            <w:pPr>
              <w:rPr>
                <w:rFonts w:ascii="Calibri" w:hAnsi="Calibri"/>
                <w:sz w:val="8"/>
                <w:szCs w:val="8"/>
              </w:rPr>
            </w:pPr>
            <w:r w:rsidRPr="0005066C">
              <w:rPr>
                <w:rFonts w:ascii="Calibri" w:hAnsi="Calibri"/>
                <w:b/>
                <w:sz w:val="8"/>
                <w:szCs w:val="8"/>
              </w:rPr>
              <w:t>then</w:t>
            </w:r>
            <w:r w:rsidRPr="0005066C">
              <w:rPr>
                <w:rFonts w:ascii="Calibri" w:hAnsi="Calibri"/>
                <w:sz w:val="8"/>
                <w:szCs w:val="8"/>
              </w:rPr>
              <w:t xml:space="preserve"> text value=[Exempt System Type]</w:t>
            </w:r>
          </w:p>
          <w:p w14:paraId="3F7AB861" w14:textId="58796281" w:rsidR="0005066C" w:rsidRPr="00174F25" w:rsidRDefault="0005066C" w:rsidP="00FB569C">
            <w:pPr>
              <w:rPr>
                <w:rFonts w:ascii="Calibri" w:hAnsi="Calibri"/>
                <w:sz w:val="8"/>
                <w:szCs w:val="8"/>
              </w:rPr>
            </w:pPr>
          </w:p>
          <w:p w14:paraId="30555127" w14:textId="5C7DB525" w:rsidR="00174F25" w:rsidRPr="00174F25" w:rsidRDefault="00174F25" w:rsidP="00174F25">
            <w:pPr>
              <w:keepNext/>
              <w:rPr>
                <w:rFonts w:ascii="Calibri" w:hAnsi="Calibri"/>
                <w:sz w:val="8"/>
                <w:szCs w:val="8"/>
              </w:rPr>
            </w:pPr>
            <w:r w:rsidRPr="00174F25">
              <w:rPr>
                <w:rFonts w:ascii="Calibri" w:hAnsi="Calibri"/>
                <w:b/>
                <w:sz w:val="8"/>
                <w:szCs w:val="8"/>
              </w:rPr>
              <w:t>elseif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4170588"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w:t>
            </w:r>
          </w:p>
          <w:p w14:paraId="123C0D5F"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HP-ducted+ductless</w:t>
            </w:r>
          </w:p>
          <w:p w14:paraId="24D9BC9F"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w:t>
            </w:r>
          </w:p>
          <w:p w14:paraId="5025E1B3"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AC-ducted+ductless</w:t>
            </w:r>
          </w:p>
          <w:p w14:paraId="5D61BECF" w14:textId="3564519E"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47BCC11A" w14:textId="77777777" w:rsidR="00174F25" w:rsidRDefault="00174F25" w:rsidP="00FB569C">
            <w:pPr>
              <w:rPr>
                <w:rFonts w:ascii="Calibri" w:hAnsi="Calibri"/>
                <w:sz w:val="8"/>
                <w:szCs w:val="8"/>
              </w:rPr>
            </w:pPr>
          </w:p>
          <w:p w14:paraId="55DA2D43" w14:textId="5C11DBBB" w:rsidR="001B3D5A" w:rsidRPr="001B3D5A" w:rsidRDefault="0005066C" w:rsidP="00FB569C">
            <w:pPr>
              <w:rPr>
                <w:rFonts w:ascii="Calibri" w:hAnsi="Calibri"/>
                <w:sz w:val="8"/>
                <w:szCs w:val="8"/>
              </w:rPr>
            </w:pPr>
            <w:r w:rsidRPr="0005066C">
              <w:rPr>
                <w:b/>
                <w:sz w:val="8"/>
                <w:szCs w:val="8"/>
              </w:rPr>
              <w:t>else</w:t>
            </w:r>
            <w:r w:rsidR="001B3D5A" w:rsidRPr="0005066C">
              <w:rPr>
                <w:rFonts w:ascii="Calibri" w:hAnsi="Calibri"/>
                <w:b/>
                <w:sz w:val="8"/>
                <w:szCs w:val="8"/>
              </w:rPr>
              <w:t>if</w:t>
            </w:r>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r>
              <w:rPr>
                <w:rFonts w:ascii="Calibri" w:hAnsi="Calibri"/>
                <w:sz w:val="8"/>
                <w:szCs w:val="8"/>
              </w:rPr>
              <w:t xml:space="preserve"> six</w:t>
            </w:r>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895" w:type="dxa"/>
            <w:tcMar>
              <w:left w:w="29" w:type="dxa"/>
              <w:right w:w="29" w:type="dxa"/>
            </w:tcMar>
          </w:tcPr>
          <w:p w14:paraId="214A8C3F" w14:textId="7C2E36D3" w:rsidR="00241395" w:rsidRDefault="004C678C" w:rsidP="004C678C">
            <w:pPr>
              <w:rPr>
                <w:rFonts w:ascii="Calibri" w:hAnsi="Calibri"/>
                <w:sz w:val="10"/>
                <w:szCs w:val="10"/>
              </w:rPr>
            </w:pPr>
            <w:r w:rsidRPr="004C678C">
              <w:rPr>
                <w:rFonts w:ascii="Calibri" w:hAnsi="Calibri"/>
                <w:sz w:val="10"/>
                <w:szCs w:val="10"/>
              </w:rPr>
              <w:t xml:space="preserve">&lt;&lt;if </w:t>
            </w:r>
            <w:r w:rsidR="00241395" w:rsidRPr="00241395">
              <w:rPr>
                <w:rFonts w:ascii="Calibri" w:hAnsi="Calibri"/>
                <w:sz w:val="10"/>
                <w:szCs w:val="10"/>
              </w:rPr>
              <w:t>the following three conditions (A, B, C) are ALL true:</w:t>
            </w:r>
          </w:p>
          <w:p w14:paraId="752365B6" w14:textId="77777777" w:rsidR="00241395" w:rsidRDefault="00241395" w:rsidP="004C678C">
            <w:pPr>
              <w:rPr>
                <w:rFonts w:ascii="Calibri" w:hAnsi="Calibri"/>
                <w:sz w:val="10"/>
                <w:szCs w:val="10"/>
              </w:rPr>
            </w:pPr>
          </w:p>
          <w:p w14:paraId="579FD794" w14:textId="77777777" w:rsidR="00241395" w:rsidRDefault="00241395" w:rsidP="004C678C">
            <w:pPr>
              <w:rPr>
                <w:rFonts w:ascii="Calibri" w:hAnsi="Calibri"/>
                <w:sz w:val="10"/>
                <w:szCs w:val="10"/>
              </w:rPr>
            </w:pPr>
            <w:r w:rsidRPr="00241395">
              <w:rPr>
                <w:rFonts w:ascii="Calibri" w:hAnsi="Calibri"/>
                <w:sz w:val="10"/>
                <w:szCs w:val="10"/>
              </w:rPr>
              <w:t>condition A:[</w:t>
            </w:r>
            <w:r w:rsidR="004C678C" w:rsidRPr="004C678C">
              <w:rPr>
                <w:rFonts w:ascii="Calibri" w:hAnsi="Calibri"/>
                <w:sz w:val="10"/>
                <w:szCs w:val="10"/>
              </w:rPr>
              <w:t>D06 &gt; 1</w:t>
            </w:r>
            <w:r>
              <w:rPr>
                <w:rFonts w:ascii="Calibri" w:hAnsi="Calibri"/>
                <w:sz w:val="10"/>
                <w:szCs w:val="10"/>
              </w:rPr>
              <w:t>]</w:t>
            </w:r>
            <w:r w:rsidR="004C678C" w:rsidRPr="004C678C">
              <w:rPr>
                <w:rFonts w:ascii="Calibri" w:hAnsi="Calibri"/>
                <w:sz w:val="10"/>
                <w:szCs w:val="10"/>
              </w:rPr>
              <w:t xml:space="preserve">, </w:t>
            </w:r>
          </w:p>
          <w:p w14:paraId="398C7205" w14:textId="77777777" w:rsidR="00241395" w:rsidRDefault="00241395" w:rsidP="004C678C">
            <w:pPr>
              <w:rPr>
                <w:rFonts w:ascii="Calibri" w:hAnsi="Calibri"/>
                <w:sz w:val="10"/>
                <w:szCs w:val="10"/>
              </w:rPr>
            </w:pPr>
          </w:p>
          <w:p w14:paraId="14AC6CF5" w14:textId="77777777" w:rsidR="00241395" w:rsidRPr="00241395" w:rsidRDefault="00241395" w:rsidP="00241395">
            <w:pPr>
              <w:rPr>
                <w:rFonts w:ascii="Calibri" w:hAnsi="Calibri"/>
                <w:sz w:val="10"/>
                <w:szCs w:val="10"/>
              </w:rPr>
            </w:pPr>
            <w:r w:rsidRPr="00241395">
              <w:rPr>
                <w:rFonts w:ascii="Calibri" w:hAnsi="Calibri"/>
                <w:sz w:val="10"/>
                <w:szCs w:val="10"/>
              </w:rPr>
              <w:t xml:space="preserve">condition B:[system type in D04=one of the following two values: </w:t>
            </w:r>
          </w:p>
          <w:p w14:paraId="35DCB611" w14:textId="77777777" w:rsidR="00241395" w:rsidRPr="00241395" w:rsidRDefault="00241395" w:rsidP="00241395">
            <w:pPr>
              <w:rPr>
                <w:rFonts w:ascii="Calibri" w:hAnsi="Calibri"/>
                <w:sz w:val="10"/>
                <w:szCs w:val="10"/>
              </w:rPr>
            </w:pPr>
            <w:r w:rsidRPr="00241395">
              <w:rPr>
                <w:rFonts w:ascii="Calibri" w:hAnsi="Calibri"/>
                <w:sz w:val="10"/>
                <w:szCs w:val="10"/>
              </w:rPr>
              <w:t xml:space="preserve">{VCHP-Ducted}, </w:t>
            </w:r>
          </w:p>
          <w:p w14:paraId="70F82B3F" w14:textId="6F417374" w:rsidR="00241395" w:rsidRDefault="00241395" w:rsidP="00241395">
            <w:pPr>
              <w:rPr>
                <w:rFonts w:ascii="Calibri" w:hAnsi="Calibri"/>
                <w:sz w:val="10"/>
                <w:szCs w:val="10"/>
              </w:rPr>
            </w:pPr>
            <w:r w:rsidRPr="00241395">
              <w:rPr>
                <w:rFonts w:ascii="Calibri" w:hAnsi="Calibri"/>
                <w:sz w:val="10"/>
                <w:szCs w:val="10"/>
              </w:rPr>
              <w:t>{VCHP -Ducted+Ductless}]</w:t>
            </w:r>
          </w:p>
          <w:p w14:paraId="1E620665" w14:textId="4CE5BA65" w:rsidR="00241395" w:rsidRDefault="00241395" w:rsidP="004C678C">
            <w:pPr>
              <w:rPr>
                <w:rFonts w:ascii="Calibri" w:hAnsi="Calibri"/>
                <w:sz w:val="10"/>
                <w:szCs w:val="10"/>
              </w:rPr>
            </w:pPr>
          </w:p>
          <w:p w14:paraId="59DE49A3" w14:textId="7BAA9D20" w:rsidR="004C678C" w:rsidRPr="004C678C" w:rsidRDefault="00D27A79" w:rsidP="004C678C">
            <w:pPr>
              <w:rPr>
                <w:rFonts w:ascii="Calibri" w:hAnsi="Calibri"/>
                <w:sz w:val="10"/>
                <w:szCs w:val="10"/>
              </w:rPr>
            </w:pPr>
            <w:r>
              <w:rPr>
                <w:rFonts w:ascii="Calibri" w:hAnsi="Calibri"/>
                <w:sz w:val="10"/>
                <w:szCs w:val="10"/>
              </w:rPr>
              <w:t>condition C:[</w:t>
            </w:r>
            <w:r w:rsidR="004C678C" w:rsidRPr="004C678C">
              <w:rPr>
                <w:rFonts w:ascii="Calibri" w:hAnsi="Calibri"/>
                <w:sz w:val="10"/>
                <w:szCs w:val="10"/>
              </w:rPr>
              <w:t>one of the following two conditions</w:t>
            </w:r>
            <w:r>
              <w:rPr>
                <w:rFonts w:ascii="Calibri" w:hAnsi="Calibri"/>
                <w:sz w:val="10"/>
                <w:szCs w:val="10"/>
              </w:rPr>
              <w:t xml:space="preserve"> (1, 2)</w:t>
            </w:r>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r w:rsidR="00D27A79">
              <w:rPr>
                <w:rFonts w:ascii="Calibri" w:hAnsi="Calibri"/>
                <w:sz w:val="10"/>
                <w:szCs w:val="10"/>
              </w:rPr>
              <w:t xml:space="preserve">in </w:t>
            </w:r>
            <w:r w:rsidRPr="004C678C">
              <w:rPr>
                <w:rFonts w:ascii="Calibri" w:hAnsi="Calibri"/>
                <w:sz w:val="10"/>
                <w:szCs w:val="10"/>
              </w:rPr>
              <w:t>H02)</w:t>
            </w:r>
            <w:r w:rsidR="00D27A79">
              <w:rPr>
                <w:rFonts w:ascii="Calibri" w:hAnsi="Calibri"/>
                <w:sz w:val="10"/>
                <w:szCs w:val="10"/>
              </w:rPr>
              <w:t>;</w:t>
            </w:r>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user input numeric value, x.xx,</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27366B70">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908" w:type="dxa"/>
          </w:tcPr>
          <w:p w14:paraId="3E612E93" w14:textId="77777777" w:rsidR="001B3D5A" w:rsidRPr="00295655" w:rsidRDefault="001B3D5A" w:rsidP="00165F25">
            <w:pPr>
              <w:keepNext/>
              <w:rPr>
                <w:rFonts w:ascii="Calibri" w:hAnsi="Calibri"/>
                <w:sz w:val="18"/>
                <w:szCs w:val="18"/>
              </w:rPr>
            </w:pPr>
          </w:p>
        </w:tc>
        <w:tc>
          <w:tcPr>
            <w:tcW w:w="720"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62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26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27366B70">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=DuctsNone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&lt;&lt;user enter numeric, xxx</w:t>
            </w:r>
            <w:r w:rsidR="008A631C">
              <w:rPr>
                <w:rFonts w:ascii="Calibri" w:hAnsi="Calibri"/>
                <w:sz w:val="18"/>
                <w:szCs w:val="18"/>
              </w:rPr>
              <w:t>x</w:t>
            </w:r>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P Indoor Units-Ducted+Ductless</w:t>
            </w:r>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text:"does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*VCHP Indoor Units - Ducted, *VCHP Indoor Units Ducted+Ductless,</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user enter value, numeric, x.xx&gt;&gt;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r w:rsidRPr="00295655">
              <w:rPr>
                <w:rFonts w:ascii="Calibri" w:hAnsi="Calibri"/>
                <w:sz w:val="18"/>
                <w:szCs w:val="18"/>
              </w:rPr>
              <w:t xml:space="preserve">μm range </w:t>
            </w:r>
            <w:r w:rsidR="00327EE1" w:rsidRPr="00327EE1">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447"/>
        <w:gridCol w:w="1171"/>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296EE7">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447"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171"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296EE7">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447"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171"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296EE7">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447"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171"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296EE7">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r>
              <w:rPr>
                <w:rFonts w:asciiTheme="minorHAnsi" w:hAnsiTheme="minorHAnsi"/>
                <w:sz w:val="12"/>
                <w:szCs w:val="12"/>
              </w:rPr>
              <w:t>autofilled;</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1949CABB" w:rsidR="00760630" w:rsidRDefault="00760630" w:rsidP="00692EF7">
            <w:pPr>
              <w:keepNext/>
              <w:rPr>
                <w:ins w:id="61" w:author="Markstrum, Alexis@Energy" w:date="2021-03-10T11:56:00Z"/>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7955D109" w14:textId="17263F69" w:rsidR="00C62FC0" w:rsidRPr="00C62FC0" w:rsidRDefault="00C62FC0" w:rsidP="00C62FC0">
            <w:pPr>
              <w:keepNext/>
              <w:rPr>
                <w:ins w:id="62" w:author="Markstrum, Alexis@Energy" w:date="2021-03-10T11:57:00Z"/>
                <w:rFonts w:asciiTheme="minorHAnsi" w:hAnsiTheme="minorHAnsi"/>
                <w:sz w:val="12"/>
                <w:szCs w:val="12"/>
              </w:rPr>
            </w:pPr>
            <w:ins w:id="63" w:author="Markstrum, Alexis@Energy" w:date="2021-03-10T11:57:00Z">
              <w:r w:rsidRPr="00C62FC0">
                <w:rPr>
                  <w:rFonts w:asciiTheme="minorHAnsi" w:hAnsiTheme="minorHAnsi"/>
                  <w:sz w:val="12"/>
                  <w:szCs w:val="12"/>
                </w:rPr>
                <w:t>elseif D04 or D05 = VCHPDucted</w:t>
              </w:r>
            </w:ins>
          </w:p>
          <w:p w14:paraId="3EF31424" w14:textId="4B521010" w:rsidR="000369CD" w:rsidRPr="00B80B75" w:rsidRDefault="00C62FC0" w:rsidP="00C62FC0">
            <w:pPr>
              <w:keepNext/>
              <w:rPr>
                <w:rFonts w:asciiTheme="minorHAnsi" w:hAnsiTheme="minorHAnsi"/>
                <w:sz w:val="12"/>
                <w:szCs w:val="12"/>
              </w:rPr>
            </w:pPr>
            <w:ins w:id="64" w:author="Markstrum, Alexis@Energy" w:date="2021-03-10T11:57:00Z">
              <w:r w:rsidRPr="00C62FC0">
                <w:rPr>
                  <w:rFonts w:asciiTheme="minorHAnsi" w:hAnsiTheme="minorHAnsi"/>
                  <w:sz w:val="12"/>
                  <w:szCs w:val="12"/>
                </w:rPr>
                <w:t>or VCHP-Ducted+Ductless AND D11 = new, then result = yes;</w:t>
              </w:r>
            </w:ins>
          </w:p>
          <w:p w14:paraId="1F9B9A88" w14:textId="77777777" w:rsidR="00760630" w:rsidRPr="00B80B75" w:rsidRDefault="00760630" w:rsidP="00692EF7">
            <w:pPr>
              <w:keepNext/>
              <w:rPr>
                <w:rFonts w:asciiTheme="minorHAnsi" w:hAnsiTheme="minorHAnsi"/>
                <w:sz w:val="12"/>
                <w:szCs w:val="12"/>
              </w:rPr>
            </w:pPr>
          </w:p>
          <w:p w14:paraId="10DB2311" w14:textId="26CF8F2E"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ins w:id="65" w:author="Markstrum, Alexis@Energy" w:date="2021-03-10T11:57:00Z">
              <w:r w:rsidR="00855C46">
                <w:rPr>
                  <w:rFonts w:asciiTheme="minorHAnsi" w:hAnsiTheme="minorHAnsi"/>
                  <w:sz w:val="12"/>
                  <w:szCs w:val="12"/>
                </w:rPr>
                <w:t>;</w:t>
              </w:r>
            </w:ins>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If the term "DctLk"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*DuctsInEx12; *DuctsInAll;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24139749"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w:t>
            </w:r>
            <w:r w:rsidR="004E73C7">
              <w:rPr>
                <w:rFonts w:ascii="Calibri" w:hAnsi="Calibri"/>
                <w:sz w:val="12"/>
                <w:szCs w:val="12"/>
              </w:rPr>
              <w:t>Exempt System Type</w:t>
            </w:r>
            <w:r w:rsidRPr="00364B64">
              <w:rPr>
                <w:rFonts w:ascii="Calibri" w:hAnsi="Calibri"/>
                <w:sz w:val="12"/>
                <w:szCs w:val="12"/>
              </w:rPr>
              <w:t>,</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7248D3FD" w14:textId="4B0B4EC4" w:rsidR="00B752F4" w:rsidRDefault="00B752F4" w:rsidP="00B752F4">
            <w:pPr>
              <w:keepNext/>
              <w:rPr>
                <w:rFonts w:asciiTheme="minorHAnsi" w:hAnsiTheme="minorHAnsi"/>
                <w:sz w:val="12"/>
                <w:szCs w:val="12"/>
              </w:rPr>
            </w:pPr>
            <w:r w:rsidRPr="00B752F4">
              <w:rPr>
                <w:rFonts w:asciiTheme="minorHAnsi" w:hAnsiTheme="minorHAnsi"/>
                <w:sz w:val="12"/>
                <w:szCs w:val="12"/>
              </w:rPr>
              <w:t>if the value in K11 or L13=no, then result ="no";</w:t>
            </w:r>
          </w:p>
          <w:p w14:paraId="0BD97FFC" w14:textId="77777777" w:rsidR="001E3A33" w:rsidRPr="00B752F4" w:rsidRDefault="001E3A33" w:rsidP="00B752F4">
            <w:pPr>
              <w:keepNext/>
              <w:rPr>
                <w:rFonts w:asciiTheme="minorHAnsi" w:hAnsiTheme="minorHAnsi"/>
                <w:sz w:val="12"/>
                <w:szCs w:val="12"/>
              </w:rPr>
            </w:pPr>
          </w:p>
          <w:p w14:paraId="6DCCC0B0" w14:textId="28F8494B" w:rsidR="0005066C" w:rsidRPr="0005066C" w:rsidRDefault="00B752F4" w:rsidP="0005066C">
            <w:pPr>
              <w:keepNext/>
              <w:rPr>
                <w:rFonts w:ascii="Calibri" w:hAnsi="Calibri"/>
                <w:sz w:val="12"/>
                <w:szCs w:val="12"/>
              </w:rPr>
            </w:pPr>
            <w:r w:rsidRPr="00B752F4">
              <w:rPr>
                <w:rFonts w:asciiTheme="minorHAnsi" w:hAnsiTheme="minorHAnsi"/>
                <w:b/>
                <w:sz w:val="12"/>
                <w:szCs w:val="12"/>
              </w:rPr>
              <w:t>else</w:t>
            </w:r>
            <w:r w:rsidR="0005066C" w:rsidRPr="0005066C">
              <w:rPr>
                <w:rFonts w:ascii="Calibri" w:hAnsi="Calibri"/>
                <w:b/>
                <w:sz w:val="12"/>
                <w:szCs w:val="12"/>
              </w:rPr>
              <w:t>if</w:t>
            </w:r>
            <w:r w:rsidR="0005066C" w:rsidRPr="0005066C">
              <w:rPr>
                <w:rFonts w:ascii="Calibri" w:hAnsi="Calibri"/>
                <w:sz w:val="12"/>
                <w:szCs w:val="12"/>
              </w:rPr>
              <w:t xml:space="preserve"> </w:t>
            </w:r>
            <w:r w:rsidR="0005066C" w:rsidRPr="0005066C">
              <w:rPr>
                <w:rFonts w:ascii="Calibri" w:hAnsi="Calibri"/>
                <w:sz w:val="12"/>
                <w:szCs w:val="12"/>
                <w:highlight w:val="yellow"/>
              </w:rPr>
              <w:t>D04</w:t>
            </w:r>
            <w:r w:rsidR="0005066C" w:rsidRPr="0005066C">
              <w:rPr>
                <w:rFonts w:ascii="Calibri" w:hAnsi="Calibri"/>
                <w:sz w:val="12"/>
                <w:szCs w:val="12"/>
              </w:rPr>
              <w:t xml:space="preserve"> or </w:t>
            </w:r>
            <w:r w:rsidR="0005066C" w:rsidRPr="0005066C">
              <w:rPr>
                <w:rFonts w:ascii="Calibri" w:hAnsi="Calibri"/>
                <w:sz w:val="12"/>
                <w:szCs w:val="12"/>
                <w:highlight w:val="yellow"/>
              </w:rPr>
              <w:t>D05</w:t>
            </w:r>
            <w:r w:rsidR="0005066C" w:rsidRPr="0005066C">
              <w:rPr>
                <w:rFonts w:ascii="Calibri" w:hAnsi="Calibri"/>
                <w:sz w:val="12"/>
                <w:szCs w:val="12"/>
              </w:rPr>
              <w:t xml:space="preserve"> = one of the following two system types:</w:t>
            </w:r>
          </w:p>
          <w:p w14:paraId="63091426" w14:textId="77777777" w:rsidR="0005066C" w:rsidRPr="0005066C" w:rsidRDefault="0005066C" w:rsidP="0005066C">
            <w:pPr>
              <w:keepNext/>
              <w:rPr>
                <w:rFonts w:ascii="Calibri" w:hAnsi="Calibri"/>
                <w:sz w:val="12"/>
                <w:szCs w:val="12"/>
              </w:rPr>
            </w:pPr>
            <w:r w:rsidRPr="0005066C">
              <w:rPr>
                <w:rFonts w:ascii="Calibri" w:hAnsi="Calibri"/>
                <w:sz w:val="12"/>
                <w:szCs w:val="12"/>
              </w:rPr>
              <w:t xml:space="preserve">*VCHP-Ducted </w:t>
            </w:r>
          </w:p>
          <w:p w14:paraId="6E56EB84" w14:textId="77777777" w:rsidR="0005066C" w:rsidRPr="0005066C" w:rsidRDefault="0005066C" w:rsidP="0005066C">
            <w:pPr>
              <w:keepNext/>
              <w:rPr>
                <w:rFonts w:ascii="Calibri" w:hAnsi="Calibri"/>
                <w:sz w:val="12"/>
                <w:szCs w:val="12"/>
              </w:rPr>
            </w:pPr>
            <w:r w:rsidRPr="0005066C">
              <w:rPr>
                <w:rFonts w:ascii="Calibri" w:hAnsi="Calibri"/>
                <w:sz w:val="12"/>
                <w:szCs w:val="12"/>
              </w:rPr>
              <w:t>*VCHP-Ducted+Ductless</w:t>
            </w:r>
          </w:p>
          <w:p w14:paraId="1F9B9AC1" w14:textId="1EB71686" w:rsidR="00760630" w:rsidRDefault="0005066C" w:rsidP="0005066C">
            <w:pPr>
              <w:keepNext/>
              <w:rPr>
                <w:rFonts w:ascii="Calibri" w:hAnsi="Calibri"/>
                <w:sz w:val="12"/>
                <w:szCs w:val="12"/>
              </w:rPr>
            </w:pPr>
            <w:r w:rsidRPr="0005066C">
              <w:rPr>
                <w:rFonts w:ascii="Calibri" w:hAnsi="Calibri"/>
                <w:b/>
                <w:sz w:val="12"/>
                <w:szCs w:val="12"/>
              </w:rPr>
              <w:t>then</w:t>
            </w:r>
            <w:r w:rsidRPr="0005066C">
              <w:rPr>
                <w:rFonts w:ascii="Calibri" w:hAnsi="Calibri"/>
                <w:sz w:val="12"/>
                <w:szCs w:val="12"/>
              </w:rPr>
              <w:t xml:space="preserve"> result=yes</w:t>
            </w:r>
            <w:r w:rsidR="001E3A33">
              <w:rPr>
                <w:rFonts w:ascii="Calibri" w:hAnsi="Calibri"/>
                <w:sz w:val="12"/>
                <w:szCs w:val="12"/>
              </w:rPr>
              <w:t>;</w:t>
            </w:r>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r w:rsidRPr="008E462F">
              <w:rPr>
                <w:rFonts w:ascii="Calibri" w:hAnsi="Calibri"/>
                <w:b/>
                <w:sz w:val="12"/>
                <w:szCs w:val="12"/>
              </w:rPr>
              <w:t>else</w:t>
            </w:r>
            <w:r w:rsidR="00760630" w:rsidRPr="008E462F">
              <w:rPr>
                <w:rFonts w:ascii="Calibri" w:hAnsi="Calibri"/>
                <w:b/>
                <w:sz w:val="12"/>
                <w:szCs w:val="12"/>
              </w:rPr>
              <w:t>if</w:t>
            </w:r>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4A4E5D23"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r w:rsidR="001E3A33">
              <w:rPr>
                <w:rFonts w:ascii="Calibri" w:hAnsi="Calibri"/>
                <w:sz w:val="12"/>
                <w:szCs w:val="12"/>
              </w:rPr>
              <w:t>;</w:t>
            </w:r>
          </w:p>
          <w:p w14:paraId="4933E505" w14:textId="77777777" w:rsidR="00760630" w:rsidRDefault="00760630" w:rsidP="00692EF7">
            <w:pPr>
              <w:keepNext/>
              <w:rPr>
                <w:rFonts w:ascii="Calibri" w:hAnsi="Calibri"/>
                <w:sz w:val="12"/>
                <w:szCs w:val="12"/>
              </w:rPr>
            </w:pPr>
          </w:p>
          <w:p w14:paraId="1F9B9AC8" w14:textId="5389F3D6" w:rsidR="00760630" w:rsidRPr="00CD295E" w:rsidRDefault="00760630" w:rsidP="00692EF7">
            <w:pPr>
              <w:keepNext/>
              <w:rPr>
                <w:rFonts w:ascii="Calibri" w:hAnsi="Calibri"/>
                <w:sz w:val="12"/>
                <w:szCs w:val="12"/>
              </w:rPr>
            </w:pPr>
            <w:r w:rsidRPr="00C600E0">
              <w:rPr>
                <w:rFonts w:ascii="Calibri" w:hAnsi="Calibri"/>
                <w:b/>
                <w:sz w:val="12"/>
                <w:szCs w:val="12"/>
              </w:rPr>
              <w:t>elseif</w:t>
            </w:r>
            <w:r w:rsidR="00B752F4">
              <w:rPr>
                <w:rFonts w:ascii="Calibri" w:hAnsi="Calibri"/>
                <w:b/>
                <w:sz w:val="12"/>
                <w:szCs w:val="12"/>
              </w:rPr>
              <w:t xml:space="preserve"> </w:t>
            </w:r>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w:t>
            </w:r>
            <w:r w:rsidR="00B752F4">
              <w:rPr>
                <w:rFonts w:ascii="Calibri" w:hAnsi="Calibri"/>
                <w:sz w:val="12"/>
                <w:szCs w:val="12"/>
              </w:rPr>
              <w:t>O09</w:t>
            </w:r>
            <w:r w:rsidRPr="00CD295E">
              <w:rPr>
                <w:rFonts w:ascii="Calibri" w:hAnsi="Calibri"/>
                <w:sz w:val="12"/>
                <w:szCs w:val="12"/>
              </w:rPr>
              <w:t xml:space="preserve">=no,  </w:t>
            </w:r>
          </w:p>
          <w:p w14:paraId="1F9B9ACA" w14:textId="74108D41"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r w:rsidR="001E3A33">
              <w:rPr>
                <w:rFonts w:ascii="Calibri" w:hAnsi="Calibri"/>
                <w:sz w:val="12"/>
                <w:szCs w:val="12"/>
              </w:rPr>
              <w:t>;</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2F57ECFF" w:rsidR="00760630" w:rsidRDefault="00760630" w:rsidP="00692EF7">
            <w:pPr>
              <w:keepNext/>
              <w:tabs>
                <w:tab w:val="center" w:pos="4320"/>
                <w:tab w:val="right" w:pos="8640"/>
              </w:tabs>
              <w:rPr>
                <w:ins w:id="66" w:author="Markstrum, Alexis@Energy" w:date="2021-03-10T12:11:00Z"/>
                <w:rFonts w:ascii="Calibri" w:hAnsi="Calibri"/>
                <w:sz w:val="12"/>
                <w:szCs w:val="12"/>
              </w:rPr>
            </w:pPr>
          </w:p>
          <w:p w14:paraId="1F9B9ADC" w14:textId="6A3FC3EE"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000624B8">
              <w:rPr>
                <w:rFonts w:ascii="Calibri" w:hAnsi="Calibri"/>
                <w:sz w:val="12"/>
                <w:szCs w:val="12"/>
                <w:u w:val="single"/>
              </w:rPr>
              <w:t>,</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w:t>
            </w:r>
            <w:r w:rsidR="000624B8">
              <w:rPr>
                <w:rFonts w:ascii="Calibri" w:hAnsi="Calibri"/>
                <w:sz w:val="12"/>
                <w:szCs w:val="12"/>
              </w:rPr>
              <w:t>;</w:t>
            </w:r>
            <w:r w:rsidRPr="00CD295E">
              <w:rPr>
                <w:rFonts w:ascii="Calibri" w:hAnsi="Calibri"/>
                <w:sz w:val="12"/>
                <w:szCs w:val="12"/>
              </w:rPr>
              <w:t xml:space="preserve">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447"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4EA8F5D5" w:rsidR="00760630" w:rsidRDefault="00760630" w:rsidP="00692EF7">
            <w:pPr>
              <w:keepNext/>
              <w:rPr>
                <w:ins w:id="67" w:author="Markstrum, Alexis@Energy" w:date="2021-03-10T12:24:00Z"/>
                <w:rFonts w:ascii="Calibri" w:hAnsi="Calibri"/>
                <w:sz w:val="12"/>
                <w:szCs w:val="12"/>
              </w:rPr>
            </w:pPr>
          </w:p>
          <w:p w14:paraId="23818562" w14:textId="34A31E0F" w:rsidR="00223826" w:rsidRPr="00A22107" w:rsidRDefault="00223826" w:rsidP="00223826">
            <w:pPr>
              <w:keepNext/>
              <w:tabs>
                <w:tab w:val="center" w:pos="4320"/>
                <w:tab w:val="right" w:pos="8640"/>
              </w:tabs>
              <w:rPr>
                <w:ins w:id="68" w:author="Markstrum, Alexis@Energy" w:date="2021-03-10T12:24:00Z"/>
                <w:rFonts w:ascii="Calibri" w:hAnsi="Calibri"/>
                <w:sz w:val="12"/>
                <w:szCs w:val="12"/>
              </w:rPr>
            </w:pPr>
            <w:ins w:id="69" w:author="Markstrum, Alexis@Energy" w:date="2021-03-10T12:24:00Z">
              <w:r w:rsidRPr="00A22107">
                <w:rPr>
                  <w:rFonts w:ascii="Calibri" w:hAnsi="Calibri"/>
                  <w:sz w:val="12"/>
                  <w:szCs w:val="12"/>
                </w:rPr>
                <w:t>if D04 or D05 = VCHP-Ducted</w:t>
              </w:r>
            </w:ins>
            <w:ins w:id="70" w:author="Markstrum, Alexis@Energy" w:date="2021-03-25T15:15:00Z">
              <w:r w:rsidR="008541C6">
                <w:rPr>
                  <w:rFonts w:ascii="Calibri" w:hAnsi="Calibri"/>
                  <w:sz w:val="12"/>
                  <w:szCs w:val="12"/>
                </w:rPr>
                <w:t xml:space="preserve"> </w:t>
              </w:r>
            </w:ins>
            <w:ins w:id="71" w:author="Markstrum, Alexis@Energy" w:date="2021-03-10T12:24:00Z">
              <w:r w:rsidRPr="00A22107">
                <w:rPr>
                  <w:rFonts w:ascii="Calibri" w:hAnsi="Calibri"/>
                  <w:sz w:val="12"/>
                  <w:szCs w:val="12"/>
                </w:rPr>
                <w:t>or VCHPDucted+</w:t>
              </w:r>
            </w:ins>
          </w:p>
          <w:p w14:paraId="3AE6C7A2" w14:textId="77777777" w:rsidR="00223826" w:rsidRPr="00CD295E" w:rsidRDefault="00223826" w:rsidP="00223826">
            <w:pPr>
              <w:keepNext/>
              <w:tabs>
                <w:tab w:val="center" w:pos="4320"/>
                <w:tab w:val="right" w:pos="8640"/>
              </w:tabs>
              <w:rPr>
                <w:ins w:id="72" w:author="Markstrum, Alexis@Energy" w:date="2021-03-10T12:24:00Z"/>
                <w:rFonts w:ascii="Calibri" w:hAnsi="Calibri"/>
                <w:sz w:val="12"/>
                <w:szCs w:val="12"/>
              </w:rPr>
            </w:pPr>
            <w:ins w:id="73" w:author="Markstrum, Alexis@Energy" w:date="2021-03-10T12:24:00Z">
              <w:r w:rsidRPr="00A22107">
                <w:rPr>
                  <w:rFonts w:ascii="Calibri" w:hAnsi="Calibri"/>
                  <w:sz w:val="12"/>
                  <w:szCs w:val="12"/>
                </w:rPr>
                <w:t xml:space="preserve">Ductless AND D11 = new, then result = no; </w:t>
              </w:r>
            </w:ins>
          </w:p>
          <w:p w14:paraId="4285732F" w14:textId="77777777" w:rsidR="00223826" w:rsidRPr="00CD295E" w:rsidRDefault="00223826" w:rsidP="00223826">
            <w:pPr>
              <w:keepNext/>
              <w:tabs>
                <w:tab w:val="center" w:pos="4320"/>
                <w:tab w:val="right" w:pos="8640"/>
              </w:tabs>
              <w:rPr>
                <w:ins w:id="74" w:author="Markstrum, Alexis@Energy" w:date="2021-03-10T12:24:00Z"/>
                <w:rFonts w:ascii="Calibri" w:hAnsi="Calibri"/>
                <w:sz w:val="12"/>
                <w:szCs w:val="12"/>
              </w:rPr>
            </w:pPr>
          </w:p>
          <w:p w14:paraId="67A5AF3A" w14:textId="67568772" w:rsidR="00760630" w:rsidRDefault="00223826" w:rsidP="00692EF7">
            <w:pPr>
              <w:keepNext/>
              <w:rPr>
                <w:rFonts w:ascii="Calibri" w:hAnsi="Calibri"/>
                <w:sz w:val="12"/>
                <w:szCs w:val="12"/>
              </w:rPr>
            </w:pPr>
            <w:ins w:id="75" w:author="Markstrum, Alexis@Energy" w:date="2021-03-10T12:24:00Z">
              <w:r>
                <w:rPr>
                  <w:rFonts w:ascii="Calibri" w:hAnsi="Calibri"/>
                  <w:b/>
                  <w:sz w:val="12"/>
                  <w:szCs w:val="12"/>
                </w:rPr>
                <w:t>Else</w:t>
              </w:r>
            </w:ins>
            <w:r w:rsidR="00760630" w:rsidRPr="00C600E0">
              <w:rPr>
                <w:rFonts w:ascii="Calibri" w:hAnsi="Calibri"/>
                <w:b/>
                <w:sz w:val="12"/>
                <w:szCs w:val="12"/>
              </w:rPr>
              <w:t>if</w:t>
            </w:r>
            <w:r w:rsidR="00760630" w:rsidRPr="00051953">
              <w:rPr>
                <w:rFonts w:ascii="Calibri" w:hAnsi="Calibri"/>
                <w:sz w:val="12"/>
                <w:szCs w:val="12"/>
              </w:rPr>
              <w:t xml:space="preserve"> the CF1R flags the requirement for HERS verified duct design (Supply Duct</w:t>
            </w:r>
            <w:r w:rsidR="00760630">
              <w:rPr>
                <w:rFonts w:ascii="Calibri" w:hAnsi="Calibri"/>
                <w:sz w:val="12"/>
                <w:szCs w:val="12"/>
              </w:rPr>
              <w:t xml:space="preserve"> </w:t>
            </w:r>
            <w:r w:rsidR="00760630" w:rsidRPr="00051953">
              <w:rPr>
                <w:rFonts w:ascii="Calibri" w:hAnsi="Calibri"/>
                <w:sz w:val="12"/>
                <w:szCs w:val="12"/>
              </w:rPr>
              <w:t xml:space="preserve">Surface Area R-Value or Buried Ducts, </w:t>
            </w:r>
          </w:p>
          <w:p w14:paraId="1F9B9AE0" w14:textId="368C1D1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r w:rsidR="00E0680E">
              <w:rPr>
                <w:rFonts w:ascii="Calibri" w:hAnsi="Calibri"/>
                <w:sz w:val="12"/>
                <w:szCs w:val="12"/>
              </w:rPr>
              <w:t>;</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171"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296EE7">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447" w:type="dxa"/>
            <w:vAlign w:val="bottom"/>
          </w:tcPr>
          <w:p w14:paraId="1F9B9AEF" w14:textId="77777777" w:rsidR="00760630" w:rsidRPr="00295655" w:rsidRDefault="00760630" w:rsidP="00692EF7">
            <w:pPr>
              <w:keepNext/>
              <w:jc w:val="center"/>
              <w:rPr>
                <w:rFonts w:ascii="Calibri" w:hAnsi="Calibri"/>
                <w:sz w:val="18"/>
                <w:szCs w:val="18"/>
              </w:rPr>
            </w:pPr>
          </w:p>
        </w:tc>
        <w:tc>
          <w:tcPr>
            <w:tcW w:w="1171"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lastRenderedPageBreak/>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r>
              <w:rPr>
                <w:rFonts w:ascii="Calibri" w:hAnsi="Calibri"/>
                <w:sz w:val="18"/>
                <w:szCs w:val="18"/>
              </w:rPr>
              <w:t>MCH-33</w:t>
            </w:r>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696324DC" w14:textId="771FB83F" w:rsidR="00B01F07" w:rsidRPr="00B01F07" w:rsidRDefault="008E462F" w:rsidP="00B01F07">
            <w:pPr>
              <w:keepNext/>
              <w:rPr>
                <w:rFonts w:ascii="Calibri" w:hAnsi="Calibri"/>
                <w:sz w:val="12"/>
                <w:szCs w:val="12"/>
              </w:rPr>
            </w:pPr>
            <w:r w:rsidRPr="00F45293">
              <w:rPr>
                <w:rFonts w:ascii="Calibri" w:hAnsi="Calibri"/>
                <w:sz w:val="12"/>
                <w:szCs w:val="12"/>
              </w:rPr>
              <w:t>&lt;&lt;</w:t>
            </w:r>
            <w:r w:rsidR="00B01F07" w:rsidRPr="00B01F07">
              <w:rPr>
                <w:rFonts w:ascii="Calibri" w:hAnsi="Calibri"/>
                <w:sz w:val="12"/>
                <w:szCs w:val="12"/>
              </w:rPr>
              <w:t>if P01 is one of the HP systems listed in I01,</w:t>
            </w:r>
          </w:p>
          <w:p w14:paraId="5B5814BC" w14:textId="1B89F1E7" w:rsidR="00B01F07" w:rsidRDefault="00B01F07" w:rsidP="00B01F07">
            <w:pPr>
              <w:keepNext/>
              <w:rPr>
                <w:rFonts w:ascii="Calibri" w:hAnsi="Calibri"/>
                <w:sz w:val="12"/>
                <w:szCs w:val="12"/>
              </w:rPr>
            </w:pPr>
            <w:r w:rsidRPr="00B01F07">
              <w:rPr>
                <w:rFonts w:ascii="Calibri" w:hAnsi="Calibri"/>
                <w:sz w:val="12"/>
                <w:szCs w:val="12"/>
              </w:rPr>
              <w:t>then result = yes;</w:t>
            </w:r>
          </w:p>
          <w:p w14:paraId="6E2D4F73" w14:textId="77777777" w:rsidR="00B01F07" w:rsidRDefault="00B01F07" w:rsidP="00D565A3">
            <w:pPr>
              <w:keepNext/>
              <w:rPr>
                <w:rFonts w:ascii="Calibri" w:hAnsi="Calibri"/>
                <w:sz w:val="12"/>
                <w:szCs w:val="12"/>
              </w:rPr>
            </w:pPr>
          </w:p>
          <w:p w14:paraId="7E90182C" w14:textId="0F55D34A" w:rsidR="00D565A3" w:rsidRPr="00D565A3" w:rsidRDefault="00CD788F" w:rsidP="00D565A3">
            <w:pPr>
              <w:keepNext/>
              <w:rPr>
                <w:rFonts w:ascii="Calibri" w:hAnsi="Calibri"/>
                <w:sz w:val="12"/>
                <w:szCs w:val="12"/>
              </w:rPr>
            </w:pPr>
            <w:r>
              <w:rPr>
                <w:rFonts w:ascii="Calibri" w:hAnsi="Calibri"/>
                <w:b/>
                <w:sz w:val="12"/>
                <w:szCs w:val="12"/>
              </w:rPr>
              <w:t>else</w:t>
            </w:r>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p>
          <w:p w14:paraId="78FC446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AC</w:t>
            </w:r>
          </w:p>
          <w:p w14:paraId="3DC9C18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AC;</w:t>
            </w:r>
          </w:p>
          <w:p w14:paraId="6CD016B6"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AC</w:t>
            </w:r>
          </w:p>
          <w:p w14:paraId="6A56B8D9"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AC</w:t>
            </w:r>
          </w:p>
          <w:p w14:paraId="6D2FD2B2" w14:textId="03C347CE" w:rsidR="00D565A3" w:rsidRDefault="00D565A3" w:rsidP="00D565A3">
            <w:pPr>
              <w:keepNext/>
              <w:rPr>
                <w:rFonts w:ascii="Calibri" w:hAnsi="Calibri"/>
                <w:sz w:val="12"/>
                <w:szCs w:val="12"/>
              </w:rPr>
            </w:pPr>
            <w:r w:rsidRPr="00D565A3">
              <w:rPr>
                <w:rFonts w:ascii="Calibri" w:hAnsi="Calibri"/>
                <w:b/>
                <w:sz w:val="12"/>
                <w:szCs w:val="12"/>
              </w:rPr>
              <w:t>then</w:t>
            </w:r>
            <w:r w:rsidRPr="00D565A3">
              <w:rPr>
                <w:rFonts w:ascii="Calibri" w:hAnsi="Calibri"/>
                <w:sz w:val="12"/>
                <w:szCs w:val="12"/>
              </w:rPr>
              <w:t xml:space="preserve"> result=no</w:t>
            </w:r>
          </w:p>
          <w:p w14:paraId="7FC29409" w14:textId="77777777" w:rsidR="00D565A3" w:rsidRDefault="00D565A3" w:rsidP="008E462F">
            <w:pPr>
              <w:keepNext/>
              <w:rPr>
                <w:rFonts w:ascii="Calibri" w:hAnsi="Calibri"/>
                <w:sz w:val="12"/>
                <w:szCs w:val="12"/>
              </w:rPr>
            </w:pPr>
          </w:p>
          <w:p w14:paraId="1C56C76D"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elseif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p>
          <w:p w14:paraId="482D624F"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p>
          <w:p w14:paraId="5C88F2BC" w14:textId="10215601" w:rsidR="00D565A3" w:rsidRDefault="00D565A3" w:rsidP="00D565A3">
            <w:pPr>
              <w:keepNext/>
              <w:rPr>
                <w:rFonts w:ascii="Calibri" w:hAnsi="Calibri"/>
                <w:sz w:val="12"/>
                <w:szCs w:val="12"/>
              </w:rPr>
            </w:pPr>
            <w:r w:rsidRPr="00D565A3">
              <w:rPr>
                <w:rFonts w:ascii="Calibri" w:hAnsi="Calibri"/>
                <w:sz w:val="12"/>
                <w:szCs w:val="12"/>
              </w:rPr>
              <w:t>then result=yes.</w:t>
            </w:r>
          </w:p>
          <w:p w14:paraId="731B4C0F" w14:textId="77777777" w:rsidR="00D565A3" w:rsidRDefault="00D565A3" w:rsidP="008E462F">
            <w:pPr>
              <w:keepNext/>
              <w:rPr>
                <w:rFonts w:ascii="Calibri" w:hAnsi="Calibri"/>
                <w:sz w:val="12"/>
                <w:szCs w:val="12"/>
              </w:rPr>
            </w:pPr>
          </w:p>
          <w:p w14:paraId="739688EC" w14:textId="038EF89B" w:rsidR="008E462F" w:rsidRPr="00F45293" w:rsidRDefault="00D565A3" w:rsidP="008E462F">
            <w:pPr>
              <w:keepNext/>
              <w:rPr>
                <w:rFonts w:ascii="Calibri" w:hAnsi="Calibri"/>
                <w:sz w:val="12"/>
                <w:szCs w:val="12"/>
              </w:rPr>
            </w:pPr>
            <w:r>
              <w:rPr>
                <w:rFonts w:ascii="Calibri" w:hAnsi="Calibri"/>
                <w:b/>
                <w:sz w:val="12"/>
                <w:szCs w:val="12"/>
              </w:rPr>
              <w:t>else</w:t>
            </w:r>
            <w:r w:rsidR="008E462F" w:rsidRPr="00F45293">
              <w:rPr>
                <w:rFonts w:ascii="Calibri" w:hAnsi="Calibri"/>
                <w:b/>
                <w:sz w:val="12"/>
                <w:szCs w:val="12"/>
              </w:rPr>
              <w:t>if</w:t>
            </w:r>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5FC8C48F" w14:textId="4A481347" w:rsidR="00FD692B" w:rsidRDefault="008E462F" w:rsidP="008E462F">
            <w:pPr>
              <w:keepNext/>
              <w:rPr>
                <w:rFonts w:ascii="Calibri" w:hAnsi="Calibri"/>
                <w:b/>
                <w:sz w:val="12"/>
                <w:szCs w:val="12"/>
              </w:rPr>
            </w:pPr>
            <w:r w:rsidRPr="00F45293">
              <w:rPr>
                <w:rFonts w:ascii="Calibri" w:hAnsi="Calibri"/>
                <w:b/>
                <w:sz w:val="12"/>
                <w:szCs w:val="12"/>
              </w:rPr>
              <w:t>elseif</w:t>
            </w:r>
            <w:r w:rsidR="00FD692B" w:rsidRPr="00FD692B">
              <w:rPr>
                <w:rFonts w:ascii="Calibri" w:hAnsi="Calibri"/>
                <w:sz w:val="12"/>
                <w:szCs w:val="12"/>
              </w:rPr>
              <w:t xml:space="preserve"> the following </w:t>
            </w:r>
            <w:r w:rsidR="00FD692B">
              <w:rPr>
                <w:rFonts w:ascii="Calibri" w:hAnsi="Calibri"/>
                <w:sz w:val="12"/>
                <w:szCs w:val="12"/>
              </w:rPr>
              <w:t>three</w:t>
            </w:r>
            <w:r w:rsidR="00FD692B" w:rsidRPr="00FD692B">
              <w:rPr>
                <w:rFonts w:ascii="Calibri" w:hAnsi="Calibri"/>
                <w:sz w:val="12"/>
                <w:szCs w:val="12"/>
              </w:rPr>
              <w:t xml:space="preserve"> conditions are true</w:t>
            </w:r>
            <w:r w:rsidR="00FD692B" w:rsidRPr="00FD692B">
              <w:rPr>
                <w:rFonts w:ascii="Calibri" w:hAnsi="Calibri"/>
                <w:b/>
                <w:sz w:val="12"/>
                <w:szCs w:val="12"/>
              </w:rPr>
              <w:t>:</w:t>
            </w:r>
          </w:p>
          <w:p w14:paraId="6710DEE5" w14:textId="11CB4CAC" w:rsidR="00FD692B" w:rsidRDefault="00FD692B" w:rsidP="008E462F">
            <w:pPr>
              <w:keepNext/>
              <w:rPr>
                <w:rFonts w:ascii="Calibri" w:hAnsi="Calibri"/>
                <w:sz w:val="12"/>
                <w:szCs w:val="12"/>
              </w:rPr>
            </w:pPr>
            <w:r>
              <w:rPr>
                <w:rFonts w:ascii="Calibri" w:hAnsi="Calibri"/>
                <w:b/>
                <w:sz w:val="12"/>
                <w:szCs w:val="12"/>
              </w:rPr>
              <w:t>1:</w:t>
            </w:r>
            <w:r w:rsidR="008E462F" w:rsidRPr="00F45293">
              <w:rPr>
                <w:rFonts w:ascii="Calibri" w:hAnsi="Calibri"/>
                <w:sz w:val="12"/>
                <w:szCs w:val="12"/>
              </w:rPr>
              <w:t xml:space="preserve"> </w:t>
            </w:r>
            <w:r>
              <w:rPr>
                <w:rFonts w:ascii="Calibri" w:hAnsi="Calibri"/>
                <w:sz w:val="12"/>
                <w:szCs w:val="12"/>
              </w:rPr>
              <w:t>[</w:t>
            </w:r>
            <w:r w:rsidRPr="00FD692B">
              <w:rPr>
                <w:rFonts w:ascii="Calibri" w:hAnsi="Calibri"/>
                <w:sz w:val="12"/>
                <w:szCs w:val="12"/>
                <w:highlight w:val="yellow"/>
              </w:rPr>
              <w:t>B04</w:t>
            </w:r>
            <w:r w:rsidRPr="00F45293">
              <w:rPr>
                <w:rFonts w:ascii="Calibri" w:hAnsi="Calibri"/>
                <w:sz w:val="12"/>
                <w:szCs w:val="12"/>
              </w:rPr>
              <w:t xml:space="preserve"> </w:t>
            </w:r>
            <w:r w:rsidR="008E462F" w:rsidRPr="00F45293">
              <w:rPr>
                <w:rFonts w:ascii="Calibri" w:hAnsi="Calibri"/>
                <w:sz w:val="12"/>
                <w:szCs w:val="12"/>
              </w:rPr>
              <w:t xml:space="preserve">= </w:t>
            </w:r>
            <w:r>
              <w:rPr>
                <w:rFonts w:ascii="Calibri" w:hAnsi="Calibri"/>
                <w:sz w:val="12"/>
                <w:szCs w:val="12"/>
              </w:rPr>
              <w:t>{</w:t>
            </w:r>
            <w:r w:rsidR="008E462F" w:rsidRPr="00F45293">
              <w:rPr>
                <w:rFonts w:ascii="Calibri" w:hAnsi="Calibri"/>
                <w:sz w:val="12"/>
                <w:szCs w:val="12"/>
              </w:rPr>
              <w:t>central packaged AC</w:t>
            </w:r>
            <w:r>
              <w:rPr>
                <w:rFonts w:ascii="Calibri" w:hAnsi="Calibri"/>
                <w:sz w:val="12"/>
                <w:szCs w:val="12"/>
              </w:rPr>
              <w:t>}]</w:t>
            </w:r>
            <w:r w:rsidR="008E462F" w:rsidRPr="00F45293">
              <w:rPr>
                <w:rFonts w:ascii="Calibri" w:hAnsi="Calibri"/>
                <w:sz w:val="12"/>
                <w:szCs w:val="12"/>
              </w:rPr>
              <w:t>,</w:t>
            </w:r>
          </w:p>
          <w:p w14:paraId="1828687E" w14:textId="77777777" w:rsidR="00FD692B" w:rsidRDefault="00FD692B" w:rsidP="008E462F">
            <w:pPr>
              <w:keepNext/>
              <w:rPr>
                <w:rFonts w:ascii="Calibri" w:hAnsi="Calibri"/>
                <w:sz w:val="12"/>
                <w:szCs w:val="12"/>
              </w:rPr>
            </w:pPr>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p>
          <w:p w14:paraId="5E3A19BF" w14:textId="19B682A4" w:rsidR="00FD692B" w:rsidRDefault="00FD692B" w:rsidP="008E462F">
            <w:pPr>
              <w:keepNext/>
              <w:rPr>
                <w:rFonts w:ascii="Calibri" w:hAnsi="Calibri"/>
                <w:sz w:val="12"/>
                <w:szCs w:val="12"/>
              </w:rPr>
            </w:pPr>
            <w:r w:rsidRPr="00FD692B">
              <w:rPr>
                <w:rFonts w:ascii="Calibri" w:hAnsi="Calibri"/>
                <w:b/>
                <w:sz w:val="12"/>
                <w:szCs w:val="12"/>
              </w:rPr>
              <w:t>3</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p>
          <w:p w14:paraId="659103C6" w14:textId="2D38A7EC" w:rsidR="00FD692B" w:rsidRDefault="00FD692B" w:rsidP="008E462F">
            <w:pPr>
              <w:keepNext/>
              <w:rPr>
                <w:rFonts w:ascii="Calibri" w:hAnsi="Calibri"/>
                <w:sz w:val="12"/>
                <w:szCs w:val="12"/>
              </w:rPr>
            </w:pPr>
            <w:r w:rsidRPr="00FD692B">
              <w:rPr>
                <w:rFonts w:ascii="Calibri" w:hAnsi="Calibri"/>
                <w:b/>
                <w:sz w:val="12"/>
                <w:szCs w:val="12"/>
              </w:rPr>
              <w:t>then</w:t>
            </w:r>
            <w:r w:rsidRPr="00FD692B">
              <w:rPr>
                <w:rFonts w:ascii="Calibri" w:hAnsi="Calibri"/>
                <w:sz w:val="12"/>
                <w:szCs w:val="12"/>
              </w:rPr>
              <w:t xml:space="preserve"> result = yes;</w:t>
            </w:r>
          </w:p>
          <w:p w14:paraId="6C130273" w14:textId="2773609A" w:rsidR="008E462F" w:rsidRPr="00F45293" w:rsidRDefault="008E462F" w:rsidP="008E462F">
            <w:pPr>
              <w:keepNext/>
              <w:rPr>
                <w:rFonts w:ascii="Calibri" w:hAnsi="Calibri"/>
                <w:sz w:val="12"/>
                <w:szCs w:val="12"/>
              </w:rPr>
            </w:pPr>
          </w:p>
          <w:p w14:paraId="62A70F71" w14:textId="2A0393CD"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21A9D69"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22335B" w:rsidRPr="0022335B">
              <w:rPr>
                <w:rFonts w:ascii="Calibri" w:hAnsi="Calibri"/>
                <w:sz w:val="12"/>
                <w:szCs w:val="12"/>
                <w:highlight w:val="yellow"/>
              </w:rPr>
              <w:t>C07</w:t>
            </w:r>
            <w:r w:rsidR="0022335B">
              <w:rPr>
                <w:rFonts w:ascii="Calibri" w:hAnsi="Calibri"/>
                <w:sz w:val="12"/>
                <w:szCs w:val="12"/>
              </w:rPr>
              <w:t xml:space="preserve"> </w:t>
            </w:r>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p>
          <w:p w14:paraId="6ED962FE" w14:textId="77777777" w:rsidR="008E462F" w:rsidRPr="00AC07A6" w:rsidRDefault="008E462F" w:rsidP="008E462F">
            <w:pPr>
              <w:keepNext/>
              <w:rPr>
                <w:rFonts w:ascii="Calibri" w:hAnsi="Calibri"/>
                <w:sz w:val="16"/>
                <w:szCs w:val="16"/>
              </w:rPr>
            </w:pPr>
            <w:r>
              <w:rPr>
                <w:rFonts w:ascii="Calibri" w:hAnsi="Calibri"/>
                <w:sz w:val="16"/>
                <w:szCs w:val="16"/>
              </w:rPr>
              <w:t>*VCHP-Ducted</w:t>
            </w:r>
          </w:p>
          <w:p w14:paraId="24B7A71B" w14:textId="77777777" w:rsidR="008E462F" w:rsidRPr="00AC07A6" w:rsidRDefault="008E462F" w:rsidP="008E462F">
            <w:pPr>
              <w:keepNext/>
              <w:rPr>
                <w:rFonts w:ascii="Calibri" w:hAnsi="Calibri"/>
                <w:sz w:val="16"/>
                <w:szCs w:val="16"/>
              </w:rPr>
            </w:pPr>
            <w:r w:rsidRPr="00AC07A6">
              <w:rPr>
                <w:rFonts w:ascii="Calibri" w:hAnsi="Calibri"/>
                <w:sz w:val="16"/>
                <w:szCs w:val="16"/>
              </w:rPr>
              <w:t>*VCHP-Ductless</w:t>
            </w:r>
          </w:p>
          <w:p w14:paraId="349281F6" w14:textId="77777777" w:rsidR="008E462F" w:rsidRDefault="008E462F" w:rsidP="008E462F">
            <w:pPr>
              <w:keepNext/>
              <w:rPr>
                <w:rFonts w:ascii="Calibri" w:hAnsi="Calibri"/>
                <w:sz w:val="16"/>
                <w:szCs w:val="16"/>
              </w:rPr>
            </w:pPr>
            <w:r w:rsidRPr="00AC07A6">
              <w:rPr>
                <w:rFonts w:ascii="Calibri" w:hAnsi="Calibri"/>
                <w:sz w:val="16"/>
                <w:szCs w:val="16"/>
              </w:rPr>
              <w:t>*VCHP -Ducted+Ductless</w:t>
            </w:r>
          </w:p>
          <w:p w14:paraId="73909B52" w14:textId="77777777" w:rsidR="008E462F" w:rsidRPr="00897CE7" w:rsidRDefault="008E462F" w:rsidP="008E462F">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0DA39AA5" w14:textId="77777777" w:rsidR="008E462F" w:rsidRDefault="008E462F" w:rsidP="008E462F">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lastRenderedPageBreak/>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C5025" w14:textId="77777777" w:rsidR="008F5B2B" w:rsidRDefault="008F5B2B">
      <w:r>
        <w:separator/>
      </w:r>
    </w:p>
  </w:endnote>
  <w:endnote w:type="continuationSeparator" w:id="0">
    <w:p w14:paraId="4958F143" w14:textId="77777777" w:rsidR="008F5B2B" w:rsidRDefault="008F5B2B">
      <w:r>
        <w:continuationSeparator/>
      </w:r>
    </w:p>
  </w:endnote>
  <w:endnote w:type="continuationNotice" w:id="1">
    <w:p w14:paraId="67C545F8" w14:textId="77777777" w:rsidR="008F5B2B" w:rsidRDefault="008F5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9" w14:textId="77777777" w:rsidR="001E3A33" w:rsidRPr="00EF13C4" w:rsidRDefault="001E3A33" w:rsidP="00EF13C4">
    <w:pPr>
      <w:pStyle w:val="Footer"/>
    </w:pPr>
    <w:r w:rsidRPr="00EF13C4">
      <w:t xml:space="preserve">Registration Number:                                                                                          Registration Date/Time:                                                                                                            HERS Provider:                       </w:t>
    </w:r>
  </w:p>
  <w:p w14:paraId="1F9B9B4A" w14:textId="05F99AE8" w:rsidR="001E3A33" w:rsidRPr="00EF13C4" w:rsidRDefault="001E3A3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8" w:author="Markstrum, Alexis@Energy" w:date="2021-04-01T15:06:00Z">
      <w:r w:rsidDel="008340A6">
        <w:delText>July 2020</w:delText>
      </w:r>
    </w:del>
    <w:ins w:id="9" w:author="Markstrum, Alexis@Energy" w:date="2021-04-01T15:06:00Z">
      <w:r w:rsidR="008340A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4" w14:textId="77D537F2" w:rsidR="001E3A33" w:rsidRPr="00A51249" w:rsidRDefault="001E3A33" w:rsidP="00EF13C4">
    <w:pPr>
      <w:pStyle w:val="Footer"/>
    </w:pPr>
    <w:r w:rsidRPr="00EF13C4">
      <w:t xml:space="preserve">CA Building Energy Efficiency Standards - </w:t>
    </w:r>
    <w:r>
      <w:t>2019</w:t>
    </w:r>
    <w:r w:rsidRPr="00EF13C4">
      <w:t xml:space="preserve"> Residential Compliance</w:t>
    </w:r>
    <w:r w:rsidRPr="00EF13C4">
      <w:tab/>
    </w:r>
    <w:r>
      <w:tab/>
    </w:r>
    <w:r>
      <w:tab/>
    </w:r>
    <w:del w:id="10" w:author="Markstrum, Alexis@Energy" w:date="2021-04-01T15:06:00Z">
      <w:r w:rsidDel="008340A6">
        <w:delText>July 2020</w:delText>
      </w:r>
    </w:del>
    <w:ins w:id="11" w:author="Markstrum, Alexis@Energy" w:date="2021-04-01T15:06:00Z">
      <w:r w:rsidR="008340A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0B605" w14:textId="77777777" w:rsidR="008F5B2B" w:rsidRDefault="008F5B2B">
      <w:r>
        <w:separator/>
      </w:r>
    </w:p>
  </w:footnote>
  <w:footnote w:type="continuationSeparator" w:id="0">
    <w:p w14:paraId="0A31059B" w14:textId="77777777" w:rsidR="008F5B2B" w:rsidRDefault="008F5B2B">
      <w:r>
        <w:continuationSeparator/>
      </w:r>
    </w:p>
  </w:footnote>
  <w:footnote w:type="continuationNotice" w:id="1">
    <w:p w14:paraId="37D63F3A" w14:textId="77777777" w:rsidR="008F5B2B" w:rsidRDefault="008F5B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6" w14:textId="77777777" w:rsidR="001E3A33" w:rsidRDefault="008F5B2B">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7" w14:textId="07E6757F" w:rsidR="001E3A33" w:rsidRPr="007770C5" w:rsidRDefault="001E3A33"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8F5B2B">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7966F44F" w:rsidRPr="007770C5">
      <w:rPr>
        <w:rFonts w:ascii="Arial" w:hAnsi="Arial" w:cs="Arial"/>
        <w:sz w:val="14"/>
        <w:szCs w:val="14"/>
      </w:rPr>
      <w:t xml:space="preserve">STATE OF </w:t>
    </w:r>
    <w:smartTag w:uri="urn:schemas-microsoft-com:office:smarttags" w:element="State">
      <w:smartTag w:uri="urn:schemas-microsoft-com:office:smarttags" w:element="place">
        <w:r w:rsidR="7966F44F" w:rsidRPr="007770C5">
          <w:rPr>
            <w:rFonts w:ascii="Arial" w:hAnsi="Arial" w:cs="Arial"/>
            <w:sz w:val="14"/>
            <w:szCs w:val="14"/>
          </w:rPr>
          <w:t>CALIFORNIA</w:t>
        </w:r>
      </w:smartTag>
    </w:smartTag>
  </w:p>
  <w:p w14:paraId="1F9B9B38" w14:textId="619F6873" w:rsidR="001E3A33" w:rsidRPr="007770C5" w:rsidRDefault="001E3A3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7BAFC318" w:rsidR="001E3A33" w:rsidRPr="007770C5" w:rsidRDefault="001E3A3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4" w:author="Markstrum, Alexis@Energy" w:date="2021-04-01T15:05:00Z">
      <w:r w:rsidDel="008340A6">
        <w:rPr>
          <w:rFonts w:ascii="Arial" w:hAnsi="Arial" w:cs="Arial"/>
          <w:sz w:val="14"/>
          <w:szCs w:val="14"/>
        </w:rPr>
        <w:delText>7</w:delText>
      </w:r>
    </w:del>
    <w:ins w:id="5" w:author="Markstrum, Alexis@Energy" w:date="2021-04-01T15:05:00Z">
      <w:r w:rsidR="008340A6">
        <w:rPr>
          <w:rFonts w:ascii="Arial" w:hAnsi="Arial" w:cs="Arial"/>
          <w:sz w:val="14"/>
          <w:szCs w:val="14"/>
        </w:rPr>
        <w:t>3</w:t>
      </w:r>
    </w:ins>
    <w:r>
      <w:rPr>
        <w:rFonts w:ascii="Arial" w:hAnsi="Arial" w:cs="Arial"/>
        <w:sz w:val="14"/>
        <w:szCs w:val="14"/>
      </w:rPr>
      <w:t>/2</w:t>
    </w:r>
    <w:del w:id="6" w:author="Markstrum, Alexis@Energy" w:date="2021-04-01T15:05:00Z">
      <w:r w:rsidDel="008340A6">
        <w:rPr>
          <w:rFonts w:ascii="Arial" w:hAnsi="Arial" w:cs="Arial"/>
          <w:sz w:val="14"/>
          <w:szCs w:val="14"/>
        </w:rPr>
        <w:delText>0</w:delText>
      </w:r>
    </w:del>
    <w:ins w:id="7" w:author="Markstrum, Alexis@Energy" w:date="2021-04-01T15:05:00Z">
      <w:r w:rsidR="008340A6">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E3A33" w:rsidRPr="00F85124" w14:paraId="1F9B9B3C" w14:textId="77777777" w:rsidTr="00587D54">
      <w:trPr>
        <w:cantSplit/>
        <w:trHeight w:val="288"/>
      </w:trPr>
      <w:tc>
        <w:tcPr>
          <w:tcW w:w="4155" w:type="pct"/>
          <w:gridSpan w:val="3"/>
          <w:tcBorders>
            <w:right w:val="nil"/>
          </w:tcBorders>
          <w:vAlign w:val="center"/>
        </w:tcPr>
        <w:p w14:paraId="1F9B9B3A" w14:textId="77777777" w:rsidR="001E3A33" w:rsidRPr="00F85124" w:rsidRDefault="001E3A3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3F" w14:textId="77777777" w:rsidTr="00A20629">
      <w:trPr>
        <w:cantSplit/>
        <w:trHeight w:val="288"/>
      </w:trPr>
      <w:tc>
        <w:tcPr>
          <w:tcW w:w="2500" w:type="pct"/>
          <w:gridSpan w:val="2"/>
          <w:tcBorders>
            <w:right w:val="nil"/>
          </w:tcBorders>
        </w:tcPr>
        <w:p w14:paraId="1F9B9B3D"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735F85B2" w:rsidR="001E3A33" w:rsidRPr="00F85124" w:rsidRDefault="001E3A3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4F3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0882">
            <w:rPr>
              <w:rFonts w:ascii="Calibri" w:hAnsi="Calibri"/>
              <w:bCs/>
              <w:noProof/>
            </w:rPr>
            <w:t>9</w:t>
          </w:r>
          <w:r>
            <w:rPr>
              <w:rFonts w:ascii="Calibri" w:hAnsi="Calibri"/>
              <w:bCs/>
              <w:noProof/>
            </w:rPr>
            <w:fldChar w:fldCharType="end"/>
          </w:r>
          <w:r w:rsidRPr="00F85124">
            <w:rPr>
              <w:rFonts w:ascii="Calibri" w:hAnsi="Calibri"/>
              <w:bCs/>
            </w:rPr>
            <w:t>)</w:t>
          </w:r>
        </w:p>
      </w:tc>
    </w:tr>
    <w:tr w:rsidR="001E3A33" w:rsidRPr="00F85124" w14:paraId="1F9B9B43" w14:textId="77777777" w:rsidTr="00587D54">
      <w:trPr>
        <w:cantSplit/>
        <w:trHeight w:val="288"/>
      </w:trPr>
      <w:tc>
        <w:tcPr>
          <w:tcW w:w="0" w:type="auto"/>
        </w:tcPr>
        <w:p w14:paraId="1F9B9B40" w14:textId="77777777" w:rsidR="001E3A33" w:rsidRPr="00F85124" w:rsidRDefault="001E3A3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E3A33" w:rsidRPr="00F85124" w:rsidRDefault="001E3A3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E3A33" w:rsidRPr="00F85124" w:rsidRDefault="001E3A33" w:rsidP="00A20629">
          <w:pPr>
            <w:rPr>
              <w:rFonts w:ascii="Calibri" w:hAnsi="Calibri"/>
              <w:sz w:val="12"/>
              <w:szCs w:val="12"/>
            </w:rPr>
          </w:pPr>
          <w:r w:rsidRPr="00F85124">
            <w:rPr>
              <w:rFonts w:ascii="Calibri" w:hAnsi="Calibri"/>
              <w:sz w:val="12"/>
              <w:szCs w:val="12"/>
            </w:rPr>
            <w:t>Permit Number:</w:t>
          </w:r>
        </w:p>
      </w:tc>
    </w:tr>
    <w:tr w:rsidR="001E3A33" w:rsidRPr="00F85124" w14:paraId="1F9B9B47" w14:textId="77777777" w:rsidTr="00587D54">
      <w:trPr>
        <w:cantSplit/>
        <w:trHeight w:val="288"/>
      </w:trPr>
      <w:tc>
        <w:tcPr>
          <w:tcW w:w="0" w:type="auto"/>
        </w:tcPr>
        <w:p w14:paraId="1F9B9B44" w14:textId="77777777" w:rsidR="001E3A33" w:rsidRPr="00F85124" w:rsidRDefault="001E3A3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1E3A33" w:rsidRPr="00F85124" w:rsidRDefault="001E3A3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1E3A33" w:rsidRPr="00F85124" w:rsidRDefault="001E3A3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E3A33" w:rsidRDefault="001E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B" w14:textId="77777777" w:rsidR="001E3A33" w:rsidRDefault="008F5B2B">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C" w14:textId="77777777" w:rsidR="001E3A33" w:rsidRDefault="008F5B2B">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E3A33" w:rsidRPr="00F85124" w14:paraId="1F9B9B4F" w14:textId="77777777" w:rsidTr="0035199F">
      <w:trPr>
        <w:cantSplit/>
        <w:trHeight w:val="288"/>
      </w:trPr>
      <w:tc>
        <w:tcPr>
          <w:tcW w:w="4016" w:type="pct"/>
          <w:gridSpan w:val="2"/>
          <w:tcBorders>
            <w:right w:val="nil"/>
          </w:tcBorders>
          <w:vAlign w:val="center"/>
        </w:tcPr>
        <w:p w14:paraId="1F9B9B4D" w14:textId="21719AF8" w:rsidR="001E3A33" w:rsidRPr="00F85124" w:rsidRDefault="001E3A33"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2" w14:textId="77777777" w:rsidTr="00A20629">
      <w:trPr>
        <w:cantSplit/>
        <w:trHeight w:val="288"/>
      </w:trPr>
      <w:tc>
        <w:tcPr>
          <w:tcW w:w="2500" w:type="pct"/>
          <w:tcBorders>
            <w:right w:val="nil"/>
          </w:tcBorders>
        </w:tcPr>
        <w:p w14:paraId="1F9B9B50"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4E87C12D" w:rsidR="001E3A33" w:rsidRPr="00F85124" w:rsidRDefault="001E3A33"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0882">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0882">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1E3A33" w:rsidRDefault="008F5B2B">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5" w14:textId="77777777" w:rsidR="001E3A33" w:rsidRDefault="008F5B2B">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6" w14:textId="77777777" w:rsidR="001E3A33" w:rsidRDefault="008F5B2B">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E3A33" w:rsidRPr="00F85124" w14:paraId="1F9B9B59" w14:textId="77777777" w:rsidTr="0035199F">
      <w:trPr>
        <w:cantSplit/>
        <w:trHeight w:val="288"/>
      </w:trPr>
      <w:tc>
        <w:tcPr>
          <w:tcW w:w="4016" w:type="pct"/>
          <w:gridSpan w:val="2"/>
          <w:tcBorders>
            <w:right w:val="nil"/>
          </w:tcBorders>
          <w:vAlign w:val="center"/>
        </w:tcPr>
        <w:p w14:paraId="1F9B9B57" w14:textId="789792B1" w:rsidR="001E3A33" w:rsidRPr="00F85124" w:rsidRDefault="001E3A3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C" w14:textId="77777777" w:rsidTr="0035199F">
      <w:trPr>
        <w:cantSplit/>
        <w:trHeight w:val="288"/>
      </w:trPr>
      <w:tc>
        <w:tcPr>
          <w:tcW w:w="3574" w:type="pct"/>
          <w:tcBorders>
            <w:right w:val="nil"/>
          </w:tcBorders>
        </w:tcPr>
        <w:p w14:paraId="1F9B9B5A" w14:textId="77777777" w:rsidR="001E3A33" w:rsidRPr="00F85124" w:rsidRDefault="001E3A3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272347D5" w:rsidR="001E3A33" w:rsidRPr="00F85124" w:rsidRDefault="001E3A3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A24F3B">
            <w:rPr>
              <w:rStyle w:val="PageNumber"/>
              <w:noProof/>
            </w:rPr>
            <w:t>19</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0882">
            <w:rPr>
              <w:rFonts w:ascii="Calibri" w:hAnsi="Calibri"/>
              <w:bCs/>
              <w:noProof/>
            </w:rPr>
            <w:t>22</w:t>
          </w:r>
          <w:r>
            <w:rPr>
              <w:rFonts w:ascii="Calibri" w:hAnsi="Calibri"/>
              <w:bCs/>
              <w:noProof/>
            </w:rPr>
            <w:fldChar w:fldCharType="end"/>
          </w:r>
          <w:r w:rsidRPr="00F85124">
            <w:rPr>
              <w:rFonts w:ascii="Calibri" w:hAnsi="Calibri"/>
              <w:bCs/>
            </w:rPr>
            <w:t>)</w:t>
          </w:r>
        </w:p>
      </w:tc>
    </w:tr>
  </w:tbl>
  <w:p w14:paraId="1F9B9B5D" w14:textId="69E38C61" w:rsidR="001E3A33" w:rsidRDefault="008F5B2B">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E" w14:textId="77777777" w:rsidR="001E3A33" w:rsidRDefault="008F5B2B">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45A"/>
    <w:rsid w:val="00000606"/>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69CD"/>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4B8"/>
    <w:rsid w:val="00062CDE"/>
    <w:rsid w:val="000631C6"/>
    <w:rsid w:val="000631C9"/>
    <w:rsid w:val="000634FF"/>
    <w:rsid w:val="000644B7"/>
    <w:rsid w:val="00064FCF"/>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655F"/>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4A"/>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5840"/>
    <w:rsid w:val="000F67E7"/>
    <w:rsid w:val="000F754C"/>
    <w:rsid w:val="000F76FE"/>
    <w:rsid w:val="000F7E99"/>
    <w:rsid w:val="00101201"/>
    <w:rsid w:val="00102302"/>
    <w:rsid w:val="00103243"/>
    <w:rsid w:val="00103D55"/>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653"/>
    <w:rsid w:val="00140E5E"/>
    <w:rsid w:val="00141F5A"/>
    <w:rsid w:val="0014222D"/>
    <w:rsid w:val="001424F2"/>
    <w:rsid w:val="00142C86"/>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4F25"/>
    <w:rsid w:val="0017592C"/>
    <w:rsid w:val="00175CEA"/>
    <w:rsid w:val="00175D42"/>
    <w:rsid w:val="00175E6E"/>
    <w:rsid w:val="00176ED3"/>
    <w:rsid w:val="00177383"/>
    <w:rsid w:val="0018042A"/>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16F3"/>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A33"/>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3826"/>
    <w:rsid w:val="002241A5"/>
    <w:rsid w:val="0022519C"/>
    <w:rsid w:val="0022682E"/>
    <w:rsid w:val="00230CA5"/>
    <w:rsid w:val="00231393"/>
    <w:rsid w:val="00231885"/>
    <w:rsid w:val="0023194E"/>
    <w:rsid w:val="00233996"/>
    <w:rsid w:val="00233D5E"/>
    <w:rsid w:val="00234F7F"/>
    <w:rsid w:val="00235EC2"/>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6EE7"/>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5F51"/>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39C2"/>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2226"/>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16B"/>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B4D"/>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32DA"/>
    <w:rsid w:val="0046421C"/>
    <w:rsid w:val="004652A7"/>
    <w:rsid w:val="004658DF"/>
    <w:rsid w:val="00466428"/>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E73C7"/>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164D3"/>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33C8"/>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37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0325"/>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394F"/>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086A"/>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465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A75"/>
    <w:rsid w:val="00712B5E"/>
    <w:rsid w:val="007136CC"/>
    <w:rsid w:val="0071397C"/>
    <w:rsid w:val="00714442"/>
    <w:rsid w:val="00714A70"/>
    <w:rsid w:val="00714CBC"/>
    <w:rsid w:val="00714DAD"/>
    <w:rsid w:val="007150FA"/>
    <w:rsid w:val="00715CAE"/>
    <w:rsid w:val="00716599"/>
    <w:rsid w:val="00716EBA"/>
    <w:rsid w:val="00716F5B"/>
    <w:rsid w:val="0071761E"/>
    <w:rsid w:val="00717DEA"/>
    <w:rsid w:val="00720306"/>
    <w:rsid w:val="0072286F"/>
    <w:rsid w:val="00723019"/>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6933"/>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086"/>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1DF"/>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40A6"/>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1C6"/>
    <w:rsid w:val="00854904"/>
    <w:rsid w:val="008558F4"/>
    <w:rsid w:val="00855C46"/>
    <w:rsid w:val="0085655C"/>
    <w:rsid w:val="0085676F"/>
    <w:rsid w:val="00857277"/>
    <w:rsid w:val="008577D4"/>
    <w:rsid w:val="00857939"/>
    <w:rsid w:val="0086044E"/>
    <w:rsid w:val="00860A70"/>
    <w:rsid w:val="00860E60"/>
    <w:rsid w:val="00861580"/>
    <w:rsid w:val="00861BF8"/>
    <w:rsid w:val="008625AC"/>
    <w:rsid w:val="00862CA5"/>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6F1E"/>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5B2B"/>
    <w:rsid w:val="008F776F"/>
    <w:rsid w:val="00900286"/>
    <w:rsid w:val="0090054B"/>
    <w:rsid w:val="00900C86"/>
    <w:rsid w:val="00901793"/>
    <w:rsid w:val="0090198A"/>
    <w:rsid w:val="00901A7D"/>
    <w:rsid w:val="00902230"/>
    <w:rsid w:val="0090246C"/>
    <w:rsid w:val="00902F3C"/>
    <w:rsid w:val="00904223"/>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463A"/>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B7A"/>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3AD"/>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6DC"/>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2241"/>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107"/>
    <w:rsid w:val="00A22580"/>
    <w:rsid w:val="00A22E02"/>
    <w:rsid w:val="00A24BE2"/>
    <w:rsid w:val="00A24F3B"/>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A53"/>
    <w:rsid w:val="00A53DED"/>
    <w:rsid w:val="00A53F9F"/>
    <w:rsid w:val="00A54334"/>
    <w:rsid w:val="00A5438A"/>
    <w:rsid w:val="00A55365"/>
    <w:rsid w:val="00A55444"/>
    <w:rsid w:val="00A55482"/>
    <w:rsid w:val="00A56156"/>
    <w:rsid w:val="00A5667A"/>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882"/>
    <w:rsid w:val="00A70BC5"/>
    <w:rsid w:val="00A734D8"/>
    <w:rsid w:val="00A742B3"/>
    <w:rsid w:val="00A74911"/>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1D7"/>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1F07"/>
    <w:rsid w:val="00B0243E"/>
    <w:rsid w:val="00B02E79"/>
    <w:rsid w:val="00B0443D"/>
    <w:rsid w:val="00B0584E"/>
    <w:rsid w:val="00B06293"/>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2CC0"/>
    <w:rsid w:val="00B738D2"/>
    <w:rsid w:val="00B73E17"/>
    <w:rsid w:val="00B74B3D"/>
    <w:rsid w:val="00B752F4"/>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85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D41"/>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2FC0"/>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3A59"/>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88F"/>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4A16"/>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291D"/>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97FD3"/>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45"/>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07A4"/>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477D"/>
    <w:rsid w:val="00DF6614"/>
    <w:rsid w:val="00DF6A33"/>
    <w:rsid w:val="00DF6ADD"/>
    <w:rsid w:val="00DF7D6C"/>
    <w:rsid w:val="00E000BF"/>
    <w:rsid w:val="00E00E2C"/>
    <w:rsid w:val="00E00EEC"/>
    <w:rsid w:val="00E00F00"/>
    <w:rsid w:val="00E0253D"/>
    <w:rsid w:val="00E04009"/>
    <w:rsid w:val="00E04CB2"/>
    <w:rsid w:val="00E0680E"/>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3417"/>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2A79"/>
    <w:rsid w:val="00FE3982"/>
    <w:rsid w:val="00FE4117"/>
    <w:rsid w:val="00FE553C"/>
    <w:rsid w:val="00FE5D91"/>
    <w:rsid w:val="00FE6A33"/>
    <w:rsid w:val="00FE6A43"/>
    <w:rsid w:val="00FF26E0"/>
    <w:rsid w:val="00FF54F2"/>
    <w:rsid w:val="00FF5C25"/>
    <w:rsid w:val="00FF69A8"/>
    <w:rsid w:val="00FF6C82"/>
    <w:rsid w:val="00FF73DA"/>
    <w:rsid w:val="00FF750E"/>
    <w:rsid w:val="00FF7CC4"/>
    <w:rsid w:val="01C1F27B"/>
    <w:rsid w:val="0A48B49D"/>
    <w:rsid w:val="0BCAD0BC"/>
    <w:rsid w:val="0E4FBF35"/>
    <w:rsid w:val="113BEB63"/>
    <w:rsid w:val="14E24059"/>
    <w:rsid w:val="16335E99"/>
    <w:rsid w:val="1B18C2FF"/>
    <w:rsid w:val="224E65D3"/>
    <w:rsid w:val="27366B70"/>
    <w:rsid w:val="27ACDAB5"/>
    <w:rsid w:val="28490450"/>
    <w:rsid w:val="2FBD3D0F"/>
    <w:rsid w:val="308136BF"/>
    <w:rsid w:val="36E0DE74"/>
    <w:rsid w:val="378D352B"/>
    <w:rsid w:val="38E65026"/>
    <w:rsid w:val="3B993308"/>
    <w:rsid w:val="3D5B033F"/>
    <w:rsid w:val="3F39694B"/>
    <w:rsid w:val="4008E3CA"/>
    <w:rsid w:val="40B64C67"/>
    <w:rsid w:val="4606DC7E"/>
    <w:rsid w:val="477BF952"/>
    <w:rsid w:val="4A09B2FC"/>
    <w:rsid w:val="5E3357D5"/>
    <w:rsid w:val="60AC1859"/>
    <w:rsid w:val="61D03A25"/>
    <w:rsid w:val="63222575"/>
    <w:rsid w:val="6496E69A"/>
    <w:rsid w:val="64FAD634"/>
    <w:rsid w:val="650BF921"/>
    <w:rsid w:val="700E6966"/>
    <w:rsid w:val="7966F44F"/>
    <w:rsid w:val="7FBB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0"/>
    <o:shapelayout v:ext="edit">
      <o:idmap v:ext="edit" data="1"/>
    </o:shapelayout>
  </w:shapeDefaults>
  <w:decimalSymbol w:val="."/>
  <w:listSeparator w:val=","/>
  <w14:docId w14:val="1F9B92C8"/>
  <w15:docId w15:val="{E2BF5B23-75A5-484D-AA62-C7B3FFEC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27F2DF-2991-4E7C-B5CA-6ADF3908BF30}">
  <ds:schemaRefs>
    <ds:schemaRef ds:uri="http://schemas.microsoft.com/office/2006/metadata/properties"/>
    <ds:schemaRef ds:uri="http://schemas.microsoft.com/office/infopath/2007/PartnerControls"/>
    <ds:schemaRef ds:uri="785685f2-c2e1-4352-89aa-3faca8eaba52"/>
  </ds:schemaRefs>
</ds:datastoreItem>
</file>

<file path=customXml/itemProps2.xml><?xml version="1.0" encoding="utf-8"?>
<ds:datastoreItem xmlns:ds="http://schemas.openxmlformats.org/officeDocument/2006/customXml" ds:itemID="{986989D6-3672-433D-9234-E2334CA681E2}">
  <ds:schemaRefs>
    <ds:schemaRef ds:uri="http://schemas.openxmlformats.org/officeDocument/2006/bibliography"/>
  </ds:schemaRefs>
</ds:datastoreItem>
</file>

<file path=customXml/itemProps3.xml><?xml version="1.0" encoding="utf-8"?>
<ds:datastoreItem xmlns:ds="http://schemas.openxmlformats.org/officeDocument/2006/customXml" ds:itemID="{BAA4D09F-E4F5-4215-934B-2FD5DB3E6CFF}">
  <ds:schemaRefs>
    <ds:schemaRef ds:uri="http://schemas.microsoft.com/sharepoint/v3/contenttype/forms"/>
  </ds:schemaRefs>
</ds:datastoreItem>
</file>

<file path=customXml/itemProps4.xml><?xml version="1.0" encoding="utf-8"?>
<ds:datastoreItem xmlns:ds="http://schemas.openxmlformats.org/officeDocument/2006/customXml" ds:itemID="{7C5C2B0B-9965-4CD4-88E2-B8C0DCE42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40</Pages>
  <Words>18373</Words>
  <Characters>104731</Characters>
  <Application>Microsoft Office Word</Application>
  <DocSecurity>0</DocSecurity>
  <Lines>872</Lines>
  <Paragraphs>245</Paragraphs>
  <ScaleCrop>false</ScaleCrop>
  <Company>California Energy Commission</Company>
  <LinksUpToDate>false</LinksUpToDate>
  <CharactersWithSpaces>122859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jmiller20160114</dc:creator>
  <cp:keywords/>
  <cp:lastModifiedBy>Markstrum, Alexis@Energy</cp:lastModifiedBy>
  <cp:revision>53</cp:revision>
  <cp:lastPrinted>2018-10-25T19:08:00Z</cp:lastPrinted>
  <dcterms:created xsi:type="dcterms:W3CDTF">2020-04-09T18:58:00Z</dcterms:created>
  <dcterms:modified xsi:type="dcterms:W3CDTF">2021-04-26T17:55:00Z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
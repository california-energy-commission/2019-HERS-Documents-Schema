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36"/>
        <w:gridCol w:w="1036"/>
        <w:gridCol w:w="1187"/>
        <w:gridCol w:w="1213"/>
        <w:gridCol w:w="1103"/>
        <w:gridCol w:w="829"/>
        <w:gridCol w:w="729"/>
        <w:gridCol w:w="1055"/>
        <w:gridCol w:w="1219"/>
        <w:gridCol w:w="1383"/>
      </w:tblGrid>
      <w:tr w:rsidR="000E1EA5" w:rsidRPr="009E01FE" w14:paraId="44D822E2"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7B844D56" w14:textId="2353CACC" w:rsidR="000E1EA5" w:rsidRPr="008733ED"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Dwelling Unit Water Heating Systems Information </w:t>
            </w:r>
          </w:p>
          <w:p w14:paraId="1AF1AF20" w14:textId="1D97C764"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p>
        </w:tc>
      </w:tr>
      <w:tr w:rsidR="000E1EA5" w:rsidRPr="009E01FE" w14:paraId="7B8DA255" w14:textId="319DAC8C" w:rsidTr="007505FE">
        <w:trPr>
          <w:cantSplit/>
          <w:trHeight w:val="277"/>
        </w:trPr>
        <w:tc>
          <w:tcPr>
            <w:tcW w:w="480" w:type="pct"/>
            <w:tcBorders>
              <w:top w:val="single" w:sz="4" w:space="0" w:color="auto"/>
              <w:left w:val="single" w:sz="4" w:space="0" w:color="auto"/>
              <w:bottom w:val="single" w:sz="4" w:space="0" w:color="auto"/>
              <w:right w:val="single" w:sz="4" w:space="0" w:color="auto"/>
            </w:tcBorders>
          </w:tcPr>
          <w:p w14:paraId="7A2ACCE9" w14:textId="5846D854"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80" w:type="pct"/>
            <w:tcBorders>
              <w:top w:val="single" w:sz="4" w:space="0" w:color="auto"/>
              <w:left w:val="single" w:sz="4" w:space="0" w:color="auto"/>
              <w:bottom w:val="single" w:sz="4" w:space="0" w:color="auto"/>
              <w:right w:val="single" w:sz="4" w:space="0" w:color="auto"/>
            </w:tcBorders>
            <w:vAlign w:val="center"/>
          </w:tcPr>
          <w:p w14:paraId="7B8DA247" w14:textId="184AD369"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50" w:type="pct"/>
            <w:tcBorders>
              <w:top w:val="single" w:sz="4" w:space="0" w:color="auto"/>
              <w:left w:val="single" w:sz="4" w:space="0" w:color="auto"/>
              <w:bottom w:val="single" w:sz="4" w:space="0" w:color="auto"/>
              <w:right w:val="single" w:sz="4" w:space="0" w:color="auto"/>
            </w:tcBorders>
            <w:vAlign w:val="center"/>
          </w:tcPr>
          <w:p w14:paraId="7B8DA248" w14:textId="099D1AA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62" w:type="pct"/>
            <w:tcBorders>
              <w:top w:val="single" w:sz="4" w:space="0" w:color="auto"/>
              <w:left w:val="single" w:sz="4" w:space="0" w:color="auto"/>
              <w:bottom w:val="single" w:sz="4" w:space="0" w:color="auto"/>
              <w:right w:val="single" w:sz="4" w:space="0" w:color="auto"/>
            </w:tcBorders>
            <w:vAlign w:val="center"/>
          </w:tcPr>
          <w:p w14:paraId="7B8DA249" w14:textId="6B14DC7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511" w:type="pct"/>
            <w:tcBorders>
              <w:top w:val="single" w:sz="4" w:space="0" w:color="auto"/>
              <w:left w:val="single" w:sz="4" w:space="0" w:color="auto"/>
              <w:bottom w:val="single" w:sz="4" w:space="0" w:color="auto"/>
              <w:right w:val="single" w:sz="4" w:space="0" w:color="auto"/>
            </w:tcBorders>
            <w:vAlign w:val="center"/>
          </w:tcPr>
          <w:p w14:paraId="7B8DA24A" w14:textId="1A5A08D0"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384" w:type="pct"/>
            <w:tcBorders>
              <w:top w:val="single" w:sz="4" w:space="0" w:color="auto"/>
              <w:left w:val="single" w:sz="4" w:space="0" w:color="auto"/>
              <w:bottom w:val="single" w:sz="4" w:space="0" w:color="auto"/>
              <w:right w:val="single" w:sz="4" w:space="0" w:color="auto"/>
            </w:tcBorders>
            <w:vAlign w:val="center"/>
          </w:tcPr>
          <w:p w14:paraId="7B8DA24C" w14:textId="0B10CFBC"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38" w:type="pct"/>
            <w:tcBorders>
              <w:top w:val="single" w:sz="4" w:space="0" w:color="auto"/>
              <w:left w:val="single" w:sz="4" w:space="0" w:color="auto"/>
              <w:bottom w:val="single" w:sz="4" w:space="0" w:color="auto"/>
              <w:right w:val="single" w:sz="4" w:space="0" w:color="auto"/>
            </w:tcBorders>
            <w:vAlign w:val="center"/>
          </w:tcPr>
          <w:p w14:paraId="7B8DA24D" w14:textId="1EFE0D4E"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489" w:type="pct"/>
            <w:tcBorders>
              <w:top w:val="single" w:sz="4" w:space="0" w:color="auto"/>
              <w:left w:val="single" w:sz="4" w:space="0" w:color="auto"/>
              <w:bottom w:val="single" w:sz="4" w:space="0" w:color="auto"/>
              <w:right w:val="single" w:sz="4" w:space="0" w:color="auto"/>
            </w:tcBorders>
            <w:vAlign w:val="center"/>
          </w:tcPr>
          <w:p w14:paraId="7B8DA24E" w14:textId="1351310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65" w:type="pct"/>
            <w:tcBorders>
              <w:top w:val="single" w:sz="4" w:space="0" w:color="auto"/>
              <w:left w:val="single" w:sz="4" w:space="0" w:color="auto"/>
              <w:bottom w:val="single" w:sz="4" w:space="0" w:color="auto"/>
              <w:right w:val="single" w:sz="4" w:space="0" w:color="auto"/>
            </w:tcBorders>
          </w:tcPr>
          <w:p w14:paraId="0D05F59F" w14:textId="2872B8B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41" w:type="pct"/>
            <w:tcBorders>
              <w:top w:val="single" w:sz="4" w:space="0" w:color="auto"/>
              <w:left w:val="single" w:sz="4" w:space="0" w:color="auto"/>
              <w:bottom w:val="single" w:sz="4" w:space="0" w:color="auto"/>
              <w:right w:val="single" w:sz="4" w:space="0" w:color="auto"/>
            </w:tcBorders>
          </w:tcPr>
          <w:p w14:paraId="08F14AEF" w14:textId="74AC59F1"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0E1EA5" w:rsidRPr="009E01FE" w14:paraId="7B8DA269" w14:textId="2BD45EA9" w:rsidTr="007505FE">
        <w:trPr>
          <w:cantSplit/>
          <w:trHeight w:val="288"/>
        </w:trPr>
        <w:tc>
          <w:tcPr>
            <w:tcW w:w="480" w:type="pct"/>
            <w:tcBorders>
              <w:top w:val="single" w:sz="4" w:space="0" w:color="auto"/>
              <w:left w:val="single" w:sz="4" w:space="0" w:color="auto"/>
              <w:bottom w:val="single" w:sz="4" w:space="0" w:color="auto"/>
              <w:right w:val="single" w:sz="4" w:space="0" w:color="auto"/>
            </w:tcBorders>
            <w:vAlign w:val="bottom"/>
          </w:tcPr>
          <w:p w14:paraId="51D7D55F" w14:textId="5F813B4F" w:rsidR="000E1EA5" w:rsidRPr="005828AE" w:rsidRDefault="000E1EA5" w:rsidP="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80" w:type="pct"/>
            <w:tcBorders>
              <w:top w:val="single" w:sz="4" w:space="0" w:color="auto"/>
              <w:left w:val="single" w:sz="4" w:space="0" w:color="auto"/>
              <w:bottom w:val="single" w:sz="4" w:space="0" w:color="auto"/>
              <w:right w:val="single" w:sz="4" w:space="0" w:color="auto"/>
            </w:tcBorders>
            <w:vAlign w:val="bottom"/>
          </w:tcPr>
          <w:p w14:paraId="7B8DA256" w14:textId="57040F9D"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0" w:type="pct"/>
            <w:tcBorders>
              <w:top w:val="single" w:sz="4" w:space="0" w:color="auto"/>
              <w:left w:val="single" w:sz="4" w:space="0" w:color="auto"/>
              <w:bottom w:val="single" w:sz="4" w:space="0" w:color="auto"/>
              <w:right w:val="single" w:sz="4" w:space="0" w:color="auto"/>
            </w:tcBorders>
            <w:vAlign w:val="bottom"/>
          </w:tcPr>
          <w:p w14:paraId="7B8DA257"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7B8DA258"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511" w:type="pct"/>
            <w:tcBorders>
              <w:top w:val="single" w:sz="4" w:space="0" w:color="auto"/>
              <w:left w:val="single" w:sz="4" w:space="0" w:color="auto"/>
              <w:bottom w:val="single" w:sz="4" w:space="0" w:color="auto"/>
              <w:right w:val="single" w:sz="4" w:space="0" w:color="auto"/>
            </w:tcBorders>
            <w:vAlign w:val="bottom"/>
          </w:tcPr>
          <w:p w14:paraId="7B8DA259" w14:textId="79290797" w:rsidR="000E1EA5" w:rsidRPr="005828AE" w:rsidRDefault="000E1EA5"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of </w:t>
            </w:r>
            <w:ins w:id="0" w:author="Markstrum, Alexis@Energy" w:date="2021-03-10T10:05:00Z">
              <w:r w:rsidR="007505FE">
                <w:rPr>
                  <w:rFonts w:asciiTheme="minorHAnsi" w:eastAsia="Times New Roman" w:hAnsiTheme="minorHAnsi" w:cstheme="minorHAnsi"/>
                  <w:sz w:val="18"/>
                  <w:szCs w:val="20"/>
                </w:rPr>
                <w:t xml:space="preserve">Like (or Identical) </w:t>
              </w:r>
            </w:ins>
            <w:r w:rsidRPr="005828AE">
              <w:rPr>
                <w:rFonts w:asciiTheme="minorHAnsi" w:eastAsia="Times New Roman" w:hAnsiTheme="minorHAnsi" w:cstheme="minorHAnsi"/>
                <w:sz w:val="18"/>
                <w:szCs w:val="20"/>
              </w:rPr>
              <w:t>Water Heaters in System</w:t>
            </w:r>
          </w:p>
        </w:tc>
        <w:tc>
          <w:tcPr>
            <w:tcW w:w="384" w:type="pct"/>
            <w:tcBorders>
              <w:top w:val="single" w:sz="4" w:space="0" w:color="auto"/>
              <w:left w:val="single" w:sz="4" w:space="0" w:color="auto"/>
              <w:bottom w:val="single" w:sz="4" w:space="0" w:color="auto"/>
              <w:right w:val="single" w:sz="4" w:space="0" w:color="auto"/>
            </w:tcBorders>
            <w:vAlign w:val="bottom"/>
          </w:tcPr>
          <w:p w14:paraId="7B8DA25D"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8" w:type="pct"/>
            <w:tcBorders>
              <w:top w:val="single" w:sz="4" w:space="0" w:color="auto"/>
              <w:left w:val="single" w:sz="4" w:space="0" w:color="auto"/>
              <w:bottom w:val="single" w:sz="4" w:space="0" w:color="auto"/>
              <w:right w:val="single" w:sz="4" w:space="0" w:color="auto"/>
            </w:tcBorders>
            <w:vAlign w:val="bottom"/>
          </w:tcPr>
          <w:p w14:paraId="7B8DA25E"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489" w:type="pct"/>
            <w:tcBorders>
              <w:top w:val="single" w:sz="4" w:space="0" w:color="auto"/>
              <w:left w:val="single" w:sz="4" w:space="0" w:color="auto"/>
              <w:bottom w:val="single" w:sz="4" w:space="0" w:color="auto"/>
              <w:right w:val="single" w:sz="4" w:space="0" w:color="auto"/>
            </w:tcBorders>
            <w:vAlign w:val="bottom"/>
          </w:tcPr>
          <w:p w14:paraId="7B8DA25F"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65" w:type="pct"/>
            <w:tcBorders>
              <w:top w:val="single" w:sz="4" w:space="0" w:color="auto"/>
              <w:left w:val="single" w:sz="4" w:space="0" w:color="auto"/>
              <w:bottom w:val="single" w:sz="4" w:space="0" w:color="auto"/>
              <w:right w:val="single" w:sz="4" w:space="0" w:color="auto"/>
            </w:tcBorders>
            <w:vAlign w:val="bottom"/>
          </w:tcPr>
          <w:p w14:paraId="58E647FA" w14:textId="33D8F303" w:rsidR="000E1EA5" w:rsidRPr="005828AE" w:rsidRDefault="000E1EA5" w:rsidP="00AD03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07740DD" w14:textId="1564397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41" w:type="pct"/>
            <w:tcBorders>
              <w:top w:val="single" w:sz="4" w:space="0" w:color="auto"/>
              <w:left w:val="single" w:sz="4" w:space="0" w:color="auto"/>
              <w:bottom w:val="single" w:sz="4" w:space="0" w:color="auto"/>
              <w:right w:val="single" w:sz="4" w:space="0" w:color="auto"/>
            </w:tcBorders>
            <w:vAlign w:val="bottom"/>
          </w:tcPr>
          <w:p w14:paraId="0D4036D7" w14:textId="20B480E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0E1EA5" w:rsidRPr="009E01FE" w14:paraId="7B8DA278" w14:textId="7384877B" w:rsidTr="007505FE">
        <w:trPr>
          <w:cantSplit/>
          <w:trHeight w:val="246"/>
        </w:trPr>
        <w:tc>
          <w:tcPr>
            <w:tcW w:w="480" w:type="pct"/>
            <w:tcBorders>
              <w:top w:val="single" w:sz="4" w:space="0" w:color="auto"/>
              <w:left w:val="single" w:sz="4" w:space="0" w:color="auto"/>
              <w:bottom w:val="single" w:sz="4" w:space="0" w:color="auto"/>
              <w:right w:val="single" w:sz="4" w:space="0" w:color="auto"/>
            </w:tcBorders>
          </w:tcPr>
          <w:p w14:paraId="01568D9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6A" w14:textId="6021877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6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6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 w:type="pct"/>
            <w:tcBorders>
              <w:top w:val="single" w:sz="4" w:space="0" w:color="auto"/>
              <w:left w:val="single" w:sz="4" w:space="0" w:color="auto"/>
              <w:bottom w:val="single" w:sz="4" w:space="0" w:color="auto"/>
              <w:right w:val="single" w:sz="4" w:space="0" w:color="auto"/>
            </w:tcBorders>
            <w:vAlign w:val="center"/>
          </w:tcPr>
          <w:p w14:paraId="7B8DA26D"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4" w:type="pct"/>
            <w:tcBorders>
              <w:top w:val="single" w:sz="4" w:space="0" w:color="auto"/>
              <w:left w:val="single" w:sz="4" w:space="0" w:color="auto"/>
              <w:bottom w:val="single" w:sz="4" w:space="0" w:color="auto"/>
              <w:right w:val="single" w:sz="4" w:space="0" w:color="auto"/>
            </w:tcBorders>
            <w:vAlign w:val="center"/>
          </w:tcPr>
          <w:p w14:paraId="7B8DA26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7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4508BA36" w14:textId="15220D9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3E4E6E6C"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7B8DA287" w14:textId="61EEFF12" w:rsidTr="007505FE">
        <w:trPr>
          <w:cantSplit/>
          <w:trHeight w:val="255"/>
        </w:trPr>
        <w:tc>
          <w:tcPr>
            <w:tcW w:w="480" w:type="pct"/>
            <w:tcBorders>
              <w:top w:val="single" w:sz="4" w:space="0" w:color="auto"/>
              <w:left w:val="single" w:sz="4" w:space="0" w:color="auto"/>
              <w:bottom w:val="single" w:sz="4" w:space="0" w:color="auto"/>
              <w:right w:val="single" w:sz="4" w:space="0" w:color="auto"/>
            </w:tcBorders>
          </w:tcPr>
          <w:p w14:paraId="38583BF4"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79" w14:textId="7081A30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7A"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7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 w:type="pct"/>
            <w:tcBorders>
              <w:top w:val="single" w:sz="4" w:space="0" w:color="auto"/>
              <w:left w:val="single" w:sz="4" w:space="0" w:color="auto"/>
              <w:bottom w:val="single" w:sz="4" w:space="0" w:color="auto"/>
              <w:right w:val="single" w:sz="4" w:space="0" w:color="auto"/>
            </w:tcBorders>
            <w:vAlign w:val="center"/>
          </w:tcPr>
          <w:p w14:paraId="7B8DA27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4" w:type="pct"/>
            <w:tcBorders>
              <w:top w:val="single" w:sz="4" w:space="0" w:color="auto"/>
              <w:left w:val="single" w:sz="4" w:space="0" w:color="auto"/>
              <w:bottom w:val="single" w:sz="4" w:space="0" w:color="auto"/>
              <w:right w:val="single" w:sz="4" w:space="0" w:color="auto"/>
            </w:tcBorders>
            <w:vAlign w:val="center"/>
          </w:tcPr>
          <w:p w14:paraId="7B8DA27E"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8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79136C84" w14:textId="4471AED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28BC4D93"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8"/>
        <w:gridCol w:w="1008"/>
        <w:gridCol w:w="1144"/>
        <w:gridCol w:w="1163"/>
        <w:gridCol w:w="1252"/>
        <w:gridCol w:w="811"/>
        <w:gridCol w:w="721"/>
        <w:gridCol w:w="1081"/>
        <w:gridCol w:w="1260"/>
        <w:gridCol w:w="1342"/>
      </w:tblGrid>
      <w:tr w:rsidR="000E1EA5" w:rsidRPr="009E01FE" w14:paraId="3133D3C8"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2615A305" w14:textId="5F591985" w:rsidR="000E1EA5" w:rsidRPr="00B33DFF"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Dwelling Unit Water Heating Systems Information </w:t>
            </w:r>
          </w:p>
          <w:p w14:paraId="2204E78D" w14:textId="271BBE13"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 features installed in this project.</w:t>
            </w:r>
          </w:p>
        </w:tc>
      </w:tr>
      <w:tr w:rsidR="004542D1" w:rsidRPr="009E01FE" w14:paraId="5ED6E744" w14:textId="02C445A1" w:rsidTr="004542D1">
        <w:trPr>
          <w:cantSplit/>
          <w:trHeight w:val="277"/>
        </w:trPr>
        <w:tc>
          <w:tcPr>
            <w:tcW w:w="467" w:type="pct"/>
            <w:tcBorders>
              <w:top w:val="single" w:sz="4" w:space="0" w:color="auto"/>
              <w:left w:val="single" w:sz="4" w:space="0" w:color="auto"/>
              <w:bottom w:val="single" w:sz="4" w:space="0" w:color="auto"/>
              <w:right w:val="single" w:sz="4" w:space="0" w:color="auto"/>
            </w:tcBorders>
          </w:tcPr>
          <w:p w14:paraId="1099D65B" w14:textId="7B74DE0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7" w:type="pct"/>
            <w:tcBorders>
              <w:top w:val="single" w:sz="4" w:space="0" w:color="auto"/>
              <w:left w:val="single" w:sz="4" w:space="0" w:color="auto"/>
              <w:bottom w:val="single" w:sz="4" w:space="0" w:color="auto"/>
              <w:right w:val="single" w:sz="4" w:space="0" w:color="auto"/>
            </w:tcBorders>
            <w:vAlign w:val="center"/>
          </w:tcPr>
          <w:p w14:paraId="6CF27EF4" w14:textId="2CD34651"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30" w:type="pct"/>
            <w:tcBorders>
              <w:top w:val="single" w:sz="4" w:space="0" w:color="auto"/>
              <w:left w:val="single" w:sz="4" w:space="0" w:color="auto"/>
              <w:bottom w:val="single" w:sz="4" w:space="0" w:color="auto"/>
              <w:right w:val="single" w:sz="4" w:space="0" w:color="auto"/>
            </w:tcBorders>
            <w:vAlign w:val="center"/>
          </w:tcPr>
          <w:p w14:paraId="2DFD465C" w14:textId="403D6AA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39" w:type="pct"/>
            <w:tcBorders>
              <w:top w:val="single" w:sz="4" w:space="0" w:color="auto"/>
              <w:left w:val="single" w:sz="4" w:space="0" w:color="auto"/>
              <w:bottom w:val="single" w:sz="4" w:space="0" w:color="auto"/>
              <w:right w:val="single" w:sz="4" w:space="0" w:color="auto"/>
            </w:tcBorders>
            <w:vAlign w:val="center"/>
          </w:tcPr>
          <w:p w14:paraId="68810AAA" w14:textId="0F31E26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580" w:type="pct"/>
            <w:tcBorders>
              <w:top w:val="single" w:sz="4" w:space="0" w:color="auto"/>
              <w:left w:val="single" w:sz="4" w:space="0" w:color="auto"/>
              <w:bottom w:val="single" w:sz="4" w:space="0" w:color="auto"/>
              <w:right w:val="single" w:sz="4" w:space="0" w:color="auto"/>
            </w:tcBorders>
            <w:vAlign w:val="center"/>
          </w:tcPr>
          <w:p w14:paraId="39831465" w14:textId="07C7AA2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376" w:type="pct"/>
            <w:tcBorders>
              <w:top w:val="single" w:sz="4" w:space="0" w:color="auto"/>
              <w:left w:val="single" w:sz="4" w:space="0" w:color="auto"/>
              <w:bottom w:val="single" w:sz="4" w:space="0" w:color="auto"/>
              <w:right w:val="single" w:sz="4" w:space="0" w:color="auto"/>
            </w:tcBorders>
            <w:vAlign w:val="center"/>
          </w:tcPr>
          <w:p w14:paraId="722C5810" w14:textId="11D6F24F"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34" w:type="pct"/>
            <w:tcBorders>
              <w:top w:val="single" w:sz="4" w:space="0" w:color="auto"/>
              <w:left w:val="single" w:sz="4" w:space="0" w:color="auto"/>
              <w:bottom w:val="single" w:sz="4" w:space="0" w:color="auto"/>
              <w:right w:val="single" w:sz="4" w:space="0" w:color="auto"/>
            </w:tcBorders>
            <w:vAlign w:val="center"/>
          </w:tcPr>
          <w:p w14:paraId="2A3B52ED" w14:textId="7E1A8242"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01" w:type="pct"/>
            <w:tcBorders>
              <w:top w:val="single" w:sz="4" w:space="0" w:color="auto"/>
              <w:left w:val="single" w:sz="4" w:space="0" w:color="auto"/>
              <w:bottom w:val="single" w:sz="4" w:space="0" w:color="auto"/>
              <w:right w:val="single" w:sz="4" w:space="0" w:color="auto"/>
            </w:tcBorders>
            <w:vAlign w:val="center"/>
          </w:tcPr>
          <w:p w14:paraId="40E92457" w14:textId="5A041BB4"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84" w:type="pct"/>
            <w:tcBorders>
              <w:top w:val="single" w:sz="4" w:space="0" w:color="auto"/>
              <w:left w:val="single" w:sz="4" w:space="0" w:color="auto"/>
              <w:bottom w:val="single" w:sz="4" w:space="0" w:color="auto"/>
              <w:right w:val="single" w:sz="4" w:space="0" w:color="auto"/>
            </w:tcBorders>
          </w:tcPr>
          <w:p w14:paraId="44191CE3" w14:textId="6AA7C0CC"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09</w:t>
            </w:r>
          </w:p>
        </w:tc>
        <w:tc>
          <w:tcPr>
            <w:tcW w:w="622" w:type="pct"/>
            <w:tcBorders>
              <w:top w:val="single" w:sz="4" w:space="0" w:color="auto"/>
              <w:left w:val="single" w:sz="4" w:space="0" w:color="auto"/>
              <w:bottom w:val="single" w:sz="4" w:space="0" w:color="auto"/>
              <w:right w:val="single" w:sz="4" w:space="0" w:color="auto"/>
            </w:tcBorders>
          </w:tcPr>
          <w:p w14:paraId="3EAFE437" w14:textId="409C4E57"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10</w:t>
            </w:r>
          </w:p>
        </w:tc>
      </w:tr>
      <w:tr w:rsidR="004542D1" w:rsidRPr="009E01FE" w14:paraId="23FE0AC3" w14:textId="7CD2EAB2" w:rsidTr="004542D1">
        <w:trPr>
          <w:cantSplit/>
          <w:trHeight w:val="288"/>
        </w:trPr>
        <w:tc>
          <w:tcPr>
            <w:tcW w:w="467" w:type="pct"/>
            <w:tcBorders>
              <w:top w:val="single" w:sz="4" w:space="0" w:color="auto"/>
              <w:left w:val="single" w:sz="4" w:space="0" w:color="auto"/>
              <w:bottom w:val="single" w:sz="4" w:space="0" w:color="auto"/>
              <w:right w:val="single" w:sz="4" w:space="0" w:color="auto"/>
            </w:tcBorders>
            <w:vAlign w:val="bottom"/>
          </w:tcPr>
          <w:p w14:paraId="2559D99F" w14:textId="36F62BCD" w:rsidR="000E1EA5" w:rsidRPr="005828AE" w:rsidRDefault="000E1EA5" w:rsidP="007708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7" w:type="pct"/>
            <w:tcBorders>
              <w:top w:val="single" w:sz="4" w:space="0" w:color="auto"/>
              <w:left w:val="single" w:sz="4" w:space="0" w:color="auto"/>
              <w:bottom w:val="single" w:sz="4" w:space="0" w:color="auto"/>
              <w:right w:val="single" w:sz="4" w:space="0" w:color="auto"/>
            </w:tcBorders>
            <w:vAlign w:val="bottom"/>
          </w:tcPr>
          <w:p w14:paraId="757317C8" w14:textId="78C1294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30" w:type="pct"/>
            <w:tcBorders>
              <w:top w:val="single" w:sz="4" w:space="0" w:color="auto"/>
              <w:left w:val="single" w:sz="4" w:space="0" w:color="auto"/>
              <w:bottom w:val="single" w:sz="4" w:space="0" w:color="auto"/>
              <w:right w:val="single" w:sz="4" w:space="0" w:color="auto"/>
            </w:tcBorders>
            <w:vAlign w:val="bottom"/>
          </w:tcPr>
          <w:p w14:paraId="5B644C1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39" w:type="pct"/>
            <w:tcBorders>
              <w:top w:val="single" w:sz="4" w:space="0" w:color="auto"/>
              <w:left w:val="single" w:sz="4" w:space="0" w:color="auto"/>
              <w:bottom w:val="single" w:sz="4" w:space="0" w:color="auto"/>
              <w:right w:val="single" w:sz="4" w:space="0" w:color="auto"/>
            </w:tcBorders>
            <w:vAlign w:val="bottom"/>
          </w:tcPr>
          <w:p w14:paraId="31C6FE1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580" w:type="pct"/>
            <w:tcBorders>
              <w:top w:val="single" w:sz="4" w:space="0" w:color="auto"/>
              <w:left w:val="single" w:sz="4" w:space="0" w:color="auto"/>
              <w:bottom w:val="single" w:sz="4" w:space="0" w:color="auto"/>
              <w:right w:val="single" w:sz="4" w:space="0" w:color="auto"/>
            </w:tcBorders>
            <w:vAlign w:val="bottom"/>
          </w:tcPr>
          <w:p w14:paraId="3A0FABDA" w14:textId="115B566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of </w:t>
            </w:r>
            <w:ins w:id="1" w:author="Markstrum, Alexis@Energy" w:date="2021-03-10T10:05:00Z">
              <w:r w:rsidR="007505FE">
                <w:rPr>
                  <w:rFonts w:asciiTheme="minorHAnsi" w:eastAsia="Times New Roman" w:hAnsiTheme="minorHAnsi" w:cstheme="minorHAnsi"/>
                  <w:sz w:val="18"/>
                  <w:szCs w:val="20"/>
                </w:rPr>
                <w:t>Like (or Identical)</w:t>
              </w:r>
            </w:ins>
            <w:ins w:id="2" w:author="Markstrum, Alexis@Energy" w:date="2021-03-10T10:06:00Z">
              <w:r w:rsidR="00672EF4">
                <w:rPr>
                  <w:rFonts w:asciiTheme="minorHAnsi" w:eastAsia="Times New Roman" w:hAnsiTheme="minorHAnsi" w:cstheme="minorHAnsi"/>
                  <w:sz w:val="18"/>
                  <w:szCs w:val="20"/>
                </w:rPr>
                <w:t xml:space="preserve"> </w:t>
              </w:r>
            </w:ins>
            <w:r w:rsidRPr="005828AE">
              <w:rPr>
                <w:rFonts w:asciiTheme="minorHAnsi" w:eastAsia="Times New Roman" w:hAnsiTheme="minorHAnsi" w:cstheme="minorHAnsi"/>
                <w:sz w:val="18"/>
                <w:szCs w:val="20"/>
              </w:rPr>
              <w:t>Water Heaters in System</w:t>
            </w:r>
          </w:p>
        </w:tc>
        <w:tc>
          <w:tcPr>
            <w:tcW w:w="376" w:type="pct"/>
            <w:tcBorders>
              <w:top w:val="single" w:sz="4" w:space="0" w:color="auto"/>
              <w:left w:val="single" w:sz="4" w:space="0" w:color="auto"/>
              <w:bottom w:val="single" w:sz="4" w:space="0" w:color="auto"/>
              <w:right w:val="single" w:sz="4" w:space="0" w:color="auto"/>
            </w:tcBorders>
            <w:vAlign w:val="bottom"/>
          </w:tcPr>
          <w:p w14:paraId="46062BA6"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4" w:type="pct"/>
            <w:tcBorders>
              <w:top w:val="single" w:sz="4" w:space="0" w:color="auto"/>
              <w:left w:val="single" w:sz="4" w:space="0" w:color="auto"/>
              <w:bottom w:val="single" w:sz="4" w:space="0" w:color="auto"/>
              <w:right w:val="single" w:sz="4" w:space="0" w:color="auto"/>
            </w:tcBorders>
            <w:vAlign w:val="bottom"/>
          </w:tcPr>
          <w:p w14:paraId="75C55279"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01" w:type="pct"/>
            <w:tcBorders>
              <w:top w:val="single" w:sz="4" w:space="0" w:color="auto"/>
              <w:left w:val="single" w:sz="4" w:space="0" w:color="auto"/>
              <w:bottom w:val="single" w:sz="4" w:space="0" w:color="auto"/>
              <w:right w:val="single" w:sz="4" w:space="0" w:color="auto"/>
            </w:tcBorders>
            <w:vAlign w:val="bottom"/>
          </w:tcPr>
          <w:p w14:paraId="2DF9DDA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84" w:type="pct"/>
            <w:tcBorders>
              <w:top w:val="single" w:sz="4" w:space="0" w:color="auto"/>
              <w:left w:val="single" w:sz="4" w:space="0" w:color="auto"/>
              <w:bottom w:val="single" w:sz="4" w:space="0" w:color="auto"/>
              <w:right w:val="single" w:sz="4" w:space="0" w:color="auto"/>
            </w:tcBorders>
            <w:vAlign w:val="bottom"/>
          </w:tcPr>
          <w:p w14:paraId="2BA8D86D" w14:textId="15050FAD"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6115D06" w14:textId="0783A43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22" w:type="pct"/>
            <w:tcBorders>
              <w:top w:val="single" w:sz="4" w:space="0" w:color="auto"/>
              <w:left w:val="single" w:sz="4" w:space="0" w:color="auto"/>
              <w:bottom w:val="single" w:sz="4" w:space="0" w:color="auto"/>
              <w:right w:val="single" w:sz="4" w:space="0" w:color="auto"/>
            </w:tcBorders>
            <w:vAlign w:val="bottom"/>
          </w:tcPr>
          <w:p w14:paraId="4282A1E7" w14:textId="203E4CD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p>
        </w:tc>
      </w:tr>
      <w:tr w:rsidR="004542D1" w:rsidRPr="009E01FE" w14:paraId="00407694" w14:textId="288A02D8" w:rsidTr="004542D1">
        <w:trPr>
          <w:cantSplit/>
          <w:trHeight w:val="246"/>
        </w:trPr>
        <w:tc>
          <w:tcPr>
            <w:tcW w:w="467" w:type="pct"/>
            <w:tcBorders>
              <w:top w:val="single" w:sz="4" w:space="0" w:color="auto"/>
              <w:left w:val="single" w:sz="4" w:space="0" w:color="auto"/>
              <w:bottom w:val="single" w:sz="4" w:space="0" w:color="auto"/>
              <w:right w:val="single" w:sz="4" w:space="0" w:color="auto"/>
            </w:tcBorders>
          </w:tcPr>
          <w:p w14:paraId="747E524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3EF9D00" w14:textId="02FE653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A66F1B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5A552A0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0" w:type="pct"/>
            <w:tcBorders>
              <w:top w:val="single" w:sz="4" w:space="0" w:color="auto"/>
              <w:left w:val="single" w:sz="4" w:space="0" w:color="auto"/>
              <w:bottom w:val="single" w:sz="4" w:space="0" w:color="auto"/>
              <w:right w:val="single" w:sz="4" w:space="0" w:color="auto"/>
            </w:tcBorders>
            <w:vAlign w:val="center"/>
          </w:tcPr>
          <w:p w14:paraId="103AB30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7745D58B"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4" w:type="pct"/>
            <w:tcBorders>
              <w:top w:val="single" w:sz="4" w:space="0" w:color="auto"/>
              <w:left w:val="single" w:sz="4" w:space="0" w:color="auto"/>
              <w:bottom w:val="single" w:sz="4" w:space="0" w:color="auto"/>
              <w:right w:val="single" w:sz="4" w:space="0" w:color="auto"/>
            </w:tcBorders>
            <w:vAlign w:val="center"/>
          </w:tcPr>
          <w:p w14:paraId="4D1E2CA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1" w:type="pct"/>
            <w:tcBorders>
              <w:top w:val="single" w:sz="4" w:space="0" w:color="auto"/>
              <w:left w:val="single" w:sz="4" w:space="0" w:color="auto"/>
              <w:bottom w:val="single" w:sz="4" w:space="0" w:color="auto"/>
              <w:right w:val="single" w:sz="4" w:space="0" w:color="auto"/>
            </w:tcBorders>
            <w:vAlign w:val="center"/>
          </w:tcPr>
          <w:p w14:paraId="19A3158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4" w:type="pct"/>
            <w:tcBorders>
              <w:top w:val="single" w:sz="4" w:space="0" w:color="auto"/>
              <w:left w:val="single" w:sz="4" w:space="0" w:color="auto"/>
              <w:bottom w:val="single" w:sz="4" w:space="0" w:color="auto"/>
              <w:right w:val="single" w:sz="4" w:space="0" w:color="auto"/>
            </w:tcBorders>
          </w:tcPr>
          <w:p w14:paraId="42EB4A13" w14:textId="229C80F0"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tcPr>
          <w:p w14:paraId="519BEFD6"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4542D1" w:rsidRPr="009E01FE" w14:paraId="21E09C0B" w14:textId="664CB6A3" w:rsidTr="004542D1">
        <w:trPr>
          <w:cantSplit/>
          <w:trHeight w:val="255"/>
        </w:trPr>
        <w:tc>
          <w:tcPr>
            <w:tcW w:w="467" w:type="pct"/>
            <w:tcBorders>
              <w:top w:val="single" w:sz="4" w:space="0" w:color="auto"/>
              <w:left w:val="single" w:sz="4" w:space="0" w:color="auto"/>
              <w:bottom w:val="single" w:sz="4" w:space="0" w:color="auto"/>
              <w:right w:val="single" w:sz="4" w:space="0" w:color="auto"/>
            </w:tcBorders>
          </w:tcPr>
          <w:p w14:paraId="0B41602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411B833" w14:textId="2D28A4A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6D44B5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495BA73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0" w:type="pct"/>
            <w:tcBorders>
              <w:top w:val="single" w:sz="4" w:space="0" w:color="auto"/>
              <w:left w:val="single" w:sz="4" w:space="0" w:color="auto"/>
              <w:bottom w:val="single" w:sz="4" w:space="0" w:color="auto"/>
              <w:right w:val="single" w:sz="4" w:space="0" w:color="auto"/>
            </w:tcBorders>
            <w:vAlign w:val="center"/>
          </w:tcPr>
          <w:p w14:paraId="5C2ADBFE"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76558904"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4" w:type="pct"/>
            <w:tcBorders>
              <w:top w:val="single" w:sz="4" w:space="0" w:color="auto"/>
              <w:left w:val="single" w:sz="4" w:space="0" w:color="auto"/>
              <w:bottom w:val="single" w:sz="4" w:space="0" w:color="auto"/>
              <w:right w:val="single" w:sz="4" w:space="0" w:color="auto"/>
            </w:tcBorders>
            <w:vAlign w:val="center"/>
          </w:tcPr>
          <w:p w14:paraId="4A765DE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1" w:type="pct"/>
            <w:tcBorders>
              <w:top w:val="single" w:sz="4" w:space="0" w:color="auto"/>
              <w:left w:val="single" w:sz="4" w:space="0" w:color="auto"/>
              <w:bottom w:val="single" w:sz="4" w:space="0" w:color="auto"/>
              <w:right w:val="single" w:sz="4" w:space="0" w:color="auto"/>
            </w:tcBorders>
            <w:vAlign w:val="center"/>
          </w:tcPr>
          <w:p w14:paraId="39FD661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4" w:type="pct"/>
            <w:tcBorders>
              <w:top w:val="single" w:sz="4" w:space="0" w:color="auto"/>
              <w:left w:val="single" w:sz="4" w:space="0" w:color="auto"/>
              <w:bottom w:val="single" w:sz="4" w:space="0" w:color="auto"/>
              <w:right w:val="single" w:sz="4" w:space="0" w:color="auto"/>
            </w:tcBorders>
          </w:tcPr>
          <w:p w14:paraId="38D0A3E8" w14:textId="6EF4707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tcPr>
          <w:p w14:paraId="28077983"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69CCF5D7" w14:textId="643FBD8D" w:rsidR="00B72FDC" w:rsidRPr="005828AE" w:rsidRDefault="008C7B33" w:rsidP="00AF2F7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C</w:t>
            </w:r>
            <w:r w:rsidR="00B72FDC" w:rsidRPr="005828AE">
              <w:rPr>
                <w:rFonts w:asciiTheme="minorHAnsi" w:hAnsiTheme="minorHAnsi" w:cstheme="minorHAnsi"/>
                <w:b/>
                <w:sz w:val="18"/>
                <w:szCs w:val="20"/>
              </w:rPr>
              <w:t xml:space="preserve">. Design Dwelling Unit Water Heating Efficiency Information </w:t>
            </w:r>
          </w:p>
          <w:p w14:paraId="770021B4" w14:textId="4AB09ACD"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p>
        </w:tc>
      </w:tr>
      <w:tr w:rsidR="00B72FDC" w:rsidRPr="009E01FE" w14:paraId="3F991805"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5EB739F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9E01FE" w14:paraId="4D85380E"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9E01FE" w14:paraId="2CDFCF2B"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2CAAD0CA"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D</w:t>
            </w:r>
            <w:r w:rsidR="00B72FDC" w:rsidRPr="005828AE">
              <w:rPr>
                <w:rFonts w:asciiTheme="minorHAnsi" w:hAnsiTheme="minorHAnsi" w:cstheme="minorHAnsi"/>
                <w:b/>
                <w:sz w:val="18"/>
                <w:szCs w:val="20"/>
              </w:rPr>
              <w:t xml:space="preserve">. Installed Dwelling Unit Water Heating Efficiency Information </w:t>
            </w:r>
          </w:p>
          <w:p w14:paraId="5E477EC2" w14:textId="3636A067" w:rsidR="00B72FDC" w:rsidRPr="005828AE" w:rsidRDefault="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 xml:space="preserve">This table reports the water heater(s) efficiency features </w:t>
            </w:r>
            <w:r w:rsidR="00A966F2">
              <w:rPr>
                <w:rFonts w:asciiTheme="minorHAnsi" w:eastAsia="Times New Roman" w:hAnsiTheme="minorHAnsi" w:cstheme="minorHAnsi"/>
                <w:sz w:val="18"/>
                <w:szCs w:val="20"/>
              </w:rPr>
              <w:t>installed in</w:t>
            </w:r>
            <w:r w:rsidRPr="005828AE">
              <w:rPr>
                <w:rFonts w:asciiTheme="minorHAnsi" w:eastAsia="Times New Roman" w:hAnsiTheme="minorHAnsi" w:cstheme="minorHAnsi"/>
                <w:sz w:val="18"/>
                <w:szCs w:val="20"/>
              </w:rPr>
              <w:t xml:space="preserve"> this project.</w:t>
            </w:r>
          </w:p>
        </w:tc>
      </w:tr>
      <w:tr w:rsidR="00B72FDC" w:rsidRPr="00095904" w14:paraId="7C9D63F1"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095904" w14:paraId="75E24577"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095904" w14:paraId="34BD5D0D"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095904" w14:paraId="102A0F24"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rFonts w:asciiTheme="minorHAnsi" w:hAnsiTheme="minorHAnsi" w:cstheme="minorHAnsi"/>
          <w:sz w:val="20"/>
          <w:szCs w:val="20"/>
        </w:rPr>
      </w:pPr>
    </w:p>
    <w:p w14:paraId="20F89D83" w14:textId="77777777" w:rsidR="00B72FDC" w:rsidRPr="005828AE" w:rsidRDefault="00B72FDC" w:rsidP="00BD76BE">
      <w:pPr>
        <w:spacing w:after="0" w:line="240" w:lineRule="auto"/>
        <w:rPr>
          <w:rFonts w:asciiTheme="minorHAnsi" w:hAnsiTheme="minorHAnsi" w:cstheme="minorHAnsi"/>
          <w:sz w:val="20"/>
          <w:szCs w:val="20"/>
        </w:rPr>
      </w:pPr>
    </w:p>
    <w:p w14:paraId="0E7E407D" w14:textId="3A6C9537" w:rsidR="00BD76BE" w:rsidRPr="005828AE" w:rsidRDefault="00BD76BE" w:rsidP="000504B8">
      <w:pPr>
        <w:spacing w:after="0" w:line="240" w:lineRule="auto"/>
        <w:rPr>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trPr>
        <w:tc>
          <w:tcPr>
            <w:tcW w:w="10790" w:type="dxa"/>
            <w:gridSpan w:val="3"/>
            <w:tcBorders>
              <w:top w:val="single" w:sz="4" w:space="0" w:color="auto"/>
              <w:bottom w:val="single" w:sz="4" w:space="0" w:color="auto"/>
            </w:tcBorders>
            <w:vAlign w:val="center"/>
          </w:tcPr>
          <w:p w14:paraId="0409D9E7" w14:textId="68B45EB1" w:rsidR="00142B4D" w:rsidRPr="005828AE" w:rsidRDefault="008C7B33" w:rsidP="00142B4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hAnsiTheme="minorHAnsi" w:cstheme="minorHAnsi"/>
                <w:b/>
                <w:sz w:val="20"/>
                <w:szCs w:val="20"/>
              </w:rPr>
              <w:lastRenderedPageBreak/>
              <w:t>E</w:t>
            </w:r>
            <w:r w:rsidR="00142B4D" w:rsidRPr="008733ED">
              <w:rPr>
                <w:rFonts w:asciiTheme="minorHAnsi" w:hAnsiTheme="minorHAnsi" w:cstheme="minorHAnsi"/>
                <w:b/>
                <w:sz w:val="20"/>
                <w:szCs w:val="20"/>
              </w:rPr>
              <w:t>. Installed Water Heater Manufacturer Information</w:t>
            </w:r>
          </w:p>
        </w:tc>
      </w:tr>
      <w:tr w:rsidR="00142B4D" w:rsidRPr="009E01FE" w14:paraId="2FF02186" w14:textId="77777777" w:rsidTr="005828AE">
        <w:trPr>
          <w:trHeight w:val="144"/>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142B4D" w:rsidRPr="009E01FE" w14:paraId="779B07BD"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142B4D" w:rsidRPr="009E01FE" w14:paraId="35111436"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142B4D" w:rsidRPr="009E01FE" w14:paraId="7C7C9118"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136321">
              <w:rPr>
                <w:rFonts w:asciiTheme="minorHAnsi" w:eastAsiaTheme="minorEastAsia" w:hAnsiTheme="minorHAnsi" w:cstheme="minorHAnsi"/>
                <w:b/>
                <w:sz w:val="20"/>
                <w:szCs w:val="20"/>
              </w:rPr>
              <w:t xml:space="preserve"> </w:t>
            </w:r>
          </w:p>
        </w:tc>
      </w:tr>
      <w:tr w:rsidR="007667EA" w:rsidRPr="009E01FE" w14:paraId="03C1709C" w14:textId="77777777" w:rsidTr="00BE6071">
        <w:trPr>
          <w:trHeight w:val="144"/>
          <w:tblHeader/>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67BFFE83" w14:textId="77777777" w:rsidTr="00BE6071">
        <w:trPr>
          <w:trHeight w:val="144"/>
          <w:tblHeader/>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3061BA">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3061BA">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72E2C850" w14:textId="77777777" w:rsidTr="00BE6071">
        <w:trPr>
          <w:trHeight w:val="144"/>
        </w:trPr>
        <w:tc>
          <w:tcPr>
            <w:tcW w:w="616" w:type="dxa"/>
            <w:vAlign w:val="center"/>
          </w:tcPr>
          <w:p w14:paraId="4B93D07D" w14:textId="77777777" w:rsidR="007667EA" w:rsidRPr="00542719" w:rsidRDefault="007667EA" w:rsidP="00BE6071">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The first 5 feet (1.5 meters) of cold water pipes from the storage tank.</w:t>
            </w:r>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piping with a nominal diameter of 3/4 inch (19 millimeter) and less than 1 inch.</w:t>
            </w:r>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hot water piping from the heating source to the kitchen fixtures.</w:t>
            </w:r>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from the heating source to storage tank or between tanks</w:t>
            </w:r>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underground piping.</w:t>
            </w:r>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r w:rsidR="007667EA" w:rsidRPr="00386BBC">
              <w:rPr>
                <w:rFonts w:asciiTheme="minorHAnsi" w:eastAsiaTheme="minorEastAsia" w:hAnsiTheme="minorHAnsi" w:cstheme="minorHAnsi"/>
                <w:sz w:val="18"/>
                <w:szCs w:val="20"/>
              </w:rPr>
              <w:t>nsulation buried below grade must be installed in a waterproof and non-crushable casing or sleeve</w:t>
            </w:r>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3A97700" w14:textId="74C9274E" w:rsidR="007667EA" w:rsidRPr="00386BBC"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Piping installed in interior or exterior walls that is surrounded on all sides by at least 1 inch (</w:t>
            </w:r>
            <w:r w:rsidR="000208B3">
              <w:rPr>
                <w:rFonts w:asciiTheme="minorHAnsi" w:eastAsiaTheme="minorEastAsia" w:hAnsiTheme="minorHAnsi" w:cstheme="minorHAnsi"/>
                <w:sz w:val="18"/>
                <w:szCs w:val="20"/>
              </w:rPr>
              <w:t>2.</w:t>
            </w:r>
            <w:r w:rsidRPr="00386BBC">
              <w:rPr>
                <w:rFonts w:asciiTheme="minorHAnsi" w:eastAsiaTheme="minorEastAsia" w:hAnsiTheme="minorHAnsi" w:cstheme="minorHAnsi"/>
                <w:sz w:val="18"/>
                <w:szCs w:val="20"/>
              </w:rPr>
              <w:t>5 cm) of insulation.</w:t>
            </w:r>
          </w:p>
          <w:p w14:paraId="374707BA" w14:textId="0114435D"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crawlspace with a minimum of 1 inches (</w:t>
            </w:r>
            <w:r w:rsidR="000208B3">
              <w:rPr>
                <w:rFonts w:asciiTheme="minorHAnsi" w:eastAsiaTheme="minorEastAsia" w:hAnsiTheme="minorHAnsi" w:cstheme="minorHAnsi"/>
                <w:sz w:val="18"/>
                <w:szCs w:val="20"/>
              </w:rPr>
              <w:t>2.</w:t>
            </w:r>
            <w:r w:rsidRPr="00542719">
              <w:rPr>
                <w:rFonts w:asciiTheme="minorHAnsi" w:eastAsiaTheme="minorEastAsia" w:hAnsiTheme="minorHAnsi" w:cstheme="minorHAnsi"/>
                <w:sz w:val="18"/>
                <w:szCs w:val="20"/>
              </w:rPr>
              <w:t>5 cm) of crawlspace insulation above and below.</w:t>
            </w:r>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attics with a minimum of 4 inches (10 cm) of attic insulation on top</w:t>
            </w:r>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Pipe insulation shall fit tightly and all elbows and tees shall be fully insulated.</w:t>
            </w:r>
          </w:p>
        </w:tc>
      </w:tr>
      <w:tr w:rsidR="007667EA" w:rsidRPr="009E01FE" w14:paraId="68133537" w14:textId="77777777" w:rsidTr="00BE6071">
        <w:trPr>
          <w:trHeight w:val="144"/>
          <w:tblHeader/>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For Gas or Propane Water Heaters:  Ensure the following are installed (Section 150.0(n))</w:t>
            </w:r>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r w:rsidR="003061BA">
              <w:rPr>
                <w:rFonts w:asciiTheme="minorHAnsi" w:eastAsiaTheme="minorEastAsia" w:hAnsiTheme="minorHAnsi" w:cstheme="minorHAnsi"/>
                <w:sz w:val="18"/>
                <w:szCs w:val="20"/>
              </w:rPr>
              <w:t xml:space="preserve"> is</w:t>
            </w:r>
            <w:r w:rsidRPr="00542719">
              <w:rPr>
                <w:rFonts w:asciiTheme="minorHAnsi" w:eastAsiaTheme="minorEastAsia" w:hAnsiTheme="minorHAnsi" w:cstheme="minorHAnsi"/>
                <w:sz w:val="18"/>
                <w:szCs w:val="20"/>
              </w:rPr>
              <w:t xml:space="preserve"> accessible with no obstructions</w:t>
            </w:r>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conductor shall be labeled with the </w:t>
            </w:r>
            <w:r w:rsidR="003061BA">
              <w:rPr>
                <w:rFonts w:asciiTheme="minorHAnsi" w:eastAsiaTheme="minorEastAsia" w:hAnsiTheme="minorHAnsi" w:cstheme="minorHAnsi"/>
                <w:sz w:val="18"/>
                <w:szCs w:val="20"/>
              </w:rPr>
              <w:t>word</w:t>
            </w:r>
            <w:r w:rsidRPr="00542719">
              <w:rPr>
                <w:rFonts w:asciiTheme="minorHAnsi" w:eastAsiaTheme="minorEastAsia" w:hAnsiTheme="minorHAnsi" w:cstheme="minorHAnsi"/>
                <w:sz w:val="18"/>
                <w:szCs w:val="20"/>
              </w:rPr>
              <w:t xml:space="preserve"> “Spare” on both ends; and</w:t>
            </w:r>
          </w:p>
          <w:p w14:paraId="4D4B5634" w14:textId="6AA18CE2"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reserved single pole circuit breaker space next to the circuit breaker next to the branch circuit labeled “Future” 240V shall be provided.</w:t>
            </w:r>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Category III or IV vent, or a Type B vent with straight pipe between outside and water heater</w:t>
            </w:r>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condensate drain no more than 2 inches higher than the base on water heater for natural draining</w:t>
            </w:r>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gas supply line with capacity of at least 200,000 Btu/hr</w:t>
            </w:r>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3A5BEE">
        <w:trPr>
          <w:trHeight w:val="530"/>
        </w:trPr>
        <w:tc>
          <w:tcPr>
            <w:tcW w:w="10795" w:type="dxa"/>
            <w:gridSpan w:val="7"/>
          </w:tcPr>
          <w:p w14:paraId="1C0E5B90" w14:textId="77777777" w:rsidR="001A44CD" w:rsidRPr="00AC2387" w:rsidRDefault="001A44CD" w:rsidP="003A5BEE">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131EAF3D" w14:textId="22ACBC6B" w:rsidR="001A44CD" w:rsidRDefault="001A44CD" w:rsidP="00F6062F">
            <w:pPr>
              <w:spacing w:after="0" w:line="240" w:lineRule="auto"/>
            </w:pPr>
            <w:r>
              <w:rPr>
                <w:rFonts w:cstheme="minorHAnsi"/>
                <w:sz w:val="20"/>
                <w:szCs w:val="20"/>
              </w:rPr>
              <w:t>For dwelling units with multiple systems, enter</w:t>
            </w:r>
            <w:r w:rsidR="00F6062F">
              <w:rPr>
                <w:rFonts w:cstheme="minorHAnsi"/>
                <w:sz w:val="20"/>
                <w:szCs w:val="20"/>
              </w:rPr>
              <w:t xml:space="preserve"> the</w:t>
            </w:r>
            <w:r>
              <w:rPr>
                <w:rFonts w:cstheme="minorHAnsi"/>
                <w:sz w:val="20"/>
                <w:szCs w:val="20"/>
              </w:rPr>
              <w:t xml:space="preserve"> master bath distance and kitchen distance</w:t>
            </w:r>
            <w:r w:rsidR="00F6062F">
              <w:rPr>
                <w:rFonts w:cstheme="minorHAnsi"/>
                <w:sz w:val="20"/>
                <w:szCs w:val="20"/>
              </w:rPr>
              <w:t xml:space="preserve"> to the closest water heater, and enter the average of the furthest fixture to each water heater</w:t>
            </w:r>
          </w:p>
        </w:tc>
      </w:tr>
      <w:tr w:rsidR="001A44CD" w14:paraId="51B56FBE" w14:textId="77777777" w:rsidTr="003A5BEE">
        <w:tc>
          <w:tcPr>
            <w:tcW w:w="980" w:type="dxa"/>
          </w:tcPr>
          <w:p w14:paraId="6C2EB68A" w14:textId="77777777" w:rsidR="001A44CD" w:rsidRPr="008733ED" w:rsidRDefault="001A44CD" w:rsidP="003A5BEE">
            <w:pPr>
              <w:spacing w:after="0"/>
              <w:jc w:val="center"/>
              <w:rPr>
                <w:rFonts w:cstheme="minorHAnsi"/>
                <w:sz w:val="20"/>
                <w:szCs w:val="20"/>
              </w:rPr>
            </w:pPr>
            <w:r>
              <w:rPr>
                <w:rFonts w:cstheme="minorHAnsi"/>
                <w:sz w:val="20"/>
                <w:szCs w:val="20"/>
              </w:rPr>
              <w:t>01</w:t>
            </w:r>
          </w:p>
        </w:tc>
        <w:tc>
          <w:tcPr>
            <w:tcW w:w="1445" w:type="dxa"/>
          </w:tcPr>
          <w:p w14:paraId="571DB51B" w14:textId="77777777" w:rsidR="001A44CD" w:rsidRDefault="001A44CD" w:rsidP="003A5BEE">
            <w:pPr>
              <w:spacing w:after="0"/>
              <w:jc w:val="center"/>
              <w:rPr>
                <w:rFonts w:cstheme="minorHAnsi"/>
                <w:sz w:val="20"/>
                <w:szCs w:val="20"/>
              </w:rPr>
            </w:pPr>
            <w:r>
              <w:rPr>
                <w:rFonts w:cstheme="minorHAnsi"/>
                <w:sz w:val="20"/>
                <w:szCs w:val="20"/>
              </w:rPr>
              <w:t>02</w:t>
            </w:r>
          </w:p>
        </w:tc>
        <w:tc>
          <w:tcPr>
            <w:tcW w:w="1343" w:type="dxa"/>
            <w:vAlign w:val="bottom"/>
          </w:tcPr>
          <w:p w14:paraId="29B9B915" w14:textId="77777777" w:rsidR="001A44CD" w:rsidRPr="008733ED" w:rsidRDefault="001A44CD" w:rsidP="003A5BEE">
            <w:pPr>
              <w:spacing w:after="0"/>
              <w:jc w:val="center"/>
              <w:rPr>
                <w:rFonts w:cstheme="minorHAnsi"/>
                <w:sz w:val="20"/>
                <w:szCs w:val="20"/>
              </w:rPr>
            </w:pPr>
            <w:r>
              <w:rPr>
                <w:rFonts w:cstheme="minorHAnsi"/>
                <w:sz w:val="20"/>
                <w:szCs w:val="20"/>
              </w:rPr>
              <w:t>03</w:t>
            </w:r>
          </w:p>
        </w:tc>
        <w:tc>
          <w:tcPr>
            <w:tcW w:w="1447" w:type="dxa"/>
          </w:tcPr>
          <w:p w14:paraId="54FE2029" w14:textId="77777777" w:rsidR="001A44CD" w:rsidRPr="008733ED" w:rsidRDefault="001A44CD" w:rsidP="003A5BEE">
            <w:pPr>
              <w:spacing w:after="0"/>
              <w:jc w:val="center"/>
              <w:rPr>
                <w:rFonts w:cstheme="minorHAnsi"/>
                <w:sz w:val="20"/>
                <w:szCs w:val="20"/>
              </w:rPr>
            </w:pPr>
            <w:r>
              <w:rPr>
                <w:rFonts w:cstheme="minorHAnsi"/>
                <w:sz w:val="20"/>
                <w:szCs w:val="20"/>
              </w:rPr>
              <w:t>04</w:t>
            </w:r>
          </w:p>
        </w:tc>
        <w:tc>
          <w:tcPr>
            <w:tcW w:w="1620" w:type="dxa"/>
          </w:tcPr>
          <w:p w14:paraId="3424B450" w14:textId="77777777" w:rsidR="001A44CD" w:rsidRPr="008733ED" w:rsidRDefault="001A44CD" w:rsidP="003A5BEE">
            <w:pPr>
              <w:spacing w:after="0"/>
              <w:jc w:val="center"/>
              <w:rPr>
                <w:rFonts w:cstheme="minorHAnsi"/>
                <w:sz w:val="20"/>
                <w:szCs w:val="20"/>
              </w:rPr>
            </w:pPr>
            <w:r>
              <w:rPr>
                <w:rFonts w:cstheme="minorHAnsi"/>
                <w:sz w:val="20"/>
                <w:szCs w:val="20"/>
              </w:rPr>
              <w:t>05</w:t>
            </w:r>
          </w:p>
        </w:tc>
        <w:tc>
          <w:tcPr>
            <w:tcW w:w="2610" w:type="dxa"/>
          </w:tcPr>
          <w:p w14:paraId="7F263EB8" w14:textId="77777777" w:rsidR="001A44CD" w:rsidRPr="00AC2387" w:rsidRDefault="001A44CD" w:rsidP="003A5BEE">
            <w:pPr>
              <w:spacing w:after="0"/>
              <w:jc w:val="center"/>
              <w:rPr>
                <w:rFonts w:cstheme="minorHAnsi"/>
                <w:sz w:val="20"/>
                <w:szCs w:val="20"/>
              </w:rPr>
            </w:pPr>
            <w:r>
              <w:rPr>
                <w:rFonts w:cstheme="minorHAnsi"/>
                <w:sz w:val="20"/>
                <w:szCs w:val="20"/>
              </w:rPr>
              <w:t>06</w:t>
            </w:r>
          </w:p>
        </w:tc>
        <w:tc>
          <w:tcPr>
            <w:tcW w:w="1350" w:type="dxa"/>
          </w:tcPr>
          <w:p w14:paraId="79411AFE" w14:textId="77777777" w:rsidR="001A44CD" w:rsidRPr="00AC2387" w:rsidRDefault="001A44CD" w:rsidP="003A5BEE">
            <w:pPr>
              <w:spacing w:after="0"/>
              <w:jc w:val="center"/>
              <w:rPr>
                <w:rFonts w:cstheme="minorHAnsi"/>
                <w:sz w:val="20"/>
                <w:szCs w:val="20"/>
              </w:rPr>
            </w:pPr>
            <w:r>
              <w:rPr>
                <w:rFonts w:cstheme="minorHAnsi"/>
                <w:sz w:val="20"/>
                <w:szCs w:val="20"/>
              </w:rPr>
              <w:t>07</w:t>
            </w:r>
          </w:p>
        </w:tc>
      </w:tr>
      <w:tr w:rsidR="001A44CD" w14:paraId="1A0A069F" w14:textId="77777777" w:rsidTr="003A5BEE">
        <w:tc>
          <w:tcPr>
            <w:tcW w:w="980" w:type="dxa"/>
            <w:vAlign w:val="bottom"/>
          </w:tcPr>
          <w:p w14:paraId="388CB466" w14:textId="57C51B74" w:rsidR="001A44CD" w:rsidRPr="00AB4500" w:rsidRDefault="00D7291F" w:rsidP="003A5BEE">
            <w:pPr>
              <w:spacing w:after="0" w:line="240" w:lineRule="auto"/>
              <w:jc w:val="center"/>
              <w:rPr>
                <w:rFonts w:cstheme="minorHAnsi"/>
                <w:sz w:val="18"/>
                <w:szCs w:val="20"/>
              </w:rPr>
            </w:pPr>
            <w:r>
              <w:rPr>
                <w:rFonts w:cstheme="minorHAnsi"/>
                <w:sz w:val="18"/>
                <w:szCs w:val="20"/>
              </w:rPr>
              <w:t xml:space="preserve">Dwelling </w:t>
            </w:r>
            <w:r w:rsidR="001A44CD" w:rsidRPr="00AB4500">
              <w:rPr>
                <w:rFonts w:cstheme="minorHAnsi"/>
                <w:sz w:val="18"/>
                <w:szCs w:val="20"/>
              </w:rPr>
              <w:t xml:space="preserve"> Name</w:t>
            </w:r>
          </w:p>
        </w:tc>
        <w:tc>
          <w:tcPr>
            <w:tcW w:w="1445" w:type="dxa"/>
            <w:vAlign w:val="bottom"/>
          </w:tcPr>
          <w:p w14:paraId="08F187DF"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34F62F2F" w14:textId="77777777" w:rsidR="001A44CD" w:rsidRPr="00AB4500" w:rsidRDefault="001A44CD" w:rsidP="003A5BE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637CE840"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9E6D8B5" w14:textId="4B1BABD1" w:rsidR="001A44CD" w:rsidRPr="00AB4500" w:rsidRDefault="001A44CD" w:rsidP="003A5BEE">
            <w:pPr>
              <w:spacing w:after="0" w:line="240" w:lineRule="auto"/>
              <w:jc w:val="center"/>
              <w:rPr>
                <w:sz w:val="18"/>
              </w:rPr>
            </w:pPr>
            <w:r w:rsidRPr="00AB4500">
              <w:rPr>
                <w:rFonts w:cstheme="minorHAnsi"/>
                <w:sz w:val="18"/>
                <w:szCs w:val="20"/>
              </w:rPr>
              <w:t>Furthest Third furthest fixture to Water Heater in feet</w:t>
            </w:r>
            <w:r w:rsidR="00623BA8">
              <w:rPr>
                <w:rFonts w:cstheme="minorHAnsi"/>
                <w:sz w:val="18"/>
                <w:szCs w:val="20"/>
              </w:rPr>
              <w:t xml:space="preserve"> (Avg for multiple water heaters)</w:t>
            </w:r>
          </w:p>
        </w:tc>
        <w:tc>
          <w:tcPr>
            <w:tcW w:w="2610" w:type="dxa"/>
            <w:vAlign w:val="bottom"/>
          </w:tcPr>
          <w:p w14:paraId="38148274" w14:textId="77777777" w:rsidR="001A44CD" w:rsidRPr="00AB4500" w:rsidRDefault="001A44CD" w:rsidP="003A5BEE">
            <w:pPr>
              <w:spacing w:after="0" w:line="240" w:lineRule="auto"/>
              <w:jc w:val="center"/>
              <w:rPr>
                <w:sz w:val="18"/>
              </w:rPr>
            </w:pPr>
            <w:r w:rsidRPr="00AB4500">
              <w:rPr>
                <w:rFonts w:cstheme="minorHAnsi"/>
                <w:sz w:val="18"/>
                <w:szCs w:val="20"/>
              </w:rPr>
              <w:t>Weighted Distance</w:t>
            </w:r>
          </w:p>
        </w:tc>
        <w:tc>
          <w:tcPr>
            <w:tcW w:w="1350" w:type="dxa"/>
            <w:vAlign w:val="bottom"/>
          </w:tcPr>
          <w:p w14:paraId="05DD68CC" w14:textId="77777777" w:rsidR="001A44CD" w:rsidRPr="00AB4500" w:rsidRDefault="001A44CD" w:rsidP="003A5BEE">
            <w:pPr>
              <w:spacing w:after="0" w:line="240" w:lineRule="auto"/>
              <w:jc w:val="center"/>
              <w:rPr>
                <w:sz w:val="18"/>
              </w:rPr>
            </w:pPr>
            <w:r w:rsidRPr="00AB4500">
              <w:rPr>
                <w:rFonts w:cstheme="minorHAnsi"/>
                <w:sz w:val="18"/>
                <w:szCs w:val="20"/>
              </w:rPr>
              <w:t>Qualification Distance</w:t>
            </w:r>
          </w:p>
        </w:tc>
      </w:tr>
      <w:tr w:rsidR="001A44CD" w14:paraId="7382CF79" w14:textId="77777777" w:rsidTr="001A44CD">
        <w:trPr>
          <w:trHeight w:val="233"/>
        </w:trPr>
        <w:tc>
          <w:tcPr>
            <w:tcW w:w="980" w:type="dxa"/>
          </w:tcPr>
          <w:p w14:paraId="0DACB132" w14:textId="245D73B9" w:rsidR="001A44CD" w:rsidRPr="00AB4500" w:rsidRDefault="001A44CD" w:rsidP="003A5BEE">
            <w:pPr>
              <w:spacing w:after="0" w:line="240" w:lineRule="auto"/>
              <w:rPr>
                <w:sz w:val="18"/>
                <w:szCs w:val="18"/>
              </w:rPr>
            </w:pPr>
          </w:p>
        </w:tc>
        <w:tc>
          <w:tcPr>
            <w:tcW w:w="1445" w:type="dxa"/>
          </w:tcPr>
          <w:p w14:paraId="3AE58CAC" w14:textId="730A2F4D" w:rsidR="001A44CD" w:rsidRPr="00AB4500" w:rsidRDefault="001A44CD" w:rsidP="003A5BEE">
            <w:pPr>
              <w:spacing w:after="0" w:line="240" w:lineRule="auto"/>
              <w:rPr>
                <w:sz w:val="18"/>
                <w:szCs w:val="18"/>
              </w:rPr>
            </w:pPr>
          </w:p>
        </w:tc>
        <w:tc>
          <w:tcPr>
            <w:tcW w:w="1343" w:type="dxa"/>
          </w:tcPr>
          <w:p w14:paraId="5F726292" w14:textId="083EBBC9" w:rsidR="001A44CD" w:rsidRPr="00AB4500" w:rsidRDefault="001A44CD" w:rsidP="003A5BEE">
            <w:pPr>
              <w:spacing w:after="0" w:line="240" w:lineRule="auto"/>
              <w:rPr>
                <w:sz w:val="18"/>
                <w:szCs w:val="18"/>
              </w:rPr>
            </w:pPr>
          </w:p>
        </w:tc>
        <w:tc>
          <w:tcPr>
            <w:tcW w:w="1447" w:type="dxa"/>
          </w:tcPr>
          <w:p w14:paraId="2342C2DD" w14:textId="3DECD8C8" w:rsidR="001A44CD" w:rsidRPr="00AB4500" w:rsidRDefault="001A44CD" w:rsidP="003A5BEE">
            <w:pPr>
              <w:spacing w:after="0" w:line="240" w:lineRule="auto"/>
              <w:rPr>
                <w:sz w:val="18"/>
                <w:szCs w:val="18"/>
              </w:rPr>
            </w:pPr>
          </w:p>
        </w:tc>
        <w:tc>
          <w:tcPr>
            <w:tcW w:w="1620" w:type="dxa"/>
          </w:tcPr>
          <w:p w14:paraId="0230BEB5" w14:textId="10A65D8B" w:rsidR="001A44CD" w:rsidRPr="00AB4500" w:rsidRDefault="001A44CD" w:rsidP="003A5BEE">
            <w:pPr>
              <w:spacing w:after="0" w:line="240" w:lineRule="auto"/>
              <w:rPr>
                <w:sz w:val="18"/>
                <w:szCs w:val="18"/>
              </w:rPr>
            </w:pPr>
          </w:p>
        </w:tc>
        <w:tc>
          <w:tcPr>
            <w:tcW w:w="2610" w:type="dxa"/>
          </w:tcPr>
          <w:p w14:paraId="3B3E2C0A" w14:textId="7B494650" w:rsidR="001A44CD" w:rsidRPr="00AB4500" w:rsidRDefault="001A44CD" w:rsidP="001A44CD">
            <w:pPr>
              <w:spacing w:after="0" w:line="240" w:lineRule="auto"/>
              <w:rPr>
                <w:sz w:val="18"/>
                <w:szCs w:val="18"/>
              </w:rPr>
            </w:pPr>
            <w:r w:rsidRPr="00AB4500">
              <w:rPr>
                <w:sz w:val="18"/>
                <w:szCs w:val="18"/>
              </w:rPr>
              <w:t xml:space="preserve"> </w:t>
            </w:r>
          </w:p>
        </w:tc>
        <w:tc>
          <w:tcPr>
            <w:tcW w:w="1350" w:type="dxa"/>
          </w:tcPr>
          <w:p w14:paraId="2BA852F2" w14:textId="77777777" w:rsidR="001A44CD" w:rsidRPr="00AB4500" w:rsidRDefault="001A44CD" w:rsidP="003A5BEE">
            <w:pPr>
              <w:spacing w:after="0" w:line="240" w:lineRule="auto"/>
              <w:rPr>
                <w:sz w:val="18"/>
                <w:szCs w:val="18"/>
              </w:rPr>
            </w:pPr>
            <w:r w:rsidRPr="00AB4500">
              <w:rPr>
                <w:rFonts w:cstheme="minorHAnsi"/>
                <w:sz w:val="18"/>
                <w:szCs w:val="18"/>
                <w:highlight w:val="yellow"/>
              </w:rPr>
              <w:t xml:space="preserve"> </w:t>
            </w:r>
          </w:p>
        </w:tc>
      </w:tr>
      <w:tr w:rsidR="001A44CD" w14:paraId="6471C1D1" w14:textId="77777777" w:rsidTr="003A5BEE">
        <w:tc>
          <w:tcPr>
            <w:tcW w:w="980" w:type="dxa"/>
          </w:tcPr>
          <w:p w14:paraId="7C5E52AF" w14:textId="77777777" w:rsidR="001A44CD" w:rsidRPr="00D37C06" w:rsidRDefault="001A44CD" w:rsidP="003A5BEE">
            <w:pPr>
              <w:spacing w:after="0"/>
              <w:rPr>
                <w:sz w:val="20"/>
                <w:szCs w:val="20"/>
              </w:rPr>
            </w:pPr>
          </w:p>
        </w:tc>
        <w:tc>
          <w:tcPr>
            <w:tcW w:w="1445" w:type="dxa"/>
          </w:tcPr>
          <w:p w14:paraId="4996FBFC" w14:textId="77777777" w:rsidR="001A44CD" w:rsidRPr="00D37C06" w:rsidRDefault="001A44CD" w:rsidP="003A5BEE">
            <w:pPr>
              <w:spacing w:after="0"/>
              <w:rPr>
                <w:sz w:val="20"/>
                <w:szCs w:val="20"/>
              </w:rPr>
            </w:pPr>
          </w:p>
        </w:tc>
        <w:tc>
          <w:tcPr>
            <w:tcW w:w="1343" w:type="dxa"/>
          </w:tcPr>
          <w:p w14:paraId="404DC87D" w14:textId="77777777" w:rsidR="001A44CD" w:rsidRPr="00D37C06" w:rsidRDefault="001A44CD" w:rsidP="003A5BEE">
            <w:pPr>
              <w:spacing w:after="0"/>
              <w:rPr>
                <w:sz w:val="20"/>
                <w:szCs w:val="20"/>
              </w:rPr>
            </w:pPr>
          </w:p>
        </w:tc>
        <w:tc>
          <w:tcPr>
            <w:tcW w:w="1447" w:type="dxa"/>
          </w:tcPr>
          <w:p w14:paraId="03114A5E" w14:textId="77777777" w:rsidR="001A44CD" w:rsidRPr="00D37C06" w:rsidRDefault="001A44CD" w:rsidP="003A5BEE">
            <w:pPr>
              <w:spacing w:after="0"/>
              <w:rPr>
                <w:sz w:val="20"/>
                <w:szCs w:val="20"/>
              </w:rPr>
            </w:pPr>
          </w:p>
        </w:tc>
        <w:tc>
          <w:tcPr>
            <w:tcW w:w="1620" w:type="dxa"/>
          </w:tcPr>
          <w:p w14:paraId="495E9B4A" w14:textId="77777777" w:rsidR="001A44CD" w:rsidRPr="00D37C06" w:rsidRDefault="001A44CD" w:rsidP="003A5BEE">
            <w:pPr>
              <w:spacing w:after="0"/>
              <w:rPr>
                <w:sz w:val="20"/>
                <w:szCs w:val="20"/>
              </w:rPr>
            </w:pPr>
          </w:p>
        </w:tc>
        <w:tc>
          <w:tcPr>
            <w:tcW w:w="2610" w:type="dxa"/>
          </w:tcPr>
          <w:p w14:paraId="4D7846FE" w14:textId="77777777" w:rsidR="001A44CD" w:rsidRPr="00D37C06" w:rsidRDefault="001A44CD" w:rsidP="003A5BEE">
            <w:pPr>
              <w:spacing w:after="0"/>
              <w:rPr>
                <w:sz w:val="20"/>
                <w:szCs w:val="20"/>
              </w:rPr>
            </w:pPr>
          </w:p>
        </w:tc>
        <w:tc>
          <w:tcPr>
            <w:tcW w:w="1350" w:type="dxa"/>
          </w:tcPr>
          <w:p w14:paraId="1A485857" w14:textId="77777777" w:rsidR="001A44CD" w:rsidRPr="00D37C06" w:rsidRDefault="001A44CD" w:rsidP="003A5BEE">
            <w:pPr>
              <w:spacing w:after="0"/>
              <w:rPr>
                <w:sz w:val="20"/>
                <w:szCs w:val="20"/>
              </w:rPr>
            </w:pPr>
          </w:p>
        </w:tc>
      </w:tr>
      <w:tr w:rsidR="001A44CD" w14:paraId="64398CC6" w14:textId="77777777" w:rsidTr="003A5BEE">
        <w:tc>
          <w:tcPr>
            <w:tcW w:w="10795" w:type="dxa"/>
            <w:gridSpan w:val="7"/>
          </w:tcPr>
          <w:p w14:paraId="7B256250" w14:textId="08D82ACE" w:rsidR="001A44CD" w:rsidRPr="001A44CD" w:rsidRDefault="001A44CD" w:rsidP="003A5BE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p w14:paraId="27CA1678" w14:textId="04A5DC9F" w:rsidR="003A6B6B" w:rsidRPr="005828AE" w:rsidRDefault="003A6B6B" w:rsidP="005942BB">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77777777" w:rsidR="00D70068" w:rsidRPr="003061BA" w:rsidRDefault="00B65824" w:rsidP="005E7B39">
            <w:pPr>
              <w:spacing w:after="0" w:line="240" w:lineRule="auto"/>
              <w:rPr>
                <w:rFonts w:asciiTheme="minorHAnsi" w:hAnsiTheme="minorHAnsi" w:cstheme="minorHAnsi"/>
                <w:sz w:val="20"/>
                <w:szCs w:val="20"/>
              </w:rPr>
            </w:pPr>
            <w:r w:rsidRPr="003061BA">
              <w:rPr>
                <w:rFonts w:asciiTheme="minorHAnsi" w:hAnsiTheme="minorHAnsi" w:cstheme="minorHAnsi"/>
                <w:b/>
                <w:sz w:val="20"/>
                <w:szCs w:val="20"/>
              </w:rPr>
              <w:t>H</w:t>
            </w:r>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r w:rsidR="00D64C0B" w:rsidRPr="003061BA">
              <w:rPr>
                <w:rFonts w:asciiTheme="minorHAnsi" w:hAnsiTheme="minorHAnsi" w:cstheme="minorHAnsi"/>
                <w:b/>
                <w:sz w:val="20"/>
                <w:szCs w:val="20"/>
              </w:rPr>
              <w:t xml:space="preserve"> </w:t>
            </w:r>
            <w:r w:rsidR="00EB17C1" w:rsidRPr="003061BA">
              <w:rPr>
                <w:rFonts w:asciiTheme="minorHAnsi" w:hAnsiTheme="minorHAnsi" w:cstheme="minorHAnsi"/>
                <w:b/>
                <w:sz w:val="20"/>
                <w:szCs w:val="20"/>
              </w:rPr>
              <w:t xml:space="preserve">(PP)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4</w:t>
            </w:r>
            <w:r w:rsidR="00D64C0B" w:rsidRPr="003061BA">
              <w:rPr>
                <w:rFonts w:asciiTheme="minorHAnsi" w:hAnsiTheme="minorHAnsi" w:cstheme="minorHAnsi"/>
                <w:sz w:val="20"/>
                <w:szCs w:val="20"/>
              </w:rPr>
              <w:t>)</w:t>
            </w:r>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637054D"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D319E9"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7895EFA9"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2B181584"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06378041" w:rsidR="000919BD" w:rsidRPr="00396DD3" w:rsidRDefault="00B65824"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r w:rsidR="00F354B8">
              <w:rPr>
                <w:rFonts w:asciiTheme="minorHAnsi" w:hAnsiTheme="minorHAnsi" w:cstheme="minorHAnsi"/>
                <w:b/>
                <w:sz w:val="20"/>
                <w:szCs w:val="20"/>
              </w:rPr>
              <w:t xml:space="preserve"> </w:t>
            </w:r>
            <w:r w:rsidR="00EB17C1" w:rsidRPr="00F43FA8">
              <w:rPr>
                <w:rFonts w:asciiTheme="minorHAnsi" w:hAnsiTheme="minorHAnsi" w:cstheme="minorHAnsi"/>
                <w:b/>
                <w:sz w:val="20"/>
                <w:szCs w:val="20"/>
              </w:rPr>
              <w:t>(POU)</w:t>
            </w:r>
            <w:r w:rsidR="00D64C0B" w:rsidRPr="003061BA">
              <w:rPr>
                <w:rFonts w:asciiTheme="minorHAnsi" w:hAnsiTheme="minorHAnsi" w:cstheme="minorHAnsi"/>
                <w:sz w:val="20"/>
                <w:szCs w:val="20"/>
              </w:rPr>
              <w:t xml:space="preserve"> (RA4.4.</w:t>
            </w:r>
            <w:r w:rsidR="003A6B6B" w:rsidRPr="003061BA">
              <w:rPr>
                <w:rFonts w:asciiTheme="minorHAnsi" w:hAnsiTheme="minorHAnsi" w:cstheme="minorHAnsi"/>
                <w:sz w:val="20"/>
                <w:szCs w:val="20"/>
              </w:rPr>
              <w:t>5</w:t>
            </w:r>
            <w:r w:rsidR="00D64C0B" w:rsidRPr="003061BA">
              <w:rPr>
                <w:rFonts w:asciiTheme="minorHAnsi" w:hAnsiTheme="minorHAnsi" w:cstheme="minorHAnsi"/>
                <w:sz w:val="20"/>
                <w:szCs w:val="20"/>
              </w:rPr>
              <w:t>)</w:t>
            </w:r>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AD0319"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1A3FE0AF"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r w:rsidR="00AD0319"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1F9B4D5A"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r w:rsidR="00D87221"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5BA69F8A" w14:textId="23F33CE1" w:rsidR="000919BD" w:rsidRPr="005828AE" w:rsidRDefault="000919BD" w:rsidP="005828AE">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trPr>
        <w:tc>
          <w:tcPr>
            <w:tcW w:w="10790" w:type="dxa"/>
            <w:gridSpan w:val="2"/>
            <w:tcBorders>
              <w:bottom w:val="single" w:sz="4" w:space="0" w:color="auto"/>
            </w:tcBorders>
          </w:tcPr>
          <w:p w14:paraId="331272FB" w14:textId="1479A035" w:rsidR="003A6B6B" w:rsidRPr="005828AE" w:rsidRDefault="00B65824"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3A6B6B" w:rsidRPr="005828AE">
              <w:rPr>
                <w:rFonts w:asciiTheme="minorHAnsi" w:hAnsiTheme="minorHAnsi" w:cstheme="minorHAnsi"/>
                <w:b/>
                <w:sz w:val="20"/>
                <w:szCs w:val="20"/>
              </w:rPr>
              <w:t xml:space="preserve">. </w:t>
            </w:r>
            <w:r w:rsidR="00AD0319" w:rsidRPr="00AD0319">
              <w:rPr>
                <w:rFonts w:asciiTheme="minorHAnsi" w:hAnsiTheme="minorHAnsi" w:cstheme="minorHAnsi"/>
                <w:b/>
                <w:sz w:val="20"/>
                <w:szCs w:val="20"/>
              </w:rPr>
              <w:t>Mandatory Requirements</w:t>
            </w:r>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r w:rsidR="00F354B8">
              <w:rPr>
                <w:rFonts w:asciiTheme="minorHAnsi" w:hAnsiTheme="minorHAnsi" w:cstheme="minorHAnsi"/>
                <w:b/>
                <w:sz w:val="20"/>
                <w:szCs w:val="20"/>
              </w:rPr>
              <w:t>s</w:t>
            </w:r>
            <w:r w:rsidR="003A6B6B" w:rsidRPr="003061BA">
              <w:rPr>
                <w:rFonts w:asciiTheme="minorHAnsi" w:hAnsiTheme="minorHAnsi" w:cstheme="minorHAnsi"/>
                <w:sz w:val="20"/>
                <w:szCs w:val="20"/>
              </w:rPr>
              <w:t xml:space="preserve"> (RA4.4.7)</w:t>
            </w:r>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Systems that utilize </w:t>
            </w:r>
            <w:r w:rsidR="003061BA">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p>
        </w:tc>
      </w:tr>
      <w:tr w:rsidR="003A6B6B" w:rsidRPr="009E01FE" w14:paraId="364F1172" w14:textId="77777777" w:rsidTr="003A6B6B">
        <w:trPr>
          <w:trHeight w:val="144"/>
          <w:tblHeader/>
        </w:trPr>
        <w:tc>
          <w:tcPr>
            <w:tcW w:w="631" w:type="dxa"/>
            <w:vAlign w:val="center"/>
          </w:tcPr>
          <w:p w14:paraId="436541E8" w14:textId="1903D8BD"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1</w:t>
            </w:r>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3A6B6B" w:rsidRPr="009E01FE" w14:paraId="56C12C2A" w14:textId="77777777" w:rsidTr="003A6B6B">
        <w:trPr>
          <w:trHeight w:val="144"/>
          <w:tblHeader/>
        </w:trPr>
        <w:tc>
          <w:tcPr>
            <w:tcW w:w="631" w:type="dxa"/>
            <w:vAlign w:val="center"/>
          </w:tcPr>
          <w:p w14:paraId="125D0AF3" w14:textId="439E891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2</w:t>
            </w:r>
          </w:p>
        </w:tc>
        <w:tc>
          <w:tcPr>
            <w:tcW w:w="10159" w:type="dxa"/>
            <w:vAlign w:val="center"/>
          </w:tcPr>
          <w:p w14:paraId="1679B92A" w14:textId="2EF9F1BA" w:rsidR="003A6B6B" w:rsidRPr="005828AE" w:rsidRDefault="003A6B6B" w:rsidP="00EA50B2">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Piping must take </w:t>
            </w:r>
            <w:r w:rsidR="003061BA">
              <w:rPr>
                <w:rFonts w:asciiTheme="minorHAnsi" w:hAnsiTheme="minorHAnsi" w:cstheme="minorHAnsi"/>
                <w:sz w:val="18"/>
                <w:szCs w:val="20"/>
              </w:rPr>
              <w:t xml:space="preserve">the </w:t>
            </w:r>
            <w:r w:rsidRPr="005828AE">
              <w:rPr>
                <w:rFonts w:asciiTheme="minorHAnsi" w:hAnsiTheme="minorHAnsi" w:cstheme="minorHAnsi"/>
                <w:sz w:val="18"/>
                <w:szCs w:val="20"/>
              </w:rPr>
              <w:t>most direct path between water heater and fixtures.</w:t>
            </w:r>
          </w:p>
        </w:tc>
      </w:tr>
      <w:tr w:rsidR="00F92813" w:rsidRPr="009E01FE" w14:paraId="4CD6EAB6" w14:textId="77777777" w:rsidTr="003A6B6B">
        <w:trPr>
          <w:trHeight w:val="144"/>
          <w:tblHeader/>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390696E0" w14:textId="28C3F456" w:rsidR="00F92813" w:rsidRPr="005828AE" w:rsidRDefault="00F92813" w:rsidP="00EA50B2">
            <w:pPr>
              <w:keepNext/>
              <w:spacing w:after="0" w:line="240" w:lineRule="auto"/>
              <w:jc w:val="both"/>
              <w:rPr>
                <w:rFonts w:asciiTheme="minorHAnsi" w:hAnsiTheme="minorHAnsi" w:cstheme="minorHAnsi"/>
                <w:sz w:val="18"/>
                <w:szCs w:val="20"/>
              </w:rPr>
            </w:pPr>
            <w:r w:rsidRPr="005828AE">
              <w:rPr>
                <w:rFonts w:cstheme="minorHAnsi"/>
                <w:sz w:val="18"/>
                <w:szCs w:val="20"/>
              </w:rPr>
              <w:t>Insulation is not required on the cold water line when it is used as the return.</w:t>
            </w:r>
          </w:p>
        </w:tc>
      </w:tr>
      <w:tr w:rsidR="00F542C1" w:rsidRPr="009E01FE" w14:paraId="1F3679CC" w14:textId="77777777" w:rsidTr="003A6B6B">
        <w:trPr>
          <w:trHeight w:val="144"/>
          <w:tblHeader/>
        </w:trPr>
        <w:tc>
          <w:tcPr>
            <w:tcW w:w="631" w:type="dxa"/>
            <w:vAlign w:val="center"/>
          </w:tcPr>
          <w:p w14:paraId="4BC83208" w14:textId="33FD8382"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4</w:t>
            </w:r>
          </w:p>
        </w:tc>
        <w:tc>
          <w:tcPr>
            <w:tcW w:w="10159" w:type="dxa"/>
            <w:vAlign w:val="center"/>
          </w:tcPr>
          <w:p w14:paraId="5A343086" w14:textId="1FAAD165" w:rsidR="00F542C1" w:rsidRPr="005828AE" w:rsidRDefault="00F542C1" w:rsidP="00F542C1">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If more than one loop </w:t>
            </w:r>
            <w:r w:rsidR="003061BA">
              <w:rPr>
                <w:rFonts w:asciiTheme="minorHAnsi" w:hAnsiTheme="minorHAnsi" w:cstheme="minorHAnsi"/>
                <w:sz w:val="18"/>
                <w:szCs w:val="20"/>
              </w:rPr>
              <w:t xml:space="preserve">is </w:t>
            </w:r>
            <w:r w:rsidRPr="005828AE">
              <w:rPr>
                <w:rFonts w:asciiTheme="minorHAnsi" w:hAnsiTheme="minorHAnsi" w:cstheme="minorHAnsi"/>
                <w:sz w:val="18"/>
                <w:szCs w:val="20"/>
              </w:rPr>
              <w:t>installed</w:t>
            </w:r>
            <w:r w:rsidR="003061BA">
              <w:rPr>
                <w:rFonts w:asciiTheme="minorHAnsi" w:hAnsiTheme="minorHAnsi" w:cstheme="minorHAnsi"/>
                <w:sz w:val="18"/>
                <w:szCs w:val="20"/>
              </w:rPr>
              <w:t>,</w:t>
            </w:r>
            <w:r w:rsidRPr="005828AE">
              <w:rPr>
                <w:rFonts w:asciiTheme="minorHAnsi" w:hAnsiTheme="minorHAnsi" w:cstheme="minorHAnsi"/>
                <w:sz w:val="18"/>
                <w:szCs w:val="20"/>
              </w:rPr>
              <w:t xml:space="preserve"> each loop shall have its own pump and controls.</w:t>
            </w:r>
          </w:p>
        </w:tc>
      </w:tr>
      <w:tr w:rsidR="00F542C1" w:rsidRPr="009E01FE" w14:paraId="65A68480" w14:textId="77777777" w:rsidTr="003A6B6B">
        <w:trPr>
          <w:trHeight w:val="144"/>
          <w:tblHeader/>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sidRPr="005828AE">
              <w:rPr>
                <w:rFonts w:asciiTheme="minorHAnsi" w:eastAsiaTheme="minorEastAsia" w:hAnsiTheme="minorHAnsi" w:cstheme="minorHAnsi"/>
                <w:b/>
                <w:sz w:val="18"/>
                <w:szCs w:val="20"/>
              </w:rPr>
              <w:t>.</w:t>
            </w:r>
          </w:p>
        </w:tc>
      </w:tr>
    </w:tbl>
    <w:p w14:paraId="09C36A66" w14:textId="77777777" w:rsidR="00AE3B9A" w:rsidRPr="005828AE" w:rsidRDefault="00AE3B9A" w:rsidP="005828AE">
      <w:pPr>
        <w:spacing w:after="0" w:line="240" w:lineRule="auto"/>
        <w:rPr>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44D497D3" w:rsidR="00D70068" w:rsidRPr="000E1923" w:rsidRDefault="00B65824"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lastRenderedPageBreak/>
              <w:t>K</w:t>
            </w:r>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r w:rsidR="00D64C0B" w:rsidRPr="00155D52">
              <w:rPr>
                <w:rFonts w:asciiTheme="minorHAnsi" w:hAnsiTheme="minorHAnsi" w:cstheme="minorHAnsi"/>
                <w:b/>
                <w:sz w:val="20"/>
                <w:szCs w:val="20"/>
              </w:rPr>
              <w:t xml:space="preserve"> </w:t>
            </w:r>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8</w:t>
            </w:r>
            <w:r w:rsidR="00D64C0B" w:rsidRPr="003061BA">
              <w:rPr>
                <w:rFonts w:asciiTheme="minorHAnsi" w:hAnsiTheme="minorHAnsi" w:cstheme="minorHAnsi"/>
                <w:sz w:val="20"/>
                <w:szCs w:val="20"/>
              </w:rPr>
              <w:t>)</w:t>
            </w:r>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32" w14:textId="77777777" w:rsidTr="00AF64ED">
        <w:trPr>
          <w:trHeight w:val="288"/>
          <w:tblHeader/>
        </w:trPr>
        <w:tc>
          <w:tcPr>
            <w:tcW w:w="625" w:type="dxa"/>
            <w:vAlign w:val="center"/>
          </w:tcPr>
          <w:p w14:paraId="7B8DA330" w14:textId="2AD14029"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542C1" w:rsidRPr="005828AE">
              <w:rPr>
                <w:rFonts w:asciiTheme="minorHAnsi" w:hAnsiTheme="minorHAnsi" w:cstheme="minorHAnsi"/>
                <w:sz w:val="18"/>
                <w:szCs w:val="20"/>
              </w:rPr>
              <w:t>1</w:t>
            </w:r>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r w:rsidR="006A4AED" w:rsidRPr="006A4AED" w14:paraId="5373B7C3" w14:textId="77777777" w:rsidTr="00AF64ED">
        <w:trPr>
          <w:trHeight w:val="144"/>
          <w:tblHeader/>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 xml:space="preserve">nd Recirculation Manual Control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r w:rsidR="006A4AED" w:rsidRPr="006A4AED">
              <w:rPr>
                <w:rFonts w:asciiTheme="minorHAnsi" w:eastAsiaTheme="minorEastAsia" w:hAnsiTheme="minorHAnsi" w:cstheme="minorHAnsi"/>
                <w:b/>
                <w:sz w:val="20"/>
                <w:szCs w:val="20"/>
              </w:rPr>
              <w:t xml:space="preserve">Requirements </w:t>
            </w:r>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sz w:val="18"/>
                <w:szCs w:val="20"/>
              </w:rPr>
              <w:t xml:space="preserve">Systems that utilize </w:t>
            </w:r>
            <w:r w:rsidR="003061BA">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3061BA">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w:t>
            </w:r>
          </w:p>
        </w:tc>
      </w:tr>
      <w:tr w:rsidR="006A4AED" w:rsidRPr="006A4AED" w14:paraId="0A53A36A" w14:textId="77777777" w:rsidTr="00AF64ED">
        <w:trPr>
          <w:trHeight w:val="144"/>
          <w:tblHeader/>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r w:rsidR="002E0750" w:rsidRPr="005828AE">
              <w:rPr>
                <w:rFonts w:asciiTheme="minorHAnsi" w:eastAsiaTheme="minorEastAsia" w:hAnsiTheme="minorHAnsi" w:cstheme="minorHAnsi"/>
                <w:sz w:val="18"/>
                <w:szCs w:val="20"/>
              </w:rPr>
              <w:t xml:space="preserve"> For Demand Recirculation Manual Control, the pump </w:t>
            </w:r>
            <w:r w:rsidRPr="005828AE">
              <w:rPr>
                <w:rFonts w:asciiTheme="minorHAnsi" w:eastAsiaTheme="minorEastAsia" w:hAnsiTheme="minorHAnsi" w:cstheme="minorHAnsi"/>
                <w:sz w:val="18"/>
                <w:szCs w:val="20"/>
              </w:rPr>
              <w:t>shall be turned on using a manual switch</w:t>
            </w:r>
            <w:r w:rsidR="002E0750" w:rsidRPr="005828AE">
              <w:rPr>
                <w:rFonts w:asciiTheme="minorHAnsi" w:eastAsiaTheme="minorEastAsia" w:hAnsiTheme="minorHAnsi" w:cstheme="minorHAnsi"/>
                <w:sz w:val="18"/>
                <w:szCs w:val="20"/>
              </w:rPr>
              <w:t xml:space="preserve"> system</w:t>
            </w:r>
            <w:r w:rsidRPr="005828AE">
              <w:rPr>
                <w:rFonts w:asciiTheme="minorHAnsi" w:eastAsiaTheme="minorEastAsia" w:hAnsiTheme="minorHAnsi" w:cstheme="minorHAnsi"/>
                <w:sz w:val="18"/>
                <w:szCs w:val="20"/>
              </w:rPr>
              <w:t xml:space="preserve">. </w:t>
            </w:r>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p>
        </w:tc>
      </w:tr>
      <w:tr w:rsidR="006A4AED" w:rsidRPr="006A4AED" w14:paraId="5C9549F3" w14:textId="77777777" w:rsidTr="00AF64ED">
        <w:trPr>
          <w:trHeight w:val="144"/>
          <w:tblHeader/>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02</w:t>
            </w:r>
          </w:p>
        </w:tc>
        <w:tc>
          <w:tcPr>
            <w:tcW w:w="10163" w:type="dxa"/>
            <w:vAlign w:val="center"/>
          </w:tcPr>
          <w:p w14:paraId="50941924" w14:textId="2E114358" w:rsidR="006A4AED" w:rsidRPr="005828AE" w:rsidRDefault="002E0750" w:rsidP="00AF64ED">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w:t>
            </w:r>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p>
        </w:tc>
      </w:tr>
      <w:tr w:rsidR="006A4AED" w:rsidRPr="006A4AED" w14:paraId="46B2CC39" w14:textId="77777777" w:rsidTr="00AF64ED">
        <w:trPr>
          <w:trHeight w:val="144"/>
          <w:tblHeader/>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03</w:t>
            </w:r>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p>
        </w:tc>
      </w:tr>
      <w:tr w:rsidR="002E0750" w:rsidRPr="006A4AED" w14:paraId="752A5E86" w14:textId="77777777" w:rsidTr="00AF64ED">
        <w:trPr>
          <w:trHeight w:val="144"/>
          <w:tblHeader/>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04</w:t>
            </w:r>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3061BA">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6A4AED" w:rsidRPr="006A4AED" w14:paraId="4A067B10" w14:textId="77777777" w:rsidTr="00AF64ED">
        <w:trPr>
          <w:trHeight w:val="144"/>
          <w:tblHeader/>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5</w:t>
            </w:r>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A4AED" w:rsidRPr="006A4AED" w14:paraId="4FFC2B56" w14:textId="77777777" w:rsidTr="00AF64ED">
        <w:trPr>
          <w:trHeight w:val="144"/>
          <w:tblHeader/>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6</w:t>
            </w:r>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6A4AED" w:rsidRPr="006A4AED" w14:paraId="664840B6" w14:textId="77777777" w:rsidTr="00AF64ED">
        <w:trPr>
          <w:trHeight w:val="144"/>
          <w:tblHeader/>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7</w:t>
            </w:r>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6A4AED" w:rsidRPr="006A4AED" w14:paraId="6D2B5ECB" w14:textId="77777777" w:rsidTr="00AF64ED">
        <w:trPr>
          <w:trHeight w:val="144"/>
          <w:tblHeader/>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684BF651" w14:textId="54671077" w:rsidR="00B059CA" w:rsidRPr="005828AE" w:rsidRDefault="00B059CA">
      <w:pPr>
        <w:spacing w:after="0"/>
        <w:ind w:hanging="677"/>
        <w:rPr>
          <w:rFonts w:asciiTheme="minorHAnsi" w:hAnsiTheme="minorHAnsi" w:cstheme="minorHAnsi"/>
          <w:sz w:val="20"/>
          <w:szCs w:val="20"/>
        </w:rPr>
      </w:pPr>
    </w:p>
    <w:p w14:paraId="10EF8C69" w14:textId="77777777" w:rsidR="00B059CA" w:rsidRPr="005828AE" w:rsidRDefault="00B059CA">
      <w:pPr>
        <w:spacing w:after="0"/>
        <w:ind w:hanging="677"/>
        <w:rPr>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E781D5E" w:rsidR="002A76D1" w:rsidRPr="005828AE" w:rsidRDefault="008C7B33"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r w:rsidRPr="005828AE">
        <w:rPr>
          <w:rFonts w:asciiTheme="minorHAnsi" w:hAnsiTheme="minorHAnsi" w:cstheme="minorHAnsi"/>
          <w:b/>
          <w:sz w:val="18"/>
          <w:szCs w:val="18"/>
        </w:rPr>
        <w:t>A</w:t>
      </w:r>
      <w:r w:rsidR="002A76D1" w:rsidRPr="005828AE">
        <w:rPr>
          <w:rFonts w:asciiTheme="minorHAnsi" w:hAnsiTheme="minorHAnsi" w:cstheme="minorHAnsi"/>
          <w:b/>
          <w:sz w:val="18"/>
          <w:szCs w:val="18"/>
        </w:rPr>
        <w:t xml:space="preserve">. Design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p>
    <w:p w14:paraId="7B8DA3CB" w14:textId="2BA6E7B4" w:rsidR="002A76D1" w:rsidRPr="005828AE" w:rsidRDefault="008C7B33" w:rsidP="002A76D1">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B</w:t>
      </w:r>
      <w:r w:rsidR="002A76D1" w:rsidRPr="005828AE">
        <w:rPr>
          <w:rFonts w:asciiTheme="minorHAnsi" w:hAnsiTheme="minorHAnsi" w:cstheme="minorHAnsi"/>
          <w:b/>
          <w:sz w:val="18"/>
          <w:szCs w:val="18"/>
        </w:rPr>
        <w:t xml:space="preserve">. Installed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p>
    <w:p w14:paraId="7B8DA3CC" w14:textId="527B188A"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r w:rsidR="00BD38A6">
        <w:rPr>
          <w:rFonts w:asciiTheme="minorHAnsi" w:hAnsiTheme="minorHAnsi" w:cstheme="minorHAnsi"/>
          <w:sz w:val="18"/>
          <w:szCs w:val="18"/>
        </w:rPr>
        <w:t>installed water heater</w:t>
      </w:r>
      <w:r w:rsidRPr="005828AE">
        <w:rPr>
          <w:rFonts w:asciiTheme="minorHAnsi" w:hAnsiTheme="minorHAnsi" w:cstheme="minorHAnsi"/>
          <w:sz w:val="18"/>
          <w:szCs w:val="18"/>
        </w:rPr>
        <w:t>.</w:t>
      </w:r>
    </w:p>
    <w:p w14:paraId="1F45CF98" w14:textId="6F4D00F1" w:rsidR="00A57ABF" w:rsidRDefault="002A76D1" w:rsidP="002A76D1">
      <w:pPr>
        <w:keepNext/>
        <w:spacing w:after="0" w:line="240" w:lineRule="auto"/>
        <w:ind w:left="720" w:hanging="450"/>
        <w:rPr>
          <w:ins w:id="7" w:author="Markstrum, Alexis@Energy" w:date="2021-03-10T10:08:00Z"/>
          <w:rFonts w:asciiTheme="minorHAnsi" w:hAnsiTheme="minorHAnsi" w:cstheme="minorHAnsi"/>
          <w:sz w:val="18"/>
          <w:szCs w:val="18"/>
        </w:rPr>
      </w:pPr>
      <w:r w:rsidRPr="005828AE">
        <w:rPr>
          <w:rFonts w:asciiTheme="minorHAnsi" w:hAnsiTheme="minorHAnsi" w:cstheme="minorHAnsi"/>
          <w:sz w:val="18"/>
          <w:szCs w:val="18"/>
        </w:rPr>
        <w:t xml:space="preserve">01 </w:t>
      </w:r>
      <w:ins w:id="8" w:author="Markstrum, Alexis@Energy" w:date="2021-03-10T10:08:00Z">
        <w:r w:rsidR="00A57ABF">
          <w:rPr>
            <w:rFonts w:asciiTheme="minorHAnsi" w:hAnsiTheme="minorHAnsi" w:cstheme="minorHAnsi"/>
            <w:sz w:val="18"/>
            <w:szCs w:val="18"/>
          </w:rPr>
          <w:t xml:space="preserve">Dwelling Unit Name - </w:t>
        </w:r>
        <w:r w:rsidR="00A57ABF" w:rsidRPr="00DD0C9B">
          <w:rPr>
            <w:rFonts w:asciiTheme="minorHAnsi" w:hAnsiTheme="minorHAnsi" w:cstheme="minorHAnsi"/>
            <w:sz w:val="18"/>
            <w:szCs w:val="18"/>
          </w:rPr>
          <w:t xml:space="preserve">Reference information from </w:t>
        </w:r>
        <w:r w:rsidR="00A57ABF">
          <w:rPr>
            <w:rFonts w:asciiTheme="minorHAnsi" w:hAnsiTheme="minorHAnsi" w:cstheme="minorHAnsi"/>
            <w:sz w:val="18"/>
            <w:szCs w:val="18"/>
          </w:rPr>
          <w:t>T</w:t>
        </w:r>
        <w:r w:rsidR="00A57ABF" w:rsidRPr="00DD0C9B">
          <w:rPr>
            <w:rFonts w:asciiTheme="minorHAnsi" w:hAnsiTheme="minorHAnsi" w:cstheme="minorHAnsi"/>
            <w:sz w:val="18"/>
            <w:szCs w:val="18"/>
          </w:rPr>
          <w:t xml:space="preserve">able </w:t>
        </w:r>
        <w:r w:rsidR="00A57ABF">
          <w:rPr>
            <w:rFonts w:asciiTheme="minorHAnsi" w:hAnsiTheme="minorHAnsi" w:cstheme="minorHAnsi"/>
            <w:sz w:val="18"/>
            <w:szCs w:val="18"/>
          </w:rPr>
          <w:t>A.</w:t>
        </w:r>
      </w:ins>
    </w:p>
    <w:p w14:paraId="7B8DA3CE" w14:textId="3C96CAA4" w:rsidR="002A76D1" w:rsidRPr="00DD0C9B" w:rsidRDefault="00A57ABF" w:rsidP="002A76D1">
      <w:pPr>
        <w:keepNext/>
        <w:spacing w:after="0" w:line="240" w:lineRule="auto"/>
        <w:ind w:left="720" w:hanging="450"/>
        <w:rPr>
          <w:rFonts w:asciiTheme="minorHAnsi" w:hAnsiTheme="minorHAnsi" w:cstheme="minorHAnsi"/>
          <w:sz w:val="18"/>
          <w:szCs w:val="18"/>
        </w:rPr>
      </w:pPr>
      <w:ins w:id="9" w:author="Markstrum, Alexis@Energy" w:date="2021-03-10T10:08:00Z">
        <w:r>
          <w:rPr>
            <w:rFonts w:asciiTheme="minorHAnsi" w:hAnsiTheme="minorHAnsi" w:cstheme="minorHAnsi"/>
            <w:sz w:val="18"/>
            <w:szCs w:val="18"/>
          </w:rPr>
          <w:t xml:space="preserve">02 </w:t>
        </w:r>
      </w:ins>
      <w:r w:rsidR="002A76D1" w:rsidRPr="005828AE">
        <w:rPr>
          <w:rFonts w:asciiTheme="minorHAnsi" w:hAnsiTheme="minorHAnsi" w:cstheme="minorHAnsi"/>
          <w:sz w:val="18"/>
          <w:szCs w:val="18"/>
        </w:rPr>
        <w:t xml:space="preserve">Water Heating System ID or Name – </w:t>
      </w:r>
      <w:r w:rsidR="002A76D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009B3B3A" w:rsidRPr="00DD0C9B">
        <w:rPr>
          <w:rFonts w:asciiTheme="minorHAnsi" w:hAnsiTheme="minorHAnsi" w:cstheme="minorHAnsi"/>
          <w:sz w:val="18"/>
          <w:szCs w:val="18"/>
        </w:rPr>
        <w:t>.</w:t>
      </w:r>
    </w:p>
    <w:p w14:paraId="7B8DA3CF" w14:textId="2AFEE6F3"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ins w:id="10" w:author="Markstrum, Alexis@Energy" w:date="2021-03-10T10:08:00Z">
        <w:r w:rsidR="00A57ABF">
          <w:rPr>
            <w:rFonts w:asciiTheme="minorHAnsi" w:hAnsiTheme="minorHAnsi" w:cstheme="minorHAnsi"/>
            <w:sz w:val="18"/>
            <w:szCs w:val="18"/>
          </w:rPr>
          <w:t>3</w:t>
        </w:r>
      </w:ins>
      <w:del w:id="11" w:author="Markstrum, Alexis@Energy" w:date="2021-03-10T10:08:00Z">
        <w:r w:rsidRPr="00DD0C9B" w:rsidDel="00A57ABF">
          <w:rPr>
            <w:rFonts w:asciiTheme="minorHAnsi" w:hAnsiTheme="minorHAnsi" w:cstheme="minorHAnsi"/>
            <w:sz w:val="18"/>
            <w:szCs w:val="18"/>
          </w:rPr>
          <w:delText>2</w:delText>
        </w:r>
      </w:del>
      <w:r w:rsidRPr="00DD0C9B">
        <w:rPr>
          <w:rFonts w:asciiTheme="minorHAnsi" w:hAnsiTheme="minorHAnsi" w:cstheme="minorHAnsi"/>
          <w:sz w:val="18"/>
          <w:szCs w:val="18"/>
        </w:rPr>
        <w:t xml:space="preserve"> Water Heating System Type – 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496ECC02"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0</w:t>
      </w:r>
      <w:ins w:id="12" w:author="Markstrum, Alexis@Energy" w:date="2021-03-10T10:08:00Z">
        <w:r w:rsidR="00A57ABF">
          <w:rPr>
            <w:rFonts w:asciiTheme="minorHAnsi" w:hAnsiTheme="minorHAnsi" w:cstheme="minorHAnsi"/>
            <w:sz w:val="18"/>
            <w:szCs w:val="18"/>
          </w:rPr>
          <w:t>4</w:t>
        </w:r>
      </w:ins>
      <w:del w:id="13" w:author="Markstrum, Alexis@Energy" w:date="2021-03-10T10:08:00Z">
        <w:r w:rsidRPr="00DD0C9B" w:rsidDel="00A57ABF">
          <w:rPr>
            <w:rFonts w:asciiTheme="minorHAnsi" w:hAnsiTheme="minorHAnsi" w:cstheme="minorHAnsi"/>
            <w:sz w:val="18"/>
            <w:szCs w:val="18"/>
          </w:rPr>
          <w:delText>3</w:delText>
        </w:r>
      </w:del>
      <w:r w:rsidRPr="00DD0C9B">
        <w:rPr>
          <w:rFonts w:asciiTheme="minorHAnsi" w:hAnsiTheme="minorHAnsi" w:cstheme="minorHAnsi"/>
          <w:sz w:val="18"/>
          <w:szCs w:val="18"/>
        </w:rPr>
        <w:t xml:space="preserve"> Water Heater Type – </w:t>
      </w:r>
      <w:r w:rsidR="000C1DA5">
        <w:rPr>
          <w:rFonts w:asciiTheme="minorHAnsi" w:hAnsiTheme="minorHAnsi" w:cstheme="minorHAnsi"/>
          <w:sz w:val="18"/>
          <w:szCs w:val="18"/>
        </w:rPr>
        <w:t>Reference i</w:t>
      </w:r>
      <w:r w:rsidRPr="00DD0C9B">
        <w:rPr>
          <w:rFonts w:asciiTheme="minorHAnsi" w:hAnsiTheme="minorHAnsi" w:cstheme="minorHAnsi"/>
          <w:sz w:val="18"/>
          <w:szCs w:val="18"/>
        </w:rPr>
        <w:t xml:space="preserve">nformation from </w:t>
      </w:r>
      <w:r w:rsidR="00254F4C">
        <w:rPr>
          <w:rFonts w:asciiTheme="minorHAnsi" w:hAnsiTheme="minorHAnsi" w:cstheme="minorHAnsi"/>
          <w:sz w:val="18"/>
          <w:szCs w:val="18"/>
        </w:rPr>
        <w:t>Table A</w:t>
      </w:r>
      <w:r w:rsidRPr="00DD0C9B">
        <w:rPr>
          <w:rFonts w:asciiTheme="minorHAnsi" w:hAnsiTheme="minorHAnsi" w:cstheme="minorHAnsi"/>
          <w:sz w:val="18"/>
          <w:szCs w:val="18"/>
        </w:rPr>
        <w:t>. The different kinds of water heaters are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Storage,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Storage,</w:t>
      </w:r>
      <w:r w:rsidR="001479CF" w:rsidRPr="00DD0C9B">
        <w:rPr>
          <w:rFonts w:asciiTheme="minorHAnsi" w:hAnsiTheme="minorHAnsi" w:cstheme="minorHAnsi"/>
          <w:sz w:val="18"/>
          <w:szCs w:val="18"/>
        </w:rPr>
        <w:t xml:space="preserve"> Residential-Duty Commercial Storage,</w:t>
      </w:r>
      <w:r w:rsidRPr="00DD0C9B">
        <w:rPr>
          <w:rFonts w:asciiTheme="minorHAnsi" w:hAnsiTheme="minorHAnsi" w:cstheme="minorHAnsi"/>
          <w:sz w:val="18"/>
          <w:szCs w:val="18"/>
        </w:rPr>
        <w:t xml:space="preserve"> Heat Pump, Boiler,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Instantaneous,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Instantaneous</w:t>
      </w:r>
      <w:r w:rsidR="001479CF" w:rsidRPr="00DD0C9B">
        <w:rPr>
          <w:rFonts w:asciiTheme="minorHAnsi" w:hAnsiTheme="minorHAnsi" w:cstheme="minorHAnsi"/>
          <w:sz w:val="18"/>
          <w:szCs w:val="18"/>
        </w:rPr>
        <w:t>, Residential-Duty Commercial Instantaneous</w:t>
      </w:r>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26E2A882"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ins w:id="14" w:author="Markstrum, Alexis@Energy" w:date="2021-03-10T10:08:00Z">
        <w:r w:rsidR="00A57ABF">
          <w:rPr>
            <w:rFonts w:asciiTheme="minorHAnsi" w:hAnsiTheme="minorHAnsi" w:cstheme="minorHAnsi"/>
            <w:sz w:val="18"/>
            <w:szCs w:val="18"/>
          </w:rPr>
          <w:t>5</w:t>
        </w:r>
      </w:ins>
      <w:del w:id="15" w:author="Markstrum, Alexis@Energy" w:date="2021-03-10T10:08:00Z">
        <w:r w:rsidRPr="00DD0C9B" w:rsidDel="00A57ABF">
          <w:rPr>
            <w:rFonts w:asciiTheme="minorHAnsi" w:hAnsiTheme="minorHAnsi" w:cstheme="minorHAnsi"/>
            <w:sz w:val="18"/>
            <w:szCs w:val="18"/>
          </w:rPr>
          <w:delText>4</w:delText>
        </w:r>
      </w:del>
      <w:r w:rsidRPr="00DD0C9B">
        <w:rPr>
          <w:rFonts w:asciiTheme="minorHAnsi" w:hAnsiTheme="minorHAnsi" w:cstheme="minorHAnsi"/>
          <w:sz w:val="18"/>
          <w:szCs w:val="18"/>
        </w:rPr>
        <w:t xml:space="preserve"> # of </w:t>
      </w:r>
      <w:ins w:id="16" w:author="Markstrum, Alexis@Energy" w:date="2021-03-10T10:07:00Z">
        <w:r w:rsidR="00A57ABF">
          <w:rPr>
            <w:rFonts w:asciiTheme="minorHAnsi" w:hAnsiTheme="minorHAnsi" w:cstheme="minorHAnsi"/>
            <w:sz w:val="18"/>
            <w:szCs w:val="18"/>
          </w:rPr>
          <w:t xml:space="preserve">Like (or Identical) </w:t>
        </w:r>
      </w:ins>
      <w:r w:rsidRPr="00DD0C9B">
        <w:rPr>
          <w:rFonts w:asciiTheme="minorHAnsi" w:hAnsiTheme="minorHAnsi" w:cstheme="minorHAnsi"/>
          <w:sz w:val="18"/>
          <w:szCs w:val="18"/>
        </w:rPr>
        <w:t xml:space="preserve">Water Heaters in system – Reference information from </w:t>
      </w:r>
      <w:r w:rsidR="00254F4C">
        <w:rPr>
          <w:rFonts w:asciiTheme="minorHAnsi" w:hAnsiTheme="minorHAnsi" w:cstheme="minorHAnsi"/>
          <w:sz w:val="18"/>
          <w:szCs w:val="18"/>
        </w:rPr>
        <w:t>Table A</w:t>
      </w:r>
      <w:r w:rsidR="009B3B3A" w:rsidRPr="00DD0C9B">
        <w:rPr>
          <w:rFonts w:asciiTheme="minorHAnsi" w:hAnsiTheme="minorHAnsi" w:cstheme="minorHAnsi"/>
          <w:sz w:val="18"/>
          <w:szCs w:val="18"/>
        </w:rPr>
        <w:t>.</w:t>
      </w:r>
    </w:p>
    <w:p w14:paraId="7B8DA3D3" w14:textId="6257E3A5"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ins w:id="17" w:author="Markstrum, Alexis@Energy" w:date="2021-03-10T10:08:00Z">
        <w:r w:rsidR="00A57ABF">
          <w:rPr>
            <w:rFonts w:asciiTheme="minorHAnsi" w:hAnsiTheme="minorHAnsi" w:cstheme="minorHAnsi"/>
            <w:sz w:val="18"/>
            <w:szCs w:val="18"/>
          </w:rPr>
          <w:t>6</w:t>
        </w:r>
      </w:ins>
      <w:del w:id="18" w:author="Markstrum, Alexis@Energy" w:date="2021-03-10T10:08:00Z">
        <w:r w:rsidRPr="00DD0C9B" w:rsidDel="00A57ABF">
          <w:rPr>
            <w:rFonts w:asciiTheme="minorHAnsi" w:hAnsiTheme="minorHAnsi" w:cstheme="minorHAnsi"/>
            <w:sz w:val="18"/>
            <w:szCs w:val="18"/>
          </w:rPr>
          <w:delText>5</w:delText>
        </w:r>
      </w:del>
      <w:r w:rsidRPr="00DD0C9B">
        <w:rPr>
          <w:rFonts w:asciiTheme="minorHAnsi" w:hAnsiTheme="minorHAnsi" w:cstheme="minorHAnsi"/>
          <w:sz w:val="18"/>
          <w:szCs w:val="18"/>
        </w:rPr>
        <w:t xml:space="preserve"> </w:t>
      </w:r>
      <w:r w:rsidR="002A76D1" w:rsidRPr="00DD0C9B">
        <w:rPr>
          <w:rFonts w:asciiTheme="minorHAnsi" w:hAnsiTheme="minorHAnsi" w:cstheme="minorHAnsi"/>
          <w:sz w:val="18"/>
          <w:szCs w:val="18"/>
        </w:rPr>
        <w:t xml:space="preserve">Fuel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The different kinds of fuel types are</w:t>
      </w:r>
      <w:r w:rsidR="00A13BF1" w:rsidRPr="00DD0C9B">
        <w:rPr>
          <w:rFonts w:asciiTheme="minorHAnsi" w:hAnsiTheme="minorHAnsi" w:cstheme="minorHAnsi"/>
          <w:sz w:val="18"/>
          <w:szCs w:val="18"/>
        </w:rPr>
        <w:t xml:space="preserve"> heat pump, electric resistance, </w:t>
      </w:r>
      <w:r w:rsidR="002A76D1" w:rsidRPr="00DD0C9B">
        <w:rPr>
          <w:rFonts w:asciiTheme="minorHAnsi" w:hAnsiTheme="minorHAnsi" w:cstheme="minorHAnsi"/>
          <w:sz w:val="18"/>
          <w:szCs w:val="18"/>
        </w:rPr>
        <w:t xml:space="preserve"> natural gas, </w:t>
      </w:r>
      <w:r w:rsidR="00A13BF1" w:rsidRPr="00DD0C9B">
        <w:rPr>
          <w:rFonts w:asciiTheme="minorHAnsi" w:hAnsiTheme="minorHAnsi" w:cstheme="minorHAnsi"/>
          <w:sz w:val="18"/>
          <w:szCs w:val="18"/>
        </w:rPr>
        <w:t xml:space="preserve">and </w:t>
      </w:r>
      <w:r w:rsidR="002A76D1" w:rsidRPr="00DD0C9B">
        <w:rPr>
          <w:rFonts w:asciiTheme="minorHAnsi" w:hAnsiTheme="minorHAnsi" w:cstheme="minorHAnsi"/>
          <w:sz w:val="18"/>
          <w:szCs w:val="18"/>
        </w:rPr>
        <w:t>propane.</w:t>
      </w:r>
    </w:p>
    <w:p w14:paraId="7B8DA3D4" w14:textId="3D2880D5"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ins w:id="19" w:author="Markstrum, Alexis@Energy" w:date="2021-03-10T10:08:00Z">
        <w:r w:rsidR="00A57ABF">
          <w:rPr>
            <w:rFonts w:asciiTheme="minorHAnsi" w:hAnsiTheme="minorHAnsi" w:cstheme="minorHAnsi"/>
            <w:sz w:val="18"/>
            <w:szCs w:val="18"/>
          </w:rPr>
          <w:t>7</w:t>
        </w:r>
      </w:ins>
      <w:del w:id="20" w:author="Markstrum, Alexis@Energy" w:date="2021-03-10T10:08:00Z">
        <w:r w:rsidRPr="00DD0C9B" w:rsidDel="00A57ABF">
          <w:rPr>
            <w:rFonts w:asciiTheme="minorHAnsi" w:hAnsiTheme="minorHAnsi" w:cstheme="minorHAnsi"/>
            <w:sz w:val="18"/>
            <w:szCs w:val="18"/>
          </w:rPr>
          <w:delText>6</w:delText>
        </w:r>
      </w:del>
      <w:r w:rsidRPr="00DD0C9B">
        <w:rPr>
          <w:rFonts w:asciiTheme="minorHAnsi" w:hAnsiTheme="minorHAnsi" w:cstheme="minorHAnsi"/>
          <w:sz w:val="18"/>
          <w:szCs w:val="18"/>
        </w:rPr>
        <w:t xml:space="preserve"> </w:t>
      </w:r>
      <w:r w:rsidR="002A76D1" w:rsidRPr="00DD0C9B">
        <w:rPr>
          <w:rFonts w:asciiTheme="minorHAnsi" w:hAnsiTheme="minorHAnsi" w:cstheme="minorHAnsi"/>
          <w:sz w:val="18"/>
          <w:szCs w:val="18"/>
        </w:rPr>
        <w:t xml:space="preserve">Rated Input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For natural gas</w:t>
      </w:r>
      <w:r w:rsidR="00A13BF1" w:rsidRPr="00DD0C9B">
        <w:rPr>
          <w:rFonts w:asciiTheme="minorHAnsi" w:hAnsiTheme="minorHAnsi" w:cstheme="minorHAnsi"/>
          <w:sz w:val="18"/>
          <w:szCs w:val="18"/>
        </w:rPr>
        <w:t xml:space="preserve"> and</w:t>
      </w:r>
      <w:r w:rsidR="002A76D1" w:rsidRPr="00DD0C9B">
        <w:rPr>
          <w:rFonts w:asciiTheme="minorHAnsi" w:hAnsiTheme="minorHAnsi" w:cstheme="minorHAnsi"/>
          <w:sz w:val="18"/>
          <w:szCs w:val="18"/>
        </w:rPr>
        <w:t xml:space="preserve"> propane</w:t>
      </w:r>
      <w:r w:rsidR="00A13BF1" w:rsidRPr="00DD0C9B">
        <w:rPr>
          <w:rFonts w:asciiTheme="minorHAnsi" w:hAnsiTheme="minorHAnsi" w:cstheme="minorHAnsi"/>
          <w:sz w:val="18"/>
          <w:szCs w:val="18"/>
        </w:rPr>
        <w:t>,</w:t>
      </w:r>
      <w:r w:rsidR="002A76D1" w:rsidRPr="00DD0C9B">
        <w:rPr>
          <w:rFonts w:asciiTheme="minorHAnsi" w:hAnsiTheme="minorHAnsi" w:cstheme="minorHAnsi"/>
          <w:sz w:val="18"/>
          <w:szCs w:val="18"/>
        </w:rPr>
        <w:t xml:space="preserve"> the input type is Btu/</w:t>
      </w:r>
      <w:r w:rsidR="009B3B3A" w:rsidRPr="00DD0C9B">
        <w:rPr>
          <w:rFonts w:asciiTheme="minorHAnsi" w:hAnsiTheme="minorHAnsi" w:cstheme="minorHAnsi"/>
          <w:sz w:val="18"/>
          <w:szCs w:val="18"/>
        </w:rPr>
        <w:t>h</w:t>
      </w:r>
      <w:r w:rsidR="002A76D1" w:rsidRPr="00DD0C9B">
        <w:rPr>
          <w:rFonts w:asciiTheme="minorHAnsi" w:hAnsiTheme="minorHAnsi" w:cstheme="minorHAnsi"/>
          <w:sz w:val="18"/>
          <w:szCs w:val="18"/>
        </w:rPr>
        <w:t xml:space="preserve">r. For </w:t>
      </w:r>
      <w:r w:rsidR="00A13BF1" w:rsidRPr="00DD0C9B">
        <w:rPr>
          <w:rFonts w:asciiTheme="minorHAnsi" w:hAnsiTheme="minorHAnsi" w:cstheme="minorHAnsi"/>
          <w:sz w:val="18"/>
          <w:szCs w:val="18"/>
        </w:rPr>
        <w:t>heat pump and electric resistance</w:t>
      </w:r>
      <w:r w:rsidR="002A76D1"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53D768F1" w:rsidR="00B265DF" w:rsidRPr="00DD0C9B" w:rsidRDefault="00B265DF" w:rsidP="00B265DF">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ins w:id="21" w:author="Markstrum, Alexis@Energy" w:date="2021-03-10T10:08:00Z">
        <w:r w:rsidR="00A57ABF">
          <w:rPr>
            <w:rFonts w:asciiTheme="minorHAnsi" w:hAnsiTheme="minorHAnsi" w:cstheme="minorHAnsi"/>
            <w:sz w:val="18"/>
            <w:szCs w:val="18"/>
          </w:rPr>
          <w:t>8</w:t>
        </w:r>
      </w:ins>
      <w:del w:id="22" w:author="Markstrum, Alexis@Energy" w:date="2021-03-10T10:08:00Z">
        <w:r w:rsidR="003C1641" w:rsidRPr="00DD0C9B" w:rsidDel="00A57ABF">
          <w:rPr>
            <w:rFonts w:asciiTheme="minorHAnsi" w:hAnsiTheme="minorHAnsi" w:cstheme="minorHAnsi"/>
            <w:sz w:val="18"/>
            <w:szCs w:val="18"/>
          </w:rPr>
          <w:delText>7</w:delText>
        </w:r>
      </w:del>
      <w:r w:rsidRPr="00DD0C9B">
        <w:rPr>
          <w:rFonts w:asciiTheme="minorHAnsi" w:hAnsiTheme="minorHAnsi" w:cstheme="minorHAnsi"/>
          <w:sz w:val="18"/>
          <w:szCs w:val="18"/>
        </w:rPr>
        <w:t xml:space="preserve"> Rated Input Value – User input. Numerical value of the rated input. Must be equal to or less than value indicated on the CF1R.</w:t>
      </w:r>
    </w:p>
    <w:p w14:paraId="2EBFA53A" w14:textId="44B8A89E" w:rsidR="00B265DF" w:rsidRPr="00DD0C9B"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w:t>
      </w:r>
      <w:ins w:id="23" w:author="Markstrum, Alexis@Energy" w:date="2021-03-10T10:08:00Z">
        <w:r w:rsidR="00A57ABF">
          <w:rPr>
            <w:rFonts w:asciiTheme="minorHAnsi" w:hAnsiTheme="minorHAnsi" w:cstheme="minorHAnsi"/>
            <w:sz w:val="18"/>
            <w:szCs w:val="18"/>
          </w:rPr>
          <w:t>9</w:t>
        </w:r>
      </w:ins>
      <w:del w:id="24" w:author="Markstrum, Alexis@Energy" w:date="2021-03-10T10:08:00Z">
        <w:r w:rsidDel="00A57ABF">
          <w:rPr>
            <w:rFonts w:asciiTheme="minorHAnsi" w:hAnsiTheme="minorHAnsi" w:cstheme="minorHAnsi"/>
            <w:sz w:val="18"/>
            <w:szCs w:val="18"/>
          </w:rPr>
          <w:delText>8</w:delText>
        </w:r>
      </w:del>
      <w:r w:rsidR="00B265DF" w:rsidRPr="00DD0C9B">
        <w:rPr>
          <w:rFonts w:asciiTheme="minorHAnsi" w:hAnsiTheme="minorHAnsi" w:cstheme="minorHAnsi"/>
          <w:sz w:val="18"/>
          <w:szCs w:val="18"/>
        </w:rPr>
        <w:t xml:space="preserve"> Dwelling Unit DHW System Distribution Type - Reference information from </w:t>
      </w:r>
      <w:r w:rsidR="00254F4C">
        <w:rPr>
          <w:rFonts w:asciiTheme="minorHAnsi" w:hAnsiTheme="minorHAnsi" w:cstheme="minorHAnsi"/>
          <w:sz w:val="18"/>
          <w:szCs w:val="18"/>
        </w:rPr>
        <w:t>Table A</w:t>
      </w:r>
      <w:r w:rsidR="00B265DF" w:rsidRPr="00DD0C9B">
        <w:rPr>
          <w:rFonts w:asciiTheme="minorHAnsi" w:hAnsiTheme="minorHAnsi" w:cstheme="minorHAnsi"/>
          <w:sz w:val="18"/>
          <w:szCs w:val="18"/>
        </w:rPr>
        <w:t>.</w:t>
      </w:r>
    </w:p>
    <w:p w14:paraId="36C363FC" w14:textId="7C183482" w:rsidR="000E1923" w:rsidRDefault="00A57ABF" w:rsidP="00B265DF">
      <w:pPr>
        <w:keepNext/>
        <w:spacing w:after="0" w:line="240" w:lineRule="auto"/>
        <w:ind w:left="720" w:hanging="450"/>
        <w:rPr>
          <w:rFonts w:asciiTheme="minorHAnsi" w:hAnsiTheme="minorHAnsi" w:cstheme="minorHAnsi"/>
          <w:sz w:val="18"/>
          <w:szCs w:val="18"/>
        </w:rPr>
      </w:pPr>
      <w:ins w:id="25" w:author="Markstrum, Alexis@Energy" w:date="2021-03-10T10:08:00Z">
        <w:r>
          <w:rPr>
            <w:rFonts w:asciiTheme="minorHAnsi" w:hAnsiTheme="minorHAnsi" w:cstheme="minorHAnsi"/>
            <w:sz w:val="18"/>
            <w:szCs w:val="18"/>
          </w:rPr>
          <w:t>10</w:t>
        </w:r>
      </w:ins>
      <w:del w:id="26" w:author="Markstrum, Alexis@Energy" w:date="2021-03-10T10:08:00Z">
        <w:r w:rsidR="00237BB2" w:rsidDel="00A57ABF">
          <w:rPr>
            <w:rFonts w:asciiTheme="minorHAnsi" w:hAnsiTheme="minorHAnsi" w:cstheme="minorHAnsi"/>
            <w:sz w:val="18"/>
            <w:szCs w:val="18"/>
          </w:rPr>
          <w:delText>09</w:delText>
        </w:r>
      </w:del>
      <w:r w:rsidR="00237BB2" w:rsidRPr="00DD0C9B">
        <w:rPr>
          <w:rFonts w:asciiTheme="minorHAnsi" w:hAnsiTheme="minorHAnsi" w:cstheme="minorHAnsi"/>
          <w:sz w:val="18"/>
          <w:szCs w:val="18"/>
        </w:rPr>
        <w:t xml:space="preserve"> </w:t>
      </w:r>
      <w:r w:rsidR="000E1923" w:rsidRPr="00DD0C9B">
        <w:rPr>
          <w:rFonts w:asciiTheme="minorHAnsi" w:hAnsiTheme="minorHAnsi" w:cstheme="minorHAnsi"/>
          <w:sz w:val="18"/>
          <w:szCs w:val="18"/>
        </w:rPr>
        <w:t xml:space="preserve">Compact Distribution - </w:t>
      </w:r>
      <w:r w:rsidR="00A13BF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Table A</w:t>
      </w:r>
      <w:r w:rsidR="00A13BF1" w:rsidRPr="00DD0C9B">
        <w:rPr>
          <w:rFonts w:asciiTheme="minorHAnsi" w:hAnsiTheme="minorHAnsi" w:cstheme="minorHAnsi"/>
          <w:sz w:val="18"/>
          <w:szCs w:val="18"/>
        </w:rPr>
        <w:t>.</w:t>
      </w:r>
    </w:p>
    <w:p w14:paraId="59E04AF5" w14:textId="77777777" w:rsidR="008B40BE" w:rsidRPr="005828AE" w:rsidRDefault="008B40BE" w:rsidP="00B265DF">
      <w:pPr>
        <w:keepNext/>
        <w:spacing w:after="0" w:line="240" w:lineRule="auto"/>
        <w:ind w:left="720" w:hanging="450"/>
        <w:rPr>
          <w:rFonts w:asciiTheme="minorHAnsi" w:hAnsiTheme="minorHAnsi" w:cstheme="minorHAnsi"/>
          <w:sz w:val="18"/>
          <w:szCs w:val="18"/>
        </w:rPr>
      </w:pPr>
    </w:p>
    <w:p w14:paraId="5CEB65A8" w14:textId="6309CE91" w:rsidR="00F43FA8" w:rsidRPr="005828AE" w:rsidRDefault="008C7B33" w:rsidP="00F43FA8">
      <w:pPr>
        <w:keepNext/>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C</w:t>
      </w:r>
      <w:r w:rsidR="00F43FA8" w:rsidRPr="005828AE">
        <w:rPr>
          <w:rFonts w:asciiTheme="minorHAnsi" w:hAnsiTheme="minorHAnsi" w:cstheme="minorHAnsi"/>
          <w:b/>
          <w:sz w:val="18"/>
          <w:szCs w:val="18"/>
        </w:rPr>
        <w:t>. Design Dwelling Unit Water Heating Efficiency Information</w:t>
      </w:r>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6E59FD44" w14:textId="77777777" w:rsidR="00F43FA8" w:rsidRPr="005828AE" w:rsidRDefault="00F43FA8" w:rsidP="00F43FA8">
      <w:pPr>
        <w:keepNext/>
        <w:spacing w:after="0" w:line="240" w:lineRule="auto"/>
        <w:rPr>
          <w:rFonts w:asciiTheme="minorHAnsi" w:hAnsiTheme="minorHAnsi" w:cstheme="minorHAnsi"/>
          <w:b/>
          <w:sz w:val="18"/>
          <w:szCs w:val="18"/>
        </w:rPr>
      </w:pPr>
    </w:p>
    <w:p w14:paraId="09FFE7E1" w14:textId="0A467516" w:rsidR="00F43FA8" w:rsidRPr="005828AE" w:rsidRDefault="008C7B33" w:rsidP="00F43FA8">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D</w:t>
      </w:r>
      <w:r w:rsidR="00F43FA8" w:rsidRPr="005828AE">
        <w:rPr>
          <w:rFonts w:asciiTheme="minorHAnsi" w:hAnsiTheme="minorHAnsi" w:cstheme="minorHAnsi"/>
          <w:b/>
          <w:sz w:val="18"/>
          <w:szCs w:val="18"/>
        </w:rPr>
        <w:t>. Installed Dwelling Unit Water Heating Efficiency Information</w:t>
      </w:r>
    </w:p>
    <w:p w14:paraId="44C1EF4C" w14:textId="576958D9" w:rsidR="00F43FA8" w:rsidRPr="005828AE" w:rsidRDefault="00F43FA8" w:rsidP="00F43FA8">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r w:rsidR="00BD38A6">
        <w:rPr>
          <w:rFonts w:asciiTheme="minorHAnsi" w:hAnsiTheme="minorHAnsi" w:cstheme="minorHAnsi"/>
          <w:sz w:val="18"/>
          <w:szCs w:val="18"/>
        </w:rPr>
        <w:t>installed water heater</w:t>
      </w:r>
      <w:r w:rsidRPr="005828AE">
        <w:rPr>
          <w:rFonts w:asciiTheme="minorHAnsi" w:hAnsiTheme="minorHAnsi" w:cstheme="minorHAnsi"/>
          <w:sz w:val="18"/>
          <w:szCs w:val="18"/>
        </w:rPr>
        <w:t>.</w:t>
      </w:r>
      <w:r w:rsidR="003C1641" w:rsidRPr="005828AE">
        <w:rPr>
          <w:rFonts w:asciiTheme="minorHAnsi" w:hAnsiTheme="minorHAnsi" w:cstheme="minorHAnsi"/>
          <w:sz w:val="18"/>
          <w:szCs w:val="18"/>
        </w:rPr>
        <w:t xml:space="preserve">  Not applicable for central systems.</w:t>
      </w:r>
    </w:p>
    <w:p w14:paraId="755D51E1" w14:textId="2EBDC15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sz w:val="18"/>
          <w:szCs w:val="18"/>
        </w:rPr>
        <w:tab/>
        <w:t xml:space="preserve">01 Water Heating System ID or Name – Reference information from </w:t>
      </w:r>
      <w:r w:rsidR="00254F4C">
        <w:rPr>
          <w:rFonts w:asciiTheme="minorHAnsi" w:hAnsiTheme="minorHAnsi" w:cstheme="minorHAnsi"/>
          <w:sz w:val="18"/>
          <w:szCs w:val="18"/>
        </w:rPr>
        <w:t>Table A.</w:t>
      </w:r>
    </w:p>
    <w:p w14:paraId="51BCE0CC" w14:textId="7409A926" w:rsidR="00F43FA8" w:rsidRPr="005828AE" w:rsidRDefault="00F43FA8"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B265DF" w:rsidRPr="005828AE">
        <w:rPr>
          <w:rFonts w:asciiTheme="minorHAnsi" w:hAnsiTheme="minorHAnsi" w:cstheme="minorHAnsi"/>
          <w:sz w:val="18"/>
          <w:szCs w:val="18"/>
        </w:rPr>
        <w:t>2</w:t>
      </w:r>
      <w:r w:rsidRPr="005828AE">
        <w:rPr>
          <w:rFonts w:asciiTheme="minorHAnsi" w:hAnsiTheme="minorHAnsi" w:cstheme="minorHAnsi"/>
          <w:sz w:val="18"/>
          <w:szCs w:val="18"/>
        </w:rPr>
        <w:t xml:space="preserve"> Heating Efficiency Type – Reference information from </w:t>
      </w:r>
      <w:r w:rsidR="008E387F">
        <w:rPr>
          <w:rFonts w:asciiTheme="minorHAnsi" w:hAnsiTheme="minorHAnsi" w:cstheme="minorHAnsi"/>
          <w:sz w:val="18"/>
          <w:szCs w:val="18"/>
        </w:rPr>
        <w:t>Table C</w:t>
      </w:r>
      <w:r w:rsidRPr="005828AE">
        <w:rPr>
          <w:rFonts w:asciiTheme="minorHAnsi" w:hAnsiTheme="minorHAnsi" w:cstheme="minorHAnsi"/>
          <w:sz w:val="18"/>
          <w:szCs w:val="18"/>
        </w:rPr>
        <w:t>. Different efficiency types are Energy Factor, AFUE, UEF and Thermal Efficiency.</w:t>
      </w:r>
    </w:p>
    <w:p w14:paraId="5608E0A1" w14:textId="6A5EEE83" w:rsidR="00F43FA8" w:rsidRPr="005828AE" w:rsidRDefault="00B265DF" w:rsidP="00F43FA8">
      <w:pPr>
        <w:keepNext/>
        <w:spacing w:after="0" w:line="240" w:lineRule="auto"/>
        <w:ind w:left="720" w:hanging="450"/>
        <w:rPr>
          <w:rFonts w:asciiTheme="minorHAnsi" w:hAnsiTheme="minorHAnsi" w:cstheme="minorHAnsi"/>
          <w:b/>
          <w:sz w:val="18"/>
          <w:szCs w:val="18"/>
        </w:rPr>
      </w:pPr>
      <w:r w:rsidRPr="005828AE">
        <w:rPr>
          <w:rFonts w:asciiTheme="minorHAnsi" w:hAnsiTheme="minorHAnsi" w:cstheme="minorHAnsi"/>
          <w:sz w:val="18"/>
          <w:szCs w:val="18"/>
        </w:rPr>
        <w:t>03</w:t>
      </w:r>
      <w:r w:rsidR="00F43FA8" w:rsidRPr="005828AE">
        <w:rPr>
          <w:rFonts w:asciiTheme="minorHAnsi" w:hAnsiTheme="minorHAnsi" w:cstheme="minorHAnsi"/>
          <w:sz w:val="18"/>
          <w:szCs w:val="18"/>
        </w:rPr>
        <w:t xml:space="preserve"> Heating Efficiency Value – User input </w:t>
      </w:r>
      <w:r w:rsidR="008E387F">
        <w:rPr>
          <w:rFonts w:asciiTheme="minorHAnsi" w:hAnsiTheme="minorHAnsi" w:cstheme="minorHAnsi"/>
          <w:sz w:val="18"/>
          <w:szCs w:val="18"/>
        </w:rPr>
        <w:t>m</w:t>
      </w:r>
      <w:r w:rsidR="00F43FA8" w:rsidRPr="005828AE">
        <w:rPr>
          <w:rFonts w:asciiTheme="minorHAnsi" w:hAnsiTheme="minorHAnsi" w:cstheme="minorHAnsi"/>
          <w:sz w:val="18"/>
          <w:szCs w:val="18"/>
        </w:rPr>
        <w:t xml:space="preserve">ust be equal to or higher efficiency than value indicated on </w:t>
      </w:r>
      <w:r w:rsidR="008E387F">
        <w:rPr>
          <w:rFonts w:asciiTheme="minorHAnsi" w:hAnsiTheme="minorHAnsi" w:cstheme="minorHAnsi"/>
          <w:sz w:val="18"/>
          <w:szCs w:val="18"/>
        </w:rPr>
        <w:t>Table C</w:t>
      </w:r>
      <w:r w:rsidR="00F43FA8" w:rsidRPr="005828AE">
        <w:rPr>
          <w:rFonts w:asciiTheme="minorHAnsi" w:hAnsiTheme="minorHAnsi" w:cstheme="minorHAnsi"/>
          <w:sz w:val="18"/>
          <w:szCs w:val="18"/>
        </w:rPr>
        <w:t>.</w:t>
      </w:r>
    </w:p>
    <w:p w14:paraId="2D9E5742" w14:textId="7D0A3A07"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04</w:t>
      </w:r>
      <w:r w:rsidR="00F43FA8" w:rsidRPr="005828AE">
        <w:rPr>
          <w:rFonts w:asciiTheme="minorHAnsi" w:hAnsiTheme="minorHAnsi" w:cstheme="minorHAnsi"/>
          <w:sz w:val="18"/>
          <w:szCs w:val="18"/>
        </w:rPr>
        <w:t xml:space="preserve"> Standby Loss – User input. Must be equal to or less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2E863F7E" w14:textId="7B756655"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05 </w:t>
      </w:r>
      <w:r w:rsidR="00F43FA8" w:rsidRPr="005828AE">
        <w:rPr>
          <w:rFonts w:asciiTheme="minorHAnsi" w:hAnsiTheme="minorHAnsi" w:cstheme="minorHAnsi"/>
          <w:sz w:val="18"/>
          <w:szCs w:val="18"/>
        </w:rPr>
        <w:t>Exterior Insul</w:t>
      </w:r>
      <w:r w:rsidRPr="005828AE">
        <w:rPr>
          <w:rFonts w:asciiTheme="minorHAnsi" w:hAnsiTheme="minorHAnsi" w:cstheme="minorHAnsi"/>
          <w:sz w:val="18"/>
          <w:szCs w:val="18"/>
        </w:rPr>
        <w:t>ation</w:t>
      </w:r>
      <w:r w:rsidR="00F43FA8" w:rsidRPr="005828AE">
        <w:rPr>
          <w:rFonts w:asciiTheme="minorHAnsi" w:hAnsiTheme="minorHAnsi" w:cstheme="minorHAnsi"/>
          <w:sz w:val="18"/>
          <w:szCs w:val="18"/>
        </w:rPr>
        <w:t xml:space="preserve"> R-Value – User input. Must be equal to or higher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6874F251" w14:textId="795E8199" w:rsidR="003C1641" w:rsidRPr="005828AE" w:rsidRDefault="003C1641" w:rsidP="00B265DF">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8E387F">
        <w:rPr>
          <w:rFonts w:asciiTheme="minorHAnsi" w:hAnsiTheme="minorHAnsi" w:cstheme="minorHAnsi"/>
          <w:sz w:val="18"/>
          <w:szCs w:val="18"/>
        </w:rPr>
        <w:t>6</w:t>
      </w:r>
      <w:r w:rsidRPr="005828AE">
        <w:rPr>
          <w:rFonts w:asciiTheme="minorHAnsi" w:hAnsiTheme="minorHAnsi" w:cstheme="minorHAnsi"/>
          <w:sz w:val="18"/>
          <w:szCs w:val="18"/>
        </w:rPr>
        <w:t xml:space="preserve"> Water Heater Storage Volume (gal) – User input. </w:t>
      </w:r>
      <w:r w:rsidR="008E387F" w:rsidRPr="005828AE">
        <w:rPr>
          <w:rFonts w:asciiTheme="minorHAnsi" w:hAnsiTheme="minorHAnsi" w:cstheme="minorHAnsi"/>
          <w:sz w:val="18"/>
          <w:szCs w:val="18"/>
        </w:rPr>
        <w:t xml:space="preserve">Must be equal </w:t>
      </w:r>
      <w:r w:rsidR="008E387F">
        <w:rPr>
          <w:rFonts w:asciiTheme="minorHAnsi" w:hAnsiTheme="minorHAnsi" w:cstheme="minorHAnsi"/>
          <w:sz w:val="18"/>
          <w:szCs w:val="18"/>
        </w:rPr>
        <w:t xml:space="preserve">to 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r>
        <w:rPr>
          <w:rFonts w:asciiTheme="minorHAnsi" w:hAnsiTheme="minorHAnsi" w:cstheme="minorHAnsi"/>
          <w:sz w:val="18"/>
          <w:szCs w:val="18"/>
        </w:rPr>
        <w:t>value</w:t>
      </w:r>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7B8DA3DD" w14:textId="19A00C52" w:rsidR="002A76D1" w:rsidRPr="005828AE" w:rsidRDefault="008C7B33"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E</w:t>
      </w:r>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manufacturer information of the installed water heater(s). Require one line for each installed water heater</w:t>
      </w:r>
      <w:r w:rsidR="003C1641" w:rsidRPr="005828AE">
        <w:rPr>
          <w:rFonts w:asciiTheme="minorHAnsi" w:hAnsiTheme="minorHAnsi" w:cstheme="minorHAnsi"/>
          <w:sz w:val="18"/>
          <w:szCs w:val="18"/>
        </w:rPr>
        <w:t>.  Not applicable for central systems.</w:t>
      </w:r>
    </w:p>
    <w:p w14:paraId="7B8DA3E0" w14:textId="2C056CF9"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r w:rsidR="00F9082D">
        <w:rPr>
          <w:rFonts w:asciiTheme="minorHAnsi" w:hAnsiTheme="minorHAnsi" w:cstheme="minorHAnsi"/>
          <w:sz w:val="18"/>
          <w:szCs w:val="18"/>
        </w:rPr>
        <w:t>Table A</w:t>
      </w:r>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p>
    <w:p w14:paraId="4A170ADE" w14:textId="0EFCCD6A" w:rsidR="007667EA" w:rsidRDefault="007667EA" w:rsidP="003E2C33">
      <w:pPr>
        <w:spacing w:after="0" w:line="240" w:lineRule="auto"/>
        <w:rPr>
          <w:rFonts w:asciiTheme="minorHAnsi" w:hAnsiTheme="minorHAnsi" w:cstheme="minorHAnsi"/>
          <w:sz w:val="18"/>
          <w:szCs w:val="18"/>
        </w:rPr>
      </w:pPr>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p>
    <w:p w14:paraId="13610A6A" w14:textId="77777777" w:rsidR="003E2C33" w:rsidRPr="00542719" w:rsidRDefault="003E2C33" w:rsidP="003E2C33">
      <w:pPr>
        <w:spacing w:after="0" w:line="240" w:lineRule="auto"/>
        <w:rPr>
          <w:rFonts w:asciiTheme="minorHAnsi" w:hAnsiTheme="minorHAnsi" w:cstheme="minorHAnsi"/>
          <w:sz w:val="18"/>
          <w:szCs w:val="18"/>
        </w:rPr>
      </w:pPr>
    </w:p>
    <w:p w14:paraId="02D9A7BE" w14:textId="06777F42" w:rsidR="00E303B7" w:rsidRPr="005828AE" w:rsidRDefault="007667EA"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G</w:t>
      </w:r>
      <w:r w:rsidR="00B265DF" w:rsidRPr="005828AE">
        <w:rPr>
          <w:rFonts w:asciiTheme="minorHAnsi" w:hAnsiTheme="minorHAnsi" w:cstheme="minorHAnsi"/>
          <w:b/>
          <w:sz w:val="18"/>
          <w:szCs w:val="18"/>
        </w:rPr>
        <w:t xml:space="preserve">. </w:t>
      </w:r>
      <w:r w:rsidR="00E303B7">
        <w:rPr>
          <w:rFonts w:asciiTheme="minorHAnsi" w:hAnsiTheme="minorHAnsi" w:cstheme="minorHAnsi"/>
          <w:b/>
          <w:sz w:val="18"/>
          <w:szCs w:val="18"/>
        </w:rPr>
        <w:t xml:space="preserve"> </w:t>
      </w:r>
      <w:r w:rsidR="00E303B7" w:rsidRPr="001602AA">
        <w:rPr>
          <w:rFonts w:asciiTheme="minorHAnsi" w:hAnsiTheme="minorHAnsi" w:cstheme="minorHAnsi"/>
          <w:b/>
          <w:sz w:val="18"/>
          <w:szCs w:val="18"/>
        </w:rPr>
        <w:t xml:space="preserve">Compact </w:t>
      </w:r>
      <w:r w:rsidR="00E303B7">
        <w:rPr>
          <w:rFonts w:asciiTheme="minorHAnsi" w:hAnsiTheme="minorHAnsi" w:cstheme="minorHAnsi"/>
          <w:b/>
          <w:sz w:val="18"/>
          <w:szCs w:val="18"/>
        </w:rPr>
        <w:t>Hot Water</w:t>
      </w:r>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p>
    <w:p w14:paraId="57F6CDE5" w14:textId="7D37B07D" w:rsidR="000947DF"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performance compliance is used, this table lists the values used in the performance calculation and require no user input.</w:t>
      </w:r>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prescriptive compliance is used, fill out this table</w:t>
      </w:r>
      <w:r w:rsidR="00871C6C">
        <w:rPr>
          <w:rFonts w:asciiTheme="minorHAnsi" w:hAnsiTheme="minorHAnsi" w:cstheme="minorHAnsi"/>
          <w:sz w:val="18"/>
          <w:szCs w:val="18"/>
        </w:rPr>
        <w:t>.</w:t>
      </w:r>
    </w:p>
    <w:p w14:paraId="157FF86F" w14:textId="1241BB8E" w:rsidR="009075FA" w:rsidRPr="009075FA" w:rsidRDefault="000947DF" w:rsidP="00623BA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b/>
          <w:sz w:val="18"/>
          <w:szCs w:val="18"/>
        </w:rPr>
      </w:pPr>
      <w:r w:rsidRPr="009075FA">
        <w:rPr>
          <w:rFonts w:asciiTheme="minorHAnsi" w:hAnsiTheme="minorHAnsi" w:cstheme="minorHAnsi"/>
          <w:b/>
          <w:sz w:val="18"/>
          <w:szCs w:val="18"/>
        </w:rPr>
        <w:tab/>
      </w:r>
      <w:r w:rsidR="009075FA" w:rsidRPr="009075FA">
        <w:rPr>
          <w:rFonts w:asciiTheme="minorHAnsi" w:hAnsiTheme="minorHAnsi" w:cstheme="minorHAnsi"/>
          <w:b/>
          <w:sz w:val="18"/>
          <w:szCs w:val="18"/>
        </w:rPr>
        <w:t>01 Dwelling Name</w:t>
      </w:r>
    </w:p>
    <w:p w14:paraId="0A922BF1" w14:textId="0CCA931A" w:rsidR="00B265DF" w:rsidRPr="005828AE" w:rsidRDefault="00B265DF" w:rsidP="009075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2</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m</w:t>
      </w:r>
      <w:r w:rsidRPr="005828AE">
        <w:rPr>
          <w:rFonts w:asciiTheme="minorHAnsi" w:hAnsiTheme="minorHAnsi" w:cstheme="minorHAnsi"/>
          <w:sz w:val="18"/>
          <w:szCs w:val="18"/>
        </w:rPr>
        <w:t>a</w:t>
      </w:r>
      <w:r w:rsidR="000E1923" w:rsidRPr="005828AE">
        <w:rPr>
          <w:rFonts w:asciiTheme="minorHAnsi" w:hAnsiTheme="minorHAnsi" w:cstheme="minorHAnsi"/>
          <w:sz w:val="18"/>
          <w:szCs w:val="18"/>
        </w:rPr>
        <w:t>s</w:t>
      </w:r>
      <w:r w:rsidRPr="005828AE">
        <w:rPr>
          <w:rFonts w:asciiTheme="minorHAnsi" w:hAnsiTheme="minorHAnsi" w:cstheme="minorHAnsi"/>
          <w:sz w:val="18"/>
          <w:szCs w:val="18"/>
        </w:rPr>
        <w:t xml:space="preserve">ter </w:t>
      </w:r>
      <w:r w:rsidR="00871C6C">
        <w:rPr>
          <w:rFonts w:asciiTheme="minorHAnsi" w:hAnsiTheme="minorHAnsi" w:cstheme="minorHAnsi"/>
          <w:sz w:val="18"/>
          <w:szCs w:val="18"/>
        </w:rPr>
        <w:t>b</w:t>
      </w:r>
      <w:r w:rsidRPr="005828AE">
        <w:rPr>
          <w:rFonts w:asciiTheme="minorHAnsi" w:hAnsiTheme="minorHAnsi" w:cstheme="minorHAnsi"/>
          <w:sz w:val="18"/>
          <w:szCs w:val="18"/>
        </w:rPr>
        <w:t xml:space="preserve">ath distance of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623BA8">
        <w:rPr>
          <w:rFonts w:asciiTheme="minorHAnsi" w:hAnsiTheme="minorHAnsi" w:cstheme="minorHAnsi"/>
          <w:sz w:val="18"/>
          <w:szCs w:val="18"/>
        </w:rPr>
        <w:t xml:space="preserve"> </w:t>
      </w:r>
      <w:bookmarkStart w:id="27" w:name="_Hlk4150104"/>
      <w:r w:rsidR="00623BA8">
        <w:rPr>
          <w:rFonts w:asciiTheme="minorHAnsi" w:hAnsiTheme="minorHAnsi" w:cstheme="minorHAnsi"/>
          <w:sz w:val="18"/>
          <w:szCs w:val="18"/>
        </w:rPr>
        <w:t>For multiple water heaters, enter the distance to the closest water heater.</w:t>
      </w:r>
    </w:p>
    <w:bookmarkEnd w:id="27"/>
    <w:p w14:paraId="78F61EDE" w14:textId="42A3D31E" w:rsidR="00B265DF" w:rsidRPr="005828AE" w:rsidRDefault="00B265DF" w:rsidP="002752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3</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k</w:t>
      </w:r>
      <w:r w:rsidRPr="005828AE">
        <w:rPr>
          <w:rFonts w:asciiTheme="minorHAnsi" w:hAnsiTheme="minorHAnsi" w:cstheme="minorHAnsi"/>
          <w:sz w:val="18"/>
          <w:szCs w:val="18"/>
        </w:rPr>
        <w:t xml:space="preserve">itchen distance from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For multiple water heaters, enter the distance to the closest water heater.</w:t>
      </w:r>
    </w:p>
    <w:p w14:paraId="3AC5B67C" w14:textId="21E701C3" w:rsidR="00B265DF" w:rsidRPr="005828AE" w:rsidRDefault="00B265DF" w:rsidP="00B804A4">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5828AE">
        <w:rPr>
          <w:rFonts w:asciiTheme="minorHAnsi" w:hAnsiTheme="minorHAnsi" w:cstheme="minorHAnsi"/>
          <w:sz w:val="18"/>
          <w:szCs w:val="18"/>
        </w:rPr>
        <w:lastRenderedPageBreak/>
        <w:t>0</w:t>
      </w:r>
      <w:r w:rsidR="009075FA">
        <w:rPr>
          <w:rFonts w:asciiTheme="minorHAnsi" w:hAnsiTheme="minorHAnsi" w:cstheme="minorHAnsi"/>
          <w:sz w:val="18"/>
          <w:szCs w:val="18"/>
        </w:rPr>
        <w:t>4</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w:t>
      </w:r>
      <w:r w:rsidR="00871C6C">
        <w:rPr>
          <w:rFonts w:asciiTheme="minorHAnsi" w:hAnsiTheme="minorHAnsi" w:cstheme="minorHAnsi"/>
          <w:sz w:val="18"/>
          <w:szCs w:val="18"/>
        </w:rPr>
        <w:t>f</w:t>
      </w:r>
      <w:r w:rsidRPr="005828AE">
        <w:rPr>
          <w:rFonts w:asciiTheme="minorHAnsi" w:hAnsiTheme="minorHAnsi" w:cstheme="minorHAnsi"/>
          <w:sz w:val="18"/>
          <w:szCs w:val="18"/>
        </w:rPr>
        <w:t xml:space="preserve">urthest </w:t>
      </w:r>
      <w:r w:rsidR="00871C6C">
        <w:rPr>
          <w:rFonts w:asciiTheme="minorHAnsi" w:hAnsiTheme="minorHAnsi" w:cstheme="minorHAnsi"/>
          <w:sz w:val="18"/>
          <w:szCs w:val="18"/>
        </w:rPr>
        <w:t>t</w:t>
      </w:r>
      <w:r w:rsidRPr="005828AE">
        <w:rPr>
          <w:rFonts w:asciiTheme="minorHAnsi" w:hAnsiTheme="minorHAnsi" w:cstheme="minorHAnsi"/>
          <w:sz w:val="18"/>
          <w:szCs w:val="18"/>
        </w:rPr>
        <w:t xml:space="preserve">hird fixtures </w:t>
      </w:r>
      <w:r w:rsidR="000947DF" w:rsidRPr="005828AE">
        <w:rPr>
          <w:rFonts w:asciiTheme="minorHAnsi" w:hAnsiTheme="minorHAnsi" w:cstheme="minorHAnsi"/>
          <w:sz w:val="18"/>
          <w:szCs w:val="18"/>
        </w:rPr>
        <w:t xml:space="preserve">from fixture </w:t>
      </w:r>
      <w:r w:rsidRPr="005828AE">
        <w:rPr>
          <w:rFonts w:asciiTheme="minorHAnsi" w:hAnsiTheme="minorHAnsi" w:cstheme="minorHAnsi"/>
          <w:sz w:val="18"/>
          <w:szCs w:val="18"/>
        </w:rPr>
        <w:t xml:space="preserve">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w:t>
      </w:r>
      <w:r w:rsidR="000947DF" w:rsidRPr="005828AE">
        <w:rPr>
          <w:rFonts w:asciiTheme="minorHAnsi" w:hAnsiTheme="minorHAnsi" w:cstheme="minorHAnsi"/>
          <w:sz w:val="18"/>
          <w:szCs w:val="18"/>
        </w:rPr>
        <w:t xml:space="preserve">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w:t>
      </w:r>
      <w:bookmarkStart w:id="28" w:name="_Hlk4150129"/>
      <w:r w:rsidR="00623BA8">
        <w:rPr>
          <w:rFonts w:asciiTheme="minorHAnsi" w:hAnsiTheme="minorHAnsi" w:cstheme="minorHAnsi"/>
          <w:sz w:val="18"/>
          <w:szCs w:val="18"/>
        </w:rPr>
        <w:t xml:space="preserve">For multiple water heaters, </w:t>
      </w:r>
      <w:r w:rsidR="00B804A4">
        <w:rPr>
          <w:rFonts w:asciiTheme="minorHAnsi" w:hAnsiTheme="minorHAnsi" w:cstheme="minorHAnsi"/>
          <w:sz w:val="18"/>
          <w:szCs w:val="18"/>
        </w:rPr>
        <w:t xml:space="preserve">enter </w:t>
      </w:r>
      <w:r w:rsidR="00623BA8">
        <w:rPr>
          <w:rFonts w:asciiTheme="minorHAnsi" w:hAnsiTheme="minorHAnsi" w:cstheme="minorHAnsi"/>
          <w:sz w:val="18"/>
          <w:szCs w:val="18"/>
        </w:rPr>
        <w:t xml:space="preserve">the average of the furthest </w:t>
      </w:r>
      <w:r w:rsidR="00B804A4">
        <w:rPr>
          <w:rFonts w:asciiTheme="minorHAnsi" w:hAnsiTheme="minorHAnsi" w:cstheme="minorHAnsi"/>
          <w:sz w:val="18"/>
          <w:szCs w:val="18"/>
        </w:rPr>
        <w:t>distance of each water heater.</w:t>
      </w:r>
    </w:p>
    <w:bookmarkEnd w:id="28"/>
    <w:p w14:paraId="15517A98" w14:textId="7FE6D9F5"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5</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Weighted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74922AB9" w14:textId="5644919A"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6</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Qualification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7B8DA3EE" w14:textId="77777777"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002A76D1" w:rsidRPr="005828AE">
        <w:rPr>
          <w:rFonts w:asciiTheme="minorHAnsi" w:hAnsiTheme="minorHAnsi" w:cstheme="minorHAnsi"/>
          <w:b/>
          <w:sz w:val="18"/>
          <w:szCs w:val="18"/>
        </w:rPr>
        <w:t>. Parallel Piping Requirements</w:t>
      </w:r>
    </w:p>
    <w:p w14:paraId="7B8DA3EF" w14:textId="5BE6363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6B791C44" w:rsidR="000919BD" w:rsidRPr="005828AE" w:rsidRDefault="00B65824">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0919BD" w:rsidRPr="005828AE">
        <w:rPr>
          <w:rFonts w:asciiTheme="minorHAnsi" w:hAnsiTheme="minorHAnsi" w:cstheme="minorHAnsi"/>
          <w:b/>
          <w:sz w:val="18"/>
          <w:szCs w:val="18"/>
        </w:rPr>
        <w:t>. Point of Use Requirements</w:t>
      </w:r>
    </w:p>
    <w:p w14:paraId="716C8590" w14:textId="0F4352DD"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4CE95FE" w:rsidR="00067655"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67655" w:rsidRPr="005828AE">
        <w:rPr>
          <w:rFonts w:asciiTheme="minorHAnsi" w:hAnsiTheme="minorHAnsi" w:cstheme="minorHAnsi"/>
          <w:b/>
          <w:sz w:val="18"/>
          <w:szCs w:val="18"/>
        </w:rPr>
        <w:t>. Mandatory Requirements for all Recirculation System</w:t>
      </w:r>
    </w:p>
    <w:p w14:paraId="76E01337" w14:textId="5C6FC5EF" w:rsidR="00067655" w:rsidRPr="005828AE" w:rsidRDefault="00067655" w:rsidP="002A76D1">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The requirements of this table apply to all recirculation systems listed below.</w:t>
      </w:r>
    </w:p>
    <w:p w14:paraId="1FDCEF13" w14:textId="77777777" w:rsidR="00067655" w:rsidRPr="005828AE" w:rsidRDefault="00067655" w:rsidP="002A76D1">
      <w:pPr>
        <w:autoSpaceDE w:val="0"/>
        <w:autoSpaceDN w:val="0"/>
        <w:adjustRightInd w:val="0"/>
        <w:spacing w:after="0" w:line="240" w:lineRule="auto"/>
        <w:rPr>
          <w:rFonts w:asciiTheme="minorHAnsi" w:hAnsiTheme="minorHAnsi" w:cstheme="minorHAnsi"/>
          <w:b/>
          <w:sz w:val="18"/>
          <w:szCs w:val="18"/>
        </w:rPr>
      </w:pPr>
    </w:p>
    <w:p w14:paraId="7B8DA3F1" w14:textId="1F5AF667" w:rsidR="002A76D1"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712C267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6DA5A236" w:rsidR="002A76D1" w:rsidRPr="005828AE" w:rsidRDefault="00B65824"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Pr>
          <w:rFonts w:asciiTheme="minorHAnsi" w:hAnsiTheme="minorHAnsi" w:cstheme="minorHAnsi"/>
          <w:b/>
          <w:sz w:val="18"/>
          <w:szCs w:val="18"/>
        </w:rPr>
        <w:t>L</w:t>
      </w:r>
      <w:r w:rsidR="002A76D1" w:rsidRPr="005828AE">
        <w:rPr>
          <w:rFonts w:asciiTheme="minorHAnsi" w:hAnsiTheme="minorHAnsi" w:cstheme="minorHAnsi"/>
          <w:b/>
          <w:sz w:val="18"/>
          <w:szCs w:val="18"/>
        </w:rPr>
        <w:t>. Demand Recirculation Manual Control</w:t>
      </w:r>
      <w:r w:rsidR="002E0750" w:rsidRPr="005828AE">
        <w:rPr>
          <w:rFonts w:asciiTheme="minorHAnsi" w:hAnsiTheme="minorHAnsi" w:cstheme="minorHAnsi"/>
          <w:b/>
          <w:sz w:val="18"/>
          <w:szCs w:val="18"/>
        </w:rPr>
        <w:t>/Sensor Control</w:t>
      </w:r>
      <w:r w:rsidR="002A76D1" w:rsidRPr="005828AE">
        <w:rPr>
          <w:rFonts w:asciiTheme="minorHAnsi" w:hAnsiTheme="minorHAnsi" w:cstheme="minorHAnsi"/>
          <w:b/>
          <w:sz w:val="18"/>
          <w:szCs w:val="18"/>
        </w:rPr>
        <w:t xml:space="preserve"> Requirements</w:t>
      </w:r>
    </w:p>
    <w:p w14:paraId="7B8DA3F5" w14:textId="099468F8"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Demand Recirculation Manual Control</w:t>
      </w:r>
      <w:r w:rsidR="000355C2" w:rsidRPr="005828AE">
        <w:rPr>
          <w:rFonts w:asciiTheme="minorHAnsi" w:hAnsiTheme="minorHAnsi" w:cstheme="minorHAnsi"/>
          <w:b/>
          <w:sz w:val="18"/>
          <w:szCs w:val="18"/>
        </w:rPr>
        <w:t xml:space="preserve"> </w:t>
      </w:r>
      <w:r w:rsidR="003B4A3E">
        <w:rPr>
          <w:rFonts w:asciiTheme="minorHAnsi" w:hAnsiTheme="minorHAnsi" w:cstheme="minorHAnsi"/>
          <w:sz w:val="18"/>
          <w:szCs w:val="18"/>
        </w:rPr>
        <w:t xml:space="preserve">or </w:t>
      </w:r>
      <w:r w:rsidR="000355C2" w:rsidRPr="005828AE">
        <w:rPr>
          <w:rFonts w:asciiTheme="minorHAnsi" w:hAnsiTheme="minorHAnsi" w:cstheme="minorHAnsi"/>
          <w:b/>
          <w:sz w:val="18"/>
          <w:szCs w:val="18"/>
        </w:rPr>
        <w:t>Demand Recirculation Senor Control</w:t>
      </w:r>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r w:rsidR="00067655" w:rsidRPr="005828AE">
        <w:rPr>
          <w:rFonts w:asciiTheme="minorHAnsi" w:hAnsiTheme="minorHAnsi" w:cstheme="minorHAnsi"/>
          <w:sz w:val="18"/>
          <w:szCs w:val="18"/>
        </w:rPr>
        <w:t xml:space="preserve"> 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21C1223F" w14:textId="77777777" w:rsidR="002212BA" w:rsidRPr="00CE7952" w:rsidRDefault="002212BA">
      <w:pPr>
        <w:spacing w:after="0" w:line="240" w:lineRule="auto"/>
        <w:rPr>
          <w:rFonts w:asciiTheme="minorHAnsi" w:hAnsiTheme="minorHAnsi" w:cstheme="minorHAnsi"/>
          <w:b/>
          <w:sz w:val="20"/>
          <w:szCs w:val="20"/>
        </w:rPr>
        <w:sectPr w:rsidR="002212BA" w:rsidRPr="00CE7952" w:rsidSect="002212BA">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360"/>
        </w:sect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2"/>
        <w:gridCol w:w="904"/>
        <w:gridCol w:w="913"/>
        <w:gridCol w:w="1319"/>
        <w:gridCol w:w="997"/>
        <w:gridCol w:w="902"/>
        <w:gridCol w:w="1066"/>
        <w:gridCol w:w="1092"/>
        <w:gridCol w:w="1217"/>
        <w:gridCol w:w="1478"/>
      </w:tblGrid>
      <w:tr w:rsidR="00F8218D" w:rsidRPr="009E01FE" w14:paraId="64A96A83" w14:textId="77777777" w:rsidTr="00F8218D">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4C22DC49" w14:textId="268625FB"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lastRenderedPageBreak/>
              <w:t xml:space="preserve">A. Design Dwelling Unit Water Heating Systems Information </w:t>
            </w:r>
          </w:p>
          <w:p w14:paraId="7069C378" w14:textId="77777777" w:rsidR="00F8218D" w:rsidRPr="005828AE" w:rsidRDefault="00F8218D" w:rsidP="00CC2C76">
            <w:pPr>
              <w:keepNext/>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p>
          <w:p w14:paraId="77146667" w14:textId="08CC4E10" w:rsidR="00F8218D" w:rsidRDefault="00F8218D" w:rsidP="00DD574D">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5828AE">
              <w:rPr>
                <w:rFonts w:asciiTheme="minorHAnsi" w:hAnsiTheme="minorHAnsi" w:cstheme="minorHAnsi"/>
                <w:sz w:val="18"/>
                <w:szCs w:val="20"/>
              </w:rPr>
              <w:t>&lt;&lt;</w:t>
            </w:r>
            <w:r w:rsidR="00DD574D">
              <w:rPr>
                <w:rFonts w:asciiTheme="minorHAnsi" w:hAnsiTheme="minorHAnsi" w:cstheme="minorHAnsi"/>
                <w:sz w:val="18"/>
                <w:szCs w:val="20"/>
              </w:rPr>
              <w:t xml:space="preserve">require one row of data for each </w:t>
            </w:r>
            <w:r w:rsidR="007D0544">
              <w:rPr>
                <w:rFonts w:asciiTheme="minorHAnsi" w:hAnsiTheme="minorHAnsi" w:cstheme="minorHAnsi"/>
                <w:sz w:val="18"/>
                <w:szCs w:val="20"/>
              </w:rPr>
              <w:t xml:space="preserve">non-HERS </w:t>
            </w:r>
            <w:r w:rsidR="00DD574D">
              <w:rPr>
                <w:rFonts w:asciiTheme="minorHAnsi" w:hAnsiTheme="minorHAnsi" w:cstheme="minorHAnsi"/>
                <w:sz w:val="18"/>
                <w:szCs w:val="20"/>
              </w:rPr>
              <w:t>water heater identified on the CF1R</w:t>
            </w:r>
            <w:r w:rsidRPr="005828AE">
              <w:rPr>
                <w:rFonts w:asciiTheme="minorHAnsi" w:hAnsiTheme="minorHAnsi" w:cstheme="minorHAnsi"/>
                <w:sz w:val="18"/>
                <w:szCs w:val="20"/>
              </w:rPr>
              <w:t>&gt;&gt;</w:t>
            </w:r>
          </w:p>
        </w:tc>
      </w:tr>
      <w:tr w:rsidR="00F8218D" w:rsidRPr="009E01FE" w14:paraId="4C006CC8" w14:textId="2B95C0FD" w:rsidTr="002332A3">
        <w:trPr>
          <w:cantSplit/>
          <w:trHeight w:val="277"/>
        </w:trPr>
        <w:tc>
          <w:tcPr>
            <w:tcW w:w="418" w:type="pct"/>
            <w:tcBorders>
              <w:top w:val="single" w:sz="4" w:space="0" w:color="auto"/>
              <w:left w:val="single" w:sz="4" w:space="0" w:color="auto"/>
              <w:bottom w:val="single" w:sz="4" w:space="0" w:color="auto"/>
              <w:right w:val="single" w:sz="4" w:space="0" w:color="auto"/>
            </w:tcBorders>
          </w:tcPr>
          <w:p w14:paraId="0057FA41" w14:textId="1967AE0D"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01</w:t>
            </w:r>
          </w:p>
        </w:tc>
        <w:tc>
          <w:tcPr>
            <w:tcW w:w="419" w:type="pct"/>
            <w:tcBorders>
              <w:top w:val="single" w:sz="4" w:space="0" w:color="auto"/>
              <w:left w:val="single" w:sz="4" w:space="0" w:color="auto"/>
              <w:bottom w:val="single" w:sz="4" w:space="0" w:color="auto"/>
              <w:right w:val="single" w:sz="4" w:space="0" w:color="auto"/>
            </w:tcBorders>
            <w:vAlign w:val="center"/>
          </w:tcPr>
          <w:p w14:paraId="7817E326" w14:textId="1F9295B1"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2</w:t>
            </w:r>
          </w:p>
        </w:tc>
        <w:tc>
          <w:tcPr>
            <w:tcW w:w="423" w:type="pct"/>
            <w:tcBorders>
              <w:top w:val="single" w:sz="4" w:space="0" w:color="auto"/>
              <w:left w:val="single" w:sz="4" w:space="0" w:color="auto"/>
              <w:bottom w:val="single" w:sz="4" w:space="0" w:color="auto"/>
              <w:right w:val="single" w:sz="4" w:space="0" w:color="auto"/>
            </w:tcBorders>
            <w:vAlign w:val="center"/>
          </w:tcPr>
          <w:p w14:paraId="4772111B" w14:textId="55856B7C"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3</w:t>
            </w:r>
          </w:p>
        </w:tc>
        <w:tc>
          <w:tcPr>
            <w:tcW w:w="611" w:type="pct"/>
            <w:tcBorders>
              <w:top w:val="single" w:sz="4" w:space="0" w:color="auto"/>
              <w:left w:val="single" w:sz="4" w:space="0" w:color="auto"/>
              <w:bottom w:val="single" w:sz="4" w:space="0" w:color="auto"/>
              <w:right w:val="single" w:sz="4" w:space="0" w:color="auto"/>
            </w:tcBorders>
            <w:vAlign w:val="center"/>
          </w:tcPr>
          <w:p w14:paraId="7E070CA6" w14:textId="7A79591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4</w:t>
            </w:r>
          </w:p>
        </w:tc>
        <w:tc>
          <w:tcPr>
            <w:tcW w:w="462" w:type="pct"/>
            <w:tcBorders>
              <w:top w:val="single" w:sz="4" w:space="0" w:color="auto"/>
              <w:left w:val="single" w:sz="4" w:space="0" w:color="auto"/>
              <w:bottom w:val="single" w:sz="4" w:space="0" w:color="auto"/>
              <w:right w:val="single" w:sz="4" w:space="0" w:color="auto"/>
            </w:tcBorders>
            <w:vAlign w:val="center"/>
          </w:tcPr>
          <w:p w14:paraId="6F7D4652" w14:textId="1C5CFBB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5</w:t>
            </w:r>
          </w:p>
        </w:tc>
        <w:tc>
          <w:tcPr>
            <w:tcW w:w="418" w:type="pct"/>
            <w:tcBorders>
              <w:top w:val="single" w:sz="4" w:space="0" w:color="auto"/>
              <w:left w:val="single" w:sz="4" w:space="0" w:color="auto"/>
              <w:bottom w:val="single" w:sz="4" w:space="0" w:color="auto"/>
              <w:right w:val="single" w:sz="4" w:space="0" w:color="auto"/>
            </w:tcBorders>
            <w:vAlign w:val="center"/>
          </w:tcPr>
          <w:p w14:paraId="71E0F86F" w14:textId="363256B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6</w:t>
            </w:r>
          </w:p>
        </w:tc>
        <w:tc>
          <w:tcPr>
            <w:tcW w:w="494" w:type="pct"/>
            <w:tcBorders>
              <w:top w:val="single" w:sz="4" w:space="0" w:color="auto"/>
              <w:left w:val="single" w:sz="4" w:space="0" w:color="auto"/>
              <w:bottom w:val="single" w:sz="4" w:space="0" w:color="auto"/>
              <w:right w:val="single" w:sz="4" w:space="0" w:color="auto"/>
            </w:tcBorders>
            <w:vAlign w:val="center"/>
          </w:tcPr>
          <w:p w14:paraId="5EA7B85A" w14:textId="44351773"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c>
          <w:tcPr>
            <w:tcW w:w="506" w:type="pct"/>
            <w:tcBorders>
              <w:top w:val="single" w:sz="4" w:space="0" w:color="auto"/>
              <w:left w:val="single" w:sz="4" w:space="0" w:color="auto"/>
              <w:bottom w:val="single" w:sz="4" w:space="0" w:color="auto"/>
              <w:right w:val="single" w:sz="4" w:space="0" w:color="auto"/>
            </w:tcBorders>
            <w:vAlign w:val="center"/>
          </w:tcPr>
          <w:p w14:paraId="6358429D" w14:textId="43D16B5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8</w:t>
            </w:r>
          </w:p>
        </w:tc>
        <w:tc>
          <w:tcPr>
            <w:tcW w:w="564" w:type="pct"/>
            <w:tcBorders>
              <w:top w:val="single" w:sz="4" w:space="0" w:color="auto"/>
              <w:left w:val="single" w:sz="4" w:space="0" w:color="auto"/>
              <w:bottom w:val="single" w:sz="4" w:space="0" w:color="auto"/>
              <w:right w:val="single" w:sz="4" w:space="0" w:color="auto"/>
            </w:tcBorders>
          </w:tcPr>
          <w:p w14:paraId="43466C34" w14:textId="147022D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09</w:t>
            </w:r>
          </w:p>
        </w:tc>
        <w:tc>
          <w:tcPr>
            <w:tcW w:w="685" w:type="pct"/>
            <w:tcBorders>
              <w:top w:val="single" w:sz="4" w:space="0" w:color="auto"/>
              <w:left w:val="single" w:sz="4" w:space="0" w:color="auto"/>
              <w:bottom w:val="single" w:sz="4" w:space="0" w:color="auto"/>
              <w:right w:val="single" w:sz="4" w:space="0" w:color="auto"/>
            </w:tcBorders>
          </w:tcPr>
          <w:p w14:paraId="2B1969AD" w14:textId="6773DB1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10</w:t>
            </w:r>
          </w:p>
        </w:tc>
      </w:tr>
      <w:tr w:rsidR="00F8218D" w:rsidRPr="009E01FE" w14:paraId="0EB48572" w14:textId="08F7DB6E" w:rsidTr="002332A3">
        <w:trPr>
          <w:cantSplit/>
          <w:trHeight w:val="288"/>
        </w:trPr>
        <w:tc>
          <w:tcPr>
            <w:tcW w:w="418" w:type="pct"/>
            <w:tcBorders>
              <w:top w:val="single" w:sz="4" w:space="0" w:color="auto"/>
              <w:left w:val="single" w:sz="4" w:space="0" w:color="auto"/>
              <w:bottom w:val="single" w:sz="4" w:space="0" w:color="auto"/>
              <w:right w:val="single" w:sz="4" w:space="0" w:color="auto"/>
            </w:tcBorders>
            <w:vAlign w:val="bottom"/>
          </w:tcPr>
          <w:p w14:paraId="04C824DD" w14:textId="55D8BB0C" w:rsidR="00F8218D" w:rsidRPr="005828AE" w:rsidRDefault="00F8218D" w:rsidP="00F821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Dwelling Unit Name</w:t>
            </w:r>
          </w:p>
        </w:tc>
        <w:tc>
          <w:tcPr>
            <w:tcW w:w="419" w:type="pct"/>
            <w:tcBorders>
              <w:top w:val="single" w:sz="4" w:space="0" w:color="auto"/>
              <w:left w:val="single" w:sz="4" w:space="0" w:color="auto"/>
              <w:bottom w:val="single" w:sz="4" w:space="0" w:color="auto"/>
              <w:right w:val="single" w:sz="4" w:space="0" w:color="auto"/>
            </w:tcBorders>
            <w:vAlign w:val="bottom"/>
          </w:tcPr>
          <w:p w14:paraId="475A1623" w14:textId="4A283D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ID or Name</w:t>
            </w:r>
          </w:p>
        </w:tc>
        <w:tc>
          <w:tcPr>
            <w:tcW w:w="423" w:type="pct"/>
            <w:tcBorders>
              <w:top w:val="single" w:sz="4" w:space="0" w:color="auto"/>
              <w:left w:val="single" w:sz="4" w:space="0" w:color="auto"/>
              <w:bottom w:val="single" w:sz="4" w:space="0" w:color="auto"/>
              <w:right w:val="single" w:sz="4" w:space="0" w:color="auto"/>
            </w:tcBorders>
            <w:vAlign w:val="bottom"/>
          </w:tcPr>
          <w:p w14:paraId="6610229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Type</w:t>
            </w:r>
          </w:p>
        </w:tc>
        <w:tc>
          <w:tcPr>
            <w:tcW w:w="611" w:type="pct"/>
            <w:tcBorders>
              <w:top w:val="single" w:sz="4" w:space="0" w:color="auto"/>
              <w:left w:val="single" w:sz="4" w:space="0" w:color="auto"/>
              <w:bottom w:val="single" w:sz="4" w:space="0" w:color="auto"/>
              <w:right w:val="single" w:sz="4" w:space="0" w:color="auto"/>
            </w:tcBorders>
            <w:vAlign w:val="bottom"/>
          </w:tcPr>
          <w:p w14:paraId="140CE27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Heater Type</w:t>
            </w:r>
          </w:p>
        </w:tc>
        <w:tc>
          <w:tcPr>
            <w:tcW w:w="462" w:type="pct"/>
            <w:tcBorders>
              <w:top w:val="single" w:sz="4" w:space="0" w:color="auto"/>
              <w:left w:val="single" w:sz="4" w:space="0" w:color="auto"/>
              <w:bottom w:val="single" w:sz="4" w:space="0" w:color="auto"/>
              <w:right w:val="single" w:sz="4" w:space="0" w:color="auto"/>
            </w:tcBorders>
            <w:vAlign w:val="bottom"/>
          </w:tcPr>
          <w:p w14:paraId="4D57B0C3" w14:textId="1DD60336"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 of</w:t>
            </w:r>
            <w:ins w:id="31" w:author="Markstrum, Alexis@Energy" w:date="2021-03-10T10:04:00Z">
              <w:r w:rsidR="006D7631">
                <w:rPr>
                  <w:rFonts w:asciiTheme="minorHAnsi" w:eastAsia="Times New Roman" w:hAnsiTheme="minorHAnsi" w:cstheme="minorHAnsi"/>
                  <w:sz w:val="18"/>
                  <w:szCs w:val="18"/>
                </w:rPr>
                <w:t xml:space="preserve"> </w:t>
              </w:r>
              <w:r w:rsidR="002332A3">
                <w:rPr>
                  <w:rFonts w:asciiTheme="minorHAnsi" w:eastAsia="Times New Roman" w:hAnsiTheme="minorHAnsi" w:cstheme="minorHAnsi"/>
                  <w:sz w:val="18"/>
                  <w:szCs w:val="18"/>
                </w:rPr>
                <w:t xml:space="preserve">Like (or Identical) </w:t>
              </w:r>
            </w:ins>
            <w:r w:rsidRPr="005828AE">
              <w:rPr>
                <w:rFonts w:asciiTheme="minorHAnsi" w:eastAsia="Times New Roman" w:hAnsiTheme="minorHAnsi" w:cstheme="minorHAnsi"/>
                <w:sz w:val="18"/>
                <w:szCs w:val="18"/>
              </w:rPr>
              <w:t xml:space="preserve"> Water Heaters in System</w:t>
            </w:r>
          </w:p>
        </w:tc>
        <w:tc>
          <w:tcPr>
            <w:tcW w:w="418" w:type="pct"/>
            <w:tcBorders>
              <w:top w:val="single" w:sz="4" w:space="0" w:color="auto"/>
              <w:left w:val="single" w:sz="4" w:space="0" w:color="auto"/>
              <w:bottom w:val="single" w:sz="4" w:space="0" w:color="auto"/>
              <w:right w:val="single" w:sz="4" w:space="0" w:color="auto"/>
            </w:tcBorders>
            <w:vAlign w:val="bottom"/>
          </w:tcPr>
          <w:p w14:paraId="15A53268"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Fuel Type</w:t>
            </w:r>
          </w:p>
        </w:tc>
        <w:tc>
          <w:tcPr>
            <w:tcW w:w="494" w:type="pct"/>
            <w:tcBorders>
              <w:top w:val="single" w:sz="4" w:space="0" w:color="auto"/>
              <w:left w:val="single" w:sz="4" w:space="0" w:color="auto"/>
              <w:bottom w:val="single" w:sz="4" w:space="0" w:color="auto"/>
              <w:right w:val="single" w:sz="4" w:space="0" w:color="auto"/>
            </w:tcBorders>
            <w:vAlign w:val="bottom"/>
          </w:tcPr>
          <w:p w14:paraId="7D8B74FA"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Type</w:t>
            </w:r>
          </w:p>
        </w:tc>
        <w:tc>
          <w:tcPr>
            <w:tcW w:w="506" w:type="pct"/>
            <w:tcBorders>
              <w:top w:val="single" w:sz="4" w:space="0" w:color="auto"/>
              <w:left w:val="single" w:sz="4" w:space="0" w:color="auto"/>
              <w:bottom w:val="single" w:sz="4" w:space="0" w:color="auto"/>
              <w:right w:val="single" w:sz="4" w:space="0" w:color="auto"/>
            </w:tcBorders>
            <w:vAlign w:val="bottom"/>
          </w:tcPr>
          <w:p w14:paraId="6A13A52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Value</w:t>
            </w:r>
          </w:p>
        </w:tc>
        <w:tc>
          <w:tcPr>
            <w:tcW w:w="564" w:type="pct"/>
            <w:tcBorders>
              <w:top w:val="single" w:sz="4" w:space="0" w:color="auto"/>
              <w:left w:val="single" w:sz="4" w:space="0" w:color="auto"/>
              <w:bottom w:val="single" w:sz="4" w:space="0" w:color="auto"/>
              <w:right w:val="single" w:sz="4" w:space="0" w:color="auto"/>
            </w:tcBorders>
            <w:vAlign w:val="bottom"/>
          </w:tcPr>
          <w:p w14:paraId="28EC4A0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Dwelling Unit DHW System</w:t>
            </w:r>
          </w:p>
          <w:p w14:paraId="674EE8DC" w14:textId="0BE1C90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Distribution Type</w:t>
            </w:r>
          </w:p>
        </w:tc>
        <w:tc>
          <w:tcPr>
            <w:tcW w:w="685" w:type="pct"/>
            <w:tcBorders>
              <w:top w:val="single" w:sz="4" w:space="0" w:color="auto"/>
              <w:left w:val="single" w:sz="4" w:space="0" w:color="auto"/>
              <w:bottom w:val="single" w:sz="4" w:space="0" w:color="auto"/>
              <w:right w:val="single" w:sz="4" w:space="0" w:color="auto"/>
            </w:tcBorders>
            <w:vAlign w:val="bottom"/>
          </w:tcPr>
          <w:p w14:paraId="27A9CCAD" w14:textId="71A37BC8"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Compact Distrib</w:t>
            </w:r>
            <w:r>
              <w:rPr>
                <w:rFonts w:asciiTheme="minorHAnsi" w:eastAsia="Times New Roman" w:hAnsiTheme="minorHAnsi" w:cstheme="minorHAnsi"/>
                <w:sz w:val="18"/>
                <w:szCs w:val="18"/>
              </w:rPr>
              <w:t>.</w:t>
            </w:r>
          </w:p>
        </w:tc>
      </w:tr>
      <w:tr w:rsidR="00F8218D" w:rsidRPr="009E01FE" w14:paraId="16A86729" w14:textId="381DC7CA" w:rsidTr="002332A3">
        <w:trPr>
          <w:cantSplit/>
          <w:trHeight w:val="246"/>
        </w:trPr>
        <w:tc>
          <w:tcPr>
            <w:tcW w:w="418" w:type="pct"/>
            <w:tcBorders>
              <w:top w:val="single" w:sz="4" w:space="0" w:color="auto"/>
              <w:left w:val="single" w:sz="4" w:space="0" w:color="auto"/>
              <w:bottom w:val="single" w:sz="4" w:space="0" w:color="auto"/>
              <w:right w:val="single" w:sz="4" w:space="0" w:color="auto"/>
            </w:tcBorders>
          </w:tcPr>
          <w:p w14:paraId="24D59ACF" w14:textId="0B0DDA86" w:rsidR="00F8218D" w:rsidRPr="005828AE" w:rsidRDefault="00163E4E" w:rsidP="00F5300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&lt;&lt;reference value from CF1R;</w:t>
            </w:r>
            <w:r w:rsidR="00F8218D">
              <w:rPr>
                <w:rFonts w:asciiTheme="minorHAnsi" w:eastAsia="Times New Roman" w:hAnsiTheme="minorHAnsi" w:cstheme="minorHAnsi"/>
                <w:sz w:val="16"/>
                <w:szCs w:val="20"/>
              </w:rPr>
              <w:t xml:space="preserve"> if Single Family, then value = </w:t>
            </w:r>
            <w:r w:rsidR="00F53007">
              <w:rPr>
                <w:rFonts w:asciiTheme="minorHAnsi" w:eastAsia="Times New Roman" w:hAnsiTheme="minorHAnsi" w:cstheme="minorHAnsi"/>
                <w:sz w:val="16"/>
                <w:szCs w:val="20"/>
              </w:rPr>
              <w:t>Single Family</w:t>
            </w:r>
            <w:r w:rsidR="00F8218D">
              <w:rPr>
                <w:rFonts w:asciiTheme="minorHAnsi" w:eastAsia="Times New Roman" w:hAnsiTheme="minorHAnsi" w:cstheme="minorHAnsi"/>
                <w:sz w:val="16"/>
                <w:szCs w:val="20"/>
              </w:rPr>
              <w:t xml:space="preserve">&gt;&gt; </w:t>
            </w:r>
          </w:p>
        </w:tc>
        <w:tc>
          <w:tcPr>
            <w:tcW w:w="419" w:type="pct"/>
            <w:tcBorders>
              <w:top w:val="single" w:sz="4" w:space="0" w:color="auto"/>
              <w:left w:val="single" w:sz="4" w:space="0" w:color="auto"/>
              <w:bottom w:val="single" w:sz="4" w:space="0" w:color="auto"/>
              <w:right w:val="single" w:sz="4" w:space="0" w:color="auto"/>
            </w:tcBorders>
          </w:tcPr>
          <w:p w14:paraId="3E700E93" w14:textId="21C8CC88" w:rsidR="00F8218D" w:rsidRPr="005828AE" w:rsidRDefault="00F8218D" w:rsidP="00B44C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&gt;&gt;</w:t>
            </w:r>
          </w:p>
        </w:tc>
        <w:tc>
          <w:tcPr>
            <w:tcW w:w="423" w:type="pct"/>
            <w:tcBorders>
              <w:top w:val="single" w:sz="4" w:space="0" w:color="auto"/>
              <w:left w:val="single" w:sz="4" w:space="0" w:color="auto"/>
              <w:bottom w:val="single" w:sz="4" w:space="0" w:color="auto"/>
              <w:right w:val="single" w:sz="4" w:space="0" w:color="auto"/>
            </w:tcBorders>
          </w:tcPr>
          <w:p w14:paraId="340A7134"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0FA5AF5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w:t>
            </w:r>
          </w:p>
          <w:p w14:paraId="624428BE" w14:textId="77777777" w:rsidR="00F8218D" w:rsidRPr="005828AE" w:rsidRDefault="00F8218D" w:rsidP="00CC2C7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DHW, </w:t>
            </w:r>
          </w:p>
          <w:p w14:paraId="6BEC0507" w14:textId="467CDB61"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Combined Hydronic, Hydronic</w:t>
            </w:r>
            <w:r>
              <w:rPr>
                <w:rFonts w:asciiTheme="minorHAnsi" w:eastAsia="Times New Roman" w:hAnsiTheme="minorHAnsi" w:cstheme="minorHAnsi"/>
                <w:sz w:val="16"/>
                <w:szCs w:val="20"/>
              </w:rPr>
              <w:t>&gt;&gt;</w:t>
            </w:r>
            <w:r w:rsidRPr="005828AE">
              <w:rPr>
                <w:rFonts w:asciiTheme="minorHAnsi" w:eastAsia="Times New Roman" w:hAnsiTheme="minorHAnsi" w:cstheme="minorHAnsi"/>
                <w:sz w:val="16"/>
                <w:szCs w:val="20"/>
              </w:rPr>
              <w:t>&gt;&gt;</w:t>
            </w:r>
          </w:p>
        </w:tc>
        <w:tc>
          <w:tcPr>
            <w:tcW w:w="611" w:type="pct"/>
            <w:tcBorders>
              <w:top w:val="single" w:sz="4" w:space="0" w:color="auto"/>
              <w:left w:val="single" w:sz="4" w:space="0" w:color="auto"/>
              <w:bottom w:val="single" w:sz="4" w:space="0" w:color="auto"/>
              <w:right w:val="single" w:sz="4" w:space="0" w:color="auto"/>
            </w:tcBorders>
          </w:tcPr>
          <w:p w14:paraId="2CEF54D7" w14:textId="369567B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7496754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 =</w:t>
            </w:r>
          </w:p>
          <w:p w14:paraId="5889BF66" w14:textId="10425F09"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Heat Pump, Boiler, Indirect, Consumer Instantaneous, Commercial Instantaneous, Consumer Storage, Commercial Storage, Residential-Duty Commercial Storage, or Residential-Duty Commercial Instantaneous&gt;&gt;</w:t>
            </w:r>
          </w:p>
        </w:tc>
        <w:tc>
          <w:tcPr>
            <w:tcW w:w="462" w:type="pct"/>
            <w:tcBorders>
              <w:top w:val="single" w:sz="4" w:space="0" w:color="auto"/>
              <w:left w:val="single" w:sz="4" w:space="0" w:color="auto"/>
              <w:bottom w:val="single" w:sz="4" w:space="0" w:color="auto"/>
              <w:right w:val="single" w:sz="4" w:space="0" w:color="auto"/>
            </w:tcBorders>
          </w:tcPr>
          <w:p w14:paraId="37808E96" w14:textId="1DDF7D16"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CF1R&gt;&gt;</w:t>
            </w:r>
          </w:p>
        </w:tc>
        <w:tc>
          <w:tcPr>
            <w:tcW w:w="418" w:type="pct"/>
            <w:tcBorders>
              <w:top w:val="single" w:sz="4" w:space="0" w:color="auto"/>
              <w:left w:val="single" w:sz="4" w:space="0" w:color="auto"/>
              <w:bottom w:val="single" w:sz="4" w:space="0" w:color="auto"/>
              <w:right w:val="single" w:sz="4" w:space="0" w:color="auto"/>
            </w:tcBorders>
          </w:tcPr>
          <w:p w14:paraId="235AB9FE" w14:textId="474DABF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Allowed values are Heat Pump, Electric Resistance, Natural Gas, or Propane</w:t>
            </w:r>
            <w:r w:rsidRPr="005828AE" w:rsidDel="00366412">
              <w:rPr>
                <w:rFonts w:asciiTheme="minorHAnsi" w:eastAsia="Times New Roman" w:hAnsiTheme="minorHAnsi" w:cstheme="minorHAnsi"/>
                <w:sz w:val="16"/>
                <w:szCs w:val="20"/>
              </w:rPr>
              <w:t xml:space="preserve"> </w:t>
            </w:r>
            <w:r w:rsidRPr="005828AE">
              <w:rPr>
                <w:rFonts w:asciiTheme="minorHAnsi" w:eastAsia="Times New Roman" w:hAnsiTheme="minorHAnsi" w:cstheme="minorHAnsi"/>
                <w:sz w:val="16"/>
                <w:szCs w:val="20"/>
              </w:rPr>
              <w:t>&gt;&gt;</w:t>
            </w:r>
          </w:p>
        </w:tc>
        <w:tc>
          <w:tcPr>
            <w:tcW w:w="494" w:type="pct"/>
            <w:tcBorders>
              <w:top w:val="single" w:sz="4" w:space="0" w:color="auto"/>
              <w:left w:val="single" w:sz="4" w:space="0" w:color="auto"/>
              <w:bottom w:val="single" w:sz="4" w:space="0" w:color="auto"/>
              <w:right w:val="single" w:sz="4" w:space="0" w:color="auto"/>
            </w:tcBorders>
          </w:tcPr>
          <w:p w14:paraId="64FDB9AC" w14:textId="4F090E0B"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5410F81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Elseif parent CF1R = CF1R-PRF; then allowed values: if Fuel Type (A0</w:t>
            </w:r>
            <w:r w:rsidR="006B1CD8">
              <w:rPr>
                <w:rFonts w:asciiTheme="minorHAnsi" w:eastAsia="Times New Roman" w:hAnsiTheme="minorHAnsi" w:cstheme="minorHAnsi"/>
                <w:sz w:val="16"/>
                <w:szCs w:val="16"/>
              </w:rPr>
              <w:t>6</w:t>
            </w:r>
            <w:r w:rsidRPr="00B30562">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6A9E1897" w14:textId="67B8D820"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p>
        </w:tc>
        <w:tc>
          <w:tcPr>
            <w:tcW w:w="506" w:type="pct"/>
            <w:tcBorders>
              <w:top w:val="single" w:sz="4" w:space="0" w:color="auto"/>
              <w:left w:val="single" w:sz="4" w:space="0" w:color="auto"/>
              <w:bottom w:val="single" w:sz="4" w:space="0" w:color="auto"/>
              <w:right w:val="single" w:sz="4" w:space="0" w:color="auto"/>
            </w:tcBorders>
          </w:tcPr>
          <w:p w14:paraId="4E225875" w14:textId="2A0BAA95"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&lt;&lt;if A0</w:t>
            </w:r>
            <w:r w:rsidR="006B1CD8">
              <w:rPr>
                <w:rFonts w:asciiTheme="minorHAnsi" w:eastAsia="Times New Roman" w:hAnsiTheme="minorHAnsi" w:cstheme="minorHAnsi"/>
                <w:sz w:val="16"/>
                <w:szCs w:val="16"/>
              </w:rPr>
              <w:t>4</w:t>
            </w:r>
            <w:r w:rsidRPr="00B30562">
              <w:rPr>
                <w:rFonts w:asciiTheme="minorHAnsi" w:eastAsia="Times New Roman" w:hAnsiTheme="minorHAnsi" w:cstheme="minorHAnsi"/>
                <w:sz w:val="16"/>
                <w:szCs w:val="16"/>
              </w:rPr>
              <w:t xml:space="preserve"> = Heat Pump, then result = NA; If performance, reference value from CF1R-PRF; Else if prescriptive</w:t>
            </w:r>
            <w:r>
              <w:rPr>
                <w:rFonts w:asciiTheme="minorHAnsi" w:eastAsia="Times New Roman" w:hAnsiTheme="minorHAnsi" w:cstheme="minorHAnsi"/>
                <w:sz w:val="16"/>
                <w:szCs w:val="16"/>
              </w:rPr>
              <w:t>, value</w:t>
            </w:r>
            <w:r w:rsidRPr="00B30562">
              <w:rPr>
                <w:rFonts w:asciiTheme="minorHAnsi" w:eastAsia="Times New Roman" w:hAnsiTheme="minorHAnsi" w:cstheme="minorHAnsi"/>
                <w:sz w:val="16"/>
                <w:szCs w:val="16"/>
              </w:rPr>
              <w:t xml:space="preserve"> = NA&gt;&gt;</w:t>
            </w:r>
          </w:p>
        </w:tc>
        <w:tc>
          <w:tcPr>
            <w:tcW w:w="564" w:type="pct"/>
            <w:tcBorders>
              <w:top w:val="single" w:sz="4" w:space="0" w:color="auto"/>
              <w:left w:val="single" w:sz="4" w:space="0" w:color="auto"/>
              <w:bottom w:val="single" w:sz="4" w:space="0" w:color="auto"/>
              <w:right w:val="single" w:sz="4" w:space="0" w:color="auto"/>
            </w:tcBorders>
          </w:tcPr>
          <w:p w14:paraId="3EB495F9"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6763988A" w14:textId="5262F3D4"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If performance </w:t>
            </w:r>
            <w:r w:rsidRPr="005828AE">
              <w:rPr>
                <w:rFonts w:asciiTheme="minorHAnsi" w:eastAsia="Times New Roman" w:hAnsiTheme="minorHAnsi" w:cstheme="minorHAnsi"/>
                <w:sz w:val="16"/>
                <w:szCs w:val="20"/>
              </w:rPr>
              <w:t>then allowed values are</w:t>
            </w:r>
          </w:p>
          <w:p w14:paraId="10CD5991" w14:textId="7B411D4B"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33C4001A" w14:textId="0C0DC148"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Point of Use</w:t>
            </w:r>
          </w:p>
          <w:p w14:paraId="742C1951" w14:textId="0E007975"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*Recirculation System Non-Demand Control</w:t>
            </w:r>
          </w:p>
          <w:p w14:paraId="0AECF2AB" w14:textId="434029A3"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 Demand Recirculation Manual Control </w:t>
            </w:r>
          </w:p>
          <w:p w14:paraId="02033133" w14:textId="39685819"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Sensor Control</w:t>
            </w:r>
            <w:r>
              <w:rPr>
                <w:rFonts w:asciiTheme="minorHAnsi" w:eastAsia="Times New Roman" w:hAnsiTheme="minorHAnsi" w:cstheme="minorHAnsi"/>
                <w:sz w:val="16"/>
                <w:szCs w:val="20"/>
              </w:rPr>
              <w:t>;</w:t>
            </w:r>
            <w:r w:rsidRPr="005828AE">
              <w:rPr>
                <w:rFonts w:asciiTheme="minorHAnsi" w:eastAsia="Times New Roman" w:hAnsiTheme="minorHAnsi" w:cstheme="minorHAnsi"/>
                <w:sz w:val="16"/>
                <w:szCs w:val="20"/>
              </w:rPr>
              <w:t xml:space="preserve"> </w:t>
            </w:r>
          </w:p>
          <w:p w14:paraId="38FA113B" w14:textId="77777777" w:rsidR="00F8218D" w:rsidRDefault="00F8218D" w:rsidP="00CC2C76">
            <w:pPr>
              <w:spacing w:after="0" w:line="240" w:lineRule="auto"/>
              <w:rPr>
                <w:rFonts w:cstheme="minorHAnsi"/>
                <w:sz w:val="16"/>
                <w:szCs w:val="20"/>
              </w:rPr>
            </w:pPr>
          </w:p>
          <w:p w14:paraId="3669B7A7" w14:textId="668BCBFA" w:rsidR="00F8218D" w:rsidRDefault="00F8218D" w:rsidP="00CC2C76">
            <w:pPr>
              <w:spacing w:after="0" w:line="240" w:lineRule="auto"/>
              <w:rPr>
                <w:rFonts w:cstheme="minorHAnsi"/>
                <w:sz w:val="16"/>
                <w:szCs w:val="20"/>
              </w:rPr>
            </w:pPr>
            <w:r>
              <w:rPr>
                <w:rFonts w:cstheme="minorHAnsi"/>
                <w:sz w:val="16"/>
                <w:szCs w:val="20"/>
              </w:rPr>
              <w:t xml:space="preserve">Else if prescriptive ,  </w:t>
            </w:r>
          </w:p>
          <w:p w14:paraId="5E17271A" w14:textId="018644BD" w:rsidR="00F8218D" w:rsidRDefault="00F8218D" w:rsidP="00CC2C76">
            <w:pPr>
              <w:spacing w:after="0" w:line="240" w:lineRule="auto"/>
              <w:rPr>
                <w:rFonts w:cstheme="minorHAnsi"/>
                <w:sz w:val="16"/>
                <w:szCs w:val="20"/>
              </w:rPr>
            </w:pPr>
            <w:r>
              <w:rPr>
                <w:rFonts w:cstheme="minorHAnsi"/>
                <w:sz w:val="16"/>
                <w:szCs w:val="20"/>
              </w:rPr>
              <w:t xml:space="preserve">Allowed values are </w:t>
            </w:r>
          </w:p>
          <w:p w14:paraId="0E7038DF" w14:textId="76759E45" w:rsidR="00F8218D" w:rsidRDefault="00F8218D" w:rsidP="00CC2C76">
            <w:pPr>
              <w:spacing w:after="0" w:line="240" w:lineRule="auto"/>
              <w:rPr>
                <w:rFonts w:cstheme="minorHAnsi"/>
                <w:sz w:val="16"/>
                <w:szCs w:val="20"/>
              </w:rPr>
            </w:pPr>
            <w:r w:rsidRPr="00CB43FC">
              <w:rPr>
                <w:rFonts w:cstheme="minorHAnsi"/>
                <w:sz w:val="16"/>
                <w:szCs w:val="20"/>
              </w:rPr>
              <w:t>*Standard Distribution System</w:t>
            </w:r>
          </w:p>
          <w:p w14:paraId="1945A5D2" w14:textId="4860BD80" w:rsidR="0080752E" w:rsidRPr="00AB4500" w:rsidRDefault="0080752E" w:rsidP="00CC2C76">
            <w:pPr>
              <w:spacing w:after="0" w:line="240" w:lineRule="auto"/>
              <w:rPr>
                <w:rFonts w:cstheme="minorHAnsi"/>
                <w:sz w:val="16"/>
                <w:szCs w:val="20"/>
              </w:rPr>
            </w:pPr>
            <w:r>
              <w:rPr>
                <w:rFonts w:cstheme="minorHAnsi"/>
                <w:sz w:val="16"/>
                <w:szCs w:val="20"/>
              </w:rPr>
              <w:t>*Demand Recirculation</w:t>
            </w:r>
          </w:p>
          <w:p w14:paraId="16FA8B37" w14:textId="77777777" w:rsidR="00646141" w:rsidRDefault="00F8218D" w:rsidP="00CC2C76">
            <w:pPr>
              <w:spacing w:after="0" w:line="240" w:lineRule="auto"/>
              <w:rPr>
                <w:rFonts w:cstheme="minorHAnsi"/>
                <w:sz w:val="16"/>
                <w:szCs w:val="20"/>
              </w:rPr>
            </w:pPr>
            <w:r w:rsidRPr="00AB4500">
              <w:rPr>
                <w:rFonts w:cstheme="minorHAnsi"/>
                <w:sz w:val="16"/>
                <w:szCs w:val="20"/>
              </w:rPr>
              <w:t>* Demand Recirculation Manual Control</w:t>
            </w:r>
            <w:r w:rsidR="00646141">
              <w:rPr>
                <w:rFonts w:cstheme="minorHAnsi"/>
                <w:sz w:val="16"/>
                <w:szCs w:val="20"/>
              </w:rPr>
              <w:t>;</w:t>
            </w:r>
          </w:p>
          <w:p w14:paraId="42556E5E" w14:textId="685E4E0A" w:rsidR="00F8218D" w:rsidRPr="005828AE" w:rsidRDefault="00646141" w:rsidP="00646141">
            <w:pPr>
              <w:spacing w:after="0" w:line="240" w:lineRule="auto"/>
              <w:rPr>
                <w:rFonts w:asciiTheme="minorHAnsi" w:eastAsia="Times New Roman" w:hAnsiTheme="minorHAnsi" w:cstheme="minorHAnsi"/>
                <w:sz w:val="16"/>
                <w:szCs w:val="20"/>
              </w:rPr>
            </w:pPr>
            <w:r>
              <w:rPr>
                <w:rFonts w:cstheme="minorHAnsi"/>
                <w:sz w:val="16"/>
                <w:szCs w:val="20"/>
              </w:rPr>
              <w:t>Else if CF1R-ALT, then value = NA</w:t>
            </w:r>
            <w:r w:rsidR="00F8218D" w:rsidRPr="00AB4500">
              <w:rPr>
                <w:rFonts w:cstheme="minorHAnsi"/>
                <w:sz w:val="16"/>
                <w:szCs w:val="20"/>
              </w:rPr>
              <w:t>&gt;&gt;</w:t>
            </w:r>
            <w:r w:rsidR="00F8218D" w:rsidRPr="00095904">
              <w:rPr>
                <w:rFonts w:cstheme="minorHAnsi"/>
                <w:sz w:val="16"/>
                <w:szCs w:val="20"/>
              </w:rPr>
              <w:t xml:space="preserve"> </w:t>
            </w:r>
          </w:p>
        </w:tc>
        <w:tc>
          <w:tcPr>
            <w:tcW w:w="685" w:type="pct"/>
            <w:tcBorders>
              <w:top w:val="single" w:sz="4" w:space="0" w:color="auto"/>
              <w:left w:val="single" w:sz="4" w:space="0" w:color="auto"/>
              <w:bottom w:val="single" w:sz="4" w:space="0" w:color="auto"/>
              <w:right w:val="single" w:sz="4" w:space="0" w:color="auto"/>
            </w:tcBorders>
          </w:tcPr>
          <w:p w14:paraId="771465FA" w14:textId="77777777"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 xml:space="preserve">&lt;&lt;reference values from CF1R.  Allowed values are </w:t>
            </w:r>
          </w:p>
          <w:p w14:paraId="4BFB36B2" w14:textId="0B0C6F3E"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*Basic</w:t>
            </w:r>
          </w:p>
          <w:p w14:paraId="74909F6B" w14:textId="77777777" w:rsidR="00086BD3"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*None</w:t>
            </w:r>
            <w:r w:rsidR="00086BD3">
              <w:rPr>
                <w:rFonts w:asciiTheme="minorHAnsi" w:eastAsia="Times New Roman" w:hAnsiTheme="minorHAnsi" w:cstheme="minorHAnsi"/>
                <w:sz w:val="16"/>
                <w:szCs w:val="20"/>
              </w:rPr>
              <w:t>;</w:t>
            </w:r>
          </w:p>
          <w:p w14:paraId="69865A09" w14:textId="28D9DBE8" w:rsidR="00F8218D" w:rsidRPr="005828AE" w:rsidRDefault="00086BD3"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imes New Roman" w:hAnsiTheme="minorHAnsi" w:cstheme="minorHAnsi"/>
                <w:sz w:val="16"/>
                <w:szCs w:val="20"/>
              </w:rPr>
              <w:t>If CF1R-ALT, then value = NA</w:t>
            </w:r>
            <w:r w:rsidR="00F8218D" w:rsidRPr="00AB4500">
              <w:rPr>
                <w:rFonts w:asciiTheme="minorHAnsi" w:eastAsia="Times New Roman" w:hAnsiTheme="minorHAnsi" w:cstheme="minorHAnsi"/>
                <w:sz w:val="16"/>
                <w:szCs w:val="20"/>
              </w:rPr>
              <w:t>&gt;&gt;</w:t>
            </w:r>
          </w:p>
        </w:tc>
      </w:tr>
      <w:tr w:rsidR="00F8218D" w:rsidRPr="009E01FE" w14:paraId="327A3EAD" w14:textId="77777777" w:rsidTr="002332A3">
        <w:trPr>
          <w:cantSplit/>
          <w:trHeight w:val="246"/>
        </w:trPr>
        <w:tc>
          <w:tcPr>
            <w:tcW w:w="418" w:type="pct"/>
            <w:tcBorders>
              <w:top w:val="single" w:sz="4" w:space="0" w:color="auto"/>
              <w:left w:val="single" w:sz="4" w:space="0" w:color="auto"/>
              <w:bottom w:val="single" w:sz="4" w:space="0" w:color="auto"/>
              <w:right w:val="single" w:sz="4" w:space="0" w:color="auto"/>
            </w:tcBorders>
          </w:tcPr>
          <w:p w14:paraId="01693F58"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A17BD38" w14:textId="31A0D071"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 w:type="pct"/>
            <w:tcBorders>
              <w:top w:val="single" w:sz="4" w:space="0" w:color="auto"/>
              <w:left w:val="single" w:sz="4" w:space="0" w:color="auto"/>
              <w:bottom w:val="single" w:sz="4" w:space="0" w:color="auto"/>
              <w:right w:val="single" w:sz="4" w:space="0" w:color="auto"/>
            </w:tcBorders>
          </w:tcPr>
          <w:p w14:paraId="0BC2EB9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4FD5601D"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62" w:type="pct"/>
            <w:tcBorders>
              <w:top w:val="single" w:sz="4" w:space="0" w:color="auto"/>
              <w:left w:val="single" w:sz="4" w:space="0" w:color="auto"/>
              <w:bottom w:val="single" w:sz="4" w:space="0" w:color="auto"/>
              <w:right w:val="single" w:sz="4" w:space="0" w:color="auto"/>
            </w:tcBorders>
          </w:tcPr>
          <w:p w14:paraId="47D52B53"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8" w:type="pct"/>
            <w:tcBorders>
              <w:top w:val="single" w:sz="4" w:space="0" w:color="auto"/>
              <w:left w:val="single" w:sz="4" w:space="0" w:color="auto"/>
              <w:bottom w:val="single" w:sz="4" w:space="0" w:color="auto"/>
              <w:right w:val="single" w:sz="4" w:space="0" w:color="auto"/>
            </w:tcBorders>
          </w:tcPr>
          <w:p w14:paraId="57EBF37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4" w:type="pct"/>
            <w:tcBorders>
              <w:top w:val="single" w:sz="4" w:space="0" w:color="auto"/>
              <w:left w:val="single" w:sz="4" w:space="0" w:color="auto"/>
              <w:bottom w:val="single" w:sz="4" w:space="0" w:color="auto"/>
              <w:right w:val="single" w:sz="4" w:space="0" w:color="auto"/>
            </w:tcBorders>
          </w:tcPr>
          <w:p w14:paraId="11E897D8"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06" w:type="pct"/>
            <w:tcBorders>
              <w:top w:val="single" w:sz="4" w:space="0" w:color="auto"/>
              <w:left w:val="single" w:sz="4" w:space="0" w:color="auto"/>
              <w:bottom w:val="single" w:sz="4" w:space="0" w:color="auto"/>
              <w:right w:val="single" w:sz="4" w:space="0" w:color="auto"/>
            </w:tcBorders>
          </w:tcPr>
          <w:p w14:paraId="2315EB00"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64" w:type="pct"/>
            <w:tcBorders>
              <w:top w:val="single" w:sz="4" w:space="0" w:color="auto"/>
              <w:left w:val="single" w:sz="4" w:space="0" w:color="auto"/>
              <w:bottom w:val="single" w:sz="4" w:space="0" w:color="auto"/>
              <w:right w:val="single" w:sz="4" w:space="0" w:color="auto"/>
            </w:tcBorders>
          </w:tcPr>
          <w:p w14:paraId="61617FB9"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c>
          <w:tcPr>
            <w:tcW w:w="685" w:type="pct"/>
            <w:tcBorders>
              <w:top w:val="single" w:sz="4" w:space="0" w:color="auto"/>
              <w:left w:val="single" w:sz="4" w:space="0" w:color="auto"/>
              <w:bottom w:val="single" w:sz="4" w:space="0" w:color="auto"/>
              <w:right w:val="single" w:sz="4" w:space="0" w:color="auto"/>
            </w:tcBorders>
          </w:tcPr>
          <w:p w14:paraId="746DC70D" w14:textId="77777777"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r>
    </w:tbl>
    <w:p w14:paraId="225B69EC" w14:textId="0F86D360" w:rsidR="005F6A47" w:rsidRDefault="005F6A47" w:rsidP="00FF28EF">
      <w:pPr>
        <w:spacing w:after="0"/>
      </w:pPr>
    </w:p>
    <w:p w14:paraId="4267C2E5" w14:textId="77777777" w:rsidR="005F6A47" w:rsidRDefault="005F6A47">
      <w:pPr>
        <w:spacing w:after="0" w:line="240" w:lineRule="auto"/>
      </w:pPr>
      <w:r>
        <w:br w:type="page"/>
      </w:r>
    </w:p>
    <w:p w14:paraId="50A971FD" w14:textId="77777777" w:rsidR="00CC2C76" w:rsidRDefault="00CC2C76" w:rsidP="00FF28EF">
      <w:pPr>
        <w:spacing w:after="0"/>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1"/>
        <w:gridCol w:w="1001"/>
        <w:gridCol w:w="814"/>
        <w:gridCol w:w="1176"/>
        <w:gridCol w:w="982"/>
        <w:gridCol w:w="1122"/>
        <w:gridCol w:w="1131"/>
        <w:gridCol w:w="1213"/>
        <w:gridCol w:w="1051"/>
        <w:gridCol w:w="1299"/>
      </w:tblGrid>
      <w:tr w:rsidR="00F53007" w:rsidRPr="009E01FE" w14:paraId="55E0B4AE" w14:textId="77777777" w:rsidTr="00F53007">
        <w:trPr>
          <w:trHeight w:val="277"/>
        </w:trPr>
        <w:tc>
          <w:tcPr>
            <w:tcW w:w="5000" w:type="pct"/>
            <w:gridSpan w:val="10"/>
            <w:tcBorders>
              <w:top w:val="single" w:sz="4" w:space="0" w:color="auto"/>
              <w:left w:val="single" w:sz="4" w:space="0" w:color="auto"/>
              <w:bottom w:val="single" w:sz="4" w:space="0" w:color="auto"/>
              <w:right w:val="single" w:sz="4" w:space="0" w:color="auto"/>
            </w:tcBorders>
          </w:tcPr>
          <w:p w14:paraId="53A0541E" w14:textId="61958E43" w:rsidR="00F53007" w:rsidRPr="00136321" w:rsidRDefault="00F53007"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B33DFF">
              <w:rPr>
                <w:rFonts w:asciiTheme="minorHAnsi" w:hAnsiTheme="minorHAnsi" w:cstheme="minorHAnsi"/>
                <w:b/>
                <w:sz w:val="20"/>
                <w:szCs w:val="20"/>
              </w:rPr>
              <w:t xml:space="preserve">. Installed Dwelling Unit Water Heating Systems Information </w:t>
            </w:r>
          </w:p>
          <w:p w14:paraId="6BCC1605" w14:textId="77777777" w:rsidR="00F53007"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installed in this project.</w:t>
            </w:r>
          </w:p>
          <w:p w14:paraId="6EFC088B" w14:textId="2F5B51ED" w:rsidR="00DD574D" w:rsidRPr="005828AE" w:rsidDel="00237BB2" w:rsidRDefault="00DD574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 xml:space="preserve">&lt;&lt;require one row of data for each </w:t>
            </w:r>
            <w:r w:rsidR="007D0544">
              <w:rPr>
                <w:rFonts w:asciiTheme="minorHAnsi" w:eastAsia="Times New Roman" w:hAnsiTheme="minorHAnsi" w:cstheme="minorHAnsi"/>
                <w:sz w:val="18"/>
                <w:szCs w:val="20"/>
              </w:rPr>
              <w:t xml:space="preserve">non-HERS </w:t>
            </w:r>
            <w:r>
              <w:rPr>
                <w:rFonts w:asciiTheme="minorHAnsi" w:eastAsia="Times New Roman" w:hAnsiTheme="minorHAnsi" w:cstheme="minorHAnsi"/>
                <w:sz w:val="18"/>
                <w:szCs w:val="20"/>
              </w:rPr>
              <w:t>water heater identified on the CF1R&gt;&gt;</w:t>
            </w:r>
          </w:p>
        </w:tc>
      </w:tr>
      <w:tr w:rsidR="00F53007" w:rsidRPr="009E01FE" w14:paraId="75A809A8" w14:textId="73EE525F" w:rsidTr="00F53007">
        <w:trPr>
          <w:trHeight w:val="277"/>
        </w:trPr>
        <w:tc>
          <w:tcPr>
            <w:tcW w:w="464" w:type="pct"/>
            <w:tcBorders>
              <w:top w:val="single" w:sz="4" w:space="0" w:color="auto"/>
              <w:left w:val="single" w:sz="4" w:space="0" w:color="auto"/>
              <w:bottom w:val="single" w:sz="4" w:space="0" w:color="auto"/>
              <w:right w:val="single" w:sz="4" w:space="0" w:color="auto"/>
            </w:tcBorders>
          </w:tcPr>
          <w:p w14:paraId="4044AD62" w14:textId="67851E5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4" w:type="pct"/>
            <w:tcBorders>
              <w:top w:val="single" w:sz="4" w:space="0" w:color="auto"/>
              <w:left w:val="single" w:sz="4" w:space="0" w:color="auto"/>
              <w:bottom w:val="single" w:sz="4" w:space="0" w:color="auto"/>
              <w:right w:val="single" w:sz="4" w:space="0" w:color="auto"/>
            </w:tcBorders>
            <w:vAlign w:val="center"/>
          </w:tcPr>
          <w:p w14:paraId="46AE5FE4" w14:textId="73088E98"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377" w:type="pct"/>
            <w:tcBorders>
              <w:top w:val="single" w:sz="4" w:space="0" w:color="auto"/>
              <w:left w:val="single" w:sz="4" w:space="0" w:color="auto"/>
              <w:bottom w:val="single" w:sz="4" w:space="0" w:color="auto"/>
              <w:right w:val="single" w:sz="4" w:space="0" w:color="auto"/>
            </w:tcBorders>
            <w:vAlign w:val="center"/>
          </w:tcPr>
          <w:p w14:paraId="2AA181AD" w14:textId="2A53636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45" w:type="pct"/>
            <w:tcBorders>
              <w:top w:val="single" w:sz="4" w:space="0" w:color="auto"/>
              <w:left w:val="single" w:sz="4" w:space="0" w:color="auto"/>
              <w:bottom w:val="single" w:sz="4" w:space="0" w:color="auto"/>
              <w:right w:val="single" w:sz="4" w:space="0" w:color="auto"/>
            </w:tcBorders>
            <w:vAlign w:val="center"/>
          </w:tcPr>
          <w:p w14:paraId="10F88724" w14:textId="5C19BFA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455" w:type="pct"/>
            <w:tcBorders>
              <w:top w:val="single" w:sz="4" w:space="0" w:color="auto"/>
              <w:left w:val="single" w:sz="4" w:space="0" w:color="auto"/>
              <w:bottom w:val="single" w:sz="4" w:space="0" w:color="auto"/>
              <w:right w:val="single" w:sz="4" w:space="0" w:color="auto"/>
            </w:tcBorders>
            <w:vAlign w:val="center"/>
          </w:tcPr>
          <w:p w14:paraId="296539E2" w14:textId="62D999C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20" w:type="pct"/>
            <w:tcBorders>
              <w:top w:val="single" w:sz="4" w:space="0" w:color="auto"/>
              <w:left w:val="single" w:sz="4" w:space="0" w:color="auto"/>
              <w:bottom w:val="single" w:sz="4" w:space="0" w:color="auto"/>
              <w:right w:val="single" w:sz="4" w:space="0" w:color="auto"/>
            </w:tcBorders>
            <w:vAlign w:val="center"/>
          </w:tcPr>
          <w:p w14:paraId="2C6690C9" w14:textId="50EDE8D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524" w:type="pct"/>
            <w:tcBorders>
              <w:top w:val="single" w:sz="4" w:space="0" w:color="auto"/>
              <w:left w:val="single" w:sz="4" w:space="0" w:color="auto"/>
              <w:bottom w:val="single" w:sz="4" w:space="0" w:color="auto"/>
              <w:right w:val="single" w:sz="4" w:space="0" w:color="auto"/>
            </w:tcBorders>
            <w:vAlign w:val="center"/>
          </w:tcPr>
          <w:p w14:paraId="75CD39CC" w14:textId="5209A59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62" w:type="pct"/>
            <w:tcBorders>
              <w:top w:val="single" w:sz="4" w:space="0" w:color="auto"/>
              <w:left w:val="single" w:sz="4" w:space="0" w:color="auto"/>
              <w:bottom w:val="single" w:sz="4" w:space="0" w:color="auto"/>
              <w:right w:val="single" w:sz="4" w:space="0" w:color="auto"/>
            </w:tcBorders>
            <w:vAlign w:val="center"/>
          </w:tcPr>
          <w:p w14:paraId="5D2F2B96" w14:textId="572281D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487" w:type="pct"/>
            <w:tcBorders>
              <w:top w:val="single" w:sz="4" w:space="0" w:color="auto"/>
              <w:left w:val="single" w:sz="4" w:space="0" w:color="auto"/>
              <w:bottom w:val="single" w:sz="4" w:space="0" w:color="auto"/>
              <w:right w:val="single" w:sz="4" w:space="0" w:color="auto"/>
            </w:tcBorders>
          </w:tcPr>
          <w:p w14:paraId="1383B318" w14:textId="7B9343B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02" w:type="pct"/>
            <w:tcBorders>
              <w:top w:val="single" w:sz="4" w:space="0" w:color="auto"/>
              <w:left w:val="single" w:sz="4" w:space="0" w:color="auto"/>
              <w:bottom w:val="single" w:sz="4" w:space="0" w:color="auto"/>
              <w:right w:val="single" w:sz="4" w:space="0" w:color="auto"/>
            </w:tcBorders>
          </w:tcPr>
          <w:p w14:paraId="18DAFD20" w14:textId="54E8B73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F53007" w:rsidRPr="009E01FE" w14:paraId="69C04366" w14:textId="242D7CC8" w:rsidTr="00F53007">
        <w:trPr>
          <w:trHeight w:val="288"/>
        </w:trPr>
        <w:tc>
          <w:tcPr>
            <w:tcW w:w="464" w:type="pct"/>
            <w:tcBorders>
              <w:top w:val="single" w:sz="4" w:space="0" w:color="auto"/>
              <w:left w:val="single" w:sz="4" w:space="0" w:color="auto"/>
              <w:bottom w:val="single" w:sz="4" w:space="0" w:color="auto"/>
              <w:right w:val="single" w:sz="4" w:space="0" w:color="auto"/>
            </w:tcBorders>
            <w:vAlign w:val="bottom"/>
          </w:tcPr>
          <w:p w14:paraId="48DCA66B" w14:textId="42B8A3B0" w:rsidR="00F53007" w:rsidRPr="005828AE"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4" w:type="pct"/>
            <w:tcBorders>
              <w:top w:val="single" w:sz="4" w:space="0" w:color="auto"/>
              <w:left w:val="single" w:sz="4" w:space="0" w:color="auto"/>
              <w:bottom w:val="single" w:sz="4" w:space="0" w:color="auto"/>
              <w:right w:val="single" w:sz="4" w:space="0" w:color="auto"/>
            </w:tcBorders>
            <w:vAlign w:val="bottom"/>
          </w:tcPr>
          <w:p w14:paraId="4A876F03" w14:textId="25BC6E3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77" w:type="pct"/>
            <w:tcBorders>
              <w:top w:val="single" w:sz="4" w:space="0" w:color="auto"/>
              <w:left w:val="single" w:sz="4" w:space="0" w:color="auto"/>
              <w:bottom w:val="single" w:sz="4" w:space="0" w:color="auto"/>
              <w:right w:val="single" w:sz="4" w:space="0" w:color="auto"/>
            </w:tcBorders>
            <w:vAlign w:val="bottom"/>
          </w:tcPr>
          <w:p w14:paraId="48BA9F08"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45" w:type="pct"/>
            <w:tcBorders>
              <w:top w:val="single" w:sz="4" w:space="0" w:color="auto"/>
              <w:left w:val="single" w:sz="4" w:space="0" w:color="auto"/>
              <w:bottom w:val="single" w:sz="4" w:space="0" w:color="auto"/>
              <w:right w:val="single" w:sz="4" w:space="0" w:color="auto"/>
            </w:tcBorders>
            <w:vAlign w:val="bottom"/>
          </w:tcPr>
          <w:p w14:paraId="3A73C0A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455" w:type="pct"/>
            <w:tcBorders>
              <w:top w:val="single" w:sz="4" w:space="0" w:color="auto"/>
              <w:left w:val="single" w:sz="4" w:space="0" w:color="auto"/>
              <w:bottom w:val="single" w:sz="4" w:space="0" w:color="auto"/>
              <w:right w:val="single" w:sz="4" w:space="0" w:color="auto"/>
            </w:tcBorders>
            <w:vAlign w:val="bottom"/>
          </w:tcPr>
          <w:p w14:paraId="05B3DE0F" w14:textId="1CA18EDD"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w:t>
            </w:r>
            <w:ins w:id="32" w:author="Markstrum, Alexis@Energy" w:date="2021-03-10T10:05:00Z">
              <w:r w:rsidR="007505FE">
                <w:rPr>
                  <w:rFonts w:asciiTheme="minorHAnsi" w:eastAsia="Times New Roman" w:hAnsiTheme="minorHAnsi" w:cstheme="minorHAnsi"/>
                  <w:sz w:val="18"/>
                  <w:szCs w:val="20"/>
                </w:rPr>
                <w:t xml:space="preserve"> Like (or Identical)</w:t>
              </w:r>
            </w:ins>
            <w:r w:rsidRPr="005828AE">
              <w:rPr>
                <w:rFonts w:asciiTheme="minorHAnsi" w:eastAsia="Times New Roman" w:hAnsiTheme="minorHAnsi" w:cstheme="minorHAnsi"/>
                <w:sz w:val="18"/>
                <w:szCs w:val="20"/>
              </w:rPr>
              <w:t xml:space="preserve"> Water Heaters in System</w:t>
            </w:r>
          </w:p>
        </w:tc>
        <w:tc>
          <w:tcPr>
            <w:tcW w:w="520" w:type="pct"/>
            <w:tcBorders>
              <w:top w:val="single" w:sz="4" w:space="0" w:color="auto"/>
              <w:left w:val="single" w:sz="4" w:space="0" w:color="auto"/>
              <w:bottom w:val="single" w:sz="4" w:space="0" w:color="auto"/>
              <w:right w:val="single" w:sz="4" w:space="0" w:color="auto"/>
            </w:tcBorders>
            <w:vAlign w:val="bottom"/>
          </w:tcPr>
          <w:p w14:paraId="7C8DA976"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524" w:type="pct"/>
            <w:tcBorders>
              <w:top w:val="single" w:sz="4" w:space="0" w:color="auto"/>
              <w:left w:val="single" w:sz="4" w:space="0" w:color="auto"/>
              <w:bottom w:val="single" w:sz="4" w:space="0" w:color="auto"/>
              <w:right w:val="single" w:sz="4" w:space="0" w:color="auto"/>
            </w:tcBorders>
            <w:vAlign w:val="bottom"/>
          </w:tcPr>
          <w:p w14:paraId="61AB04A2"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62" w:type="pct"/>
            <w:tcBorders>
              <w:top w:val="single" w:sz="4" w:space="0" w:color="auto"/>
              <w:left w:val="single" w:sz="4" w:space="0" w:color="auto"/>
              <w:bottom w:val="single" w:sz="4" w:space="0" w:color="auto"/>
              <w:right w:val="single" w:sz="4" w:space="0" w:color="auto"/>
            </w:tcBorders>
            <w:vAlign w:val="bottom"/>
          </w:tcPr>
          <w:p w14:paraId="78DDA2EC"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487" w:type="pct"/>
            <w:tcBorders>
              <w:top w:val="single" w:sz="4" w:space="0" w:color="auto"/>
              <w:left w:val="single" w:sz="4" w:space="0" w:color="auto"/>
              <w:bottom w:val="single" w:sz="4" w:space="0" w:color="auto"/>
              <w:right w:val="single" w:sz="4" w:space="0" w:color="auto"/>
            </w:tcBorders>
            <w:vAlign w:val="bottom"/>
          </w:tcPr>
          <w:p w14:paraId="5FFB6A2B" w14:textId="7D98B2F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79F28780" w14:textId="4B24CB2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02" w:type="pct"/>
            <w:tcBorders>
              <w:top w:val="single" w:sz="4" w:space="0" w:color="auto"/>
              <w:left w:val="single" w:sz="4" w:space="0" w:color="auto"/>
              <w:bottom w:val="single" w:sz="4" w:space="0" w:color="auto"/>
              <w:right w:val="single" w:sz="4" w:space="0" w:color="auto"/>
            </w:tcBorders>
            <w:vAlign w:val="bottom"/>
          </w:tcPr>
          <w:p w14:paraId="0018DB6D" w14:textId="27F9462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F53007" w:rsidRPr="009E01FE" w14:paraId="2BDD599A" w14:textId="54A6A51C"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34B39FA4" w14:textId="486D0EED"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A01 &gt;&gt;</w:t>
            </w:r>
          </w:p>
        </w:tc>
        <w:tc>
          <w:tcPr>
            <w:tcW w:w="464" w:type="pct"/>
            <w:tcBorders>
              <w:top w:val="single" w:sz="4" w:space="0" w:color="auto"/>
              <w:left w:val="single" w:sz="4" w:space="0" w:color="auto"/>
              <w:bottom w:val="single" w:sz="4" w:space="0" w:color="auto"/>
              <w:right w:val="single" w:sz="4" w:space="0" w:color="auto"/>
            </w:tcBorders>
          </w:tcPr>
          <w:p w14:paraId="0FE69013" w14:textId="61DD370E"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2</w:t>
            </w:r>
            <w:r w:rsidRPr="004F1F5C">
              <w:rPr>
                <w:rFonts w:asciiTheme="minorHAnsi" w:eastAsia="Times New Roman" w:hAnsiTheme="minorHAnsi" w:cstheme="minorHAnsi"/>
                <w:sz w:val="16"/>
                <w:szCs w:val="16"/>
              </w:rPr>
              <w:t xml:space="preserve"> &gt;&gt;</w:t>
            </w:r>
          </w:p>
        </w:tc>
        <w:tc>
          <w:tcPr>
            <w:tcW w:w="377" w:type="pct"/>
            <w:tcBorders>
              <w:top w:val="single" w:sz="4" w:space="0" w:color="auto"/>
              <w:left w:val="single" w:sz="4" w:space="0" w:color="auto"/>
              <w:bottom w:val="single" w:sz="4" w:space="0" w:color="auto"/>
              <w:right w:val="single" w:sz="4" w:space="0" w:color="auto"/>
            </w:tcBorders>
          </w:tcPr>
          <w:p w14:paraId="1B31F196" w14:textId="7E95F544" w:rsidR="00F53007" w:rsidRPr="004F1F5C" w:rsidRDefault="00F53007" w:rsidP="00F53007">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3</w:t>
            </w:r>
            <w:r w:rsidRPr="004F1F5C">
              <w:rPr>
                <w:rFonts w:asciiTheme="minorHAnsi" w:eastAsia="Times New Roman" w:hAnsiTheme="minorHAnsi" w:cstheme="minorHAnsi"/>
                <w:sz w:val="16"/>
                <w:szCs w:val="16"/>
              </w:rPr>
              <w:t xml:space="preserve"> &gt;&gt;</w:t>
            </w:r>
          </w:p>
        </w:tc>
        <w:tc>
          <w:tcPr>
            <w:tcW w:w="545" w:type="pct"/>
            <w:tcBorders>
              <w:top w:val="single" w:sz="4" w:space="0" w:color="auto"/>
              <w:left w:val="single" w:sz="4" w:space="0" w:color="auto"/>
              <w:bottom w:val="single" w:sz="4" w:space="0" w:color="auto"/>
              <w:right w:val="single" w:sz="4" w:space="0" w:color="auto"/>
            </w:tcBorders>
          </w:tcPr>
          <w:p w14:paraId="660DC24F" w14:textId="59EF2218"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&gt;&gt;</w:t>
            </w:r>
          </w:p>
        </w:tc>
        <w:tc>
          <w:tcPr>
            <w:tcW w:w="455" w:type="pct"/>
            <w:tcBorders>
              <w:top w:val="single" w:sz="4" w:space="0" w:color="auto"/>
              <w:left w:val="single" w:sz="4" w:space="0" w:color="auto"/>
              <w:bottom w:val="single" w:sz="4" w:space="0" w:color="auto"/>
              <w:right w:val="single" w:sz="4" w:space="0" w:color="auto"/>
            </w:tcBorders>
          </w:tcPr>
          <w:p w14:paraId="38E44118" w14:textId="5D62C6BD" w:rsidR="00F53007" w:rsidRPr="004F1F5C" w:rsidRDefault="00F53007" w:rsidP="00EB29B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5</w:t>
            </w:r>
            <w:r w:rsidRPr="004F1F5C">
              <w:rPr>
                <w:rFonts w:asciiTheme="minorHAnsi" w:eastAsia="Times New Roman" w:hAnsiTheme="minorHAnsi" w:cstheme="minorHAnsi"/>
                <w:sz w:val="16"/>
                <w:szCs w:val="16"/>
              </w:rPr>
              <w:t>&gt;</w:t>
            </w:r>
          </w:p>
        </w:tc>
        <w:tc>
          <w:tcPr>
            <w:tcW w:w="520" w:type="pct"/>
            <w:tcBorders>
              <w:top w:val="single" w:sz="4" w:space="0" w:color="auto"/>
              <w:left w:val="single" w:sz="4" w:space="0" w:color="auto"/>
              <w:bottom w:val="single" w:sz="4" w:space="0" w:color="auto"/>
              <w:right w:val="single" w:sz="4" w:space="0" w:color="auto"/>
            </w:tcBorders>
          </w:tcPr>
          <w:p w14:paraId="0C225652" w14:textId="6A89BD19"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 Reference value from A05</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&gt;</w:t>
            </w:r>
          </w:p>
        </w:tc>
        <w:tc>
          <w:tcPr>
            <w:tcW w:w="524" w:type="pct"/>
            <w:tcBorders>
              <w:top w:val="single" w:sz="4" w:space="0" w:color="auto"/>
              <w:left w:val="single" w:sz="4" w:space="0" w:color="auto"/>
              <w:bottom w:val="single" w:sz="4" w:space="0" w:color="auto"/>
              <w:right w:val="single" w:sz="4" w:space="0" w:color="auto"/>
            </w:tcBorders>
          </w:tcPr>
          <w:p w14:paraId="1C562D55" w14:textId="41285A59"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7</w:t>
            </w:r>
            <w:r w:rsidRPr="004F1F5C">
              <w:rPr>
                <w:rFonts w:asciiTheme="minorHAnsi" w:hAnsiTheme="minorHAnsi" w:cstheme="minorHAnsi"/>
                <w:sz w:val="16"/>
                <w:szCs w:val="16"/>
              </w:rPr>
              <w:t xml:space="preserve"> &gt;&gt;</w:t>
            </w:r>
            <w:r w:rsidRPr="004F1F5C">
              <w:rPr>
                <w:rFonts w:asciiTheme="minorHAnsi" w:eastAsia="Times New Roman" w:hAnsiTheme="minorHAnsi" w:cstheme="minorHAnsi"/>
                <w:sz w:val="16"/>
                <w:szCs w:val="16"/>
              </w:rPr>
              <w:t xml:space="preserve"> </w:t>
            </w:r>
          </w:p>
        </w:tc>
        <w:tc>
          <w:tcPr>
            <w:tcW w:w="562" w:type="pct"/>
            <w:tcBorders>
              <w:top w:val="single" w:sz="4" w:space="0" w:color="auto"/>
              <w:left w:val="single" w:sz="4" w:space="0" w:color="auto"/>
              <w:bottom w:val="single" w:sz="4" w:space="0" w:color="auto"/>
              <w:right w:val="single" w:sz="4" w:space="0" w:color="auto"/>
            </w:tcBorders>
          </w:tcPr>
          <w:p w14:paraId="19B29392" w14:textId="441EE23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&lt;&lt;User input value which must pass the following range tests:</w:t>
            </w:r>
            <w:r w:rsidRPr="004F1F5C">
              <w:rPr>
                <w:sz w:val="16"/>
                <w:szCs w:val="16"/>
              </w:rPr>
              <w:t xml:space="preserve"> </w:t>
            </w:r>
            <w:r w:rsidRPr="004F1F5C">
              <w:rPr>
                <w:rFonts w:asciiTheme="minorHAnsi" w:eastAsia="Times New Roman" w:hAnsiTheme="minorHAnsi" w:cstheme="minorHAnsi"/>
                <w:sz w:val="16"/>
                <w:szCs w:val="16"/>
              </w:rPr>
              <w:t>Value may be NA if A0</w:t>
            </w:r>
            <w:r>
              <w:rPr>
                <w:rFonts w:asciiTheme="minorHAnsi" w:eastAsia="Times New Roman" w:hAnsiTheme="minorHAnsi" w:cstheme="minorHAnsi"/>
                <w:sz w:val="16"/>
                <w:szCs w:val="16"/>
              </w:rPr>
              <w:t>8</w:t>
            </w:r>
            <w:r w:rsidRPr="004F1F5C">
              <w:rPr>
                <w:rFonts w:asciiTheme="minorHAnsi" w:eastAsia="Times New Roman" w:hAnsiTheme="minorHAnsi" w:cstheme="minorHAnsi"/>
                <w:sz w:val="16"/>
                <w:szCs w:val="16"/>
              </w:rPr>
              <w:t xml:space="preserve"> is NA.</w:t>
            </w:r>
          </w:p>
          <w:p w14:paraId="72D40999" w14:textId="6FDA6386"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Natural Gas or Propane, then</w:t>
            </w:r>
          </w:p>
          <w:p w14:paraId="4B813050" w14:textId="2829075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then value must be &gt; 75,000 Btu/hr;</w:t>
            </w:r>
          </w:p>
          <w:p w14:paraId="36273F1C" w14:textId="490A56D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then value must be ≤ 75,000 Btu/hr;</w:t>
            </w:r>
          </w:p>
          <w:p w14:paraId="1AACEB0B" w14:textId="2CB13FBB"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Instant, then value must be &gt; 200,000 Btu/hr;</w:t>
            </w:r>
          </w:p>
          <w:p w14:paraId="76C1BE9D" w14:textId="26E6BE6E"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Instant, then value must be ≤ 200,000 Btu/hr;</w:t>
            </w:r>
          </w:p>
          <w:p w14:paraId="01BA8107" w14:textId="7D243F19"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Storage, then value must be ≤ 105,000 Btu/hr;</w:t>
            </w:r>
          </w:p>
          <w:p w14:paraId="6AF4A3E9" w14:textId="7295AAAC"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w:t>
            </w:r>
            <w:r>
              <w:rPr>
                <w:rFonts w:asciiTheme="minorHAnsi" w:eastAsia="Times New Roman" w:hAnsiTheme="minorHAnsi" w:cstheme="minorHAnsi"/>
                <w:sz w:val="16"/>
                <w:szCs w:val="16"/>
              </w:rPr>
              <w:t xml:space="preserve"> Resistance</w:t>
            </w:r>
            <w:r w:rsidRPr="004F1F5C">
              <w:rPr>
                <w:rFonts w:asciiTheme="minorHAnsi" w:eastAsia="Times New Roman" w:hAnsiTheme="minorHAnsi" w:cstheme="minorHAnsi"/>
                <w:sz w:val="16"/>
                <w:szCs w:val="16"/>
              </w:rPr>
              <w:t>, then</w:t>
            </w:r>
          </w:p>
          <w:p w14:paraId="46410E98" w14:textId="72C18DC7"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lastRenderedPageBreak/>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or Commercial Instant, then value must be &gt; 12 kW;</w:t>
            </w:r>
          </w:p>
          <w:p w14:paraId="48D9ABD1" w14:textId="066910E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or Consumer Instant, then value must be ≤ 12 kW;</w:t>
            </w:r>
          </w:p>
          <w:p w14:paraId="61A15F85" w14:textId="07B9CF93"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Instantaneous, then value must be ≤ 58.6 kW;</w:t>
            </w:r>
          </w:p>
          <w:p w14:paraId="1FF610C7" w14:textId="7E5CFE9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the value passes range test</w:t>
            </w:r>
            <w:r>
              <w:rPr>
                <w:rFonts w:asciiTheme="minorHAnsi" w:eastAsia="Times New Roman" w:hAnsiTheme="minorHAnsi" w:cstheme="minorHAnsi"/>
                <w:sz w:val="16"/>
                <w:szCs w:val="16"/>
              </w:rPr>
              <w:t xml:space="preserve"> and </w:t>
            </w: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 Resistance</w:t>
            </w:r>
            <w:r>
              <w:rPr>
                <w:rFonts w:asciiTheme="minorHAnsi" w:eastAsia="Times New Roman" w:hAnsiTheme="minorHAnsi" w:cstheme="minorHAnsi"/>
                <w:sz w:val="16"/>
                <w:szCs w:val="16"/>
              </w:rPr>
              <w:t>,</w:t>
            </w:r>
            <w:r w:rsidRPr="004F1F5C">
              <w:rPr>
                <w:rFonts w:asciiTheme="minorHAnsi" w:eastAsia="Times New Roman" w:hAnsiTheme="minorHAnsi" w:cstheme="minorHAnsi"/>
                <w:sz w:val="16"/>
                <w:szCs w:val="16"/>
              </w:rPr>
              <w:t xml:space="preserve">  it is stored in WaterHeaterElectricFiredRatedInput, Otherwise the value is stored in WaterHeaterGasFiredRatedInput</w:t>
            </w:r>
          </w:p>
          <w:p w14:paraId="0017887B" w14:textId="509FA592" w:rsidR="00F53007" w:rsidRPr="004F1F5C" w:rsidRDefault="00F53007" w:rsidP="00CC2C76">
            <w:pPr>
              <w:spacing w:after="0"/>
              <w:rPr>
                <w:rFonts w:asciiTheme="minorHAnsi" w:eastAsia="Times New Roman" w:hAnsiTheme="minorHAnsi" w:cstheme="minorHAnsi"/>
                <w:sz w:val="16"/>
                <w:szCs w:val="16"/>
              </w:rPr>
            </w:pPr>
            <w:r>
              <w:rPr>
                <w:rFonts w:asciiTheme="minorHAnsi" w:eastAsia="Times New Roman" w:hAnsiTheme="minorHAnsi" w:cstheme="minorHAnsi"/>
                <w:sz w:val="16"/>
                <w:szCs w:val="16"/>
              </w:rPr>
              <w:t xml:space="preserve">Elseif B04 = Boiler or Indirect, no limit on input value </w:t>
            </w:r>
            <w:r w:rsidRPr="004F1F5C">
              <w:rPr>
                <w:rFonts w:asciiTheme="minorHAnsi" w:eastAsia="Times New Roman" w:hAnsiTheme="minorHAnsi" w:cstheme="minorHAnsi"/>
                <w:sz w:val="16"/>
                <w:szCs w:val="16"/>
              </w:rPr>
              <w:t>&gt;&gt;</w:t>
            </w:r>
          </w:p>
          <w:p w14:paraId="3115C96E" w14:textId="27100D58" w:rsidR="00F53007" w:rsidRPr="004F1F5C" w:rsidRDefault="00F53007" w:rsidP="00CC2C76">
            <w:pPr>
              <w:spacing w:after="0"/>
              <w:rPr>
                <w:rFonts w:asciiTheme="minorHAnsi" w:eastAsia="Times New Roman" w:hAnsiTheme="minorHAnsi" w:cstheme="minorHAnsi"/>
                <w:sz w:val="16"/>
                <w:szCs w:val="16"/>
              </w:rPr>
            </w:pPr>
          </w:p>
        </w:tc>
        <w:tc>
          <w:tcPr>
            <w:tcW w:w="487" w:type="pct"/>
            <w:tcBorders>
              <w:top w:val="single" w:sz="4" w:space="0" w:color="auto"/>
              <w:left w:val="single" w:sz="4" w:space="0" w:color="auto"/>
              <w:bottom w:val="single" w:sz="4" w:space="0" w:color="auto"/>
              <w:right w:val="single" w:sz="4" w:space="0" w:color="auto"/>
            </w:tcBorders>
          </w:tcPr>
          <w:p w14:paraId="40E095DD" w14:textId="4AD9DCB5" w:rsidR="00F53007" w:rsidRPr="004F1F5C" w:rsidRDefault="00F53007" w:rsidP="00CC2C76">
            <w:pPr>
              <w:spacing w:after="0"/>
              <w:jc w:val="center"/>
              <w:rPr>
                <w:rFonts w:asciiTheme="minorHAnsi" w:eastAsia="Times New Roman" w:hAnsiTheme="minorHAnsi" w:cstheme="minorHAnsi"/>
                <w:sz w:val="16"/>
                <w:szCs w:val="16"/>
              </w:rPr>
            </w:pPr>
            <w:r>
              <w:rPr>
                <w:rFonts w:asciiTheme="minorHAnsi" w:eastAsia="Times New Roman" w:hAnsiTheme="minorHAnsi" w:cstheme="minorHAnsi"/>
                <w:sz w:val="16"/>
                <w:szCs w:val="16"/>
              </w:rPr>
              <w:lastRenderedPageBreak/>
              <w:t>&lt;&lt;Referenced from A09&gt;&gt;</w:t>
            </w:r>
          </w:p>
        </w:tc>
        <w:tc>
          <w:tcPr>
            <w:tcW w:w="602" w:type="pct"/>
            <w:tcBorders>
              <w:top w:val="single" w:sz="4" w:space="0" w:color="auto"/>
              <w:left w:val="single" w:sz="4" w:space="0" w:color="auto"/>
              <w:bottom w:val="single" w:sz="4" w:space="0" w:color="auto"/>
              <w:right w:val="single" w:sz="4" w:space="0" w:color="auto"/>
            </w:tcBorders>
          </w:tcPr>
          <w:p w14:paraId="18190C13" w14:textId="1AE047B7" w:rsidR="00F53007" w:rsidRPr="004F1F5C" w:rsidRDefault="00F53007" w:rsidP="00CC2C76">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 xml:space="preserve">&lt;&lt; </w:t>
            </w:r>
            <w:r>
              <w:rPr>
                <w:rFonts w:asciiTheme="minorHAnsi" w:eastAsia="Times New Roman" w:hAnsiTheme="minorHAnsi" w:cstheme="minorHAnsi"/>
                <w:sz w:val="16"/>
                <w:szCs w:val="16"/>
              </w:rPr>
              <w:t xml:space="preserve">Referenced from </w:t>
            </w:r>
            <w:r w:rsidRPr="004F1F5C">
              <w:rPr>
                <w:rFonts w:asciiTheme="minorHAnsi" w:eastAsia="Times New Roman" w:hAnsiTheme="minorHAnsi" w:cstheme="minorHAnsi"/>
                <w:sz w:val="16"/>
                <w:szCs w:val="16"/>
              </w:rPr>
              <w:t>A10</w:t>
            </w:r>
            <w:r>
              <w:rPr>
                <w:rFonts w:asciiTheme="minorHAnsi" w:eastAsia="Times New Roman" w:hAnsiTheme="minorHAnsi" w:cstheme="minorHAnsi"/>
                <w:sz w:val="16"/>
                <w:szCs w:val="16"/>
              </w:rPr>
              <w:t>&gt;&gt;</w:t>
            </w:r>
          </w:p>
        </w:tc>
      </w:tr>
      <w:tr w:rsidR="00F53007" w:rsidRPr="009E01FE" w14:paraId="11B0BB2F" w14:textId="77777777"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25931BEE" w14:textId="77777777"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4" w:type="pct"/>
            <w:tcBorders>
              <w:top w:val="single" w:sz="4" w:space="0" w:color="auto"/>
              <w:left w:val="single" w:sz="4" w:space="0" w:color="auto"/>
              <w:bottom w:val="single" w:sz="4" w:space="0" w:color="auto"/>
              <w:right w:val="single" w:sz="4" w:space="0" w:color="auto"/>
            </w:tcBorders>
          </w:tcPr>
          <w:p w14:paraId="782C8E54" w14:textId="6A0038E2"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7" w:type="pct"/>
            <w:tcBorders>
              <w:top w:val="single" w:sz="4" w:space="0" w:color="auto"/>
              <w:left w:val="single" w:sz="4" w:space="0" w:color="auto"/>
              <w:bottom w:val="single" w:sz="4" w:space="0" w:color="auto"/>
              <w:right w:val="single" w:sz="4" w:space="0" w:color="auto"/>
            </w:tcBorders>
          </w:tcPr>
          <w:p w14:paraId="605D18DC"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E8FA2EF"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5" w:type="pct"/>
            <w:tcBorders>
              <w:top w:val="single" w:sz="4" w:space="0" w:color="auto"/>
              <w:left w:val="single" w:sz="4" w:space="0" w:color="auto"/>
              <w:bottom w:val="single" w:sz="4" w:space="0" w:color="auto"/>
              <w:right w:val="single" w:sz="4" w:space="0" w:color="auto"/>
            </w:tcBorders>
          </w:tcPr>
          <w:p w14:paraId="176AA410"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0" w:type="pct"/>
            <w:tcBorders>
              <w:top w:val="single" w:sz="4" w:space="0" w:color="auto"/>
              <w:left w:val="single" w:sz="4" w:space="0" w:color="auto"/>
              <w:bottom w:val="single" w:sz="4" w:space="0" w:color="auto"/>
              <w:right w:val="single" w:sz="4" w:space="0" w:color="auto"/>
            </w:tcBorders>
          </w:tcPr>
          <w:p w14:paraId="7124A964"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tcPr>
          <w:p w14:paraId="26834848"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tcPr>
          <w:p w14:paraId="1578BBD0"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487" w:type="pct"/>
            <w:tcBorders>
              <w:top w:val="single" w:sz="4" w:space="0" w:color="auto"/>
              <w:left w:val="single" w:sz="4" w:space="0" w:color="auto"/>
              <w:bottom w:val="single" w:sz="4" w:space="0" w:color="auto"/>
              <w:right w:val="single" w:sz="4" w:space="0" w:color="auto"/>
            </w:tcBorders>
          </w:tcPr>
          <w:p w14:paraId="031FA2B6"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602" w:type="pct"/>
            <w:tcBorders>
              <w:top w:val="single" w:sz="4" w:space="0" w:color="auto"/>
              <w:left w:val="single" w:sz="4" w:space="0" w:color="auto"/>
              <w:bottom w:val="single" w:sz="4" w:space="0" w:color="auto"/>
              <w:right w:val="single" w:sz="4" w:space="0" w:color="auto"/>
            </w:tcBorders>
          </w:tcPr>
          <w:p w14:paraId="6FB1C3C8" w14:textId="77777777" w:rsidR="00F53007" w:rsidRPr="003F06F9" w:rsidRDefault="00F53007" w:rsidP="00CC2C76">
            <w:pPr>
              <w:spacing w:after="0"/>
              <w:jc w:val="center"/>
              <w:rPr>
                <w:rFonts w:asciiTheme="minorHAnsi" w:eastAsia="Times New Roman" w:hAnsiTheme="minorHAnsi" w:cstheme="minorHAnsi"/>
                <w:sz w:val="20"/>
                <w:szCs w:val="20"/>
              </w:rPr>
            </w:pPr>
          </w:p>
        </w:tc>
      </w:tr>
    </w:tbl>
    <w:p w14:paraId="79208FD1"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2C4A59" w:rsidRPr="009E01FE" w14:paraId="06379588" w14:textId="77777777" w:rsidTr="002C4A5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0B9FE01B" w14:textId="77777777"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E15012">
              <w:rPr>
                <w:rFonts w:asciiTheme="minorHAnsi" w:hAnsiTheme="minorHAnsi" w:cstheme="minorHAnsi"/>
                <w:b/>
                <w:sz w:val="20"/>
                <w:szCs w:val="20"/>
              </w:rPr>
              <w:lastRenderedPageBreak/>
              <w:t xml:space="preserve">C. Design Dwelling Unit Water Heating Efficiency Information </w:t>
            </w:r>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E15012">
              <w:rPr>
                <w:rFonts w:asciiTheme="minorHAnsi" w:eastAsia="Times New Roman" w:hAnsiTheme="minorHAnsi" w:cstheme="minorHAnsi"/>
                <w:sz w:val="18"/>
                <w:szCs w:val="20"/>
              </w:rPr>
              <w:t xml:space="preserve">This table reports the water heater(s) efficiency features specified on the registered CF1R compliance document for this project.  </w:t>
            </w:r>
          </w:p>
          <w:p w14:paraId="3FC1BB34" w14:textId="175C63A0" w:rsidR="002C4A59" w:rsidRPr="00DD574D" w:rsidRDefault="00DD574D" w:rsidP="00E15012">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Pr>
                <w:rFonts w:asciiTheme="minorHAnsi" w:hAnsiTheme="minorHAnsi" w:cstheme="minorHAnsi"/>
                <w:sz w:val="20"/>
                <w:szCs w:val="20"/>
              </w:rPr>
              <w:t>&lt;&lt;require one row of data for each water heater identified in Section B.&gt;&gt;</w:t>
            </w:r>
          </w:p>
        </w:tc>
      </w:tr>
      <w:tr w:rsidR="002C4A59" w:rsidRPr="009E01FE" w14:paraId="5D0E36E6"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5DFC239A"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2C4A59" w:rsidRPr="009E01FE" w14:paraId="012CEDDD"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2C4A59" w:rsidRPr="009E01FE" w14:paraId="10EB642B"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tcPr>
          <w:p w14:paraId="33ADF2DB" w14:textId="098604B3"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w:t>
            </w:r>
            <w:r w:rsidR="00E15012">
              <w:rPr>
                <w:rFonts w:asciiTheme="minorHAnsi" w:eastAsia="Times New Roman" w:hAnsiTheme="minorHAnsi" w:cstheme="minorHAnsi"/>
                <w:sz w:val="18"/>
                <w:szCs w:val="20"/>
              </w:rPr>
              <w:t>1R; if parent CF1R= CF1R-ADD, ALT or NCB, then value = NA; else if parent = CF1R-PRF then</w:t>
            </w:r>
            <w:r w:rsidRPr="005828AE">
              <w:rPr>
                <w:rFonts w:asciiTheme="minorHAnsi" w:eastAsia="Times New Roman" w:hAnsiTheme="minorHAnsi" w:cstheme="minorHAnsi"/>
                <w:sz w:val="18"/>
                <w:szCs w:val="20"/>
              </w:rPr>
              <w:t xml:space="preserve"> </w:t>
            </w:r>
            <w:r w:rsidR="00E15012">
              <w:rPr>
                <w:rFonts w:asciiTheme="minorHAnsi" w:eastAsia="Times New Roman" w:hAnsiTheme="minorHAnsi" w:cstheme="minorHAnsi"/>
                <w:sz w:val="18"/>
                <w:szCs w:val="20"/>
              </w:rPr>
              <w:t>a</w:t>
            </w:r>
            <w:r w:rsidRPr="005828AE">
              <w:rPr>
                <w:rFonts w:asciiTheme="minorHAnsi" w:eastAsia="Times New Roman" w:hAnsiTheme="minorHAnsi" w:cstheme="minorHAnsi"/>
                <w:sz w:val="18"/>
                <w:szCs w:val="20"/>
              </w:rPr>
              <w:t>llowed values are</w:t>
            </w:r>
            <w:r w:rsidR="00E15012">
              <w:rPr>
                <w:rFonts w:asciiTheme="minorHAnsi" w:eastAsia="Times New Roman" w:hAnsiTheme="minorHAnsi" w:cstheme="minorHAnsi"/>
                <w:sz w:val="18"/>
                <w:szCs w:val="20"/>
              </w:rPr>
              <w:t>:</w:t>
            </w:r>
          </w:p>
          <w:p w14:paraId="35A6002A" w14:textId="5D847E8A" w:rsidR="00726BAF" w:rsidRPr="00DF1B84"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3711F3" w:rsidRPr="005828AE">
              <w:rPr>
                <w:rFonts w:asciiTheme="minorHAnsi" w:eastAsia="Times New Roman" w:hAnsiTheme="minorHAnsi" w:cstheme="minorHAnsi"/>
                <w:sz w:val="18"/>
                <w:szCs w:val="20"/>
              </w:rPr>
              <w:t>Uniform Energy Factor</w:t>
            </w:r>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2C4A59" w:rsidRPr="005828AE">
              <w:rPr>
                <w:rFonts w:asciiTheme="minorHAnsi" w:eastAsia="Times New Roman" w:hAnsiTheme="minorHAnsi" w:cstheme="minorHAnsi"/>
                <w:sz w:val="18"/>
                <w:szCs w:val="20"/>
              </w:rPr>
              <w:t xml:space="preserve">AFUE </w:t>
            </w:r>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*Thermal Efficiency</w:t>
            </w:r>
          </w:p>
          <w:p w14:paraId="334A7E8C" w14:textId="3EF75970"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4BE58EAC" w14:textId="4C6DE3A6" w:rsidR="002C4A59" w:rsidRPr="005828AE" w:rsidRDefault="002C4A59" w:rsidP="00891FF9">
            <w:pPr>
              <w:keepNext/>
              <w:tabs>
                <w:tab w:val="left" w:pos="2160"/>
                <w:tab w:val="left" w:pos="2700"/>
                <w:tab w:val="left" w:pos="3420"/>
                <w:tab w:val="left" w:pos="3780"/>
                <w:tab w:val="left" w:pos="5760"/>
                <w:tab w:val="left" w:pos="7212"/>
              </w:tabs>
              <w:spacing w:line="240" w:lineRule="auto"/>
              <w:rPr>
                <w:rFonts w:asciiTheme="minorHAnsi" w:eastAsia="Times New Roman" w:hAnsiTheme="minorHAnsi" w:cstheme="minorHAnsi"/>
                <w:sz w:val="18"/>
                <w:szCs w:val="20"/>
              </w:rPr>
            </w:pPr>
            <w:r w:rsidRPr="005828AE">
              <w:rPr>
                <w:rFonts w:eastAsia="Times New Roman"/>
                <w:sz w:val="18"/>
                <w:szCs w:val="20"/>
              </w:rPr>
              <w:t>&lt;&lt;</w:t>
            </w:r>
            <w:r w:rsidR="003711F3" w:rsidRPr="005828AE">
              <w:rPr>
                <w:sz w:val="18"/>
              </w:rPr>
              <w:t xml:space="preserve"> </w:t>
            </w:r>
            <w:r w:rsidR="003711F3" w:rsidRPr="005828AE">
              <w:rPr>
                <w:rFonts w:eastAsia="Times New Roman"/>
                <w:sz w:val="18"/>
                <w:szCs w:val="20"/>
              </w:rPr>
              <w:t>reference values f</w:t>
            </w:r>
            <w:r w:rsidRPr="005828AE">
              <w:rPr>
                <w:rFonts w:eastAsia="Times New Roman"/>
                <w:sz w:val="18"/>
                <w:szCs w:val="20"/>
              </w:rPr>
              <w:t>rom CF1R-PRF-01; Else = NA&gt;&gt;</w:t>
            </w:r>
          </w:p>
        </w:tc>
        <w:tc>
          <w:tcPr>
            <w:tcW w:w="651" w:type="pct"/>
            <w:tcBorders>
              <w:top w:val="single" w:sz="4" w:space="0" w:color="auto"/>
              <w:left w:val="single" w:sz="4" w:space="0" w:color="auto"/>
              <w:bottom w:val="single" w:sz="4" w:space="0" w:color="auto"/>
              <w:right w:val="single" w:sz="4" w:space="0" w:color="auto"/>
            </w:tcBorders>
          </w:tcPr>
          <w:p w14:paraId="409F3B75" w14:textId="2EC3387D"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37B8C6EE" w14:textId="42EDFD36"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 NA is allowed only if Water Heater Type = Consumer Instantaneous,</w:t>
            </w:r>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Commercial Instantaneous, or Residential-Duty Commercial Instantaneous &gt;&gt;</w:t>
            </w:r>
          </w:p>
        </w:tc>
        <w:tc>
          <w:tcPr>
            <w:tcW w:w="890" w:type="pct"/>
            <w:tcBorders>
              <w:top w:val="single" w:sz="4" w:space="0" w:color="auto"/>
              <w:left w:val="single" w:sz="4" w:space="0" w:color="auto"/>
              <w:bottom w:val="single" w:sz="4" w:space="0" w:color="auto"/>
              <w:right w:val="single" w:sz="4" w:space="0" w:color="auto"/>
            </w:tcBorders>
          </w:tcPr>
          <w:p w14:paraId="46B4609E" w14:textId="75A5F155" w:rsidR="002C4A59" w:rsidRPr="005828AE" w:rsidRDefault="002C4A59" w:rsidP="0045043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CF1R</w:t>
            </w:r>
            <w:r w:rsidRPr="005828AE">
              <w:rPr>
                <w:rFonts w:asciiTheme="minorHAnsi" w:eastAsia="Times New Roman" w:hAnsiTheme="minorHAnsi" w:cstheme="minorHAnsi"/>
                <w:sz w:val="18"/>
                <w:szCs w:val="20"/>
              </w:rPr>
              <w:t>&gt;&gt;</w:t>
            </w:r>
          </w:p>
        </w:tc>
      </w:tr>
      <w:tr w:rsidR="002C4A59" w:rsidRPr="009E01FE" w14:paraId="31AB80CF"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BF306D">
        <w:trPr>
          <w:trHeight w:val="144"/>
        </w:trPr>
        <w:tc>
          <w:tcPr>
            <w:tcW w:w="10794" w:type="dxa"/>
            <w:gridSpan w:val="7"/>
            <w:tcBorders>
              <w:top w:val="single" w:sz="4" w:space="0" w:color="auto"/>
              <w:left w:val="single" w:sz="4" w:space="0" w:color="auto"/>
              <w:bottom w:val="single" w:sz="4" w:space="0" w:color="auto"/>
              <w:right w:val="single" w:sz="4" w:space="0" w:color="auto"/>
            </w:tcBorders>
          </w:tcPr>
          <w:p w14:paraId="0794C454" w14:textId="03733D18" w:rsidR="003711F3" w:rsidRPr="00136321" w:rsidRDefault="003711F3"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B33DFF">
              <w:rPr>
                <w:rFonts w:asciiTheme="minorHAnsi" w:hAnsiTheme="minorHAnsi" w:cstheme="minorHAnsi"/>
                <w:b/>
                <w:sz w:val="20"/>
                <w:szCs w:val="20"/>
              </w:rPr>
              <w:t xml:space="preserve">. Installed Dwelling Unit Water Heating Efficiency Information </w:t>
            </w:r>
          </w:p>
          <w:p w14:paraId="0BBD92CD" w14:textId="76FB73FE" w:rsidR="00550C64"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This table reports the water heating system efficiency features installed in this project.  </w:t>
            </w:r>
          </w:p>
          <w:p w14:paraId="713C8089" w14:textId="31616077" w:rsidR="003711F3" w:rsidRPr="00DD574D" w:rsidRDefault="00DD574D"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Pr>
                <w:rFonts w:asciiTheme="minorHAnsi" w:hAnsiTheme="minorHAnsi" w:cstheme="minorHAnsi"/>
                <w:sz w:val="20"/>
                <w:szCs w:val="20"/>
              </w:rPr>
              <w:t>&lt;&lt;require one row of data for each water heater identified in Section B.&gt;&gt;</w:t>
            </w:r>
          </w:p>
        </w:tc>
      </w:tr>
      <w:tr w:rsidR="003711F3" w:rsidRPr="009E01FE" w14:paraId="0FF41826"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6CB0DD0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3711F3" w:rsidRPr="009E01FE" w14:paraId="520185C0"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285832B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581C521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Exterior Insulation</w:t>
            </w:r>
          </w:p>
          <w:p w14:paraId="0B506B1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3859CEFF" w14:textId="336A2AC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3711F3" w:rsidRPr="009E01FE" w14:paraId="1A21F7B8" w14:textId="77777777" w:rsidTr="00A13D81">
        <w:trPr>
          <w:trHeight w:val="144"/>
        </w:trPr>
        <w:tc>
          <w:tcPr>
            <w:tcW w:w="1466" w:type="dxa"/>
            <w:tcBorders>
              <w:top w:val="single" w:sz="4" w:space="0" w:color="auto"/>
              <w:left w:val="single" w:sz="4" w:space="0" w:color="auto"/>
              <w:bottom w:val="single" w:sz="4" w:space="0" w:color="auto"/>
              <w:right w:val="single" w:sz="4" w:space="0" w:color="auto"/>
            </w:tcBorders>
          </w:tcPr>
          <w:p w14:paraId="1F74F1A4" w14:textId="614B59C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229" w:type="dxa"/>
            <w:tcBorders>
              <w:top w:val="single" w:sz="4" w:space="0" w:color="auto"/>
              <w:left w:val="single" w:sz="4" w:space="0" w:color="auto"/>
              <w:bottom w:val="single" w:sz="4" w:space="0" w:color="auto"/>
              <w:right w:val="single" w:sz="4" w:space="0" w:color="auto"/>
            </w:tcBorders>
          </w:tcPr>
          <w:p w14:paraId="6466E0B7" w14:textId="064687BB" w:rsidR="003711F3" w:rsidRPr="005828AE" w:rsidRDefault="00D454CC" w:rsidP="008D62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3711F3" w:rsidRPr="005828AE">
              <w:rPr>
                <w:rFonts w:asciiTheme="minorHAnsi" w:eastAsia="Times New Roman" w:hAnsiTheme="minorHAnsi" w:cstheme="minorHAnsi"/>
                <w:sz w:val="18"/>
                <w:szCs w:val="20"/>
              </w:rPr>
              <w:t>Reference value from</w:t>
            </w:r>
            <w:r w:rsidR="00254F4C">
              <w:rPr>
                <w:rFonts w:asciiTheme="minorHAnsi" w:eastAsia="Times New Roman" w:hAnsiTheme="minorHAnsi" w:cstheme="minorHAnsi"/>
                <w:sz w:val="18"/>
                <w:szCs w:val="20"/>
              </w:rPr>
              <w:t xml:space="preserve"> C02</w:t>
            </w:r>
            <w:r w:rsidR="008D62ED">
              <w:rPr>
                <w:rFonts w:asciiTheme="minorHAnsi" w:eastAsia="Times New Roman" w:hAnsiTheme="minorHAnsi" w:cstheme="minorHAnsi"/>
                <w:sz w:val="18"/>
                <w:szCs w:val="20"/>
              </w:rPr>
              <w:t xml:space="preserve">. </w:t>
            </w:r>
            <w:r w:rsidR="008D62ED" w:rsidRPr="005828AE">
              <w:rPr>
                <w:rFonts w:asciiTheme="minorHAnsi" w:eastAsia="Times New Roman" w:hAnsiTheme="minorHAnsi" w:cstheme="minorHAnsi"/>
                <w:sz w:val="18"/>
                <w:szCs w:val="20"/>
              </w:rPr>
              <w:t xml:space="preserve"> Value may be NA if </w:t>
            </w:r>
            <w:r w:rsidR="008D62ED" w:rsidRPr="00DF1B84">
              <w:rPr>
                <w:rFonts w:asciiTheme="minorHAnsi" w:eastAsia="Times New Roman" w:hAnsiTheme="minorHAnsi" w:cstheme="minorHAnsi"/>
                <w:sz w:val="18"/>
                <w:szCs w:val="20"/>
              </w:rPr>
              <w:t>C</w:t>
            </w:r>
            <w:r w:rsidR="008D62ED" w:rsidRPr="005828AE">
              <w:rPr>
                <w:rFonts w:asciiTheme="minorHAnsi" w:eastAsia="Times New Roman" w:hAnsiTheme="minorHAnsi" w:cstheme="minorHAnsi"/>
                <w:sz w:val="18"/>
                <w:szCs w:val="20"/>
              </w:rPr>
              <w:t>0</w:t>
            </w:r>
            <w:r w:rsidR="008D62ED">
              <w:rPr>
                <w:rFonts w:asciiTheme="minorHAnsi" w:eastAsia="Times New Roman" w:hAnsiTheme="minorHAnsi" w:cstheme="minorHAnsi"/>
                <w:sz w:val="18"/>
                <w:szCs w:val="20"/>
              </w:rPr>
              <w:t>2</w:t>
            </w:r>
            <w:r w:rsidR="008D62ED" w:rsidRPr="005828AE">
              <w:rPr>
                <w:rFonts w:asciiTheme="minorHAnsi" w:eastAsia="Times New Roman" w:hAnsiTheme="minorHAnsi" w:cstheme="minorHAnsi"/>
                <w:sz w:val="18"/>
                <w:szCs w:val="20"/>
              </w:rPr>
              <w:t xml:space="preserve"> is NA </w:t>
            </w:r>
            <w:r w:rsidRPr="005828AE">
              <w:rPr>
                <w:rFonts w:asciiTheme="minorHAnsi" w:eastAsia="Times New Roman" w:hAnsiTheme="minorHAnsi" w:cstheme="minorHAnsi"/>
                <w:sz w:val="18"/>
                <w:szCs w:val="20"/>
              </w:rPr>
              <w:t>&gt;&gt;</w:t>
            </w:r>
          </w:p>
        </w:tc>
        <w:tc>
          <w:tcPr>
            <w:tcW w:w="1710" w:type="dxa"/>
            <w:tcBorders>
              <w:top w:val="single" w:sz="4" w:space="0" w:color="auto"/>
              <w:left w:val="single" w:sz="4" w:space="0" w:color="auto"/>
              <w:bottom w:val="single" w:sz="4" w:space="0" w:color="auto"/>
              <w:right w:val="single" w:sz="4" w:space="0" w:color="auto"/>
            </w:tcBorders>
          </w:tcPr>
          <w:p w14:paraId="59C7B8E7" w14:textId="5185788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&lt;&lt;User input; check value must be ≥ value in </w:t>
            </w:r>
            <w:r w:rsidR="008D44FC" w:rsidRPr="00DF1B84">
              <w:rPr>
                <w:rFonts w:asciiTheme="minorHAnsi" w:eastAsia="Times New Roman" w:hAnsiTheme="minorHAnsi" w:cstheme="minorHAnsi"/>
                <w:sz w:val="18"/>
                <w:szCs w:val="20"/>
              </w:rPr>
              <w:t>C0</w:t>
            </w:r>
            <w:r w:rsidRPr="005828AE">
              <w:rPr>
                <w:rFonts w:asciiTheme="minorHAnsi" w:eastAsia="Times New Roman" w:hAnsiTheme="minorHAnsi" w:cstheme="minorHAnsi"/>
                <w:sz w:val="18"/>
                <w:szCs w:val="20"/>
              </w:rPr>
              <w:t>3 to comply, else flag non-compliant values and do not allow the doc to be registered</w:t>
            </w:r>
            <w:r w:rsidR="003C783F">
              <w:rPr>
                <w:rFonts w:asciiTheme="minorHAnsi" w:eastAsia="Times New Roman" w:hAnsiTheme="minorHAnsi" w:cstheme="minorHAnsi"/>
                <w:sz w:val="18"/>
                <w:szCs w:val="20"/>
              </w:rPr>
              <w:t xml:space="preserve">. </w:t>
            </w:r>
            <w:r w:rsidR="003C783F" w:rsidRPr="005828AE">
              <w:rPr>
                <w:rFonts w:asciiTheme="minorHAnsi" w:eastAsia="Times New Roman" w:hAnsiTheme="minorHAnsi" w:cstheme="minorHAnsi"/>
                <w:sz w:val="18"/>
                <w:szCs w:val="20"/>
              </w:rPr>
              <w:t xml:space="preserve">Value may be NA if </w:t>
            </w:r>
            <w:r w:rsidR="003C783F" w:rsidRPr="00DF1B84">
              <w:rPr>
                <w:rFonts w:asciiTheme="minorHAnsi" w:eastAsia="Times New Roman" w:hAnsiTheme="minorHAnsi" w:cstheme="minorHAnsi"/>
                <w:sz w:val="18"/>
                <w:szCs w:val="20"/>
              </w:rPr>
              <w:t>C</w:t>
            </w:r>
            <w:r w:rsidR="003C783F" w:rsidRPr="005828AE">
              <w:rPr>
                <w:rFonts w:asciiTheme="minorHAnsi" w:eastAsia="Times New Roman" w:hAnsiTheme="minorHAnsi" w:cstheme="minorHAnsi"/>
                <w:sz w:val="18"/>
                <w:szCs w:val="20"/>
              </w:rPr>
              <w:t>0</w:t>
            </w:r>
            <w:r w:rsidR="00D44A67">
              <w:rPr>
                <w:rFonts w:asciiTheme="minorHAnsi" w:eastAsia="Times New Roman" w:hAnsiTheme="minorHAnsi" w:cstheme="minorHAnsi"/>
                <w:sz w:val="18"/>
                <w:szCs w:val="20"/>
              </w:rPr>
              <w:t>3</w:t>
            </w:r>
            <w:r w:rsidR="003C783F" w:rsidRPr="005828AE">
              <w:rPr>
                <w:rFonts w:asciiTheme="minorHAnsi" w:eastAsia="Times New Roman" w:hAnsiTheme="minorHAnsi" w:cstheme="minorHAnsi"/>
                <w:sz w:val="18"/>
                <w:szCs w:val="20"/>
              </w:rPr>
              <w:t xml:space="preserve"> is NA</w:t>
            </w:r>
            <w:r w:rsidRPr="005828AE">
              <w:rPr>
                <w:rFonts w:asciiTheme="minorHAnsi" w:eastAsia="Times New Roman" w:hAnsiTheme="minorHAnsi" w:cstheme="minorHAnsi"/>
                <w:sz w:val="18"/>
                <w:szCs w:val="20"/>
              </w:rPr>
              <w:t xml:space="preserve"> &gt;&gt;</w:t>
            </w:r>
          </w:p>
        </w:tc>
        <w:tc>
          <w:tcPr>
            <w:tcW w:w="1724" w:type="dxa"/>
            <w:tcBorders>
              <w:top w:val="single" w:sz="4" w:space="0" w:color="auto"/>
              <w:left w:val="single" w:sz="4" w:space="0" w:color="auto"/>
              <w:bottom w:val="single" w:sz="4" w:space="0" w:color="auto"/>
              <w:right w:val="single" w:sz="4" w:space="0" w:color="auto"/>
            </w:tcBorders>
          </w:tcPr>
          <w:p w14:paraId="5E0D4963" w14:textId="37107B27"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4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04 is NA &gt;&gt;</w:t>
            </w:r>
          </w:p>
        </w:tc>
        <w:tc>
          <w:tcPr>
            <w:tcW w:w="1554" w:type="dxa"/>
            <w:tcBorders>
              <w:top w:val="single" w:sz="4" w:space="0" w:color="auto"/>
              <w:left w:val="single" w:sz="4" w:space="0" w:color="auto"/>
              <w:bottom w:val="single" w:sz="4" w:space="0" w:color="auto"/>
              <w:right w:val="single" w:sz="4" w:space="0" w:color="auto"/>
            </w:tcBorders>
          </w:tcPr>
          <w:p w14:paraId="3EC54224" w14:textId="5FFA433D"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5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05 is NA &gt;&gt;</w:t>
            </w:r>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C06</w:t>
            </w:r>
            <w:r w:rsidRPr="005828AE">
              <w:rPr>
                <w:rFonts w:asciiTheme="minorHAnsi" w:eastAsia="Times New Roman" w:hAnsiTheme="minorHAnsi" w:cstheme="minorHAnsi"/>
                <w:sz w:val="18"/>
                <w:szCs w:val="20"/>
              </w:rPr>
              <w:t xml:space="preserve">. NA is allowed only if Water Heater Type = Consumer Instantaneous or </w:t>
            </w:r>
            <w:r w:rsidR="00D454CC" w:rsidRPr="005828AE">
              <w:rPr>
                <w:rFonts w:asciiTheme="minorHAnsi" w:eastAsia="Times New Roman" w:hAnsiTheme="minorHAnsi" w:cstheme="minorHAnsi"/>
                <w:sz w:val="18"/>
                <w:szCs w:val="20"/>
              </w:rPr>
              <w:t>Commercial</w:t>
            </w:r>
            <w:r w:rsidRPr="005828AE">
              <w:rPr>
                <w:rFonts w:asciiTheme="minorHAnsi" w:eastAsia="Times New Roman" w:hAnsiTheme="minorHAnsi" w:cstheme="minorHAnsi"/>
                <w:sz w:val="18"/>
                <w:szCs w:val="20"/>
              </w:rPr>
              <w:t xml:space="preserve"> Instantaneous&gt;&gt;</w:t>
            </w:r>
          </w:p>
        </w:tc>
        <w:tc>
          <w:tcPr>
            <w:tcW w:w="1351" w:type="dxa"/>
            <w:tcBorders>
              <w:top w:val="single" w:sz="4" w:space="0" w:color="auto"/>
              <w:left w:val="single" w:sz="4" w:space="0" w:color="auto"/>
              <w:bottom w:val="single" w:sz="4" w:space="0" w:color="auto"/>
              <w:right w:val="single" w:sz="4" w:space="0" w:color="auto"/>
            </w:tcBorders>
          </w:tcPr>
          <w:p w14:paraId="4F4EB927" w14:textId="22C63E6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C07</w:t>
            </w:r>
            <w:r w:rsidRPr="005828AE">
              <w:rPr>
                <w:rFonts w:asciiTheme="minorHAnsi" w:eastAsia="Times New Roman" w:hAnsiTheme="minorHAnsi" w:cstheme="minorHAnsi"/>
                <w:sz w:val="18"/>
                <w:szCs w:val="20"/>
              </w:rPr>
              <w:t>. Value may be NA if CF1R value is NA &gt;&gt;</w:t>
            </w:r>
          </w:p>
        </w:tc>
      </w:tr>
      <w:tr w:rsidR="003711F3" w:rsidRPr="009E01FE" w14:paraId="2D2B537D" w14:textId="77777777" w:rsidTr="005E6839">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rFonts w:asciiTheme="minorHAnsi" w:hAnsiTheme="minorHAnsi" w:cstheme="minorHAnsi"/>
          <w:sz w:val="20"/>
          <w:szCs w:val="20"/>
        </w:rPr>
      </w:pPr>
    </w:p>
    <w:tbl>
      <w:tblPr>
        <w:tblW w:w="5005" w:type="pct"/>
        <w:tblInd w:w="-5"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5400"/>
      </w:tblGrid>
      <w:tr w:rsidR="00011F4C" w:rsidRPr="009E01FE" w14:paraId="34DC4595" w14:textId="77777777" w:rsidTr="005828AE">
        <w:trPr>
          <w:trHeight w:val="144"/>
        </w:trPr>
        <w:tc>
          <w:tcPr>
            <w:tcW w:w="10801" w:type="dxa"/>
            <w:gridSpan w:val="3"/>
            <w:tcBorders>
              <w:top w:val="single" w:sz="4" w:space="0" w:color="auto"/>
              <w:bottom w:val="single" w:sz="4" w:space="0" w:color="auto"/>
            </w:tcBorders>
            <w:vAlign w:val="center"/>
          </w:tcPr>
          <w:p w14:paraId="09405E41" w14:textId="77777777" w:rsidR="00011F4C" w:rsidRDefault="002C4A59" w:rsidP="00F43F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E</w:t>
            </w:r>
            <w:r w:rsidR="00011F4C" w:rsidRPr="00B33DFF">
              <w:rPr>
                <w:rFonts w:asciiTheme="minorHAnsi" w:hAnsiTheme="minorHAnsi" w:cstheme="minorHAnsi"/>
                <w:b/>
                <w:sz w:val="20"/>
                <w:szCs w:val="20"/>
              </w:rPr>
              <w:t>. Installed Water Heater Manufacturer Information</w:t>
            </w:r>
          </w:p>
          <w:p w14:paraId="6EF7D611" w14:textId="494195D1" w:rsidR="002C4A59" w:rsidRPr="005828AE" w:rsidRDefault="00DD574D" w:rsidP="00E1501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&lt;&lt;require one row of data for each water heater identified in Section B.&gt;&gt;</w:t>
            </w:r>
          </w:p>
        </w:tc>
      </w:tr>
      <w:tr w:rsidR="00011F4C" w:rsidRPr="009E01FE" w14:paraId="59D092F0" w14:textId="77777777" w:rsidTr="00AB136B">
        <w:trPr>
          <w:trHeight w:val="144"/>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400" w:type="dxa"/>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011F4C" w:rsidRPr="009E01FE" w14:paraId="5353A4F3"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400" w:type="dxa"/>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011F4C" w:rsidRPr="009E01FE" w14:paraId="10288446"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4AEBD978" w14:textId="2DDDE5B6"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c>
          <w:tcPr>
            <w:tcW w:w="5400" w:type="dxa"/>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r>
      <w:tr w:rsidR="00011F4C" w:rsidRPr="009E01FE" w14:paraId="04F9A1DA"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00" w:type="dxa"/>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p>
        </w:tc>
      </w:tr>
      <w:tr w:rsidR="007667EA" w:rsidRPr="009E01FE" w14:paraId="26C2733B" w14:textId="77777777" w:rsidTr="008B40BE">
        <w:trPr>
          <w:trHeight w:val="144"/>
          <w:tblHeader/>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326F746A" w14:textId="77777777" w:rsidTr="008B40BE">
        <w:trPr>
          <w:trHeight w:val="144"/>
          <w:tblHeader/>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9116CD">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9116CD">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22C5896A" w14:textId="77777777" w:rsidTr="008B40BE">
        <w:trPr>
          <w:trHeight w:val="144"/>
        </w:trPr>
        <w:tc>
          <w:tcPr>
            <w:tcW w:w="623" w:type="dxa"/>
            <w:vAlign w:val="center"/>
          </w:tcPr>
          <w:p w14:paraId="78D1CEA9" w14:textId="77777777" w:rsidR="007667EA" w:rsidRPr="00542719" w:rsidRDefault="007667EA" w:rsidP="00F414AD">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lastRenderedPageBreak/>
              <w:t>03</w:t>
            </w:r>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rFonts w:asciiTheme="minorHAnsi" w:eastAsiaTheme="minorEastAsia" w:hAnsiTheme="minorHAnsi" w:cstheme="minorHAnsi"/>
                <w:b/>
                <w:bCs/>
                <w:sz w:val="18"/>
                <w:szCs w:val="20"/>
              </w:rPr>
            </w:pPr>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The first 5 feet (1.5 meters) of cold water pipes from the storage tank.</w:t>
            </w:r>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piping with a nominal diameter of 3/4 inch (19 millimeter) and less than 1 inch.</w:t>
            </w:r>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hot water piping from the heating source to the kitchen fixtures.</w:t>
            </w:r>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from the heating source to storage tank or between tanks.</w:t>
            </w:r>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underground piping.</w:t>
            </w:r>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r w:rsidR="007667EA" w:rsidRPr="00E15012">
              <w:rPr>
                <w:rFonts w:asciiTheme="minorHAnsi" w:eastAsia="Times New Roman" w:hAnsiTheme="minorHAnsi" w:cstheme="minorHAnsi"/>
                <w:bCs/>
                <w:sz w:val="18"/>
                <w:szCs w:val="20"/>
              </w:rPr>
              <w:t>nsulation buried below grade must be installed in a waterproof and non-crushable casing or sleeve</w:t>
            </w:r>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8DF91C9" w14:textId="5E7F2943"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interior or exterior walls that is surrounded on all sides by at least 1 inch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insulation.</w:t>
            </w:r>
          </w:p>
          <w:p w14:paraId="03E8887E" w14:textId="0608A65B"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crawlspace with a minimum of 1 inches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crawlspace insulation above and below.</w:t>
            </w:r>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attics with a minimum of 4 inches (10 cm) of attic insulation on top.</w:t>
            </w:r>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Pipe insulation shall fit tightly and all elbows and tees shall be fully insulated.</w:t>
            </w:r>
          </w:p>
        </w:tc>
      </w:tr>
      <w:tr w:rsidR="007667EA" w:rsidRPr="009E01FE" w14:paraId="3BA54506" w14:textId="77777777" w:rsidTr="008B40BE">
        <w:trPr>
          <w:trHeight w:val="144"/>
          <w:tblHeader/>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For Gas or Propane Water Heaters:  Ensure the following are installed (Section 150.0(n))</w:t>
            </w:r>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r w:rsidR="009116CD">
              <w:rPr>
                <w:rFonts w:asciiTheme="minorHAnsi" w:eastAsia="Times New Roman" w:hAnsiTheme="minorHAnsi" w:cstheme="minorHAnsi"/>
                <w:sz w:val="18"/>
                <w:szCs w:val="20"/>
              </w:rPr>
              <w:t xml:space="preserve">is </w:t>
            </w:r>
            <w:r w:rsidRPr="00542719">
              <w:rPr>
                <w:rFonts w:asciiTheme="minorHAnsi" w:eastAsia="Times New Roman" w:hAnsiTheme="minorHAnsi" w:cstheme="minorHAnsi"/>
                <w:sz w:val="18"/>
                <w:szCs w:val="20"/>
              </w:rPr>
              <w:t>accessible with no obstructions</w:t>
            </w:r>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The conductor shall be labeled with the </w:t>
            </w:r>
            <w:r w:rsidR="009116CD">
              <w:rPr>
                <w:rFonts w:asciiTheme="minorHAnsi" w:eastAsia="Times New Roman" w:hAnsiTheme="minorHAnsi" w:cstheme="minorHAnsi"/>
                <w:sz w:val="18"/>
                <w:szCs w:val="20"/>
              </w:rPr>
              <w:t>word</w:t>
            </w:r>
            <w:r w:rsidRPr="00542719">
              <w:rPr>
                <w:rFonts w:asciiTheme="minorHAnsi" w:eastAsia="Times New Roman" w:hAnsiTheme="minorHAnsi" w:cstheme="minorHAnsi"/>
                <w:sz w:val="18"/>
                <w:szCs w:val="20"/>
              </w:rPr>
              <w:t xml:space="preserve"> “Spare” on both ends; and</w:t>
            </w:r>
          </w:p>
          <w:p w14:paraId="2E88D309" w14:textId="3C7CDA8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reserved single pole circuit breaker space next to the circuit breaker next to the branch circuit labeled “Future” 240V shall be provided.</w:t>
            </w:r>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Category III or IV vent, or a Type B vent with straight pipe between outside and water heater.</w:t>
            </w:r>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condensate drain no more than 2 inches higher than the base on water heater for natural draining.</w:t>
            </w:r>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gas supply line with capacity of at least 200,000 Btu/hr.</w:t>
            </w:r>
          </w:p>
        </w:tc>
      </w:tr>
      <w:tr w:rsidR="007667EA" w:rsidRPr="009E01FE" w14:paraId="4BE4AE23" w14:textId="77777777" w:rsidTr="008B40BE">
        <w:trPr>
          <w:trHeight w:val="144"/>
          <w:tblHeader/>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649A51C5" w14:textId="77777777" w:rsidR="00556980" w:rsidRDefault="00556980" w:rsidP="00AB4500">
      <w:pPr>
        <w:spacing w:after="0"/>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trPr>
        <w:tc>
          <w:tcPr>
            <w:tcW w:w="10795" w:type="dxa"/>
            <w:gridSpan w:val="7"/>
          </w:tcPr>
          <w:p w14:paraId="7DB7EAA1" w14:textId="77777777" w:rsidR="001E6791" w:rsidRPr="00AC2387" w:rsidRDefault="001E6791" w:rsidP="001E6791">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7A4FE034" w14:textId="700E02EB" w:rsidR="006E5CB2" w:rsidRPr="000029DA" w:rsidRDefault="006E5CB2" w:rsidP="00AB4500">
            <w:pPr>
              <w:spacing w:after="0" w:line="240" w:lineRule="auto"/>
              <w:rPr>
                <w:rFonts w:cstheme="minorHAnsi"/>
                <w:sz w:val="18"/>
                <w:szCs w:val="18"/>
              </w:rPr>
            </w:pPr>
            <w:r w:rsidRPr="000029DA">
              <w:rPr>
                <w:rFonts w:cstheme="minorHAnsi"/>
                <w:sz w:val="18"/>
                <w:szCs w:val="18"/>
              </w:rPr>
              <w:t>For dwelling units with multiple systems, enter</w:t>
            </w:r>
            <w:r w:rsidR="00F6062F" w:rsidRPr="000029DA">
              <w:rPr>
                <w:rFonts w:cstheme="minorHAnsi"/>
                <w:sz w:val="18"/>
                <w:szCs w:val="18"/>
              </w:rPr>
              <w:t xml:space="preserve"> the </w:t>
            </w:r>
            <w:r w:rsidRPr="000029DA">
              <w:rPr>
                <w:rFonts w:cstheme="minorHAnsi"/>
                <w:sz w:val="18"/>
                <w:szCs w:val="18"/>
              </w:rPr>
              <w:t xml:space="preserve">master bath distance and kitchen distance </w:t>
            </w:r>
            <w:r w:rsidR="00F6062F" w:rsidRPr="000029DA">
              <w:rPr>
                <w:rFonts w:cstheme="minorHAnsi"/>
                <w:sz w:val="18"/>
                <w:szCs w:val="18"/>
              </w:rPr>
              <w:t>to the closest water heater, and enter the average of the furthest fixture to each water heater.</w:t>
            </w:r>
          </w:p>
          <w:p w14:paraId="13B122EB" w14:textId="64AACDF4" w:rsidR="007F5A43" w:rsidRDefault="007F5A43" w:rsidP="007D0544">
            <w:pPr>
              <w:spacing w:after="0" w:line="240" w:lineRule="auto"/>
            </w:pPr>
            <w:r w:rsidRPr="000029DA">
              <w:rPr>
                <w:rFonts w:cstheme="minorHAnsi"/>
                <w:sz w:val="18"/>
                <w:szCs w:val="18"/>
              </w:rPr>
              <w:t>&lt;&lt;</w:t>
            </w:r>
            <w:r w:rsidR="00DD574D">
              <w:rPr>
                <w:rFonts w:cstheme="minorHAnsi"/>
                <w:sz w:val="18"/>
                <w:szCs w:val="18"/>
              </w:rPr>
              <w:t>require one row of data</w:t>
            </w:r>
            <w:r w:rsidR="00647DEF">
              <w:rPr>
                <w:rFonts w:cstheme="minorHAnsi"/>
                <w:sz w:val="18"/>
                <w:szCs w:val="18"/>
              </w:rPr>
              <w:t>, reporting the longest distances,</w:t>
            </w:r>
            <w:r w:rsidR="00DD574D">
              <w:rPr>
                <w:rFonts w:cstheme="minorHAnsi"/>
                <w:sz w:val="18"/>
                <w:szCs w:val="18"/>
              </w:rPr>
              <w:t xml:space="preserve"> for each dwelling unit identified in Section B. with B10 = Basic. If no dwelling in B10 = Basic, then display section header and standard “This section does not apply” message</w:t>
            </w:r>
            <w:r w:rsidRPr="000029DA">
              <w:rPr>
                <w:rFonts w:cstheme="minorHAnsi"/>
                <w:sz w:val="18"/>
                <w:szCs w:val="18"/>
              </w:rPr>
              <w:t>&gt;&gt;</w:t>
            </w:r>
          </w:p>
        </w:tc>
      </w:tr>
      <w:tr w:rsidR="00DD04FF" w14:paraId="7FDD8E1F" w14:textId="77777777" w:rsidTr="00AB4500">
        <w:tc>
          <w:tcPr>
            <w:tcW w:w="980" w:type="dxa"/>
          </w:tcPr>
          <w:p w14:paraId="346D7443" w14:textId="3B3264AF" w:rsidR="009E72A1" w:rsidRPr="008733ED" w:rsidRDefault="009E72A1" w:rsidP="00AB4500">
            <w:pPr>
              <w:spacing w:after="0"/>
              <w:jc w:val="center"/>
              <w:rPr>
                <w:rFonts w:cstheme="minorHAnsi"/>
                <w:sz w:val="20"/>
                <w:szCs w:val="20"/>
              </w:rPr>
            </w:pPr>
            <w:r>
              <w:rPr>
                <w:rFonts w:cstheme="minorHAnsi"/>
                <w:sz w:val="20"/>
                <w:szCs w:val="20"/>
              </w:rPr>
              <w:t>01</w:t>
            </w:r>
          </w:p>
        </w:tc>
        <w:tc>
          <w:tcPr>
            <w:tcW w:w="1445" w:type="dxa"/>
          </w:tcPr>
          <w:p w14:paraId="6611F572" w14:textId="174D5535" w:rsidR="009E72A1" w:rsidRDefault="009E72A1" w:rsidP="00AB4500">
            <w:pPr>
              <w:spacing w:after="0"/>
              <w:jc w:val="center"/>
              <w:rPr>
                <w:rFonts w:cstheme="minorHAnsi"/>
                <w:sz w:val="20"/>
                <w:szCs w:val="20"/>
              </w:rPr>
            </w:pPr>
            <w:r>
              <w:rPr>
                <w:rFonts w:cstheme="minorHAnsi"/>
                <w:sz w:val="20"/>
                <w:szCs w:val="20"/>
              </w:rPr>
              <w:t>02</w:t>
            </w:r>
          </w:p>
        </w:tc>
        <w:tc>
          <w:tcPr>
            <w:tcW w:w="1343" w:type="dxa"/>
            <w:vAlign w:val="bottom"/>
          </w:tcPr>
          <w:p w14:paraId="5A01FEB7" w14:textId="0CCA9E9C" w:rsidR="009E72A1" w:rsidRPr="008733ED" w:rsidRDefault="009E72A1" w:rsidP="00AB4500">
            <w:pPr>
              <w:spacing w:after="0"/>
              <w:jc w:val="center"/>
              <w:rPr>
                <w:rFonts w:cstheme="minorHAnsi"/>
                <w:sz w:val="20"/>
                <w:szCs w:val="20"/>
              </w:rPr>
            </w:pPr>
            <w:r>
              <w:rPr>
                <w:rFonts w:cstheme="minorHAnsi"/>
                <w:sz w:val="20"/>
                <w:szCs w:val="20"/>
              </w:rPr>
              <w:t>03</w:t>
            </w:r>
          </w:p>
        </w:tc>
        <w:tc>
          <w:tcPr>
            <w:tcW w:w="1447" w:type="dxa"/>
          </w:tcPr>
          <w:p w14:paraId="19958654" w14:textId="54337DAB" w:rsidR="009E72A1" w:rsidRPr="008733ED" w:rsidRDefault="009E72A1" w:rsidP="00AB4500">
            <w:pPr>
              <w:spacing w:after="0"/>
              <w:jc w:val="center"/>
              <w:rPr>
                <w:rFonts w:cstheme="minorHAnsi"/>
                <w:sz w:val="20"/>
                <w:szCs w:val="20"/>
              </w:rPr>
            </w:pPr>
            <w:r>
              <w:rPr>
                <w:rFonts w:cstheme="minorHAnsi"/>
                <w:sz w:val="20"/>
                <w:szCs w:val="20"/>
              </w:rPr>
              <w:t>04</w:t>
            </w:r>
          </w:p>
        </w:tc>
        <w:tc>
          <w:tcPr>
            <w:tcW w:w="1620" w:type="dxa"/>
          </w:tcPr>
          <w:p w14:paraId="184F01CF" w14:textId="5668EF66" w:rsidR="009E72A1" w:rsidRPr="008733ED" w:rsidRDefault="009E72A1" w:rsidP="00AB4500">
            <w:pPr>
              <w:spacing w:after="0"/>
              <w:jc w:val="center"/>
              <w:rPr>
                <w:rFonts w:cstheme="minorHAnsi"/>
                <w:sz w:val="20"/>
                <w:szCs w:val="20"/>
              </w:rPr>
            </w:pPr>
            <w:r>
              <w:rPr>
                <w:rFonts w:cstheme="minorHAnsi"/>
                <w:sz w:val="20"/>
                <w:szCs w:val="20"/>
              </w:rPr>
              <w:t>05</w:t>
            </w:r>
          </w:p>
        </w:tc>
        <w:tc>
          <w:tcPr>
            <w:tcW w:w="2610" w:type="dxa"/>
          </w:tcPr>
          <w:p w14:paraId="2A052C01" w14:textId="12B4F393" w:rsidR="009E72A1" w:rsidRPr="00AC2387" w:rsidRDefault="009E72A1" w:rsidP="00AB4500">
            <w:pPr>
              <w:spacing w:after="0"/>
              <w:jc w:val="center"/>
              <w:rPr>
                <w:rFonts w:cstheme="minorHAnsi"/>
                <w:sz w:val="20"/>
                <w:szCs w:val="20"/>
              </w:rPr>
            </w:pPr>
            <w:r>
              <w:rPr>
                <w:rFonts w:cstheme="minorHAnsi"/>
                <w:sz w:val="20"/>
                <w:szCs w:val="20"/>
              </w:rPr>
              <w:t>06</w:t>
            </w:r>
          </w:p>
        </w:tc>
        <w:tc>
          <w:tcPr>
            <w:tcW w:w="1350" w:type="dxa"/>
          </w:tcPr>
          <w:p w14:paraId="2375F8FC" w14:textId="536BD272" w:rsidR="009E72A1" w:rsidRPr="00AC2387" w:rsidRDefault="009E72A1" w:rsidP="00AB4500">
            <w:pPr>
              <w:spacing w:after="0"/>
              <w:jc w:val="center"/>
              <w:rPr>
                <w:rFonts w:cstheme="minorHAnsi"/>
                <w:sz w:val="20"/>
                <w:szCs w:val="20"/>
              </w:rPr>
            </w:pPr>
            <w:r>
              <w:rPr>
                <w:rFonts w:cstheme="minorHAnsi"/>
                <w:sz w:val="20"/>
                <w:szCs w:val="20"/>
              </w:rPr>
              <w:t>07</w:t>
            </w:r>
          </w:p>
        </w:tc>
      </w:tr>
      <w:tr w:rsidR="00DD04FF" w14:paraId="6046EC7C" w14:textId="77777777" w:rsidTr="00AB4500">
        <w:tc>
          <w:tcPr>
            <w:tcW w:w="980" w:type="dxa"/>
            <w:vAlign w:val="bottom"/>
          </w:tcPr>
          <w:p w14:paraId="1382CBC9" w14:textId="77777777" w:rsidR="00BE06D4" w:rsidRDefault="009075FA" w:rsidP="00AB4500">
            <w:pPr>
              <w:spacing w:after="0" w:line="240" w:lineRule="auto"/>
              <w:jc w:val="center"/>
              <w:rPr>
                <w:rFonts w:cstheme="minorHAnsi"/>
                <w:sz w:val="18"/>
                <w:szCs w:val="20"/>
              </w:rPr>
            </w:pPr>
            <w:r>
              <w:rPr>
                <w:rFonts w:cstheme="minorHAnsi"/>
                <w:sz w:val="18"/>
                <w:szCs w:val="20"/>
              </w:rPr>
              <w:t>Dwelling</w:t>
            </w:r>
          </w:p>
          <w:p w14:paraId="71A22C67" w14:textId="333019BE"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Name</w:t>
            </w:r>
          </w:p>
        </w:tc>
        <w:tc>
          <w:tcPr>
            <w:tcW w:w="1445" w:type="dxa"/>
            <w:vAlign w:val="bottom"/>
          </w:tcPr>
          <w:p w14:paraId="758E500B" w14:textId="77777777"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FA1B419" w14:textId="77777777" w:rsidR="009E72A1" w:rsidRPr="00AB4500" w:rsidRDefault="009E72A1" w:rsidP="00AB4500">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298717E6" w14:textId="77777777" w:rsidR="009E72A1" w:rsidRPr="00AB4500" w:rsidRDefault="009E72A1">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3EAC8CED" w14:textId="1AD31E46" w:rsidR="009E72A1" w:rsidRPr="00AB4500" w:rsidRDefault="009E72A1" w:rsidP="00AB4500">
            <w:pPr>
              <w:spacing w:after="0" w:line="240" w:lineRule="auto"/>
              <w:jc w:val="center"/>
              <w:rPr>
                <w:sz w:val="18"/>
              </w:rPr>
            </w:pPr>
            <w:r w:rsidRPr="00AB4500">
              <w:rPr>
                <w:rFonts w:cstheme="minorHAnsi"/>
                <w:sz w:val="18"/>
                <w:szCs w:val="20"/>
              </w:rPr>
              <w:t>Furthest Third furthest fixture to Water Heater in feet</w:t>
            </w:r>
            <w:r w:rsidR="00F6062F">
              <w:rPr>
                <w:rFonts w:cstheme="minorHAnsi"/>
                <w:sz w:val="18"/>
                <w:szCs w:val="20"/>
              </w:rPr>
              <w:t xml:space="preserve"> (Avg for multiple water heaters)</w:t>
            </w:r>
          </w:p>
        </w:tc>
        <w:tc>
          <w:tcPr>
            <w:tcW w:w="2610" w:type="dxa"/>
            <w:vAlign w:val="bottom"/>
          </w:tcPr>
          <w:p w14:paraId="7CA726AD" w14:textId="77777777" w:rsidR="009E72A1" w:rsidRPr="00AB4500" w:rsidRDefault="009E72A1" w:rsidP="00AB4500">
            <w:pPr>
              <w:spacing w:after="0" w:line="240" w:lineRule="auto"/>
              <w:jc w:val="center"/>
              <w:rPr>
                <w:sz w:val="18"/>
              </w:rPr>
            </w:pPr>
            <w:r w:rsidRPr="00AB4500">
              <w:rPr>
                <w:rFonts w:cstheme="minorHAnsi"/>
                <w:sz w:val="18"/>
                <w:szCs w:val="20"/>
              </w:rPr>
              <w:t>Weighted Distance</w:t>
            </w:r>
          </w:p>
        </w:tc>
        <w:tc>
          <w:tcPr>
            <w:tcW w:w="1350" w:type="dxa"/>
            <w:vAlign w:val="bottom"/>
          </w:tcPr>
          <w:p w14:paraId="3383BF19" w14:textId="77777777" w:rsidR="009E72A1" w:rsidRPr="00AB4500" w:rsidRDefault="009E72A1" w:rsidP="00AB4500">
            <w:pPr>
              <w:spacing w:after="0" w:line="240" w:lineRule="auto"/>
              <w:jc w:val="center"/>
              <w:rPr>
                <w:sz w:val="18"/>
              </w:rPr>
            </w:pPr>
            <w:r w:rsidRPr="00AB4500">
              <w:rPr>
                <w:rFonts w:cstheme="minorHAnsi"/>
                <w:sz w:val="18"/>
                <w:szCs w:val="20"/>
              </w:rPr>
              <w:t>Qualification Distance</w:t>
            </w:r>
          </w:p>
        </w:tc>
      </w:tr>
      <w:tr w:rsidR="00DD04FF" w14:paraId="6D89697E" w14:textId="77777777" w:rsidTr="00AB4500">
        <w:trPr>
          <w:trHeight w:val="305"/>
        </w:trPr>
        <w:tc>
          <w:tcPr>
            <w:tcW w:w="980" w:type="dxa"/>
          </w:tcPr>
          <w:p w14:paraId="1BEB390D" w14:textId="5D0BE645" w:rsidR="009E72A1" w:rsidRPr="00AB4500" w:rsidRDefault="00556980" w:rsidP="00F53007">
            <w:pPr>
              <w:spacing w:after="0" w:line="240" w:lineRule="auto"/>
              <w:rPr>
                <w:sz w:val="18"/>
                <w:szCs w:val="18"/>
              </w:rPr>
            </w:pPr>
            <w:r w:rsidRPr="00AB4500">
              <w:rPr>
                <w:rFonts w:asciiTheme="minorHAnsi" w:eastAsia="Times New Roman" w:hAnsiTheme="minorHAnsi" w:cstheme="minorHAnsi"/>
                <w:sz w:val="18"/>
                <w:szCs w:val="18"/>
              </w:rPr>
              <w:t>&lt;&lt;Reference value from A01</w:t>
            </w:r>
            <w:r w:rsidR="00F8218D">
              <w:rPr>
                <w:rFonts w:asciiTheme="minorHAnsi" w:eastAsia="Times New Roman" w:hAnsiTheme="minorHAnsi" w:cstheme="minorHAnsi"/>
                <w:sz w:val="18"/>
                <w:szCs w:val="18"/>
              </w:rPr>
              <w:t xml:space="preserve"> </w:t>
            </w:r>
            <w:r w:rsidRPr="00AB4500">
              <w:rPr>
                <w:rFonts w:asciiTheme="minorHAnsi" w:eastAsia="Times New Roman" w:hAnsiTheme="minorHAnsi" w:cstheme="minorHAnsi"/>
                <w:sz w:val="18"/>
                <w:szCs w:val="18"/>
              </w:rPr>
              <w:t>&gt;&gt;</w:t>
            </w:r>
          </w:p>
        </w:tc>
        <w:tc>
          <w:tcPr>
            <w:tcW w:w="1445" w:type="dxa"/>
          </w:tcPr>
          <w:p w14:paraId="091F5E9D" w14:textId="77777777" w:rsidR="00556980" w:rsidRPr="00AB4500" w:rsidRDefault="00DD04FF" w:rsidP="00AB4500">
            <w:pPr>
              <w:spacing w:after="0" w:line="240" w:lineRule="auto"/>
              <w:rPr>
                <w:sz w:val="18"/>
                <w:szCs w:val="18"/>
              </w:rPr>
            </w:pPr>
            <w:r w:rsidRPr="00AB4500">
              <w:rPr>
                <w:sz w:val="18"/>
                <w:szCs w:val="18"/>
              </w:rPr>
              <w:t>&lt;&lt;</w:t>
            </w:r>
            <w:r w:rsidR="00556980" w:rsidRPr="00AB4500">
              <w:rPr>
                <w:sz w:val="18"/>
                <w:szCs w:val="18"/>
              </w:rPr>
              <w:t xml:space="preserve">if performance, then value = NA; </w:t>
            </w:r>
          </w:p>
          <w:p w14:paraId="29F85FB2" w14:textId="1891EA2E" w:rsidR="009E72A1" w:rsidRPr="00AB4500" w:rsidRDefault="00556980" w:rsidP="00AB4500">
            <w:pPr>
              <w:spacing w:after="0" w:line="240" w:lineRule="auto"/>
              <w:rPr>
                <w:sz w:val="18"/>
                <w:szCs w:val="18"/>
              </w:rPr>
            </w:pPr>
            <w:r w:rsidRPr="00AB4500">
              <w:rPr>
                <w:sz w:val="18"/>
                <w:szCs w:val="18"/>
              </w:rPr>
              <w:t xml:space="preserve">Else if prescriptive, </w:t>
            </w:r>
            <w:r w:rsidR="007F5A43" w:rsidRPr="00AB4500">
              <w:rPr>
                <w:sz w:val="18"/>
                <w:szCs w:val="18"/>
              </w:rPr>
              <w:t>user select from list: 1, 2, 3</w:t>
            </w:r>
            <w:r w:rsidR="00DD04FF" w:rsidRPr="00AB4500">
              <w:rPr>
                <w:sz w:val="18"/>
                <w:szCs w:val="18"/>
              </w:rPr>
              <w:t>&gt;&gt;</w:t>
            </w:r>
          </w:p>
        </w:tc>
        <w:tc>
          <w:tcPr>
            <w:tcW w:w="1343" w:type="dxa"/>
          </w:tcPr>
          <w:p w14:paraId="1425F7C2"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387BFD71" w14:textId="0F9E89B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447" w:type="dxa"/>
          </w:tcPr>
          <w:p w14:paraId="41E0FB39"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7B6A05C" w14:textId="6F129BEF"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620" w:type="dxa"/>
          </w:tcPr>
          <w:p w14:paraId="3D6C37C7"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432A7C4" w14:textId="7BA4ABD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2610" w:type="dxa"/>
          </w:tcPr>
          <w:p w14:paraId="2C925DF8"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215762B1" w14:textId="4B4412C5" w:rsidR="009E72A1" w:rsidRPr="00AB4500" w:rsidRDefault="00556980" w:rsidP="00AB4500">
            <w:pPr>
              <w:spacing w:after="0" w:line="240" w:lineRule="auto"/>
              <w:rPr>
                <w:sz w:val="18"/>
                <w:szCs w:val="18"/>
              </w:rPr>
            </w:pPr>
            <w:r w:rsidRPr="00AB4500">
              <w:rPr>
                <w:sz w:val="18"/>
                <w:szCs w:val="18"/>
              </w:rPr>
              <w:t xml:space="preserve">else if prescriptive and </w:t>
            </w:r>
            <w:r w:rsidR="00CB43FC" w:rsidRPr="00AB4500">
              <w:rPr>
                <w:sz w:val="18"/>
                <w:szCs w:val="18"/>
              </w:rPr>
              <w:t xml:space="preserve">A09 = </w:t>
            </w:r>
            <w:r w:rsidR="00CB43FC" w:rsidRPr="00AB4500">
              <w:rPr>
                <w:rFonts w:cstheme="minorHAnsi"/>
                <w:sz w:val="18"/>
                <w:szCs w:val="18"/>
              </w:rPr>
              <w:t>Standard Distribution System, then value =</w:t>
            </w:r>
            <w:r w:rsidR="00CB43FC" w:rsidRPr="00AB4500">
              <w:rPr>
                <w:sz w:val="18"/>
                <w:szCs w:val="18"/>
              </w:rPr>
              <w:t xml:space="preserve"> </w:t>
            </w:r>
            <w:r w:rsidRPr="00AB4500">
              <w:rPr>
                <w:sz w:val="18"/>
                <w:szCs w:val="18"/>
              </w:rPr>
              <w:t>(</w:t>
            </w:r>
            <w:r w:rsidR="009F7E94" w:rsidRPr="00AB4500">
              <w:rPr>
                <w:sz w:val="18"/>
                <w:szCs w:val="18"/>
              </w:rPr>
              <w:t>G03*0.4)</w:t>
            </w:r>
            <w:r w:rsidR="006251F7" w:rsidRPr="00AB4500" w:rsidDel="006251F7">
              <w:rPr>
                <w:sz w:val="18"/>
                <w:szCs w:val="18"/>
              </w:rPr>
              <w:t xml:space="preserve"> </w:t>
            </w:r>
            <w:r w:rsidR="006251F7">
              <w:rPr>
                <w:sz w:val="18"/>
                <w:szCs w:val="18"/>
              </w:rPr>
              <w:t>+</w:t>
            </w:r>
            <w:r w:rsidR="009F7E94" w:rsidRPr="00AB4500">
              <w:rPr>
                <w:sz w:val="18"/>
                <w:szCs w:val="18"/>
              </w:rPr>
              <w:t>(G04*0.4)</w:t>
            </w:r>
            <w:r w:rsidR="006251F7">
              <w:rPr>
                <w:sz w:val="18"/>
                <w:szCs w:val="18"/>
              </w:rPr>
              <w:t>+</w:t>
            </w:r>
            <w:r w:rsidR="009F7E94" w:rsidRPr="00AB4500">
              <w:rPr>
                <w:sz w:val="18"/>
                <w:szCs w:val="18"/>
              </w:rPr>
              <w:t>( G05*0.2)</w:t>
            </w:r>
            <w:r w:rsidR="00CB43FC" w:rsidRPr="00AB4500">
              <w:rPr>
                <w:sz w:val="18"/>
                <w:szCs w:val="18"/>
              </w:rPr>
              <w:t>;</w:t>
            </w:r>
          </w:p>
          <w:p w14:paraId="265AC27A" w14:textId="1EB06503" w:rsidR="00CB43FC" w:rsidRPr="00AB4500" w:rsidRDefault="00CB43FC" w:rsidP="00AB4500">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1350" w:type="dxa"/>
          </w:tcPr>
          <w:p w14:paraId="1FEAA658" w14:textId="77777777" w:rsidR="00AB4500" w:rsidRDefault="00AB4500" w:rsidP="00AB4500">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75DEEFE9" w14:textId="77777777" w:rsidR="00990228" w:rsidRDefault="00AB4500" w:rsidP="00AB4500">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7FC4408" w14:textId="04EF973C" w:rsidR="00AB4500" w:rsidRPr="00E303B7" w:rsidRDefault="00990228" w:rsidP="00AB4500">
            <w:pPr>
              <w:spacing w:after="0" w:line="240" w:lineRule="auto"/>
              <w:rPr>
                <w:sz w:val="18"/>
                <w:szCs w:val="18"/>
              </w:rPr>
            </w:pPr>
            <w:r>
              <w:rPr>
                <w:sz w:val="18"/>
                <w:szCs w:val="18"/>
              </w:rPr>
              <w:t>(</w:t>
            </w:r>
            <w:r w:rsidR="00AB4500" w:rsidRPr="00CB5461">
              <w:rPr>
                <w:sz w:val="18"/>
                <w:szCs w:val="18"/>
              </w:rPr>
              <w:t>(a+b *CFA)/n</w:t>
            </w:r>
            <w:r>
              <w:rPr>
                <w:sz w:val="18"/>
                <w:szCs w:val="18"/>
              </w:rPr>
              <w:t>)</w:t>
            </w:r>
            <w:r w:rsidR="00AB4500">
              <w:rPr>
                <w:sz w:val="18"/>
                <w:szCs w:val="18"/>
              </w:rPr>
              <w:t xml:space="preserve"> &gt;&gt;</w:t>
            </w:r>
          </w:p>
          <w:p w14:paraId="73CA9403" w14:textId="77777777" w:rsidR="00AB4500" w:rsidRPr="00AB4500" w:rsidRDefault="00AB4500" w:rsidP="00AB4500">
            <w:pPr>
              <w:spacing w:after="0"/>
              <w:rPr>
                <w:i/>
                <w:sz w:val="18"/>
                <w:szCs w:val="18"/>
              </w:rPr>
            </w:pPr>
            <w:r w:rsidRPr="00AB4500">
              <w:rPr>
                <w:i/>
                <w:sz w:val="18"/>
                <w:szCs w:val="18"/>
              </w:rPr>
              <w:t>Where:</w:t>
            </w:r>
          </w:p>
          <w:p w14:paraId="3D9D1E44" w14:textId="77777777" w:rsidR="00AB4500" w:rsidRPr="00AB4500" w:rsidRDefault="00AB4500" w:rsidP="00AB4500">
            <w:pPr>
              <w:spacing w:after="0" w:line="240" w:lineRule="auto"/>
              <w:rPr>
                <w:i/>
                <w:sz w:val="18"/>
                <w:szCs w:val="18"/>
              </w:rPr>
            </w:pPr>
            <w:r w:rsidRPr="00AB4500">
              <w:rPr>
                <w:i/>
                <w:sz w:val="18"/>
                <w:szCs w:val="18"/>
              </w:rPr>
              <w:t>a, b = Qualification distance coefficients from Table 4.4.6-2 below,</w:t>
            </w:r>
          </w:p>
          <w:p w14:paraId="4F9EF530" w14:textId="77777777" w:rsidR="00AB4500" w:rsidRPr="00AB4500" w:rsidRDefault="00AB4500" w:rsidP="00AB4500">
            <w:pPr>
              <w:spacing w:after="0" w:line="240" w:lineRule="auto"/>
              <w:rPr>
                <w:i/>
                <w:sz w:val="18"/>
                <w:szCs w:val="18"/>
              </w:rPr>
            </w:pPr>
            <w:r w:rsidRPr="00AB4500">
              <w:rPr>
                <w:i/>
                <w:sz w:val="18"/>
                <w:szCs w:val="18"/>
              </w:rPr>
              <w:t xml:space="preserve">CFA = Conditioned floor area of the dwelling </w:t>
            </w:r>
            <w:r w:rsidRPr="00AB4500">
              <w:rPr>
                <w:i/>
                <w:sz w:val="18"/>
                <w:szCs w:val="18"/>
              </w:rPr>
              <w:lastRenderedPageBreak/>
              <w:t>unit (ft</w:t>
            </w:r>
            <w:r w:rsidRPr="00AB4500">
              <w:rPr>
                <w:i/>
                <w:sz w:val="18"/>
                <w:szCs w:val="18"/>
                <w:vertAlign w:val="superscript"/>
              </w:rPr>
              <w:t>2</w:t>
            </w:r>
            <w:r w:rsidRPr="00AB4500">
              <w:rPr>
                <w:i/>
                <w:sz w:val="18"/>
                <w:szCs w:val="18"/>
              </w:rPr>
              <w:t>) from CF1R, and</w:t>
            </w:r>
          </w:p>
          <w:p w14:paraId="20310E27" w14:textId="0D90F3E6" w:rsidR="00AB4500" w:rsidRPr="00AB4500" w:rsidRDefault="00AB4500" w:rsidP="00AB4500">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53007">
              <w:rPr>
                <w:i/>
                <w:sz w:val="18"/>
                <w:szCs w:val="18"/>
              </w:rPr>
              <w:t>5</w:t>
            </w:r>
            <w:r>
              <w:rPr>
                <w:i/>
                <w:sz w:val="18"/>
                <w:szCs w:val="18"/>
              </w:rPr>
              <w:t xml:space="preserve"> </w:t>
            </w:r>
            <w:r w:rsidRPr="00AB4500">
              <w:rPr>
                <w:i/>
                <w:sz w:val="18"/>
                <w:szCs w:val="18"/>
              </w:rPr>
              <w:t>(unitless).</w:t>
            </w:r>
          </w:p>
          <w:p w14:paraId="02E3859C" w14:textId="06239571" w:rsidR="00556980" w:rsidRPr="00AB4500" w:rsidRDefault="00556980" w:rsidP="00AB4500">
            <w:pPr>
              <w:spacing w:after="0" w:line="240" w:lineRule="auto"/>
              <w:rPr>
                <w:sz w:val="18"/>
                <w:szCs w:val="18"/>
              </w:rPr>
            </w:pPr>
            <w:r w:rsidRPr="00AB4500">
              <w:rPr>
                <w:rFonts w:cstheme="minorHAnsi"/>
                <w:sz w:val="18"/>
                <w:szCs w:val="18"/>
                <w:highlight w:val="yellow"/>
              </w:rPr>
              <w:t xml:space="preserve"> </w:t>
            </w:r>
          </w:p>
        </w:tc>
      </w:tr>
      <w:tr w:rsidR="00DD04FF" w14:paraId="2A493FC8" w14:textId="77777777" w:rsidTr="00AB4500">
        <w:tc>
          <w:tcPr>
            <w:tcW w:w="980" w:type="dxa"/>
          </w:tcPr>
          <w:p w14:paraId="4BA0ECFA" w14:textId="4873BCD6" w:rsidR="009E72A1" w:rsidRPr="00D37C06" w:rsidRDefault="009E72A1" w:rsidP="009E72A1">
            <w:pPr>
              <w:spacing w:after="0"/>
              <w:rPr>
                <w:sz w:val="20"/>
                <w:szCs w:val="20"/>
              </w:rPr>
            </w:pPr>
          </w:p>
        </w:tc>
        <w:tc>
          <w:tcPr>
            <w:tcW w:w="1445" w:type="dxa"/>
          </w:tcPr>
          <w:p w14:paraId="77B01A71" w14:textId="77777777" w:rsidR="009E72A1" w:rsidRPr="00D37C06" w:rsidRDefault="009E72A1" w:rsidP="009E72A1">
            <w:pPr>
              <w:spacing w:after="0"/>
              <w:rPr>
                <w:sz w:val="20"/>
                <w:szCs w:val="20"/>
              </w:rPr>
            </w:pPr>
          </w:p>
        </w:tc>
        <w:tc>
          <w:tcPr>
            <w:tcW w:w="1343" w:type="dxa"/>
          </w:tcPr>
          <w:p w14:paraId="39F36945" w14:textId="77777777" w:rsidR="009E72A1" w:rsidRPr="00D37C06" w:rsidRDefault="009E72A1" w:rsidP="009E72A1">
            <w:pPr>
              <w:spacing w:after="0"/>
              <w:rPr>
                <w:sz w:val="20"/>
                <w:szCs w:val="20"/>
              </w:rPr>
            </w:pPr>
          </w:p>
        </w:tc>
        <w:tc>
          <w:tcPr>
            <w:tcW w:w="1447" w:type="dxa"/>
          </w:tcPr>
          <w:p w14:paraId="4A1A5E99" w14:textId="4A18BBC1" w:rsidR="009E72A1" w:rsidRPr="00D37C06" w:rsidRDefault="009E72A1" w:rsidP="009E72A1">
            <w:pPr>
              <w:spacing w:after="0"/>
              <w:rPr>
                <w:sz w:val="20"/>
                <w:szCs w:val="20"/>
              </w:rPr>
            </w:pPr>
          </w:p>
        </w:tc>
        <w:tc>
          <w:tcPr>
            <w:tcW w:w="1620" w:type="dxa"/>
          </w:tcPr>
          <w:p w14:paraId="70ABE7F3" w14:textId="5F1C5D6C" w:rsidR="009E72A1" w:rsidRPr="00D37C06" w:rsidRDefault="009E72A1" w:rsidP="009E72A1">
            <w:pPr>
              <w:spacing w:after="0"/>
              <w:rPr>
                <w:sz w:val="20"/>
                <w:szCs w:val="20"/>
              </w:rPr>
            </w:pPr>
          </w:p>
        </w:tc>
        <w:tc>
          <w:tcPr>
            <w:tcW w:w="2610" w:type="dxa"/>
          </w:tcPr>
          <w:p w14:paraId="0DEE435A" w14:textId="77777777" w:rsidR="009E72A1" w:rsidRPr="00D37C06" w:rsidRDefault="009E72A1" w:rsidP="009E72A1">
            <w:pPr>
              <w:spacing w:after="0"/>
              <w:rPr>
                <w:sz w:val="20"/>
                <w:szCs w:val="20"/>
              </w:rPr>
            </w:pPr>
          </w:p>
        </w:tc>
        <w:tc>
          <w:tcPr>
            <w:tcW w:w="1350" w:type="dxa"/>
          </w:tcPr>
          <w:p w14:paraId="089A80BB" w14:textId="77777777" w:rsidR="009E72A1" w:rsidRPr="00D37C06" w:rsidRDefault="009E72A1" w:rsidP="009E72A1">
            <w:pPr>
              <w:spacing w:after="0"/>
              <w:rPr>
                <w:sz w:val="20"/>
                <w:szCs w:val="20"/>
              </w:rPr>
            </w:pPr>
          </w:p>
        </w:tc>
      </w:tr>
      <w:tr w:rsidR="009E72A1" w14:paraId="7EC61DB4" w14:textId="77777777" w:rsidTr="000029DA">
        <w:trPr>
          <w:trHeight w:val="485"/>
        </w:trPr>
        <w:tc>
          <w:tcPr>
            <w:tcW w:w="10795" w:type="dxa"/>
            <w:gridSpan w:val="7"/>
          </w:tcPr>
          <w:p w14:paraId="1EECD578" w14:textId="77777777" w:rsidR="009E72A1" w:rsidRPr="000029DA" w:rsidRDefault="009E72A1" w:rsidP="000029DA">
            <w:pPr>
              <w:spacing w:after="0" w:line="240" w:lineRule="auto"/>
              <w:rPr>
                <w:sz w:val="20"/>
                <w:szCs w:val="20"/>
              </w:rPr>
            </w:pPr>
            <w:r w:rsidRPr="000029DA">
              <w:rPr>
                <w:rFonts w:cstheme="minorHAnsi"/>
                <w:b/>
                <w:sz w:val="20"/>
                <w:szCs w:val="20"/>
              </w:rPr>
              <w:t>The responsible person’s signature on this compliance document affirms that all applicable requirements in this table have been met</w:t>
            </w:r>
          </w:p>
        </w:tc>
      </w:tr>
    </w:tbl>
    <w:p w14:paraId="020EDB1B" w14:textId="5FD9ED02" w:rsidR="0008724A" w:rsidRPr="005828AE" w:rsidRDefault="0008724A" w:rsidP="0008724A">
      <w:pPr>
        <w:spacing w:after="0" w:line="240" w:lineRule="auto"/>
        <w:rPr>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08724A" w:rsidRPr="00DF1B84" w14:paraId="76E9E211" w14:textId="77777777" w:rsidTr="00AB4500">
        <w:trPr>
          <w:cantSplit/>
          <w:trHeight w:val="170"/>
        </w:trPr>
        <w:tc>
          <w:tcPr>
            <w:tcW w:w="7825" w:type="dxa"/>
            <w:gridSpan w:val="5"/>
            <w:shd w:val="clear" w:color="auto" w:fill="auto"/>
            <w:noWrap/>
            <w:hideMark/>
          </w:tcPr>
          <w:p w14:paraId="01225CDF" w14:textId="77777777" w:rsidR="0008724A" w:rsidRPr="00BB34BC" w:rsidRDefault="0008724A" w:rsidP="00AB4500">
            <w:pPr>
              <w:spacing w:after="0" w:line="240" w:lineRule="auto"/>
              <w:rPr>
                <w:sz w:val="18"/>
                <w:szCs w:val="18"/>
                <w:u w:val="single"/>
              </w:rPr>
            </w:pPr>
            <w:r w:rsidRPr="00BB34BC">
              <w:rPr>
                <w:sz w:val="18"/>
                <w:szCs w:val="18"/>
                <w:u w:val="single"/>
              </w:rPr>
              <w:t>Table 4.4.6-2: Coefficients for the Qualification Distance Calculation</w:t>
            </w:r>
          </w:p>
          <w:p w14:paraId="18F12A21" w14:textId="4551C0E5" w:rsidR="0008724A" w:rsidRPr="006827F4" w:rsidRDefault="0008724A" w:rsidP="00AB4500">
            <w:pPr>
              <w:spacing w:after="0" w:line="240" w:lineRule="auto"/>
              <w:rPr>
                <w:rFonts w:asciiTheme="minorHAnsi" w:eastAsiaTheme="minorEastAsia" w:hAnsiTheme="minorHAnsi" w:cstheme="minorBidi"/>
                <w:b/>
                <w:sz w:val="18"/>
                <w:szCs w:val="18"/>
              </w:rPr>
            </w:pPr>
            <w:r w:rsidRPr="006827F4">
              <w:rPr>
                <w:b/>
                <w:sz w:val="18"/>
                <w:szCs w:val="18"/>
              </w:rPr>
              <w:t>&lt;&lt; do not show table, only use for equation in G0</w:t>
            </w:r>
            <w:r w:rsidR="00990228">
              <w:rPr>
                <w:b/>
                <w:sz w:val="18"/>
                <w:szCs w:val="18"/>
              </w:rPr>
              <w:t>7</w:t>
            </w:r>
            <w:r w:rsidRPr="006827F4">
              <w:rPr>
                <w:b/>
                <w:sz w:val="18"/>
                <w:szCs w:val="18"/>
              </w:rPr>
              <w:t>&gt;&gt;</w:t>
            </w:r>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b</w:t>
            </w:r>
          </w:p>
        </w:tc>
      </w:tr>
      <w:tr w:rsidR="0008724A" w:rsidRPr="00DF1B84" w14:paraId="58F9F67C" w14:textId="77777777" w:rsidTr="006827F4">
        <w:trPr>
          <w:cantSplit/>
          <w:trHeight w:val="300"/>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64595C54" w14:textId="64A692C1"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337EA11"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231B6911" w14:textId="6558EF32"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r>
      <w:tr w:rsidR="0008724A" w:rsidRPr="00DF1B84" w14:paraId="64E96304" w14:textId="77777777" w:rsidTr="006827F4">
        <w:trPr>
          <w:cantSplit/>
          <w:trHeight w:val="300"/>
        </w:trPr>
        <w:tc>
          <w:tcPr>
            <w:tcW w:w="1705" w:type="dxa"/>
            <w:shd w:val="clear" w:color="auto" w:fill="auto"/>
            <w:noWrap/>
          </w:tcPr>
          <w:p w14:paraId="0871C698" w14:textId="77777777" w:rsidR="0008724A" w:rsidRPr="00AB4500" w:rsidRDefault="0008724A" w:rsidP="0008724A">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Single Family</w:t>
            </w:r>
          </w:p>
        </w:tc>
        <w:tc>
          <w:tcPr>
            <w:tcW w:w="1800" w:type="dxa"/>
            <w:shd w:val="clear" w:color="auto" w:fill="auto"/>
            <w:noWrap/>
          </w:tcPr>
          <w:p w14:paraId="51DF29E5" w14:textId="0456BD94" w:rsidR="00DC7C80" w:rsidRPr="009F7E94"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w:t>
            </w:r>
            <w:r w:rsidR="00DC7C80">
              <w:rPr>
                <w:rFonts w:asciiTheme="minorHAnsi" w:eastAsiaTheme="minorEastAsia" w:hAnsiTheme="minorHAnsi" w:cstheme="minorBidi"/>
                <w:sz w:val="18"/>
                <w:szCs w:val="18"/>
              </w:rPr>
              <w:t xml:space="preserve"> distribution type </w:t>
            </w:r>
            <w:r w:rsidR="00F53007">
              <w:rPr>
                <w:rFonts w:asciiTheme="minorHAnsi" w:eastAsiaTheme="minorEastAsia" w:hAnsiTheme="minorHAnsi" w:cstheme="minorBidi"/>
                <w:sz w:val="18"/>
                <w:szCs w:val="18"/>
              </w:rPr>
              <w:t>(A09</w:t>
            </w:r>
            <w:r w:rsidR="00002232">
              <w:rPr>
                <w:rFonts w:asciiTheme="minorHAnsi" w:eastAsiaTheme="minorEastAsia" w:hAnsiTheme="minorHAnsi" w:cstheme="minorBidi"/>
                <w:sz w:val="18"/>
                <w:szCs w:val="18"/>
              </w:rPr>
              <w:t xml:space="preserve">) </w:t>
            </w:r>
            <w:r w:rsidR="00DC7C80">
              <w:rPr>
                <w:rFonts w:asciiTheme="minorHAnsi" w:eastAsiaTheme="minorEastAsia" w:hAnsiTheme="minorHAnsi" w:cstheme="minorBidi"/>
                <w:sz w:val="18"/>
                <w:szCs w:val="18"/>
              </w:rPr>
              <w:t xml:space="preserve">is </w:t>
            </w:r>
            <w:r w:rsidR="00DC7C80" w:rsidRPr="005828AE">
              <w:rPr>
                <w:rFonts w:asciiTheme="minorHAnsi" w:eastAsia="Times New Roman" w:hAnsiTheme="minorHAnsi" w:cstheme="minorHAnsi"/>
                <w:sz w:val="16"/>
                <w:szCs w:val="20"/>
              </w:rPr>
              <w:t>*</w:t>
            </w:r>
            <w:r w:rsidR="00DC7C80" w:rsidRPr="009F7E94">
              <w:rPr>
                <w:rFonts w:asciiTheme="minorHAnsi" w:eastAsia="Times New Roman" w:hAnsiTheme="minorHAnsi" w:cstheme="minorHAnsi"/>
                <w:sz w:val="16"/>
                <w:szCs w:val="20"/>
              </w:rPr>
              <w:t>Standard Distribution System</w:t>
            </w:r>
          </w:p>
          <w:p w14:paraId="0FDC7D01" w14:textId="5FC7DD16" w:rsidR="0008724A" w:rsidRPr="00AB4500" w:rsidRDefault="00DC7C80" w:rsidP="0008724A">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11F10233" w14:textId="3F18F9DC" w:rsidR="00DC7C80" w:rsidRPr="005828AE"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F53007">
              <w:rPr>
                <w:rFonts w:asciiTheme="minorHAnsi" w:eastAsiaTheme="minorEastAsia" w:hAnsiTheme="minorHAnsi" w:cstheme="minorBidi"/>
                <w:sz w:val="18"/>
                <w:szCs w:val="18"/>
              </w:rPr>
              <w:t xml:space="preserve"> (A09</w:t>
            </w:r>
            <w:r w:rsidR="00002232">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w:t>
            </w:r>
            <w:r w:rsidR="00DC7C80">
              <w:rPr>
                <w:rFonts w:asciiTheme="minorHAnsi" w:eastAsiaTheme="minorEastAsia" w:hAnsiTheme="minorHAnsi" w:cstheme="minorBidi"/>
                <w:sz w:val="18"/>
                <w:szCs w:val="18"/>
              </w:rPr>
              <w:t xml:space="preserve"> </w:t>
            </w:r>
          </w:p>
          <w:p w14:paraId="18B4434B" w14:textId="6C3693CB" w:rsidR="0008724A" w:rsidRPr="00AB4500" w:rsidRDefault="00DC7C80" w:rsidP="000E5EEC">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686430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r>
      <w:tr w:rsidR="0008724A" w:rsidRPr="00DF1B84" w14:paraId="0D42F053" w14:textId="77777777" w:rsidTr="006827F4">
        <w:trPr>
          <w:cantSplit/>
          <w:trHeight w:val="170"/>
        </w:trPr>
        <w:tc>
          <w:tcPr>
            <w:tcW w:w="1705" w:type="dxa"/>
            <w:shd w:val="clear" w:color="auto" w:fill="auto"/>
            <w:noWrap/>
            <w:hideMark/>
          </w:tcPr>
          <w:p w14:paraId="68886D9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One story</w:t>
            </w:r>
          </w:p>
        </w:tc>
        <w:tc>
          <w:tcPr>
            <w:tcW w:w="1800" w:type="dxa"/>
            <w:shd w:val="clear" w:color="auto" w:fill="auto"/>
            <w:noWrap/>
            <w:hideMark/>
          </w:tcPr>
          <w:p w14:paraId="54E10B3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587893F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22.7</w:t>
            </w:r>
          </w:p>
        </w:tc>
        <w:tc>
          <w:tcPr>
            <w:tcW w:w="1350" w:type="dxa"/>
            <w:shd w:val="clear" w:color="auto" w:fill="auto"/>
            <w:noWrap/>
            <w:hideMark/>
          </w:tcPr>
          <w:p w14:paraId="24D0AFFD"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c>
          <w:tcPr>
            <w:tcW w:w="1260" w:type="dxa"/>
            <w:shd w:val="clear" w:color="auto" w:fill="auto"/>
            <w:noWrap/>
            <w:hideMark/>
          </w:tcPr>
          <w:p w14:paraId="74FC4729"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0.0099</w:t>
            </w:r>
          </w:p>
        </w:tc>
      </w:tr>
      <w:tr w:rsidR="0008724A" w:rsidRPr="00DF1B84" w14:paraId="057890F8" w14:textId="77777777" w:rsidTr="006827F4">
        <w:trPr>
          <w:cantSplit/>
          <w:trHeight w:val="215"/>
        </w:trPr>
        <w:tc>
          <w:tcPr>
            <w:tcW w:w="1705" w:type="dxa"/>
            <w:shd w:val="clear" w:color="auto" w:fill="auto"/>
            <w:noWrap/>
            <w:hideMark/>
          </w:tcPr>
          <w:p w14:paraId="5C0A608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Two story</w:t>
            </w:r>
          </w:p>
        </w:tc>
        <w:tc>
          <w:tcPr>
            <w:tcW w:w="1800" w:type="dxa"/>
            <w:shd w:val="clear" w:color="auto" w:fill="auto"/>
            <w:noWrap/>
            <w:hideMark/>
          </w:tcPr>
          <w:p w14:paraId="152582E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15</w:t>
            </w:r>
          </w:p>
        </w:tc>
        <w:tc>
          <w:tcPr>
            <w:tcW w:w="1710" w:type="dxa"/>
            <w:shd w:val="clear" w:color="auto" w:fill="auto"/>
            <w:noWrap/>
            <w:hideMark/>
          </w:tcPr>
          <w:p w14:paraId="5B1C387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11.5</w:t>
            </w:r>
          </w:p>
        </w:tc>
        <w:tc>
          <w:tcPr>
            <w:tcW w:w="1350" w:type="dxa"/>
            <w:shd w:val="clear" w:color="auto" w:fill="auto"/>
            <w:noWrap/>
            <w:hideMark/>
          </w:tcPr>
          <w:p w14:paraId="64AF889E"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p>
        </w:tc>
        <w:tc>
          <w:tcPr>
            <w:tcW w:w="1260" w:type="dxa"/>
            <w:shd w:val="clear" w:color="auto" w:fill="auto"/>
            <w:noWrap/>
            <w:hideMark/>
          </w:tcPr>
          <w:p w14:paraId="3D190F9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r>
      <w:tr w:rsidR="0008724A" w:rsidRPr="00DF1B84" w14:paraId="1CC92EF0" w14:textId="77777777" w:rsidTr="006827F4">
        <w:trPr>
          <w:cantSplit/>
          <w:trHeight w:val="152"/>
        </w:trPr>
        <w:tc>
          <w:tcPr>
            <w:tcW w:w="1705" w:type="dxa"/>
            <w:shd w:val="clear" w:color="auto" w:fill="auto"/>
            <w:noWrap/>
            <w:hideMark/>
          </w:tcPr>
          <w:p w14:paraId="7D5E1D88"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Three story</w:t>
            </w:r>
          </w:p>
        </w:tc>
        <w:tc>
          <w:tcPr>
            <w:tcW w:w="1800" w:type="dxa"/>
            <w:shd w:val="clear" w:color="auto" w:fill="auto"/>
            <w:noWrap/>
            <w:hideMark/>
          </w:tcPr>
          <w:p w14:paraId="1E9FE76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777C99E7"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0.5</w:t>
            </w:r>
          </w:p>
        </w:tc>
        <w:tc>
          <w:tcPr>
            <w:tcW w:w="1350" w:type="dxa"/>
            <w:shd w:val="clear" w:color="auto" w:fill="auto"/>
            <w:noWrap/>
            <w:hideMark/>
          </w:tcPr>
          <w:p w14:paraId="0229241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0.0030</w:t>
            </w:r>
          </w:p>
        </w:tc>
        <w:tc>
          <w:tcPr>
            <w:tcW w:w="1260" w:type="dxa"/>
            <w:shd w:val="clear" w:color="auto" w:fill="auto"/>
            <w:noWrap/>
            <w:hideMark/>
          </w:tcPr>
          <w:p w14:paraId="7F59381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0.014</w:t>
            </w:r>
          </w:p>
        </w:tc>
      </w:tr>
      <w:tr w:rsidR="00C4016B" w:rsidRPr="00DF1B84" w14:paraId="4D8AFD4F" w14:textId="77777777" w:rsidTr="006827F4">
        <w:trPr>
          <w:cantSplit/>
          <w:trHeight w:val="152"/>
        </w:trPr>
        <w:tc>
          <w:tcPr>
            <w:tcW w:w="1705" w:type="dxa"/>
            <w:shd w:val="clear" w:color="auto" w:fill="auto"/>
            <w:noWrap/>
          </w:tcPr>
          <w:p w14:paraId="289EB361" w14:textId="3F0BCBA1"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sidR="00DC7C80">
              <w:rPr>
                <w:b/>
                <w:sz w:val="18"/>
                <w:u w:val="single"/>
                <w:lang w:eastAsia="x-none"/>
              </w:rPr>
              <w:t xml:space="preserve"> (Non Central)</w:t>
            </w:r>
          </w:p>
        </w:tc>
        <w:tc>
          <w:tcPr>
            <w:tcW w:w="1800" w:type="dxa"/>
            <w:shd w:val="clear" w:color="auto" w:fill="auto"/>
            <w:noWrap/>
          </w:tcPr>
          <w:p w14:paraId="6B544630"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1B1587E4"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240AF166"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2DB990A"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r>
      <w:tr w:rsidR="00C4016B" w:rsidRPr="00DF1B84" w14:paraId="2E46BB0B" w14:textId="77777777" w:rsidTr="006827F4">
        <w:trPr>
          <w:cantSplit/>
          <w:trHeight w:val="152"/>
        </w:trPr>
        <w:tc>
          <w:tcPr>
            <w:tcW w:w="1705" w:type="dxa"/>
            <w:shd w:val="clear" w:color="auto" w:fill="auto"/>
            <w:noWrap/>
          </w:tcPr>
          <w:p w14:paraId="3405AF67" w14:textId="6A825EA6" w:rsidR="00C4016B" w:rsidRPr="0006728B" w:rsidRDefault="00C4016B" w:rsidP="00C4016B">
            <w:pPr>
              <w:spacing w:after="0" w:line="240" w:lineRule="auto"/>
              <w:jc w:val="center"/>
              <w:rPr>
                <w:b/>
                <w:sz w:val="18"/>
                <w:u w:val="single"/>
                <w:lang w:eastAsia="x-none"/>
              </w:rPr>
            </w:pPr>
            <w:r w:rsidRPr="0006728B">
              <w:rPr>
                <w:sz w:val="18"/>
                <w:u w:val="single"/>
                <w:lang w:eastAsia="x-none"/>
              </w:rPr>
              <w:t>One story</w:t>
            </w:r>
          </w:p>
        </w:tc>
        <w:tc>
          <w:tcPr>
            <w:tcW w:w="1800" w:type="dxa"/>
            <w:shd w:val="clear" w:color="auto" w:fill="auto"/>
            <w:noWrap/>
          </w:tcPr>
          <w:p w14:paraId="5926E16D" w14:textId="2675F55A"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43A2F8BA" w14:textId="16523884"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E2CC126" w14:textId="6B4EE9FB"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5FAB6E1" w14:textId="4D732DB5"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4016B" w:rsidRPr="00DF1B84" w14:paraId="3B57D0B5" w14:textId="77777777" w:rsidTr="006827F4">
        <w:trPr>
          <w:cantSplit/>
          <w:trHeight w:val="152"/>
        </w:trPr>
        <w:tc>
          <w:tcPr>
            <w:tcW w:w="1705" w:type="dxa"/>
            <w:shd w:val="clear" w:color="auto" w:fill="auto"/>
            <w:noWrap/>
          </w:tcPr>
          <w:p w14:paraId="597B0C30" w14:textId="32EE932F" w:rsidR="00C4016B" w:rsidRPr="0006728B" w:rsidRDefault="00C4016B" w:rsidP="00C4016B">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608F7E0E" w14:textId="05914D57" w:rsidR="00C4016B" w:rsidRPr="0006728B" w:rsidRDefault="00C4016B" w:rsidP="00C4016B">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BE3B925" w14:textId="3250BF39"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6A42CD61" w14:textId="5EC4C585" w:rsidR="00C4016B" w:rsidRPr="0006728B" w:rsidRDefault="00C4016B" w:rsidP="00C4016B">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1FCDF5B4" w14:textId="3DDA7B06"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r>
    </w:tbl>
    <w:p w14:paraId="3BB68FEA"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86AA2CB" w14:textId="77777777" w:rsidR="00AF2F78" w:rsidRPr="00155D52" w:rsidRDefault="00B65824" w:rsidP="00AF2F78">
            <w:pPr>
              <w:spacing w:after="0" w:line="240" w:lineRule="auto"/>
              <w:rPr>
                <w:rFonts w:asciiTheme="minorHAnsi" w:hAnsiTheme="minorHAnsi" w:cstheme="minorHAnsi"/>
                <w:sz w:val="20"/>
                <w:szCs w:val="20"/>
              </w:rPr>
            </w:pPr>
            <w:r>
              <w:rPr>
                <w:rFonts w:asciiTheme="minorHAnsi" w:hAnsiTheme="minorHAnsi" w:cstheme="minorHAnsi"/>
                <w:b/>
                <w:sz w:val="20"/>
                <w:szCs w:val="20"/>
              </w:rPr>
              <w:t>H</w:t>
            </w:r>
            <w:r w:rsidR="00AF2F78" w:rsidRPr="00F43FA8">
              <w:rPr>
                <w:rFonts w:asciiTheme="minorHAnsi" w:hAnsiTheme="minorHAnsi" w:cstheme="minorHAnsi"/>
                <w:b/>
                <w:sz w:val="20"/>
                <w:szCs w:val="20"/>
              </w:rPr>
              <w:t>. Parallel Piping Requirements</w:t>
            </w:r>
            <w:r w:rsidR="00EB17C1" w:rsidRPr="00396DD3">
              <w:rPr>
                <w:rFonts w:asciiTheme="minorHAnsi" w:hAnsiTheme="minorHAnsi" w:cstheme="minorHAnsi"/>
                <w:b/>
                <w:sz w:val="20"/>
                <w:szCs w:val="20"/>
              </w:rPr>
              <w:t xml:space="preserve"> (PP)</w:t>
            </w:r>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r w:rsidR="00EB17C1" w:rsidRPr="00550C64">
              <w:rPr>
                <w:rFonts w:asciiTheme="minorHAnsi" w:hAnsiTheme="minorHAnsi" w:cstheme="minorHAnsi"/>
                <w:sz w:val="20"/>
                <w:szCs w:val="20"/>
              </w:rPr>
              <w:t>)</w:t>
            </w:r>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“Parallel Piping”,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p>
        </w:tc>
      </w:tr>
      <w:tr w:rsidR="00AF2F78" w:rsidRPr="009E01FE" w14:paraId="6B9E5471" w14:textId="77777777" w:rsidTr="00AF2F78">
        <w:trPr>
          <w:cantSplit/>
          <w:trHeight w:val="288"/>
          <w:tblHeader/>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vAlign w:val="center"/>
          </w:tcPr>
          <w:p w14:paraId="588E7153" w14:textId="5F6115B8"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Each central manifold has 15 feet or less of pipe between manifold and water heater </w:t>
            </w:r>
          </w:p>
        </w:tc>
      </w:tr>
      <w:tr w:rsidR="00AF2F78" w:rsidRPr="009E01FE" w14:paraId="4F72B7AB" w14:textId="77777777" w:rsidTr="00AF2F78">
        <w:trPr>
          <w:cantSplit/>
          <w:trHeight w:val="288"/>
          <w:tblHeader/>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For manifolds that include valves, the manifold must be readily accessible in accordance with the plumbing code. (RA 4.4.4)</w:t>
            </w:r>
          </w:p>
        </w:tc>
      </w:tr>
      <w:tr w:rsidR="00AF2F78" w:rsidRPr="009E01FE" w14:paraId="72B935BA" w14:textId="77777777" w:rsidTr="00AF2F78">
        <w:trPr>
          <w:cantSplit/>
          <w:trHeight w:val="288"/>
          <w:tblHeader/>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3896" w:type="dxa"/>
            <w:vAlign w:val="center"/>
          </w:tcPr>
          <w:p w14:paraId="47E9E313" w14:textId="2A8B133B"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AF2F78" w:rsidRPr="009E01FE" w14:paraId="1BB95C7F" w14:textId="77777777" w:rsidTr="00AF2F78">
        <w:trPr>
          <w:cantSplit/>
          <w:trHeight w:val="288"/>
          <w:tblHeader/>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3896" w:type="dxa"/>
            <w:vAlign w:val="center"/>
          </w:tcPr>
          <w:p w14:paraId="63CBC7B5" w14:textId="346D7AAD"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AF2F78" w:rsidRPr="00EE7957" w14:paraId="71159356" w14:textId="77777777" w:rsidTr="00AF2F78">
        <w:trPr>
          <w:trHeight w:hRule="exact" w:val="286"/>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63C24340" w14:textId="77777777" w:rsidR="00AF2F78" w:rsidRPr="00B33DFF" w:rsidRDefault="00AF2F78" w:rsidP="00AF2F7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trPr>
        <w:tc>
          <w:tcPr>
            <w:tcW w:w="14616" w:type="dxa"/>
            <w:gridSpan w:val="2"/>
            <w:tcBorders>
              <w:bottom w:val="single" w:sz="4" w:space="0" w:color="auto"/>
            </w:tcBorders>
          </w:tcPr>
          <w:p w14:paraId="2E9AD594" w14:textId="3CE16706" w:rsidR="00AF2F78" w:rsidRPr="00155D52" w:rsidRDefault="00B65824"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I</w:t>
            </w:r>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550C64">
              <w:rPr>
                <w:rFonts w:asciiTheme="minorHAnsi" w:hAnsiTheme="minorHAnsi" w:cstheme="minorHAnsi"/>
                <w:sz w:val="18"/>
                <w:szCs w:val="20"/>
              </w:rPr>
              <w:t>.</w:t>
            </w:r>
            <w:r w:rsidR="00A24C60" w:rsidRPr="005828AE">
              <w:rPr>
                <w:rFonts w:asciiTheme="minorHAnsi" w:hAnsiTheme="minorHAnsi" w:cstheme="minorHAnsi"/>
                <w:sz w:val="18"/>
                <w:szCs w:val="20"/>
              </w:rPr>
              <w:t xml:space="preserve"> </w:t>
            </w:r>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1445B5">
              <w:rPr>
                <w:rFonts w:asciiTheme="minorHAnsi" w:hAnsiTheme="minorHAnsi" w:cstheme="minorHAnsi"/>
                <w:sz w:val="18"/>
                <w:szCs w:val="20"/>
              </w:rPr>
              <w:t xml:space="preserve"> </w:t>
            </w:r>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AF2F78" w:rsidRPr="009E01FE" w14:paraId="7F648FFE" w14:textId="77777777" w:rsidTr="008B40BE">
        <w:trPr>
          <w:cantSplit/>
          <w:trHeight w:val="144"/>
          <w:tblHeader/>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01</w:t>
            </w:r>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5D460E"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6C212188" w14:textId="77777777" w:rsidR="00AF2F78" w:rsidRPr="005828AE" w:rsidRDefault="00AF2F78" w:rsidP="00AF2F78">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602DB07D" w14:textId="77777777" w:rsidR="00AF2F78" w:rsidRPr="005828AE" w:rsidRDefault="00AF2F78" w:rsidP="00AF2F78">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53D8A671" w14:textId="2E3A24E0" w:rsidR="00AF2F78" w:rsidRPr="005828AE" w:rsidRDefault="009116CD" w:rsidP="009116CD">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AF2F78" w:rsidRPr="005828AE">
              <w:rPr>
                <w:rFonts w:asciiTheme="minorHAnsi" w:eastAsia="Calibri" w:hAnsiTheme="minorHAnsi" w:cstheme="minorHAnsi"/>
                <w:i w:val="0"/>
                <w:sz w:val="18"/>
              </w:rPr>
              <w:t xml:space="preserve">    For combination pipe sizes the max allowed length of 3/8</w:t>
            </w:r>
            <w:r w:rsidR="005D460E" w:rsidRPr="005828AE">
              <w:rPr>
                <w:rFonts w:asciiTheme="minorHAnsi" w:eastAsia="Calibri" w:hAnsiTheme="minorHAnsi" w:cstheme="minorHAnsi"/>
                <w:i w:val="0"/>
                <w:sz w:val="18"/>
              </w:rPr>
              <w:t>-</w:t>
            </w:r>
            <w:r w:rsidR="00AF2F78"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AF2F78" w:rsidRPr="005828AE">
              <w:rPr>
                <w:rFonts w:asciiTheme="minorHAnsi" w:eastAsia="Calibri" w:hAnsiTheme="minorHAnsi" w:cstheme="minorHAnsi"/>
                <w:i w:val="0"/>
                <w:sz w:val="18"/>
              </w:rPr>
              <w:t xml:space="preserve"> inch piping is 2.5 feet.</w:t>
            </w:r>
          </w:p>
          <w:p w14:paraId="03CEA9B1" w14:textId="60F75847" w:rsidR="00AF2F78" w:rsidRPr="005828AE" w:rsidRDefault="009116CD" w:rsidP="00AF2F78">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 For only one pipe size – max length allowed is 10 feet</w:t>
            </w:r>
          </w:p>
          <w:p w14:paraId="2A509FAD" w14:textId="7AD9C8C2" w:rsidR="00AF2F78" w:rsidRPr="005828AE" w:rsidRDefault="00AF2F78" w:rsidP="009116CD">
            <w:pPr>
              <w:pStyle w:val="TableTitle"/>
              <w:tabs>
                <w:tab w:val="left" w:pos="1260"/>
              </w:tabs>
              <w:spacing w:before="0"/>
              <w:ind w:left="1260" w:hanging="186"/>
              <w:rPr>
                <w:rFonts w:asciiTheme="minorHAnsi" w:eastAsia="Calibri" w:hAnsiTheme="minorHAnsi" w:cstheme="minorHAnsi"/>
                <w:i w:val="0"/>
                <w:sz w:val="18"/>
              </w:rPr>
            </w:pPr>
            <w:r w:rsidRPr="005828AE">
              <w:rPr>
                <w:rFonts w:asciiTheme="minorHAnsi" w:eastAsia="Calibri" w:hAnsiTheme="minorHAnsi" w:cstheme="minorHAnsi"/>
                <w:i w:val="0"/>
                <w:sz w:val="18"/>
              </w:rPr>
              <w:t xml:space="preserve"> </w:t>
            </w:r>
            <w:r w:rsidR="009116CD">
              <w:rPr>
                <w:rFonts w:asciiTheme="minorHAnsi" w:eastAsia="Calibri" w:hAnsiTheme="minorHAnsi" w:cstheme="minorHAnsi"/>
                <w:i w:val="0"/>
                <w:sz w:val="18"/>
              </w:rPr>
              <w:t xml:space="preserve"> </w:t>
            </w:r>
            <w:r w:rsidRPr="005828AE">
              <w:rPr>
                <w:rFonts w:asciiTheme="minorHAnsi" w:eastAsia="Calibri" w:hAnsiTheme="minorHAnsi" w:cstheme="minorHAnsi"/>
                <w:i w:val="0"/>
                <w:sz w:val="18"/>
              </w:rPr>
              <w:t xml:space="preserve">For combination pipe sizes the allowed length of </w:t>
            </w:r>
            <w:r w:rsidR="009116CD">
              <w:rPr>
                <w:rFonts w:asciiTheme="minorHAnsi" w:eastAsia="Calibri" w:hAnsiTheme="minorHAnsi" w:cstheme="minorHAnsi"/>
                <w:i w:val="0"/>
                <w:sz w:val="18"/>
              </w:rPr>
              <w:t>1/2</w:t>
            </w:r>
            <w:r w:rsidRPr="005828AE">
              <w:rPr>
                <w:rFonts w:asciiTheme="minorHAnsi" w:eastAsia="Calibri" w:hAnsiTheme="minorHAnsi" w:cstheme="minorHAnsi"/>
                <w:i w:val="0"/>
                <w:sz w:val="18"/>
              </w:rPr>
              <w:t xml:space="preserve"> inch piping is 5 feet, and </w:t>
            </w:r>
            <w:r w:rsidR="009116CD">
              <w:rPr>
                <w:rFonts w:asciiTheme="minorHAnsi" w:eastAsia="Calibri" w:hAnsiTheme="minorHAnsi" w:cstheme="minorHAnsi"/>
                <w:i w:val="0"/>
                <w:sz w:val="18"/>
              </w:rPr>
              <w:t>3/4</w:t>
            </w:r>
            <w:r w:rsidRPr="005828AE">
              <w:rPr>
                <w:rFonts w:asciiTheme="minorHAnsi" w:eastAsia="Calibri" w:hAnsiTheme="minorHAnsi" w:cstheme="minorHAnsi"/>
                <w:i w:val="0"/>
                <w:sz w:val="18"/>
              </w:rPr>
              <w:t xml:space="preserve"> inch piping is 2.5 feet.</w:t>
            </w:r>
          </w:p>
          <w:p w14:paraId="192018D0" w14:textId="2224E58E" w:rsidR="00AF2F78" w:rsidRPr="00CE7952" w:rsidRDefault="009116CD" w:rsidP="00AF2F78">
            <w:pPr>
              <w:pStyle w:val="TableTitle"/>
              <w:spacing w:before="0"/>
              <w:ind w:firstLine="432"/>
              <w:rPr>
                <w:rFonts w:asciiTheme="minorHAnsi" w:hAnsiTheme="minorHAnsi" w:cstheme="minorHAnsi"/>
              </w:rPr>
            </w:pPr>
            <w:r>
              <w:rPr>
                <w:rFonts w:asciiTheme="minorHAnsi" w:hAnsiTheme="minorHAnsi" w:cstheme="minorHAnsi"/>
                <w:i w:val="0"/>
                <w:sz w:val="18"/>
              </w:rPr>
              <w:t>3/4</w:t>
            </w:r>
            <w:r w:rsidR="00AF2F78" w:rsidRPr="005828AE">
              <w:rPr>
                <w:rFonts w:asciiTheme="minorHAnsi" w:hAnsiTheme="minorHAnsi" w:cstheme="minorHAnsi"/>
                <w:i w:val="0"/>
                <w:sz w:val="18"/>
              </w:rPr>
              <w:t xml:space="preserve"> inch - For only one pipe size = 5 feet</w:t>
            </w:r>
          </w:p>
        </w:tc>
      </w:tr>
      <w:tr w:rsidR="00AF2F78" w:rsidRPr="009E01FE" w14:paraId="03ECA402" w14:textId="77777777" w:rsidTr="008B40BE">
        <w:trPr>
          <w:cantSplit/>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6DAC2E58" w14:textId="5521AF9D" w:rsidR="00E12EE4" w:rsidRPr="005828AE" w:rsidRDefault="00E12EE4"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trPr>
        <w:tc>
          <w:tcPr>
            <w:tcW w:w="10790" w:type="dxa"/>
            <w:gridSpan w:val="2"/>
            <w:tcBorders>
              <w:bottom w:val="single" w:sz="4" w:space="0" w:color="auto"/>
            </w:tcBorders>
          </w:tcPr>
          <w:p w14:paraId="40A65AC3" w14:textId="51994A12" w:rsidR="00E12EE4" w:rsidRPr="00396DD3" w:rsidRDefault="00B6582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E12EE4" w:rsidRPr="00136321">
              <w:rPr>
                <w:rFonts w:asciiTheme="minorHAnsi" w:hAnsiTheme="minorHAnsi" w:cstheme="minorHAnsi"/>
                <w:b/>
                <w:sz w:val="20"/>
                <w:szCs w:val="20"/>
              </w:rPr>
              <w:t xml:space="preserve">. </w:t>
            </w:r>
            <w:r w:rsidR="00F354B8">
              <w:rPr>
                <w:rFonts w:asciiTheme="minorHAnsi" w:hAnsiTheme="minorHAnsi" w:cstheme="minorHAnsi"/>
                <w:b/>
                <w:sz w:val="20"/>
                <w:szCs w:val="20"/>
              </w:rPr>
              <w:t xml:space="preserve">Mandatory </w:t>
            </w:r>
            <w:r w:rsidR="00E12EE4" w:rsidRPr="00136321">
              <w:rPr>
                <w:rFonts w:asciiTheme="minorHAnsi" w:hAnsiTheme="minorHAnsi" w:cstheme="minorHAnsi"/>
                <w:b/>
                <w:sz w:val="20"/>
                <w:szCs w:val="20"/>
              </w:rPr>
              <w:t xml:space="preserve">Requirements </w:t>
            </w:r>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r w:rsidR="00E12EE4" w:rsidRPr="00136321">
              <w:rPr>
                <w:rFonts w:asciiTheme="minorHAnsi" w:hAnsiTheme="minorHAnsi" w:cstheme="minorHAnsi"/>
                <w:b/>
                <w:sz w:val="20"/>
                <w:szCs w:val="20"/>
              </w:rPr>
              <w:t>(RA4.4.</w:t>
            </w:r>
            <w:r w:rsidR="00EB17C1" w:rsidRPr="00F43FA8">
              <w:rPr>
                <w:rFonts w:asciiTheme="minorHAnsi" w:hAnsiTheme="minorHAnsi" w:cstheme="minorHAnsi"/>
                <w:b/>
                <w:sz w:val="20"/>
                <w:szCs w:val="20"/>
              </w:rPr>
              <w:t>7</w:t>
            </w:r>
            <w:r w:rsidR="00E12EE4" w:rsidRPr="00F43FA8">
              <w:rPr>
                <w:rFonts w:asciiTheme="minorHAnsi" w:hAnsiTheme="minorHAnsi" w:cstheme="minorHAnsi"/>
                <w:b/>
                <w:sz w:val="20"/>
                <w:szCs w:val="20"/>
              </w:rPr>
              <w:t>)</w:t>
            </w:r>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Systems that utilize </w:t>
            </w:r>
            <w:r w:rsidR="009116CD">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r w:rsidR="00A24C60" w:rsidRPr="005828AE">
              <w:rPr>
                <w:rFonts w:asciiTheme="minorHAnsi" w:hAnsiTheme="minorHAnsi" w:cstheme="minorHAnsi"/>
                <w:sz w:val="18"/>
                <w:szCs w:val="20"/>
              </w:rPr>
              <w:t xml:space="preserve">  </w:t>
            </w:r>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Manual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or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Sensor Control”,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E12EE4" w:rsidRPr="009E01FE" w14:paraId="7A2A3B40" w14:textId="77777777" w:rsidTr="005828AE">
        <w:trPr>
          <w:trHeight w:val="144"/>
          <w:tblHeader/>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E12EE4" w:rsidRPr="009E01FE" w14:paraId="6EB33228" w14:textId="77777777" w:rsidTr="005828AE">
        <w:trPr>
          <w:trHeight w:val="144"/>
          <w:tblHeader/>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65" w:type="dxa"/>
            <w:vAlign w:val="center"/>
          </w:tcPr>
          <w:p w14:paraId="685DB9F1" w14:textId="10B63273" w:rsidR="00E12EE4" w:rsidRPr="005828AE" w:rsidRDefault="00E12EE4" w:rsidP="00E12EE4">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Piping must take most</w:t>
            </w:r>
            <w:r w:rsidR="009116CD">
              <w:rPr>
                <w:rFonts w:asciiTheme="minorHAnsi" w:hAnsiTheme="minorHAnsi" w:cstheme="minorHAnsi"/>
                <w:sz w:val="18"/>
                <w:szCs w:val="20"/>
              </w:rPr>
              <w:t xml:space="preserve"> the</w:t>
            </w:r>
            <w:r w:rsidRPr="005828AE">
              <w:rPr>
                <w:rFonts w:asciiTheme="minorHAnsi" w:hAnsiTheme="minorHAnsi" w:cstheme="minorHAnsi"/>
                <w:sz w:val="18"/>
                <w:szCs w:val="20"/>
              </w:rPr>
              <w:t xml:space="preserve"> direct path between water heater and fixtures.</w:t>
            </w:r>
          </w:p>
        </w:tc>
      </w:tr>
      <w:tr w:rsidR="00C672E8" w:rsidRPr="009E01FE" w14:paraId="3A24F6EE" w14:textId="77777777" w:rsidTr="00F50C2D">
        <w:trPr>
          <w:trHeight w:val="144"/>
          <w:tblHeader/>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03</w:t>
            </w:r>
          </w:p>
        </w:tc>
        <w:tc>
          <w:tcPr>
            <w:tcW w:w="10165" w:type="dxa"/>
            <w:vAlign w:val="center"/>
          </w:tcPr>
          <w:p w14:paraId="166BA1A5" w14:textId="5AD56624"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cstheme="minorHAnsi"/>
                <w:sz w:val="18"/>
                <w:szCs w:val="20"/>
              </w:rPr>
              <w:t xml:space="preserve">Insulation is not required on the cold water line when it is used as the return. </w:t>
            </w:r>
          </w:p>
        </w:tc>
      </w:tr>
      <w:tr w:rsidR="00C672E8" w:rsidRPr="009E01FE" w14:paraId="440415F8" w14:textId="77777777" w:rsidTr="00F50C2D">
        <w:trPr>
          <w:trHeight w:val="144"/>
          <w:tblHeader/>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04</w:t>
            </w:r>
          </w:p>
        </w:tc>
        <w:tc>
          <w:tcPr>
            <w:tcW w:w="10165" w:type="dxa"/>
            <w:vAlign w:val="center"/>
          </w:tcPr>
          <w:p w14:paraId="1636811E" w14:textId="3FBDB0BA"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If more than one loop</w:t>
            </w:r>
            <w:r w:rsidR="009116CD">
              <w:rPr>
                <w:rFonts w:asciiTheme="minorHAnsi" w:hAnsiTheme="minorHAnsi" w:cstheme="minorHAnsi"/>
                <w:sz w:val="18"/>
                <w:szCs w:val="20"/>
              </w:rPr>
              <w:t xml:space="preserve"> is</w:t>
            </w:r>
            <w:r w:rsidRPr="005828AE">
              <w:rPr>
                <w:rFonts w:asciiTheme="minorHAnsi" w:hAnsiTheme="minorHAnsi" w:cstheme="minorHAnsi"/>
                <w:sz w:val="18"/>
                <w:szCs w:val="20"/>
              </w:rPr>
              <w:t xml:space="preserve"> installed each loop shall have its own pump and controls.</w:t>
            </w:r>
          </w:p>
        </w:tc>
      </w:tr>
      <w:tr w:rsidR="00C672E8" w:rsidRPr="009E01FE" w14:paraId="4612150C" w14:textId="77777777" w:rsidTr="00E12EE4">
        <w:trPr>
          <w:trHeight w:val="144"/>
          <w:tblHeader/>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Pr>
                <w:rFonts w:asciiTheme="minorHAnsi" w:eastAsiaTheme="minorEastAsia" w:hAnsiTheme="minorHAnsi" w:cstheme="minorHAnsi"/>
                <w:b/>
                <w:sz w:val="18"/>
                <w:szCs w:val="20"/>
              </w:rPr>
              <w:t>.</w:t>
            </w:r>
          </w:p>
        </w:tc>
      </w:tr>
    </w:tbl>
    <w:p w14:paraId="085B0BEE" w14:textId="38DC2910" w:rsidR="00E12EE4" w:rsidRPr="008B40BE" w:rsidRDefault="00E12EE4" w:rsidP="00AF2F78">
      <w:pPr>
        <w:spacing w:after="0" w:line="240" w:lineRule="auto"/>
        <w:rPr>
          <w:rFonts w:asciiTheme="minorHAnsi" w:hAnsiTheme="minorHAnsi" w:cstheme="minorHAnsi"/>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A39009A" w14:textId="77777777" w:rsidR="00AF2F78" w:rsidRPr="00396DD3" w:rsidRDefault="00B65824"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K</w:t>
            </w:r>
            <w:r w:rsidR="00AF2F78" w:rsidRPr="00F43FA8">
              <w:rPr>
                <w:rFonts w:asciiTheme="minorHAnsi" w:hAnsiTheme="minorHAnsi" w:cstheme="minorHAnsi"/>
                <w:b/>
                <w:sz w:val="20"/>
                <w:szCs w:val="20"/>
              </w:rPr>
              <w:t>. Recirculation Non-Demand Controls Requirements</w:t>
            </w:r>
            <w:r w:rsidR="00EB17C1" w:rsidRPr="00F43FA8">
              <w:rPr>
                <w:rFonts w:asciiTheme="minorHAnsi" w:hAnsiTheme="minorHAnsi" w:cstheme="minorHAnsi"/>
                <w:b/>
                <w:sz w:val="20"/>
                <w:szCs w:val="20"/>
              </w:rPr>
              <w:t xml:space="preserve"> (R-ND) (RA4.4.8)</w:t>
            </w:r>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550C64">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550C64">
              <w:rPr>
                <w:rFonts w:asciiTheme="minorHAnsi" w:hAnsiTheme="minorHAnsi" w:cstheme="minorHAnsi"/>
                <w:sz w:val="18"/>
                <w:szCs w:val="20"/>
              </w:rPr>
              <w:t>”</w:t>
            </w:r>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p>
        </w:tc>
      </w:tr>
      <w:tr w:rsidR="00AF2F78" w:rsidRPr="009E01FE" w14:paraId="65A64D1A" w14:textId="77777777" w:rsidTr="005828AE">
        <w:trPr>
          <w:trHeight w:val="288"/>
          <w:tblHeader/>
        </w:trPr>
        <w:tc>
          <w:tcPr>
            <w:tcW w:w="631" w:type="dxa"/>
            <w:vAlign w:val="center"/>
          </w:tcPr>
          <w:p w14:paraId="7FF4FC61" w14:textId="37F592DA"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w:t>
            </w:r>
            <w:r w:rsidR="00C672E8" w:rsidRPr="005828AE">
              <w:rPr>
                <w:rFonts w:asciiTheme="minorHAnsi" w:hAnsiTheme="minorHAnsi" w:cstheme="minorHAnsi"/>
                <w:sz w:val="18"/>
                <w:szCs w:val="20"/>
              </w:rPr>
              <w:t>1</w:t>
            </w:r>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AF2F78" w:rsidRPr="009E01FE" w14:paraId="7B9B5902" w14:textId="77777777" w:rsidTr="005828AE">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p>
        </w:tc>
      </w:tr>
    </w:tbl>
    <w:p w14:paraId="11B29C16" w14:textId="44327C1C" w:rsidR="00AF2F78" w:rsidRPr="008B40BE" w:rsidRDefault="00AF2F78" w:rsidP="008B40BE">
      <w:pPr>
        <w:spacing w:after="0" w:line="240" w:lineRule="auto"/>
        <w:rPr>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Systems that utilize </w:t>
            </w:r>
            <w:r w:rsidR="009116CD">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9116CD">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  </w:t>
            </w:r>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hAnsiTheme="minorHAnsi" w:cstheme="minorHAnsi"/>
                <w:sz w:val="18"/>
                <w:szCs w:val="20"/>
              </w:rPr>
              <w:t>&lt;&lt;If A09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“Demand Recirculation Manual Control” or “Demand Recirculation Sensor Control”  , then display this entire table, else display “section does not apply" message &gt;&gt;</w:t>
            </w:r>
          </w:p>
        </w:tc>
      </w:tr>
      <w:tr w:rsidR="000355C2" w:rsidRPr="006A4AED" w14:paraId="6435D7DC" w14:textId="77777777" w:rsidTr="00DF1B84">
        <w:trPr>
          <w:trHeight w:val="144"/>
          <w:tblHeader/>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A4AED">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0355C2" w:rsidRPr="006A4AED" w14:paraId="408660BB" w14:textId="77777777" w:rsidTr="00DF1B84">
        <w:trPr>
          <w:trHeight w:val="144"/>
          <w:tblHeader/>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02</w:t>
            </w:r>
          </w:p>
        </w:tc>
        <w:tc>
          <w:tcPr>
            <w:tcW w:w="10163" w:type="dxa"/>
            <w:vAlign w:val="center"/>
          </w:tcPr>
          <w:p w14:paraId="2395AFCF" w14:textId="77777777" w:rsidR="000355C2" w:rsidRPr="005828AE" w:rsidRDefault="000355C2" w:rsidP="00DF1B84">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0355C2" w:rsidRPr="006A4AED" w14:paraId="3D80D542" w14:textId="77777777" w:rsidTr="00DF1B84">
        <w:trPr>
          <w:trHeight w:val="144"/>
          <w:tblHeader/>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03</w:t>
            </w:r>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 may be activ</w:t>
            </w:r>
            <w:r w:rsidR="004A0B1F">
              <w:rPr>
                <w:rFonts w:asciiTheme="minorHAnsi" w:eastAsiaTheme="minorEastAsia" w:hAnsiTheme="minorHAnsi" w:cstheme="minorHAnsi"/>
                <w:sz w:val="18"/>
                <w:szCs w:val="20"/>
              </w:rPr>
              <w:t>ated</w:t>
            </w:r>
            <w:r w:rsidRPr="005828AE">
              <w:rPr>
                <w:rFonts w:asciiTheme="minorHAnsi" w:eastAsiaTheme="minorEastAsia" w:hAnsiTheme="minorHAnsi" w:cstheme="minorHAnsi"/>
                <w:sz w:val="18"/>
                <w:szCs w:val="20"/>
              </w:rPr>
              <w:t xml:space="preserve"> by wired or wireless mechanisms. </w:t>
            </w:r>
          </w:p>
        </w:tc>
      </w:tr>
      <w:tr w:rsidR="000355C2" w:rsidRPr="006A4AED" w14:paraId="504F11C5" w14:textId="77777777" w:rsidTr="00DF1B84">
        <w:trPr>
          <w:trHeight w:val="144"/>
          <w:tblHeader/>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04</w:t>
            </w:r>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9116CD">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0355C2" w:rsidRPr="006A4AED" w14:paraId="04C0D0B5" w14:textId="77777777" w:rsidTr="00DF1B84">
        <w:trPr>
          <w:trHeight w:val="144"/>
          <w:tblHeader/>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05</w:t>
            </w:r>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0355C2" w:rsidRPr="006A4AED" w14:paraId="421516D8" w14:textId="77777777" w:rsidTr="00DF1B84">
        <w:trPr>
          <w:trHeight w:val="144"/>
          <w:tblHeader/>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06</w:t>
            </w:r>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0355C2" w:rsidRPr="006A4AED" w14:paraId="4752DB2B" w14:textId="77777777" w:rsidTr="00DF1B84">
        <w:trPr>
          <w:trHeight w:val="144"/>
          <w:tblHeader/>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07</w:t>
            </w:r>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0355C2" w:rsidRPr="006A4AED" w14:paraId="5EA9766B" w14:textId="77777777" w:rsidTr="00DF1B84">
        <w:trPr>
          <w:trHeight w:val="144"/>
          <w:tblHeader/>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7B8DA5CF" w14:textId="77777777" w:rsidR="00954F25" w:rsidRPr="00450432" w:rsidRDefault="00954F25" w:rsidP="000029DA">
      <w:pPr>
        <w:spacing w:after="0" w:line="240" w:lineRule="auto"/>
        <w:rPr>
          <w:rFonts w:asciiTheme="minorHAnsi" w:hAnsiTheme="minorHAnsi" w:cstheme="minorHAnsi"/>
          <w:sz w:val="20"/>
          <w:szCs w:val="20"/>
        </w:rPr>
      </w:pPr>
    </w:p>
    <w:sectPr w:rsidR="00954F25" w:rsidRPr="00450432" w:rsidSect="005942BB">
      <w:headerReference w:type="even" r:id="rId22"/>
      <w:headerReference w:type="default" r:id="rId23"/>
      <w:headerReference w:type="first" r:id="rId24"/>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BDAB9" w14:textId="77777777" w:rsidR="00054DA1" w:rsidRDefault="00054DA1" w:rsidP="004E3B6C">
      <w:pPr>
        <w:spacing w:after="0" w:line="240" w:lineRule="auto"/>
      </w:pPr>
      <w:r>
        <w:separator/>
      </w:r>
    </w:p>
  </w:endnote>
  <w:endnote w:type="continuationSeparator" w:id="0">
    <w:p w14:paraId="317AAD6D" w14:textId="77777777" w:rsidR="00054DA1" w:rsidRDefault="00054DA1" w:rsidP="004E3B6C">
      <w:pPr>
        <w:spacing w:after="0" w:line="240" w:lineRule="auto"/>
      </w:pPr>
      <w:r>
        <w:continuationSeparator/>
      </w:r>
    </w:p>
  </w:endnote>
  <w:endnote w:type="continuationNotice" w:id="1">
    <w:p w14:paraId="4352D52F" w14:textId="77777777" w:rsidR="00054DA1" w:rsidRDefault="00054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3085" w14:textId="77777777" w:rsidR="006969AE" w:rsidRDefault="0069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E7" w14:textId="7BF39836" w:rsidR="00646141" w:rsidRPr="009425FF" w:rsidRDefault="00646141"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HERS Provider:                       </w:t>
    </w:r>
  </w:p>
  <w:p w14:paraId="7B8DA5E8" w14:textId="20AE4673" w:rsidR="00646141" w:rsidRPr="009425FF" w:rsidRDefault="00646141"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sidR="006969AE">
      <w:rPr>
        <w:rFonts w:asciiTheme="minorHAnsi" w:eastAsia="Times New Roman" w:hAnsiTheme="minorHAnsi"/>
        <w:sz w:val="20"/>
        <w:szCs w:val="20"/>
      </w:rPr>
      <w:t xml:space="preserve">March </w:t>
    </w:r>
    <w:r>
      <w:rPr>
        <w:rFonts w:asciiTheme="minorHAnsi" w:eastAsia="Times New Roman" w:hAnsiTheme="minorHAnsi"/>
        <w:sz w:val="20"/>
        <w:szCs w:val="20"/>
      </w:rPr>
      <w:t>202</w:t>
    </w:r>
    <w:ins w:id="5" w:author="Alexis" w:date="2021-03-24T16:19:00Z">
      <w:r w:rsidR="00C31D45">
        <w:rPr>
          <w:rFonts w:asciiTheme="minorHAnsi" w:eastAsia="Times New Roman" w:hAnsiTheme="minorHAnsi"/>
          <w:sz w:val="20"/>
          <w:szCs w:val="20"/>
        </w:rPr>
        <w:t>1</w:t>
      </w:r>
    </w:ins>
    <w:del w:id="6" w:author="Alexis" w:date="2021-03-24T16:19:00Z">
      <w:r w:rsidDel="00C31D45">
        <w:rPr>
          <w:rFonts w:asciiTheme="minorHAnsi" w:eastAsia="Times New Roman" w:hAnsiTheme="minorHAnsi"/>
          <w:sz w:val="20"/>
          <w:szCs w:val="20"/>
        </w:rPr>
        <w:delText>0</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4EA6" w14:textId="77777777" w:rsidR="006969AE" w:rsidRDefault="006969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F2" w14:textId="465DAC15" w:rsidR="00646141" w:rsidRPr="009425FF" w:rsidRDefault="00646141"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sidR="006969AE">
      <w:rPr>
        <w:rFonts w:asciiTheme="minorHAnsi" w:eastAsia="Times New Roman" w:hAnsiTheme="minorHAnsi"/>
        <w:sz w:val="20"/>
        <w:szCs w:val="20"/>
      </w:rPr>
      <w:t xml:space="preserve">March </w:t>
    </w:r>
    <w:r>
      <w:rPr>
        <w:rFonts w:asciiTheme="minorHAnsi" w:eastAsia="Times New Roman" w:hAnsiTheme="minorHAnsi"/>
        <w:sz w:val="20"/>
        <w:szCs w:val="20"/>
      </w:rPr>
      <w:t>202</w:t>
    </w:r>
    <w:ins w:id="29" w:author="Alexis" w:date="2021-03-24T16:19:00Z">
      <w:r w:rsidR="00C31D45">
        <w:rPr>
          <w:rFonts w:asciiTheme="minorHAnsi" w:eastAsia="Times New Roman" w:hAnsiTheme="minorHAnsi"/>
          <w:sz w:val="20"/>
          <w:szCs w:val="20"/>
        </w:rPr>
        <w:t>1</w:t>
      </w:r>
    </w:ins>
    <w:del w:id="30" w:author="Alexis" w:date="2021-03-24T16:19:00Z">
      <w:r w:rsidDel="00C31D45">
        <w:rPr>
          <w:rFonts w:asciiTheme="minorHAnsi" w:eastAsia="Times New Roman" w:hAnsiTheme="minorHAnsi"/>
          <w:sz w:val="20"/>
          <w:szCs w:val="20"/>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40E24" w14:textId="77777777" w:rsidR="00054DA1" w:rsidRDefault="00054DA1" w:rsidP="004E3B6C">
      <w:pPr>
        <w:spacing w:after="0" w:line="240" w:lineRule="auto"/>
      </w:pPr>
      <w:r>
        <w:separator/>
      </w:r>
    </w:p>
  </w:footnote>
  <w:footnote w:type="continuationSeparator" w:id="0">
    <w:p w14:paraId="20BA3F56" w14:textId="77777777" w:rsidR="00054DA1" w:rsidRDefault="00054DA1" w:rsidP="004E3B6C">
      <w:pPr>
        <w:spacing w:after="0" w:line="240" w:lineRule="auto"/>
      </w:pPr>
      <w:r>
        <w:continuationSeparator/>
      </w:r>
    </w:p>
  </w:footnote>
  <w:footnote w:type="continuationNotice" w:id="1">
    <w:p w14:paraId="76EBB1AE" w14:textId="77777777" w:rsidR="00054DA1" w:rsidRDefault="00054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D4" w14:textId="77777777" w:rsidR="00646141" w:rsidRDefault="00C31D45">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D5" w14:textId="1666E38D" w:rsidR="00646141" w:rsidRPr="002143E3" w:rsidRDefault="00646141"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31D45">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646141" w:rsidRPr="002143E3" w:rsidRDefault="00646141"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63790CC9" w:rsidR="00646141" w:rsidRPr="002143E3" w:rsidRDefault="00646141"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r>
      <w:rPr>
        <w:rFonts w:ascii="Arial" w:eastAsia="Times New Roman" w:hAnsi="Arial" w:cs="Arial"/>
        <w:sz w:val="14"/>
        <w:szCs w:val="14"/>
      </w:rPr>
      <w:t>0</w:t>
    </w:r>
    <w:r w:rsidR="006969AE">
      <w:rPr>
        <w:rFonts w:ascii="Arial" w:eastAsia="Times New Roman" w:hAnsi="Arial" w:cs="Arial"/>
        <w:sz w:val="14"/>
        <w:szCs w:val="14"/>
      </w:rPr>
      <w:t>3</w:t>
    </w:r>
    <w:r>
      <w:rPr>
        <w:rFonts w:ascii="Arial" w:eastAsia="Times New Roman" w:hAnsi="Arial" w:cs="Arial"/>
        <w:sz w:val="14"/>
        <w:szCs w:val="14"/>
      </w:rPr>
      <w:t>/2</w:t>
    </w:r>
    <w:ins w:id="3" w:author="Alexis" w:date="2021-03-24T16:19:00Z">
      <w:r w:rsidR="00C31D45">
        <w:rPr>
          <w:rFonts w:ascii="Arial" w:eastAsia="Times New Roman" w:hAnsi="Arial" w:cs="Arial"/>
          <w:sz w:val="14"/>
          <w:szCs w:val="14"/>
        </w:rPr>
        <w:t>1</w:t>
      </w:r>
    </w:ins>
    <w:del w:id="4" w:author="Alexis" w:date="2021-03-24T16:19:00Z">
      <w:r w:rsidDel="00C31D45">
        <w:rPr>
          <w:rFonts w:ascii="Arial" w:eastAsia="Times New Roman" w:hAnsi="Arial" w:cs="Arial"/>
          <w:sz w:val="14"/>
          <w:szCs w:val="14"/>
        </w:rPr>
        <w:delText>0</w:delText>
      </w:r>
    </w:del>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646141"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646141" w:rsidRPr="00F85124" w:rsidRDefault="00646141">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646141" w:rsidRPr="00F85124" w:rsidRDefault="00646141">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DD" w14:textId="77777777" w:rsidTr="005D2463">
      <w:trPr>
        <w:cantSplit/>
        <w:trHeight w:val="288"/>
      </w:trPr>
      <w:tc>
        <w:tcPr>
          <w:tcW w:w="2500" w:type="pct"/>
          <w:gridSpan w:val="2"/>
          <w:tcBorders>
            <w:right w:val="nil"/>
          </w:tcBorders>
        </w:tcPr>
        <w:p w14:paraId="7B8DA5DB" w14:textId="77777777" w:rsidR="00646141" w:rsidRPr="00586C72" w:rsidRDefault="00646141"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40F226C5" w:rsidR="00646141" w:rsidRPr="00586C72" w:rsidRDefault="00646141"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E2540">
            <w:rPr>
              <w:rFonts w:asciiTheme="minorHAnsi" w:hAnsiTheme="minorHAnsi"/>
              <w:bCs/>
              <w:noProof/>
              <w:sz w:val="20"/>
              <w:szCs w:val="20"/>
            </w:rPr>
            <w:t>5</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C31D45">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646141" w:rsidRPr="00F85124" w14:paraId="7B8DA5E1" w14:textId="77777777" w:rsidTr="002143E3">
      <w:trPr>
        <w:cantSplit/>
        <w:trHeight w:val="288"/>
      </w:trPr>
      <w:tc>
        <w:tcPr>
          <w:tcW w:w="0" w:type="auto"/>
        </w:tcPr>
        <w:p w14:paraId="7B8DA5DE" w14:textId="77777777" w:rsidR="00646141" w:rsidRPr="00F85124" w:rsidRDefault="00646141">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646141" w:rsidRPr="00F85124" w:rsidRDefault="00646141"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646141" w:rsidRPr="00F85124" w:rsidRDefault="00646141"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646141" w:rsidRPr="00F85124" w14:paraId="7B8DA5E5" w14:textId="77777777" w:rsidTr="005942BB">
      <w:trPr>
        <w:cantSplit/>
        <w:trHeight w:val="288"/>
      </w:trPr>
      <w:tc>
        <w:tcPr>
          <w:tcW w:w="0" w:type="auto"/>
        </w:tcPr>
        <w:p w14:paraId="7B8DA5E2" w14:textId="77777777"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646141" w:rsidRPr="00F85124" w:rsidRDefault="00646141"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646141" w:rsidRPr="00ED521E" w:rsidRDefault="00646141"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E9" w14:textId="77777777" w:rsidR="00646141" w:rsidRDefault="00C31D45">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EA" w14:textId="77777777" w:rsidR="00646141" w:rsidRDefault="00C31D45">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46141"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646141" w:rsidRPr="00F85124" w:rsidRDefault="00646141"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646141" w:rsidRPr="00F85124" w:rsidRDefault="00646141"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F0" w14:textId="77777777" w:rsidTr="005D2463">
      <w:trPr>
        <w:cantSplit/>
        <w:trHeight w:val="288"/>
      </w:trPr>
      <w:tc>
        <w:tcPr>
          <w:tcW w:w="2500" w:type="pct"/>
          <w:tcBorders>
            <w:right w:val="nil"/>
          </w:tcBorders>
        </w:tcPr>
        <w:p w14:paraId="7B8DA5EE" w14:textId="77777777" w:rsidR="00646141" w:rsidRPr="00586C72" w:rsidRDefault="00646141"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28CF065C" w:rsidR="00646141" w:rsidRPr="00586C72" w:rsidRDefault="00646141"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E2540">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C31D45">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646141" w:rsidRPr="00ED521E" w:rsidRDefault="00C31D45"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F3" w14:textId="77777777" w:rsidR="00646141" w:rsidRDefault="00C31D45">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F4" w14:textId="77777777" w:rsidR="00646141" w:rsidRDefault="00C31D45">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46141"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646141" w:rsidRPr="00F85124" w:rsidRDefault="00646141"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646141" w:rsidRDefault="00646141">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646141" w:rsidRPr="00F85124" w14:paraId="7B8DA5FA" w14:textId="77777777" w:rsidTr="005D2463">
      <w:trPr>
        <w:cantSplit/>
        <w:trHeight w:val="288"/>
      </w:trPr>
      <w:tc>
        <w:tcPr>
          <w:tcW w:w="2500" w:type="pct"/>
          <w:tcBorders>
            <w:right w:val="nil"/>
          </w:tcBorders>
        </w:tcPr>
        <w:p w14:paraId="7B8DA5F8" w14:textId="77777777" w:rsidR="00646141" w:rsidRPr="00586C72" w:rsidRDefault="00646141"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781EA698" w:rsidR="00646141" w:rsidRPr="00586C72" w:rsidRDefault="00646141"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7E2540">
            <w:rPr>
              <w:rFonts w:asciiTheme="minorHAnsi" w:hAnsiTheme="minorHAnsi"/>
              <w:bCs/>
              <w:noProof/>
              <w:sz w:val="20"/>
              <w:szCs w:val="20"/>
            </w:rPr>
            <w:t>7</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C31D45">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646141" w:rsidRPr="00ED521E" w:rsidRDefault="00C31D45"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DA5FC" w14:textId="77777777" w:rsidR="00646141" w:rsidRDefault="00C31D45">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96"/>
    <w:rsid w:val="00000594"/>
    <w:rsid w:val="00001B38"/>
    <w:rsid w:val="00002232"/>
    <w:rsid w:val="000029DA"/>
    <w:rsid w:val="00010453"/>
    <w:rsid w:val="00011F4C"/>
    <w:rsid w:val="00013667"/>
    <w:rsid w:val="00020774"/>
    <w:rsid w:val="000208B3"/>
    <w:rsid w:val="00022B39"/>
    <w:rsid w:val="0002458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54DA1"/>
    <w:rsid w:val="00064845"/>
    <w:rsid w:val="00064983"/>
    <w:rsid w:val="0006638F"/>
    <w:rsid w:val="00067655"/>
    <w:rsid w:val="00070E4F"/>
    <w:rsid w:val="000718F8"/>
    <w:rsid w:val="00076780"/>
    <w:rsid w:val="000816FF"/>
    <w:rsid w:val="000861B5"/>
    <w:rsid w:val="000864F6"/>
    <w:rsid w:val="00086BD3"/>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1EA5"/>
    <w:rsid w:val="000E45E2"/>
    <w:rsid w:val="000E4E84"/>
    <w:rsid w:val="000E5EEC"/>
    <w:rsid w:val="000F1D06"/>
    <w:rsid w:val="000F307F"/>
    <w:rsid w:val="000F6BE0"/>
    <w:rsid w:val="000F77EF"/>
    <w:rsid w:val="000F7F5A"/>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3E4E"/>
    <w:rsid w:val="00164A9C"/>
    <w:rsid w:val="00165A16"/>
    <w:rsid w:val="00166F9C"/>
    <w:rsid w:val="001705D5"/>
    <w:rsid w:val="00177CE0"/>
    <w:rsid w:val="00180091"/>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32A3"/>
    <w:rsid w:val="00235380"/>
    <w:rsid w:val="00237BB2"/>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24B"/>
    <w:rsid w:val="00275E88"/>
    <w:rsid w:val="00276374"/>
    <w:rsid w:val="00284D0A"/>
    <w:rsid w:val="00292861"/>
    <w:rsid w:val="0029793E"/>
    <w:rsid w:val="00297B65"/>
    <w:rsid w:val="002A76D1"/>
    <w:rsid w:val="002A7F75"/>
    <w:rsid w:val="002B4872"/>
    <w:rsid w:val="002B5F75"/>
    <w:rsid w:val="002B62C0"/>
    <w:rsid w:val="002B6A5D"/>
    <w:rsid w:val="002C3900"/>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3EB1"/>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5BEE"/>
    <w:rsid w:val="003A6B6B"/>
    <w:rsid w:val="003B4A3E"/>
    <w:rsid w:val="003B4CFB"/>
    <w:rsid w:val="003B7FFA"/>
    <w:rsid w:val="003C1641"/>
    <w:rsid w:val="003C3D87"/>
    <w:rsid w:val="003C783F"/>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7E8"/>
    <w:rsid w:val="00426876"/>
    <w:rsid w:val="00437F77"/>
    <w:rsid w:val="004408F0"/>
    <w:rsid w:val="004438A8"/>
    <w:rsid w:val="00447BB0"/>
    <w:rsid w:val="00450432"/>
    <w:rsid w:val="004522AA"/>
    <w:rsid w:val="004522F5"/>
    <w:rsid w:val="004542D1"/>
    <w:rsid w:val="00454B74"/>
    <w:rsid w:val="0046730D"/>
    <w:rsid w:val="0047018B"/>
    <w:rsid w:val="004737C4"/>
    <w:rsid w:val="00474BEE"/>
    <w:rsid w:val="004818A4"/>
    <w:rsid w:val="00484154"/>
    <w:rsid w:val="00485C41"/>
    <w:rsid w:val="00493F0F"/>
    <w:rsid w:val="004953E7"/>
    <w:rsid w:val="004954CC"/>
    <w:rsid w:val="00495E40"/>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186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094A"/>
    <w:rsid w:val="005E6839"/>
    <w:rsid w:val="005E7B39"/>
    <w:rsid w:val="005E7BD1"/>
    <w:rsid w:val="005F39F7"/>
    <w:rsid w:val="005F5F84"/>
    <w:rsid w:val="005F6A47"/>
    <w:rsid w:val="005F6C12"/>
    <w:rsid w:val="00607E9D"/>
    <w:rsid w:val="00610991"/>
    <w:rsid w:val="00613409"/>
    <w:rsid w:val="00613A49"/>
    <w:rsid w:val="006217B9"/>
    <w:rsid w:val="00623BA8"/>
    <w:rsid w:val="00624D54"/>
    <w:rsid w:val="0062519C"/>
    <w:rsid w:val="006251F7"/>
    <w:rsid w:val="00634399"/>
    <w:rsid w:val="00640CB2"/>
    <w:rsid w:val="00646141"/>
    <w:rsid w:val="00647DEF"/>
    <w:rsid w:val="00656F66"/>
    <w:rsid w:val="00660B3C"/>
    <w:rsid w:val="00660D0A"/>
    <w:rsid w:val="00667745"/>
    <w:rsid w:val="0067190C"/>
    <w:rsid w:val="00672252"/>
    <w:rsid w:val="00672E8E"/>
    <w:rsid w:val="00672EF4"/>
    <w:rsid w:val="00674110"/>
    <w:rsid w:val="00681798"/>
    <w:rsid w:val="006827F4"/>
    <w:rsid w:val="00686C63"/>
    <w:rsid w:val="006903DD"/>
    <w:rsid w:val="00695052"/>
    <w:rsid w:val="0069562A"/>
    <w:rsid w:val="006969AE"/>
    <w:rsid w:val="006A17C7"/>
    <w:rsid w:val="006A2C43"/>
    <w:rsid w:val="006A4AED"/>
    <w:rsid w:val="006A7E82"/>
    <w:rsid w:val="006B0EC1"/>
    <w:rsid w:val="006B1CD8"/>
    <w:rsid w:val="006B7ADB"/>
    <w:rsid w:val="006C6A98"/>
    <w:rsid w:val="006D3310"/>
    <w:rsid w:val="006D3A0F"/>
    <w:rsid w:val="006D7631"/>
    <w:rsid w:val="006E0618"/>
    <w:rsid w:val="006E258E"/>
    <w:rsid w:val="006E4874"/>
    <w:rsid w:val="006E5CB2"/>
    <w:rsid w:val="006E69FE"/>
    <w:rsid w:val="006E788C"/>
    <w:rsid w:val="006F1CB6"/>
    <w:rsid w:val="006F52CE"/>
    <w:rsid w:val="006F6591"/>
    <w:rsid w:val="006F7580"/>
    <w:rsid w:val="00705772"/>
    <w:rsid w:val="007128E6"/>
    <w:rsid w:val="00714E22"/>
    <w:rsid w:val="00724079"/>
    <w:rsid w:val="00726561"/>
    <w:rsid w:val="00726BAF"/>
    <w:rsid w:val="007271A9"/>
    <w:rsid w:val="007329BE"/>
    <w:rsid w:val="007376A9"/>
    <w:rsid w:val="007410FD"/>
    <w:rsid w:val="007413F8"/>
    <w:rsid w:val="007505FE"/>
    <w:rsid w:val="00751E73"/>
    <w:rsid w:val="00763E0D"/>
    <w:rsid w:val="0076542E"/>
    <w:rsid w:val="007667EA"/>
    <w:rsid w:val="00767F32"/>
    <w:rsid w:val="00767F6C"/>
    <w:rsid w:val="00770872"/>
    <w:rsid w:val="00770A3D"/>
    <w:rsid w:val="007717D1"/>
    <w:rsid w:val="00771C74"/>
    <w:rsid w:val="007727F8"/>
    <w:rsid w:val="007838F4"/>
    <w:rsid w:val="007877DF"/>
    <w:rsid w:val="00787826"/>
    <w:rsid w:val="00795808"/>
    <w:rsid w:val="007A28FF"/>
    <w:rsid w:val="007A56DD"/>
    <w:rsid w:val="007A5FB0"/>
    <w:rsid w:val="007C5693"/>
    <w:rsid w:val="007C7005"/>
    <w:rsid w:val="007D0544"/>
    <w:rsid w:val="007D2DE8"/>
    <w:rsid w:val="007D5375"/>
    <w:rsid w:val="007E2540"/>
    <w:rsid w:val="007E691B"/>
    <w:rsid w:val="007F106D"/>
    <w:rsid w:val="007F2497"/>
    <w:rsid w:val="007F431D"/>
    <w:rsid w:val="007F5A43"/>
    <w:rsid w:val="007F7761"/>
    <w:rsid w:val="007F7E71"/>
    <w:rsid w:val="00802095"/>
    <w:rsid w:val="00802B0A"/>
    <w:rsid w:val="008048DC"/>
    <w:rsid w:val="0080752E"/>
    <w:rsid w:val="00807BE1"/>
    <w:rsid w:val="00811147"/>
    <w:rsid w:val="00811F8E"/>
    <w:rsid w:val="008138B4"/>
    <w:rsid w:val="00814A27"/>
    <w:rsid w:val="00815538"/>
    <w:rsid w:val="00816EBB"/>
    <w:rsid w:val="008268C1"/>
    <w:rsid w:val="008343EB"/>
    <w:rsid w:val="00836275"/>
    <w:rsid w:val="00836E65"/>
    <w:rsid w:val="008439D3"/>
    <w:rsid w:val="00844F19"/>
    <w:rsid w:val="00846F77"/>
    <w:rsid w:val="0086167A"/>
    <w:rsid w:val="00871C6C"/>
    <w:rsid w:val="008733ED"/>
    <w:rsid w:val="00873572"/>
    <w:rsid w:val="00874895"/>
    <w:rsid w:val="008756E0"/>
    <w:rsid w:val="0088373A"/>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2ED"/>
    <w:rsid w:val="008D67C0"/>
    <w:rsid w:val="008D6BD6"/>
    <w:rsid w:val="008E18F7"/>
    <w:rsid w:val="008E2A8D"/>
    <w:rsid w:val="008E387F"/>
    <w:rsid w:val="008E388E"/>
    <w:rsid w:val="008E48DD"/>
    <w:rsid w:val="008F0FC8"/>
    <w:rsid w:val="008F15F7"/>
    <w:rsid w:val="008F2F05"/>
    <w:rsid w:val="008F7667"/>
    <w:rsid w:val="009014F7"/>
    <w:rsid w:val="00903D5C"/>
    <w:rsid w:val="009075FA"/>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5DD3"/>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3D81"/>
    <w:rsid w:val="00A14800"/>
    <w:rsid w:val="00A15CF3"/>
    <w:rsid w:val="00A24C60"/>
    <w:rsid w:val="00A24EEC"/>
    <w:rsid w:val="00A313D6"/>
    <w:rsid w:val="00A33B02"/>
    <w:rsid w:val="00A417EC"/>
    <w:rsid w:val="00A42BAA"/>
    <w:rsid w:val="00A431A8"/>
    <w:rsid w:val="00A44F6E"/>
    <w:rsid w:val="00A44F75"/>
    <w:rsid w:val="00A45B72"/>
    <w:rsid w:val="00A57ABF"/>
    <w:rsid w:val="00A613C3"/>
    <w:rsid w:val="00A6767B"/>
    <w:rsid w:val="00A733CD"/>
    <w:rsid w:val="00A76626"/>
    <w:rsid w:val="00A77D24"/>
    <w:rsid w:val="00A87226"/>
    <w:rsid w:val="00A914BD"/>
    <w:rsid w:val="00A91D37"/>
    <w:rsid w:val="00A91FD8"/>
    <w:rsid w:val="00A92832"/>
    <w:rsid w:val="00A93E82"/>
    <w:rsid w:val="00A94C70"/>
    <w:rsid w:val="00A966F2"/>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25B7"/>
    <w:rsid w:val="00B24EAA"/>
    <w:rsid w:val="00B251DF"/>
    <w:rsid w:val="00B265DF"/>
    <w:rsid w:val="00B30562"/>
    <w:rsid w:val="00B32AA1"/>
    <w:rsid w:val="00B33DFF"/>
    <w:rsid w:val="00B42FFD"/>
    <w:rsid w:val="00B44C20"/>
    <w:rsid w:val="00B50E4A"/>
    <w:rsid w:val="00B600AE"/>
    <w:rsid w:val="00B60EEE"/>
    <w:rsid w:val="00B6158E"/>
    <w:rsid w:val="00B6529B"/>
    <w:rsid w:val="00B65824"/>
    <w:rsid w:val="00B7047B"/>
    <w:rsid w:val="00B72FDC"/>
    <w:rsid w:val="00B7334B"/>
    <w:rsid w:val="00B73F4A"/>
    <w:rsid w:val="00B76652"/>
    <w:rsid w:val="00B804A4"/>
    <w:rsid w:val="00B81372"/>
    <w:rsid w:val="00B84D74"/>
    <w:rsid w:val="00B85297"/>
    <w:rsid w:val="00B90586"/>
    <w:rsid w:val="00B92633"/>
    <w:rsid w:val="00B933CE"/>
    <w:rsid w:val="00B95302"/>
    <w:rsid w:val="00B95390"/>
    <w:rsid w:val="00B9629A"/>
    <w:rsid w:val="00BA2C74"/>
    <w:rsid w:val="00BB34BC"/>
    <w:rsid w:val="00BB7A99"/>
    <w:rsid w:val="00BB7C4A"/>
    <w:rsid w:val="00BC220C"/>
    <w:rsid w:val="00BC3ECE"/>
    <w:rsid w:val="00BC623F"/>
    <w:rsid w:val="00BC6DDB"/>
    <w:rsid w:val="00BC71BB"/>
    <w:rsid w:val="00BD2236"/>
    <w:rsid w:val="00BD38A6"/>
    <w:rsid w:val="00BD76BE"/>
    <w:rsid w:val="00BE06D4"/>
    <w:rsid w:val="00BE32CB"/>
    <w:rsid w:val="00BE6071"/>
    <w:rsid w:val="00BE7874"/>
    <w:rsid w:val="00BF0646"/>
    <w:rsid w:val="00BF306D"/>
    <w:rsid w:val="00C03DB0"/>
    <w:rsid w:val="00C05BE6"/>
    <w:rsid w:val="00C063FD"/>
    <w:rsid w:val="00C10172"/>
    <w:rsid w:val="00C11154"/>
    <w:rsid w:val="00C16266"/>
    <w:rsid w:val="00C23AD6"/>
    <w:rsid w:val="00C24D1F"/>
    <w:rsid w:val="00C31D45"/>
    <w:rsid w:val="00C366C1"/>
    <w:rsid w:val="00C4016B"/>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2C76"/>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11A97"/>
    <w:rsid w:val="00D205CC"/>
    <w:rsid w:val="00D210E7"/>
    <w:rsid w:val="00D23640"/>
    <w:rsid w:val="00D24BC5"/>
    <w:rsid w:val="00D30916"/>
    <w:rsid w:val="00D442A6"/>
    <w:rsid w:val="00D44A67"/>
    <w:rsid w:val="00D454CC"/>
    <w:rsid w:val="00D45B6B"/>
    <w:rsid w:val="00D45E55"/>
    <w:rsid w:val="00D5109C"/>
    <w:rsid w:val="00D602E1"/>
    <w:rsid w:val="00D643FC"/>
    <w:rsid w:val="00D64C0B"/>
    <w:rsid w:val="00D65249"/>
    <w:rsid w:val="00D66456"/>
    <w:rsid w:val="00D70068"/>
    <w:rsid w:val="00D7291F"/>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C7C80"/>
    <w:rsid w:val="00DD04FF"/>
    <w:rsid w:val="00DD0C9B"/>
    <w:rsid w:val="00DD574D"/>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5706"/>
    <w:rsid w:val="00E961E0"/>
    <w:rsid w:val="00EA1A1E"/>
    <w:rsid w:val="00EA211F"/>
    <w:rsid w:val="00EA21ED"/>
    <w:rsid w:val="00EA32A9"/>
    <w:rsid w:val="00EA50B2"/>
    <w:rsid w:val="00EA7AE6"/>
    <w:rsid w:val="00EB17C1"/>
    <w:rsid w:val="00EB29B4"/>
    <w:rsid w:val="00EB53C1"/>
    <w:rsid w:val="00EC0140"/>
    <w:rsid w:val="00EC1CBE"/>
    <w:rsid w:val="00EC7885"/>
    <w:rsid w:val="00ED0877"/>
    <w:rsid w:val="00ED12AD"/>
    <w:rsid w:val="00ED1568"/>
    <w:rsid w:val="00ED4087"/>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3007"/>
    <w:rsid w:val="00F542C1"/>
    <w:rsid w:val="00F546BE"/>
    <w:rsid w:val="00F6062F"/>
    <w:rsid w:val="00F61B85"/>
    <w:rsid w:val="00F6757D"/>
    <w:rsid w:val="00F7001C"/>
    <w:rsid w:val="00F76C95"/>
    <w:rsid w:val="00F7760E"/>
    <w:rsid w:val="00F77B5E"/>
    <w:rsid w:val="00F8029A"/>
    <w:rsid w:val="00F8218D"/>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28EF"/>
    <w:rsid w:val="00FF3B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47404D-65E2-4BD4-82F6-D3DDFAC99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4443B-573A-4B98-9EE3-64520FA8B32C}">
  <ds:schemaRefs>
    <ds:schemaRef ds:uri="785685f2-c2e1-4352-89aa-3faca8eaba52"/>
    <ds:schemaRef ds:uri="http://purl.org/dc/terms/"/>
    <ds:schemaRef ds:uri="5067c814-4b34-462c-a21d-c185ff6548d2"/>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51D32591-579B-4C24-82AB-BBB5D6B8E757}">
  <ds:schemaRefs>
    <ds:schemaRef ds:uri="http://schemas.openxmlformats.org/officeDocument/2006/bibliography"/>
  </ds:schemaRefs>
</ds:datastoreItem>
</file>

<file path=customXml/itemProps4.xml><?xml version="1.0" encoding="utf-8"?>
<ds:datastoreItem xmlns:ds="http://schemas.openxmlformats.org/officeDocument/2006/customXml" ds:itemID="{8BA0DFFD-A49E-483C-8A65-216693B69BE6}">
  <ds:schemaRefs>
    <ds:schemaRef ds:uri="http://schemas.microsoft.com/sharepoint/v3/contenttype/forms"/>
  </ds:schemaRefs>
</ds:datastoreItem>
</file>

<file path=customXml/itemProps5.xml><?xml version="1.0" encoding="utf-8"?>
<ds:datastoreItem xmlns:ds="http://schemas.openxmlformats.org/officeDocument/2006/customXml" ds:itemID="{F2C1CEC9-E7F7-4392-838D-040A0A91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5449</Words>
  <Characters>31063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Alexis</cp:lastModifiedBy>
  <cp:revision>12</cp:revision>
  <cp:lastPrinted>2019-05-10T15:42:00Z</cp:lastPrinted>
  <dcterms:created xsi:type="dcterms:W3CDTF">2020-03-17T17:28:00Z</dcterms:created>
  <dcterms:modified xsi:type="dcterms:W3CDTF">2021-03-24T23:20:00Z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
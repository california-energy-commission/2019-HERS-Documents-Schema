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A53F9F" w:rsidRPr="00295655" w14:paraId="1F9B92CA" w14:textId="77777777" w:rsidTr="00F81498">
        <w:trPr>
          <w:cantSplit/>
          <w:trHeight w:val="288"/>
        </w:trPr>
        <w:tc>
          <w:tcPr>
            <w:tcW w:w="5000" w:type="pct"/>
            <w:gridSpan w:val="6"/>
            <w:shd w:val="clear" w:color="auto" w:fill="auto"/>
            <w:vAlign w:val="center"/>
          </w:tcPr>
          <w:p w14:paraId="1F9B92C9" w14:textId="7F46D132" w:rsidR="00A53F9F" w:rsidRPr="00295655" w:rsidRDefault="00A53F9F" w:rsidP="00822551">
            <w:pPr>
              <w:rPr>
                <w:rFonts w:ascii="Calibri" w:hAnsi="Calibri"/>
                <w:b/>
                <w:sz w:val="18"/>
                <w:szCs w:val="18"/>
              </w:rPr>
            </w:pPr>
            <w:r w:rsidRPr="00295655">
              <w:rPr>
                <w:rFonts w:ascii="Calibri" w:hAnsi="Calibri"/>
                <w:b/>
                <w:sz w:val="18"/>
                <w:szCs w:val="18"/>
              </w:rPr>
              <w:t>A. General Information</w:t>
            </w:r>
          </w:p>
        </w:tc>
      </w:tr>
      <w:tr w:rsidR="00A53F9F" w:rsidRPr="00295655" w14:paraId="1F9B92D1" w14:textId="77777777" w:rsidTr="00F81498">
        <w:trPr>
          <w:cantSplit/>
          <w:trHeight w:val="432"/>
        </w:trPr>
        <w:tc>
          <w:tcPr>
            <w:tcW w:w="103" w:type="pct"/>
            <w:tcMar>
              <w:left w:w="29" w:type="dxa"/>
              <w:right w:w="29" w:type="dxa"/>
            </w:tcMar>
            <w:vAlign w:val="center"/>
          </w:tcPr>
          <w:p w14:paraId="1F9B92CB"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2CC" w14:textId="5BD0F92D" w:rsidR="00A53F9F" w:rsidRPr="00295655" w:rsidRDefault="00A53F9F" w:rsidP="00A53F9F">
            <w:pPr>
              <w:rPr>
                <w:rFonts w:ascii="Calibri" w:hAnsi="Calibri"/>
                <w:sz w:val="18"/>
                <w:szCs w:val="18"/>
              </w:rPr>
            </w:pPr>
            <w:r w:rsidRPr="00295655">
              <w:rPr>
                <w:rFonts w:ascii="Calibri" w:hAnsi="Calibri"/>
                <w:sz w:val="18"/>
                <w:szCs w:val="18"/>
              </w:rPr>
              <w:t>Dwelling Unit Name</w:t>
            </w:r>
          </w:p>
        </w:tc>
        <w:tc>
          <w:tcPr>
            <w:tcW w:w="1261" w:type="pct"/>
            <w:vAlign w:val="center"/>
          </w:tcPr>
          <w:p w14:paraId="1F9B92CD"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CE" w14:textId="77777777" w:rsidR="00A53F9F" w:rsidRPr="00295655" w:rsidRDefault="00A53F9F" w:rsidP="00822551">
            <w:pPr>
              <w:rPr>
                <w:rFonts w:ascii="Calibri" w:hAnsi="Calibri"/>
                <w:sz w:val="18"/>
                <w:szCs w:val="18"/>
              </w:rPr>
            </w:pPr>
            <w:r w:rsidRPr="00295655">
              <w:rPr>
                <w:rFonts w:ascii="Calibri" w:hAnsi="Calibri"/>
                <w:sz w:val="18"/>
                <w:szCs w:val="18"/>
              </w:rPr>
              <w:t>02</w:t>
            </w:r>
          </w:p>
        </w:tc>
        <w:tc>
          <w:tcPr>
            <w:tcW w:w="1260" w:type="pct"/>
            <w:vAlign w:val="center"/>
          </w:tcPr>
          <w:p w14:paraId="1F9B92CF" w14:textId="583F43D8" w:rsidR="00A53F9F" w:rsidRPr="00295655" w:rsidRDefault="00A53F9F"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2D0" w14:textId="21F3DAFB" w:rsidR="00A53F9F" w:rsidRPr="00295655" w:rsidRDefault="00A53F9F" w:rsidP="00822551">
            <w:pPr>
              <w:rPr>
                <w:rFonts w:ascii="Calibri" w:hAnsi="Calibri"/>
                <w:sz w:val="18"/>
                <w:szCs w:val="18"/>
              </w:rPr>
            </w:pPr>
          </w:p>
        </w:tc>
      </w:tr>
      <w:tr w:rsidR="00A53F9F" w:rsidRPr="00295655" w14:paraId="1F9B92D8" w14:textId="77777777" w:rsidTr="00F81498">
        <w:trPr>
          <w:cantSplit/>
          <w:trHeight w:val="432"/>
        </w:trPr>
        <w:tc>
          <w:tcPr>
            <w:tcW w:w="103" w:type="pct"/>
            <w:tcMar>
              <w:left w:w="29" w:type="dxa"/>
              <w:right w:w="29" w:type="dxa"/>
            </w:tcMar>
            <w:vAlign w:val="center"/>
          </w:tcPr>
          <w:p w14:paraId="1F9B92D2"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2D3" w14:textId="7AF42AB5" w:rsidR="00A53F9F" w:rsidRPr="00295655" w:rsidRDefault="00A53F9F" w:rsidP="00492DDC">
            <w:pPr>
              <w:rPr>
                <w:rFonts w:ascii="Calibri" w:hAnsi="Calibri"/>
                <w:sz w:val="18"/>
                <w:szCs w:val="18"/>
              </w:rPr>
            </w:pPr>
            <w:r w:rsidRPr="00295655">
              <w:rPr>
                <w:rFonts w:ascii="Calibri" w:hAnsi="Calibri"/>
                <w:sz w:val="18"/>
                <w:szCs w:val="18"/>
              </w:rPr>
              <w:t xml:space="preserve">Dwelling Unit </w:t>
            </w:r>
            <w:r w:rsidR="001424F2">
              <w:rPr>
                <w:rFonts w:ascii="Calibri" w:hAnsi="Calibri"/>
                <w:sz w:val="18"/>
                <w:szCs w:val="18"/>
              </w:rPr>
              <w:t xml:space="preserve">Total </w:t>
            </w:r>
            <w:r w:rsidRPr="00295655">
              <w:rPr>
                <w:rFonts w:ascii="Calibri" w:hAnsi="Calibri"/>
                <w:sz w:val="18"/>
                <w:szCs w:val="18"/>
              </w:rPr>
              <w:t>Conditioned Floor Area (ft</w:t>
            </w:r>
            <w:r w:rsidRPr="007F0777">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1F9B92D4" w14:textId="79F85A11"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5" w14:textId="77777777" w:rsidR="00A53F9F" w:rsidRPr="00295655" w:rsidRDefault="00A53F9F" w:rsidP="00822551">
            <w:pPr>
              <w:rPr>
                <w:rFonts w:ascii="Calibri" w:hAnsi="Calibri"/>
                <w:sz w:val="18"/>
                <w:szCs w:val="18"/>
              </w:rPr>
            </w:pPr>
            <w:r w:rsidRPr="00295655">
              <w:rPr>
                <w:rFonts w:ascii="Calibri" w:hAnsi="Calibri"/>
                <w:sz w:val="18"/>
                <w:szCs w:val="18"/>
              </w:rPr>
              <w:t>04</w:t>
            </w:r>
          </w:p>
        </w:tc>
        <w:tc>
          <w:tcPr>
            <w:tcW w:w="1260" w:type="pct"/>
            <w:vAlign w:val="center"/>
          </w:tcPr>
          <w:p w14:paraId="1F9B92D6" w14:textId="04174929" w:rsidR="00A53F9F" w:rsidRPr="00295655" w:rsidRDefault="00A53F9F" w:rsidP="00822551">
            <w:pPr>
              <w:rPr>
                <w:rFonts w:ascii="Calibri" w:hAnsi="Calibri"/>
                <w:sz w:val="18"/>
                <w:szCs w:val="18"/>
              </w:rPr>
            </w:pPr>
            <w:r w:rsidRPr="00295655">
              <w:rPr>
                <w:rFonts w:ascii="Calibri" w:hAnsi="Calibri"/>
                <w:sz w:val="18"/>
                <w:szCs w:val="18"/>
              </w:rPr>
              <w:t xml:space="preserve">Number of Space Conditioning Systems in this </w:t>
            </w:r>
            <w:r w:rsidR="00ED7B73">
              <w:rPr>
                <w:rFonts w:ascii="Calibri" w:hAnsi="Calibri"/>
                <w:sz w:val="18"/>
                <w:szCs w:val="18"/>
              </w:rPr>
              <w:t>D</w:t>
            </w:r>
            <w:r w:rsidRPr="00295655">
              <w:rPr>
                <w:rFonts w:ascii="Calibri" w:hAnsi="Calibri"/>
                <w:sz w:val="18"/>
                <w:szCs w:val="18"/>
              </w:rPr>
              <w:t xml:space="preserve">welling </w:t>
            </w:r>
            <w:r w:rsidR="00ED7B73">
              <w:rPr>
                <w:rFonts w:ascii="Calibri" w:hAnsi="Calibri"/>
                <w:sz w:val="18"/>
                <w:szCs w:val="18"/>
              </w:rPr>
              <w:t>U</w:t>
            </w:r>
            <w:r w:rsidRPr="00295655">
              <w:rPr>
                <w:rFonts w:ascii="Calibri" w:hAnsi="Calibri"/>
                <w:sz w:val="18"/>
                <w:szCs w:val="18"/>
              </w:rPr>
              <w:t>nit</w:t>
            </w:r>
          </w:p>
        </w:tc>
        <w:tc>
          <w:tcPr>
            <w:tcW w:w="1177" w:type="pct"/>
            <w:vAlign w:val="center"/>
          </w:tcPr>
          <w:p w14:paraId="1F9B92D7" w14:textId="77777777" w:rsidR="00A53F9F" w:rsidRPr="00295655" w:rsidRDefault="00A53F9F" w:rsidP="00822551">
            <w:pPr>
              <w:rPr>
                <w:rFonts w:ascii="Calibri" w:hAnsi="Calibri"/>
                <w:sz w:val="18"/>
                <w:szCs w:val="18"/>
              </w:rPr>
            </w:pPr>
          </w:p>
        </w:tc>
      </w:tr>
      <w:tr w:rsidR="00A53F9F" w:rsidRPr="00295655" w14:paraId="1F9B92DF" w14:textId="77777777" w:rsidTr="00F81498">
        <w:trPr>
          <w:cantSplit/>
          <w:trHeight w:val="432"/>
        </w:trPr>
        <w:tc>
          <w:tcPr>
            <w:tcW w:w="103" w:type="pct"/>
            <w:tcMar>
              <w:left w:w="29" w:type="dxa"/>
              <w:right w:w="29" w:type="dxa"/>
            </w:tcMar>
            <w:vAlign w:val="center"/>
          </w:tcPr>
          <w:p w14:paraId="1F9B92D9"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2DA" w14:textId="0C5E507C" w:rsidR="00A53F9F" w:rsidRPr="00295655" w:rsidRDefault="00A53F9F" w:rsidP="00A53F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2DB"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C" w14:textId="77777777" w:rsidR="00A53F9F" w:rsidRPr="00295655" w:rsidRDefault="00A53F9F" w:rsidP="00822551">
            <w:pPr>
              <w:rPr>
                <w:rFonts w:ascii="Calibri" w:hAnsi="Calibri"/>
                <w:sz w:val="18"/>
                <w:szCs w:val="18"/>
              </w:rPr>
            </w:pPr>
            <w:r w:rsidRPr="00295655">
              <w:rPr>
                <w:rFonts w:ascii="Calibri" w:hAnsi="Calibri"/>
                <w:sz w:val="18"/>
                <w:szCs w:val="18"/>
              </w:rPr>
              <w:t>06</w:t>
            </w:r>
          </w:p>
        </w:tc>
        <w:tc>
          <w:tcPr>
            <w:tcW w:w="1260" w:type="pct"/>
            <w:vAlign w:val="center"/>
          </w:tcPr>
          <w:p w14:paraId="1F9B92DD" w14:textId="0E1A9B60" w:rsidR="00A53F9F" w:rsidRPr="00295655" w:rsidRDefault="00ED7B73" w:rsidP="00822551">
            <w:pPr>
              <w:rPr>
                <w:rFonts w:ascii="Calibri" w:hAnsi="Calibri"/>
                <w:sz w:val="18"/>
                <w:szCs w:val="18"/>
              </w:rPr>
            </w:pPr>
            <w:r>
              <w:rPr>
                <w:rFonts w:ascii="Calibri" w:hAnsi="Calibri"/>
                <w:sz w:val="18"/>
                <w:szCs w:val="18"/>
              </w:rPr>
              <w:t>M</w:t>
            </w:r>
            <w:r w:rsidR="00A53F9F" w:rsidRPr="00295655">
              <w:rPr>
                <w:rFonts w:ascii="Calibri" w:hAnsi="Calibri"/>
                <w:sz w:val="18"/>
                <w:szCs w:val="18"/>
              </w:rPr>
              <w:t xml:space="preserve">ethod </w:t>
            </w:r>
            <w:r w:rsidR="007F0777">
              <w:rPr>
                <w:rFonts w:ascii="Calibri" w:hAnsi="Calibri"/>
                <w:sz w:val="18"/>
                <w:szCs w:val="18"/>
              </w:rPr>
              <w:t>U</w:t>
            </w:r>
            <w:r w:rsidR="00A53F9F" w:rsidRPr="00295655">
              <w:rPr>
                <w:rFonts w:ascii="Calibri" w:hAnsi="Calibri"/>
                <w:sz w:val="18"/>
                <w:szCs w:val="18"/>
              </w:rPr>
              <w:t xml:space="preserve">sed to </w:t>
            </w:r>
            <w:r>
              <w:rPr>
                <w:rFonts w:ascii="Calibri" w:hAnsi="Calibri"/>
                <w:sz w:val="18"/>
                <w:szCs w:val="18"/>
              </w:rPr>
              <w:t>C</w:t>
            </w:r>
            <w:r w:rsidR="00A53F9F" w:rsidRPr="00295655">
              <w:rPr>
                <w:rFonts w:ascii="Calibri" w:hAnsi="Calibri"/>
                <w:sz w:val="18"/>
                <w:szCs w:val="18"/>
              </w:rPr>
              <w:t xml:space="preserve">alculate HVAC </w:t>
            </w:r>
            <w:r>
              <w:rPr>
                <w:rFonts w:ascii="Calibri" w:hAnsi="Calibri"/>
                <w:sz w:val="18"/>
                <w:szCs w:val="18"/>
              </w:rPr>
              <w:t>L</w:t>
            </w:r>
            <w:r w:rsidR="00A53F9F" w:rsidRPr="00295655">
              <w:rPr>
                <w:rFonts w:ascii="Calibri" w:hAnsi="Calibri"/>
                <w:sz w:val="18"/>
                <w:szCs w:val="18"/>
              </w:rPr>
              <w:t>oads</w:t>
            </w:r>
          </w:p>
        </w:tc>
        <w:tc>
          <w:tcPr>
            <w:tcW w:w="1177" w:type="pct"/>
            <w:vAlign w:val="center"/>
          </w:tcPr>
          <w:p w14:paraId="1F9B92DE" w14:textId="77777777" w:rsidR="00A53F9F" w:rsidRPr="00295655" w:rsidRDefault="00A53F9F" w:rsidP="00A53F9F">
            <w:pPr>
              <w:rPr>
                <w:rFonts w:ascii="Calibri" w:hAnsi="Calibri"/>
                <w:sz w:val="18"/>
                <w:szCs w:val="18"/>
              </w:rPr>
            </w:pPr>
          </w:p>
        </w:tc>
      </w:tr>
      <w:tr w:rsidR="00A53F9F" w:rsidRPr="00295655" w14:paraId="1F9B92E6" w14:textId="77777777" w:rsidTr="00F81498">
        <w:trPr>
          <w:cantSplit/>
          <w:trHeight w:val="432"/>
        </w:trPr>
        <w:tc>
          <w:tcPr>
            <w:tcW w:w="103" w:type="pct"/>
            <w:tcMar>
              <w:left w:w="29" w:type="dxa"/>
              <w:right w:w="29" w:type="dxa"/>
            </w:tcMar>
            <w:vAlign w:val="center"/>
          </w:tcPr>
          <w:p w14:paraId="1F9B92E0"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2E1" w14:textId="5B33A750" w:rsidR="00A53F9F" w:rsidRPr="00295655" w:rsidRDefault="00A53F9F" w:rsidP="00822551">
            <w:pPr>
              <w:rPr>
                <w:rFonts w:ascii="Calibri" w:hAnsi="Calibri"/>
                <w:sz w:val="18"/>
                <w:szCs w:val="18"/>
              </w:rPr>
            </w:pPr>
            <w:r w:rsidRPr="00295655">
              <w:rPr>
                <w:rFonts w:ascii="Calibri" w:hAnsi="Calibri"/>
                <w:sz w:val="18"/>
                <w:szCs w:val="18"/>
              </w:rPr>
              <w:t>Calculated Dwelling Unit 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2E2"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E3" w14:textId="77777777" w:rsidR="00A53F9F" w:rsidRPr="00295655" w:rsidRDefault="00A53F9F" w:rsidP="00822551">
            <w:pPr>
              <w:rPr>
                <w:rFonts w:ascii="Calibri" w:hAnsi="Calibri"/>
                <w:sz w:val="18"/>
                <w:szCs w:val="18"/>
              </w:rPr>
            </w:pPr>
            <w:r w:rsidRPr="00295655">
              <w:rPr>
                <w:rFonts w:ascii="Calibri" w:hAnsi="Calibri"/>
                <w:sz w:val="18"/>
                <w:szCs w:val="18"/>
              </w:rPr>
              <w:t>08</w:t>
            </w:r>
          </w:p>
        </w:tc>
        <w:tc>
          <w:tcPr>
            <w:tcW w:w="1260" w:type="pct"/>
            <w:vAlign w:val="center"/>
          </w:tcPr>
          <w:p w14:paraId="1F9B92E4" w14:textId="67A69455" w:rsidR="00A53F9F" w:rsidRPr="00295655" w:rsidRDefault="00A53F9F" w:rsidP="00822551">
            <w:pPr>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2E5" w14:textId="77777777" w:rsidR="00A53F9F" w:rsidRPr="00295655" w:rsidRDefault="00A53F9F" w:rsidP="00822551">
            <w:pPr>
              <w:rPr>
                <w:rFonts w:ascii="Calibri" w:hAnsi="Calibri"/>
                <w:sz w:val="18"/>
                <w:szCs w:val="18"/>
              </w:rPr>
            </w:pPr>
          </w:p>
        </w:tc>
      </w:tr>
      <w:tr w:rsidR="007F0777" w:rsidRPr="00295655" w14:paraId="33C8BBEC" w14:textId="77777777" w:rsidTr="00F81498">
        <w:trPr>
          <w:cantSplit/>
          <w:trHeight w:val="432"/>
        </w:trPr>
        <w:tc>
          <w:tcPr>
            <w:tcW w:w="103" w:type="pct"/>
            <w:tcMar>
              <w:left w:w="29" w:type="dxa"/>
              <w:right w:w="29" w:type="dxa"/>
            </w:tcMar>
            <w:vAlign w:val="center"/>
          </w:tcPr>
          <w:p w14:paraId="35FB3FFC" w14:textId="01CCA8AA" w:rsidR="007F0777" w:rsidRPr="00295655" w:rsidRDefault="007F0777" w:rsidP="00822551">
            <w:pPr>
              <w:pStyle w:val="FootnoteText"/>
              <w:rPr>
                <w:rFonts w:ascii="Calibri" w:hAnsi="Calibri"/>
                <w:sz w:val="18"/>
                <w:szCs w:val="18"/>
              </w:rPr>
            </w:pPr>
            <w:r>
              <w:rPr>
                <w:rFonts w:ascii="Calibri" w:hAnsi="Calibri"/>
                <w:sz w:val="18"/>
                <w:szCs w:val="18"/>
              </w:rPr>
              <w:t>09</w:t>
            </w:r>
          </w:p>
        </w:tc>
        <w:tc>
          <w:tcPr>
            <w:tcW w:w="1107" w:type="pct"/>
            <w:vAlign w:val="center"/>
          </w:tcPr>
          <w:p w14:paraId="02D26E1C" w14:textId="003F0ECB" w:rsidR="007F0777" w:rsidRPr="00295655" w:rsidRDefault="007F0777" w:rsidP="00822551">
            <w:pPr>
              <w:rPr>
                <w:rFonts w:ascii="Calibri" w:hAnsi="Calibri"/>
                <w:sz w:val="18"/>
                <w:szCs w:val="18"/>
              </w:rPr>
            </w:pPr>
            <w:r w:rsidRPr="0058404E">
              <w:rPr>
                <w:rFonts w:ascii="Calibri" w:hAnsi="Calibri"/>
                <w:sz w:val="18"/>
                <w:szCs w:val="18"/>
              </w:rPr>
              <w:t>Dwelling Unit Number of Bedrooms</w:t>
            </w:r>
          </w:p>
        </w:tc>
        <w:tc>
          <w:tcPr>
            <w:tcW w:w="1261" w:type="pct"/>
            <w:vAlign w:val="center"/>
          </w:tcPr>
          <w:p w14:paraId="5DD6C731" w14:textId="77777777" w:rsidR="007F0777" w:rsidRPr="00295655" w:rsidRDefault="007F0777" w:rsidP="00822551">
            <w:pPr>
              <w:rPr>
                <w:rFonts w:ascii="Calibri" w:hAnsi="Calibri"/>
                <w:sz w:val="18"/>
                <w:szCs w:val="18"/>
              </w:rPr>
            </w:pPr>
          </w:p>
        </w:tc>
        <w:tc>
          <w:tcPr>
            <w:tcW w:w="2529" w:type="pct"/>
            <w:gridSpan w:val="3"/>
            <w:tcMar>
              <w:left w:w="29" w:type="dxa"/>
              <w:right w:w="29" w:type="dxa"/>
            </w:tcMar>
            <w:vAlign w:val="center"/>
          </w:tcPr>
          <w:p w14:paraId="57DC26C8" w14:textId="77777777" w:rsidR="007F0777" w:rsidRPr="00295655" w:rsidRDefault="007F0777" w:rsidP="00822551">
            <w:pPr>
              <w:rPr>
                <w:rFonts w:ascii="Calibri" w:hAnsi="Calibri"/>
                <w:sz w:val="18"/>
                <w:szCs w:val="18"/>
              </w:rPr>
            </w:pPr>
          </w:p>
        </w:tc>
      </w:tr>
    </w:tbl>
    <w:p w14:paraId="1F9B92E8" w14:textId="76118B17" w:rsidR="00A53F9F" w:rsidRDefault="00A53F9F" w:rsidP="00A53F9F">
      <w:pPr>
        <w:rPr>
          <w:rFonts w:ascii="Calibri" w:hAnsi="Calibri"/>
          <w:szCs w:val="18"/>
        </w:rPr>
      </w:pPr>
    </w:p>
    <w:p w14:paraId="1A11E439" w14:textId="77777777" w:rsidR="000A0D4F" w:rsidRPr="007F0777" w:rsidRDefault="000A0D4F" w:rsidP="00A53F9F">
      <w:pPr>
        <w:rPr>
          <w:rFonts w:ascii="Calibri" w:hAnsi="Calibri"/>
          <w:szCs w:val="18"/>
        </w:rPr>
      </w:pPr>
    </w:p>
    <w:tbl>
      <w:tblPr>
        <w:tblStyle w:val="TableGrid"/>
        <w:tblW w:w="5000" w:type="pct"/>
        <w:tblLook w:val="04A0" w:firstRow="1" w:lastRow="0" w:firstColumn="1" w:lastColumn="0" w:noHBand="0" w:noVBand="1"/>
      </w:tblPr>
      <w:tblGrid>
        <w:gridCol w:w="14390"/>
      </w:tblGrid>
      <w:tr w:rsidR="00A53F9F" w:rsidRPr="00295655" w14:paraId="1F9B92EC" w14:textId="77777777" w:rsidTr="00A53F9F">
        <w:tc>
          <w:tcPr>
            <w:tcW w:w="5000" w:type="pct"/>
          </w:tcPr>
          <w:p w14:paraId="1F9B92EB" w14:textId="03D5E95E" w:rsidR="00A53F9F" w:rsidRPr="007F0777" w:rsidRDefault="00A53F9F" w:rsidP="00153A79">
            <w:pPr>
              <w:rPr>
                <w:rFonts w:ascii="Calibri" w:hAnsi="Calibri"/>
                <w:b/>
              </w:rPr>
            </w:pPr>
            <w:r w:rsidRPr="007F0777">
              <w:rPr>
                <w:rFonts w:ascii="Calibri" w:hAnsi="Calibri"/>
                <w:b/>
              </w:rPr>
              <w:t xml:space="preserve">MCH-01a – </w:t>
            </w:r>
            <w:r w:rsidR="00153A79">
              <w:rPr>
                <w:rFonts w:ascii="Calibri" w:hAnsi="Calibri"/>
                <w:b/>
                <w:bCs/>
              </w:rPr>
              <w:t>Space Conditioning</w:t>
            </w:r>
            <w:r w:rsidR="00153A79" w:rsidRPr="007F0777">
              <w:rPr>
                <w:rFonts w:ascii="Calibri" w:hAnsi="Calibri"/>
                <w:b/>
                <w:bCs/>
              </w:rPr>
              <w:t xml:space="preserve"> </w:t>
            </w:r>
            <w:r w:rsidRPr="007F0777">
              <w:rPr>
                <w:rFonts w:ascii="Calibri" w:hAnsi="Calibri"/>
                <w:b/>
                <w:bCs/>
              </w:rPr>
              <w:t>Systems Ducts and Fans</w:t>
            </w:r>
            <w:r w:rsidRPr="007F0777">
              <w:rPr>
                <w:rFonts w:ascii="Calibri" w:hAnsi="Calibri"/>
                <w:b/>
              </w:rPr>
              <w:t xml:space="preserve"> - For use with Performance Certificate of Compliance</w:t>
            </w:r>
          </w:p>
        </w:tc>
      </w:tr>
    </w:tbl>
    <w:p w14:paraId="43E52A7C" w14:textId="687F4B3C" w:rsidR="006F07C7" w:rsidRDefault="006F07C7" w:rsidP="00A53F9F">
      <w:pPr>
        <w:rPr>
          <w:rFonts w:ascii="Calibri" w:hAnsi="Calibri"/>
          <w:szCs w:val="18"/>
        </w:rPr>
      </w:pPr>
    </w:p>
    <w:p w14:paraId="76763607" w14:textId="77777777" w:rsidR="000A0D4F" w:rsidRDefault="000A0D4F" w:rsidP="00A53F9F">
      <w:pPr>
        <w:rPr>
          <w:rFonts w:ascii="Calibri" w:hAnsi="Calibri"/>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6F07C7" w:rsidRPr="006A3EEB" w14:paraId="172ECFF2" w14:textId="77777777" w:rsidTr="00297FF3">
        <w:trPr>
          <w:cantSplit/>
        </w:trPr>
        <w:tc>
          <w:tcPr>
            <w:tcW w:w="14396" w:type="dxa"/>
            <w:gridSpan w:val="11"/>
          </w:tcPr>
          <w:p w14:paraId="4FE2F202" w14:textId="77777777" w:rsidR="006F07C7" w:rsidRPr="006A3EEB" w:rsidRDefault="006F07C7" w:rsidP="00AD5069">
            <w:pPr>
              <w:keepNext/>
              <w:rPr>
                <w:rFonts w:ascii="Calibri" w:hAnsi="Calibri"/>
                <w:b/>
                <w:szCs w:val="18"/>
              </w:rPr>
            </w:pPr>
            <w:r w:rsidRPr="006A3EEB">
              <w:rPr>
                <w:rFonts w:ascii="Calibri" w:hAnsi="Calibri"/>
                <w:b/>
                <w:szCs w:val="18"/>
              </w:rPr>
              <w:t xml:space="preserve">B. Design Space Conditioning (SC) System Component Specifications from CF1R  </w:t>
            </w:r>
          </w:p>
          <w:p w14:paraId="6D815F38" w14:textId="50FEA1EB" w:rsidR="006F07C7" w:rsidRPr="006A3EEB" w:rsidRDefault="006F07C7" w:rsidP="00AD5069">
            <w:pPr>
              <w:keepNext/>
              <w:rPr>
                <w:rFonts w:ascii="Calibri" w:hAnsi="Calibri"/>
                <w:sz w:val="18"/>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297FF3" w:rsidRPr="006A3EEB" w14:paraId="16CF964A" w14:textId="77777777" w:rsidTr="00297FF3">
        <w:trPr>
          <w:cantSplit/>
          <w:trHeight w:val="215"/>
        </w:trPr>
        <w:tc>
          <w:tcPr>
            <w:tcW w:w="1308" w:type="dxa"/>
            <w:vAlign w:val="center"/>
          </w:tcPr>
          <w:p w14:paraId="776A6A3C" w14:textId="2076E666" w:rsidR="00297FF3" w:rsidRPr="006A3EEB" w:rsidRDefault="00297FF3" w:rsidP="00AD5069">
            <w:pPr>
              <w:keepNext/>
              <w:jc w:val="center"/>
              <w:rPr>
                <w:rFonts w:ascii="Calibri" w:hAnsi="Calibri"/>
                <w:sz w:val="18"/>
                <w:szCs w:val="18"/>
              </w:rPr>
            </w:pPr>
            <w:r>
              <w:rPr>
                <w:rFonts w:ascii="Calibri" w:hAnsi="Calibri"/>
                <w:sz w:val="18"/>
                <w:szCs w:val="18"/>
              </w:rPr>
              <w:t>01</w:t>
            </w:r>
          </w:p>
        </w:tc>
        <w:tc>
          <w:tcPr>
            <w:tcW w:w="1309" w:type="dxa"/>
            <w:vAlign w:val="center"/>
          </w:tcPr>
          <w:p w14:paraId="487A719D" w14:textId="21C40143" w:rsidR="00297FF3" w:rsidRPr="006A3EEB" w:rsidRDefault="00297FF3" w:rsidP="00AD5069">
            <w:pPr>
              <w:keepNext/>
              <w:jc w:val="center"/>
              <w:rPr>
                <w:rFonts w:ascii="Calibri" w:hAnsi="Calibri"/>
                <w:sz w:val="18"/>
                <w:szCs w:val="18"/>
              </w:rPr>
            </w:pPr>
            <w:r>
              <w:rPr>
                <w:rFonts w:ascii="Calibri" w:hAnsi="Calibri"/>
                <w:sz w:val="18"/>
                <w:szCs w:val="18"/>
              </w:rPr>
              <w:t>02</w:t>
            </w:r>
          </w:p>
        </w:tc>
        <w:tc>
          <w:tcPr>
            <w:tcW w:w="1309" w:type="dxa"/>
            <w:vAlign w:val="center"/>
          </w:tcPr>
          <w:p w14:paraId="1C656A94" w14:textId="14ABB26C" w:rsidR="00297FF3" w:rsidRPr="006A3EEB" w:rsidRDefault="00297FF3" w:rsidP="00AD5069">
            <w:pPr>
              <w:keepNext/>
              <w:jc w:val="center"/>
              <w:rPr>
                <w:rFonts w:ascii="Calibri" w:hAnsi="Calibri"/>
                <w:sz w:val="18"/>
                <w:szCs w:val="18"/>
              </w:rPr>
            </w:pPr>
            <w:r>
              <w:rPr>
                <w:rFonts w:ascii="Calibri" w:hAnsi="Calibri"/>
                <w:sz w:val="18"/>
                <w:szCs w:val="18"/>
              </w:rPr>
              <w:t>03</w:t>
            </w:r>
          </w:p>
        </w:tc>
        <w:tc>
          <w:tcPr>
            <w:tcW w:w="1308" w:type="dxa"/>
            <w:vAlign w:val="center"/>
          </w:tcPr>
          <w:p w14:paraId="79B681BC" w14:textId="215A1A74" w:rsidR="00297FF3" w:rsidRPr="006A3EEB" w:rsidRDefault="00297FF3" w:rsidP="00AD5069">
            <w:pPr>
              <w:keepNext/>
              <w:jc w:val="center"/>
              <w:rPr>
                <w:rFonts w:ascii="Calibri" w:hAnsi="Calibri"/>
                <w:sz w:val="18"/>
                <w:szCs w:val="18"/>
              </w:rPr>
            </w:pPr>
            <w:r>
              <w:rPr>
                <w:rFonts w:ascii="Calibri" w:hAnsi="Calibri"/>
                <w:sz w:val="18"/>
                <w:szCs w:val="18"/>
              </w:rPr>
              <w:t>04</w:t>
            </w:r>
          </w:p>
        </w:tc>
        <w:tc>
          <w:tcPr>
            <w:tcW w:w="1309" w:type="dxa"/>
            <w:vAlign w:val="center"/>
          </w:tcPr>
          <w:p w14:paraId="699BFE8F" w14:textId="1E570930" w:rsidR="00297FF3" w:rsidRPr="006A3EEB" w:rsidRDefault="00297FF3" w:rsidP="00AD5069">
            <w:pPr>
              <w:keepNext/>
              <w:jc w:val="center"/>
              <w:rPr>
                <w:rFonts w:ascii="Calibri" w:hAnsi="Calibri"/>
                <w:sz w:val="18"/>
                <w:szCs w:val="18"/>
              </w:rPr>
            </w:pPr>
            <w:r>
              <w:rPr>
                <w:rFonts w:ascii="Calibri" w:hAnsi="Calibri"/>
                <w:sz w:val="18"/>
                <w:szCs w:val="18"/>
              </w:rPr>
              <w:t>05</w:t>
            </w:r>
          </w:p>
        </w:tc>
        <w:tc>
          <w:tcPr>
            <w:tcW w:w="1309" w:type="dxa"/>
            <w:vAlign w:val="center"/>
          </w:tcPr>
          <w:p w14:paraId="20819821" w14:textId="239737F6" w:rsidR="00297FF3" w:rsidRPr="006A3EEB" w:rsidRDefault="00297FF3" w:rsidP="00AD5069">
            <w:pPr>
              <w:keepNext/>
              <w:jc w:val="center"/>
              <w:rPr>
                <w:rFonts w:ascii="Calibri" w:hAnsi="Calibri"/>
                <w:sz w:val="18"/>
                <w:szCs w:val="18"/>
              </w:rPr>
            </w:pPr>
            <w:r>
              <w:rPr>
                <w:rFonts w:ascii="Calibri" w:hAnsi="Calibri"/>
                <w:sz w:val="18"/>
                <w:szCs w:val="18"/>
              </w:rPr>
              <w:t>06</w:t>
            </w:r>
          </w:p>
        </w:tc>
        <w:tc>
          <w:tcPr>
            <w:tcW w:w="1309" w:type="dxa"/>
            <w:vAlign w:val="center"/>
          </w:tcPr>
          <w:p w14:paraId="26B5FE36" w14:textId="7ADD4A15" w:rsidR="00297FF3" w:rsidRPr="006A3EEB" w:rsidRDefault="00297FF3" w:rsidP="00AD5069">
            <w:pPr>
              <w:keepNext/>
              <w:jc w:val="center"/>
              <w:rPr>
                <w:rFonts w:ascii="Calibri" w:hAnsi="Calibri"/>
                <w:sz w:val="18"/>
                <w:szCs w:val="18"/>
              </w:rPr>
            </w:pPr>
            <w:r>
              <w:rPr>
                <w:rFonts w:ascii="Calibri" w:hAnsi="Calibri"/>
                <w:sz w:val="18"/>
                <w:szCs w:val="18"/>
              </w:rPr>
              <w:t>07</w:t>
            </w:r>
          </w:p>
        </w:tc>
        <w:tc>
          <w:tcPr>
            <w:tcW w:w="1308" w:type="dxa"/>
            <w:vAlign w:val="center"/>
          </w:tcPr>
          <w:p w14:paraId="2EE61763" w14:textId="14804939" w:rsidR="00297FF3" w:rsidRPr="006A3EEB" w:rsidRDefault="00297FF3" w:rsidP="00AD5069">
            <w:pPr>
              <w:keepNext/>
              <w:jc w:val="center"/>
              <w:rPr>
                <w:rFonts w:ascii="Calibri" w:hAnsi="Calibri"/>
                <w:sz w:val="18"/>
                <w:szCs w:val="18"/>
              </w:rPr>
            </w:pPr>
            <w:r>
              <w:rPr>
                <w:rFonts w:ascii="Calibri" w:hAnsi="Calibri"/>
                <w:sz w:val="18"/>
                <w:szCs w:val="18"/>
              </w:rPr>
              <w:t>08</w:t>
            </w:r>
          </w:p>
        </w:tc>
        <w:tc>
          <w:tcPr>
            <w:tcW w:w="1309" w:type="dxa"/>
            <w:vAlign w:val="center"/>
          </w:tcPr>
          <w:p w14:paraId="4C1C0C87" w14:textId="24540554" w:rsidR="00297FF3" w:rsidRPr="006A3EEB" w:rsidRDefault="00297FF3" w:rsidP="00AD5069">
            <w:pPr>
              <w:keepNext/>
              <w:jc w:val="center"/>
              <w:rPr>
                <w:rFonts w:ascii="Calibri" w:hAnsi="Calibri"/>
                <w:sz w:val="18"/>
                <w:szCs w:val="18"/>
              </w:rPr>
            </w:pPr>
            <w:r>
              <w:rPr>
                <w:rFonts w:ascii="Calibri" w:hAnsi="Calibri"/>
                <w:sz w:val="18"/>
                <w:szCs w:val="18"/>
              </w:rPr>
              <w:t>09</w:t>
            </w:r>
          </w:p>
        </w:tc>
        <w:tc>
          <w:tcPr>
            <w:tcW w:w="1309" w:type="dxa"/>
            <w:vAlign w:val="center"/>
          </w:tcPr>
          <w:p w14:paraId="6B196F88" w14:textId="5FF95C5C" w:rsidR="00297FF3" w:rsidRPr="006A3EEB" w:rsidRDefault="00297FF3" w:rsidP="00AD5069">
            <w:pPr>
              <w:keepNext/>
              <w:jc w:val="center"/>
              <w:rPr>
                <w:rFonts w:ascii="Calibri" w:hAnsi="Calibri"/>
                <w:sz w:val="18"/>
                <w:szCs w:val="18"/>
              </w:rPr>
            </w:pPr>
            <w:r>
              <w:rPr>
                <w:rFonts w:ascii="Calibri" w:hAnsi="Calibri"/>
                <w:sz w:val="18"/>
                <w:szCs w:val="18"/>
              </w:rPr>
              <w:t>10</w:t>
            </w:r>
          </w:p>
        </w:tc>
        <w:tc>
          <w:tcPr>
            <w:tcW w:w="1309" w:type="dxa"/>
            <w:vAlign w:val="center"/>
          </w:tcPr>
          <w:p w14:paraId="49D8A21A" w14:textId="201E80A5" w:rsidR="00297FF3" w:rsidRPr="006A3EEB" w:rsidRDefault="00297FF3" w:rsidP="00AD5069">
            <w:pPr>
              <w:keepNext/>
              <w:jc w:val="center"/>
              <w:rPr>
                <w:rFonts w:ascii="Calibri" w:hAnsi="Calibri"/>
                <w:sz w:val="18"/>
                <w:szCs w:val="18"/>
              </w:rPr>
            </w:pPr>
            <w:r>
              <w:rPr>
                <w:rFonts w:ascii="Calibri" w:hAnsi="Calibri"/>
                <w:sz w:val="18"/>
                <w:szCs w:val="18"/>
              </w:rPr>
              <w:t>11</w:t>
            </w:r>
          </w:p>
        </w:tc>
      </w:tr>
      <w:tr w:rsidR="00297FF3" w:rsidRPr="006A3EEB" w14:paraId="710C8635" w14:textId="77777777" w:rsidTr="00297FF3">
        <w:trPr>
          <w:cantSplit/>
          <w:trHeight w:val="576"/>
        </w:trPr>
        <w:tc>
          <w:tcPr>
            <w:tcW w:w="1308" w:type="dxa"/>
            <w:tcMar>
              <w:left w:w="43" w:type="dxa"/>
              <w:right w:w="43" w:type="dxa"/>
            </w:tcMar>
            <w:vAlign w:val="bottom"/>
          </w:tcPr>
          <w:p w14:paraId="373AB9EB"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ID/Name from CF1R</w:t>
            </w:r>
          </w:p>
        </w:tc>
        <w:tc>
          <w:tcPr>
            <w:tcW w:w="1309" w:type="dxa"/>
            <w:tcMar>
              <w:left w:w="43" w:type="dxa"/>
              <w:right w:w="43" w:type="dxa"/>
            </w:tcMar>
            <w:vAlign w:val="bottom"/>
          </w:tcPr>
          <w:p w14:paraId="62FB2B89"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Type</w:t>
            </w:r>
          </w:p>
        </w:tc>
        <w:tc>
          <w:tcPr>
            <w:tcW w:w="1309" w:type="dxa"/>
            <w:tcMar>
              <w:left w:w="43" w:type="dxa"/>
              <w:right w:w="43" w:type="dxa"/>
            </w:tcMar>
            <w:vAlign w:val="bottom"/>
          </w:tcPr>
          <w:p w14:paraId="58C20554"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Heating System Type</w:t>
            </w:r>
          </w:p>
        </w:tc>
        <w:tc>
          <w:tcPr>
            <w:tcW w:w="1308" w:type="dxa"/>
            <w:tcMar>
              <w:left w:w="43" w:type="dxa"/>
              <w:right w:w="43" w:type="dxa"/>
            </w:tcMar>
            <w:vAlign w:val="bottom"/>
          </w:tcPr>
          <w:p w14:paraId="26534A33"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Type</w:t>
            </w:r>
          </w:p>
        </w:tc>
        <w:tc>
          <w:tcPr>
            <w:tcW w:w="1309" w:type="dxa"/>
            <w:tcMar>
              <w:left w:w="43" w:type="dxa"/>
              <w:right w:w="43" w:type="dxa"/>
            </w:tcMar>
            <w:vAlign w:val="bottom"/>
          </w:tcPr>
          <w:p w14:paraId="6452427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Central Fan Ventilation Cooling System Type</w:t>
            </w:r>
          </w:p>
        </w:tc>
        <w:tc>
          <w:tcPr>
            <w:tcW w:w="1309" w:type="dxa"/>
            <w:tcMar>
              <w:left w:w="43" w:type="dxa"/>
              <w:right w:w="43" w:type="dxa"/>
            </w:tcMar>
            <w:vAlign w:val="bottom"/>
          </w:tcPr>
          <w:p w14:paraId="42CCDB6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Distribution System Type</w:t>
            </w:r>
          </w:p>
        </w:tc>
        <w:tc>
          <w:tcPr>
            <w:tcW w:w="1309" w:type="dxa"/>
            <w:tcMar>
              <w:left w:w="43" w:type="dxa"/>
              <w:right w:w="43" w:type="dxa"/>
            </w:tcMar>
            <w:vAlign w:val="bottom"/>
          </w:tcPr>
          <w:p w14:paraId="480A924E"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Required</w:t>
            </w:r>
          </w:p>
          <w:p w14:paraId="589B8C8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Thermostat Type</w:t>
            </w:r>
          </w:p>
        </w:tc>
        <w:tc>
          <w:tcPr>
            <w:tcW w:w="1308" w:type="dxa"/>
            <w:tcMar>
              <w:left w:w="43" w:type="dxa"/>
              <w:right w:w="43" w:type="dxa"/>
            </w:tcMar>
            <w:vAlign w:val="bottom"/>
          </w:tcPr>
          <w:p w14:paraId="626B2135"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Low Leakage Air-Handling Unit Status</w:t>
            </w:r>
          </w:p>
        </w:tc>
        <w:tc>
          <w:tcPr>
            <w:tcW w:w="1309" w:type="dxa"/>
            <w:tcMar>
              <w:left w:w="43" w:type="dxa"/>
              <w:right w:w="43" w:type="dxa"/>
            </w:tcMar>
            <w:vAlign w:val="bottom"/>
          </w:tcPr>
          <w:p w14:paraId="42E5EC5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Bypass Duct Status</w:t>
            </w:r>
          </w:p>
        </w:tc>
        <w:tc>
          <w:tcPr>
            <w:tcW w:w="1309" w:type="dxa"/>
            <w:tcMar>
              <w:left w:w="43" w:type="dxa"/>
              <w:right w:w="43" w:type="dxa"/>
            </w:tcMar>
            <w:vAlign w:val="bottom"/>
          </w:tcPr>
          <w:p w14:paraId="09A953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Zoning Type</w:t>
            </w:r>
          </w:p>
        </w:tc>
        <w:tc>
          <w:tcPr>
            <w:tcW w:w="1309" w:type="dxa"/>
            <w:tcMar>
              <w:left w:w="43" w:type="dxa"/>
              <w:right w:w="43" w:type="dxa"/>
            </w:tcMar>
            <w:vAlign w:val="bottom"/>
          </w:tcPr>
          <w:p w14:paraId="400092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Compressor Speed Type</w:t>
            </w:r>
          </w:p>
        </w:tc>
      </w:tr>
      <w:tr w:rsidR="00297FF3" w:rsidRPr="006A3EEB" w14:paraId="3BF0D850" w14:textId="77777777" w:rsidTr="00297FF3">
        <w:trPr>
          <w:cantSplit/>
          <w:trHeight w:val="432"/>
        </w:trPr>
        <w:tc>
          <w:tcPr>
            <w:tcW w:w="1308" w:type="dxa"/>
            <w:tcMar>
              <w:left w:w="43" w:type="dxa"/>
              <w:right w:w="43" w:type="dxa"/>
            </w:tcMar>
          </w:tcPr>
          <w:p w14:paraId="04AE5205" w14:textId="114D29DE" w:rsidR="00297FF3" w:rsidRPr="006A3EEB" w:rsidRDefault="00297FF3" w:rsidP="00AD5069">
            <w:pPr>
              <w:keepNext/>
              <w:rPr>
                <w:rFonts w:ascii="Calibri" w:hAnsi="Calibri"/>
                <w:sz w:val="16"/>
                <w:szCs w:val="16"/>
              </w:rPr>
            </w:pPr>
          </w:p>
        </w:tc>
        <w:tc>
          <w:tcPr>
            <w:tcW w:w="1309" w:type="dxa"/>
            <w:tcMar>
              <w:left w:w="43" w:type="dxa"/>
              <w:right w:w="43" w:type="dxa"/>
            </w:tcMar>
          </w:tcPr>
          <w:p w14:paraId="2E8D3D38" w14:textId="2068E70D" w:rsidR="00297FF3" w:rsidRPr="006A3EEB" w:rsidRDefault="00297FF3" w:rsidP="00AD5069">
            <w:pPr>
              <w:keepNext/>
              <w:rPr>
                <w:rFonts w:ascii="Calibri" w:hAnsi="Calibri"/>
                <w:sz w:val="16"/>
                <w:szCs w:val="16"/>
              </w:rPr>
            </w:pPr>
          </w:p>
        </w:tc>
        <w:tc>
          <w:tcPr>
            <w:tcW w:w="1309" w:type="dxa"/>
            <w:tcMar>
              <w:left w:w="43" w:type="dxa"/>
              <w:right w:w="43" w:type="dxa"/>
            </w:tcMar>
          </w:tcPr>
          <w:p w14:paraId="222CFCD7"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696EE6BE" w14:textId="4E7062BF" w:rsidR="00297FF3" w:rsidRPr="006A3EEB" w:rsidRDefault="00297FF3" w:rsidP="00AD5069">
            <w:pPr>
              <w:keepNext/>
              <w:rPr>
                <w:rFonts w:ascii="Calibri" w:hAnsi="Calibri"/>
                <w:sz w:val="16"/>
                <w:szCs w:val="16"/>
              </w:rPr>
            </w:pPr>
          </w:p>
        </w:tc>
        <w:tc>
          <w:tcPr>
            <w:tcW w:w="1309" w:type="dxa"/>
            <w:tcMar>
              <w:left w:w="43" w:type="dxa"/>
              <w:right w:w="43" w:type="dxa"/>
            </w:tcMar>
          </w:tcPr>
          <w:p w14:paraId="0E0022C7" w14:textId="2A9B740C" w:rsidR="00297FF3" w:rsidRPr="006A3EEB" w:rsidRDefault="00297FF3" w:rsidP="00AD5069">
            <w:pPr>
              <w:keepNext/>
              <w:rPr>
                <w:rFonts w:ascii="Calibri" w:hAnsi="Calibri"/>
                <w:sz w:val="16"/>
                <w:szCs w:val="16"/>
              </w:rPr>
            </w:pPr>
          </w:p>
        </w:tc>
        <w:tc>
          <w:tcPr>
            <w:tcW w:w="1309" w:type="dxa"/>
            <w:tcMar>
              <w:left w:w="43" w:type="dxa"/>
              <w:right w:w="43" w:type="dxa"/>
            </w:tcMar>
          </w:tcPr>
          <w:p w14:paraId="3F9AAE3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265A54F"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2B370655"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7670248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FA97198" w14:textId="68DEC31A" w:rsidR="00297FF3" w:rsidRPr="006A3EEB" w:rsidRDefault="00297FF3" w:rsidP="00AD5069">
            <w:pPr>
              <w:keepNext/>
              <w:rPr>
                <w:rFonts w:ascii="Calibri" w:hAnsi="Calibri"/>
                <w:sz w:val="16"/>
                <w:szCs w:val="16"/>
              </w:rPr>
            </w:pPr>
          </w:p>
        </w:tc>
        <w:tc>
          <w:tcPr>
            <w:tcW w:w="1309" w:type="dxa"/>
            <w:tcMar>
              <w:left w:w="43" w:type="dxa"/>
              <w:right w:w="43" w:type="dxa"/>
            </w:tcMar>
          </w:tcPr>
          <w:p w14:paraId="534C94AF" w14:textId="076414B3" w:rsidR="00297FF3" w:rsidRPr="006A3EEB" w:rsidRDefault="00297FF3" w:rsidP="00AD5069">
            <w:pPr>
              <w:keepNext/>
              <w:rPr>
                <w:rFonts w:ascii="Calibri" w:hAnsi="Calibri"/>
                <w:sz w:val="16"/>
                <w:szCs w:val="16"/>
              </w:rPr>
            </w:pPr>
          </w:p>
        </w:tc>
      </w:tr>
      <w:tr w:rsidR="00297FF3" w:rsidRPr="006A3EEB" w14:paraId="4F152391" w14:textId="77777777" w:rsidTr="00297FF3">
        <w:trPr>
          <w:cantSplit/>
          <w:trHeight w:val="432"/>
        </w:trPr>
        <w:tc>
          <w:tcPr>
            <w:tcW w:w="1308" w:type="dxa"/>
            <w:vAlign w:val="center"/>
          </w:tcPr>
          <w:p w14:paraId="2A59E7CA" w14:textId="77777777" w:rsidR="00297FF3" w:rsidRPr="006A3EEB" w:rsidRDefault="00297FF3" w:rsidP="00AD5069">
            <w:pPr>
              <w:keepNext/>
              <w:rPr>
                <w:rFonts w:ascii="Calibri" w:hAnsi="Calibri"/>
                <w:sz w:val="18"/>
                <w:szCs w:val="18"/>
              </w:rPr>
            </w:pPr>
          </w:p>
        </w:tc>
        <w:tc>
          <w:tcPr>
            <w:tcW w:w="1309" w:type="dxa"/>
            <w:vAlign w:val="center"/>
          </w:tcPr>
          <w:p w14:paraId="561E031A" w14:textId="77777777" w:rsidR="00297FF3" w:rsidRPr="006A3EEB" w:rsidRDefault="00297FF3" w:rsidP="00AD5069">
            <w:pPr>
              <w:keepNext/>
              <w:rPr>
                <w:rFonts w:ascii="Calibri" w:hAnsi="Calibri"/>
                <w:sz w:val="18"/>
                <w:szCs w:val="18"/>
              </w:rPr>
            </w:pPr>
          </w:p>
        </w:tc>
        <w:tc>
          <w:tcPr>
            <w:tcW w:w="1309" w:type="dxa"/>
            <w:vAlign w:val="center"/>
          </w:tcPr>
          <w:p w14:paraId="5869EAAA" w14:textId="77777777" w:rsidR="00297FF3" w:rsidRPr="006A3EEB" w:rsidRDefault="00297FF3" w:rsidP="00AD5069">
            <w:pPr>
              <w:keepNext/>
              <w:rPr>
                <w:rFonts w:ascii="Calibri" w:hAnsi="Calibri"/>
                <w:sz w:val="18"/>
                <w:szCs w:val="18"/>
              </w:rPr>
            </w:pPr>
          </w:p>
        </w:tc>
        <w:tc>
          <w:tcPr>
            <w:tcW w:w="1308" w:type="dxa"/>
            <w:vAlign w:val="center"/>
          </w:tcPr>
          <w:p w14:paraId="725C5D03" w14:textId="77777777" w:rsidR="00297FF3" w:rsidRPr="006A3EEB" w:rsidRDefault="00297FF3" w:rsidP="00AD5069">
            <w:pPr>
              <w:keepNext/>
              <w:rPr>
                <w:rFonts w:ascii="Calibri" w:hAnsi="Calibri"/>
                <w:sz w:val="18"/>
                <w:szCs w:val="18"/>
              </w:rPr>
            </w:pPr>
          </w:p>
        </w:tc>
        <w:tc>
          <w:tcPr>
            <w:tcW w:w="1309" w:type="dxa"/>
            <w:vAlign w:val="center"/>
          </w:tcPr>
          <w:p w14:paraId="5C693373" w14:textId="77777777" w:rsidR="00297FF3" w:rsidRPr="006A3EEB" w:rsidRDefault="00297FF3" w:rsidP="00AD5069">
            <w:pPr>
              <w:keepNext/>
              <w:rPr>
                <w:rFonts w:ascii="Calibri" w:hAnsi="Calibri"/>
                <w:sz w:val="18"/>
                <w:szCs w:val="18"/>
              </w:rPr>
            </w:pPr>
          </w:p>
        </w:tc>
        <w:tc>
          <w:tcPr>
            <w:tcW w:w="1309" w:type="dxa"/>
            <w:vAlign w:val="center"/>
          </w:tcPr>
          <w:p w14:paraId="4AE7AA41" w14:textId="77777777" w:rsidR="00297FF3" w:rsidRPr="006A3EEB" w:rsidRDefault="00297FF3" w:rsidP="00AD5069">
            <w:pPr>
              <w:keepNext/>
              <w:rPr>
                <w:rFonts w:ascii="Calibri" w:hAnsi="Calibri"/>
                <w:sz w:val="18"/>
                <w:szCs w:val="18"/>
              </w:rPr>
            </w:pPr>
          </w:p>
        </w:tc>
        <w:tc>
          <w:tcPr>
            <w:tcW w:w="1309" w:type="dxa"/>
            <w:vAlign w:val="center"/>
          </w:tcPr>
          <w:p w14:paraId="347B5389" w14:textId="77777777" w:rsidR="00297FF3" w:rsidRPr="006A3EEB" w:rsidRDefault="00297FF3" w:rsidP="00AD5069">
            <w:pPr>
              <w:keepNext/>
              <w:rPr>
                <w:rFonts w:ascii="Calibri" w:hAnsi="Calibri"/>
                <w:sz w:val="18"/>
                <w:szCs w:val="18"/>
              </w:rPr>
            </w:pPr>
          </w:p>
        </w:tc>
        <w:tc>
          <w:tcPr>
            <w:tcW w:w="1308" w:type="dxa"/>
            <w:vAlign w:val="center"/>
          </w:tcPr>
          <w:p w14:paraId="7A407307" w14:textId="77777777" w:rsidR="00297FF3" w:rsidRPr="006A3EEB" w:rsidRDefault="00297FF3" w:rsidP="00AD5069">
            <w:pPr>
              <w:keepNext/>
              <w:rPr>
                <w:rFonts w:ascii="Calibri" w:hAnsi="Calibri"/>
                <w:sz w:val="18"/>
                <w:szCs w:val="18"/>
              </w:rPr>
            </w:pPr>
          </w:p>
        </w:tc>
        <w:tc>
          <w:tcPr>
            <w:tcW w:w="1309" w:type="dxa"/>
            <w:vAlign w:val="center"/>
          </w:tcPr>
          <w:p w14:paraId="1589BF98" w14:textId="77777777" w:rsidR="00297FF3" w:rsidRPr="006A3EEB" w:rsidRDefault="00297FF3" w:rsidP="00AD5069">
            <w:pPr>
              <w:keepNext/>
              <w:rPr>
                <w:rFonts w:ascii="Calibri" w:hAnsi="Calibri"/>
                <w:sz w:val="18"/>
                <w:szCs w:val="18"/>
              </w:rPr>
            </w:pPr>
          </w:p>
        </w:tc>
        <w:tc>
          <w:tcPr>
            <w:tcW w:w="1309" w:type="dxa"/>
            <w:vAlign w:val="center"/>
          </w:tcPr>
          <w:p w14:paraId="6087DAFF" w14:textId="77777777" w:rsidR="00297FF3" w:rsidRPr="006A3EEB" w:rsidRDefault="00297FF3" w:rsidP="00AD5069">
            <w:pPr>
              <w:keepNext/>
              <w:rPr>
                <w:rFonts w:ascii="Calibri" w:hAnsi="Calibri"/>
                <w:sz w:val="18"/>
                <w:szCs w:val="18"/>
              </w:rPr>
            </w:pPr>
          </w:p>
        </w:tc>
        <w:tc>
          <w:tcPr>
            <w:tcW w:w="1309" w:type="dxa"/>
            <w:vAlign w:val="center"/>
          </w:tcPr>
          <w:p w14:paraId="56E94BFE" w14:textId="77777777" w:rsidR="00297FF3" w:rsidRPr="006A3EEB" w:rsidRDefault="00297FF3" w:rsidP="00AD5069">
            <w:pPr>
              <w:keepNext/>
              <w:rPr>
                <w:rFonts w:ascii="Calibri" w:hAnsi="Calibri"/>
                <w:sz w:val="18"/>
                <w:szCs w:val="18"/>
              </w:rPr>
            </w:pPr>
          </w:p>
        </w:tc>
      </w:tr>
      <w:tr w:rsidR="006F07C7" w:rsidRPr="006A3EEB" w14:paraId="6A14A1BB" w14:textId="77777777" w:rsidTr="00297FF3">
        <w:trPr>
          <w:cantSplit/>
        </w:trPr>
        <w:tc>
          <w:tcPr>
            <w:tcW w:w="14396" w:type="dxa"/>
            <w:gridSpan w:val="11"/>
          </w:tcPr>
          <w:p w14:paraId="790258C6"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348D823D" w14:textId="77777777" w:rsidR="006F07C7" w:rsidRPr="006A3EEB" w:rsidRDefault="006F07C7" w:rsidP="006F07C7">
      <w:pPr>
        <w:rPr>
          <w:rFonts w:ascii="Calibri" w:hAnsi="Calibri"/>
          <w:sz w:val="18"/>
          <w:szCs w:val="18"/>
        </w:rPr>
      </w:pPr>
    </w:p>
    <w:p w14:paraId="33CA28F1"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199"/>
        <w:gridCol w:w="1199"/>
        <w:gridCol w:w="1199"/>
        <w:gridCol w:w="1198"/>
        <w:gridCol w:w="1199"/>
        <w:gridCol w:w="1200"/>
        <w:gridCol w:w="1199"/>
        <w:gridCol w:w="1199"/>
      </w:tblGrid>
      <w:tr w:rsidR="00D91A98" w:rsidRPr="006A3EEB" w14:paraId="086A24AF" w14:textId="1EF6D9BE" w:rsidTr="00D91A98">
        <w:trPr>
          <w:cantSplit/>
        </w:trPr>
        <w:tc>
          <w:tcPr>
            <w:tcW w:w="14390" w:type="dxa"/>
            <w:gridSpan w:val="12"/>
            <w:tcBorders>
              <w:left w:val="single" w:sz="4" w:space="0" w:color="auto"/>
              <w:right w:val="single" w:sz="4" w:space="0" w:color="auto"/>
            </w:tcBorders>
            <w:shd w:val="clear" w:color="auto" w:fill="auto"/>
          </w:tcPr>
          <w:p w14:paraId="6BE57EF0" w14:textId="77777777" w:rsidR="00D91A98" w:rsidRPr="006A3EEB" w:rsidRDefault="00D91A98" w:rsidP="00AD5069">
            <w:pPr>
              <w:keepNext/>
              <w:rPr>
                <w:rFonts w:ascii="Calibri" w:hAnsi="Calibri"/>
                <w:b/>
                <w:szCs w:val="18"/>
              </w:rPr>
            </w:pPr>
            <w:r w:rsidRPr="006A3EEB">
              <w:rPr>
                <w:rFonts w:ascii="Calibri" w:hAnsi="Calibri"/>
                <w:b/>
                <w:szCs w:val="18"/>
              </w:rPr>
              <w:lastRenderedPageBreak/>
              <w:t>C. Design Space Conditioning (SC) System Compliance Requirements from CF1R</w:t>
            </w:r>
          </w:p>
          <w:p w14:paraId="7F0C0D2F" w14:textId="5E43AD34" w:rsidR="00D91A98" w:rsidRPr="006A3EEB" w:rsidRDefault="00D91A98" w:rsidP="00AD5069">
            <w:pPr>
              <w:keepNext/>
              <w:rPr>
                <w:rFonts w:ascii="Calibri" w:hAnsi="Calibri"/>
                <w:b/>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D91A98" w:rsidRPr="006A3EEB" w14:paraId="6E3BE3C0" w14:textId="0C62C900" w:rsidTr="00D91A98">
        <w:trPr>
          <w:cantSplit/>
          <w:trHeight w:val="215"/>
        </w:trPr>
        <w:tc>
          <w:tcPr>
            <w:tcW w:w="1199" w:type="dxa"/>
            <w:vAlign w:val="center"/>
          </w:tcPr>
          <w:p w14:paraId="6B0E0B1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01</w:t>
            </w:r>
          </w:p>
        </w:tc>
        <w:tc>
          <w:tcPr>
            <w:tcW w:w="1200" w:type="dxa"/>
            <w:vAlign w:val="center"/>
          </w:tcPr>
          <w:p w14:paraId="14CC5011"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02</w:t>
            </w:r>
          </w:p>
        </w:tc>
        <w:tc>
          <w:tcPr>
            <w:tcW w:w="1200" w:type="dxa"/>
            <w:vAlign w:val="center"/>
          </w:tcPr>
          <w:p w14:paraId="7D28666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03</w:t>
            </w:r>
          </w:p>
        </w:tc>
        <w:tc>
          <w:tcPr>
            <w:tcW w:w="1199" w:type="dxa"/>
            <w:vAlign w:val="center"/>
          </w:tcPr>
          <w:p w14:paraId="11EE640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04</w:t>
            </w:r>
          </w:p>
        </w:tc>
        <w:tc>
          <w:tcPr>
            <w:tcW w:w="1199" w:type="dxa"/>
            <w:vAlign w:val="center"/>
          </w:tcPr>
          <w:p w14:paraId="018020E9"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05</w:t>
            </w:r>
          </w:p>
        </w:tc>
        <w:tc>
          <w:tcPr>
            <w:tcW w:w="1199" w:type="dxa"/>
            <w:vAlign w:val="center"/>
          </w:tcPr>
          <w:p w14:paraId="2B7B3F3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06</w:t>
            </w:r>
          </w:p>
        </w:tc>
        <w:tc>
          <w:tcPr>
            <w:tcW w:w="1199" w:type="dxa"/>
            <w:vAlign w:val="center"/>
          </w:tcPr>
          <w:p w14:paraId="32361AF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07</w:t>
            </w:r>
          </w:p>
        </w:tc>
        <w:tc>
          <w:tcPr>
            <w:tcW w:w="1198" w:type="dxa"/>
            <w:vAlign w:val="center"/>
          </w:tcPr>
          <w:p w14:paraId="60B67613"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08</w:t>
            </w:r>
          </w:p>
        </w:tc>
        <w:tc>
          <w:tcPr>
            <w:tcW w:w="1199" w:type="dxa"/>
            <w:vAlign w:val="center"/>
          </w:tcPr>
          <w:p w14:paraId="52DC9965"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09</w:t>
            </w:r>
          </w:p>
        </w:tc>
        <w:tc>
          <w:tcPr>
            <w:tcW w:w="1200" w:type="dxa"/>
            <w:vAlign w:val="center"/>
          </w:tcPr>
          <w:p w14:paraId="73F59BCB"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10</w:t>
            </w:r>
          </w:p>
        </w:tc>
        <w:tc>
          <w:tcPr>
            <w:tcW w:w="1199" w:type="dxa"/>
            <w:vAlign w:val="center"/>
          </w:tcPr>
          <w:p w14:paraId="3066AE5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11</w:t>
            </w:r>
          </w:p>
        </w:tc>
        <w:tc>
          <w:tcPr>
            <w:tcW w:w="1199" w:type="dxa"/>
          </w:tcPr>
          <w:p w14:paraId="44C5C178" w14:textId="142C8E98" w:rsidR="00D91A98" w:rsidRPr="006A3EEB" w:rsidRDefault="00D91A98" w:rsidP="00AD5069">
            <w:pPr>
              <w:keepNext/>
              <w:jc w:val="center"/>
              <w:rPr>
                <w:rFonts w:ascii="Calibri" w:hAnsi="Calibri"/>
                <w:sz w:val="18"/>
                <w:szCs w:val="18"/>
              </w:rPr>
            </w:pPr>
            <w:r>
              <w:rPr>
                <w:rFonts w:ascii="Calibri" w:hAnsi="Calibri"/>
                <w:sz w:val="18"/>
                <w:szCs w:val="18"/>
              </w:rPr>
              <w:t>12</w:t>
            </w:r>
          </w:p>
        </w:tc>
      </w:tr>
      <w:tr w:rsidR="00D91A98" w:rsidRPr="006A3EEB" w14:paraId="0EBEE371" w14:textId="719BE278" w:rsidTr="00D91A98">
        <w:trPr>
          <w:cantSplit/>
          <w:trHeight w:val="576"/>
        </w:trPr>
        <w:tc>
          <w:tcPr>
            <w:tcW w:w="1199" w:type="dxa"/>
            <w:vAlign w:val="bottom"/>
          </w:tcPr>
          <w:p w14:paraId="0A9D1EE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SC System ID/ Name from CF1R</w:t>
            </w:r>
          </w:p>
        </w:tc>
        <w:tc>
          <w:tcPr>
            <w:tcW w:w="1200" w:type="dxa"/>
            <w:vAlign w:val="bottom"/>
          </w:tcPr>
          <w:p w14:paraId="48B78252"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430F6E0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41FD3ED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Type</w:t>
            </w:r>
          </w:p>
        </w:tc>
        <w:tc>
          <w:tcPr>
            <w:tcW w:w="1200" w:type="dxa"/>
            <w:vAlign w:val="bottom"/>
          </w:tcPr>
          <w:p w14:paraId="2B60835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309B742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56C3C3F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2F411B9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Value</w:t>
            </w:r>
          </w:p>
        </w:tc>
        <w:tc>
          <w:tcPr>
            <w:tcW w:w="1199" w:type="dxa"/>
            <w:vAlign w:val="bottom"/>
          </w:tcPr>
          <w:p w14:paraId="6FCB5ECB"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680078C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47°F</w:t>
            </w:r>
          </w:p>
        </w:tc>
        <w:tc>
          <w:tcPr>
            <w:tcW w:w="1199" w:type="dxa"/>
            <w:vAlign w:val="bottom"/>
          </w:tcPr>
          <w:p w14:paraId="7526147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50EC704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17°F</w:t>
            </w:r>
          </w:p>
        </w:tc>
        <w:tc>
          <w:tcPr>
            <w:tcW w:w="1199" w:type="dxa"/>
            <w:vAlign w:val="bottom"/>
          </w:tcPr>
          <w:p w14:paraId="199C134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139B9F0D"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431618E"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SEER</w:t>
            </w:r>
          </w:p>
        </w:tc>
        <w:tc>
          <w:tcPr>
            <w:tcW w:w="1199" w:type="dxa"/>
            <w:vAlign w:val="bottom"/>
          </w:tcPr>
          <w:p w14:paraId="0578686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77499C1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DF52CEA" w14:textId="2E7E9E71" w:rsidR="00D91A98" w:rsidRPr="006A3EEB" w:rsidRDefault="00D91A98" w:rsidP="00D91A98">
            <w:pPr>
              <w:keepNext/>
              <w:jc w:val="center"/>
              <w:rPr>
                <w:rFonts w:ascii="Calibri" w:hAnsi="Calibri"/>
                <w:sz w:val="18"/>
                <w:szCs w:val="18"/>
              </w:rPr>
            </w:pPr>
            <w:r w:rsidRPr="006A3EEB">
              <w:rPr>
                <w:rFonts w:ascii="Calibri" w:hAnsi="Calibri"/>
                <w:sz w:val="18"/>
                <w:szCs w:val="18"/>
              </w:rPr>
              <w:t>EER</w:t>
            </w:r>
            <w:ins w:id="0" w:author="Markstrum, Alexis@Energy" w:date="2021-03-09T14:53:00Z">
              <w:r w:rsidR="00D2191E">
                <w:rPr>
                  <w:rFonts w:ascii="Calibri" w:hAnsi="Calibri"/>
                  <w:sz w:val="18"/>
                  <w:szCs w:val="18"/>
                </w:rPr>
                <w:t>/CEER</w:t>
              </w:r>
            </w:ins>
          </w:p>
        </w:tc>
        <w:tc>
          <w:tcPr>
            <w:tcW w:w="1198" w:type="dxa"/>
            <w:vAlign w:val="bottom"/>
          </w:tcPr>
          <w:p w14:paraId="21C8E6D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 Cooling System Airflow Rate (CFM/ton)</w:t>
            </w:r>
          </w:p>
        </w:tc>
        <w:tc>
          <w:tcPr>
            <w:tcW w:w="1199" w:type="dxa"/>
            <w:vAlign w:val="bottom"/>
          </w:tcPr>
          <w:p w14:paraId="0554220F" w14:textId="77777777" w:rsidR="00D91A98" w:rsidRDefault="00D91A98" w:rsidP="00D91A98">
            <w:pPr>
              <w:keepNext/>
              <w:jc w:val="center"/>
              <w:rPr>
                <w:rFonts w:ascii="Calibri" w:hAnsi="Calibri"/>
                <w:sz w:val="18"/>
                <w:szCs w:val="18"/>
              </w:rPr>
            </w:pPr>
            <w:r w:rsidRPr="006A3EEB">
              <w:rPr>
                <w:rFonts w:ascii="Calibri" w:hAnsi="Calibri"/>
                <w:sz w:val="18"/>
                <w:szCs w:val="18"/>
              </w:rPr>
              <w:t xml:space="preserve">Maximum </w:t>
            </w:r>
          </w:p>
          <w:p w14:paraId="334CE481" w14:textId="639E289D" w:rsidR="00D91A98" w:rsidRPr="006A3EEB" w:rsidRDefault="00D91A98" w:rsidP="00D91A98">
            <w:pPr>
              <w:keepNext/>
              <w:jc w:val="center"/>
              <w:rPr>
                <w:rFonts w:ascii="Calibri" w:hAnsi="Calibri"/>
                <w:sz w:val="18"/>
                <w:szCs w:val="18"/>
              </w:rPr>
            </w:pPr>
            <w:r>
              <w:rPr>
                <w:rFonts w:ascii="Calibri" w:hAnsi="Calibri"/>
                <w:sz w:val="18"/>
                <w:szCs w:val="18"/>
              </w:rPr>
              <w:t xml:space="preserve">SC System </w:t>
            </w:r>
            <w:r w:rsidRPr="006A3EEB">
              <w:rPr>
                <w:rFonts w:ascii="Calibri" w:hAnsi="Calibri"/>
                <w:sz w:val="18"/>
                <w:szCs w:val="18"/>
              </w:rPr>
              <w:t>Fan Efficacy (W/CFM )</w:t>
            </w:r>
          </w:p>
        </w:tc>
        <w:tc>
          <w:tcPr>
            <w:tcW w:w="1200" w:type="dxa"/>
            <w:vAlign w:val="bottom"/>
          </w:tcPr>
          <w:p w14:paraId="27E70241" w14:textId="1EC1A4B2" w:rsidR="00D91A98" w:rsidRPr="006A3EEB" w:rsidRDefault="00D91A98" w:rsidP="00D91A98">
            <w:pPr>
              <w:keepNext/>
              <w:jc w:val="center"/>
              <w:rPr>
                <w:rFonts w:ascii="Calibri" w:hAnsi="Calibri"/>
                <w:sz w:val="18"/>
                <w:szCs w:val="18"/>
              </w:rPr>
            </w:pPr>
            <w:r>
              <w:rPr>
                <w:rFonts w:ascii="Calibri" w:hAnsi="Calibri"/>
                <w:sz w:val="18"/>
                <w:szCs w:val="18"/>
              </w:rPr>
              <w:t>Modeled</w:t>
            </w:r>
            <w:r w:rsidRPr="006A3EEB">
              <w:rPr>
                <w:rFonts w:ascii="Calibri" w:hAnsi="Calibri"/>
                <w:sz w:val="18"/>
                <w:szCs w:val="18"/>
              </w:rPr>
              <w:t xml:space="preserve"> Duct R-Value</w:t>
            </w:r>
          </w:p>
        </w:tc>
        <w:tc>
          <w:tcPr>
            <w:tcW w:w="1199" w:type="dxa"/>
            <w:vAlign w:val="bottom"/>
          </w:tcPr>
          <w:p w14:paraId="644E45D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Central Fan</w:t>
            </w:r>
          </w:p>
          <w:p w14:paraId="29DA14DC"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Ventilation</w:t>
            </w:r>
          </w:p>
          <w:p w14:paraId="2E5F07E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Airflow</w:t>
            </w:r>
          </w:p>
        </w:tc>
        <w:tc>
          <w:tcPr>
            <w:tcW w:w="1199" w:type="dxa"/>
            <w:vAlign w:val="bottom"/>
          </w:tcPr>
          <w:p w14:paraId="7BE1574B"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0EDECAD1"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14175D10"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4C198C" w14:textId="5F59FDEF" w:rsidR="00D91A98" w:rsidRPr="006A3EEB" w:rsidRDefault="00D91A98" w:rsidP="00D91A98">
            <w:pPr>
              <w:keepNext/>
              <w:jc w:val="center"/>
              <w:rPr>
                <w:rFonts w:ascii="Calibri" w:hAnsi="Calibri"/>
                <w:sz w:val="18"/>
                <w:szCs w:val="18"/>
              </w:rPr>
            </w:pPr>
            <w:r>
              <w:rPr>
                <w:rFonts w:ascii="Calibri" w:hAnsi="Calibri"/>
                <w:sz w:val="18"/>
                <w:szCs w:val="18"/>
              </w:rPr>
              <w:t>Fan Efficacy</w:t>
            </w:r>
          </w:p>
        </w:tc>
      </w:tr>
      <w:tr w:rsidR="00D91A98" w:rsidRPr="006A3EEB" w14:paraId="0507678A" w14:textId="767CBE63" w:rsidTr="00D91A98">
        <w:trPr>
          <w:cantSplit/>
          <w:trHeight w:val="432"/>
        </w:trPr>
        <w:tc>
          <w:tcPr>
            <w:tcW w:w="1199" w:type="dxa"/>
            <w:vAlign w:val="center"/>
          </w:tcPr>
          <w:p w14:paraId="62AFDFBC" w14:textId="77777777" w:rsidR="00D91A98" w:rsidRPr="006A3EEB" w:rsidRDefault="00D91A98" w:rsidP="00D91A98">
            <w:pPr>
              <w:keepNext/>
              <w:rPr>
                <w:rFonts w:ascii="Calibri" w:hAnsi="Calibri"/>
                <w:sz w:val="18"/>
                <w:szCs w:val="18"/>
              </w:rPr>
            </w:pPr>
          </w:p>
        </w:tc>
        <w:tc>
          <w:tcPr>
            <w:tcW w:w="1200" w:type="dxa"/>
            <w:vAlign w:val="center"/>
          </w:tcPr>
          <w:p w14:paraId="1027198C" w14:textId="77777777" w:rsidR="00D91A98" w:rsidRPr="006A3EEB" w:rsidRDefault="00D91A98" w:rsidP="00D91A98">
            <w:pPr>
              <w:keepNext/>
              <w:rPr>
                <w:rFonts w:ascii="Calibri" w:hAnsi="Calibri"/>
                <w:sz w:val="18"/>
                <w:szCs w:val="18"/>
              </w:rPr>
            </w:pPr>
          </w:p>
        </w:tc>
        <w:tc>
          <w:tcPr>
            <w:tcW w:w="1200" w:type="dxa"/>
            <w:vAlign w:val="center"/>
          </w:tcPr>
          <w:p w14:paraId="470BD910" w14:textId="77777777" w:rsidR="00D91A98" w:rsidRPr="006A3EEB" w:rsidRDefault="00D91A98" w:rsidP="00D91A98">
            <w:pPr>
              <w:keepNext/>
              <w:rPr>
                <w:rFonts w:ascii="Calibri" w:hAnsi="Calibri"/>
                <w:sz w:val="18"/>
                <w:szCs w:val="18"/>
              </w:rPr>
            </w:pPr>
          </w:p>
        </w:tc>
        <w:tc>
          <w:tcPr>
            <w:tcW w:w="1199" w:type="dxa"/>
            <w:vAlign w:val="center"/>
          </w:tcPr>
          <w:p w14:paraId="2C932669" w14:textId="77777777" w:rsidR="00D91A98" w:rsidRPr="006A3EEB" w:rsidRDefault="00D91A98" w:rsidP="00D91A98">
            <w:pPr>
              <w:keepNext/>
              <w:rPr>
                <w:rFonts w:ascii="Calibri" w:hAnsi="Calibri"/>
                <w:sz w:val="18"/>
                <w:szCs w:val="18"/>
              </w:rPr>
            </w:pPr>
          </w:p>
        </w:tc>
        <w:tc>
          <w:tcPr>
            <w:tcW w:w="1199" w:type="dxa"/>
            <w:vAlign w:val="center"/>
          </w:tcPr>
          <w:p w14:paraId="24355DB1" w14:textId="77777777" w:rsidR="00D91A98" w:rsidRPr="006A3EEB" w:rsidRDefault="00D91A98" w:rsidP="00D91A98">
            <w:pPr>
              <w:keepNext/>
              <w:rPr>
                <w:rFonts w:ascii="Calibri" w:hAnsi="Calibri"/>
                <w:sz w:val="18"/>
                <w:szCs w:val="18"/>
              </w:rPr>
            </w:pPr>
          </w:p>
        </w:tc>
        <w:tc>
          <w:tcPr>
            <w:tcW w:w="1199" w:type="dxa"/>
            <w:vAlign w:val="center"/>
          </w:tcPr>
          <w:p w14:paraId="2E581715" w14:textId="77777777" w:rsidR="00D91A98" w:rsidRPr="006A3EEB" w:rsidRDefault="00D91A98" w:rsidP="00D91A98">
            <w:pPr>
              <w:keepNext/>
              <w:rPr>
                <w:rFonts w:ascii="Calibri" w:hAnsi="Calibri"/>
                <w:sz w:val="18"/>
                <w:szCs w:val="18"/>
              </w:rPr>
            </w:pPr>
          </w:p>
        </w:tc>
        <w:tc>
          <w:tcPr>
            <w:tcW w:w="1199" w:type="dxa"/>
            <w:vAlign w:val="center"/>
          </w:tcPr>
          <w:p w14:paraId="047A5AEC" w14:textId="77777777" w:rsidR="00D91A98" w:rsidRPr="006A3EEB" w:rsidRDefault="00D91A98" w:rsidP="00D91A98">
            <w:pPr>
              <w:keepNext/>
              <w:rPr>
                <w:rFonts w:ascii="Calibri" w:hAnsi="Calibri"/>
                <w:sz w:val="18"/>
                <w:szCs w:val="18"/>
              </w:rPr>
            </w:pPr>
          </w:p>
        </w:tc>
        <w:tc>
          <w:tcPr>
            <w:tcW w:w="1198" w:type="dxa"/>
            <w:vAlign w:val="center"/>
          </w:tcPr>
          <w:p w14:paraId="64FEBE7D" w14:textId="77777777" w:rsidR="00D91A98" w:rsidRPr="006A3EEB" w:rsidRDefault="00D91A98" w:rsidP="00D91A98">
            <w:pPr>
              <w:keepNext/>
              <w:rPr>
                <w:rFonts w:ascii="Calibri" w:hAnsi="Calibri"/>
                <w:sz w:val="18"/>
                <w:szCs w:val="18"/>
              </w:rPr>
            </w:pPr>
          </w:p>
        </w:tc>
        <w:tc>
          <w:tcPr>
            <w:tcW w:w="1199" w:type="dxa"/>
            <w:vAlign w:val="center"/>
          </w:tcPr>
          <w:p w14:paraId="1BDEA870" w14:textId="77777777" w:rsidR="00D91A98" w:rsidRPr="006A3EEB" w:rsidRDefault="00D91A98" w:rsidP="00D91A98">
            <w:pPr>
              <w:keepNext/>
              <w:rPr>
                <w:rFonts w:ascii="Calibri" w:hAnsi="Calibri"/>
                <w:sz w:val="18"/>
                <w:szCs w:val="18"/>
              </w:rPr>
            </w:pPr>
          </w:p>
        </w:tc>
        <w:tc>
          <w:tcPr>
            <w:tcW w:w="1200" w:type="dxa"/>
          </w:tcPr>
          <w:p w14:paraId="47F0A129" w14:textId="77777777" w:rsidR="00D91A98" w:rsidRPr="006A3EEB" w:rsidRDefault="00D91A98" w:rsidP="00D91A98">
            <w:pPr>
              <w:keepNext/>
              <w:rPr>
                <w:rFonts w:ascii="Calibri" w:hAnsi="Calibri"/>
                <w:sz w:val="18"/>
                <w:szCs w:val="18"/>
              </w:rPr>
            </w:pPr>
          </w:p>
        </w:tc>
        <w:tc>
          <w:tcPr>
            <w:tcW w:w="1199" w:type="dxa"/>
          </w:tcPr>
          <w:p w14:paraId="75637EE1" w14:textId="77777777" w:rsidR="00D91A98" w:rsidRPr="006A3EEB" w:rsidRDefault="00D91A98" w:rsidP="00D91A98">
            <w:pPr>
              <w:keepNext/>
              <w:rPr>
                <w:rFonts w:ascii="Calibri" w:hAnsi="Calibri"/>
                <w:sz w:val="18"/>
                <w:szCs w:val="18"/>
              </w:rPr>
            </w:pPr>
          </w:p>
        </w:tc>
        <w:tc>
          <w:tcPr>
            <w:tcW w:w="1199" w:type="dxa"/>
          </w:tcPr>
          <w:p w14:paraId="2AA0D473" w14:textId="2CB14AFB" w:rsidR="00D91A98" w:rsidRPr="006A3EEB" w:rsidRDefault="00D91A98" w:rsidP="00D91A98">
            <w:pPr>
              <w:keepNext/>
              <w:rPr>
                <w:rFonts w:ascii="Calibri" w:hAnsi="Calibri"/>
                <w:sz w:val="18"/>
                <w:szCs w:val="18"/>
              </w:rPr>
            </w:pPr>
          </w:p>
        </w:tc>
      </w:tr>
      <w:tr w:rsidR="00D91A98" w:rsidRPr="006A3EEB" w14:paraId="3A3FF961" w14:textId="77031C9C" w:rsidTr="00D91A98">
        <w:trPr>
          <w:cantSplit/>
          <w:trHeight w:val="432"/>
        </w:trPr>
        <w:tc>
          <w:tcPr>
            <w:tcW w:w="1199" w:type="dxa"/>
            <w:vAlign w:val="center"/>
          </w:tcPr>
          <w:p w14:paraId="1791AFFE" w14:textId="77777777" w:rsidR="00D91A98" w:rsidRPr="006A3EEB" w:rsidRDefault="00D91A98" w:rsidP="00D91A98">
            <w:pPr>
              <w:keepNext/>
              <w:rPr>
                <w:rFonts w:ascii="Calibri" w:hAnsi="Calibri"/>
                <w:sz w:val="18"/>
                <w:szCs w:val="18"/>
              </w:rPr>
            </w:pPr>
          </w:p>
        </w:tc>
        <w:tc>
          <w:tcPr>
            <w:tcW w:w="1200" w:type="dxa"/>
            <w:vAlign w:val="center"/>
          </w:tcPr>
          <w:p w14:paraId="4B19606A" w14:textId="77777777" w:rsidR="00D91A98" w:rsidRPr="006A3EEB" w:rsidRDefault="00D91A98" w:rsidP="00D91A98">
            <w:pPr>
              <w:keepNext/>
              <w:rPr>
                <w:rFonts w:ascii="Calibri" w:hAnsi="Calibri"/>
                <w:sz w:val="18"/>
                <w:szCs w:val="18"/>
              </w:rPr>
            </w:pPr>
          </w:p>
        </w:tc>
        <w:tc>
          <w:tcPr>
            <w:tcW w:w="1200" w:type="dxa"/>
            <w:vAlign w:val="center"/>
          </w:tcPr>
          <w:p w14:paraId="2794A4BE" w14:textId="77777777" w:rsidR="00D91A98" w:rsidRPr="006A3EEB" w:rsidRDefault="00D91A98" w:rsidP="00D91A98">
            <w:pPr>
              <w:keepNext/>
              <w:rPr>
                <w:rFonts w:ascii="Calibri" w:hAnsi="Calibri"/>
                <w:sz w:val="18"/>
                <w:szCs w:val="18"/>
              </w:rPr>
            </w:pPr>
          </w:p>
        </w:tc>
        <w:tc>
          <w:tcPr>
            <w:tcW w:w="1199" w:type="dxa"/>
            <w:vAlign w:val="center"/>
          </w:tcPr>
          <w:p w14:paraId="0C80C586" w14:textId="77777777" w:rsidR="00D91A98" w:rsidRPr="006A3EEB" w:rsidRDefault="00D91A98" w:rsidP="00D91A98">
            <w:pPr>
              <w:keepNext/>
              <w:rPr>
                <w:rFonts w:ascii="Calibri" w:hAnsi="Calibri"/>
                <w:sz w:val="18"/>
                <w:szCs w:val="18"/>
              </w:rPr>
            </w:pPr>
          </w:p>
        </w:tc>
        <w:tc>
          <w:tcPr>
            <w:tcW w:w="1199" w:type="dxa"/>
            <w:vAlign w:val="center"/>
          </w:tcPr>
          <w:p w14:paraId="43265782" w14:textId="77777777" w:rsidR="00D91A98" w:rsidRPr="006A3EEB" w:rsidRDefault="00D91A98" w:rsidP="00D91A98">
            <w:pPr>
              <w:keepNext/>
              <w:rPr>
                <w:rFonts w:ascii="Calibri" w:hAnsi="Calibri"/>
                <w:sz w:val="18"/>
                <w:szCs w:val="18"/>
              </w:rPr>
            </w:pPr>
          </w:p>
        </w:tc>
        <w:tc>
          <w:tcPr>
            <w:tcW w:w="1199" w:type="dxa"/>
            <w:vAlign w:val="center"/>
          </w:tcPr>
          <w:p w14:paraId="30F7E80D" w14:textId="77777777" w:rsidR="00D91A98" w:rsidRPr="006A3EEB" w:rsidRDefault="00D91A98" w:rsidP="00D91A98">
            <w:pPr>
              <w:keepNext/>
              <w:rPr>
                <w:rFonts w:ascii="Calibri" w:hAnsi="Calibri"/>
                <w:sz w:val="18"/>
                <w:szCs w:val="18"/>
              </w:rPr>
            </w:pPr>
          </w:p>
        </w:tc>
        <w:tc>
          <w:tcPr>
            <w:tcW w:w="1199" w:type="dxa"/>
            <w:vAlign w:val="center"/>
          </w:tcPr>
          <w:p w14:paraId="318DFBB0" w14:textId="77777777" w:rsidR="00D91A98" w:rsidRPr="006A3EEB" w:rsidRDefault="00D91A98" w:rsidP="00D91A98">
            <w:pPr>
              <w:keepNext/>
              <w:rPr>
                <w:rFonts w:ascii="Calibri" w:hAnsi="Calibri"/>
                <w:sz w:val="18"/>
                <w:szCs w:val="18"/>
              </w:rPr>
            </w:pPr>
          </w:p>
        </w:tc>
        <w:tc>
          <w:tcPr>
            <w:tcW w:w="1198" w:type="dxa"/>
            <w:vAlign w:val="center"/>
          </w:tcPr>
          <w:p w14:paraId="2EFD54EC" w14:textId="77777777" w:rsidR="00D91A98" w:rsidRPr="006A3EEB" w:rsidRDefault="00D91A98" w:rsidP="00D91A98">
            <w:pPr>
              <w:keepNext/>
              <w:rPr>
                <w:rFonts w:ascii="Calibri" w:hAnsi="Calibri"/>
                <w:sz w:val="18"/>
                <w:szCs w:val="18"/>
              </w:rPr>
            </w:pPr>
          </w:p>
        </w:tc>
        <w:tc>
          <w:tcPr>
            <w:tcW w:w="1199" w:type="dxa"/>
            <w:vAlign w:val="center"/>
          </w:tcPr>
          <w:p w14:paraId="47AFAE3C" w14:textId="77777777" w:rsidR="00D91A98" w:rsidRPr="006A3EEB" w:rsidRDefault="00D91A98" w:rsidP="00D91A98">
            <w:pPr>
              <w:keepNext/>
              <w:rPr>
                <w:rFonts w:ascii="Calibri" w:hAnsi="Calibri"/>
                <w:sz w:val="18"/>
                <w:szCs w:val="18"/>
              </w:rPr>
            </w:pPr>
          </w:p>
        </w:tc>
        <w:tc>
          <w:tcPr>
            <w:tcW w:w="1200" w:type="dxa"/>
          </w:tcPr>
          <w:p w14:paraId="39BC1F18" w14:textId="77777777" w:rsidR="00D91A98" w:rsidRPr="006A3EEB" w:rsidRDefault="00D91A98" w:rsidP="00D91A98">
            <w:pPr>
              <w:keepNext/>
              <w:rPr>
                <w:rFonts w:ascii="Calibri" w:hAnsi="Calibri"/>
                <w:sz w:val="18"/>
                <w:szCs w:val="18"/>
              </w:rPr>
            </w:pPr>
          </w:p>
        </w:tc>
        <w:tc>
          <w:tcPr>
            <w:tcW w:w="1199" w:type="dxa"/>
          </w:tcPr>
          <w:p w14:paraId="0101B9C2" w14:textId="77777777" w:rsidR="00D91A98" w:rsidRPr="006A3EEB" w:rsidRDefault="00D91A98" w:rsidP="00D91A98">
            <w:pPr>
              <w:keepNext/>
              <w:rPr>
                <w:rFonts w:ascii="Calibri" w:hAnsi="Calibri"/>
                <w:sz w:val="18"/>
                <w:szCs w:val="18"/>
              </w:rPr>
            </w:pPr>
          </w:p>
        </w:tc>
        <w:tc>
          <w:tcPr>
            <w:tcW w:w="1199" w:type="dxa"/>
          </w:tcPr>
          <w:p w14:paraId="4D6D8EE6" w14:textId="77777777" w:rsidR="00D91A98" w:rsidRPr="006A3EEB" w:rsidRDefault="00D91A98" w:rsidP="00D91A98">
            <w:pPr>
              <w:keepNext/>
              <w:rPr>
                <w:rFonts w:ascii="Calibri" w:hAnsi="Calibri"/>
                <w:sz w:val="18"/>
                <w:szCs w:val="18"/>
              </w:rPr>
            </w:pPr>
          </w:p>
        </w:tc>
      </w:tr>
      <w:tr w:rsidR="00D91A98" w:rsidRPr="006A3EEB" w14:paraId="429C1636" w14:textId="7F0FDBB4" w:rsidTr="00D91A98">
        <w:trPr>
          <w:cantSplit/>
        </w:trPr>
        <w:tc>
          <w:tcPr>
            <w:tcW w:w="14390" w:type="dxa"/>
            <w:gridSpan w:val="12"/>
          </w:tcPr>
          <w:p w14:paraId="1E6C738A" w14:textId="1364F8BF" w:rsidR="00D91A98" w:rsidRPr="006A3EEB" w:rsidRDefault="00D91A98" w:rsidP="00D91A98">
            <w:pPr>
              <w:rPr>
                <w:rFonts w:ascii="Calibri" w:hAnsi="Calibri"/>
                <w:sz w:val="18"/>
                <w:szCs w:val="18"/>
              </w:rPr>
            </w:pPr>
            <w:r w:rsidRPr="006A3EEB">
              <w:rPr>
                <w:rFonts w:ascii="Calibri" w:hAnsi="Calibri"/>
                <w:sz w:val="18"/>
                <w:szCs w:val="18"/>
              </w:rPr>
              <w:t>Notes:</w:t>
            </w:r>
          </w:p>
        </w:tc>
      </w:tr>
    </w:tbl>
    <w:p w14:paraId="790CFA51" w14:textId="77777777" w:rsidR="006F07C7" w:rsidRPr="006A3EEB" w:rsidRDefault="006F07C7" w:rsidP="006F07C7">
      <w:pPr>
        <w:rPr>
          <w:rFonts w:ascii="Calibri" w:hAnsi="Calibri"/>
          <w:sz w:val="18"/>
          <w:szCs w:val="18"/>
        </w:rPr>
      </w:pPr>
    </w:p>
    <w:p w14:paraId="54F2EAF5" w14:textId="10F68156"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D603E41" w14:textId="77777777" w:rsidTr="000A0D4F">
        <w:trPr>
          <w:cantSplit/>
        </w:trPr>
        <w:tc>
          <w:tcPr>
            <w:tcW w:w="14396" w:type="dxa"/>
            <w:gridSpan w:val="10"/>
          </w:tcPr>
          <w:p w14:paraId="78BC5D9D" w14:textId="701EA608" w:rsidR="006F07C7" w:rsidRPr="000A0D4F" w:rsidRDefault="006F07C7" w:rsidP="00AD5069">
            <w:pPr>
              <w:keepNext/>
              <w:rPr>
                <w:rFonts w:ascii="Calibri" w:hAnsi="Calibri"/>
                <w:b/>
                <w:szCs w:val="18"/>
              </w:rPr>
            </w:pPr>
            <w:r w:rsidRPr="006A3EEB">
              <w:rPr>
                <w:rFonts w:ascii="Calibri" w:hAnsi="Calibri"/>
                <w:b/>
                <w:szCs w:val="18"/>
              </w:rPr>
              <w:t>D. Installed Space Conditioning (SC) System Component Information</w:t>
            </w:r>
          </w:p>
        </w:tc>
      </w:tr>
      <w:tr w:rsidR="000A0D4F" w:rsidRPr="006A3EEB" w14:paraId="3D5E5972" w14:textId="77777777" w:rsidTr="000A0D4F">
        <w:trPr>
          <w:cantSplit/>
          <w:trHeight w:val="224"/>
        </w:trPr>
        <w:tc>
          <w:tcPr>
            <w:tcW w:w="1439" w:type="dxa"/>
            <w:vAlign w:val="center"/>
          </w:tcPr>
          <w:p w14:paraId="204124F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7E332FF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0CC38DE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45272D2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0AFD374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2F3D3731"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5A7B1B5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3FD45F2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515220E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56C4DBF7"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10</w:t>
            </w:r>
          </w:p>
        </w:tc>
      </w:tr>
      <w:tr w:rsidR="000A0D4F" w:rsidRPr="006A3EEB" w14:paraId="52B9A9F9" w14:textId="77777777" w:rsidTr="000A0D4F">
        <w:trPr>
          <w:cantSplit/>
          <w:trHeight w:val="576"/>
        </w:trPr>
        <w:tc>
          <w:tcPr>
            <w:tcW w:w="1439" w:type="dxa"/>
            <w:vAlign w:val="bottom"/>
          </w:tcPr>
          <w:p w14:paraId="679A409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vAlign w:val="bottom"/>
          </w:tcPr>
          <w:p w14:paraId="23AC69A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285CDC4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Conditioned Floor Area Served by the System (ft</w:t>
            </w:r>
            <w:r w:rsidRPr="006A3EEB">
              <w:rPr>
                <w:rFonts w:ascii="Calibri" w:hAnsi="Calibri"/>
                <w:sz w:val="18"/>
                <w:szCs w:val="18"/>
                <w:vertAlign w:val="superscript"/>
              </w:rPr>
              <w:t>2</w:t>
            </w:r>
            <w:r w:rsidRPr="006A3EEB">
              <w:rPr>
                <w:rFonts w:ascii="Calibri" w:hAnsi="Calibri"/>
                <w:sz w:val="18"/>
                <w:szCs w:val="18"/>
              </w:rPr>
              <w:t>)</w:t>
            </w:r>
          </w:p>
        </w:tc>
        <w:tc>
          <w:tcPr>
            <w:tcW w:w="1440" w:type="dxa"/>
            <w:vAlign w:val="bottom"/>
          </w:tcPr>
          <w:p w14:paraId="0D7AFEF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Heating</w:t>
            </w:r>
          </w:p>
          <w:p w14:paraId="4292F5A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40" w:type="dxa"/>
            <w:vAlign w:val="bottom"/>
          </w:tcPr>
          <w:p w14:paraId="1AE812C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w:t>
            </w:r>
          </w:p>
          <w:p w14:paraId="5424BB0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39" w:type="dxa"/>
            <w:vAlign w:val="bottom"/>
          </w:tcPr>
          <w:p w14:paraId="2027BC82" w14:textId="3B3B31A3" w:rsidR="000A0D4F" w:rsidRPr="006A3EEB" w:rsidRDefault="000A0D4F" w:rsidP="00AD5069">
            <w:pPr>
              <w:keepNext/>
              <w:jc w:val="center"/>
              <w:rPr>
                <w:rFonts w:ascii="Calibri" w:hAnsi="Calibri"/>
                <w:sz w:val="18"/>
                <w:szCs w:val="18"/>
              </w:rPr>
            </w:pPr>
            <w:r w:rsidRPr="006A3EEB">
              <w:rPr>
                <w:rFonts w:ascii="Calibri" w:hAnsi="Calibri"/>
                <w:sz w:val="18"/>
                <w:szCs w:val="18"/>
              </w:rPr>
              <w:t xml:space="preserve">Number of Indoor Units </w:t>
            </w:r>
            <w:del w:id="1" w:author="Markstrum, Alexis@Energy" w:date="2021-03-25T15:34:00Z">
              <w:r w:rsidRPr="006A3EEB" w:rsidDel="00663533">
                <w:rPr>
                  <w:rFonts w:ascii="Calibri" w:hAnsi="Calibri"/>
                  <w:sz w:val="18"/>
                  <w:szCs w:val="18"/>
                </w:rPr>
                <w:delText>Connected to the System's Outdoor Unit</w:delText>
              </w:r>
            </w:del>
            <w:ins w:id="2" w:author="Markstrum, Alexis@Energy" w:date="2021-03-25T15:34:00Z">
              <w:r w:rsidR="00663533">
                <w:rPr>
                  <w:rFonts w:ascii="Calibri" w:hAnsi="Calibri"/>
                  <w:sz w:val="18"/>
                  <w:szCs w:val="18"/>
                </w:rPr>
                <w:t>for this System</w:t>
              </w:r>
            </w:ins>
          </w:p>
        </w:tc>
        <w:tc>
          <w:tcPr>
            <w:tcW w:w="1440" w:type="dxa"/>
            <w:vAlign w:val="bottom"/>
          </w:tcPr>
          <w:p w14:paraId="2F778D3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Distribution System Type</w:t>
            </w:r>
          </w:p>
        </w:tc>
        <w:tc>
          <w:tcPr>
            <w:tcW w:w="1439" w:type="dxa"/>
            <w:vAlign w:val="bottom"/>
          </w:tcPr>
          <w:p w14:paraId="18711D1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w:t>
            </w:r>
          </w:p>
          <w:p w14:paraId="4676F33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Thermostat Type</w:t>
            </w:r>
          </w:p>
        </w:tc>
        <w:tc>
          <w:tcPr>
            <w:tcW w:w="1440" w:type="dxa"/>
            <w:vAlign w:val="bottom"/>
          </w:tcPr>
          <w:p w14:paraId="5C5CA33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Zoning Type</w:t>
            </w:r>
          </w:p>
        </w:tc>
        <w:tc>
          <w:tcPr>
            <w:tcW w:w="1440" w:type="dxa"/>
            <w:vAlign w:val="bottom"/>
          </w:tcPr>
          <w:p w14:paraId="68EDB3CA"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System Compressor Speed Type</w:t>
            </w:r>
          </w:p>
        </w:tc>
      </w:tr>
      <w:tr w:rsidR="000A0D4F" w:rsidRPr="006A3EEB" w14:paraId="72EAE5DA" w14:textId="77777777" w:rsidTr="00C86FBB">
        <w:trPr>
          <w:cantSplit/>
          <w:trHeight w:val="432"/>
        </w:trPr>
        <w:tc>
          <w:tcPr>
            <w:tcW w:w="1439" w:type="dxa"/>
          </w:tcPr>
          <w:p w14:paraId="6B03AFBC" w14:textId="77777777" w:rsidR="000A0D4F" w:rsidRPr="006A3EEB" w:rsidRDefault="000A0D4F" w:rsidP="000A0D4F">
            <w:pPr>
              <w:keepNext/>
              <w:rPr>
                <w:rFonts w:ascii="Calibri" w:hAnsi="Calibri"/>
                <w:sz w:val="18"/>
                <w:szCs w:val="18"/>
              </w:rPr>
            </w:pPr>
          </w:p>
        </w:tc>
        <w:tc>
          <w:tcPr>
            <w:tcW w:w="1440" w:type="dxa"/>
          </w:tcPr>
          <w:p w14:paraId="0779B3D0" w14:textId="77777777" w:rsidR="000A0D4F" w:rsidRPr="006A3EEB" w:rsidRDefault="000A0D4F" w:rsidP="000A0D4F">
            <w:pPr>
              <w:keepNext/>
              <w:rPr>
                <w:rFonts w:ascii="Calibri" w:hAnsi="Calibri"/>
                <w:sz w:val="18"/>
                <w:szCs w:val="18"/>
              </w:rPr>
            </w:pPr>
          </w:p>
        </w:tc>
        <w:tc>
          <w:tcPr>
            <w:tcW w:w="1439" w:type="dxa"/>
          </w:tcPr>
          <w:p w14:paraId="62F3F76B" w14:textId="77777777" w:rsidR="000A0D4F" w:rsidRPr="006A3EEB" w:rsidRDefault="000A0D4F" w:rsidP="000A0D4F">
            <w:pPr>
              <w:keepNext/>
              <w:rPr>
                <w:rFonts w:ascii="Calibri" w:hAnsi="Calibri"/>
                <w:sz w:val="18"/>
                <w:szCs w:val="18"/>
              </w:rPr>
            </w:pPr>
          </w:p>
        </w:tc>
        <w:tc>
          <w:tcPr>
            <w:tcW w:w="1440" w:type="dxa"/>
          </w:tcPr>
          <w:p w14:paraId="4467C14D" w14:textId="77777777" w:rsidR="000A0D4F" w:rsidRPr="006A3EEB" w:rsidRDefault="000A0D4F" w:rsidP="000A0D4F">
            <w:pPr>
              <w:keepNext/>
              <w:rPr>
                <w:rFonts w:ascii="Calibri" w:hAnsi="Calibri"/>
                <w:sz w:val="18"/>
                <w:szCs w:val="18"/>
              </w:rPr>
            </w:pPr>
          </w:p>
        </w:tc>
        <w:tc>
          <w:tcPr>
            <w:tcW w:w="1440" w:type="dxa"/>
          </w:tcPr>
          <w:p w14:paraId="5B6F835C" w14:textId="77777777" w:rsidR="000A0D4F" w:rsidRPr="006A3EEB" w:rsidRDefault="000A0D4F" w:rsidP="000A0D4F">
            <w:pPr>
              <w:keepNext/>
              <w:rPr>
                <w:rFonts w:ascii="Calibri" w:hAnsi="Calibri"/>
                <w:sz w:val="18"/>
                <w:szCs w:val="18"/>
              </w:rPr>
            </w:pPr>
          </w:p>
        </w:tc>
        <w:tc>
          <w:tcPr>
            <w:tcW w:w="1439" w:type="dxa"/>
          </w:tcPr>
          <w:p w14:paraId="600F38D6" w14:textId="77777777" w:rsidR="000A0D4F" w:rsidRPr="006A3EEB" w:rsidRDefault="000A0D4F" w:rsidP="000A0D4F">
            <w:pPr>
              <w:keepNext/>
              <w:rPr>
                <w:rFonts w:ascii="Calibri" w:hAnsi="Calibri"/>
                <w:sz w:val="18"/>
                <w:szCs w:val="18"/>
              </w:rPr>
            </w:pPr>
          </w:p>
        </w:tc>
        <w:tc>
          <w:tcPr>
            <w:tcW w:w="1440" w:type="dxa"/>
          </w:tcPr>
          <w:p w14:paraId="43045078" w14:textId="77777777" w:rsidR="000A0D4F" w:rsidRPr="006A3EEB" w:rsidRDefault="000A0D4F" w:rsidP="000A0D4F">
            <w:pPr>
              <w:keepNext/>
              <w:rPr>
                <w:rFonts w:ascii="Calibri" w:hAnsi="Calibri"/>
                <w:sz w:val="18"/>
                <w:szCs w:val="18"/>
              </w:rPr>
            </w:pPr>
          </w:p>
        </w:tc>
        <w:tc>
          <w:tcPr>
            <w:tcW w:w="1439" w:type="dxa"/>
          </w:tcPr>
          <w:p w14:paraId="178FE68F" w14:textId="77777777" w:rsidR="000A0D4F" w:rsidRPr="006A3EEB" w:rsidRDefault="000A0D4F" w:rsidP="000A0D4F">
            <w:pPr>
              <w:keepNext/>
              <w:rPr>
                <w:rFonts w:ascii="Calibri" w:hAnsi="Calibri"/>
                <w:sz w:val="18"/>
                <w:szCs w:val="18"/>
              </w:rPr>
            </w:pPr>
          </w:p>
        </w:tc>
        <w:tc>
          <w:tcPr>
            <w:tcW w:w="1440" w:type="dxa"/>
          </w:tcPr>
          <w:p w14:paraId="068CC30F" w14:textId="77777777" w:rsidR="000A0D4F" w:rsidRPr="006A3EEB" w:rsidRDefault="000A0D4F" w:rsidP="000A0D4F">
            <w:pPr>
              <w:keepNext/>
              <w:rPr>
                <w:rFonts w:ascii="Calibri" w:hAnsi="Calibri"/>
                <w:sz w:val="18"/>
                <w:szCs w:val="18"/>
              </w:rPr>
            </w:pPr>
          </w:p>
        </w:tc>
        <w:tc>
          <w:tcPr>
            <w:tcW w:w="1440" w:type="dxa"/>
          </w:tcPr>
          <w:p w14:paraId="6123D862" w14:textId="77777777" w:rsidR="000A0D4F" w:rsidRPr="006A3EEB" w:rsidRDefault="000A0D4F" w:rsidP="000A0D4F">
            <w:pPr>
              <w:keepNext/>
              <w:rPr>
                <w:rFonts w:ascii="Calibri" w:hAnsi="Calibri"/>
                <w:sz w:val="18"/>
                <w:szCs w:val="18"/>
              </w:rPr>
            </w:pPr>
          </w:p>
        </w:tc>
      </w:tr>
      <w:tr w:rsidR="000A0D4F" w:rsidRPr="006A3EEB" w14:paraId="6FCC855A" w14:textId="77777777" w:rsidTr="00C86FBB">
        <w:trPr>
          <w:cantSplit/>
          <w:trHeight w:val="432"/>
        </w:trPr>
        <w:tc>
          <w:tcPr>
            <w:tcW w:w="1439" w:type="dxa"/>
          </w:tcPr>
          <w:p w14:paraId="385DA87C" w14:textId="77777777" w:rsidR="000A0D4F" w:rsidRPr="006A3EEB" w:rsidRDefault="000A0D4F" w:rsidP="000A0D4F">
            <w:pPr>
              <w:keepNext/>
              <w:rPr>
                <w:rFonts w:ascii="Calibri" w:hAnsi="Calibri"/>
                <w:sz w:val="18"/>
                <w:szCs w:val="18"/>
              </w:rPr>
            </w:pPr>
          </w:p>
        </w:tc>
        <w:tc>
          <w:tcPr>
            <w:tcW w:w="1440" w:type="dxa"/>
          </w:tcPr>
          <w:p w14:paraId="7C157229" w14:textId="77777777" w:rsidR="000A0D4F" w:rsidRPr="006A3EEB" w:rsidRDefault="000A0D4F" w:rsidP="000A0D4F">
            <w:pPr>
              <w:keepNext/>
              <w:rPr>
                <w:rFonts w:ascii="Calibri" w:hAnsi="Calibri"/>
                <w:sz w:val="18"/>
                <w:szCs w:val="18"/>
              </w:rPr>
            </w:pPr>
          </w:p>
        </w:tc>
        <w:tc>
          <w:tcPr>
            <w:tcW w:w="1439" w:type="dxa"/>
          </w:tcPr>
          <w:p w14:paraId="5DC99C48" w14:textId="77777777" w:rsidR="000A0D4F" w:rsidRPr="006A3EEB" w:rsidRDefault="000A0D4F" w:rsidP="000A0D4F">
            <w:pPr>
              <w:keepNext/>
              <w:rPr>
                <w:rFonts w:ascii="Calibri" w:hAnsi="Calibri"/>
                <w:sz w:val="18"/>
                <w:szCs w:val="18"/>
              </w:rPr>
            </w:pPr>
          </w:p>
        </w:tc>
        <w:tc>
          <w:tcPr>
            <w:tcW w:w="1440" w:type="dxa"/>
          </w:tcPr>
          <w:p w14:paraId="1A7D6D12" w14:textId="77777777" w:rsidR="000A0D4F" w:rsidRPr="006A3EEB" w:rsidRDefault="000A0D4F" w:rsidP="000A0D4F">
            <w:pPr>
              <w:keepNext/>
              <w:rPr>
                <w:rFonts w:ascii="Calibri" w:hAnsi="Calibri"/>
                <w:sz w:val="18"/>
                <w:szCs w:val="18"/>
              </w:rPr>
            </w:pPr>
          </w:p>
        </w:tc>
        <w:tc>
          <w:tcPr>
            <w:tcW w:w="1440" w:type="dxa"/>
          </w:tcPr>
          <w:p w14:paraId="58CE0921" w14:textId="77777777" w:rsidR="000A0D4F" w:rsidRPr="006A3EEB" w:rsidRDefault="000A0D4F" w:rsidP="000A0D4F">
            <w:pPr>
              <w:keepNext/>
              <w:rPr>
                <w:rFonts w:ascii="Calibri" w:hAnsi="Calibri"/>
                <w:sz w:val="18"/>
                <w:szCs w:val="18"/>
              </w:rPr>
            </w:pPr>
          </w:p>
        </w:tc>
        <w:tc>
          <w:tcPr>
            <w:tcW w:w="1439" w:type="dxa"/>
          </w:tcPr>
          <w:p w14:paraId="73411CAA" w14:textId="77777777" w:rsidR="000A0D4F" w:rsidRPr="006A3EEB" w:rsidRDefault="000A0D4F" w:rsidP="000A0D4F">
            <w:pPr>
              <w:keepNext/>
              <w:rPr>
                <w:rFonts w:ascii="Calibri" w:hAnsi="Calibri"/>
                <w:sz w:val="18"/>
                <w:szCs w:val="18"/>
              </w:rPr>
            </w:pPr>
          </w:p>
        </w:tc>
        <w:tc>
          <w:tcPr>
            <w:tcW w:w="1440" w:type="dxa"/>
          </w:tcPr>
          <w:p w14:paraId="23F59242" w14:textId="77777777" w:rsidR="000A0D4F" w:rsidRPr="006A3EEB" w:rsidRDefault="000A0D4F" w:rsidP="000A0D4F">
            <w:pPr>
              <w:keepNext/>
              <w:rPr>
                <w:rFonts w:ascii="Calibri" w:hAnsi="Calibri"/>
                <w:sz w:val="18"/>
                <w:szCs w:val="18"/>
              </w:rPr>
            </w:pPr>
          </w:p>
        </w:tc>
        <w:tc>
          <w:tcPr>
            <w:tcW w:w="1439" w:type="dxa"/>
          </w:tcPr>
          <w:p w14:paraId="1EF8A20E" w14:textId="77777777" w:rsidR="000A0D4F" w:rsidRPr="006A3EEB" w:rsidRDefault="000A0D4F" w:rsidP="000A0D4F">
            <w:pPr>
              <w:keepNext/>
              <w:rPr>
                <w:rFonts w:ascii="Calibri" w:hAnsi="Calibri"/>
                <w:sz w:val="18"/>
                <w:szCs w:val="18"/>
              </w:rPr>
            </w:pPr>
          </w:p>
        </w:tc>
        <w:tc>
          <w:tcPr>
            <w:tcW w:w="1440" w:type="dxa"/>
          </w:tcPr>
          <w:p w14:paraId="436DAFC7" w14:textId="77777777" w:rsidR="000A0D4F" w:rsidRPr="006A3EEB" w:rsidRDefault="000A0D4F" w:rsidP="000A0D4F">
            <w:pPr>
              <w:keepNext/>
              <w:rPr>
                <w:rFonts w:ascii="Calibri" w:hAnsi="Calibri"/>
                <w:sz w:val="18"/>
                <w:szCs w:val="18"/>
              </w:rPr>
            </w:pPr>
          </w:p>
        </w:tc>
        <w:tc>
          <w:tcPr>
            <w:tcW w:w="1440" w:type="dxa"/>
          </w:tcPr>
          <w:p w14:paraId="61FD4413" w14:textId="77777777" w:rsidR="000A0D4F" w:rsidRPr="006A3EEB" w:rsidRDefault="000A0D4F" w:rsidP="000A0D4F">
            <w:pPr>
              <w:keepNext/>
              <w:rPr>
                <w:rFonts w:ascii="Calibri" w:hAnsi="Calibri"/>
                <w:sz w:val="18"/>
                <w:szCs w:val="18"/>
              </w:rPr>
            </w:pPr>
          </w:p>
        </w:tc>
      </w:tr>
      <w:tr w:rsidR="000A0D4F" w:rsidRPr="006A3EEB" w14:paraId="5F330DF5" w14:textId="77777777" w:rsidTr="000A0D4F">
        <w:trPr>
          <w:cantSplit/>
        </w:trPr>
        <w:tc>
          <w:tcPr>
            <w:tcW w:w="14396" w:type="dxa"/>
            <w:gridSpan w:val="10"/>
          </w:tcPr>
          <w:p w14:paraId="1424B4A6" w14:textId="77777777" w:rsidR="000A0D4F" w:rsidRPr="006A3EEB" w:rsidRDefault="000A0D4F" w:rsidP="00AD5069">
            <w:pPr>
              <w:rPr>
                <w:rFonts w:ascii="Calibri" w:hAnsi="Calibri"/>
                <w:sz w:val="18"/>
                <w:szCs w:val="18"/>
              </w:rPr>
            </w:pPr>
            <w:r w:rsidRPr="006A3EEB">
              <w:rPr>
                <w:rFonts w:ascii="Calibri" w:hAnsi="Calibri"/>
                <w:sz w:val="18"/>
                <w:szCs w:val="18"/>
              </w:rPr>
              <w:t>Notes:</w:t>
            </w:r>
          </w:p>
        </w:tc>
      </w:tr>
    </w:tbl>
    <w:p w14:paraId="44AB5F0C" w14:textId="5FD9A67A" w:rsidR="006F07C7" w:rsidRDefault="006F07C7" w:rsidP="006F07C7">
      <w:pPr>
        <w:rPr>
          <w:rFonts w:ascii="Calibri" w:hAnsi="Calibri"/>
          <w:sz w:val="18"/>
          <w:szCs w:val="18"/>
        </w:rPr>
      </w:pPr>
    </w:p>
    <w:p w14:paraId="3BD46D03" w14:textId="77777777" w:rsidR="000A0D4F" w:rsidRPr="006A3EEB" w:rsidRDefault="000A0D4F"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2"/>
        <w:gridCol w:w="1022"/>
        <w:gridCol w:w="1021"/>
        <w:gridCol w:w="1021"/>
        <w:gridCol w:w="1021"/>
        <w:gridCol w:w="1021"/>
        <w:gridCol w:w="1022"/>
        <w:gridCol w:w="2076"/>
        <w:gridCol w:w="2077"/>
        <w:gridCol w:w="2077"/>
        <w:gridCol w:w="1010"/>
      </w:tblGrid>
      <w:tr w:rsidR="00712D62" w:rsidRPr="006A3EEB" w14:paraId="219B1634" w14:textId="77777777" w:rsidTr="00712D62">
        <w:trPr>
          <w:cantSplit/>
        </w:trPr>
        <w:tc>
          <w:tcPr>
            <w:tcW w:w="15484" w:type="dxa"/>
            <w:gridSpan w:val="11"/>
            <w:tcBorders>
              <w:bottom w:val="nil"/>
            </w:tcBorders>
          </w:tcPr>
          <w:p w14:paraId="6DD50E86" w14:textId="1C1B41A1" w:rsidR="00712D62" w:rsidRPr="000A0D4F" w:rsidRDefault="00712D62" w:rsidP="00AD5069">
            <w:pPr>
              <w:keepNext/>
              <w:rPr>
                <w:rFonts w:ascii="Calibri" w:hAnsi="Calibri"/>
                <w:b/>
                <w:szCs w:val="18"/>
              </w:rPr>
            </w:pPr>
            <w:r w:rsidRPr="006A3EEB">
              <w:rPr>
                <w:rFonts w:ascii="Calibri" w:hAnsi="Calibri"/>
                <w:b/>
                <w:szCs w:val="18"/>
              </w:rPr>
              <w:lastRenderedPageBreak/>
              <w:t xml:space="preserve">E. Installed Heating Equipment Information (not heat pumps). </w:t>
            </w:r>
          </w:p>
        </w:tc>
      </w:tr>
      <w:tr w:rsidR="00712D62" w:rsidRPr="006A3EEB" w14:paraId="4B803A3A" w14:textId="77777777" w:rsidTr="00712D62">
        <w:trPr>
          <w:cantSplit/>
          <w:trHeight w:val="188"/>
        </w:trPr>
        <w:tc>
          <w:tcPr>
            <w:tcW w:w="1094" w:type="dxa"/>
            <w:vAlign w:val="center"/>
          </w:tcPr>
          <w:p w14:paraId="1952DDD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094" w:type="dxa"/>
            <w:vAlign w:val="center"/>
          </w:tcPr>
          <w:p w14:paraId="1B1513E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094" w:type="dxa"/>
            <w:vAlign w:val="center"/>
          </w:tcPr>
          <w:p w14:paraId="12A9C23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094" w:type="dxa"/>
            <w:vAlign w:val="center"/>
          </w:tcPr>
          <w:p w14:paraId="158B7E89" w14:textId="77777777" w:rsidR="00712D62" w:rsidRPr="006A3EEB" w:rsidDel="00EB54F1" w:rsidRDefault="00712D62" w:rsidP="00712D62">
            <w:pPr>
              <w:keepNext/>
              <w:jc w:val="center"/>
              <w:rPr>
                <w:rFonts w:ascii="Calibri" w:hAnsi="Calibri"/>
                <w:sz w:val="18"/>
                <w:szCs w:val="18"/>
              </w:rPr>
            </w:pPr>
            <w:r w:rsidRPr="006A3EEB">
              <w:rPr>
                <w:rFonts w:ascii="Calibri" w:hAnsi="Calibri"/>
                <w:sz w:val="18"/>
                <w:szCs w:val="18"/>
              </w:rPr>
              <w:t>04</w:t>
            </w:r>
          </w:p>
        </w:tc>
        <w:tc>
          <w:tcPr>
            <w:tcW w:w="1094" w:type="dxa"/>
          </w:tcPr>
          <w:p w14:paraId="2680722A" w14:textId="19AAF818" w:rsidR="00712D62" w:rsidRPr="006A3EEB" w:rsidRDefault="00712D62" w:rsidP="00712D62">
            <w:pPr>
              <w:keepNext/>
              <w:jc w:val="center"/>
              <w:rPr>
                <w:rFonts w:ascii="Calibri" w:hAnsi="Calibri"/>
                <w:sz w:val="18"/>
                <w:szCs w:val="18"/>
              </w:rPr>
            </w:pPr>
            <w:r>
              <w:rPr>
                <w:rFonts w:ascii="Calibri" w:hAnsi="Calibri"/>
                <w:sz w:val="18"/>
                <w:szCs w:val="18"/>
              </w:rPr>
              <w:t>05</w:t>
            </w:r>
          </w:p>
        </w:tc>
        <w:tc>
          <w:tcPr>
            <w:tcW w:w="1094" w:type="dxa"/>
            <w:vAlign w:val="center"/>
          </w:tcPr>
          <w:p w14:paraId="2382121B" w14:textId="2A6027C1" w:rsidR="00712D62" w:rsidRPr="006A3EEB" w:rsidRDefault="00712D62" w:rsidP="00712D62">
            <w:pPr>
              <w:keepNext/>
              <w:jc w:val="center"/>
              <w:rPr>
                <w:rFonts w:ascii="Calibri" w:hAnsi="Calibri"/>
                <w:sz w:val="18"/>
                <w:szCs w:val="18"/>
              </w:rPr>
            </w:pPr>
            <w:r>
              <w:rPr>
                <w:rFonts w:ascii="Calibri" w:hAnsi="Calibri"/>
                <w:sz w:val="18"/>
                <w:szCs w:val="18"/>
              </w:rPr>
              <w:t>06</w:t>
            </w:r>
          </w:p>
        </w:tc>
        <w:tc>
          <w:tcPr>
            <w:tcW w:w="1095" w:type="dxa"/>
            <w:vAlign w:val="center"/>
          </w:tcPr>
          <w:p w14:paraId="4FFD6276" w14:textId="45E1D53B"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2247" w:type="dxa"/>
            <w:vAlign w:val="center"/>
          </w:tcPr>
          <w:p w14:paraId="46B71BBD" w14:textId="03BE022B"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2248" w:type="dxa"/>
            <w:vAlign w:val="center"/>
          </w:tcPr>
          <w:p w14:paraId="79AFF773" w14:textId="2B65D4E8"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2248" w:type="dxa"/>
            <w:vAlign w:val="center"/>
          </w:tcPr>
          <w:p w14:paraId="6EB4F627" w14:textId="7CA5A557" w:rsidR="00712D62" w:rsidRPr="006A3EEB" w:rsidRDefault="00712D62" w:rsidP="00712D62">
            <w:pPr>
              <w:keepNext/>
              <w:jc w:val="center"/>
              <w:rPr>
                <w:rFonts w:ascii="Calibri" w:hAnsi="Calibri"/>
                <w:sz w:val="18"/>
                <w:szCs w:val="18"/>
              </w:rPr>
            </w:pPr>
            <w:r>
              <w:rPr>
                <w:rFonts w:ascii="Calibri" w:hAnsi="Calibri"/>
                <w:sz w:val="18"/>
                <w:szCs w:val="18"/>
              </w:rPr>
              <w:t>10</w:t>
            </w:r>
          </w:p>
        </w:tc>
        <w:tc>
          <w:tcPr>
            <w:tcW w:w="1082" w:type="dxa"/>
            <w:vAlign w:val="center"/>
          </w:tcPr>
          <w:p w14:paraId="2F542E48" w14:textId="79C4EB5F" w:rsidR="00712D62" w:rsidRPr="006A3EEB" w:rsidRDefault="00712D62" w:rsidP="00712D62">
            <w:pPr>
              <w:keepNext/>
              <w:jc w:val="center"/>
              <w:rPr>
                <w:rFonts w:ascii="Calibri" w:hAnsi="Calibri"/>
                <w:sz w:val="18"/>
                <w:szCs w:val="18"/>
              </w:rPr>
            </w:pPr>
            <w:r>
              <w:rPr>
                <w:rFonts w:ascii="Calibri" w:hAnsi="Calibri"/>
                <w:sz w:val="18"/>
                <w:szCs w:val="18"/>
              </w:rPr>
              <w:t>11</w:t>
            </w:r>
          </w:p>
        </w:tc>
      </w:tr>
      <w:tr w:rsidR="00712D62" w:rsidRPr="006A3EEB" w14:paraId="59F03554" w14:textId="77777777" w:rsidTr="00712D62">
        <w:trPr>
          <w:cantSplit/>
          <w:trHeight w:val="576"/>
        </w:trPr>
        <w:tc>
          <w:tcPr>
            <w:tcW w:w="1094" w:type="dxa"/>
            <w:tcMar>
              <w:left w:w="43" w:type="dxa"/>
              <w:right w:w="43" w:type="dxa"/>
            </w:tcMar>
            <w:vAlign w:val="bottom"/>
          </w:tcPr>
          <w:p w14:paraId="11469425"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ID/Name from CF1R</w:t>
            </w:r>
          </w:p>
        </w:tc>
        <w:tc>
          <w:tcPr>
            <w:tcW w:w="1094" w:type="dxa"/>
            <w:tcMar>
              <w:left w:w="43" w:type="dxa"/>
              <w:right w:w="43" w:type="dxa"/>
            </w:tcMar>
            <w:vAlign w:val="bottom"/>
          </w:tcPr>
          <w:p w14:paraId="5BAE17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094" w:type="dxa"/>
            <w:tcMar>
              <w:left w:w="43" w:type="dxa"/>
              <w:right w:w="43" w:type="dxa"/>
            </w:tcMar>
            <w:vAlign w:val="bottom"/>
          </w:tcPr>
          <w:p w14:paraId="40C65F9C"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094" w:type="dxa"/>
            <w:tcMar>
              <w:left w:w="43" w:type="dxa"/>
              <w:right w:w="43" w:type="dxa"/>
            </w:tcMar>
            <w:vAlign w:val="bottom"/>
          </w:tcPr>
          <w:p w14:paraId="154EAC6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094" w:type="dxa"/>
            <w:vAlign w:val="bottom"/>
          </w:tcPr>
          <w:p w14:paraId="64D72BA4" w14:textId="4EFC767A" w:rsidR="00712D62" w:rsidRPr="006A3EEB" w:rsidRDefault="00712D62" w:rsidP="00712D62">
            <w:pPr>
              <w:keepNext/>
              <w:jc w:val="center"/>
              <w:rPr>
                <w:rFonts w:ascii="Calibri" w:hAnsi="Calibri"/>
                <w:sz w:val="18"/>
                <w:szCs w:val="18"/>
              </w:rPr>
            </w:pPr>
            <w:r w:rsidRPr="00421D12">
              <w:rPr>
                <w:rFonts w:ascii="Calibri" w:hAnsi="Calibri"/>
                <w:sz w:val="18"/>
                <w:szCs w:val="18"/>
              </w:rPr>
              <w:t>Indoor Unit Duct Status</w:t>
            </w:r>
          </w:p>
        </w:tc>
        <w:tc>
          <w:tcPr>
            <w:tcW w:w="1094" w:type="dxa"/>
            <w:tcMar>
              <w:left w:w="43" w:type="dxa"/>
              <w:right w:w="43" w:type="dxa"/>
            </w:tcMar>
            <w:vAlign w:val="bottom"/>
          </w:tcPr>
          <w:p w14:paraId="0639B9C0" w14:textId="28A88A8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6F97C0A8"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Type</w:t>
            </w:r>
          </w:p>
        </w:tc>
        <w:tc>
          <w:tcPr>
            <w:tcW w:w="1095" w:type="dxa"/>
            <w:tcMar>
              <w:left w:w="43" w:type="dxa"/>
              <w:right w:w="43" w:type="dxa"/>
            </w:tcMar>
            <w:vAlign w:val="bottom"/>
          </w:tcPr>
          <w:p w14:paraId="2BC6D8E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2626544E" w14:textId="77777777" w:rsidR="00712D62" w:rsidRDefault="00712D62" w:rsidP="00712D62">
            <w:pPr>
              <w:keepNext/>
              <w:jc w:val="center"/>
              <w:rPr>
                <w:rFonts w:ascii="Calibri" w:hAnsi="Calibri"/>
                <w:sz w:val="18"/>
                <w:szCs w:val="18"/>
              </w:rPr>
            </w:pPr>
            <w:r w:rsidRPr="006A3EEB">
              <w:rPr>
                <w:rFonts w:ascii="Calibri" w:hAnsi="Calibri"/>
                <w:sz w:val="18"/>
                <w:szCs w:val="18"/>
              </w:rPr>
              <w:t>Value</w:t>
            </w:r>
          </w:p>
          <w:p w14:paraId="067CEB85" w14:textId="6FCC4848" w:rsidR="00712D62" w:rsidRPr="006A3EEB" w:rsidRDefault="00712D62" w:rsidP="00712D62">
            <w:pPr>
              <w:keepNext/>
              <w:jc w:val="center"/>
              <w:rPr>
                <w:rFonts w:ascii="Calibri" w:hAnsi="Calibri"/>
                <w:sz w:val="18"/>
                <w:szCs w:val="18"/>
              </w:rPr>
            </w:pPr>
            <w:r>
              <w:rPr>
                <w:rFonts w:ascii="Calibri" w:hAnsi="Calibri"/>
                <w:sz w:val="18"/>
                <w:szCs w:val="18"/>
              </w:rPr>
              <w:t>(%)</w:t>
            </w:r>
          </w:p>
        </w:tc>
        <w:tc>
          <w:tcPr>
            <w:tcW w:w="2247" w:type="dxa"/>
            <w:tcMar>
              <w:left w:w="43" w:type="dxa"/>
              <w:right w:w="43" w:type="dxa"/>
            </w:tcMar>
            <w:vAlign w:val="bottom"/>
          </w:tcPr>
          <w:p w14:paraId="0164049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Manufacturer</w:t>
            </w:r>
          </w:p>
        </w:tc>
        <w:tc>
          <w:tcPr>
            <w:tcW w:w="2248" w:type="dxa"/>
            <w:tcMar>
              <w:left w:w="43" w:type="dxa"/>
              <w:right w:w="43" w:type="dxa"/>
            </w:tcMar>
            <w:vAlign w:val="bottom"/>
          </w:tcPr>
          <w:p w14:paraId="7511D6D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Model Number</w:t>
            </w:r>
          </w:p>
        </w:tc>
        <w:tc>
          <w:tcPr>
            <w:tcW w:w="2248" w:type="dxa"/>
            <w:tcMar>
              <w:left w:w="43" w:type="dxa"/>
              <w:right w:w="43" w:type="dxa"/>
            </w:tcMar>
            <w:vAlign w:val="bottom"/>
          </w:tcPr>
          <w:p w14:paraId="486B23AF"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Serial Number</w:t>
            </w:r>
          </w:p>
        </w:tc>
        <w:tc>
          <w:tcPr>
            <w:tcW w:w="1082" w:type="dxa"/>
            <w:tcMar>
              <w:left w:w="43" w:type="dxa"/>
              <w:right w:w="43" w:type="dxa"/>
            </w:tcMar>
            <w:vAlign w:val="bottom"/>
          </w:tcPr>
          <w:p w14:paraId="5144DD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Rated Heating Capacity, Output (Btu/h)</w:t>
            </w:r>
          </w:p>
        </w:tc>
      </w:tr>
      <w:tr w:rsidR="00712D62" w:rsidRPr="006A3EEB" w14:paraId="5E167841" w14:textId="77777777" w:rsidTr="00712D62">
        <w:trPr>
          <w:cantSplit/>
          <w:trHeight w:val="432"/>
        </w:trPr>
        <w:tc>
          <w:tcPr>
            <w:tcW w:w="1094" w:type="dxa"/>
          </w:tcPr>
          <w:p w14:paraId="174E8784" w14:textId="77777777" w:rsidR="00712D62" w:rsidRPr="006A3EEB" w:rsidRDefault="00712D62" w:rsidP="00712D62">
            <w:pPr>
              <w:keepNext/>
              <w:rPr>
                <w:rFonts w:ascii="Calibri" w:hAnsi="Calibri"/>
                <w:sz w:val="18"/>
                <w:szCs w:val="18"/>
              </w:rPr>
            </w:pPr>
          </w:p>
        </w:tc>
        <w:tc>
          <w:tcPr>
            <w:tcW w:w="1094" w:type="dxa"/>
          </w:tcPr>
          <w:p w14:paraId="3AB19304" w14:textId="77777777" w:rsidR="00712D62" w:rsidRPr="006A3EEB" w:rsidRDefault="00712D62" w:rsidP="00712D62">
            <w:pPr>
              <w:keepNext/>
              <w:rPr>
                <w:rFonts w:ascii="Calibri" w:hAnsi="Calibri"/>
                <w:sz w:val="18"/>
                <w:szCs w:val="18"/>
              </w:rPr>
            </w:pPr>
          </w:p>
        </w:tc>
        <w:tc>
          <w:tcPr>
            <w:tcW w:w="1094" w:type="dxa"/>
          </w:tcPr>
          <w:p w14:paraId="4961E5E8" w14:textId="77777777" w:rsidR="00712D62" w:rsidRPr="006A3EEB" w:rsidRDefault="00712D62" w:rsidP="00712D62">
            <w:pPr>
              <w:keepNext/>
              <w:rPr>
                <w:rFonts w:ascii="Calibri" w:hAnsi="Calibri"/>
                <w:sz w:val="18"/>
                <w:szCs w:val="18"/>
              </w:rPr>
            </w:pPr>
          </w:p>
        </w:tc>
        <w:tc>
          <w:tcPr>
            <w:tcW w:w="1094" w:type="dxa"/>
          </w:tcPr>
          <w:p w14:paraId="4BBDCCDF" w14:textId="77777777" w:rsidR="00712D62" w:rsidRPr="006A3EEB" w:rsidRDefault="00712D62" w:rsidP="00712D62">
            <w:pPr>
              <w:keepNext/>
              <w:rPr>
                <w:rFonts w:ascii="Calibri" w:hAnsi="Calibri"/>
                <w:sz w:val="18"/>
                <w:szCs w:val="18"/>
              </w:rPr>
            </w:pPr>
          </w:p>
        </w:tc>
        <w:tc>
          <w:tcPr>
            <w:tcW w:w="1094" w:type="dxa"/>
          </w:tcPr>
          <w:p w14:paraId="25AF72B9" w14:textId="77777777" w:rsidR="00712D62" w:rsidRPr="006A3EEB" w:rsidRDefault="00712D62" w:rsidP="00712D62">
            <w:pPr>
              <w:keepNext/>
              <w:rPr>
                <w:rFonts w:ascii="Calibri" w:hAnsi="Calibri"/>
                <w:sz w:val="18"/>
                <w:szCs w:val="18"/>
              </w:rPr>
            </w:pPr>
          </w:p>
        </w:tc>
        <w:tc>
          <w:tcPr>
            <w:tcW w:w="1094" w:type="dxa"/>
          </w:tcPr>
          <w:p w14:paraId="4B696DD0" w14:textId="2DB2212C" w:rsidR="00712D62" w:rsidRPr="006A3EEB" w:rsidRDefault="00712D62" w:rsidP="00712D62">
            <w:pPr>
              <w:keepNext/>
              <w:rPr>
                <w:rFonts w:ascii="Calibri" w:hAnsi="Calibri"/>
                <w:sz w:val="18"/>
                <w:szCs w:val="18"/>
              </w:rPr>
            </w:pPr>
          </w:p>
        </w:tc>
        <w:tc>
          <w:tcPr>
            <w:tcW w:w="1095" w:type="dxa"/>
          </w:tcPr>
          <w:p w14:paraId="26A6A67F" w14:textId="77777777" w:rsidR="00712D62" w:rsidRPr="006A3EEB" w:rsidRDefault="00712D62" w:rsidP="00712D62">
            <w:pPr>
              <w:keepNext/>
              <w:rPr>
                <w:rFonts w:ascii="Calibri" w:hAnsi="Calibri"/>
                <w:sz w:val="18"/>
                <w:szCs w:val="18"/>
              </w:rPr>
            </w:pPr>
          </w:p>
        </w:tc>
        <w:tc>
          <w:tcPr>
            <w:tcW w:w="2247" w:type="dxa"/>
          </w:tcPr>
          <w:p w14:paraId="624E191F" w14:textId="77777777" w:rsidR="00712D62" w:rsidRPr="006A3EEB" w:rsidRDefault="00712D62" w:rsidP="00712D62">
            <w:pPr>
              <w:keepNext/>
              <w:rPr>
                <w:rFonts w:ascii="Calibri" w:hAnsi="Calibri"/>
                <w:sz w:val="18"/>
                <w:szCs w:val="18"/>
              </w:rPr>
            </w:pPr>
          </w:p>
        </w:tc>
        <w:tc>
          <w:tcPr>
            <w:tcW w:w="2248" w:type="dxa"/>
          </w:tcPr>
          <w:p w14:paraId="6926A2EF" w14:textId="77777777" w:rsidR="00712D62" w:rsidRPr="006A3EEB" w:rsidRDefault="00712D62" w:rsidP="00712D62">
            <w:pPr>
              <w:keepNext/>
              <w:rPr>
                <w:rFonts w:ascii="Calibri" w:hAnsi="Calibri"/>
                <w:sz w:val="18"/>
                <w:szCs w:val="18"/>
              </w:rPr>
            </w:pPr>
          </w:p>
        </w:tc>
        <w:tc>
          <w:tcPr>
            <w:tcW w:w="2248" w:type="dxa"/>
          </w:tcPr>
          <w:p w14:paraId="0A45A184" w14:textId="77777777" w:rsidR="00712D62" w:rsidRPr="006A3EEB" w:rsidRDefault="00712D62" w:rsidP="00712D62">
            <w:pPr>
              <w:keepNext/>
              <w:rPr>
                <w:rFonts w:ascii="Calibri" w:hAnsi="Calibri"/>
                <w:sz w:val="18"/>
                <w:szCs w:val="18"/>
              </w:rPr>
            </w:pPr>
          </w:p>
        </w:tc>
        <w:tc>
          <w:tcPr>
            <w:tcW w:w="1082" w:type="dxa"/>
          </w:tcPr>
          <w:p w14:paraId="2C51EDA4" w14:textId="77777777" w:rsidR="00712D62" w:rsidRPr="006A3EEB" w:rsidRDefault="00712D62" w:rsidP="00712D62">
            <w:pPr>
              <w:keepNext/>
              <w:rPr>
                <w:rFonts w:ascii="Calibri" w:hAnsi="Calibri"/>
                <w:sz w:val="18"/>
                <w:szCs w:val="18"/>
              </w:rPr>
            </w:pPr>
          </w:p>
        </w:tc>
      </w:tr>
      <w:tr w:rsidR="00712D62" w:rsidRPr="006A3EEB" w14:paraId="0227D965" w14:textId="77777777" w:rsidTr="00712D62">
        <w:trPr>
          <w:cantSplit/>
          <w:trHeight w:val="432"/>
        </w:trPr>
        <w:tc>
          <w:tcPr>
            <w:tcW w:w="1094" w:type="dxa"/>
          </w:tcPr>
          <w:p w14:paraId="2E536F2E" w14:textId="77777777" w:rsidR="00712D62" w:rsidRPr="006A3EEB" w:rsidRDefault="00712D62" w:rsidP="00712D62">
            <w:pPr>
              <w:keepNext/>
              <w:rPr>
                <w:rFonts w:ascii="Calibri" w:hAnsi="Calibri"/>
                <w:sz w:val="18"/>
                <w:szCs w:val="18"/>
              </w:rPr>
            </w:pPr>
          </w:p>
        </w:tc>
        <w:tc>
          <w:tcPr>
            <w:tcW w:w="1094" w:type="dxa"/>
          </w:tcPr>
          <w:p w14:paraId="51DD136C" w14:textId="77777777" w:rsidR="00712D62" w:rsidRPr="006A3EEB" w:rsidRDefault="00712D62" w:rsidP="00712D62">
            <w:pPr>
              <w:keepNext/>
              <w:rPr>
                <w:rFonts w:ascii="Calibri" w:hAnsi="Calibri"/>
                <w:sz w:val="18"/>
                <w:szCs w:val="18"/>
              </w:rPr>
            </w:pPr>
          </w:p>
        </w:tc>
        <w:tc>
          <w:tcPr>
            <w:tcW w:w="1094" w:type="dxa"/>
          </w:tcPr>
          <w:p w14:paraId="293EFCAA" w14:textId="77777777" w:rsidR="00712D62" w:rsidRPr="006A3EEB" w:rsidRDefault="00712D62" w:rsidP="00712D62">
            <w:pPr>
              <w:keepNext/>
              <w:rPr>
                <w:rFonts w:ascii="Calibri" w:hAnsi="Calibri"/>
                <w:sz w:val="18"/>
                <w:szCs w:val="18"/>
              </w:rPr>
            </w:pPr>
          </w:p>
        </w:tc>
        <w:tc>
          <w:tcPr>
            <w:tcW w:w="1094" w:type="dxa"/>
          </w:tcPr>
          <w:p w14:paraId="706FC4D8" w14:textId="77777777" w:rsidR="00712D62" w:rsidRPr="006A3EEB" w:rsidRDefault="00712D62" w:rsidP="00712D62">
            <w:pPr>
              <w:keepNext/>
              <w:rPr>
                <w:rFonts w:ascii="Calibri" w:hAnsi="Calibri"/>
                <w:sz w:val="18"/>
                <w:szCs w:val="18"/>
              </w:rPr>
            </w:pPr>
          </w:p>
        </w:tc>
        <w:tc>
          <w:tcPr>
            <w:tcW w:w="1094" w:type="dxa"/>
          </w:tcPr>
          <w:p w14:paraId="261ED9DC" w14:textId="77777777" w:rsidR="00712D62" w:rsidRPr="006A3EEB" w:rsidRDefault="00712D62" w:rsidP="00712D62">
            <w:pPr>
              <w:keepNext/>
              <w:rPr>
                <w:rFonts w:ascii="Calibri" w:hAnsi="Calibri"/>
                <w:sz w:val="18"/>
                <w:szCs w:val="18"/>
              </w:rPr>
            </w:pPr>
          </w:p>
        </w:tc>
        <w:tc>
          <w:tcPr>
            <w:tcW w:w="1094" w:type="dxa"/>
          </w:tcPr>
          <w:p w14:paraId="0ADF906D" w14:textId="56D0DF99" w:rsidR="00712D62" w:rsidRPr="006A3EEB" w:rsidRDefault="00712D62" w:rsidP="00712D62">
            <w:pPr>
              <w:keepNext/>
              <w:rPr>
                <w:rFonts w:ascii="Calibri" w:hAnsi="Calibri"/>
                <w:sz w:val="18"/>
                <w:szCs w:val="18"/>
              </w:rPr>
            </w:pPr>
          </w:p>
        </w:tc>
        <w:tc>
          <w:tcPr>
            <w:tcW w:w="1095" w:type="dxa"/>
          </w:tcPr>
          <w:p w14:paraId="3DB4661D" w14:textId="77777777" w:rsidR="00712D62" w:rsidRPr="006A3EEB" w:rsidRDefault="00712D62" w:rsidP="00712D62">
            <w:pPr>
              <w:keepNext/>
              <w:rPr>
                <w:rFonts w:ascii="Calibri" w:hAnsi="Calibri"/>
                <w:sz w:val="18"/>
                <w:szCs w:val="18"/>
              </w:rPr>
            </w:pPr>
          </w:p>
        </w:tc>
        <w:tc>
          <w:tcPr>
            <w:tcW w:w="2247" w:type="dxa"/>
          </w:tcPr>
          <w:p w14:paraId="4CBE2912" w14:textId="77777777" w:rsidR="00712D62" w:rsidRPr="006A3EEB" w:rsidRDefault="00712D62" w:rsidP="00712D62">
            <w:pPr>
              <w:keepNext/>
              <w:rPr>
                <w:rFonts w:ascii="Calibri" w:hAnsi="Calibri"/>
                <w:sz w:val="18"/>
                <w:szCs w:val="18"/>
              </w:rPr>
            </w:pPr>
          </w:p>
        </w:tc>
        <w:tc>
          <w:tcPr>
            <w:tcW w:w="2248" w:type="dxa"/>
          </w:tcPr>
          <w:p w14:paraId="363A7CC5" w14:textId="77777777" w:rsidR="00712D62" w:rsidRPr="006A3EEB" w:rsidRDefault="00712D62" w:rsidP="00712D62">
            <w:pPr>
              <w:keepNext/>
              <w:rPr>
                <w:rFonts w:ascii="Calibri" w:hAnsi="Calibri"/>
                <w:sz w:val="18"/>
                <w:szCs w:val="18"/>
              </w:rPr>
            </w:pPr>
          </w:p>
        </w:tc>
        <w:tc>
          <w:tcPr>
            <w:tcW w:w="2248" w:type="dxa"/>
          </w:tcPr>
          <w:p w14:paraId="7CD15440" w14:textId="77777777" w:rsidR="00712D62" w:rsidRPr="006A3EEB" w:rsidRDefault="00712D62" w:rsidP="00712D62">
            <w:pPr>
              <w:keepNext/>
              <w:rPr>
                <w:rFonts w:ascii="Calibri" w:hAnsi="Calibri"/>
                <w:sz w:val="18"/>
                <w:szCs w:val="18"/>
              </w:rPr>
            </w:pPr>
          </w:p>
        </w:tc>
        <w:tc>
          <w:tcPr>
            <w:tcW w:w="1082" w:type="dxa"/>
          </w:tcPr>
          <w:p w14:paraId="059A0E6B" w14:textId="77777777" w:rsidR="00712D62" w:rsidRPr="006A3EEB" w:rsidRDefault="00712D62" w:rsidP="00712D62">
            <w:pPr>
              <w:keepNext/>
              <w:rPr>
                <w:rFonts w:ascii="Calibri" w:hAnsi="Calibri"/>
                <w:sz w:val="18"/>
                <w:szCs w:val="18"/>
              </w:rPr>
            </w:pPr>
          </w:p>
        </w:tc>
      </w:tr>
      <w:tr w:rsidR="00712D62" w:rsidRPr="006A3EEB" w14:paraId="18A64B7B" w14:textId="77777777" w:rsidTr="00712D62">
        <w:trPr>
          <w:cantSplit/>
        </w:trPr>
        <w:tc>
          <w:tcPr>
            <w:tcW w:w="15484" w:type="dxa"/>
            <w:gridSpan w:val="11"/>
          </w:tcPr>
          <w:p w14:paraId="4DCBA5D9" w14:textId="08988845"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EAA6967" w14:textId="43C21D34" w:rsidR="006F07C7" w:rsidRDefault="006F07C7" w:rsidP="006F07C7">
      <w:pPr>
        <w:rPr>
          <w:rFonts w:ascii="Calibri" w:hAnsi="Calibri"/>
          <w:sz w:val="18"/>
          <w:szCs w:val="18"/>
        </w:rPr>
      </w:pPr>
    </w:p>
    <w:p w14:paraId="08E72DA9" w14:textId="77777777" w:rsidR="009E3057" w:rsidRPr="006A3EEB" w:rsidRDefault="009E305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2"/>
        <w:gridCol w:w="1247"/>
        <w:gridCol w:w="1246"/>
        <w:gridCol w:w="1254"/>
        <w:gridCol w:w="1657"/>
        <w:gridCol w:w="2305"/>
        <w:gridCol w:w="1980"/>
        <w:gridCol w:w="1153"/>
        <w:gridCol w:w="1153"/>
        <w:gridCol w:w="1153"/>
      </w:tblGrid>
      <w:tr w:rsidR="00712D62" w:rsidRPr="006A3EEB" w14:paraId="50F0AA36" w14:textId="634D9EB2" w:rsidTr="00712D62">
        <w:trPr>
          <w:cantSplit/>
        </w:trPr>
        <w:tc>
          <w:tcPr>
            <w:tcW w:w="14390" w:type="dxa"/>
            <w:gridSpan w:val="10"/>
          </w:tcPr>
          <w:p w14:paraId="33CDF99E" w14:textId="43E0FE35" w:rsidR="00712D62" w:rsidRPr="006A3EEB" w:rsidRDefault="00712D62" w:rsidP="00AD5069">
            <w:pPr>
              <w:keepNext/>
              <w:rPr>
                <w:rFonts w:ascii="Calibri" w:hAnsi="Calibri"/>
                <w:b/>
                <w:szCs w:val="18"/>
              </w:rPr>
            </w:pPr>
            <w:r w:rsidRPr="006A3EEB">
              <w:rPr>
                <w:rFonts w:ascii="Calibri" w:hAnsi="Calibri"/>
                <w:b/>
                <w:szCs w:val="18"/>
              </w:rPr>
              <w:t>F. Installed Cooling System Outdoor Condensing Unit or Package Unit Equipment Information (not heat pumps)</w:t>
            </w:r>
          </w:p>
        </w:tc>
      </w:tr>
      <w:tr w:rsidR="00712D62" w:rsidRPr="006A3EEB" w14:paraId="40EB1D48" w14:textId="7FEDEBE6" w:rsidTr="00712D62">
        <w:trPr>
          <w:cantSplit/>
          <w:trHeight w:val="224"/>
        </w:trPr>
        <w:tc>
          <w:tcPr>
            <w:tcW w:w="1242" w:type="dxa"/>
            <w:vAlign w:val="center"/>
          </w:tcPr>
          <w:p w14:paraId="3BBEC5D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247" w:type="dxa"/>
            <w:vAlign w:val="center"/>
          </w:tcPr>
          <w:p w14:paraId="20B7A17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246" w:type="dxa"/>
            <w:vAlign w:val="center"/>
          </w:tcPr>
          <w:p w14:paraId="3FBB2BF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254" w:type="dxa"/>
            <w:vAlign w:val="center"/>
          </w:tcPr>
          <w:p w14:paraId="0A91E69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657" w:type="dxa"/>
            <w:vAlign w:val="center"/>
          </w:tcPr>
          <w:p w14:paraId="1A4701A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2305" w:type="dxa"/>
            <w:vAlign w:val="center"/>
          </w:tcPr>
          <w:p w14:paraId="31160C6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06</w:t>
            </w:r>
          </w:p>
        </w:tc>
        <w:tc>
          <w:tcPr>
            <w:tcW w:w="1980" w:type="dxa"/>
            <w:vAlign w:val="center"/>
          </w:tcPr>
          <w:p w14:paraId="35E68484"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07</w:t>
            </w:r>
          </w:p>
        </w:tc>
        <w:tc>
          <w:tcPr>
            <w:tcW w:w="1153" w:type="dxa"/>
            <w:vAlign w:val="center"/>
          </w:tcPr>
          <w:p w14:paraId="67767F2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08</w:t>
            </w:r>
          </w:p>
        </w:tc>
        <w:tc>
          <w:tcPr>
            <w:tcW w:w="1153" w:type="dxa"/>
            <w:vAlign w:val="center"/>
          </w:tcPr>
          <w:p w14:paraId="47F9457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09</w:t>
            </w:r>
          </w:p>
        </w:tc>
        <w:tc>
          <w:tcPr>
            <w:tcW w:w="1153" w:type="dxa"/>
          </w:tcPr>
          <w:p w14:paraId="657FDE06" w14:textId="76203682" w:rsidR="00712D62" w:rsidRPr="006A3EEB"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3B91C7A" w14:textId="7575759A" w:rsidTr="00712D62">
        <w:trPr>
          <w:cantSplit/>
          <w:trHeight w:val="576"/>
        </w:trPr>
        <w:tc>
          <w:tcPr>
            <w:tcW w:w="1242" w:type="dxa"/>
            <w:vAlign w:val="bottom"/>
          </w:tcPr>
          <w:p w14:paraId="16CF2355"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ID/Name from CF1R</w:t>
            </w:r>
          </w:p>
        </w:tc>
        <w:tc>
          <w:tcPr>
            <w:tcW w:w="1247" w:type="dxa"/>
            <w:vAlign w:val="bottom"/>
          </w:tcPr>
          <w:p w14:paraId="238B34FE"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Description of Area Served</w:t>
            </w:r>
          </w:p>
        </w:tc>
        <w:tc>
          <w:tcPr>
            <w:tcW w:w="1246" w:type="dxa"/>
            <w:vAlign w:val="bottom"/>
          </w:tcPr>
          <w:p w14:paraId="2E7CC832"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0418EA6D"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SEER</w:t>
            </w:r>
          </w:p>
        </w:tc>
        <w:tc>
          <w:tcPr>
            <w:tcW w:w="1254" w:type="dxa"/>
            <w:vAlign w:val="bottom"/>
          </w:tcPr>
          <w:p w14:paraId="4AE61D48"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78FE2A25"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EER</w:t>
            </w:r>
          </w:p>
        </w:tc>
        <w:tc>
          <w:tcPr>
            <w:tcW w:w="1657" w:type="dxa"/>
            <w:vAlign w:val="bottom"/>
          </w:tcPr>
          <w:p w14:paraId="49A3C939"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Manufacturer</w:t>
            </w:r>
          </w:p>
        </w:tc>
        <w:tc>
          <w:tcPr>
            <w:tcW w:w="2305" w:type="dxa"/>
            <w:vAlign w:val="bottom"/>
          </w:tcPr>
          <w:p w14:paraId="2B6B6C3F"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Model Number</w:t>
            </w:r>
          </w:p>
        </w:tc>
        <w:tc>
          <w:tcPr>
            <w:tcW w:w="1980" w:type="dxa"/>
            <w:vAlign w:val="bottom"/>
          </w:tcPr>
          <w:p w14:paraId="53246CE0"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w:t>
            </w:r>
          </w:p>
          <w:p w14:paraId="3771ABDC"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Serial Number</w:t>
            </w:r>
          </w:p>
        </w:tc>
        <w:tc>
          <w:tcPr>
            <w:tcW w:w="1153" w:type="dxa"/>
            <w:vAlign w:val="bottom"/>
          </w:tcPr>
          <w:p w14:paraId="1EDAF2A3" w14:textId="2DC62353" w:rsidR="00712D62" w:rsidRPr="006A3EEB" w:rsidRDefault="00712D62" w:rsidP="00712D62">
            <w:pPr>
              <w:keepNext/>
              <w:jc w:val="center"/>
              <w:rPr>
                <w:rFonts w:ascii="Calibri" w:hAnsi="Calibri"/>
                <w:sz w:val="18"/>
                <w:szCs w:val="16"/>
              </w:rPr>
            </w:pPr>
            <w:r w:rsidRPr="006A3EEB">
              <w:rPr>
                <w:rFonts w:ascii="Calibri" w:hAnsi="Calibri"/>
                <w:sz w:val="18"/>
                <w:szCs w:val="16"/>
              </w:rPr>
              <w:t>System Cooling Capacity at Design Conditions (Btu/h)</w:t>
            </w:r>
          </w:p>
        </w:tc>
        <w:tc>
          <w:tcPr>
            <w:tcW w:w="1153" w:type="dxa"/>
            <w:vAlign w:val="bottom"/>
          </w:tcPr>
          <w:p w14:paraId="509B1747" w14:textId="087D2179" w:rsidR="00712D62" w:rsidRPr="006A3EEB" w:rsidRDefault="00712D62" w:rsidP="00712D62">
            <w:pPr>
              <w:keepNext/>
              <w:jc w:val="center"/>
              <w:rPr>
                <w:rFonts w:ascii="Calibri" w:hAnsi="Calibri"/>
                <w:sz w:val="18"/>
                <w:szCs w:val="16"/>
              </w:rPr>
            </w:pPr>
            <w:r w:rsidRPr="006A3EEB">
              <w:rPr>
                <w:rFonts w:ascii="Calibri" w:hAnsi="Calibri"/>
                <w:sz w:val="18"/>
                <w:szCs w:val="16"/>
              </w:rPr>
              <w:t>Condenser Nominal Cooling Capacity</w:t>
            </w:r>
          </w:p>
          <w:p w14:paraId="68D8E43E"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(ton)</w:t>
            </w:r>
          </w:p>
        </w:tc>
        <w:tc>
          <w:tcPr>
            <w:tcW w:w="1153" w:type="dxa"/>
            <w:vAlign w:val="bottom"/>
          </w:tcPr>
          <w:p w14:paraId="4CD7FED4" w14:textId="58C4A8AE" w:rsidR="00712D62" w:rsidRDefault="00712D62" w:rsidP="00712D62">
            <w:pPr>
              <w:keepNext/>
              <w:jc w:val="center"/>
              <w:rPr>
                <w:rFonts w:ascii="Calibri" w:hAnsi="Calibri"/>
                <w:sz w:val="18"/>
                <w:szCs w:val="16"/>
              </w:rPr>
            </w:pPr>
            <w:r w:rsidRPr="006E5B91">
              <w:rPr>
                <w:rFonts w:ascii="Calibri" w:hAnsi="Calibri"/>
                <w:sz w:val="18"/>
                <w:szCs w:val="16"/>
              </w:rPr>
              <w:t>Condenser</w:t>
            </w:r>
          </w:p>
          <w:p w14:paraId="1557F08C" w14:textId="77777777" w:rsidR="00712D62" w:rsidRPr="006E5B91" w:rsidRDefault="00712D62" w:rsidP="00712D62">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362D8497" w14:textId="69B3E30E" w:rsidR="00712D62" w:rsidRPr="006A3EEB" w:rsidRDefault="00712D62" w:rsidP="00712D62">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712D62" w:rsidRPr="006A3EEB" w14:paraId="6A363DA3" w14:textId="0B446136" w:rsidTr="00712D62">
        <w:trPr>
          <w:cantSplit/>
          <w:trHeight w:val="432"/>
        </w:trPr>
        <w:tc>
          <w:tcPr>
            <w:tcW w:w="1242" w:type="dxa"/>
          </w:tcPr>
          <w:p w14:paraId="3129862A" w14:textId="77777777" w:rsidR="00712D62" w:rsidRPr="006A3EEB" w:rsidRDefault="00712D62" w:rsidP="00712D62">
            <w:pPr>
              <w:keepNext/>
              <w:rPr>
                <w:rFonts w:ascii="Calibri" w:hAnsi="Calibri"/>
                <w:sz w:val="18"/>
                <w:szCs w:val="18"/>
              </w:rPr>
            </w:pPr>
          </w:p>
        </w:tc>
        <w:tc>
          <w:tcPr>
            <w:tcW w:w="1247" w:type="dxa"/>
          </w:tcPr>
          <w:p w14:paraId="210CC4F0" w14:textId="77777777" w:rsidR="00712D62" w:rsidRPr="006A3EEB" w:rsidRDefault="00712D62" w:rsidP="00712D62">
            <w:pPr>
              <w:keepNext/>
              <w:rPr>
                <w:rFonts w:ascii="Calibri" w:hAnsi="Calibri"/>
                <w:sz w:val="18"/>
                <w:szCs w:val="18"/>
              </w:rPr>
            </w:pPr>
          </w:p>
        </w:tc>
        <w:tc>
          <w:tcPr>
            <w:tcW w:w="1246" w:type="dxa"/>
          </w:tcPr>
          <w:p w14:paraId="01EBF033" w14:textId="77777777" w:rsidR="00712D62" w:rsidRPr="006A3EEB" w:rsidRDefault="00712D62" w:rsidP="00712D62">
            <w:pPr>
              <w:keepNext/>
              <w:rPr>
                <w:rFonts w:ascii="Calibri" w:hAnsi="Calibri"/>
                <w:sz w:val="18"/>
                <w:szCs w:val="18"/>
              </w:rPr>
            </w:pPr>
          </w:p>
        </w:tc>
        <w:tc>
          <w:tcPr>
            <w:tcW w:w="1254" w:type="dxa"/>
          </w:tcPr>
          <w:p w14:paraId="536A932B" w14:textId="77777777" w:rsidR="00712D62" w:rsidRPr="006A3EEB" w:rsidRDefault="00712D62" w:rsidP="00712D62">
            <w:pPr>
              <w:keepNext/>
              <w:rPr>
                <w:rFonts w:ascii="Calibri" w:hAnsi="Calibri"/>
                <w:sz w:val="18"/>
                <w:szCs w:val="18"/>
              </w:rPr>
            </w:pPr>
          </w:p>
        </w:tc>
        <w:tc>
          <w:tcPr>
            <w:tcW w:w="1657" w:type="dxa"/>
          </w:tcPr>
          <w:p w14:paraId="3A9CACC5" w14:textId="77777777" w:rsidR="00712D62" w:rsidRPr="006A3EEB" w:rsidRDefault="00712D62" w:rsidP="00712D62">
            <w:pPr>
              <w:keepNext/>
              <w:rPr>
                <w:rFonts w:ascii="Calibri" w:hAnsi="Calibri"/>
                <w:sz w:val="18"/>
                <w:szCs w:val="18"/>
              </w:rPr>
            </w:pPr>
          </w:p>
        </w:tc>
        <w:tc>
          <w:tcPr>
            <w:tcW w:w="2305" w:type="dxa"/>
          </w:tcPr>
          <w:p w14:paraId="279CCB5F" w14:textId="77777777" w:rsidR="00712D62" w:rsidRPr="006A3EEB" w:rsidRDefault="00712D62" w:rsidP="00712D62">
            <w:pPr>
              <w:keepNext/>
              <w:rPr>
                <w:rFonts w:ascii="Calibri" w:hAnsi="Calibri"/>
                <w:sz w:val="18"/>
                <w:szCs w:val="18"/>
              </w:rPr>
            </w:pPr>
          </w:p>
        </w:tc>
        <w:tc>
          <w:tcPr>
            <w:tcW w:w="1980" w:type="dxa"/>
          </w:tcPr>
          <w:p w14:paraId="4532D221" w14:textId="77777777" w:rsidR="00712D62" w:rsidRPr="006A3EEB" w:rsidRDefault="00712D62" w:rsidP="00712D62">
            <w:pPr>
              <w:keepNext/>
              <w:rPr>
                <w:rFonts w:ascii="Calibri" w:hAnsi="Calibri"/>
                <w:sz w:val="18"/>
                <w:szCs w:val="18"/>
              </w:rPr>
            </w:pPr>
          </w:p>
        </w:tc>
        <w:tc>
          <w:tcPr>
            <w:tcW w:w="1153" w:type="dxa"/>
          </w:tcPr>
          <w:p w14:paraId="49B414EE" w14:textId="77777777" w:rsidR="00712D62" w:rsidRPr="006A3EEB" w:rsidRDefault="00712D62" w:rsidP="00712D62">
            <w:pPr>
              <w:keepNext/>
              <w:rPr>
                <w:rFonts w:ascii="Calibri" w:hAnsi="Calibri"/>
                <w:sz w:val="18"/>
                <w:szCs w:val="18"/>
              </w:rPr>
            </w:pPr>
          </w:p>
        </w:tc>
        <w:tc>
          <w:tcPr>
            <w:tcW w:w="1153" w:type="dxa"/>
          </w:tcPr>
          <w:p w14:paraId="1C93B93E" w14:textId="77777777" w:rsidR="00712D62" w:rsidRPr="006A3EEB" w:rsidRDefault="00712D62" w:rsidP="00712D62">
            <w:pPr>
              <w:keepNext/>
              <w:rPr>
                <w:rFonts w:ascii="Calibri" w:hAnsi="Calibri"/>
                <w:sz w:val="18"/>
                <w:szCs w:val="18"/>
              </w:rPr>
            </w:pPr>
          </w:p>
        </w:tc>
        <w:tc>
          <w:tcPr>
            <w:tcW w:w="1153" w:type="dxa"/>
          </w:tcPr>
          <w:p w14:paraId="59520B9D" w14:textId="77777777" w:rsidR="00712D62" w:rsidRPr="006A3EEB" w:rsidRDefault="00712D62" w:rsidP="00712D62">
            <w:pPr>
              <w:keepNext/>
              <w:rPr>
                <w:rFonts w:ascii="Calibri" w:hAnsi="Calibri"/>
                <w:sz w:val="18"/>
                <w:szCs w:val="18"/>
              </w:rPr>
            </w:pPr>
          </w:p>
        </w:tc>
      </w:tr>
      <w:tr w:rsidR="00712D62" w:rsidRPr="006A3EEB" w14:paraId="544BCC4F" w14:textId="3B946C50" w:rsidTr="00712D62">
        <w:trPr>
          <w:cantSplit/>
          <w:trHeight w:val="432"/>
        </w:trPr>
        <w:tc>
          <w:tcPr>
            <w:tcW w:w="1242" w:type="dxa"/>
          </w:tcPr>
          <w:p w14:paraId="72EEFC36" w14:textId="77777777" w:rsidR="00712D62" w:rsidRPr="006A3EEB" w:rsidRDefault="00712D62" w:rsidP="00712D62">
            <w:pPr>
              <w:keepNext/>
              <w:rPr>
                <w:rFonts w:ascii="Calibri" w:hAnsi="Calibri"/>
                <w:sz w:val="18"/>
                <w:szCs w:val="18"/>
              </w:rPr>
            </w:pPr>
          </w:p>
        </w:tc>
        <w:tc>
          <w:tcPr>
            <w:tcW w:w="1247" w:type="dxa"/>
          </w:tcPr>
          <w:p w14:paraId="554EA4F1" w14:textId="77777777" w:rsidR="00712D62" w:rsidRPr="006A3EEB" w:rsidRDefault="00712D62" w:rsidP="00712D62">
            <w:pPr>
              <w:keepNext/>
              <w:rPr>
                <w:rFonts w:ascii="Calibri" w:hAnsi="Calibri"/>
                <w:sz w:val="18"/>
                <w:szCs w:val="18"/>
              </w:rPr>
            </w:pPr>
          </w:p>
        </w:tc>
        <w:tc>
          <w:tcPr>
            <w:tcW w:w="1246" w:type="dxa"/>
          </w:tcPr>
          <w:p w14:paraId="451A9F2C" w14:textId="77777777" w:rsidR="00712D62" w:rsidRPr="006A3EEB" w:rsidRDefault="00712D62" w:rsidP="00712D62">
            <w:pPr>
              <w:keepNext/>
              <w:rPr>
                <w:rFonts w:ascii="Calibri" w:hAnsi="Calibri"/>
                <w:sz w:val="18"/>
                <w:szCs w:val="18"/>
              </w:rPr>
            </w:pPr>
          </w:p>
        </w:tc>
        <w:tc>
          <w:tcPr>
            <w:tcW w:w="1254" w:type="dxa"/>
          </w:tcPr>
          <w:p w14:paraId="29592ADC" w14:textId="77777777" w:rsidR="00712D62" w:rsidRPr="006A3EEB" w:rsidRDefault="00712D62" w:rsidP="00712D62">
            <w:pPr>
              <w:keepNext/>
              <w:rPr>
                <w:rFonts w:ascii="Calibri" w:hAnsi="Calibri"/>
                <w:sz w:val="18"/>
                <w:szCs w:val="18"/>
              </w:rPr>
            </w:pPr>
          </w:p>
        </w:tc>
        <w:tc>
          <w:tcPr>
            <w:tcW w:w="1657" w:type="dxa"/>
          </w:tcPr>
          <w:p w14:paraId="5CCE0586" w14:textId="77777777" w:rsidR="00712D62" w:rsidRPr="006A3EEB" w:rsidRDefault="00712D62" w:rsidP="00712D62">
            <w:pPr>
              <w:keepNext/>
              <w:rPr>
                <w:rFonts w:ascii="Calibri" w:hAnsi="Calibri"/>
                <w:sz w:val="18"/>
                <w:szCs w:val="18"/>
              </w:rPr>
            </w:pPr>
          </w:p>
        </w:tc>
        <w:tc>
          <w:tcPr>
            <w:tcW w:w="2305" w:type="dxa"/>
          </w:tcPr>
          <w:p w14:paraId="66B6CA15" w14:textId="77777777" w:rsidR="00712D62" w:rsidRPr="006A3EEB" w:rsidRDefault="00712D62" w:rsidP="00712D62">
            <w:pPr>
              <w:keepNext/>
              <w:rPr>
                <w:rFonts w:ascii="Calibri" w:hAnsi="Calibri"/>
                <w:sz w:val="18"/>
                <w:szCs w:val="18"/>
              </w:rPr>
            </w:pPr>
          </w:p>
        </w:tc>
        <w:tc>
          <w:tcPr>
            <w:tcW w:w="1980" w:type="dxa"/>
          </w:tcPr>
          <w:p w14:paraId="0D7370C2" w14:textId="77777777" w:rsidR="00712D62" w:rsidRPr="006A3EEB" w:rsidRDefault="00712D62" w:rsidP="00712D62">
            <w:pPr>
              <w:keepNext/>
              <w:rPr>
                <w:rFonts w:ascii="Calibri" w:hAnsi="Calibri"/>
                <w:sz w:val="18"/>
                <w:szCs w:val="18"/>
              </w:rPr>
            </w:pPr>
          </w:p>
        </w:tc>
        <w:tc>
          <w:tcPr>
            <w:tcW w:w="1153" w:type="dxa"/>
          </w:tcPr>
          <w:p w14:paraId="20B96FE3" w14:textId="77777777" w:rsidR="00712D62" w:rsidRPr="006A3EEB" w:rsidRDefault="00712D62" w:rsidP="00712D62">
            <w:pPr>
              <w:keepNext/>
              <w:rPr>
                <w:rFonts w:ascii="Calibri" w:hAnsi="Calibri"/>
                <w:sz w:val="18"/>
                <w:szCs w:val="18"/>
              </w:rPr>
            </w:pPr>
          </w:p>
        </w:tc>
        <w:tc>
          <w:tcPr>
            <w:tcW w:w="1153" w:type="dxa"/>
          </w:tcPr>
          <w:p w14:paraId="05060DCB" w14:textId="77777777" w:rsidR="00712D62" w:rsidRPr="006A3EEB" w:rsidRDefault="00712D62" w:rsidP="00712D62">
            <w:pPr>
              <w:keepNext/>
              <w:rPr>
                <w:rFonts w:ascii="Calibri" w:hAnsi="Calibri"/>
                <w:sz w:val="18"/>
                <w:szCs w:val="18"/>
              </w:rPr>
            </w:pPr>
          </w:p>
        </w:tc>
        <w:tc>
          <w:tcPr>
            <w:tcW w:w="1153" w:type="dxa"/>
          </w:tcPr>
          <w:p w14:paraId="480C1094" w14:textId="77777777" w:rsidR="00712D62" w:rsidRPr="006A3EEB" w:rsidRDefault="00712D62" w:rsidP="00712D62">
            <w:pPr>
              <w:keepNext/>
              <w:rPr>
                <w:rFonts w:ascii="Calibri" w:hAnsi="Calibri"/>
                <w:sz w:val="18"/>
                <w:szCs w:val="18"/>
              </w:rPr>
            </w:pPr>
          </w:p>
        </w:tc>
      </w:tr>
      <w:tr w:rsidR="00712D62" w:rsidRPr="006A3EEB" w14:paraId="75CEA202" w14:textId="11E4DD9A" w:rsidTr="00712D62">
        <w:trPr>
          <w:cantSplit/>
        </w:trPr>
        <w:tc>
          <w:tcPr>
            <w:tcW w:w="14390" w:type="dxa"/>
            <w:gridSpan w:val="10"/>
          </w:tcPr>
          <w:p w14:paraId="14161CA3" w14:textId="4A10515E"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47B3A59E" w14:textId="3D86E26D" w:rsidR="00712D62" w:rsidRDefault="00712D62"/>
    <w:p w14:paraId="58A0F2FD" w14:textId="77777777" w:rsidR="00712D62" w:rsidRDefault="00712D6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1"/>
        <w:gridCol w:w="1203"/>
        <w:gridCol w:w="1205"/>
        <w:gridCol w:w="1205"/>
        <w:gridCol w:w="1205"/>
        <w:gridCol w:w="1205"/>
        <w:gridCol w:w="2029"/>
        <w:gridCol w:w="2030"/>
        <w:gridCol w:w="2035"/>
        <w:gridCol w:w="1072"/>
      </w:tblGrid>
      <w:tr w:rsidR="00712D62" w:rsidRPr="006A3EEB" w14:paraId="4B82278D" w14:textId="2F555BD4" w:rsidTr="00712D62">
        <w:trPr>
          <w:cantSplit/>
          <w:trHeight w:val="504"/>
        </w:trPr>
        <w:tc>
          <w:tcPr>
            <w:tcW w:w="13236" w:type="dxa"/>
            <w:gridSpan w:val="10"/>
            <w:tcBorders>
              <w:bottom w:val="nil"/>
            </w:tcBorders>
          </w:tcPr>
          <w:p w14:paraId="132A2CA0" w14:textId="77777777" w:rsidR="00712D62" w:rsidRPr="006A3EEB" w:rsidRDefault="00712D62" w:rsidP="00712D62">
            <w:pPr>
              <w:keepNext/>
              <w:rPr>
                <w:rFonts w:ascii="Calibri" w:hAnsi="Calibri"/>
                <w:b/>
                <w:szCs w:val="18"/>
              </w:rPr>
            </w:pPr>
            <w:r w:rsidRPr="006A3EEB">
              <w:rPr>
                <w:rFonts w:ascii="Calibri" w:hAnsi="Calibri"/>
                <w:b/>
                <w:szCs w:val="18"/>
              </w:rPr>
              <w:lastRenderedPageBreak/>
              <w:t>G. Installed Split System Indoor Unit (Coil or Fan Coil) Equipment Information - applicable to DX or hydronic, heating or cooling, coils and fan coil units.</w:t>
            </w:r>
          </w:p>
          <w:p w14:paraId="6F27234D" w14:textId="19317620" w:rsidR="00712D62" w:rsidRPr="000A0D4F" w:rsidRDefault="00712D62" w:rsidP="00712D62">
            <w:pPr>
              <w:keepNext/>
              <w:rPr>
                <w:rFonts w:ascii="Calibri" w:hAnsi="Calibri"/>
                <w:sz w:val="18"/>
                <w:szCs w:val="18"/>
              </w:rPr>
            </w:pPr>
            <w:r w:rsidRPr="006A3EEB">
              <w:rPr>
                <w:rFonts w:ascii="Calibri" w:hAnsi="Calibri"/>
                <w:sz w:val="18"/>
                <w:szCs w:val="18"/>
              </w:rPr>
              <w:t>Systems with more than one indoor coil or fan coil unit (e.g. multi-split systems) shall provide information for each of the system indoor unit coils or fan coil units.</w:t>
            </w:r>
          </w:p>
        </w:tc>
      </w:tr>
      <w:tr w:rsidR="00712D62" w:rsidRPr="006A3EEB" w14:paraId="452555FF" w14:textId="2A0AFEC3" w:rsidTr="00712D62">
        <w:trPr>
          <w:cantSplit/>
          <w:trHeight w:val="188"/>
        </w:trPr>
        <w:tc>
          <w:tcPr>
            <w:tcW w:w="1106" w:type="dxa"/>
            <w:vAlign w:val="center"/>
          </w:tcPr>
          <w:p w14:paraId="2C7775A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107" w:type="dxa"/>
            <w:vAlign w:val="center"/>
          </w:tcPr>
          <w:p w14:paraId="7DE8A0B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108" w:type="dxa"/>
            <w:vAlign w:val="center"/>
          </w:tcPr>
          <w:p w14:paraId="606A76A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108" w:type="dxa"/>
            <w:vAlign w:val="center"/>
          </w:tcPr>
          <w:p w14:paraId="6F56CD5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108" w:type="dxa"/>
            <w:vAlign w:val="center"/>
          </w:tcPr>
          <w:p w14:paraId="7010794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1108" w:type="dxa"/>
            <w:vAlign w:val="center"/>
          </w:tcPr>
          <w:p w14:paraId="430A014C" w14:textId="2B7DFA85" w:rsidR="00712D62" w:rsidRPr="006A3EEB" w:rsidDel="002840B2" w:rsidRDefault="00712D62" w:rsidP="00712D62">
            <w:pPr>
              <w:keepNext/>
              <w:jc w:val="center"/>
              <w:rPr>
                <w:rFonts w:ascii="Calibri" w:hAnsi="Calibri"/>
                <w:sz w:val="18"/>
                <w:szCs w:val="18"/>
              </w:rPr>
            </w:pPr>
            <w:r w:rsidRPr="006A3EEB">
              <w:rPr>
                <w:rFonts w:ascii="Calibri" w:hAnsi="Calibri"/>
                <w:sz w:val="18"/>
                <w:szCs w:val="18"/>
              </w:rPr>
              <w:t>0</w:t>
            </w:r>
            <w:r>
              <w:rPr>
                <w:rFonts w:ascii="Calibri" w:hAnsi="Calibri"/>
                <w:sz w:val="18"/>
                <w:szCs w:val="18"/>
              </w:rPr>
              <w:t>6</w:t>
            </w:r>
          </w:p>
        </w:tc>
        <w:tc>
          <w:tcPr>
            <w:tcW w:w="1866" w:type="dxa"/>
            <w:vAlign w:val="center"/>
          </w:tcPr>
          <w:p w14:paraId="71E08C5C" w14:textId="5563957C"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1867" w:type="dxa"/>
            <w:vAlign w:val="center"/>
          </w:tcPr>
          <w:p w14:paraId="4E7597C3" w14:textId="34179319"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1872" w:type="dxa"/>
            <w:vAlign w:val="center"/>
          </w:tcPr>
          <w:p w14:paraId="104BF4E0" w14:textId="3B34E251"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986" w:type="dxa"/>
            <w:vAlign w:val="center"/>
          </w:tcPr>
          <w:p w14:paraId="4CFDF178" w14:textId="6C6FA654" w:rsidR="00712D62" w:rsidRPr="006A3EEB" w:rsidDel="002840B2"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82BF718" w14:textId="585FF29C" w:rsidTr="00712D62">
        <w:trPr>
          <w:cantSplit/>
          <w:trHeight w:val="576"/>
        </w:trPr>
        <w:tc>
          <w:tcPr>
            <w:tcW w:w="1106" w:type="dxa"/>
            <w:tcMar>
              <w:left w:w="43" w:type="dxa"/>
              <w:right w:w="43" w:type="dxa"/>
            </w:tcMar>
            <w:vAlign w:val="bottom"/>
          </w:tcPr>
          <w:p w14:paraId="4460E377" w14:textId="77777777" w:rsidR="00712D62" w:rsidRPr="006A3EEB" w:rsidRDefault="00712D62" w:rsidP="00712D62">
            <w:pPr>
              <w:keepNext/>
              <w:jc w:val="center"/>
              <w:rPr>
                <w:rFonts w:ascii="Calibri" w:hAnsi="Calibri"/>
                <w:b/>
                <w:sz w:val="18"/>
                <w:szCs w:val="18"/>
              </w:rPr>
            </w:pPr>
            <w:r w:rsidRPr="006A3EEB">
              <w:rPr>
                <w:rFonts w:ascii="Calibri" w:hAnsi="Calibri"/>
                <w:sz w:val="18"/>
                <w:szCs w:val="18"/>
              </w:rPr>
              <w:t>SC System ID/Name from CF1R</w:t>
            </w:r>
          </w:p>
        </w:tc>
        <w:tc>
          <w:tcPr>
            <w:tcW w:w="1107" w:type="dxa"/>
            <w:tcMar>
              <w:left w:w="43" w:type="dxa"/>
              <w:right w:w="43" w:type="dxa"/>
            </w:tcMar>
            <w:vAlign w:val="bottom"/>
          </w:tcPr>
          <w:p w14:paraId="54031F2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108" w:type="dxa"/>
            <w:tcMar>
              <w:left w:w="43" w:type="dxa"/>
              <w:right w:w="43" w:type="dxa"/>
            </w:tcMar>
            <w:vAlign w:val="bottom"/>
          </w:tcPr>
          <w:p w14:paraId="16CFDE1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108" w:type="dxa"/>
            <w:tcMar>
              <w:left w:w="43" w:type="dxa"/>
              <w:right w:w="43" w:type="dxa"/>
            </w:tcMar>
            <w:vAlign w:val="bottom"/>
          </w:tcPr>
          <w:p w14:paraId="3F88AD1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Type</w:t>
            </w:r>
          </w:p>
        </w:tc>
        <w:tc>
          <w:tcPr>
            <w:tcW w:w="1108" w:type="dxa"/>
            <w:tcMar>
              <w:left w:w="43" w:type="dxa"/>
              <w:right w:w="43" w:type="dxa"/>
            </w:tcMar>
            <w:vAlign w:val="bottom"/>
          </w:tcPr>
          <w:p w14:paraId="7964374B"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Duct Status</w:t>
            </w:r>
          </w:p>
        </w:tc>
        <w:tc>
          <w:tcPr>
            <w:tcW w:w="1108" w:type="dxa"/>
            <w:tcMar>
              <w:left w:w="43" w:type="dxa"/>
              <w:right w:w="43" w:type="dxa"/>
            </w:tcMar>
            <w:vAlign w:val="bottom"/>
          </w:tcPr>
          <w:p w14:paraId="14AA3B7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866" w:type="dxa"/>
            <w:tcMar>
              <w:left w:w="43" w:type="dxa"/>
              <w:right w:w="43" w:type="dxa"/>
            </w:tcMar>
            <w:vAlign w:val="bottom"/>
          </w:tcPr>
          <w:p w14:paraId="61B7605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Manufacturer</w:t>
            </w:r>
          </w:p>
        </w:tc>
        <w:tc>
          <w:tcPr>
            <w:tcW w:w="1867" w:type="dxa"/>
            <w:tcMar>
              <w:left w:w="43" w:type="dxa"/>
              <w:right w:w="43" w:type="dxa"/>
            </w:tcMar>
            <w:vAlign w:val="bottom"/>
          </w:tcPr>
          <w:p w14:paraId="52F831A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Model Number</w:t>
            </w:r>
          </w:p>
        </w:tc>
        <w:tc>
          <w:tcPr>
            <w:tcW w:w="1872" w:type="dxa"/>
            <w:tcMar>
              <w:left w:w="43" w:type="dxa"/>
              <w:right w:w="43" w:type="dxa"/>
            </w:tcMar>
            <w:vAlign w:val="bottom"/>
          </w:tcPr>
          <w:p w14:paraId="16961FD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Serial Number</w:t>
            </w:r>
          </w:p>
        </w:tc>
        <w:tc>
          <w:tcPr>
            <w:tcW w:w="986" w:type="dxa"/>
            <w:tcMar>
              <w:left w:w="43" w:type="dxa"/>
              <w:right w:w="43" w:type="dxa"/>
            </w:tcMar>
          </w:tcPr>
          <w:p w14:paraId="1850A08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Nominal Cooling Capacity (ton)</w:t>
            </w:r>
          </w:p>
        </w:tc>
      </w:tr>
      <w:tr w:rsidR="00712D62" w:rsidRPr="006A3EEB" w14:paraId="17FD409A" w14:textId="1F185BF0" w:rsidTr="00712D62">
        <w:trPr>
          <w:cantSplit/>
          <w:trHeight w:val="432"/>
        </w:trPr>
        <w:tc>
          <w:tcPr>
            <w:tcW w:w="1106" w:type="dxa"/>
          </w:tcPr>
          <w:p w14:paraId="42E275AA" w14:textId="77777777" w:rsidR="00712D62" w:rsidRPr="006A3EEB" w:rsidRDefault="00712D62" w:rsidP="00712D62">
            <w:pPr>
              <w:keepNext/>
              <w:rPr>
                <w:rFonts w:ascii="Calibri" w:hAnsi="Calibri"/>
                <w:sz w:val="18"/>
                <w:szCs w:val="18"/>
              </w:rPr>
            </w:pPr>
          </w:p>
        </w:tc>
        <w:tc>
          <w:tcPr>
            <w:tcW w:w="1107" w:type="dxa"/>
          </w:tcPr>
          <w:p w14:paraId="04C8D93F" w14:textId="77777777" w:rsidR="00712D62" w:rsidRPr="006A3EEB" w:rsidRDefault="00712D62" w:rsidP="00712D62">
            <w:pPr>
              <w:keepNext/>
              <w:rPr>
                <w:rFonts w:ascii="Calibri" w:hAnsi="Calibri"/>
                <w:sz w:val="18"/>
                <w:szCs w:val="18"/>
              </w:rPr>
            </w:pPr>
          </w:p>
        </w:tc>
        <w:tc>
          <w:tcPr>
            <w:tcW w:w="1108" w:type="dxa"/>
          </w:tcPr>
          <w:p w14:paraId="2842FB3D" w14:textId="77777777" w:rsidR="00712D62" w:rsidRPr="006A3EEB" w:rsidRDefault="00712D62" w:rsidP="00712D62">
            <w:pPr>
              <w:keepNext/>
              <w:rPr>
                <w:rFonts w:ascii="Calibri" w:hAnsi="Calibri"/>
                <w:sz w:val="18"/>
                <w:szCs w:val="18"/>
              </w:rPr>
            </w:pPr>
          </w:p>
        </w:tc>
        <w:tc>
          <w:tcPr>
            <w:tcW w:w="1108" w:type="dxa"/>
          </w:tcPr>
          <w:p w14:paraId="2CAD133A" w14:textId="77777777" w:rsidR="00712D62" w:rsidRPr="006A3EEB" w:rsidRDefault="00712D62" w:rsidP="00712D62">
            <w:pPr>
              <w:keepNext/>
              <w:rPr>
                <w:rFonts w:ascii="Calibri" w:hAnsi="Calibri"/>
                <w:sz w:val="18"/>
                <w:szCs w:val="18"/>
              </w:rPr>
            </w:pPr>
          </w:p>
        </w:tc>
        <w:tc>
          <w:tcPr>
            <w:tcW w:w="1108" w:type="dxa"/>
          </w:tcPr>
          <w:p w14:paraId="06C7572A" w14:textId="77777777" w:rsidR="00712D62" w:rsidRPr="006A3EEB" w:rsidRDefault="00712D62" w:rsidP="00712D62">
            <w:pPr>
              <w:keepNext/>
              <w:rPr>
                <w:rFonts w:ascii="Calibri" w:hAnsi="Calibri"/>
                <w:sz w:val="18"/>
                <w:szCs w:val="18"/>
              </w:rPr>
            </w:pPr>
          </w:p>
        </w:tc>
        <w:tc>
          <w:tcPr>
            <w:tcW w:w="1108" w:type="dxa"/>
          </w:tcPr>
          <w:p w14:paraId="2867977D" w14:textId="77777777" w:rsidR="00712D62" w:rsidRPr="006A3EEB" w:rsidRDefault="00712D62" w:rsidP="00712D62">
            <w:pPr>
              <w:keepNext/>
              <w:rPr>
                <w:rFonts w:ascii="Calibri" w:hAnsi="Calibri"/>
                <w:sz w:val="18"/>
                <w:szCs w:val="18"/>
              </w:rPr>
            </w:pPr>
          </w:p>
        </w:tc>
        <w:tc>
          <w:tcPr>
            <w:tcW w:w="1866" w:type="dxa"/>
          </w:tcPr>
          <w:p w14:paraId="292B56DA" w14:textId="77777777" w:rsidR="00712D62" w:rsidRPr="006A3EEB" w:rsidRDefault="00712D62" w:rsidP="00712D62">
            <w:pPr>
              <w:keepNext/>
              <w:rPr>
                <w:rFonts w:ascii="Calibri" w:hAnsi="Calibri"/>
                <w:sz w:val="18"/>
                <w:szCs w:val="18"/>
              </w:rPr>
            </w:pPr>
          </w:p>
        </w:tc>
        <w:tc>
          <w:tcPr>
            <w:tcW w:w="1867" w:type="dxa"/>
          </w:tcPr>
          <w:p w14:paraId="7EAFA4C3" w14:textId="77777777" w:rsidR="00712D62" w:rsidRPr="006A3EEB" w:rsidRDefault="00712D62" w:rsidP="00712D62">
            <w:pPr>
              <w:keepNext/>
              <w:rPr>
                <w:rFonts w:ascii="Calibri" w:hAnsi="Calibri"/>
                <w:sz w:val="18"/>
                <w:szCs w:val="18"/>
              </w:rPr>
            </w:pPr>
          </w:p>
        </w:tc>
        <w:tc>
          <w:tcPr>
            <w:tcW w:w="1872" w:type="dxa"/>
          </w:tcPr>
          <w:p w14:paraId="3350B631" w14:textId="77777777" w:rsidR="00712D62" w:rsidRPr="006A3EEB" w:rsidRDefault="00712D62" w:rsidP="00712D62">
            <w:pPr>
              <w:keepNext/>
              <w:rPr>
                <w:rFonts w:ascii="Calibri" w:hAnsi="Calibri"/>
                <w:sz w:val="18"/>
                <w:szCs w:val="18"/>
              </w:rPr>
            </w:pPr>
          </w:p>
        </w:tc>
        <w:tc>
          <w:tcPr>
            <w:tcW w:w="986" w:type="dxa"/>
          </w:tcPr>
          <w:p w14:paraId="3A6A3843" w14:textId="77777777" w:rsidR="00712D62" w:rsidRPr="006A3EEB" w:rsidRDefault="00712D62" w:rsidP="00712D62">
            <w:pPr>
              <w:keepNext/>
              <w:rPr>
                <w:rFonts w:ascii="Calibri" w:hAnsi="Calibri"/>
                <w:sz w:val="18"/>
                <w:szCs w:val="18"/>
              </w:rPr>
            </w:pPr>
          </w:p>
        </w:tc>
      </w:tr>
      <w:tr w:rsidR="00712D62" w:rsidRPr="006A3EEB" w14:paraId="28F9CF5A" w14:textId="0415CA1E" w:rsidTr="00712D62">
        <w:trPr>
          <w:cantSplit/>
          <w:trHeight w:val="432"/>
        </w:trPr>
        <w:tc>
          <w:tcPr>
            <w:tcW w:w="1106" w:type="dxa"/>
          </w:tcPr>
          <w:p w14:paraId="1A2C7504" w14:textId="77777777" w:rsidR="00712D62" w:rsidRPr="006A3EEB" w:rsidRDefault="00712D62" w:rsidP="00712D62">
            <w:pPr>
              <w:keepNext/>
              <w:rPr>
                <w:rFonts w:ascii="Calibri" w:hAnsi="Calibri"/>
                <w:sz w:val="18"/>
                <w:szCs w:val="18"/>
              </w:rPr>
            </w:pPr>
          </w:p>
        </w:tc>
        <w:tc>
          <w:tcPr>
            <w:tcW w:w="1107" w:type="dxa"/>
          </w:tcPr>
          <w:p w14:paraId="3691CAF8" w14:textId="77777777" w:rsidR="00712D62" w:rsidRPr="006A3EEB" w:rsidRDefault="00712D62" w:rsidP="00712D62">
            <w:pPr>
              <w:keepNext/>
              <w:rPr>
                <w:rFonts w:ascii="Calibri" w:hAnsi="Calibri"/>
                <w:sz w:val="18"/>
                <w:szCs w:val="18"/>
              </w:rPr>
            </w:pPr>
          </w:p>
        </w:tc>
        <w:tc>
          <w:tcPr>
            <w:tcW w:w="1108" w:type="dxa"/>
          </w:tcPr>
          <w:p w14:paraId="12246A3F" w14:textId="77777777" w:rsidR="00712D62" w:rsidRPr="006A3EEB" w:rsidRDefault="00712D62" w:rsidP="00712D62">
            <w:pPr>
              <w:keepNext/>
              <w:rPr>
                <w:rFonts w:ascii="Calibri" w:hAnsi="Calibri"/>
                <w:sz w:val="18"/>
                <w:szCs w:val="18"/>
              </w:rPr>
            </w:pPr>
          </w:p>
        </w:tc>
        <w:tc>
          <w:tcPr>
            <w:tcW w:w="1108" w:type="dxa"/>
          </w:tcPr>
          <w:p w14:paraId="1A0C9C1A" w14:textId="77777777" w:rsidR="00712D62" w:rsidRPr="006A3EEB" w:rsidRDefault="00712D62" w:rsidP="00712D62">
            <w:pPr>
              <w:keepNext/>
              <w:rPr>
                <w:rFonts w:ascii="Calibri" w:hAnsi="Calibri"/>
                <w:sz w:val="18"/>
                <w:szCs w:val="18"/>
              </w:rPr>
            </w:pPr>
          </w:p>
        </w:tc>
        <w:tc>
          <w:tcPr>
            <w:tcW w:w="1108" w:type="dxa"/>
          </w:tcPr>
          <w:p w14:paraId="70CD412C" w14:textId="77777777" w:rsidR="00712D62" w:rsidRPr="006A3EEB" w:rsidRDefault="00712D62" w:rsidP="00712D62">
            <w:pPr>
              <w:keepNext/>
              <w:rPr>
                <w:rFonts w:ascii="Calibri" w:hAnsi="Calibri"/>
                <w:sz w:val="18"/>
                <w:szCs w:val="18"/>
              </w:rPr>
            </w:pPr>
          </w:p>
        </w:tc>
        <w:tc>
          <w:tcPr>
            <w:tcW w:w="1108" w:type="dxa"/>
          </w:tcPr>
          <w:p w14:paraId="0D4A29E0" w14:textId="77777777" w:rsidR="00712D62" w:rsidRPr="006A3EEB" w:rsidRDefault="00712D62" w:rsidP="00712D62">
            <w:pPr>
              <w:keepNext/>
              <w:rPr>
                <w:rFonts w:ascii="Calibri" w:hAnsi="Calibri"/>
                <w:sz w:val="18"/>
                <w:szCs w:val="18"/>
              </w:rPr>
            </w:pPr>
          </w:p>
        </w:tc>
        <w:tc>
          <w:tcPr>
            <w:tcW w:w="1866" w:type="dxa"/>
          </w:tcPr>
          <w:p w14:paraId="713537A3" w14:textId="77777777" w:rsidR="00712D62" w:rsidRPr="006A3EEB" w:rsidRDefault="00712D62" w:rsidP="00712D62">
            <w:pPr>
              <w:keepNext/>
              <w:rPr>
                <w:rFonts w:ascii="Calibri" w:hAnsi="Calibri"/>
                <w:sz w:val="18"/>
                <w:szCs w:val="18"/>
              </w:rPr>
            </w:pPr>
          </w:p>
        </w:tc>
        <w:tc>
          <w:tcPr>
            <w:tcW w:w="1867" w:type="dxa"/>
          </w:tcPr>
          <w:p w14:paraId="21A44A13" w14:textId="77777777" w:rsidR="00712D62" w:rsidRPr="006A3EEB" w:rsidRDefault="00712D62" w:rsidP="00712D62">
            <w:pPr>
              <w:keepNext/>
              <w:rPr>
                <w:rFonts w:ascii="Calibri" w:hAnsi="Calibri"/>
                <w:sz w:val="18"/>
                <w:szCs w:val="18"/>
              </w:rPr>
            </w:pPr>
          </w:p>
        </w:tc>
        <w:tc>
          <w:tcPr>
            <w:tcW w:w="1872" w:type="dxa"/>
          </w:tcPr>
          <w:p w14:paraId="36BA7712" w14:textId="77777777" w:rsidR="00712D62" w:rsidRPr="006A3EEB" w:rsidRDefault="00712D62" w:rsidP="00712D62">
            <w:pPr>
              <w:keepNext/>
              <w:rPr>
                <w:rFonts w:ascii="Calibri" w:hAnsi="Calibri"/>
                <w:sz w:val="18"/>
                <w:szCs w:val="18"/>
              </w:rPr>
            </w:pPr>
          </w:p>
        </w:tc>
        <w:tc>
          <w:tcPr>
            <w:tcW w:w="986" w:type="dxa"/>
          </w:tcPr>
          <w:p w14:paraId="2A76C1E9" w14:textId="77777777" w:rsidR="00712D62" w:rsidRPr="006A3EEB" w:rsidRDefault="00712D62" w:rsidP="00712D62">
            <w:pPr>
              <w:keepNext/>
              <w:rPr>
                <w:rFonts w:ascii="Calibri" w:hAnsi="Calibri"/>
                <w:sz w:val="18"/>
                <w:szCs w:val="18"/>
              </w:rPr>
            </w:pPr>
          </w:p>
        </w:tc>
      </w:tr>
      <w:tr w:rsidR="00712D62" w:rsidRPr="006A3EEB" w14:paraId="667309B1" w14:textId="7E464114" w:rsidTr="00712D62">
        <w:trPr>
          <w:cantSplit/>
        </w:trPr>
        <w:tc>
          <w:tcPr>
            <w:tcW w:w="13236" w:type="dxa"/>
            <w:gridSpan w:val="10"/>
          </w:tcPr>
          <w:p w14:paraId="12948305" w14:textId="77777777"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756B018" w14:textId="6161E83B" w:rsidR="00712D62" w:rsidRDefault="00712D62" w:rsidP="006F07C7">
      <w:pPr>
        <w:rPr>
          <w:rFonts w:ascii="Calibri" w:hAnsi="Calibri"/>
          <w:sz w:val="18"/>
          <w:szCs w:val="18"/>
        </w:rPr>
      </w:pPr>
    </w:p>
    <w:p w14:paraId="3CB4F313" w14:textId="77777777" w:rsidR="00712D62" w:rsidRPr="006A3EEB" w:rsidRDefault="00712D62" w:rsidP="006F07C7">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6F07C7" w:rsidRPr="006A3EEB" w14:paraId="2D9FDFFD" w14:textId="77777777" w:rsidTr="00AD5069">
        <w:trPr>
          <w:cantSplit/>
        </w:trPr>
        <w:tc>
          <w:tcPr>
            <w:tcW w:w="14373" w:type="dxa"/>
            <w:gridSpan w:val="5"/>
            <w:shd w:val="clear" w:color="auto" w:fill="auto"/>
          </w:tcPr>
          <w:p w14:paraId="762CBEC7" w14:textId="6B357077" w:rsidR="006F07C7" w:rsidRPr="00984E7B" w:rsidRDefault="006F07C7" w:rsidP="00AD5069">
            <w:pPr>
              <w:keepNext/>
              <w:rPr>
                <w:rFonts w:ascii="Calibri" w:hAnsi="Calibri"/>
                <w:b/>
                <w:szCs w:val="18"/>
              </w:rPr>
            </w:pPr>
            <w:r w:rsidRPr="006A3EEB">
              <w:rPr>
                <w:rFonts w:ascii="Calibri" w:hAnsi="Calibri"/>
                <w:b/>
                <w:szCs w:val="18"/>
              </w:rPr>
              <w:t>H. Installed Heat Pump System – Split System Condensing Unit or Package Unit Equipment Information</w:t>
            </w:r>
          </w:p>
        </w:tc>
      </w:tr>
      <w:tr w:rsidR="006F07C7" w:rsidRPr="006A3EEB" w14:paraId="0AD2AF01" w14:textId="77777777" w:rsidTr="00AD5069">
        <w:trPr>
          <w:cantSplit/>
          <w:trHeight w:val="188"/>
        </w:trPr>
        <w:tc>
          <w:tcPr>
            <w:tcW w:w="1437" w:type="dxa"/>
            <w:vAlign w:val="center"/>
          </w:tcPr>
          <w:p w14:paraId="6960C4F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19" w:type="dxa"/>
            <w:vAlign w:val="center"/>
          </w:tcPr>
          <w:p w14:paraId="4070888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3839" w:type="dxa"/>
            <w:vAlign w:val="center"/>
          </w:tcPr>
          <w:p w14:paraId="38326C4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3839" w:type="dxa"/>
            <w:vAlign w:val="center"/>
          </w:tcPr>
          <w:p w14:paraId="016F987D"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3839" w:type="dxa"/>
            <w:vAlign w:val="center"/>
          </w:tcPr>
          <w:p w14:paraId="3139A098"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r>
      <w:tr w:rsidR="006F07C7" w:rsidRPr="006A3EEB" w14:paraId="552CA631" w14:textId="77777777" w:rsidTr="001C1281">
        <w:trPr>
          <w:cantSplit/>
          <w:trHeight w:val="576"/>
        </w:trPr>
        <w:tc>
          <w:tcPr>
            <w:tcW w:w="1437" w:type="dxa"/>
            <w:vAlign w:val="bottom"/>
          </w:tcPr>
          <w:p w14:paraId="4F9078CA" w14:textId="77777777" w:rsidR="006F07C7" w:rsidRPr="006A3EEB" w:rsidRDefault="006F07C7" w:rsidP="001C1281">
            <w:pPr>
              <w:keepNext/>
              <w:jc w:val="center"/>
              <w:rPr>
                <w:rFonts w:ascii="Calibri" w:hAnsi="Calibri"/>
                <w:b/>
                <w:sz w:val="18"/>
                <w:szCs w:val="18"/>
              </w:rPr>
            </w:pPr>
            <w:r w:rsidRPr="006A3EEB">
              <w:rPr>
                <w:rFonts w:ascii="Calibri" w:hAnsi="Calibri"/>
                <w:sz w:val="18"/>
                <w:szCs w:val="18"/>
              </w:rPr>
              <w:t>SC System ID/Name from CF1R</w:t>
            </w:r>
          </w:p>
        </w:tc>
        <w:tc>
          <w:tcPr>
            <w:tcW w:w="1419" w:type="dxa"/>
            <w:vAlign w:val="bottom"/>
          </w:tcPr>
          <w:p w14:paraId="7476C126" w14:textId="77777777" w:rsidR="006F07C7" w:rsidRPr="006A3EEB" w:rsidRDefault="006F07C7" w:rsidP="001C1281">
            <w:pPr>
              <w:keepNext/>
              <w:jc w:val="center"/>
              <w:rPr>
                <w:rFonts w:ascii="Calibri" w:hAnsi="Calibri"/>
                <w:sz w:val="18"/>
                <w:szCs w:val="18"/>
              </w:rPr>
            </w:pPr>
            <w:r w:rsidRPr="006A3EEB">
              <w:rPr>
                <w:rFonts w:ascii="Calibri" w:hAnsi="Calibri"/>
                <w:sz w:val="18"/>
                <w:szCs w:val="18"/>
              </w:rPr>
              <w:t>SC System Description of Area Served</w:t>
            </w:r>
          </w:p>
        </w:tc>
        <w:tc>
          <w:tcPr>
            <w:tcW w:w="3839" w:type="dxa"/>
            <w:vAlign w:val="bottom"/>
          </w:tcPr>
          <w:p w14:paraId="0ADCB636"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Manufacturer</w:t>
            </w:r>
          </w:p>
        </w:tc>
        <w:tc>
          <w:tcPr>
            <w:tcW w:w="3839" w:type="dxa"/>
            <w:vAlign w:val="bottom"/>
          </w:tcPr>
          <w:p w14:paraId="5046DC34"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Model Number</w:t>
            </w:r>
          </w:p>
        </w:tc>
        <w:tc>
          <w:tcPr>
            <w:tcW w:w="3839" w:type="dxa"/>
            <w:vAlign w:val="bottom"/>
          </w:tcPr>
          <w:p w14:paraId="497AA5A2" w14:textId="4200E4D4"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w:t>
            </w:r>
          </w:p>
          <w:p w14:paraId="01312387"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Serial Number</w:t>
            </w:r>
          </w:p>
        </w:tc>
      </w:tr>
      <w:tr w:rsidR="00984E7B" w:rsidRPr="006A3EEB" w14:paraId="73EF5346" w14:textId="77777777" w:rsidTr="0067798A">
        <w:trPr>
          <w:cantSplit/>
          <w:trHeight w:val="432"/>
        </w:trPr>
        <w:tc>
          <w:tcPr>
            <w:tcW w:w="1437" w:type="dxa"/>
          </w:tcPr>
          <w:p w14:paraId="7AD96034" w14:textId="77777777" w:rsidR="00984E7B" w:rsidRPr="006A3EEB" w:rsidRDefault="00984E7B" w:rsidP="00AD5069">
            <w:pPr>
              <w:keepNext/>
              <w:rPr>
                <w:rFonts w:ascii="Calibri" w:hAnsi="Calibri"/>
                <w:sz w:val="18"/>
                <w:szCs w:val="18"/>
              </w:rPr>
            </w:pPr>
          </w:p>
        </w:tc>
        <w:tc>
          <w:tcPr>
            <w:tcW w:w="1419" w:type="dxa"/>
          </w:tcPr>
          <w:p w14:paraId="004C9571" w14:textId="77777777" w:rsidR="00984E7B" w:rsidRPr="006A3EEB" w:rsidRDefault="00984E7B" w:rsidP="00AD5069">
            <w:pPr>
              <w:keepNext/>
              <w:rPr>
                <w:rFonts w:ascii="Calibri" w:hAnsi="Calibri"/>
                <w:sz w:val="18"/>
                <w:szCs w:val="18"/>
              </w:rPr>
            </w:pPr>
          </w:p>
        </w:tc>
        <w:tc>
          <w:tcPr>
            <w:tcW w:w="3839" w:type="dxa"/>
          </w:tcPr>
          <w:p w14:paraId="150DCEEB" w14:textId="77777777" w:rsidR="00984E7B" w:rsidRPr="006A3EEB" w:rsidRDefault="00984E7B" w:rsidP="00AD5069">
            <w:pPr>
              <w:keepNext/>
              <w:rPr>
                <w:rFonts w:ascii="Calibri" w:hAnsi="Calibri"/>
                <w:sz w:val="18"/>
                <w:szCs w:val="18"/>
              </w:rPr>
            </w:pPr>
          </w:p>
        </w:tc>
        <w:tc>
          <w:tcPr>
            <w:tcW w:w="3839" w:type="dxa"/>
          </w:tcPr>
          <w:p w14:paraId="4DC7D00F" w14:textId="77777777" w:rsidR="00984E7B" w:rsidRPr="006A3EEB" w:rsidRDefault="00984E7B" w:rsidP="00AD5069">
            <w:pPr>
              <w:keepNext/>
              <w:rPr>
                <w:rFonts w:ascii="Calibri" w:hAnsi="Calibri"/>
                <w:sz w:val="18"/>
                <w:szCs w:val="18"/>
              </w:rPr>
            </w:pPr>
          </w:p>
        </w:tc>
        <w:tc>
          <w:tcPr>
            <w:tcW w:w="3839" w:type="dxa"/>
          </w:tcPr>
          <w:p w14:paraId="0585AA9F" w14:textId="77777777" w:rsidR="00984E7B" w:rsidRPr="006A3EEB" w:rsidRDefault="00984E7B" w:rsidP="00AD5069">
            <w:pPr>
              <w:keepNext/>
              <w:rPr>
                <w:rFonts w:ascii="Calibri" w:hAnsi="Calibri"/>
                <w:sz w:val="18"/>
                <w:szCs w:val="18"/>
              </w:rPr>
            </w:pPr>
          </w:p>
        </w:tc>
      </w:tr>
      <w:tr w:rsidR="006F07C7" w:rsidRPr="006A3EEB" w14:paraId="306700AD" w14:textId="77777777" w:rsidTr="0067798A">
        <w:trPr>
          <w:cantSplit/>
          <w:trHeight w:val="432"/>
        </w:trPr>
        <w:tc>
          <w:tcPr>
            <w:tcW w:w="1437" w:type="dxa"/>
          </w:tcPr>
          <w:p w14:paraId="15D8DD50" w14:textId="77777777" w:rsidR="006F07C7" w:rsidRPr="006A3EEB" w:rsidRDefault="006F07C7" w:rsidP="00AD5069">
            <w:pPr>
              <w:keepNext/>
              <w:rPr>
                <w:rFonts w:ascii="Calibri" w:hAnsi="Calibri"/>
                <w:sz w:val="18"/>
                <w:szCs w:val="18"/>
              </w:rPr>
            </w:pPr>
          </w:p>
        </w:tc>
        <w:tc>
          <w:tcPr>
            <w:tcW w:w="1419" w:type="dxa"/>
          </w:tcPr>
          <w:p w14:paraId="3BAF00E2" w14:textId="77777777" w:rsidR="006F07C7" w:rsidRPr="006A3EEB" w:rsidRDefault="006F07C7" w:rsidP="00AD5069">
            <w:pPr>
              <w:keepNext/>
              <w:rPr>
                <w:rFonts w:ascii="Calibri" w:hAnsi="Calibri"/>
                <w:sz w:val="18"/>
                <w:szCs w:val="18"/>
              </w:rPr>
            </w:pPr>
          </w:p>
        </w:tc>
        <w:tc>
          <w:tcPr>
            <w:tcW w:w="3839" w:type="dxa"/>
          </w:tcPr>
          <w:p w14:paraId="43C1A821" w14:textId="77777777" w:rsidR="006F07C7" w:rsidRPr="006A3EEB" w:rsidRDefault="006F07C7" w:rsidP="00AD5069">
            <w:pPr>
              <w:keepNext/>
              <w:rPr>
                <w:rFonts w:ascii="Calibri" w:hAnsi="Calibri"/>
                <w:sz w:val="18"/>
                <w:szCs w:val="18"/>
              </w:rPr>
            </w:pPr>
          </w:p>
        </w:tc>
        <w:tc>
          <w:tcPr>
            <w:tcW w:w="3839" w:type="dxa"/>
          </w:tcPr>
          <w:p w14:paraId="775BE582" w14:textId="77777777" w:rsidR="006F07C7" w:rsidRPr="006A3EEB" w:rsidRDefault="006F07C7" w:rsidP="00AD5069">
            <w:pPr>
              <w:keepNext/>
              <w:rPr>
                <w:rFonts w:ascii="Calibri" w:hAnsi="Calibri"/>
                <w:sz w:val="18"/>
                <w:szCs w:val="18"/>
              </w:rPr>
            </w:pPr>
          </w:p>
        </w:tc>
        <w:tc>
          <w:tcPr>
            <w:tcW w:w="3839" w:type="dxa"/>
          </w:tcPr>
          <w:p w14:paraId="1B809F2B" w14:textId="77777777" w:rsidR="006F07C7" w:rsidRPr="006A3EEB" w:rsidRDefault="006F07C7" w:rsidP="00AD5069">
            <w:pPr>
              <w:keepNext/>
              <w:rPr>
                <w:rFonts w:ascii="Calibri" w:hAnsi="Calibri"/>
                <w:sz w:val="18"/>
                <w:szCs w:val="18"/>
              </w:rPr>
            </w:pPr>
          </w:p>
        </w:tc>
      </w:tr>
      <w:tr w:rsidR="006F07C7" w:rsidRPr="006A3EEB" w14:paraId="41D9E9A4" w14:textId="77777777" w:rsidTr="00AD5069">
        <w:trPr>
          <w:cantSplit/>
        </w:trPr>
        <w:tc>
          <w:tcPr>
            <w:tcW w:w="14373" w:type="dxa"/>
            <w:gridSpan w:val="5"/>
          </w:tcPr>
          <w:p w14:paraId="7A91AE55"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5FE50EAB" w14:textId="77777777" w:rsidR="006F07C7" w:rsidRPr="006A3EEB" w:rsidRDefault="006F07C7" w:rsidP="006F07C7">
      <w:pPr>
        <w:rPr>
          <w:rFonts w:ascii="Calibri" w:hAnsi="Calibri"/>
          <w:sz w:val="18"/>
          <w:szCs w:val="18"/>
        </w:rPr>
      </w:pPr>
    </w:p>
    <w:p w14:paraId="7170AB02"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6F07C7" w:rsidRPr="006A3EEB" w14:paraId="0B6E737A" w14:textId="77777777" w:rsidTr="00AD5069">
        <w:trPr>
          <w:cantSplit/>
        </w:trPr>
        <w:tc>
          <w:tcPr>
            <w:tcW w:w="14390" w:type="dxa"/>
            <w:gridSpan w:val="10"/>
          </w:tcPr>
          <w:p w14:paraId="30C18740" w14:textId="25AFEDF8" w:rsidR="006F07C7" w:rsidRPr="00AD08FE" w:rsidRDefault="006F07C7" w:rsidP="00AD5069">
            <w:pPr>
              <w:keepNext/>
              <w:rPr>
                <w:rFonts w:ascii="Calibri" w:hAnsi="Calibri"/>
                <w:b/>
                <w:szCs w:val="18"/>
              </w:rPr>
            </w:pPr>
            <w:r w:rsidRPr="006A3EEB">
              <w:rPr>
                <w:rFonts w:ascii="Calibri" w:hAnsi="Calibri"/>
                <w:b/>
                <w:szCs w:val="18"/>
              </w:rPr>
              <w:t>I. Installed Heat Pump System – Efficiency and Performance Compliance Information</w:t>
            </w:r>
          </w:p>
        </w:tc>
      </w:tr>
      <w:tr w:rsidR="006F07C7" w:rsidRPr="006A3EEB" w14:paraId="2C5CC031" w14:textId="77777777" w:rsidTr="001C1281">
        <w:trPr>
          <w:cantSplit/>
          <w:trHeight w:val="224"/>
        </w:trPr>
        <w:tc>
          <w:tcPr>
            <w:tcW w:w="1439" w:type="dxa"/>
            <w:vAlign w:val="center"/>
          </w:tcPr>
          <w:p w14:paraId="2750BEE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39" w:type="dxa"/>
            <w:vAlign w:val="center"/>
          </w:tcPr>
          <w:p w14:paraId="5FB86481"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3FF498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1439" w:type="dxa"/>
            <w:vAlign w:val="center"/>
          </w:tcPr>
          <w:p w14:paraId="25941F0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1439" w:type="dxa"/>
            <w:vAlign w:val="center"/>
          </w:tcPr>
          <w:p w14:paraId="3E77AC0F"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101084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06</w:t>
            </w:r>
          </w:p>
        </w:tc>
        <w:tc>
          <w:tcPr>
            <w:tcW w:w="1439" w:type="dxa"/>
            <w:vAlign w:val="center"/>
          </w:tcPr>
          <w:p w14:paraId="64C0C622"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27DFC2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08</w:t>
            </w:r>
          </w:p>
        </w:tc>
        <w:tc>
          <w:tcPr>
            <w:tcW w:w="1439" w:type="dxa"/>
            <w:vAlign w:val="center"/>
          </w:tcPr>
          <w:p w14:paraId="463EB93C"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09</w:t>
            </w:r>
          </w:p>
        </w:tc>
        <w:tc>
          <w:tcPr>
            <w:tcW w:w="1439" w:type="dxa"/>
            <w:vAlign w:val="center"/>
          </w:tcPr>
          <w:p w14:paraId="6F55099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10</w:t>
            </w:r>
          </w:p>
        </w:tc>
      </w:tr>
      <w:tr w:rsidR="006F07C7" w:rsidRPr="006A3EEB" w14:paraId="39F7F134" w14:textId="77777777" w:rsidTr="001C1281">
        <w:trPr>
          <w:cantSplit/>
          <w:trHeight w:val="576"/>
        </w:trPr>
        <w:tc>
          <w:tcPr>
            <w:tcW w:w="1439" w:type="dxa"/>
            <w:vAlign w:val="bottom"/>
          </w:tcPr>
          <w:p w14:paraId="7D45DA69" w14:textId="77777777" w:rsidR="006F07C7" w:rsidRPr="006A3EEB" w:rsidRDefault="006F07C7" w:rsidP="00AD5069">
            <w:pPr>
              <w:keepNext/>
              <w:jc w:val="center"/>
              <w:rPr>
                <w:rFonts w:ascii="Calibri" w:hAnsi="Calibri"/>
                <w:sz w:val="16"/>
                <w:szCs w:val="16"/>
              </w:rPr>
            </w:pPr>
            <w:r w:rsidRPr="006A3EEB">
              <w:rPr>
                <w:rFonts w:ascii="Calibri" w:hAnsi="Calibri"/>
                <w:sz w:val="18"/>
                <w:szCs w:val="18"/>
              </w:rPr>
              <w:t>SC System ID/Name from CF1R</w:t>
            </w:r>
          </w:p>
        </w:tc>
        <w:tc>
          <w:tcPr>
            <w:tcW w:w="1439" w:type="dxa"/>
            <w:vAlign w:val="bottom"/>
          </w:tcPr>
          <w:p w14:paraId="7BD8DA56"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493D2089"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Type</w:t>
            </w:r>
          </w:p>
        </w:tc>
        <w:tc>
          <w:tcPr>
            <w:tcW w:w="1439" w:type="dxa"/>
            <w:vAlign w:val="bottom"/>
          </w:tcPr>
          <w:p w14:paraId="4915F505"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Value</w:t>
            </w:r>
          </w:p>
        </w:tc>
        <w:tc>
          <w:tcPr>
            <w:tcW w:w="1439" w:type="dxa"/>
            <w:vAlign w:val="bottom"/>
          </w:tcPr>
          <w:p w14:paraId="6A65A51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587A7EBA"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47°F</w:t>
            </w:r>
          </w:p>
        </w:tc>
        <w:tc>
          <w:tcPr>
            <w:tcW w:w="1439" w:type="dxa"/>
            <w:vAlign w:val="bottom"/>
          </w:tcPr>
          <w:p w14:paraId="6E5C8194"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6DE40D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17°F</w:t>
            </w:r>
          </w:p>
        </w:tc>
        <w:tc>
          <w:tcPr>
            <w:tcW w:w="1439" w:type="dxa"/>
            <w:vAlign w:val="bottom"/>
          </w:tcPr>
          <w:p w14:paraId="60D61A38"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10B8B67B"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193D41E3"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SEER</w:t>
            </w:r>
          </w:p>
        </w:tc>
        <w:tc>
          <w:tcPr>
            <w:tcW w:w="1439" w:type="dxa"/>
            <w:vAlign w:val="bottom"/>
          </w:tcPr>
          <w:p w14:paraId="5E155397"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7334B58C"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4825B9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EER</w:t>
            </w:r>
          </w:p>
        </w:tc>
        <w:tc>
          <w:tcPr>
            <w:tcW w:w="1439" w:type="dxa"/>
            <w:vAlign w:val="bottom"/>
          </w:tcPr>
          <w:p w14:paraId="6A3988BB" w14:textId="0F5CB0BC" w:rsidR="006F07C7" w:rsidRPr="006A3EEB" w:rsidRDefault="006F07C7" w:rsidP="004C0AA5">
            <w:pPr>
              <w:keepNext/>
              <w:jc w:val="center"/>
              <w:rPr>
                <w:rFonts w:ascii="Calibri" w:hAnsi="Calibri"/>
                <w:sz w:val="16"/>
                <w:szCs w:val="16"/>
              </w:rPr>
            </w:pPr>
            <w:r w:rsidRPr="006A3EEB">
              <w:rPr>
                <w:rFonts w:ascii="Calibri" w:hAnsi="Calibri"/>
                <w:sz w:val="16"/>
                <w:szCs w:val="16"/>
              </w:rPr>
              <w:t>System Cooling Capacity at Design Conditions (Btu/h)</w:t>
            </w:r>
          </w:p>
        </w:tc>
        <w:tc>
          <w:tcPr>
            <w:tcW w:w="1439" w:type="dxa"/>
            <w:vAlign w:val="bottom"/>
          </w:tcPr>
          <w:p w14:paraId="3C3F59AE" w14:textId="2B04D52B" w:rsidR="006F07C7" w:rsidRPr="006A3EEB" w:rsidRDefault="006F07C7" w:rsidP="00AD5069">
            <w:pPr>
              <w:keepNext/>
              <w:jc w:val="center"/>
              <w:rPr>
                <w:rFonts w:ascii="Calibri" w:hAnsi="Calibri"/>
                <w:sz w:val="16"/>
                <w:szCs w:val="16"/>
              </w:rPr>
            </w:pPr>
            <w:r w:rsidRPr="006A3EEB">
              <w:rPr>
                <w:rFonts w:ascii="Calibri" w:hAnsi="Calibri"/>
                <w:sz w:val="16"/>
                <w:szCs w:val="16"/>
              </w:rPr>
              <w:t>Condenser Nominal Cooling Capacity</w:t>
            </w:r>
          </w:p>
          <w:p w14:paraId="656049B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(ton)</w:t>
            </w:r>
          </w:p>
        </w:tc>
      </w:tr>
      <w:tr w:rsidR="006A3EEB" w:rsidRPr="006A3EEB" w14:paraId="48B24FAB" w14:textId="77777777" w:rsidTr="001C1281">
        <w:trPr>
          <w:cantSplit/>
          <w:trHeight w:val="432"/>
        </w:trPr>
        <w:tc>
          <w:tcPr>
            <w:tcW w:w="1439" w:type="dxa"/>
          </w:tcPr>
          <w:p w14:paraId="4D126BE2" w14:textId="77777777" w:rsidR="006A3EEB" w:rsidRPr="006A3EEB" w:rsidRDefault="006A3EEB" w:rsidP="00AD5069">
            <w:pPr>
              <w:keepNext/>
              <w:rPr>
                <w:rFonts w:ascii="Calibri" w:hAnsi="Calibri"/>
                <w:sz w:val="18"/>
                <w:szCs w:val="18"/>
              </w:rPr>
            </w:pPr>
          </w:p>
        </w:tc>
        <w:tc>
          <w:tcPr>
            <w:tcW w:w="1439" w:type="dxa"/>
          </w:tcPr>
          <w:p w14:paraId="56C18901" w14:textId="77777777" w:rsidR="006A3EEB" w:rsidRPr="006A3EEB" w:rsidRDefault="006A3EEB" w:rsidP="00AD5069">
            <w:pPr>
              <w:keepNext/>
              <w:rPr>
                <w:rFonts w:ascii="Calibri" w:hAnsi="Calibri"/>
                <w:sz w:val="18"/>
                <w:szCs w:val="18"/>
              </w:rPr>
            </w:pPr>
          </w:p>
        </w:tc>
        <w:tc>
          <w:tcPr>
            <w:tcW w:w="1439" w:type="dxa"/>
          </w:tcPr>
          <w:p w14:paraId="59B1C547" w14:textId="77777777" w:rsidR="006A3EEB" w:rsidRPr="006A3EEB" w:rsidRDefault="006A3EEB" w:rsidP="00AD5069">
            <w:pPr>
              <w:keepNext/>
              <w:rPr>
                <w:rFonts w:ascii="Calibri" w:hAnsi="Calibri"/>
                <w:sz w:val="18"/>
                <w:szCs w:val="18"/>
              </w:rPr>
            </w:pPr>
          </w:p>
        </w:tc>
        <w:tc>
          <w:tcPr>
            <w:tcW w:w="1439" w:type="dxa"/>
          </w:tcPr>
          <w:p w14:paraId="13EA0D70" w14:textId="77777777" w:rsidR="006A3EEB" w:rsidRPr="006A3EEB" w:rsidRDefault="006A3EEB" w:rsidP="00AD5069">
            <w:pPr>
              <w:keepNext/>
              <w:rPr>
                <w:rFonts w:ascii="Calibri" w:hAnsi="Calibri"/>
                <w:sz w:val="18"/>
                <w:szCs w:val="18"/>
              </w:rPr>
            </w:pPr>
          </w:p>
        </w:tc>
        <w:tc>
          <w:tcPr>
            <w:tcW w:w="1439" w:type="dxa"/>
          </w:tcPr>
          <w:p w14:paraId="15123098" w14:textId="77777777" w:rsidR="006A3EEB" w:rsidRPr="006A3EEB" w:rsidRDefault="006A3EEB" w:rsidP="00AD5069">
            <w:pPr>
              <w:keepNext/>
              <w:rPr>
                <w:rFonts w:ascii="Calibri" w:hAnsi="Calibri"/>
                <w:sz w:val="18"/>
                <w:szCs w:val="18"/>
              </w:rPr>
            </w:pPr>
          </w:p>
        </w:tc>
        <w:tc>
          <w:tcPr>
            <w:tcW w:w="1439" w:type="dxa"/>
          </w:tcPr>
          <w:p w14:paraId="75DF05D1" w14:textId="77777777" w:rsidR="006A3EEB" w:rsidRPr="006A3EEB" w:rsidRDefault="006A3EEB" w:rsidP="00AD5069">
            <w:pPr>
              <w:keepNext/>
              <w:rPr>
                <w:rFonts w:ascii="Calibri" w:hAnsi="Calibri"/>
                <w:sz w:val="18"/>
                <w:szCs w:val="18"/>
              </w:rPr>
            </w:pPr>
          </w:p>
        </w:tc>
        <w:tc>
          <w:tcPr>
            <w:tcW w:w="1439" w:type="dxa"/>
          </w:tcPr>
          <w:p w14:paraId="07EF1186" w14:textId="77777777" w:rsidR="006A3EEB" w:rsidRPr="006A3EEB" w:rsidRDefault="006A3EEB" w:rsidP="00AD5069">
            <w:pPr>
              <w:keepNext/>
              <w:rPr>
                <w:rFonts w:ascii="Calibri" w:hAnsi="Calibri"/>
                <w:sz w:val="18"/>
                <w:szCs w:val="18"/>
              </w:rPr>
            </w:pPr>
          </w:p>
        </w:tc>
        <w:tc>
          <w:tcPr>
            <w:tcW w:w="1439" w:type="dxa"/>
          </w:tcPr>
          <w:p w14:paraId="797FF90C" w14:textId="77777777" w:rsidR="006A3EEB" w:rsidRPr="006A3EEB" w:rsidRDefault="006A3EEB" w:rsidP="00AD5069">
            <w:pPr>
              <w:keepNext/>
              <w:rPr>
                <w:rFonts w:ascii="Calibri" w:hAnsi="Calibri"/>
                <w:sz w:val="18"/>
                <w:szCs w:val="18"/>
              </w:rPr>
            </w:pPr>
          </w:p>
        </w:tc>
        <w:tc>
          <w:tcPr>
            <w:tcW w:w="1439" w:type="dxa"/>
          </w:tcPr>
          <w:p w14:paraId="3D824A7B" w14:textId="77777777" w:rsidR="006A3EEB" w:rsidRPr="006A3EEB" w:rsidRDefault="006A3EEB" w:rsidP="00AD5069">
            <w:pPr>
              <w:keepNext/>
              <w:rPr>
                <w:rFonts w:ascii="Calibri" w:hAnsi="Calibri"/>
                <w:sz w:val="18"/>
                <w:szCs w:val="18"/>
              </w:rPr>
            </w:pPr>
          </w:p>
        </w:tc>
        <w:tc>
          <w:tcPr>
            <w:tcW w:w="1439" w:type="dxa"/>
          </w:tcPr>
          <w:p w14:paraId="4A7013BE" w14:textId="77777777" w:rsidR="006A3EEB" w:rsidRPr="006A3EEB" w:rsidRDefault="006A3EEB" w:rsidP="00AD5069">
            <w:pPr>
              <w:keepNext/>
              <w:rPr>
                <w:rFonts w:ascii="Calibri" w:hAnsi="Calibri"/>
                <w:sz w:val="18"/>
                <w:szCs w:val="18"/>
              </w:rPr>
            </w:pPr>
          </w:p>
        </w:tc>
      </w:tr>
      <w:tr w:rsidR="006F07C7" w:rsidRPr="006A3EEB" w14:paraId="2971F8BA" w14:textId="77777777" w:rsidTr="001C1281">
        <w:trPr>
          <w:cantSplit/>
          <w:trHeight w:val="432"/>
        </w:trPr>
        <w:tc>
          <w:tcPr>
            <w:tcW w:w="1439" w:type="dxa"/>
          </w:tcPr>
          <w:p w14:paraId="4472D099" w14:textId="77777777" w:rsidR="006F07C7" w:rsidRPr="006A3EEB" w:rsidRDefault="006F07C7" w:rsidP="00AD5069">
            <w:pPr>
              <w:keepNext/>
              <w:rPr>
                <w:rFonts w:ascii="Calibri" w:hAnsi="Calibri"/>
                <w:sz w:val="18"/>
                <w:szCs w:val="18"/>
              </w:rPr>
            </w:pPr>
          </w:p>
        </w:tc>
        <w:tc>
          <w:tcPr>
            <w:tcW w:w="1439" w:type="dxa"/>
          </w:tcPr>
          <w:p w14:paraId="03B95A46" w14:textId="77777777" w:rsidR="006F07C7" w:rsidRPr="006A3EEB" w:rsidRDefault="006F07C7" w:rsidP="00AD5069">
            <w:pPr>
              <w:keepNext/>
              <w:rPr>
                <w:rFonts w:ascii="Calibri" w:hAnsi="Calibri"/>
                <w:sz w:val="18"/>
                <w:szCs w:val="18"/>
              </w:rPr>
            </w:pPr>
          </w:p>
        </w:tc>
        <w:tc>
          <w:tcPr>
            <w:tcW w:w="1439" w:type="dxa"/>
          </w:tcPr>
          <w:p w14:paraId="78C8D6FD" w14:textId="77777777" w:rsidR="006F07C7" w:rsidRPr="006A3EEB" w:rsidRDefault="006F07C7" w:rsidP="00AD5069">
            <w:pPr>
              <w:keepNext/>
              <w:rPr>
                <w:rFonts w:ascii="Calibri" w:hAnsi="Calibri"/>
                <w:sz w:val="18"/>
                <w:szCs w:val="18"/>
              </w:rPr>
            </w:pPr>
          </w:p>
        </w:tc>
        <w:tc>
          <w:tcPr>
            <w:tcW w:w="1439" w:type="dxa"/>
          </w:tcPr>
          <w:p w14:paraId="4BECA484" w14:textId="77777777" w:rsidR="006F07C7" w:rsidRPr="006A3EEB" w:rsidRDefault="006F07C7" w:rsidP="00AD5069">
            <w:pPr>
              <w:keepNext/>
              <w:rPr>
                <w:rFonts w:ascii="Calibri" w:hAnsi="Calibri"/>
                <w:sz w:val="18"/>
                <w:szCs w:val="18"/>
              </w:rPr>
            </w:pPr>
          </w:p>
        </w:tc>
        <w:tc>
          <w:tcPr>
            <w:tcW w:w="1439" w:type="dxa"/>
          </w:tcPr>
          <w:p w14:paraId="5070387D" w14:textId="77777777" w:rsidR="006F07C7" w:rsidRPr="006A3EEB" w:rsidRDefault="006F07C7" w:rsidP="00AD5069">
            <w:pPr>
              <w:keepNext/>
              <w:rPr>
                <w:rFonts w:ascii="Calibri" w:hAnsi="Calibri"/>
                <w:sz w:val="18"/>
                <w:szCs w:val="18"/>
              </w:rPr>
            </w:pPr>
          </w:p>
        </w:tc>
        <w:tc>
          <w:tcPr>
            <w:tcW w:w="1439" w:type="dxa"/>
          </w:tcPr>
          <w:p w14:paraId="7C33F9C2" w14:textId="77777777" w:rsidR="006F07C7" w:rsidRPr="006A3EEB" w:rsidRDefault="006F07C7" w:rsidP="00AD5069">
            <w:pPr>
              <w:keepNext/>
              <w:rPr>
                <w:rFonts w:ascii="Calibri" w:hAnsi="Calibri"/>
                <w:sz w:val="18"/>
                <w:szCs w:val="18"/>
              </w:rPr>
            </w:pPr>
          </w:p>
        </w:tc>
        <w:tc>
          <w:tcPr>
            <w:tcW w:w="1439" w:type="dxa"/>
          </w:tcPr>
          <w:p w14:paraId="71018C52" w14:textId="77777777" w:rsidR="006F07C7" w:rsidRPr="006A3EEB" w:rsidRDefault="006F07C7" w:rsidP="00AD5069">
            <w:pPr>
              <w:keepNext/>
              <w:rPr>
                <w:rFonts w:ascii="Calibri" w:hAnsi="Calibri"/>
                <w:sz w:val="18"/>
                <w:szCs w:val="18"/>
              </w:rPr>
            </w:pPr>
          </w:p>
        </w:tc>
        <w:tc>
          <w:tcPr>
            <w:tcW w:w="1439" w:type="dxa"/>
          </w:tcPr>
          <w:p w14:paraId="637127F0" w14:textId="77777777" w:rsidR="006F07C7" w:rsidRPr="006A3EEB" w:rsidRDefault="006F07C7" w:rsidP="00AD5069">
            <w:pPr>
              <w:keepNext/>
              <w:rPr>
                <w:rFonts w:ascii="Calibri" w:hAnsi="Calibri"/>
                <w:sz w:val="18"/>
                <w:szCs w:val="18"/>
              </w:rPr>
            </w:pPr>
          </w:p>
        </w:tc>
        <w:tc>
          <w:tcPr>
            <w:tcW w:w="1439" w:type="dxa"/>
          </w:tcPr>
          <w:p w14:paraId="07160FA9" w14:textId="77777777" w:rsidR="006F07C7" w:rsidRPr="006A3EEB" w:rsidRDefault="006F07C7" w:rsidP="00AD5069">
            <w:pPr>
              <w:keepNext/>
              <w:rPr>
                <w:rFonts w:ascii="Calibri" w:hAnsi="Calibri"/>
                <w:sz w:val="18"/>
                <w:szCs w:val="18"/>
              </w:rPr>
            </w:pPr>
          </w:p>
        </w:tc>
        <w:tc>
          <w:tcPr>
            <w:tcW w:w="1439" w:type="dxa"/>
          </w:tcPr>
          <w:p w14:paraId="74638854" w14:textId="77777777" w:rsidR="006F07C7" w:rsidRPr="006A3EEB" w:rsidRDefault="006F07C7" w:rsidP="00AD5069">
            <w:pPr>
              <w:keepNext/>
              <w:rPr>
                <w:rFonts w:ascii="Calibri" w:hAnsi="Calibri"/>
                <w:sz w:val="18"/>
                <w:szCs w:val="18"/>
              </w:rPr>
            </w:pPr>
          </w:p>
        </w:tc>
      </w:tr>
      <w:tr w:rsidR="006F07C7" w:rsidRPr="006A3EEB" w14:paraId="36AD2BF6" w14:textId="77777777" w:rsidTr="00AD5069">
        <w:trPr>
          <w:cantSplit/>
        </w:trPr>
        <w:tc>
          <w:tcPr>
            <w:tcW w:w="14390" w:type="dxa"/>
            <w:gridSpan w:val="10"/>
          </w:tcPr>
          <w:p w14:paraId="145FB4F1"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06DE1F98" w14:textId="23B54DA1" w:rsidR="006A3EEB" w:rsidRDefault="006A3EEB"/>
    <w:p w14:paraId="7D6FE8E9" w14:textId="77777777" w:rsidR="006A3EEB" w:rsidRDefault="006A3EE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027"/>
        <w:gridCol w:w="1028"/>
        <w:gridCol w:w="1028"/>
        <w:gridCol w:w="1028"/>
        <w:gridCol w:w="1028"/>
        <w:gridCol w:w="1028"/>
        <w:gridCol w:w="1028"/>
        <w:gridCol w:w="1027"/>
        <w:gridCol w:w="1028"/>
        <w:gridCol w:w="1028"/>
        <w:gridCol w:w="1028"/>
        <w:gridCol w:w="1028"/>
        <w:gridCol w:w="1028"/>
        <w:gridCol w:w="1028"/>
      </w:tblGrid>
      <w:tr w:rsidR="00341787" w:rsidRPr="006A3EEB" w14:paraId="32AFD434" w14:textId="260BFBEE" w:rsidTr="00341787">
        <w:trPr>
          <w:cantSplit/>
          <w:trHeight w:val="305"/>
        </w:trPr>
        <w:tc>
          <w:tcPr>
            <w:tcW w:w="14390" w:type="dxa"/>
            <w:gridSpan w:val="14"/>
          </w:tcPr>
          <w:p w14:paraId="34CC9C13" w14:textId="7B36A796" w:rsidR="00341787" w:rsidRPr="006A3EEB" w:rsidRDefault="00341787" w:rsidP="00AD5069">
            <w:pPr>
              <w:keepNext/>
              <w:rPr>
                <w:rFonts w:ascii="Calibri" w:hAnsi="Calibri"/>
                <w:b/>
                <w:szCs w:val="18"/>
              </w:rPr>
            </w:pPr>
            <w:r w:rsidRPr="006A3EEB">
              <w:rPr>
                <w:rFonts w:ascii="Calibri" w:hAnsi="Calibri"/>
                <w:b/>
                <w:szCs w:val="18"/>
              </w:rPr>
              <w:t xml:space="preserve">J. Installed Duct System information </w:t>
            </w:r>
          </w:p>
        </w:tc>
      </w:tr>
      <w:tr w:rsidR="00341787" w:rsidRPr="006A3EEB" w14:paraId="721240E3" w14:textId="288C4ABD" w:rsidTr="00341787">
        <w:trPr>
          <w:cantSplit/>
          <w:trHeight w:val="135"/>
        </w:trPr>
        <w:tc>
          <w:tcPr>
            <w:tcW w:w="1027" w:type="dxa"/>
            <w:vAlign w:val="center"/>
          </w:tcPr>
          <w:p w14:paraId="1E6C9EC4"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01</w:t>
            </w:r>
          </w:p>
        </w:tc>
        <w:tc>
          <w:tcPr>
            <w:tcW w:w="1028" w:type="dxa"/>
            <w:vAlign w:val="center"/>
          </w:tcPr>
          <w:p w14:paraId="481390C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02</w:t>
            </w:r>
          </w:p>
        </w:tc>
        <w:tc>
          <w:tcPr>
            <w:tcW w:w="1028" w:type="dxa"/>
            <w:vAlign w:val="center"/>
          </w:tcPr>
          <w:p w14:paraId="31A7133E"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03</w:t>
            </w:r>
          </w:p>
        </w:tc>
        <w:tc>
          <w:tcPr>
            <w:tcW w:w="1028" w:type="dxa"/>
            <w:vAlign w:val="center"/>
          </w:tcPr>
          <w:p w14:paraId="7199F448" w14:textId="2C0094F8" w:rsidR="00341787" w:rsidRPr="006A3EEB" w:rsidRDefault="00341787" w:rsidP="00AD5069">
            <w:pPr>
              <w:keepNext/>
              <w:jc w:val="center"/>
              <w:rPr>
                <w:rFonts w:ascii="Calibri" w:hAnsi="Calibri"/>
                <w:sz w:val="18"/>
                <w:szCs w:val="18"/>
              </w:rPr>
            </w:pPr>
            <w:r>
              <w:rPr>
                <w:rFonts w:ascii="Calibri" w:hAnsi="Calibri"/>
                <w:sz w:val="18"/>
                <w:szCs w:val="18"/>
              </w:rPr>
              <w:t>04</w:t>
            </w:r>
          </w:p>
        </w:tc>
        <w:tc>
          <w:tcPr>
            <w:tcW w:w="1028" w:type="dxa"/>
            <w:vAlign w:val="center"/>
          </w:tcPr>
          <w:p w14:paraId="3A3D684A" w14:textId="16D750C9" w:rsidR="00341787" w:rsidRPr="006A3EEB" w:rsidRDefault="00341787" w:rsidP="00AD5069">
            <w:pPr>
              <w:keepNext/>
              <w:jc w:val="center"/>
              <w:rPr>
                <w:rFonts w:ascii="Calibri" w:hAnsi="Calibri"/>
                <w:sz w:val="18"/>
                <w:szCs w:val="18"/>
              </w:rPr>
            </w:pPr>
            <w:r>
              <w:rPr>
                <w:rFonts w:ascii="Calibri" w:hAnsi="Calibri"/>
                <w:sz w:val="18"/>
                <w:szCs w:val="18"/>
              </w:rPr>
              <w:t>05</w:t>
            </w:r>
          </w:p>
        </w:tc>
        <w:tc>
          <w:tcPr>
            <w:tcW w:w="1028" w:type="dxa"/>
            <w:vAlign w:val="center"/>
          </w:tcPr>
          <w:p w14:paraId="60D6BBB8" w14:textId="18616E71" w:rsidR="00341787" w:rsidRPr="006A3EEB" w:rsidRDefault="00341787" w:rsidP="00AD5069">
            <w:pPr>
              <w:keepNext/>
              <w:jc w:val="center"/>
              <w:rPr>
                <w:rFonts w:ascii="Calibri" w:hAnsi="Calibri"/>
                <w:sz w:val="18"/>
                <w:szCs w:val="18"/>
              </w:rPr>
            </w:pPr>
            <w:r>
              <w:rPr>
                <w:rFonts w:ascii="Calibri" w:hAnsi="Calibri"/>
                <w:sz w:val="18"/>
                <w:szCs w:val="18"/>
              </w:rPr>
              <w:t>06</w:t>
            </w:r>
          </w:p>
        </w:tc>
        <w:tc>
          <w:tcPr>
            <w:tcW w:w="1028" w:type="dxa"/>
            <w:vAlign w:val="center"/>
          </w:tcPr>
          <w:p w14:paraId="28EC5DB5" w14:textId="14AED55E" w:rsidR="00341787" w:rsidRPr="006A3EEB" w:rsidRDefault="00341787" w:rsidP="00AD5069">
            <w:pPr>
              <w:keepNext/>
              <w:jc w:val="center"/>
              <w:rPr>
                <w:rFonts w:ascii="Calibri" w:hAnsi="Calibri"/>
                <w:sz w:val="18"/>
                <w:szCs w:val="18"/>
              </w:rPr>
            </w:pPr>
            <w:r>
              <w:rPr>
                <w:rFonts w:ascii="Calibri" w:hAnsi="Calibri"/>
                <w:sz w:val="18"/>
                <w:szCs w:val="18"/>
              </w:rPr>
              <w:t>07</w:t>
            </w:r>
          </w:p>
        </w:tc>
        <w:tc>
          <w:tcPr>
            <w:tcW w:w="1027" w:type="dxa"/>
            <w:vAlign w:val="center"/>
          </w:tcPr>
          <w:p w14:paraId="0ED3B6C2" w14:textId="10458655" w:rsidR="00341787" w:rsidRPr="006A3EEB" w:rsidRDefault="00341787" w:rsidP="00AD5069">
            <w:pPr>
              <w:keepNext/>
              <w:jc w:val="center"/>
              <w:rPr>
                <w:rFonts w:ascii="Calibri" w:hAnsi="Calibri"/>
                <w:sz w:val="18"/>
                <w:szCs w:val="18"/>
              </w:rPr>
            </w:pPr>
            <w:r>
              <w:rPr>
                <w:rFonts w:ascii="Calibri" w:hAnsi="Calibri"/>
                <w:sz w:val="18"/>
                <w:szCs w:val="18"/>
              </w:rPr>
              <w:t>08</w:t>
            </w:r>
          </w:p>
        </w:tc>
        <w:tc>
          <w:tcPr>
            <w:tcW w:w="1028" w:type="dxa"/>
            <w:vAlign w:val="center"/>
          </w:tcPr>
          <w:p w14:paraId="6B16E752" w14:textId="57921FDD" w:rsidR="00341787" w:rsidRPr="006A3EEB" w:rsidRDefault="00341787" w:rsidP="00AD5069">
            <w:pPr>
              <w:keepNext/>
              <w:jc w:val="center"/>
              <w:rPr>
                <w:rFonts w:ascii="Calibri" w:hAnsi="Calibri"/>
                <w:sz w:val="18"/>
                <w:szCs w:val="18"/>
              </w:rPr>
            </w:pPr>
            <w:r>
              <w:rPr>
                <w:rFonts w:ascii="Calibri" w:hAnsi="Calibri"/>
                <w:sz w:val="18"/>
                <w:szCs w:val="18"/>
              </w:rPr>
              <w:t>09</w:t>
            </w:r>
          </w:p>
        </w:tc>
        <w:tc>
          <w:tcPr>
            <w:tcW w:w="1028" w:type="dxa"/>
            <w:vAlign w:val="center"/>
          </w:tcPr>
          <w:p w14:paraId="0A85489C" w14:textId="4CE81AFB" w:rsidR="00341787" w:rsidRPr="006A3EEB" w:rsidRDefault="00341787" w:rsidP="00AD5069">
            <w:pPr>
              <w:keepNext/>
              <w:jc w:val="center"/>
              <w:rPr>
                <w:rFonts w:ascii="Calibri" w:hAnsi="Calibri"/>
                <w:sz w:val="18"/>
                <w:szCs w:val="18"/>
              </w:rPr>
            </w:pPr>
            <w:r>
              <w:rPr>
                <w:rFonts w:ascii="Calibri" w:hAnsi="Calibri"/>
                <w:sz w:val="18"/>
                <w:szCs w:val="18"/>
              </w:rPr>
              <w:t>10</w:t>
            </w:r>
          </w:p>
        </w:tc>
        <w:tc>
          <w:tcPr>
            <w:tcW w:w="1028" w:type="dxa"/>
            <w:vAlign w:val="center"/>
          </w:tcPr>
          <w:p w14:paraId="363F485D" w14:textId="7F5FEBF1" w:rsidR="00341787" w:rsidRPr="006A3EEB" w:rsidRDefault="00341787" w:rsidP="00AD5069">
            <w:pPr>
              <w:keepNext/>
              <w:jc w:val="center"/>
              <w:rPr>
                <w:rFonts w:ascii="Calibri" w:hAnsi="Calibri"/>
                <w:sz w:val="18"/>
                <w:szCs w:val="18"/>
              </w:rPr>
            </w:pPr>
            <w:r>
              <w:rPr>
                <w:rFonts w:ascii="Calibri" w:hAnsi="Calibri"/>
                <w:sz w:val="18"/>
                <w:szCs w:val="18"/>
              </w:rPr>
              <w:t>11</w:t>
            </w:r>
          </w:p>
        </w:tc>
        <w:tc>
          <w:tcPr>
            <w:tcW w:w="1028" w:type="dxa"/>
            <w:vAlign w:val="center"/>
          </w:tcPr>
          <w:p w14:paraId="34C7DA66" w14:textId="1DEB77CF" w:rsidR="00341787" w:rsidRPr="006A3EEB" w:rsidRDefault="00341787" w:rsidP="00AD5069">
            <w:pPr>
              <w:keepNext/>
              <w:jc w:val="center"/>
              <w:rPr>
                <w:rFonts w:ascii="Calibri" w:hAnsi="Calibri"/>
                <w:sz w:val="18"/>
                <w:szCs w:val="18"/>
              </w:rPr>
            </w:pPr>
            <w:r>
              <w:rPr>
                <w:rFonts w:ascii="Calibri" w:hAnsi="Calibri"/>
                <w:sz w:val="18"/>
                <w:szCs w:val="18"/>
              </w:rPr>
              <w:t>12</w:t>
            </w:r>
          </w:p>
        </w:tc>
        <w:tc>
          <w:tcPr>
            <w:tcW w:w="1028" w:type="dxa"/>
          </w:tcPr>
          <w:p w14:paraId="63EBA960" w14:textId="07892D36" w:rsidR="00341787" w:rsidRDefault="00341787" w:rsidP="00AD5069">
            <w:pPr>
              <w:keepNext/>
              <w:jc w:val="center"/>
              <w:rPr>
                <w:rFonts w:ascii="Calibri" w:hAnsi="Calibri"/>
                <w:sz w:val="18"/>
                <w:szCs w:val="18"/>
              </w:rPr>
            </w:pPr>
            <w:r>
              <w:rPr>
                <w:rFonts w:ascii="Calibri" w:hAnsi="Calibri"/>
                <w:sz w:val="18"/>
                <w:szCs w:val="18"/>
              </w:rPr>
              <w:t>13</w:t>
            </w:r>
          </w:p>
        </w:tc>
        <w:tc>
          <w:tcPr>
            <w:tcW w:w="1028" w:type="dxa"/>
          </w:tcPr>
          <w:p w14:paraId="291BF33A" w14:textId="729D8889" w:rsidR="00341787" w:rsidRDefault="00341787" w:rsidP="00AD5069">
            <w:pPr>
              <w:keepNext/>
              <w:jc w:val="center"/>
              <w:rPr>
                <w:rFonts w:ascii="Calibri" w:hAnsi="Calibri"/>
                <w:sz w:val="18"/>
                <w:szCs w:val="18"/>
              </w:rPr>
            </w:pPr>
            <w:r>
              <w:rPr>
                <w:rFonts w:ascii="Calibri" w:hAnsi="Calibri"/>
                <w:sz w:val="18"/>
                <w:szCs w:val="18"/>
              </w:rPr>
              <w:t>14</w:t>
            </w:r>
          </w:p>
        </w:tc>
      </w:tr>
      <w:tr w:rsidR="00341787" w:rsidRPr="006A3EEB" w14:paraId="5FCBEFDA" w14:textId="304EC53F" w:rsidTr="00341787">
        <w:trPr>
          <w:cantSplit/>
          <w:trHeight w:val="581"/>
        </w:trPr>
        <w:tc>
          <w:tcPr>
            <w:tcW w:w="1027" w:type="dxa"/>
            <w:vAlign w:val="bottom"/>
          </w:tcPr>
          <w:p w14:paraId="4150296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ID/Name from CF1R</w:t>
            </w:r>
          </w:p>
        </w:tc>
        <w:tc>
          <w:tcPr>
            <w:tcW w:w="1028" w:type="dxa"/>
            <w:vAlign w:val="bottom"/>
          </w:tcPr>
          <w:p w14:paraId="3B50D4F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028" w:type="dxa"/>
            <w:vAlign w:val="bottom"/>
          </w:tcPr>
          <w:p w14:paraId="270605CF"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028" w:type="dxa"/>
            <w:vAlign w:val="bottom"/>
          </w:tcPr>
          <w:p w14:paraId="2D198B06"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 Location</w:t>
            </w:r>
          </w:p>
        </w:tc>
        <w:tc>
          <w:tcPr>
            <w:tcW w:w="1028" w:type="dxa"/>
            <w:vAlign w:val="bottom"/>
          </w:tcPr>
          <w:p w14:paraId="47F74131"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Supply Duct</w:t>
            </w:r>
          </w:p>
          <w:p w14:paraId="738CD0B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8" w:type="dxa"/>
            <w:vAlign w:val="bottom"/>
          </w:tcPr>
          <w:p w14:paraId="7C30B7A0"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 Location</w:t>
            </w:r>
          </w:p>
        </w:tc>
        <w:tc>
          <w:tcPr>
            <w:tcW w:w="1028" w:type="dxa"/>
            <w:vAlign w:val="bottom"/>
          </w:tcPr>
          <w:p w14:paraId="740174BA"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Return Duct</w:t>
            </w:r>
          </w:p>
          <w:p w14:paraId="76E7EA4B"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R-Value</w:t>
            </w:r>
          </w:p>
        </w:tc>
        <w:tc>
          <w:tcPr>
            <w:tcW w:w="1027" w:type="dxa"/>
            <w:vAlign w:val="bottom"/>
          </w:tcPr>
          <w:p w14:paraId="3A1440A6" w14:textId="1D48AB30" w:rsidR="00341787" w:rsidRPr="006A3EEB" w:rsidRDefault="00B365DE" w:rsidP="00AD5069">
            <w:pPr>
              <w:keepNext/>
              <w:jc w:val="center"/>
              <w:rPr>
                <w:rFonts w:ascii="Calibri" w:hAnsi="Calibri"/>
                <w:sz w:val="18"/>
                <w:szCs w:val="18"/>
              </w:rPr>
            </w:pPr>
            <w:r>
              <w:rPr>
                <w:rFonts w:ascii="Calibri" w:hAnsi="Calibri"/>
                <w:sz w:val="18"/>
                <w:szCs w:val="18"/>
              </w:rPr>
              <w:t>Exception</w:t>
            </w:r>
            <w:r w:rsidRPr="006A3EEB">
              <w:rPr>
                <w:rFonts w:ascii="Calibri" w:hAnsi="Calibri"/>
                <w:sz w:val="18"/>
                <w:szCs w:val="18"/>
              </w:rPr>
              <w:t xml:space="preserve"> </w:t>
            </w:r>
            <w:r w:rsidR="00341787" w:rsidRPr="006A3EEB">
              <w:rPr>
                <w:rFonts w:ascii="Calibri" w:hAnsi="Calibri"/>
                <w:sz w:val="18"/>
                <w:szCs w:val="18"/>
              </w:rPr>
              <w:t xml:space="preserve">from Min R-Value </w:t>
            </w:r>
          </w:p>
        </w:tc>
        <w:tc>
          <w:tcPr>
            <w:tcW w:w="1028" w:type="dxa"/>
            <w:vAlign w:val="bottom"/>
          </w:tcPr>
          <w:p w14:paraId="3600EE75"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Method of compliance with Airflow and Fan Efficacy Req's in 150.0(m)13</w:t>
            </w:r>
          </w:p>
        </w:tc>
        <w:tc>
          <w:tcPr>
            <w:tcW w:w="1028" w:type="dxa"/>
            <w:vAlign w:val="bottom"/>
          </w:tcPr>
          <w:p w14:paraId="1CF8BDFC"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Bypass Duct Status</w:t>
            </w:r>
          </w:p>
        </w:tc>
        <w:tc>
          <w:tcPr>
            <w:tcW w:w="1028" w:type="dxa"/>
            <w:vAlign w:val="bottom"/>
          </w:tcPr>
          <w:p w14:paraId="0D9D26B2" w14:textId="77777777" w:rsidR="00341787" w:rsidRPr="006A3EEB" w:rsidRDefault="00341787" w:rsidP="00AD5069">
            <w:pPr>
              <w:keepNext/>
              <w:jc w:val="center"/>
              <w:rPr>
                <w:rFonts w:ascii="Calibri" w:hAnsi="Calibri"/>
                <w:sz w:val="18"/>
                <w:szCs w:val="18"/>
              </w:rPr>
            </w:pPr>
            <w:r w:rsidRPr="006A3EEB">
              <w:rPr>
                <w:rFonts w:ascii="Calibri" w:hAnsi="Calibri"/>
                <w:sz w:val="18"/>
                <w:szCs w:val="18"/>
              </w:rPr>
              <w:t>Number of Air Filter Devices on Indoor Unit</w:t>
            </w:r>
          </w:p>
        </w:tc>
        <w:tc>
          <w:tcPr>
            <w:tcW w:w="1028" w:type="dxa"/>
            <w:vAlign w:val="bottom"/>
          </w:tcPr>
          <w:p w14:paraId="60E22C57" w14:textId="6DC39358" w:rsidR="00341787" w:rsidRPr="006A3EEB" w:rsidRDefault="00341787" w:rsidP="00341787">
            <w:pPr>
              <w:keepNext/>
              <w:jc w:val="center"/>
              <w:rPr>
                <w:rFonts w:ascii="Calibri" w:hAnsi="Calibri"/>
                <w:sz w:val="18"/>
                <w:szCs w:val="18"/>
              </w:rPr>
            </w:pPr>
            <w:r w:rsidRPr="006A3EEB">
              <w:rPr>
                <w:rFonts w:ascii="Calibri" w:hAnsi="Calibri"/>
                <w:sz w:val="18"/>
                <w:szCs w:val="18"/>
              </w:rPr>
              <w:t xml:space="preserve">Can </w:t>
            </w:r>
            <w:r>
              <w:rPr>
                <w:rFonts w:ascii="Calibri" w:hAnsi="Calibri"/>
                <w:sz w:val="18"/>
                <w:szCs w:val="18"/>
              </w:rPr>
              <w:t>Approved</w:t>
            </w:r>
            <w:r w:rsidRPr="006A3EEB">
              <w:rPr>
                <w:rFonts w:ascii="Calibri" w:hAnsi="Calibri"/>
                <w:sz w:val="18"/>
                <w:szCs w:val="18"/>
              </w:rPr>
              <w:t xml:space="preserve"> Airflow Protocols be used to test this System?</w:t>
            </w:r>
          </w:p>
        </w:tc>
        <w:tc>
          <w:tcPr>
            <w:tcW w:w="1028" w:type="dxa"/>
            <w:vAlign w:val="bottom"/>
          </w:tcPr>
          <w:p w14:paraId="0884DB58" w14:textId="67839CB3" w:rsidR="00341787" w:rsidRPr="006A3EEB" w:rsidRDefault="00341787" w:rsidP="00341787">
            <w:pPr>
              <w:keepNext/>
              <w:jc w:val="center"/>
              <w:rPr>
                <w:rFonts w:ascii="Calibri" w:hAnsi="Calibri"/>
                <w:sz w:val="18"/>
                <w:szCs w:val="18"/>
              </w:rPr>
            </w:pPr>
            <w:r w:rsidRPr="002B3E7B">
              <w:rPr>
                <w:rFonts w:ascii="Calibri" w:hAnsi="Calibri"/>
                <w:sz w:val="18"/>
                <w:szCs w:val="18"/>
              </w:rPr>
              <w:t xml:space="preserve">Can </w:t>
            </w:r>
            <w:r>
              <w:rPr>
                <w:rFonts w:ascii="Calibri" w:hAnsi="Calibri"/>
                <w:sz w:val="18"/>
                <w:szCs w:val="18"/>
              </w:rPr>
              <w:t>Approved</w:t>
            </w:r>
            <w:r w:rsidRPr="002B3E7B">
              <w:rPr>
                <w:rFonts w:ascii="Calibri" w:hAnsi="Calibri"/>
                <w:sz w:val="18"/>
                <w:szCs w:val="18"/>
              </w:rPr>
              <w:t xml:space="preserve"> Fan Efficacy Protocol be used to test this system?</w:t>
            </w:r>
          </w:p>
        </w:tc>
        <w:tc>
          <w:tcPr>
            <w:tcW w:w="1028" w:type="dxa"/>
            <w:vAlign w:val="bottom"/>
          </w:tcPr>
          <w:p w14:paraId="58F1DF2C" w14:textId="343F970E" w:rsidR="00341787" w:rsidRPr="002B3E7B" w:rsidRDefault="00341787" w:rsidP="00341787">
            <w:pPr>
              <w:keepNext/>
              <w:jc w:val="center"/>
              <w:rPr>
                <w:rFonts w:ascii="Calibri" w:hAnsi="Calibri"/>
                <w:sz w:val="18"/>
                <w:szCs w:val="18"/>
              </w:rPr>
            </w:pPr>
            <w:r w:rsidRPr="00341787">
              <w:rPr>
                <w:rFonts w:ascii="Calibri" w:hAnsi="Calibri"/>
                <w:sz w:val="18"/>
                <w:szCs w:val="18"/>
              </w:rPr>
              <w:t>Total Duct Length</w:t>
            </w:r>
          </w:p>
        </w:tc>
      </w:tr>
      <w:tr w:rsidR="00341787" w:rsidRPr="006A3EEB" w14:paraId="0BA7B316" w14:textId="520B7A4B" w:rsidTr="00341787">
        <w:trPr>
          <w:cantSplit/>
          <w:trHeight w:val="432"/>
        </w:trPr>
        <w:tc>
          <w:tcPr>
            <w:tcW w:w="1027" w:type="dxa"/>
          </w:tcPr>
          <w:p w14:paraId="1802B674" w14:textId="77777777" w:rsidR="00341787" w:rsidRPr="006A3EEB" w:rsidRDefault="00341787" w:rsidP="0067798A">
            <w:pPr>
              <w:keepNext/>
              <w:rPr>
                <w:rFonts w:ascii="Calibri" w:hAnsi="Calibri"/>
                <w:sz w:val="18"/>
                <w:szCs w:val="18"/>
              </w:rPr>
            </w:pPr>
          </w:p>
        </w:tc>
        <w:tc>
          <w:tcPr>
            <w:tcW w:w="1028" w:type="dxa"/>
          </w:tcPr>
          <w:p w14:paraId="3B1E2F7F" w14:textId="77777777" w:rsidR="00341787" w:rsidRPr="006A3EEB" w:rsidRDefault="00341787" w:rsidP="0067798A">
            <w:pPr>
              <w:keepNext/>
              <w:rPr>
                <w:rFonts w:ascii="Calibri" w:hAnsi="Calibri"/>
                <w:sz w:val="18"/>
                <w:szCs w:val="18"/>
              </w:rPr>
            </w:pPr>
          </w:p>
        </w:tc>
        <w:tc>
          <w:tcPr>
            <w:tcW w:w="1028" w:type="dxa"/>
          </w:tcPr>
          <w:p w14:paraId="1010ED30" w14:textId="77777777" w:rsidR="00341787" w:rsidRPr="006A3EEB" w:rsidRDefault="00341787" w:rsidP="0067798A">
            <w:pPr>
              <w:keepNext/>
              <w:rPr>
                <w:rFonts w:ascii="Calibri" w:hAnsi="Calibri"/>
                <w:sz w:val="18"/>
                <w:szCs w:val="18"/>
              </w:rPr>
            </w:pPr>
          </w:p>
        </w:tc>
        <w:tc>
          <w:tcPr>
            <w:tcW w:w="1028" w:type="dxa"/>
          </w:tcPr>
          <w:p w14:paraId="7467F9F0" w14:textId="77777777" w:rsidR="00341787" w:rsidRPr="006A3EEB" w:rsidRDefault="00341787" w:rsidP="0067798A">
            <w:pPr>
              <w:keepNext/>
              <w:rPr>
                <w:rFonts w:ascii="Calibri" w:hAnsi="Calibri"/>
                <w:sz w:val="18"/>
                <w:szCs w:val="18"/>
              </w:rPr>
            </w:pPr>
          </w:p>
        </w:tc>
        <w:tc>
          <w:tcPr>
            <w:tcW w:w="1028" w:type="dxa"/>
          </w:tcPr>
          <w:p w14:paraId="53EC7288" w14:textId="77777777" w:rsidR="00341787" w:rsidRPr="006A3EEB" w:rsidRDefault="00341787" w:rsidP="0067798A">
            <w:pPr>
              <w:keepNext/>
              <w:rPr>
                <w:rFonts w:ascii="Calibri" w:hAnsi="Calibri"/>
                <w:sz w:val="18"/>
                <w:szCs w:val="18"/>
              </w:rPr>
            </w:pPr>
          </w:p>
        </w:tc>
        <w:tc>
          <w:tcPr>
            <w:tcW w:w="1028" w:type="dxa"/>
          </w:tcPr>
          <w:p w14:paraId="30F2BF79" w14:textId="77777777" w:rsidR="00341787" w:rsidRPr="006A3EEB" w:rsidRDefault="00341787" w:rsidP="0067798A">
            <w:pPr>
              <w:keepNext/>
              <w:rPr>
                <w:rFonts w:ascii="Calibri" w:hAnsi="Calibri"/>
                <w:sz w:val="18"/>
                <w:szCs w:val="18"/>
              </w:rPr>
            </w:pPr>
          </w:p>
        </w:tc>
        <w:tc>
          <w:tcPr>
            <w:tcW w:w="1028" w:type="dxa"/>
          </w:tcPr>
          <w:p w14:paraId="6BA8464B" w14:textId="77777777" w:rsidR="00341787" w:rsidRPr="006A3EEB" w:rsidRDefault="00341787" w:rsidP="0067798A">
            <w:pPr>
              <w:keepNext/>
              <w:rPr>
                <w:rFonts w:ascii="Calibri" w:hAnsi="Calibri"/>
                <w:sz w:val="18"/>
                <w:szCs w:val="18"/>
              </w:rPr>
            </w:pPr>
          </w:p>
        </w:tc>
        <w:tc>
          <w:tcPr>
            <w:tcW w:w="1027" w:type="dxa"/>
          </w:tcPr>
          <w:p w14:paraId="319D9412" w14:textId="77777777" w:rsidR="00341787" w:rsidRPr="006A3EEB" w:rsidRDefault="00341787" w:rsidP="0067798A">
            <w:pPr>
              <w:keepNext/>
              <w:rPr>
                <w:rFonts w:ascii="Calibri" w:hAnsi="Calibri"/>
                <w:sz w:val="18"/>
                <w:szCs w:val="18"/>
              </w:rPr>
            </w:pPr>
          </w:p>
        </w:tc>
        <w:tc>
          <w:tcPr>
            <w:tcW w:w="1028" w:type="dxa"/>
          </w:tcPr>
          <w:p w14:paraId="054654E1" w14:textId="77777777" w:rsidR="00341787" w:rsidRPr="006A3EEB" w:rsidRDefault="00341787" w:rsidP="0067798A">
            <w:pPr>
              <w:keepNext/>
              <w:rPr>
                <w:rFonts w:ascii="Calibri" w:hAnsi="Calibri"/>
                <w:sz w:val="18"/>
                <w:szCs w:val="18"/>
              </w:rPr>
            </w:pPr>
          </w:p>
        </w:tc>
        <w:tc>
          <w:tcPr>
            <w:tcW w:w="1028" w:type="dxa"/>
          </w:tcPr>
          <w:p w14:paraId="1941177A" w14:textId="77777777" w:rsidR="00341787" w:rsidRPr="006A3EEB" w:rsidRDefault="00341787" w:rsidP="0067798A">
            <w:pPr>
              <w:keepNext/>
              <w:rPr>
                <w:rFonts w:ascii="Calibri" w:hAnsi="Calibri"/>
                <w:sz w:val="18"/>
                <w:szCs w:val="18"/>
              </w:rPr>
            </w:pPr>
          </w:p>
        </w:tc>
        <w:tc>
          <w:tcPr>
            <w:tcW w:w="1028" w:type="dxa"/>
          </w:tcPr>
          <w:p w14:paraId="712E61BC" w14:textId="77777777" w:rsidR="00341787" w:rsidRPr="006A3EEB" w:rsidRDefault="00341787" w:rsidP="0067798A">
            <w:pPr>
              <w:keepNext/>
              <w:rPr>
                <w:rFonts w:ascii="Calibri" w:hAnsi="Calibri"/>
                <w:sz w:val="18"/>
                <w:szCs w:val="18"/>
              </w:rPr>
            </w:pPr>
          </w:p>
        </w:tc>
        <w:tc>
          <w:tcPr>
            <w:tcW w:w="1028" w:type="dxa"/>
          </w:tcPr>
          <w:p w14:paraId="1B684EE7" w14:textId="77777777" w:rsidR="00341787" w:rsidRPr="006A3EEB" w:rsidRDefault="00341787" w:rsidP="0067798A">
            <w:pPr>
              <w:keepNext/>
              <w:rPr>
                <w:rFonts w:ascii="Calibri" w:hAnsi="Calibri"/>
                <w:sz w:val="18"/>
                <w:szCs w:val="18"/>
              </w:rPr>
            </w:pPr>
          </w:p>
        </w:tc>
        <w:tc>
          <w:tcPr>
            <w:tcW w:w="1028" w:type="dxa"/>
          </w:tcPr>
          <w:p w14:paraId="73B26E0D" w14:textId="77777777" w:rsidR="00341787" w:rsidRPr="006A3EEB" w:rsidRDefault="00341787" w:rsidP="0067798A">
            <w:pPr>
              <w:keepNext/>
              <w:rPr>
                <w:rFonts w:ascii="Calibri" w:hAnsi="Calibri"/>
                <w:sz w:val="18"/>
                <w:szCs w:val="18"/>
              </w:rPr>
            </w:pPr>
          </w:p>
        </w:tc>
        <w:tc>
          <w:tcPr>
            <w:tcW w:w="1028" w:type="dxa"/>
          </w:tcPr>
          <w:p w14:paraId="1D5F6AE3" w14:textId="77777777" w:rsidR="00341787" w:rsidRPr="006A3EEB" w:rsidRDefault="00341787" w:rsidP="0067798A">
            <w:pPr>
              <w:keepNext/>
              <w:rPr>
                <w:rFonts w:ascii="Calibri" w:hAnsi="Calibri"/>
                <w:sz w:val="18"/>
                <w:szCs w:val="18"/>
              </w:rPr>
            </w:pPr>
          </w:p>
        </w:tc>
      </w:tr>
      <w:tr w:rsidR="00341787" w:rsidRPr="006A3EEB" w14:paraId="0A4AC70E" w14:textId="70943F8F" w:rsidTr="00341787">
        <w:trPr>
          <w:cantSplit/>
          <w:trHeight w:val="432"/>
        </w:trPr>
        <w:tc>
          <w:tcPr>
            <w:tcW w:w="1027" w:type="dxa"/>
          </w:tcPr>
          <w:p w14:paraId="0D72D481" w14:textId="77777777" w:rsidR="00341787" w:rsidRPr="006A3EEB" w:rsidRDefault="00341787" w:rsidP="0067798A">
            <w:pPr>
              <w:keepNext/>
              <w:rPr>
                <w:rFonts w:ascii="Calibri" w:hAnsi="Calibri"/>
                <w:sz w:val="18"/>
                <w:szCs w:val="18"/>
              </w:rPr>
            </w:pPr>
          </w:p>
        </w:tc>
        <w:tc>
          <w:tcPr>
            <w:tcW w:w="1028" w:type="dxa"/>
          </w:tcPr>
          <w:p w14:paraId="094F05C0" w14:textId="77777777" w:rsidR="00341787" w:rsidRPr="006A3EEB" w:rsidRDefault="00341787" w:rsidP="0067798A">
            <w:pPr>
              <w:keepNext/>
              <w:rPr>
                <w:rFonts w:ascii="Calibri" w:hAnsi="Calibri"/>
                <w:sz w:val="18"/>
                <w:szCs w:val="18"/>
              </w:rPr>
            </w:pPr>
          </w:p>
        </w:tc>
        <w:tc>
          <w:tcPr>
            <w:tcW w:w="1028" w:type="dxa"/>
          </w:tcPr>
          <w:p w14:paraId="379C4E29" w14:textId="77777777" w:rsidR="00341787" w:rsidRPr="006A3EEB" w:rsidRDefault="00341787" w:rsidP="0067798A">
            <w:pPr>
              <w:keepNext/>
              <w:rPr>
                <w:rFonts w:ascii="Calibri" w:hAnsi="Calibri"/>
                <w:sz w:val="18"/>
                <w:szCs w:val="18"/>
              </w:rPr>
            </w:pPr>
          </w:p>
        </w:tc>
        <w:tc>
          <w:tcPr>
            <w:tcW w:w="1028" w:type="dxa"/>
          </w:tcPr>
          <w:p w14:paraId="026F4DF5" w14:textId="77777777" w:rsidR="00341787" w:rsidRPr="006A3EEB" w:rsidRDefault="00341787" w:rsidP="0067798A">
            <w:pPr>
              <w:keepNext/>
              <w:rPr>
                <w:rFonts w:ascii="Calibri" w:hAnsi="Calibri"/>
                <w:sz w:val="18"/>
                <w:szCs w:val="18"/>
              </w:rPr>
            </w:pPr>
          </w:p>
        </w:tc>
        <w:tc>
          <w:tcPr>
            <w:tcW w:w="1028" w:type="dxa"/>
          </w:tcPr>
          <w:p w14:paraId="030E5DB7" w14:textId="77777777" w:rsidR="00341787" w:rsidRPr="006A3EEB" w:rsidRDefault="00341787" w:rsidP="0067798A">
            <w:pPr>
              <w:keepNext/>
              <w:rPr>
                <w:rFonts w:ascii="Calibri" w:hAnsi="Calibri"/>
                <w:sz w:val="18"/>
                <w:szCs w:val="18"/>
              </w:rPr>
            </w:pPr>
          </w:p>
        </w:tc>
        <w:tc>
          <w:tcPr>
            <w:tcW w:w="1028" w:type="dxa"/>
          </w:tcPr>
          <w:p w14:paraId="592DE151" w14:textId="77777777" w:rsidR="00341787" w:rsidRPr="006A3EEB" w:rsidRDefault="00341787" w:rsidP="0067798A">
            <w:pPr>
              <w:keepNext/>
              <w:rPr>
                <w:rFonts w:ascii="Calibri" w:hAnsi="Calibri"/>
                <w:sz w:val="18"/>
                <w:szCs w:val="18"/>
              </w:rPr>
            </w:pPr>
          </w:p>
        </w:tc>
        <w:tc>
          <w:tcPr>
            <w:tcW w:w="1028" w:type="dxa"/>
          </w:tcPr>
          <w:p w14:paraId="5029B4DD" w14:textId="77777777" w:rsidR="00341787" w:rsidRPr="006A3EEB" w:rsidRDefault="00341787" w:rsidP="0067798A">
            <w:pPr>
              <w:keepNext/>
              <w:rPr>
                <w:rFonts w:ascii="Calibri" w:hAnsi="Calibri"/>
                <w:sz w:val="18"/>
                <w:szCs w:val="18"/>
              </w:rPr>
            </w:pPr>
          </w:p>
        </w:tc>
        <w:tc>
          <w:tcPr>
            <w:tcW w:w="1027" w:type="dxa"/>
          </w:tcPr>
          <w:p w14:paraId="6B0C6FAE" w14:textId="77777777" w:rsidR="00341787" w:rsidRPr="006A3EEB" w:rsidRDefault="00341787" w:rsidP="0067798A">
            <w:pPr>
              <w:keepNext/>
              <w:rPr>
                <w:rFonts w:ascii="Calibri" w:hAnsi="Calibri"/>
                <w:sz w:val="18"/>
                <w:szCs w:val="18"/>
              </w:rPr>
            </w:pPr>
          </w:p>
        </w:tc>
        <w:tc>
          <w:tcPr>
            <w:tcW w:w="1028" w:type="dxa"/>
          </w:tcPr>
          <w:p w14:paraId="5725478B" w14:textId="77777777" w:rsidR="00341787" w:rsidRPr="006A3EEB" w:rsidRDefault="00341787" w:rsidP="0067798A">
            <w:pPr>
              <w:keepNext/>
              <w:rPr>
                <w:rFonts w:ascii="Calibri" w:hAnsi="Calibri"/>
                <w:sz w:val="18"/>
                <w:szCs w:val="18"/>
              </w:rPr>
            </w:pPr>
          </w:p>
        </w:tc>
        <w:tc>
          <w:tcPr>
            <w:tcW w:w="1028" w:type="dxa"/>
          </w:tcPr>
          <w:p w14:paraId="6094AD04" w14:textId="77777777" w:rsidR="00341787" w:rsidRPr="006A3EEB" w:rsidRDefault="00341787" w:rsidP="0067798A">
            <w:pPr>
              <w:keepNext/>
              <w:rPr>
                <w:rFonts w:ascii="Calibri" w:hAnsi="Calibri"/>
                <w:sz w:val="18"/>
                <w:szCs w:val="18"/>
              </w:rPr>
            </w:pPr>
          </w:p>
        </w:tc>
        <w:tc>
          <w:tcPr>
            <w:tcW w:w="1028" w:type="dxa"/>
          </w:tcPr>
          <w:p w14:paraId="42BE6206" w14:textId="77777777" w:rsidR="00341787" w:rsidRPr="006A3EEB" w:rsidRDefault="00341787" w:rsidP="0067798A">
            <w:pPr>
              <w:keepNext/>
              <w:rPr>
                <w:rFonts w:ascii="Calibri" w:hAnsi="Calibri"/>
                <w:sz w:val="18"/>
                <w:szCs w:val="18"/>
              </w:rPr>
            </w:pPr>
          </w:p>
        </w:tc>
        <w:tc>
          <w:tcPr>
            <w:tcW w:w="1028" w:type="dxa"/>
          </w:tcPr>
          <w:p w14:paraId="1CC3456A" w14:textId="77777777" w:rsidR="00341787" w:rsidRPr="006A3EEB" w:rsidRDefault="00341787" w:rsidP="0067798A">
            <w:pPr>
              <w:keepNext/>
              <w:rPr>
                <w:rFonts w:ascii="Calibri" w:hAnsi="Calibri"/>
                <w:sz w:val="18"/>
                <w:szCs w:val="18"/>
              </w:rPr>
            </w:pPr>
          </w:p>
        </w:tc>
        <w:tc>
          <w:tcPr>
            <w:tcW w:w="1028" w:type="dxa"/>
          </w:tcPr>
          <w:p w14:paraId="4C291A39" w14:textId="77777777" w:rsidR="00341787" w:rsidRPr="006A3EEB" w:rsidRDefault="00341787" w:rsidP="0067798A">
            <w:pPr>
              <w:keepNext/>
              <w:rPr>
                <w:rFonts w:ascii="Calibri" w:hAnsi="Calibri"/>
                <w:sz w:val="18"/>
                <w:szCs w:val="18"/>
              </w:rPr>
            </w:pPr>
          </w:p>
        </w:tc>
        <w:tc>
          <w:tcPr>
            <w:tcW w:w="1028" w:type="dxa"/>
          </w:tcPr>
          <w:p w14:paraId="02573A87" w14:textId="77777777" w:rsidR="00341787" w:rsidRPr="006A3EEB" w:rsidRDefault="00341787" w:rsidP="0067798A">
            <w:pPr>
              <w:keepNext/>
              <w:rPr>
                <w:rFonts w:ascii="Calibri" w:hAnsi="Calibri"/>
                <w:sz w:val="18"/>
                <w:szCs w:val="18"/>
              </w:rPr>
            </w:pPr>
          </w:p>
        </w:tc>
      </w:tr>
      <w:tr w:rsidR="00341787" w:rsidRPr="006A3EEB" w14:paraId="6776BDEF" w14:textId="676CFDF8" w:rsidTr="00341787">
        <w:trPr>
          <w:cantSplit/>
          <w:trHeight w:val="220"/>
        </w:trPr>
        <w:tc>
          <w:tcPr>
            <w:tcW w:w="14390" w:type="dxa"/>
            <w:gridSpan w:val="14"/>
          </w:tcPr>
          <w:p w14:paraId="5B580463" w14:textId="12925210" w:rsidR="00341787" w:rsidRPr="006A3EEB" w:rsidRDefault="00341787" w:rsidP="00AD5069">
            <w:pPr>
              <w:rPr>
                <w:rFonts w:ascii="Calibri" w:hAnsi="Calibri"/>
                <w:sz w:val="18"/>
                <w:szCs w:val="18"/>
              </w:rPr>
            </w:pPr>
            <w:r w:rsidRPr="006A3EEB">
              <w:rPr>
                <w:rFonts w:ascii="Calibri" w:hAnsi="Calibri"/>
                <w:sz w:val="18"/>
                <w:szCs w:val="18"/>
              </w:rPr>
              <w:t>Notes:</w:t>
            </w:r>
          </w:p>
        </w:tc>
      </w:tr>
    </w:tbl>
    <w:p w14:paraId="51617561" w14:textId="4EC123F3" w:rsidR="006F07C7" w:rsidRDefault="006F07C7" w:rsidP="006F07C7">
      <w:pPr>
        <w:rPr>
          <w:rFonts w:ascii="Calibri" w:hAnsi="Calibri"/>
          <w:sz w:val="18"/>
          <w:szCs w:val="18"/>
        </w:rPr>
      </w:pPr>
    </w:p>
    <w:p w14:paraId="628D0C0C" w14:textId="77777777" w:rsidR="006A3EEB" w:rsidRPr="006A3EEB" w:rsidRDefault="006A3EEB"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2"/>
        <w:gridCol w:w="1102"/>
        <w:gridCol w:w="1102"/>
        <w:gridCol w:w="1102"/>
        <w:gridCol w:w="1102"/>
        <w:gridCol w:w="1102"/>
        <w:gridCol w:w="1102"/>
        <w:gridCol w:w="1102"/>
        <w:gridCol w:w="1102"/>
        <w:gridCol w:w="1102"/>
        <w:gridCol w:w="1102"/>
        <w:gridCol w:w="1103"/>
        <w:gridCol w:w="1171"/>
      </w:tblGrid>
      <w:tr w:rsidR="006F07C7" w:rsidRPr="006A3EEB" w14:paraId="104B77D3" w14:textId="77777777" w:rsidTr="001C1281">
        <w:trPr>
          <w:cantSplit/>
        </w:trPr>
        <w:tc>
          <w:tcPr>
            <w:tcW w:w="14396" w:type="dxa"/>
            <w:gridSpan w:val="13"/>
          </w:tcPr>
          <w:p w14:paraId="22E0F83C" w14:textId="77777777" w:rsidR="006F07C7" w:rsidRPr="006A3EEB" w:rsidRDefault="006F07C7" w:rsidP="00984E7B">
            <w:pPr>
              <w:keepNext/>
              <w:rPr>
                <w:rFonts w:ascii="Calibri" w:hAnsi="Calibri"/>
                <w:b/>
                <w:szCs w:val="18"/>
              </w:rPr>
            </w:pPr>
            <w:r w:rsidRPr="006A3EEB">
              <w:rPr>
                <w:rFonts w:ascii="Calibri" w:hAnsi="Calibri"/>
                <w:b/>
                <w:szCs w:val="18"/>
              </w:rPr>
              <w:t>K. Installed Air Filter Device Information</w:t>
            </w:r>
          </w:p>
          <w:p w14:paraId="7C1A1959" w14:textId="2D5CD33F" w:rsidR="006F07C7" w:rsidRPr="006A3EEB" w:rsidRDefault="006F07C7" w:rsidP="00984E7B">
            <w:pPr>
              <w:keepNext/>
              <w:rPr>
                <w:rFonts w:ascii="Calibri" w:hAnsi="Calibri"/>
                <w:sz w:val="18"/>
              </w:rPr>
            </w:pPr>
            <w:r w:rsidRPr="006A3EEB">
              <w:rPr>
                <w:rFonts w:ascii="Calibri" w:hAnsi="Calibri"/>
                <w:sz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6F07C7" w:rsidRPr="006A3EEB" w14:paraId="36127856" w14:textId="77777777" w:rsidTr="001C1281">
        <w:trPr>
          <w:cantSplit/>
          <w:trHeight w:val="134"/>
        </w:trPr>
        <w:tc>
          <w:tcPr>
            <w:tcW w:w="1102" w:type="dxa"/>
            <w:vAlign w:val="center"/>
          </w:tcPr>
          <w:p w14:paraId="3A40A34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01</w:t>
            </w:r>
          </w:p>
        </w:tc>
        <w:tc>
          <w:tcPr>
            <w:tcW w:w="1102" w:type="dxa"/>
            <w:vAlign w:val="center"/>
          </w:tcPr>
          <w:p w14:paraId="5CC5D66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02</w:t>
            </w:r>
          </w:p>
        </w:tc>
        <w:tc>
          <w:tcPr>
            <w:tcW w:w="1102" w:type="dxa"/>
            <w:vAlign w:val="center"/>
          </w:tcPr>
          <w:p w14:paraId="2CBE286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03</w:t>
            </w:r>
          </w:p>
        </w:tc>
        <w:tc>
          <w:tcPr>
            <w:tcW w:w="1102" w:type="dxa"/>
            <w:vAlign w:val="center"/>
          </w:tcPr>
          <w:p w14:paraId="1621814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04</w:t>
            </w:r>
          </w:p>
        </w:tc>
        <w:tc>
          <w:tcPr>
            <w:tcW w:w="1102" w:type="dxa"/>
            <w:vAlign w:val="center"/>
          </w:tcPr>
          <w:p w14:paraId="1E68D2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05</w:t>
            </w:r>
          </w:p>
        </w:tc>
        <w:tc>
          <w:tcPr>
            <w:tcW w:w="1102" w:type="dxa"/>
            <w:vAlign w:val="center"/>
          </w:tcPr>
          <w:p w14:paraId="366E34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06</w:t>
            </w:r>
          </w:p>
        </w:tc>
        <w:tc>
          <w:tcPr>
            <w:tcW w:w="1102" w:type="dxa"/>
            <w:vAlign w:val="center"/>
          </w:tcPr>
          <w:p w14:paraId="3CEECE3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07</w:t>
            </w:r>
          </w:p>
        </w:tc>
        <w:tc>
          <w:tcPr>
            <w:tcW w:w="1102" w:type="dxa"/>
            <w:vAlign w:val="center"/>
          </w:tcPr>
          <w:p w14:paraId="3068E15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08</w:t>
            </w:r>
          </w:p>
        </w:tc>
        <w:tc>
          <w:tcPr>
            <w:tcW w:w="1102" w:type="dxa"/>
            <w:vAlign w:val="center"/>
          </w:tcPr>
          <w:p w14:paraId="429A125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09</w:t>
            </w:r>
          </w:p>
        </w:tc>
        <w:tc>
          <w:tcPr>
            <w:tcW w:w="1102" w:type="dxa"/>
            <w:vAlign w:val="center"/>
          </w:tcPr>
          <w:p w14:paraId="2BBE428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10</w:t>
            </w:r>
          </w:p>
        </w:tc>
        <w:tc>
          <w:tcPr>
            <w:tcW w:w="1102" w:type="dxa"/>
            <w:vAlign w:val="center"/>
          </w:tcPr>
          <w:p w14:paraId="3D0A6A3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11</w:t>
            </w:r>
          </w:p>
        </w:tc>
        <w:tc>
          <w:tcPr>
            <w:tcW w:w="1103" w:type="dxa"/>
            <w:vAlign w:val="center"/>
          </w:tcPr>
          <w:p w14:paraId="5398A20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12</w:t>
            </w:r>
          </w:p>
        </w:tc>
        <w:tc>
          <w:tcPr>
            <w:tcW w:w="1171" w:type="dxa"/>
            <w:vAlign w:val="center"/>
          </w:tcPr>
          <w:p w14:paraId="218CEAA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13</w:t>
            </w:r>
          </w:p>
        </w:tc>
      </w:tr>
      <w:tr w:rsidR="006F07C7" w:rsidRPr="006A3EEB" w14:paraId="56CEE2D9" w14:textId="77777777" w:rsidTr="001C1281">
        <w:trPr>
          <w:cantSplit/>
          <w:trHeight w:val="576"/>
        </w:trPr>
        <w:tc>
          <w:tcPr>
            <w:tcW w:w="1102" w:type="dxa"/>
            <w:vAlign w:val="bottom"/>
          </w:tcPr>
          <w:p w14:paraId="7D9F3E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ID/Name from CF1R</w:t>
            </w:r>
          </w:p>
        </w:tc>
        <w:tc>
          <w:tcPr>
            <w:tcW w:w="1102" w:type="dxa"/>
            <w:vAlign w:val="bottom"/>
          </w:tcPr>
          <w:p w14:paraId="61203FD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Description of Area Served</w:t>
            </w:r>
          </w:p>
        </w:tc>
        <w:tc>
          <w:tcPr>
            <w:tcW w:w="1102" w:type="dxa"/>
            <w:vAlign w:val="bottom"/>
          </w:tcPr>
          <w:p w14:paraId="2D3F48D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Indoor Unit Name or Description of Area Served</w:t>
            </w:r>
          </w:p>
        </w:tc>
        <w:tc>
          <w:tcPr>
            <w:tcW w:w="1102" w:type="dxa"/>
            <w:vAlign w:val="bottom"/>
          </w:tcPr>
          <w:p w14:paraId="6FD96EF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Name</w:t>
            </w:r>
            <w:r w:rsidRPr="006A3EEB">
              <w:t xml:space="preserve"> </w:t>
            </w:r>
            <w:r w:rsidRPr="006A3EEB">
              <w:rPr>
                <w:rFonts w:ascii="Calibri" w:hAnsi="Calibri"/>
                <w:sz w:val="18"/>
                <w:szCs w:val="18"/>
              </w:rPr>
              <w:t>or Description of Location</w:t>
            </w:r>
          </w:p>
        </w:tc>
        <w:tc>
          <w:tcPr>
            <w:tcW w:w="1102" w:type="dxa"/>
            <w:vAlign w:val="bottom"/>
          </w:tcPr>
          <w:p w14:paraId="0382C8E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Device Type</w:t>
            </w:r>
          </w:p>
        </w:tc>
        <w:tc>
          <w:tcPr>
            <w:tcW w:w="1102" w:type="dxa"/>
            <w:vAlign w:val="bottom"/>
          </w:tcPr>
          <w:p w14:paraId="4B632C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Airflow Rate</w:t>
            </w:r>
          </w:p>
          <w:p w14:paraId="36A197E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for Air Filter Device</w:t>
            </w:r>
          </w:p>
          <w:p w14:paraId="704D5A8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(cfm)</w:t>
            </w:r>
          </w:p>
        </w:tc>
        <w:tc>
          <w:tcPr>
            <w:tcW w:w="1102" w:type="dxa"/>
            <w:vAlign w:val="bottom"/>
          </w:tcPr>
          <w:p w14:paraId="6297A0B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Depth</w:t>
            </w:r>
          </w:p>
          <w:p w14:paraId="6DFCC5F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(inch) </w:t>
            </w:r>
          </w:p>
        </w:tc>
        <w:tc>
          <w:tcPr>
            <w:tcW w:w="1102" w:type="dxa"/>
            <w:vAlign w:val="bottom"/>
          </w:tcPr>
          <w:p w14:paraId="1543BE39"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Length</w:t>
            </w:r>
          </w:p>
          <w:p w14:paraId="62E53F6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0FBD990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Width</w:t>
            </w:r>
          </w:p>
          <w:p w14:paraId="77A44FC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75953B8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w:t>
            </w:r>
          </w:p>
          <w:p w14:paraId="791A0A7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Calculated Nominal Face Area</w:t>
            </w:r>
          </w:p>
          <w:p w14:paraId="770FDE9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2" w:type="dxa"/>
            <w:vAlign w:val="bottom"/>
          </w:tcPr>
          <w:p w14:paraId="36DAB6E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Required </w:t>
            </w:r>
          </w:p>
          <w:p w14:paraId="7FA7550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Minimum Face Area</w:t>
            </w:r>
          </w:p>
          <w:p w14:paraId="517574E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3" w:type="dxa"/>
            <w:vAlign w:val="bottom"/>
          </w:tcPr>
          <w:p w14:paraId="2211FAD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Face Area Compliance</w:t>
            </w:r>
          </w:p>
        </w:tc>
        <w:tc>
          <w:tcPr>
            <w:tcW w:w="1171" w:type="dxa"/>
            <w:vAlign w:val="bottom"/>
          </w:tcPr>
          <w:p w14:paraId="26CFC8F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Allowable Pressure Drop for Air Filter Device</w:t>
            </w:r>
          </w:p>
          <w:p w14:paraId="0C5C950E"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 W.C.)</w:t>
            </w:r>
          </w:p>
        </w:tc>
      </w:tr>
      <w:tr w:rsidR="006A3EEB" w:rsidRPr="006A3EEB" w14:paraId="6F66156C" w14:textId="77777777" w:rsidTr="001C1281">
        <w:trPr>
          <w:cantSplit/>
          <w:trHeight w:val="432"/>
        </w:trPr>
        <w:tc>
          <w:tcPr>
            <w:tcW w:w="1102" w:type="dxa"/>
            <w:vAlign w:val="center"/>
          </w:tcPr>
          <w:p w14:paraId="7FFC481C" w14:textId="77777777" w:rsidR="006A3EEB" w:rsidRPr="006A3EEB" w:rsidRDefault="006A3EEB" w:rsidP="00984E7B">
            <w:pPr>
              <w:keepNext/>
              <w:rPr>
                <w:rFonts w:ascii="Calibri" w:hAnsi="Calibri"/>
                <w:sz w:val="18"/>
                <w:szCs w:val="18"/>
              </w:rPr>
            </w:pPr>
          </w:p>
        </w:tc>
        <w:tc>
          <w:tcPr>
            <w:tcW w:w="1102" w:type="dxa"/>
            <w:vAlign w:val="center"/>
          </w:tcPr>
          <w:p w14:paraId="0C675E33" w14:textId="77777777" w:rsidR="006A3EEB" w:rsidRPr="006A3EEB" w:rsidRDefault="006A3EEB" w:rsidP="00984E7B">
            <w:pPr>
              <w:keepNext/>
              <w:rPr>
                <w:rFonts w:ascii="Calibri" w:hAnsi="Calibri"/>
                <w:sz w:val="18"/>
                <w:szCs w:val="18"/>
              </w:rPr>
            </w:pPr>
          </w:p>
        </w:tc>
        <w:tc>
          <w:tcPr>
            <w:tcW w:w="1102" w:type="dxa"/>
            <w:vAlign w:val="center"/>
          </w:tcPr>
          <w:p w14:paraId="74958019" w14:textId="77777777" w:rsidR="006A3EEB" w:rsidRPr="006A3EEB" w:rsidRDefault="006A3EEB" w:rsidP="00984E7B">
            <w:pPr>
              <w:keepNext/>
              <w:rPr>
                <w:rFonts w:ascii="Calibri" w:hAnsi="Calibri"/>
                <w:sz w:val="18"/>
                <w:szCs w:val="18"/>
              </w:rPr>
            </w:pPr>
          </w:p>
        </w:tc>
        <w:tc>
          <w:tcPr>
            <w:tcW w:w="1102" w:type="dxa"/>
            <w:vAlign w:val="center"/>
          </w:tcPr>
          <w:p w14:paraId="26603A6A" w14:textId="77777777" w:rsidR="006A3EEB" w:rsidRPr="006A3EEB" w:rsidRDefault="006A3EEB" w:rsidP="00984E7B">
            <w:pPr>
              <w:keepNext/>
              <w:rPr>
                <w:rFonts w:ascii="Calibri" w:hAnsi="Calibri"/>
                <w:sz w:val="18"/>
                <w:szCs w:val="18"/>
              </w:rPr>
            </w:pPr>
          </w:p>
        </w:tc>
        <w:tc>
          <w:tcPr>
            <w:tcW w:w="1102" w:type="dxa"/>
            <w:vAlign w:val="center"/>
          </w:tcPr>
          <w:p w14:paraId="54ADCDBF" w14:textId="77777777" w:rsidR="006A3EEB" w:rsidRPr="006A3EEB" w:rsidRDefault="006A3EEB" w:rsidP="00984E7B">
            <w:pPr>
              <w:keepNext/>
              <w:rPr>
                <w:rFonts w:ascii="Calibri" w:hAnsi="Calibri"/>
                <w:sz w:val="18"/>
                <w:szCs w:val="18"/>
              </w:rPr>
            </w:pPr>
          </w:p>
        </w:tc>
        <w:tc>
          <w:tcPr>
            <w:tcW w:w="1102" w:type="dxa"/>
            <w:vAlign w:val="center"/>
          </w:tcPr>
          <w:p w14:paraId="2ABAFF0A" w14:textId="77777777" w:rsidR="006A3EEB" w:rsidRPr="006A3EEB" w:rsidRDefault="006A3EEB" w:rsidP="00984E7B">
            <w:pPr>
              <w:keepNext/>
              <w:rPr>
                <w:rFonts w:ascii="Calibri" w:hAnsi="Calibri"/>
                <w:sz w:val="18"/>
                <w:szCs w:val="18"/>
              </w:rPr>
            </w:pPr>
          </w:p>
        </w:tc>
        <w:tc>
          <w:tcPr>
            <w:tcW w:w="1102" w:type="dxa"/>
            <w:vAlign w:val="center"/>
          </w:tcPr>
          <w:p w14:paraId="62D6F6A0" w14:textId="77777777" w:rsidR="006A3EEB" w:rsidRPr="006A3EEB" w:rsidRDefault="006A3EEB" w:rsidP="00984E7B">
            <w:pPr>
              <w:keepNext/>
              <w:rPr>
                <w:rFonts w:ascii="Calibri" w:hAnsi="Calibri"/>
                <w:sz w:val="18"/>
                <w:szCs w:val="18"/>
              </w:rPr>
            </w:pPr>
          </w:p>
        </w:tc>
        <w:tc>
          <w:tcPr>
            <w:tcW w:w="1102" w:type="dxa"/>
            <w:vAlign w:val="center"/>
          </w:tcPr>
          <w:p w14:paraId="6BC049B7" w14:textId="77777777" w:rsidR="006A3EEB" w:rsidRPr="006A3EEB" w:rsidRDefault="006A3EEB" w:rsidP="00984E7B">
            <w:pPr>
              <w:keepNext/>
              <w:rPr>
                <w:rFonts w:ascii="Calibri" w:hAnsi="Calibri"/>
                <w:sz w:val="18"/>
                <w:szCs w:val="18"/>
              </w:rPr>
            </w:pPr>
          </w:p>
        </w:tc>
        <w:tc>
          <w:tcPr>
            <w:tcW w:w="1102" w:type="dxa"/>
            <w:vAlign w:val="center"/>
          </w:tcPr>
          <w:p w14:paraId="4AD8D968" w14:textId="77777777" w:rsidR="006A3EEB" w:rsidRPr="006A3EEB" w:rsidRDefault="006A3EEB" w:rsidP="00984E7B">
            <w:pPr>
              <w:keepNext/>
              <w:rPr>
                <w:rFonts w:ascii="Calibri" w:hAnsi="Calibri"/>
                <w:sz w:val="18"/>
                <w:szCs w:val="18"/>
              </w:rPr>
            </w:pPr>
          </w:p>
        </w:tc>
        <w:tc>
          <w:tcPr>
            <w:tcW w:w="1102" w:type="dxa"/>
            <w:vAlign w:val="center"/>
          </w:tcPr>
          <w:p w14:paraId="7C194238" w14:textId="77777777" w:rsidR="006A3EEB" w:rsidRPr="006A3EEB" w:rsidRDefault="006A3EEB" w:rsidP="00984E7B">
            <w:pPr>
              <w:keepNext/>
              <w:rPr>
                <w:rFonts w:ascii="Calibri" w:hAnsi="Calibri"/>
                <w:sz w:val="18"/>
                <w:szCs w:val="18"/>
              </w:rPr>
            </w:pPr>
          </w:p>
        </w:tc>
        <w:tc>
          <w:tcPr>
            <w:tcW w:w="1102" w:type="dxa"/>
            <w:vAlign w:val="center"/>
          </w:tcPr>
          <w:p w14:paraId="700E5D92" w14:textId="77777777" w:rsidR="006A3EEB" w:rsidRPr="006A3EEB" w:rsidRDefault="006A3EEB" w:rsidP="00984E7B">
            <w:pPr>
              <w:keepNext/>
              <w:rPr>
                <w:rFonts w:ascii="Calibri" w:hAnsi="Calibri"/>
                <w:sz w:val="18"/>
                <w:szCs w:val="18"/>
              </w:rPr>
            </w:pPr>
          </w:p>
        </w:tc>
        <w:tc>
          <w:tcPr>
            <w:tcW w:w="1103" w:type="dxa"/>
            <w:vAlign w:val="center"/>
          </w:tcPr>
          <w:p w14:paraId="7228945C" w14:textId="77777777" w:rsidR="006A3EEB" w:rsidRPr="006A3EEB" w:rsidRDefault="006A3EEB" w:rsidP="00984E7B">
            <w:pPr>
              <w:keepNext/>
              <w:rPr>
                <w:rFonts w:ascii="Calibri" w:hAnsi="Calibri"/>
                <w:sz w:val="18"/>
                <w:szCs w:val="18"/>
              </w:rPr>
            </w:pPr>
          </w:p>
        </w:tc>
        <w:tc>
          <w:tcPr>
            <w:tcW w:w="1171" w:type="dxa"/>
            <w:vAlign w:val="center"/>
          </w:tcPr>
          <w:p w14:paraId="19D08409" w14:textId="77777777" w:rsidR="006A3EEB" w:rsidRPr="006A3EEB" w:rsidRDefault="006A3EEB" w:rsidP="00984E7B">
            <w:pPr>
              <w:keepNext/>
              <w:rPr>
                <w:rFonts w:ascii="Calibri" w:hAnsi="Calibri"/>
                <w:sz w:val="18"/>
                <w:szCs w:val="18"/>
              </w:rPr>
            </w:pPr>
          </w:p>
        </w:tc>
      </w:tr>
      <w:tr w:rsidR="006F07C7" w:rsidRPr="006A3EEB" w14:paraId="7799ABA8" w14:textId="77777777" w:rsidTr="001C1281">
        <w:trPr>
          <w:cantSplit/>
          <w:trHeight w:val="432"/>
        </w:trPr>
        <w:tc>
          <w:tcPr>
            <w:tcW w:w="1102" w:type="dxa"/>
            <w:vAlign w:val="center"/>
          </w:tcPr>
          <w:p w14:paraId="2A8F5C7A" w14:textId="77777777" w:rsidR="006F07C7" w:rsidRPr="006A3EEB" w:rsidRDefault="006F07C7" w:rsidP="00984E7B">
            <w:pPr>
              <w:keepNext/>
              <w:rPr>
                <w:rFonts w:ascii="Calibri" w:hAnsi="Calibri"/>
                <w:sz w:val="18"/>
                <w:szCs w:val="18"/>
              </w:rPr>
            </w:pPr>
          </w:p>
        </w:tc>
        <w:tc>
          <w:tcPr>
            <w:tcW w:w="1102" w:type="dxa"/>
            <w:vAlign w:val="center"/>
          </w:tcPr>
          <w:p w14:paraId="58DB90B5" w14:textId="77777777" w:rsidR="006F07C7" w:rsidRPr="006A3EEB" w:rsidRDefault="006F07C7" w:rsidP="00984E7B">
            <w:pPr>
              <w:keepNext/>
              <w:rPr>
                <w:rFonts w:ascii="Calibri" w:hAnsi="Calibri"/>
                <w:sz w:val="18"/>
                <w:szCs w:val="18"/>
              </w:rPr>
            </w:pPr>
          </w:p>
        </w:tc>
        <w:tc>
          <w:tcPr>
            <w:tcW w:w="1102" w:type="dxa"/>
            <w:vAlign w:val="center"/>
          </w:tcPr>
          <w:p w14:paraId="7A4B482B" w14:textId="77777777" w:rsidR="006F07C7" w:rsidRPr="006A3EEB" w:rsidRDefault="006F07C7" w:rsidP="00984E7B">
            <w:pPr>
              <w:keepNext/>
              <w:rPr>
                <w:rFonts w:ascii="Calibri" w:hAnsi="Calibri"/>
                <w:sz w:val="18"/>
                <w:szCs w:val="18"/>
              </w:rPr>
            </w:pPr>
          </w:p>
        </w:tc>
        <w:tc>
          <w:tcPr>
            <w:tcW w:w="1102" w:type="dxa"/>
            <w:vAlign w:val="center"/>
          </w:tcPr>
          <w:p w14:paraId="351C8059" w14:textId="77777777" w:rsidR="006F07C7" w:rsidRPr="006A3EEB" w:rsidRDefault="006F07C7" w:rsidP="00984E7B">
            <w:pPr>
              <w:keepNext/>
              <w:rPr>
                <w:rFonts w:ascii="Calibri" w:hAnsi="Calibri"/>
                <w:sz w:val="18"/>
                <w:szCs w:val="18"/>
              </w:rPr>
            </w:pPr>
          </w:p>
        </w:tc>
        <w:tc>
          <w:tcPr>
            <w:tcW w:w="1102" w:type="dxa"/>
            <w:vAlign w:val="center"/>
          </w:tcPr>
          <w:p w14:paraId="2174B15F" w14:textId="77777777" w:rsidR="006F07C7" w:rsidRPr="006A3EEB" w:rsidRDefault="006F07C7" w:rsidP="00984E7B">
            <w:pPr>
              <w:keepNext/>
              <w:rPr>
                <w:rFonts w:ascii="Calibri" w:hAnsi="Calibri"/>
                <w:sz w:val="18"/>
                <w:szCs w:val="18"/>
              </w:rPr>
            </w:pPr>
          </w:p>
        </w:tc>
        <w:tc>
          <w:tcPr>
            <w:tcW w:w="1102" w:type="dxa"/>
            <w:vAlign w:val="center"/>
          </w:tcPr>
          <w:p w14:paraId="14C55797" w14:textId="77777777" w:rsidR="006F07C7" w:rsidRPr="006A3EEB" w:rsidRDefault="006F07C7" w:rsidP="00984E7B">
            <w:pPr>
              <w:keepNext/>
              <w:rPr>
                <w:rFonts w:ascii="Calibri" w:hAnsi="Calibri"/>
                <w:sz w:val="18"/>
                <w:szCs w:val="18"/>
              </w:rPr>
            </w:pPr>
          </w:p>
        </w:tc>
        <w:tc>
          <w:tcPr>
            <w:tcW w:w="1102" w:type="dxa"/>
            <w:vAlign w:val="center"/>
          </w:tcPr>
          <w:p w14:paraId="71BDF9AB" w14:textId="77777777" w:rsidR="006F07C7" w:rsidRPr="006A3EEB" w:rsidRDefault="006F07C7" w:rsidP="00984E7B">
            <w:pPr>
              <w:keepNext/>
              <w:rPr>
                <w:rFonts w:ascii="Calibri" w:hAnsi="Calibri"/>
                <w:sz w:val="18"/>
                <w:szCs w:val="18"/>
              </w:rPr>
            </w:pPr>
          </w:p>
        </w:tc>
        <w:tc>
          <w:tcPr>
            <w:tcW w:w="1102" w:type="dxa"/>
            <w:vAlign w:val="center"/>
          </w:tcPr>
          <w:p w14:paraId="20200FB5" w14:textId="77777777" w:rsidR="006F07C7" w:rsidRPr="006A3EEB" w:rsidRDefault="006F07C7" w:rsidP="00984E7B">
            <w:pPr>
              <w:keepNext/>
              <w:rPr>
                <w:rFonts w:ascii="Calibri" w:hAnsi="Calibri"/>
                <w:sz w:val="18"/>
                <w:szCs w:val="18"/>
              </w:rPr>
            </w:pPr>
          </w:p>
        </w:tc>
        <w:tc>
          <w:tcPr>
            <w:tcW w:w="1102" w:type="dxa"/>
            <w:vAlign w:val="center"/>
          </w:tcPr>
          <w:p w14:paraId="09074C87" w14:textId="77777777" w:rsidR="006F07C7" w:rsidRPr="006A3EEB" w:rsidRDefault="006F07C7" w:rsidP="00984E7B">
            <w:pPr>
              <w:keepNext/>
              <w:rPr>
                <w:rFonts w:ascii="Calibri" w:hAnsi="Calibri"/>
                <w:sz w:val="18"/>
                <w:szCs w:val="18"/>
              </w:rPr>
            </w:pPr>
          </w:p>
        </w:tc>
        <w:tc>
          <w:tcPr>
            <w:tcW w:w="1102" w:type="dxa"/>
            <w:vAlign w:val="center"/>
          </w:tcPr>
          <w:p w14:paraId="780F8C3D" w14:textId="77777777" w:rsidR="006F07C7" w:rsidRPr="006A3EEB" w:rsidRDefault="006F07C7" w:rsidP="00984E7B">
            <w:pPr>
              <w:keepNext/>
              <w:rPr>
                <w:rFonts w:ascii="Calibri" w:hAnsi="Calibri"/>
                <w:sz w:val="18"/>
                <w:szCs w:val="18"/>
              </w:rPr>
            </w:pPr>
          </w:p>
        </w:tc>
        <w:tc>
          <w:tcPr>
            <w:tcW w:w="1102" w:type="dxa"/>
            <w:vAlign w:val="center"/>
          </w:tcPr>
          <w:p w14:paraId="0783FF04" w14:textId="77777777" w:rsidR="006F07C7" w:rsidRPr="006A3EEB" w:rsidRDefault="006F07C7" w:rsidP="00984E7B">
            <w:pPr>
              <w:keepNext/>
              <w:rPr>
                <w:rFonts w:ascii="Calibri" w:hAnsi="Calibri"/>
                <w:sz w:val="18"/>
                <w:szCs w:val="18"/>
              </w:rPr>
            </w:pPr>
          </w:p>
        </w:tc>
        <w:tc>
          <w:tcPr>
            <w:tcW w:w="1103" w:type="dxa"/>
            <w:vAlign w:val="center"/>
          </w:tcPr>
          <w:p w14:paraId="6DDB03DB" w14:textId="77777777" w:rsidR="006F07C7" w:rsidRPr="006A3EEB" w:rsidRDefault="006F07C7" w:rsidP="00984E7B">
            <w:pPr>
              <w:keepNext/>
              <w:rPr>
                <w:rFonts w:ascii="Calibri" w:hAnsi="Calibri"/>
                <w:sz w:val="18"/>
                <w:szCs w:val="18"/>
              </w:rPr>
            </w:pPr>
          </w:p>
        </w:tc>
        <w:tc>
          <w:tcPr>
            <w:tcW w:w="1171" w:type="dxa"/>
            <w:vAlign w:val="center"/>
          </w:tcPr>
          <w:p w14:paraId="062FECBC" w14:textId="77777777" w:rsidR="006F07C7" w:rsidRPr="006A3EEB" w:rsidRDefault="006F07C7" w:rsidP="00984E7B">
            <w:pPr>
              <w:keepNext/>
              <w:rPr>
                <w:rFonts w:ascii="Calibri" w:hAnsi="Calibri"/>
                <w:sz w:val="18"/>
                <w:szCs w:val="18"/>
              </w:rPr>
            </w:pPr>
          </w:p>
        </w:tc>
      </w:tr>
      <w:tr w:rsidR="006F07C7" w:rsidRPr="006A3EEB" w14:paraId="0E7ABA4F" w14:textId="77777777" w:rsidTr="001C1281">
        <w:trPr>
          <w:cantSplit/>
        </w:trPr>
        <w:tc>
          <w:tcPr>
            <w:tcW w:w="14396" w:type="dxa"/>
            <w:gridSpan w:val="13"/>
          </w:tcPr>
          <w:p w14:paraId="5D5B312F"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154A2133" w14:textId="76ECBB95" w:rsidR="006F07C7" w:rsidRDefault="006F07C7" w:rsidP="000D229A"/>
    <w:p w14:paraId="72E530F9" w14:textId="77777777" w:rsidR="00984E7B" w:rsidRPr="006A3EEB" w:rsidRDefault="00984E7B" w:rsidP="000D229A"/>
    <w:p w14:paraId="6BC37B7E" w14:textId="25C23EBB" w:rsidR="000D229A" w:rsidRDefault="000D229A" w:rsidP="000D229A">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D229A" w:rsidRPr="00295655" w14:paraId="4966BD7B" w14:textId="77777777" w:rsidTr="00C62F43">
        <w:trPr>
          <w:cantSplit/>
        </w:trPr>
        <w:tc>
          <w:tcPr>
            <w:tcW w:w="14616" w:type="dxa"/>
            <w:gridSpan w:val="2"/>
            <w:tcBorders>
              <w:left w:val="single" w:sz="4" w:space="0" w:color="auto"/>
              <w:right w:val="single" w:sz="4" w:space="0" w:color="auto"/>
            </w:tcBorders>
            <w:shd w:val="clear" w:color="auto" w:fill="auto"/>
          </w:tcPr>
          <w:p w14:paraId="7C75AC7A" w14:textId="0BD30A48" w:rsidR="000D229A" w:rsidRPr="00F9147E" w:rsidRDefault="000D229A" w:rsidP="000D229A">
            <w:pPr>
              <w:keepNext/>
              <w:rPr>
                <w:rFonts w:ascii="Calibri" w:hAnsi="Calibri"/>
                <w:sz w:val="18"/>
                <w:szCs w:val="18"/>
              </w:rPr>
            </w:pPr>
            <w:r w:rsidRPr="00F9147E">
              <w:rPr>
                <w:rFonts w:ascii="Calibri" w:hAnsi="Calibri"/>
                <w:b/>
                <w:szCs w:val="18"/>
              </w:rPr>
              <w:lastRenderedPageBreak/>
              <w:t xml:space="preserve">L. Air Filter Device Requirements  </w:t>
            </w:r>
          </w:p>
        </w:tc>
      </w:tr>
      <w:tr w:rsidR="000D229A" w:rsidRPr="00295655" w14:paraId="096AB90D" w14:textId="77777777" w:rsidTr="00C62F43">
        <w:trPr>
          <w:cantSplit/>
        </w:trPr>
        <w:tc>
          <w:tcPr>
            <w:tcW w:w="468" w:type="dxa"/>
            <w:shd w:val="clear" w:color="auto" w:fill="auto"/>
            <w:vAlign w:val="center"/>
          </w:tcPr>
          <w:p w14:paraId="057FE696" w14:textId="77777777" w:rsidR="000D229A" w:rsidRPr="00295655" w:rsidRDefault="000D229A" w:rsidP="000D229A">
            <w:pPr>
              <w:keepNext/>
              <w:rPr>
                <w:rFonts w:ascii="Calibri" w:hAnsi="Calibri"/>
                <w:sz w:val="18"/>
                <w:szCs w:val="18"/>
              </w:rPr>
            </w:pPr>
            <w:r w:rsidRPr="00295655">
              <w:rPr>
                <w:rFonts w:ascii="Calibri" w:hAnsi="Calibri"/>
                <w:sz w:val="18"/>
                <w:szCs w:val="18"/>
              </w:rPr>
              <w:t>01</w:t>
            </w:r>
          </w:p>
        </w:tc>
        <w:tc>
          <w:tcPr>
            <w:tcW w:w="14148" w:type="dxa"/>
            <w:shd w:val="clear" w:color="auto" w:fill="auto"/>
          </w:tcPr>
          <w:p w14:paraId="16BDC63C"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D229A" w:rsidRPr="00295655" w14:paraId="4EEECDB8" w14:textId="77777777" w:rsidTr="00C62F43">
        <w:trPr>
          <w:cantSplit/>
        </w:trPr>
        <w:tc>
          <w:tcPr>
            <w:tcW w:w="468" w:type="dxa"/>
            <w:shd w:val="clear" w:color="auto" w:fill="auto"/>
            <w:vAlign w:val="center"/>
          </w:tcPr>
          <w:p w14:paraId="5E49E59D" w14:textId="77777777" w:rsidR="000D229A" w:rsidRPr="00295655" w:rsidRDefault="000D229A" w:rsidP="000D229A">
            <w:pPr>
              <w:keepNext/>
              <w:rPr>
                <w:rFonts w:ascii="Calibri" w:hAnsi="Calibri"/>
                <w:sz w:val="18"/>
                <w:szCs w:val="18"/>
              </w:rPr>
            </w:pPr>
            <w:r w:rsidRPr="00295655">
              <w:rPr>
                <w:rFonts w:ascii="Calibri" w:hAnsi="Calibri"/>
                <w:sz w:val="18"/>
                <w:szCs w:val="18"/>
              </w:rPr>
              <w:t>02</w:t>
            </w:r>
          </w:p>
        </w:tc>
        <w:tc>
          <w:tcPr>
            <w:tcW w:w="14148" w:type="dxa"/>
            <w:shd w:val="clear" w:color="auto" w:fill="auto"/>
          </w:tcPr>
          <w:p w14:paraId="53FA9339"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Pr>
                <w:rFonts w:ascii="Calibri" w:hAnsi="Calibri"/>
                <w:sz w:val="18"/>
                <w:szCs w:val="18"/>
              </w:rPr>
              <w:t xml:space="preserve"> by the system designer.</w:t>
            </w:r>
            <w:r w:rsidRPr="00295655">
              <w:rPr>
                <w:rFonts w:ascii="Calibri" w:hAnsi="Calibri"/>
                <w:sz w:val="18"/>
                <w:szCs w:val="18"/>
              </w:rPr>
              <w:t xml:space="preserve"> </w:t>
            </w:r>
            <w:r>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Pr>
                <w:rFonts w:ascii="Calibri" w:hAnsi="Calibri"/>
                <w:sz w:val="18"/>
                <w:szCs w:val="18"/>
              </w:rPr>
              <w:t>grille/rack</w:t>
            </w:r>
            <w:r w:rsidRPr="00295655">
              <w:rPr>
                <w:rFonts w:ascii="Calibri" w:hAnsi="Calibri"/>
                <w:sz w:val="18"/>
                <w:szCs w:val="18"/>
              </w:rPr>
              <w:t xml:space="preserve"> location </w:t>
            </w:r>
            <w:r>
              <w:rPr>
                <w:rFonts w:ascii="Calibri" w:hAnsi="Calibri"/>
                <w:sz w:val="18"/>
                <w:szCs w:val="18"/>
              </w:rPr>
              <w:t xml:space="preserve">that </w:t>
            </w:r>
            <w:r w:rsidRPr="00295655">
              <w:rPr>
                <w:rFonts w:ascii="Calibri" w:hAnsi="Calibri"/>
                <w:sz w:val="18"/>
                <w:szCs w:val="18"/>
              </w:rPr>
              <w:t>disclose</w:t>
            </w:r>
            <w:r>
              <w:rPr>
                <w:rFonts w:ascii="Calibri" w:hAnsi="Calibri"/>
                <w:sz w:val="18"/>
                <w:szCs w:val="18"/>
              </w:rPr>
              <w:t>s</w:t>
            </w:r>
            <w:r w:rsidRPr="00295655">
              <w:rPr>
                <w:rFonts w:ascii="Calibri" w:hAnsi="Calibri"/>
                <w:sz w:val="18"/>
                <w:szCs w:val="18"/>
              </w:rPr>
              <w:t xml:space="preserve"> the </w:t>
            </w:r>
            <w:r>
              <w:rPr>
                <w:rFonts w:ascii="Calibri" w:hAnsi="Calibri"/>
                <w:sz w:val="18"/>
                <w:szCs w:val="18"/>
              </w:rPr>
              <w:t>filter's</w:t>
            </w:r>
            <w:r w:rsidRPr="00295655">
              <w:rPr>
                <w:rFonts w:ascii="Calibri" w:hAnsi="Calibri"/>
                <w:sz w:val="18"/>
                <w:szCs w:val="18"/>
              </w:rPr>
              <w:t xml:space="preserve"> design airflow rate and the </w:t>
            </w:r>
            <w:r>
              <w:rPr>
                <w:rFonts w:ascii="Calibri" w:hAnsi="Calibri"/>
                <w:sz w:val="18"/>
                <w:szCs w:val="18"/>
              </w:rPr>
              <w:t xml:space="preserve">filter's </w:t>
            </w:r>
            <w:r w:rsidRPr="00295655">
              <w:rPr>
                <w:rFonts w:ascii="Calibri" w:hAnsi="Calibri"/>
                <w:sz w:val="18"/>
                <w:szCs w:val="18"/>
              </w:rPr>
              <w:t>maximum allowable clean-filter pressure drop</w:t>
            </w:r>
            <w:r>
              <w:rPr>
                <w:rFonts w:ascii="Calibri" w:hAnsi="Calibri"/>
                <w:sz w:val="18"/>
                <w:szCs w:val="18"/>
              </w:rPr>
              <w:t xml:space="preserve"> at the design airflow rate</w:t>
            </w:r>
            <w:r w:rsidRPr="00295655">
              <w:rPr>
                <w:rFonts w:ascii="Calibri" w:hAnsi="Calibri"/>
                <w:sz w:val="18"/>
                <w:szCs w:val="18"/>
              </w:rPr>
              <w:t xml:space="preserve">.  The </w:t>
            </w:r>
            <w:r>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Pr>
                <w:rFonts w:ascii="Calibri" w:hAnsi="Calibri"/>
                <w:sz w:val="18"/>
                <w:szCs w:val="18"/>
              </w:rPr>
              <w:t xml:space="preserve">. </w:t>
            </w:r>
          </w:p>
        </w:tc>
      </w:tr>
      <w:tr w:rsidR="000D229A" w:rsidRPr="00295655" w14:paraId="23E5AB37" w14:textId="77777777" w:rsidTr="00C62F43">
        <w:trPr>
          <w:cantSplit/>
        </w:trPr>
        <w:tc>
          <w:tcPr>
            <w:tcW w:w="468" w:type="dxa"/>
            <w:shd w:val="clear" w:color="auto" w:fill="auto"/>
            <w:vAlign w:val="center"/>
          </w:tcPr>
          <w:p w14:paraId="3A56E7C8" w14:textId="77777777" w:rsidR="000D229A" w:rsidRPr="00295655" w:rsidRDefault="000D229A" w:rsidP="000D229A">
            <w:pPr>
              <w:keepNext/>
              <w:rPr>
                <w:rFonts w:ascii="Calibri" w:hAnsi="Calibri"/>
                <w:sz w:val="18"/>
                <w:szCs w:val="18"/>
              </w:rPr>
            </w:pPr>
            <w:r w:rsidRPr="00295655">
              <w:rPr>
                <w:rFonts w:ascii="Calibri" w:hAnsi="Calibri"/>
                <w:sz w:val="18"/>
                <w:szCs w:val="18"/>
              </w:rPr>
              <w:t>03</w:t>
            </w:r>
          </w:p>
        </w:tc>
        <w:tc>
          <w:tcPr>
            <w:tcW w:w="14148" w:type="dxa"/>
            <w:shd w:val="clear" w:color="auto" w:fill="auto"/>
          </w:tcPr>
          <w:p w14:paraId="3306B8A0" w14:textId="77777777" w:rsidR="000D229A" w:rsidRPr="00295655" w:rsidRDefault="000D229A" w:rsidP="000D229A">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D229A" w:rsidRPr="00295655" w14:paraId="279C6D66" w14:textId="77777777" w:rsidTr="00C62F43">
        <w:trPr>
          <w:cantSplit/>
        </w:trPr>
        <w:tc>
          <w:tcPr>
            <w:tcW w:w="468" w:type="dxa"/>
            <w:shd w:val="clear" w:color="auto" w:fill="auto"/>
            <w:vAlign w:val="center"/>
          </w:tcPr>
          <w:p w14:paraId="3CE635B2" w14:textId="77777777" w:rsidR="000D229A" w:rsidRPr="00295655" w:rsidRDefault="000D229A" w:rsidP="000D229A">
            <w:pPr>
              <w:keepNext/>
              <w:rPr>
                <w:rFonts w:ascii="Calibri" w:hAnsi="Calibri"/>
                <w:sz w:val="18"/>
                <w:szCs w:val="18"/>
              </w:rPr>
            </w:pPr>
            <w:r w:rsidRPr="00295655">
              <w:rPr>
                <w:rFonts w:ascii="Calibri" w:hAnsi="Calibri"/>
                <w:sz w:val="18"/>
                <w:szCs w:val="18"/>
              </w:rPr>
              <w:t>04</w:t>
            </w:r>
          </w:p>
        </w:tc>
        <w:tc>
          <w:tcPr>
            <w:tcW w:w="14148" w:type="dxa"/>
            <w:shd w:val="clear" w:color="auto" w:fill="auto"/>
          </w:tcPr>
          <w:p w14:paraId="66A6C9E6" w14:textId="02F892FB" w:rsidR="000D229A" w:rsidRPr="00295655" w:rsidRDefault="000D229A" w:rsidP="00DF5971">
            <w:pPr>
              <w:keepNext/>
              <w:rPr>
                <w:rFonts w:ascii="Calibri" w:hAnsi="Calibri"/>
                <w:sz w:val="18"/>
                <w:szCs w:val="18"/>
              </w:rPr>
            </w:pPr>
            <w:r w:rsidRPr="00295655">
              <w:rPr>
                <w:rFonts w:ascii="Calibri" w:hAnsi="Calibri"/>
                <w:sz w:val="18"/>
                <w:szCs w:val="18"/>
              </w:rPr>
              <w:t>The system shall be provided with air filter</w:t>
            </w:r>
            <w:r w:rsidR="00DF5971">
              <w:rPr>
                <w:rFonts w:ascii="Calibri" w:hAnsi="Calibri"/>
                <w:sz w:val="18"/>
                <w:szCs w:val="18"/>
              </w:rPr>
              <w:t>s</w:t>
            </w:r>
            <w:r w:rsidRPr="00295655">
              <w:rPr>
                <w:rFonts w:ascii="Calibri" w:hAnsi="Calibri"/>
                <w:sz w:val="18"/>
                <w:szCs w:val="18"/>
              </w:rPr>
              <w:t xml:space="preserve"> having a designated efficiency equal to or greater than MERV </w:t>
            </w:r>
            <w:r>
              <w:rPr>
                <w:rFonts w:ascii="Calibri" w:hAnsi="Calibri"/>
                <w:sz w:val="18"/>
                <w:szCs w:val="18"/>
              </w:rPr>
              <w:t>13</w:t>
            </w:r>
            <w:r w:rsidRPr="00295655">
              <w:rPr>
                <w:rFonts w:ascii="Calibri" w:hAnsi="Calibri"/>
                <w:sz w:val="18"/>
                <w:szCs w:val="18"/>
              </w:rPr>
              <w:t xml:space="preserve"> when tested in accordance with ASHRAE Standard 52.2, or a particle size efficiency rating equal to or greater than 50</w:t>
            </w:r>
            <w:r>
              <w:rPr>
                <w:rFonts w:ascii="Calibri" w:hAnsi="Calibri"/>
                <w:sz w:val="18"/>
                <w:szCs w:val="18"/>
              </w:rPr>
              <w:t>%</w:t>
            </w:r>
            <w:r w:rsidRPr="00295655">
              <w:rPr>
                <w:rFonts w:ascii="Calibri" w:hAnsi="Calibri"/>
                <w:sz w:val="18"/>
                <w:szCs w:val="18"/>
              </w:rPr>
              <w:t xml:space="preserve"> in the </w:t>
            </w:r>
            <w:r>
              <w:rPr>
                <w:rFonts w:ascii="Calibri" w:hAnsi="Calibri"/>
                <w:sz w:val="18"/>
                <w:szCs w:val="18"/>
              </w:rPr>
              <w:t>0.30-1.0</w:t>
            </w:r>
            <w:r w:rsidRPr="00295655">
              <w:rPr>
                <w:rFonts w:ascii="Calibri" w:hAnsi="Calibri"/>
                <w:sz w:val="18"/>
                <w:szCs w:val="18"/>
              </w:rPr>
              <w:t xml:space="preserve"> μm range </w:t>
            </w:r>
            <w:r w:rsidRPr="00CF6DD4">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D229A" w:rsidRPr="00295655" w14:paraId="257D01D3" w14:textId="77777777" w:rsidTr="00C62F43">
        <w:trPr>
          <w:cantSplit/>
        </w:trPr>
        <w:tc>
          <w:tcPr>
            <w:tcW w:w="468" w:type="dxa"/>
            <w:shd w:val="clear" w:color="auto" w:fill="auto"/>
            <w:vAlign w:val="center"/>
          </w:tcPr>
          <w:p w14:paraId="371DAAA9" w14:textId="77777777" w:rsidR="000D229A" w:rsidRPr="00295655" w:rsidRDefault="000D229A" w:rsidP="000D229A">
            <w:pPr>
              <w:keepNext/>
              <w:rPr>
                <w:rFonts w:ascii="Calibri" w:hAnsi="Calibri"/>
                <w:sz w:val="18"/>
                <w:szCs w:val="18"/>
              </w:rPr>
            </w:pPr>
            <w:r w:rsidRPr="00295655">
              <w:rPr>
                <w:rFonts w:ascii="Calibri" w:hAnsi="Calibri"/>
                <w:sz w:val="18"/>
                <w:szCs w:val="18"/>
              </w:rPr>
              <w:t>05</w:t>
            </w:r>
          </w:p>
        </w:tc>
        <w:tc>
          <w:tcPr>
            <w:tcW w:w="14148" w:type="dxa"/>
            <w:shd w:val="clear" w:color="auto" w:fill="auto"/>
          </w:tcPr>
          <w:p w14:paraId="0828EF9D"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provided with air filter</w:t>
            </w:r>
            <w:r>
              <w:rPr>
                <w:rFonts w:ascii="Calibri" w:hAnsi="Calibri"/>
                <w:sz w:val="18"/>
                <w:szCs w:val="18"/>
              </w:rPr>
              <w:t>s</w:t>
            </w:r>
            <w:r w:rsidRPr="00295655">
              <w:rPr>
                <w:rFonts w:ascii="Calibri" w:hAnsi="Calibri"/>
                <w:sz w:val="18"/>
                <w:szCs w:val="18"/>
              </w:rPr>
              <w:t xml:space="preserve"> that </w:t>
            </w:r>
            <w:r>
              <w:rPr>
                <w:rFonts w:ascii="Calibri" w:hAnsi="Calibri"/>
                <w:sz w:val="18"/>
                <w:szCs w:val="18"/>
              </w:rPr>
              <w:t>have</w:t>
            </w:r>
            <w:r w:rsidRPr="00295655">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295655">
              <w:rPr>
                <w:rFonts w:ascii="Calibri" w:hAnsi="Calibri"/>
                <w:sz w:val="18"/>
                <w:szCs w:val="18"/>
              </w:rPr>
              <w:t>.</w:t>
            </w:r>
          </w:p>
        </w:tc>
      </w:tr>
      <w:tr w:rsidR="000D229A" w:rsidRPr="00295655" w14:paraId="08D258CA" w14:textId="77777777" w:rsidTr="00C62F43">
        <w:trPr>
          <w:cantSplit/>
        </w:trPr>
        <w:tc>
          <w:tcPr>
            <w:tcW w:w="14616" w:type="dxa"/>
            <w:gridSpan w:val="2"/>
            <w:shd w:val="clear" w:color="auto" w:fill="auto"/>
            <w:vAlign w:val="center"/>
          </w:tcPr>
          <w:p w14:paraId="47BBC070" w14:textId="77777777" w:rsidR="000D229A" w:rsidRPr="00295655" w:rsidRDefault="000D229A" w:rsidP="00C62F43">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6FC6007D" w14:textId="77777777" w:rsidR="000D229A" w:rsidRPr="006A3EEB" w:rsidRDefault="000D229A" w:rsidP="006F07C7">
      <w:pPr>
        <w:rPr>
          <w:rFonts w:ascii="Calibri" w:hAnsi="Calibri"/>
          <w:sz w:val="18"/>
          <w:szCs w:val="18"/>
        </w:rPr>
      </w:pPr>
    </w:p>
    <w:p w14:paraId="156FB659" w14:textId="0E909447"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48BDA84" w14:textId="77777777" w:rsidTr="005D5A73">
        <w:trPr>
          <w:cantSplit/>
        </w:trPr>
        <w:tc>
          <w:tcPr>
            <w:tcW w:w="14396" w:type="dxa"/>
            <w:gridSpan w:val="10"/>
          </w:tcPr>
          <w:p w14:paraId="67E8AEEE" w14:textId="6C0970CA" w:rsidR="006F07C7" w:rsidRPr="006A3EEB" w:rsidRDefault="006F07C7" w:rsidP="00AD5069">
            <w:pPr>
              <w:keepNext/>
              <w:rPr>
                <w:rFonts w:ascii="Calibri" w:hAnsi="Calibri"/>
                <w:b/>
                <w:szCs w:val="18"/>
              </w:rPr>
            </w:pPr>
            <w:r w:rsidRPr="006A3EEB">
              <w:rPr>
                <w:rFonts w:ascii="Calibri" w:hAnsi="Calibri"/>
                <w:b/>
                <w:szCs w:val="18"/>
              </w:rPr>
              <w:t>M. HERS Verification Requirements for Duct Systems</w:t>
            </w:r>
          </w:p>
        </w:tc>
      </w:tr>
      <w:tr w:rsidR="005D5A73" w:rsidRPr="006A3EEB" w14:paraId="53E39D5D" w14:textId="77777777" w:rsidTr="001C1281">
        <w:trPr>
          <w:cantSplit/>
          <w:trHeight w:val="305"/>
        </w:trPr>
        <w:tc>
          <w:tcPr>
            <w:tcW w:w="1439" w:type="dxa"/>
            <w:vAlign w:val="center"/>
          </w:tcPr>
          <w:p w14:paraId="644AF6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2ACD8951"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02</w:t>
            </w:r>
          </w:p>
        </w:tc>
        <w:tc>
          <w:tcPr>
            <w:tcW w:w="1439" w:type="dxa"/>
          </w:tcPr>
          <w:p w14:paraId="2A19BE4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38A6233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58A25C0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67B28C2E"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47B8ADA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E8FBDE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4B753AA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6B591766"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10</w:t>
            </w:r>
          </w:p>
        </w:tc>
      </w:tr>
      <w:tr w:rsidR="005D5A73" w:rsidRPr="006A3EEB" w14:paraId="77EA13ED" w14:textId="77777777" w:rsidTr="001C1281">
        <w:trPr>
          <w:cantSplit/>
          <w:trHeight w:val="359"/>
        </w:trPr>
        <w:tc>
          <w:tcPr>
            <w:tcW w:w="1439" w:type="dxa"/>
            <w:tcBorders>
              <w:bottom w:val="nil"/>
            </w:tcBorders>
            <w:vAlign w:val="bottom"/>
          </w:tcPr>
          <w:p w14:paraId="5E18D59F"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79C8109F" w14:textId="77777777" w:rsidR="005D5A73" w:rsidRPr="006A3EEB" w:rsidRDefault="005D5A73" w:rsidP="006A3EEB">
            <w:pPr>
              <w:keepNext/>
              <w:jc w:val="center"/>
              <w:rPr>
                <w:rFonts w:ascii="Calibri" w:hAnsi="Calibri"/>
                <w:sz w:val="18"/>
                <w:szCs w:val="18"/>
              </w:rPr>
            </w:pPr>
          </w:p>
        </w:tc>
        <w:tc>
          <w:tcPr>
            <w:tcW w:w="1439" w:type="dxa"/>
            <w:tcBorders>
              <w:bottom w:val="nil"/>
            </w:tcBorders>
            <w:vAlign w:val="bottom"/>
          </w:tcPr>
          <w:p w14:paraId="0B329821"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2F02E0E9"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MCH-20</w:t>
            </w:r>
          </w:p>
        </w:tc>
        <w:tc>
          <w:tcPr>
            <w:tcW w:w="1440" w:type="dxa"/>
            <w:tcBorders>
              <w:bottom w:val="nil"/>
            </w:tcBorders>
            <w:vAlign w:val="bottom"/>
          </w:tcPr>
          <w:p w14:paraId="1C7B29F5"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MCH-21</w:t>
            </w:r>
          </w:p>
        </w:tc>
        <w:tc>
          <w:tcPr>
            <w:tcW w:w="1439" w:type="dxa"/>
            <w:tcBorders>
              <w:bottom w:val="nil"/>
            </w:tcBorders>
            <w:vAlign w:val="bottom"/>
          </w:tcPr>
          <w:p w14:paraId="3C05514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MCH-22</w:t>
            </w:r>
          </w:p>
        </w:tc>
        <w:tc>
          <w:tcPr>
            <w:tcW w:w="1440" w:type="dxa"/>
            <w:tcBorders>
              <w:bottom w:val="nil"/>
            </w:tcBorders>
            <w:vAlign w:val="bottom"/>
          </w:tcPr>
          <w:p w14:paraId="330BF04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MCH-23</w:t>
            </w:r>
          </w:p>
        </w:tc>
        <w:tc>
          <w:tcPr>
            <w:tcW w:w="1439" w:type="dxa"/>
            <w:tcBorders>
              <w:bottom w:val="nil"/>
            </w:tcBorders>
            <w:vAlign w:val="bottom"/>
          </w:tcPr>
          <w:p w14:paraId="5ED523A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MCH-28</w:t>
            </w:r>
          </w:p>
        </w:tc>
        <w:tc>
          <w:tcPr>
            <w:tcW w:w="1440" w:type="dxa"/>
            <w:tcBorders>
              <w:bottom w:val="nil"/>
            </w:tcBorders>
            <w:vAlign w:val="bottom"/>
          </w:tcPr>
          <w:p w14:paraId="31C4BEF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MCH-29</w:t>
            </w:r>
          </w:p>
        </w:tc>
        <w:tc>
          <w:tcPr>
            <w:tcW w:w="1440" w:type="dxa"/>
            <w:tcBorders>
              <w:bottom w:val="nil"/>
            </w:tcBorders>
            <w:vAlign w:val="bottom"/>
          </w:tcPr>
          <w:p w14:paraId="63DEDDA6"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MCH30</w:t>
            </w:r>
          </w:p>
        </w:tc>
      </w:tr>
      <w:tr w:rsidR="005D5A73" w:rsidRPr="006A3EEB" w14:paraId="441801D4" w14:textId="77777777" w:rsidTr="001C1281">
        <w:trPr>
          <w:cantSplit/>
          <w:trHeight w:val="972"/>
        </w:trPr>
        <w:tc>
          <w:tcPr>
            <w:tcW w:w="1439" w:type="dxa"/>
            <w:tcBorders>
              <w:top w:val="nil"/>
            </w:tcBorders>
            <w:vAlign w:val="bottom"/>
          </w:tcPr>
          <w:p w14:paraId="6A0B572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tcBorders>
              <w:top w:val="nil"/>
            </w:tcBorders>
            <w:vAlign w:val="bottom"/>
          </w:tcPr>
          <w:p w14:paraId="501AFD9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tcBorders>
              <w:top w:val="nil"/>
            </w:tcBorders>
            <w:vAlign w:val="bottom"/>
          </w:tcPr>
          <w:p w14:paraId="367F207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440" w:type="dxa"/>
            <w:tcBorders>
              <w:top w:val="nil"/>
            </w:tcBorders>
            <w:vAlign w:val="bottom"/>
          </w:tcPr>
          <w:p w14:paraId="460E095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Leakage Test</w:t>
            </w:r>
          </w:p>
        </w:tc>
        <w:tc>
          <w:tcPr>
            <w:tcW w:w="1440" w:type="dxa"/>
            <w:tcBorders>
              <w:top w:val="nil"/>
            </w:tcBorders>
            <w:vAlign w:val="bottom"/>
          </w:tcPr>
          <w:p w14:paraId="238935B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Location Verification</w:t>
            </w:r>
          </w:p>
        </w:tc>
        <w:tc>
          <w:tcPr>
            <w:tcW w:w="1439" w:type="dxa"/>
            <w:tcBorders>
              <w:top w:val="nil"/>
            </w:tcBorders>
            <w:vAlign w:val="bottom"/>
          </w:tcPr>
          <w:p w14:paraId="61DE3832"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Fan Efficacy (W/cfm)</w:t>
            </w:r>
          </w:p>
        </w:tc>
        <w:tc>
          <w:tcPr>
            <w:tcW w:w="1440" w:type="dxa"/>
            <w:tcBorders>
              <w:top w:val="nil"/>
            </w:tcBorders>
            <w:vAlign w:val="bottom"/>
          </w:tcPr>
          <w:p w14:paraId="251EAF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Airflow Rate</w:t>
            </w:r>
          </w:p>
          <w:p w14:paraId="252D89B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(cfm/ton)</w:t>
            </w:r>
          </w:p>
        </w:tc>
        <w:tc>
          <w:tcPr>
            <w:tcW w:w="1439" w:type="dxa"/>
            <w:tcBorders>
              <w:top w:val="nil"/>
            </w:tcBorders>
            <w:vAlign w:val="bottom"/>
          </w:tcPr>
          <w:p w14:paraId="78823C4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Return Duct Design - Table 150.0-B or C</w:t>
            </w:r>
          </w:p>
        </w:tc>
        <w:tc>
          <w:tcPr>
            <w:tcW w:w="1440" w:type="dxa"/>
            <w:tcBorders>
              <w:top w:val="nil"/>
            </w:tcBorders>
            <w:vAlign w:val="bottom"/>
          </w:tcPr>
          <w:p w14:paraId="3750061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Supply Duct Surface Area R-Value Buried Ducts</w:t>
            </w:r>
          </w:p>
        </w:tc>
        <w:tc>
          <w:tcPr>
            <w:tcW w:w="1440" w:type="dxa"/>
            <w:tcBorders>
              <w:top w:val="nil"/>
            </w:tcBorders>
            <w:vAlign w:val="bottom"/>
          </w:tcPr>
          <w:p w14:paraId="1405F86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Central Fan Ventilation Cooling Credit</w:t>
            </w:r>
          </w:p>
        </w:tc>
      </w:tr>
      <w:tr w:rsidR="005D5A73" w:rsidRPr="006A3EEB" w14:paraId="16CF026D" w14:textId="77777777" w:rsidTr="001C1281">
        <w:trPr>
          <w:cantSplit/>
          <w:trHeight w:val="432"/>
        </w:trPr>
        <w:tc>
          <w:tcPr>
            <w:tcW w:w="1439" w:type="dxa"/>
            <w:vAlign w:val="bottom"/>
          </w:tcPr>
          <w:p w14:paraId="67611725" w14:textId="77777777" w:rsidR="005D5A73" w:rsidRPr="006A3EEB" w:rsidRDefault="005D5A73" w:rsidP="00AD5069">
            <w:pPr>
              <w:keepNext/>
              <w:rPr>
                <w:rFonts w:ascii="Calibri" w:hAnsi="Calibri"/>
                <w:sz w:val="18"/>
                <w:szCs w:val="18"/>
              </w:rPr>
            </w:pPr>
          </w:p>
        </w:tc>
        <w:tc>
          <w:tcPr>
            <w:tcW w:w="1440" w:type="dxa"/>
            <w:vAlign w:val="bottom"/>
          </w:tcPr>
          <w:p w14:paraId="12C1C77A" w14:textId="77777777" w:rsidR="005D5A73" w:rsidRPr="006A3EEB" w:rsidRDefault="005D5A73" w:rsidP="00AD5069">
            <w:pPr>
              <w:keepNext/>
              <w:rPr>
                <w:rFonts w:ascii="Calibri" w:hAnsi="Calibri"/>
                <w:sz w:val="18"/>
                <w:szCs w:val="18"/>
              </w:rPr>
            </w:pPr>
          </w:p>
        </w:tc>
        <w:tc>
          <w:tcPr>
            <w:tcW w:w="1439" w:type="dxa"/>
            <w:vAlign w:val="bottom"/>
          </w:tcPr>
          <w:p w14:paraId="2F0E4F6A" w14:textId="77777777" w:rsidR="005D5A73" w:rsidRPr="006A3EEB" w:rsidRDefault="005D5A73" w:rsidP="00AD5069">
            <w:pPr>
              <w:keepNext/>
              <w:rPr>
                <w:rFonts w:ascii="Calibri" w:hAnsi="Calibri"/>
                <w:sz w:val="18"/>
                <w:szCs w:val="18"/>
              </w:rPr>
            </w:pPr>
          </w:p>
        </w:tc>
        <w:tc>
          <w:tcPr>
            <w:tcW w:w="1440" w:type="dxa"/>
            <w:vAlign w:val="bottom"/>
          </w:tcPr>
          <w:p w14:paraId="530962E8" w14:textId="77777777" w:rsidR="005D5A73" w:rsidRPr="006A3EEB" w:rsidRDefault="005D5A73" w:rsidP="00AD5069">
            <w:pPr>
              <w:keepNext/>
              <w:rPr>
                <w:rFonts w:ascii="Calibri" w:hAnsi="Calibri"/>
                <w:sz w:val="18"/>
                <w:szCs w:val="18"/>
              </w:rPr>
            </w:pPr>
          </w:p>
        </w:tc>
        <w:tc>
          <w:tcPr>
            <w:tcW w:w="1440" w:type="dxa"/>
            <w:vAlign w:val="bottom"/>
          </w:tcPr>
          <w:p w14:paraId="2A245079" w14:textId="77777777" w:rsidR="005D5A73" w:rsidRPr="006A3EEB" w:rsidRDefault="005D5A73" w:rsidP="00AD5069">
            <w:pPr>
              <w:keepNext/>
              <w:rPr>
                <w:rFonts w:ascii="Calibri" w:hAnsi="Calibri"/>
                <w:sz w:val="18"/>
                <w:szCs w:val="18"/>
              </w:rPr>
            </w:pPr>
          </w:p>
        </w:tc>
        <w:tc>
          <w:tcPr>
            <w:tcW w:w="1439" w:type="dxa"/>
            <w:vAlign w:val="bottom"/>
          </w:tcPr>
          <w:p w14:paraId="4E3004E7" w14:textId="77777777" w:rsidR="005D5A73" w:rsidRPr="006A3EEB" w:rsidRDefault="005D5A73" w:rsidP="00AD5069">
            <w:pPr>
              <w:keepNext/>
              <w:rPr>
                <w:rFonts w:ascii="Calibri" w:hAnsi="Calibri"/>
                <w:sz w:val="18"/>
                <w:szCs w:val="18"/>
              </w:rPr>
            </w:pPr>
          </w:p>
        </w:tc>
        <w:tc>
          <w:tcPr>
            <w:tcW w:w="1440" w:type="dxa"/>
            <w:vAlign w:val="bottom"/>
          </w:tcPr>
          <w:p w14:paraId="2338EEAE" w14:textId="77777777" w:rsidR="005D5A73" w:rsidRPr="006A3EEB" w:rsidRDefault="005D5A73" w:rsidP="00AD5069">
            <w:pPr>
              <w:keepNext/>
              <w:rPr>
                <w:rFonts w:ascii="Calibri" w:hAnsi="Calibri"/>
                <w:sz w:val="18"/>
                <w:szCs w:val="18"/>
              </w:rPr>
            </w:pPr>
          </w:p>
        </w:tc>
        <w:tc>
          <w:tcPr>
            <w:tcW w:w="1439" w:type="dxa"/>
            <w:vAlign w:val="bottom"/>
          </w:tcPr>
          <w:p w14:paraId="5468A579" w14:textId="77777777" w:rsidR="005D5A73" w:rsidRPr="006A3EEB" w:rsidRDefault="005D5A73" w:rsidP="00AD5069">
            <w:pPr>
              <w:keepNext/>
              <w:rPr>
                <w:rFonts w:ascii="Calibri" w:hAnsi="Calibri"/>
                <w:sz w:val="18"/>
                <w:szCs w:val="18"/>
              </w:rPr>
            </w:pPr>
          </w:p>
        </w:tc>
        <w:tc>
          <w:tcPr>
            <w:tcW w:w="1440" w:type="dxa"/>
            <w:vAlign w:val="bottom"/>
          </w:tcPr>
          <w:p w14:paraId="4DA0EE98" w14:textId="77777777" w:rsidR="005D5A73" w:rsidRPr="006A3EEB" w:rsidRDefault="005D5A73" w:rsidP="00AD5069">
            <w:pPr>
              <w:keepNext/>
              <w:rPr>
                <w:rFonts w:ascii="Calibri" w:hAnsi="Calibri"/>
                <w:sz w:val="18"/>
                <w:szCs w:val="18"/>
              </w:rPr>
            </w:pPr>
          </w:p>
        </w:tc>
        <w:tc>
          <w:tcPr>
            <w:tcW w:w="1440" w:type="dxa"/>
            <w:vAlign w:val="bottom"/>
          </w:tcPr>
          <w:p w14:paraId="31EE1CAE" w14:textId="77777777" w:rsidR="005D5A73" w:rsidRPr="006A3EEB" w:rsidRDefault="005D5A73" w:rsidP="00AD5069">
            <w:pPr>
              <w:keepNext/>
              <w:rPr>
                <w:rFonts w:ascii="Calibri" w:hAnsi="Calibri"/>
                <w:sz w:val="18"/>
                <w:szCs w:val="18"/>
              </w:rPr>
            </w:pPr>
          </w:p>
        </w:tc>
      </w:tr>
      <w:tr w:rsidR="005D5A73" w:rsidRPr="006A3EEB" w14:paraId="25E3A435" w14:textId="77777777" w:rsidTr="001C1281">
        <w:trPr>
          <w:cantSplit/>
          <w:trHeight w:val="432"/>
        </w:trPr>
        <w:tc>
          <w:tcPr>
            <w:tcW w:w="1439" w:type="dxa"/>
            <w:vAlign w:val="bottom"/>
          </w:tcPr>
          <w:p w14:paraId="590DF1DE" w14:textId="77777777" w:rsidR="005D5A73" w:rsidRPr="006A3EEB" w:rsidRDefault="005D5A73" w:rsidP="00AD5069">
            <w:pPr>
              <w:keepNext/>
              <w:rPr>
                <w:rFonts w:ascii="Calibri" w:hAnsi="Calibri"/>
                <w:sz w:val="18"/>
                <w:szCs w:val="18"/>
              </w:rPr>
            </w:pPr>
          </w:p>
        </w:tc>
        <w:tc>
          <w:tcPr>
            <w:tcW w:w="1440" w:type="dxa"/>
            <w:vAlign w:val="bottom"/>
          </w:tcPr>
          <w:p w14:paraId="0704B4C8" w14:textId="77777777" w:rsidR="005D5A73" w:rsidRPr="006A3EEB" w:rsidRDefault="005D5A73" w:rsidP="00AD5069">
            <w:pPr>
              <w:keepNext/>
              <w:rPr>
                <w:rFonts w:ascii="Calibri" w:hAnsi="Calibri"/>
                <w:sz w:val="18"/>
                <w:szCs w:val="18"/>
              </w:rPr>
            </w:pPr>
          </w:p>
        </w:tc>
        <w:tc>
          <w:tcPr>
            <w:tcW w:w="1439" w:type="dxa"/>
            <w:vAlign w:val="bottom"/>
          </w:tcPr>
          <w:p w14:paraId="5A981C0B" w14:textId="77777777" w:rsidR="005D5A73" w:rsidRPr="006A3EEB" w:rsidRDefault="005D5A73" w:rsidP="00AD5069">
            <w:pPr>
              <w:keepNext/>
              <w:rPr>
                <w:rFonts w:ascii="Calibri" w:hAnsi="Calibri"/>
                <w:sz w:val="18"/>
                <w:szCs w:val="18"/>
              </w:rPr>
            </w:pPr>
          </w:p>
        </w:tc>
        <w:tc>
          <w:tcPr>
            <w:tcW w:w="1440" w:type="dxa"/>
            <w:vAlign w:val="bottom"/>
          </w:tcPr>
          <w:p w14:paraId="1878C577" w14:textId="77777777" w:rsidR="005D5A73" w:rsidRPr="006A3EEB" w:rsidRDefault="005D5A73" w:rsidP="00AD5069">
            <w:pPr>
              <w:keepNext/>
              <w:rPr>
                <w:rFonts w:ascii="Calibri" w:hAnsi="Calibri"/>
                <w:sz w:val="18"/>
                <w:szCs w:val="18"/>
              </w:rPr>
            </w:pPr>
          </w:p>
        </w:tc>
        <w:tc>
          <w:tcPr>
            <w:tcW w:w="1440" w:type="dxa"/>
            <w:vAlign w:val="bottom"/>
          </w:tcPr>
          <w:p w14:paraId="6C3C162F" w14:textId="77777777" w:rsidR="005D5A73" w:rsidRPr="006A3EEB" w:rsidRDefault="005D5A73" w:rsidP="00AD5069">
            <w:pPr>
              <w:keepNext/>
              <w:rPr>
                <w:rFonts w:ascii="Calibri" w:hAnsi="Calibri"/>
                <w:sz w:val="18"/>
                <w:szCs w:val="18"/>
              </w:rPr>
            </w:pPr>
          </w:p>
        </w:tc>
        <w:tc>
          <w:tcPr>
            <w:tcW w:w="1439" w:type="dxa"/>
            <w:vAlign w:val="bottom"/>
          </w:tcPr>
          <w:p w14:paraId="582BEC81" w14:textId="77777777" w:rsidR="005D5A73" w:rsidRPr="006A3EEB" w:rsidRDefault="005D5A73" w:rsidP="00AD5069">
            <w:pPr>
              <w:keepNext/>
              <w:rPr>
                <w:rFonts w:ascii="Calibri" w:hAnsi="Calibri"/>
                <w:sz w:val="18"/>
                <w:szCs w:val="18"/>
              </w:rPr>
            </w:pPr>
          </w:p>
        </w:tc>
        <w:tc>
          <w:tcPr>
            <w:tcW w:w="1440" w:type="dxa"/>
            <w:vAlign w:val="bottom"/>
          </w:tcPr>
          <w:p w14:paraId="281CEC34" w14:textId="77777777" w:rsidR="005D5A73" w:rsidRPr="006A3EEB" w:rsidRDefault="005D5A73" w:rsidP="00AD5069">
            <w:pPr>
              <w:keepNext/>
              <w:rPr>
                <w:rFonts w:ascii="Calibri" w:hAnsi="Calibri"/>
                <w:sz w:val="18"/>
                <w:szCs w:val="18"/>
              </w:rPr>
            </w:pPr>
          </w:p>
        </w:tc>
        <w:tc>
          <w:tcPr>
            <w:tcW w:w="1439" w:type="dxa"/>
            <w:vAlign w:val="bottom"/>
          </w:tcPr>
          <w:p w14:paraId="17720AFB" w14:textId="77777777" w:rsidR="005D5A73" w:rsidRPr="006A3EEB" w:rsidRDefault="005D5A73" w:rsidP="00AD5069">
            <w:pPr>
              <w:keepNext/>
              <w:rPr>
                <w:rFonts w:ascii="Calibri" w:hAnsi="Calibri"/>
                <w:sz w:val="18"/>
                <w:szCs w:val="18"/>
              </w:rPr>
            </w:pPr>
          </w:p>
        </w:tc>
        <w:tc>
          <w:tcPr>
            <w:tcW w:w="1440" w:type="dxa"/>
            <w:vAlign w:val="bottom"/>
          </w:tcPr>
          <w:p w14:paraId="0D1BF18A" w14:textId="77777777" w:rsidR="005D5A73" w:rsidRPr="006A3EEB" w:rsidRDefault="005D5A73" w:rsidP="00AD5069">
            <w:pPr>
              <w:keepNext/>
              <w:rPr>
                <w:rFonts w:ascii="Calibri" w:hAnsi="Calibri"/>
                <w:sz w:val="18"/>
                <w:szCs w:val="18"/>
              </w:rPr>
            </w:pPr>
          </w:p>
        </w:tc>
        <w:tc>
          <w:tcPr>
            <w:tcW w:w="1440" w:type="dxa"/>
            <w:vAlign w:val="bottom"/>
          </w:tcPr>
          <w:p w14:paraId="040DF103" w14:textId="77777777" w:rsidR="005D5A73" w:rsidRPr="006A3EEB" w:rsidRDefault="005D5A73" w:rsidP="00AD5069">
            <w:pPr>
              <w:keepNext/>
              <w:rPr>
                <w:rFonts w:ascii="Calibri" w:hAnsi="Calibri"/>
                <w:sz w:val="18"/>
                <w:szCs w:val="18"/>
              </w:rPr>
            </w:pPr>
          </w:p>
        </w:tc>
      </w:tr>
      <w:tr w:rsidR="006F07C7" w:rsidRPr="006A3EEB" w14:paraId="30FACB23" w14:textId="77777777" w:rsidTr="005D5A73">
        <w:trPr>
          <w:cantSplit/>
        </w:trPr>
        <w:tc>
          <w:tcPr>
            <w:tcW w:w="14396" w:type="dxa"/>
            <w:gridSpan w:val="10"/>
          </w:tcPr>
          <w:p w14:paraId="291F4DDC"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204FCBDE" w14:textId="77777777" w:rsidR="006F07C7" w:rsidRPr="006A3EEB" w:rsidRDefault="006F07C7" w:rsidP="006F07C7">
      <w:pPr>
        <w:rPr>
          <w:rFonts w:ascii="Calibri" w:hAnsi="Calibri"/>
          <w:sz w:val="18"/>
          <w:szCs w:val="18"/>
        </w:rPr>
      </w:pPr>
    </w:p>
    <w:p w14:paraId="56E35D04" w14:textId="1FCA7D00" w:rsidR="006F07C7" w:rsidRPr="006A3EEB" w:rsidRDefault="006F07C7" w:rsidP="006F07C7">
      <w:pPr>
        <w:rPr>
          <w:rFonts w:ascii="Calibri" w:hAnsi="Calibri"/>
          <w:sz w:val="18"/>
          <w:szCs w:val="18"/>
        </w:rPr>
      </w:pPr>
    </w:p>
    <w:tbl>
      <w:tblPr>
        <w:tblW w:w="28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9"/>
        <w:gridCol w:w="1242"/>
        <w:gridCol w:w="1941"/>
        <w:gridCol w:w="1941"/>
        <w:gridCol w:w="1941"/>
      </w:tblGrid>
      <w:tr w:rsidR="002B196A" w:rsidRPr="006A3EEB" w14:paraId="0EC04AED" w14:textId="2E2CBF20" w:rsidTr="009706A6">
        <w:trPr>
          <w:cantSplit/>
        </w:trPr>
        <w:tc>
          <w:tcPr>
            <w:tcW w:w="8234" w:type="dxa"/>
            <w:gridSpan w:val="5"/>
          </w:tcPr>
          <w:p w14:paraId="05ACEE9E" w14:textId="01BEC82B" w:rsidR="002B196A" w:rsidRPr="006A3EEB" w:rsidRDefault="002B196A" w:rsidP="00AD5069">
            <w:pPr>
              <w:keepNext/>
              <w:rPr>
                <w:rFonts w:ascii="Calibri" w:hAnsi="Calibri"/>
                <w:b/>
                <w:szCs w:val="18"/>
              </w:rPr>
            </w:pPr>
            <w:r w:rsidRPr="006A3EEB">
              <w:rPr>
                <w:rFonts w:ascii="Calibri" w:hAnsi="Calibri"/>
                <w:b/>
                <w:szCs w:val="18"/>
              </w:rPr>
              <w:lastRenderedPageBreak/>
              <w:t>N. HERS Verification Requirements for Space Conditioning Equipment</w:t>
            </w:r>
          </w:p>
        </w:tc>
      </w:tr>
      <w:tr w:rsidR="002B196A" w:rsidRPr="006A3EEB" w14:paraId="7AF01689" w14:textId="564ADB85" w:rsidTr="002B196A">
        <w:trPr>
          <w:cantSplit/>
          <w:trHeight w:val="305"/>
        </w:trPr>
        <w:tc>
          <w:tcPr>
            <w:tcW w:w="1169" w:type="dxa"/>
            <w:vAlign w:val="center"/>
          </w:tcPr>
          <w:p w14:paraId="020720FF"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01</w:t>
            </w:r>
          </w:p>
        </w:tc>
        <w:tc>
          <w:tcPr>
            <w:tcW w:w="1242" w:type="dxa"/>
            <w:vAlign w:val="center"/>
          </w:tcPr>
          <w:p w14:paraId="66898145"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02</w:t>
            </w:r>
          </w:p>
        </w:tc>
        <w:tc>
          <w:tcPr>
            <w:tcW w:w="1941" w:type="dxa"/>
            <w:vAlign w:val="center"/>
          </w:tcPr>
          <w:p w14:paraId="44311B78"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03</w:t>
            </w:r>
          </w:p>
        </w:tc>
        <w:tc>
          <w:tcPr>
            <w:tcW w:w="1941" w:type="dxa"/>
            <w:vAlign w:val="center"/>
          </w:tcPr>
          <w:p w14:paraId="2AF7AE8D" w14:textId="77777777" w:rsidR="002B196A" w:rsidRPr="006A3EEB" w:rsidRDefault="002B196A" w:rsidP="00AD5069">
            <w:pPr>
              <w:keepNext/>
              <w:jc w:val="center"/>
              <w:rPr>
                <w:rFonts w:ascii="Calibri" w:hAnsi="Calibri"/>
                <w:sz w:val="18"/>
                <w:szCs w:val="18"/>
              </w:rPr>
            </w:pPr>
            <w:r w:rsidRPr="006A3EEB">
              <w:rPr>
                <w:rFonts w:ascii="Calibri" w:hAnsi="Calibri"/>
                <w:sz w:val="18"/>
                <w:szCs w:val="18"/>
              </w:rPr>
              <w:t>04</w:t>
            </w:r>
          </w:p>
        </w:tc>
        <w:tc>
          <w:tcPr>
            <w:tcW w:w="1941" w:type="dxa"/>
          </w:tcPr>
          <w:p w14:paraId="10D45908" w14:textId="3654ECBD" w:rsidR="002B196A" w:rsidRPr="006A3EEB" w:rsidRDefault="002B196A" w:rsidP="00AD5069">
            <w:pPr>
              <w:keepNext/>
              <w:jc w:val="center"/>
              <w:rPr>
                <w:rFonts w:ascii="Calibri" w:hAnsi="Calibri"/>
                <w:sz w:val="18"/>
                <w:szCs w:val="18"/>
              </w:rPr>
            </w:pPr>
            <w:r>
              <w:rPr>
                <w:rFonts w:ascii="Calibri" w:hAnsi="Calibri"/>
                <w:sz w:val="18"/>
                <w:szCs w:val="18"/>
              </w:rPr>
              <w:t>05</w:t>
            </w:r>
          </w:p>
        </w:tc>
      </w:tr>
      <w:tr w:rsidR="002B196A" w:rsidRPr="006A3EEB" w14:paraId="5D389BF0" w14:textId="3D6847F8" w:rsidTr="002B196A">
        <w:trPr>
          <w:cantSplit/>
          <w:trHeight w:val="359"/>
        </w:trPr>
        <w:tc>
          <w:tcPr>
            <w:tcW w:w="1169" w:type="dxa"/>
            <w:tcBorders>
              <w:bottom w:val="nil"/>
            </w:tcBorders>
            <w:vAlign w:val="bottom"/>
          </w:tcPr>
          <w:p w14:paraId="679D7243" w14:textId="77777777" w:rsidR="002B196A" w:rsidRPr="006A3EEB" w:rsidRDefault="002B196A" w:rsidP="002B196A">
            <w:pPr>
              <w:keepNext/>
              <w:rPr>
                <w:rFonts w:ascii="Calibri" w:hAnsi="Calibri"/>
                <w:sz w:val="18"/>
                <w:szCs w:val="18"/>
              </w:rPr>
            </w:pPr>
          </w:p>
        </w:tc>
        <w:tc>
          <w:tcPr>
            <w:tcW w:w="1242" w:type="dxa"/>
            <w:tcBorders>
              <w:bottom w:val="nil"/>
            </w:tcBorders>
            <w:vAlign w:val="bottom"/>
          </w:tcPr>
          <w:p w14:paraId="1E357525" w14:textId="77777777" w:rsidR="002B196A" w:rsidRPr="006A3EEB" w:rsidRDefault="002B196A" w:rsidP="002B196A">
            <w:pPr>
              <w:keepNext/>
              <w:rPr>
                <w:rFonts w:ascii="Calibri" w:hAnsi="Calibri"/>
                <w:sz w:val="18"/>
                <w:szCs w:val="18"/>
              </w:rPr>
            </w:pPr>
          </w:p>
        </w:tc>
        <w:tc>
          <w:tcPr>
            <w:tcW w:w="1941" w:type="dxa"/>
            <w:tcBorders>
              <w:bottom w:val="nil"/>
            </w:tcBorders>
            <w:vAlign w:val="bottom"/>
          </w:tcPr>
          <w:p w14:paraId="03DBC9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MCH-25</w:t>
            </w:r>
          </w:p>
        </w:tc>
        <w:tc>
          <w:tcPr>
            <w:tcW w:w="1941" w:type="dxa"/>
            <w:tcBorders>
              <w:bottom w:val="nil"/>
            </w:tcBorders>
            <w:vAlign w:val="bottom"/>
          </w:tcPr>
          <w:p w14:paraId="21BFFC23"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MCH-26</w:t>
            </w:r>
          </w:p>
        </w:tc>
        <w:tc>
          <w:tcPr>
            <w:tcW w:w="1941" w:type="dxa"/>
            <w:tcBorders>
              <w:bottom w:val="nil"/>
            </w:tcBorders>
            <w:vAlign w:val="bottom"/>
          </w:tcPr>
          <w:p w14:paraId="649DDA8B" w14:textId="33032ADC" w:rsidR="002B196A" w:rsidRPr="006A3EEB" w:rsidRDefault="002B196A" w:rsidP="002B196A">
            <w:pPr>
              <w:keepNext/>
              <w:jc w:val="center"/>
              <w:rPr>
                <w:rFonts w:ascii="Calibri" w:hAnsi="Calibri"/>
                <w:sz w:val="18"/>
                <w:szCs w:val="18"/>
              </w:rPr>
            </w:pPr>
            <w:r>
              <w:rPr>
                <w:rFonts w:ascii="Calibri" w:hAnsi="Calibri"/>
                <w:sz w:val="18"/>
                <w:szCs w:val="18"/>
              </w:rPr>
              <w:t>MCH-33</w:t>
            </w:r>
          </w:p>
        </w:tc>
      </w:tr>
      <w:tr w:rsidR="002B196A" w:rsidRPr="006A3EEB" w14:paraId="4752D0E6" w14:textId="16D60474" w:rsidTr="002B196A">
        <w:trPr>
          <w:cantSplit/>
          <w:trHeight w:val="882"/>
        </w:trPr>
        <w:tc>
          <w:tcPr>
            <w:tcW w:w="1169" w:type="dxa"/>
            <w:tcBorders>
              <w:top w:val="nil"/>
            </w:tcBorders>
            <w:vAlign w:val="bottom"/>
          </w:tcPr>
          <w:p w14:paraId="5FC31C21"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ID or Name from CF1R</w:t>
            </w:r>
          </w:p>
        </w:tc>
        <w:tc>
          <w:tcPr>
            <w:tcW w:w="1242" w:type="dxa"/>
            <w:tcBorders>
              <w:top w:val="nil"/>
            </w:tcBorders>
            <w:vAlign w:val="bottom"/>
          </w:tcPr>
          <w:p w14:paraId="5B1B04F0"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SC System Description of Area Served</w:t>
            </w:r>
          </w:p>
        </w:tc>
        <w:tc>
          <w:tcPr>
            <w:tcW w:w="1941" w:type="dxa"/>
            <w:tcBorders>
              <w:top w:val="nil"/>
            </w:tcBorders>
            <w:vAlign w:val="bottom"/>
          </w:tcPr>
          <w:p w14:paraId="36995B0E"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Refrigerant Charge</w:t>
            </w:r>
          </w:p>
        </w:tc>
        <w:tc>
          <w:tcPr>
            <w:tcW w:w="1941" w:type="dxa"/>
            <w:tcBorders>
              <w:top w:val="nil"/>
            </w:tcBorders>
            <w:vAlign w:val="bottom"/>
          </w:tcPr>
          <w:p w14:paraId="2438863A" w14:textId="25EA0F7D" w:rsidR="002B196A" w:rsidRPr="006A3EEB" w:rsidRDefault="002B196A" w:rsidP="002B196A">
            <w:pPr>
              <w:keepNext/>
              <w:jc w:val="center"/>
              <w:rPr>
                <w:rFonts w:ascii="Calibri" w:hAnsi="Calibri"/>
                <w:sz w:val="18"/>
                <w:szCs w:val="18"/>
              </w:rPr>
            </w:pPr>
            <w:r w:rsidRPr="006A3EEB">
              <w:rPr>
                <w:rFonts w:ascii="Calibri" w:hAnsi="Calibri"/>
                <w:sz w:val="18"/>
                <w:szCs w:val="18"/>
              </w:rPr>
              <w:t>Rated</w:t>
            </w:r>
            <w:r>
              <w:rPr>
                <w:rFonts w:ascii="Calibri" w:hAnsi="Calibri"/>
                <w:sz w:val="18"/>
                <w:szCs w:val="18"/>
              </w:rPr>
              <w:t xml:space="preserve"> </w:t>
            </w:r>
            <w:r w:rsidRPr="006A3EEB">
              <w:rPr>
                <w:rFonts w:ascii="Calibri" w:hAnsi="Calibri"/>
                <w:sz w:val="18"/>
                <w:szCs w:val="18"/>
              </w:rPr>
              <w:t>SC System</w:t>
            </w:r>
          </w:p>
          <w:p w14:paraId="2782285A" w14:textId="77777777" w:rsidR="002B196A" w:rsidRPr="006A3EEB" w:rsidRDefault="002B196A" w:rsidP="002B196A">
            <w:pPr>
              <w:keepNext/>
              <w:jc w:val="center"/>
              <w:rPr>
                <w:rFonts w:ascii="Calibri" w:hAnsi="Calibri"/>
                <w:sz w:val="18"/>
                <w:szCs w:val="18"/>
              </w:rPr>
            </w:pPr>
            <w:r w:rsidRPr="006A3EEB">
              <w:rPr>
                <w:rFonts w:ascii="Calibri" w:hAnsi="Calibri"/>
                <w:sz w:val="18"/>
                <w:szCs w:val="18"/>
              </w:rPr>
              <w:t>Equipment Verification</w:t>
            </w:r>
          </w:p>
        </w:tc>
        <w:tc>
          <w:tcPr>
            <w:tcW w:w="1941" w:type="dxa"/>
            <w:tcBorders>
              <w:top w:val="nil"/>
            </w:tcBorders>
            <w:vAlign w:val="bottom"/>
          </w:tcPr>
          <w:p w14:paraId="2B759695" w14:textId="1B8FF87D" w:rsidR="002B196A" w:rsidRPr="006A3EEB" w:rsidRDefault="002B196A" w:rsidP="002B196A">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2B196A" w:rsidRPr="006A3EEB" w14:paraId="0B6E4F4B" w14:textId="591E8DB2" w:rsidTr="002B196A">
        <w:trPr>
          <w:cantSplit/>
          <w:trHeight w:val="432"/>
        </w:trPr>
        <w:tc>
          <w:tcPr>
            <w:tcW w:w="1169" w:type="dxa"/>
          </w:tcPr>
          <w:p w14:paraId="550E6E5A" w14:textId="77777777" w:rsidR="002B196A" w:rsidRPr="006A3EEB" w:rsidRDefault="002B196A" w:rsidP="002B196A">
            <w:pPr>
              <w:keepNext/>
              <w:rPr>
                <w:rFonts w:ascii="Calibri" w:hAnsi="Calibri"/>
                <w:sz w:val="16"/>
                <w:szCs w:val="16"/>
              </w:rPr>
            </w:pPr>
          </w:p>
        </w:tc>
        <w:tc>
          <w:tcPr>
            <w:tcW w:w="1242" w:type="dxa"/>
          </w:tcPr>
          <w:p w14:paraId="25AC5D2C" w14:textId="77777777" w:rsidR="002B196A" w:rsidRPr="006A3EEB" w:rsidRDefault="002B196A" w:rsidP="002B196A">
            <w:pPr>
              <w:keepNext/>
              <w:rPr>
                <w:rFonts w:ascii="Calibri" w:hAnsi="Calibri"/>
                <w:sz w:val="16"/>
                <w:szCs w:val="16"/>
              </w:rPr>
            </w:pPr>
          </w:p>
        </w:tc>
        <w:tc>
          <w:tcPr>
            <w:tcW w:w="1941" w:type="dxa"/>
          </w:tcPr>
          <w:p w14:paraId="607F18BB" w14:textId="77777777" w:rsidR="002B196A" w:rsidRPr="006A3EEB" w:rsidRDefault="002B196A" w:rsidP="002B196A">
            <w:pPr>
              <w:keepNext/>
              <w:rPr>
                <w:rFonts w:ascii="Calibri" w:hAnsi="Calibri"/>
                <w:sz w:val="16"/>
                <w:szCs w:val="16"/>
              </w:rPr>
            </w:pPr>
          </w:p>
        </w:tc>
        <w:tc>
          <w:tcPr>
            <w:tcW w:w="1941" w:type="dxa"/>
          </w:tcPr>
          <w:p w14:paraId="06E49D2C" w14:textId="77777777" w:rsidR="002B196A" w:rsidRPr="006A3EEB" w:rsidRDefault="002B196A" w:rsidP="002B196A">
            <w:pPr>
              <w:keepNext/>
              <w:rPr>
                <w:rFonts w:ascii="Calibri" w:hAnsi="Calibri"/>
                <w:sz w:val="16"/>
                <w:szCs w:val="16"/>
              </w:rPr>
            </w:pPr>
          </w:p>
        </w:tc>
        <w:tc>
          <w:tcPr>
            <w:tcW w:w="1941" w:type="dxa"/>
          </w:tcPr>
          <w:p w14:paraId="042ECF04" w14:textId="60A67AD7" w:rsidR="002B196A" w:rsidRPr="006A3EEB" w:rsidRDefault="002B196A" w:rsidP="002B196A">
            <w:pPr>
              <w:keepNext/>
              <w:rPr>
                <w:rFonts w:ascii="Calibri" w:hAnsi="Calibri"/>
                <w:sz w:val="16"/>
                <w:szCs w:val="16"/>
              </w:rPr>
            </w:pPr>
          </w:p>
        </w:tc>
      </w:tr>
      <w:tr w:rsidR="002B196A" w:rsidRPr="006A3EEB" w14:paraId="4B237FAE" w14:textId="12C88EC5" w:rsidTr="002B196A">
        <w:trPr>
          <w:cantSplit/>
          <w:trHeight w:val="432"/>
        </w:trPr>
        <w:tc>
          <w:tcPr>
            <w:tcW w:w="1169" w:type="dxa"/>
          </w:tcPr>
          <w:p w14:paraId="04F47740" w14:textId="77777777" w:rsidR="002B196A" w:rsidRPr="006A3EEB" w:rsidRDefault="002B196A" w:rsidP="002B196A">
            <w:pPr>
              <w:keepNext/>
              <w:rPr>
                <w:rFonts w:ascii="Calibri" w:hAnsi="Calibri"/>
                <w:sz w:val="16"/>
                <w:szCs w:val="16"/>
              </w:rPr>
            </w:pPr>
          </w:p>
        </w:tc>
        <w:tc>
          <w:tcPr>
            <w:tcW w:w="1242" w:type="dxa"/>
          </w:tcPr>
          <w:p w14:paraId="318F76BE" w14:textId="77777777" w:rsidR="002B196A" w:rsidRPr="006A3EEB" w:rsidRDefault="002B196A" w:rsidP="002B196A">
            <w:pPr>
              <w:keepNext/>
              <w:rPr>
                <w:rFonts w:ascii="Calibri" w:hAnsi="Calibri"/>
                <w:sz w:val="16"/>
                <w:szCs w:val="16"/>
              </w:rPr>
            </w:pPr>
          </w:p>
        </w:tc>
        <w:tc>
          <w:tcPr>
            <w:tcW w:w="1941" w:type="dxa"/>
          </w:tcPr>
          <w:p w14:paraId="67CB1C1B" w14:textId="77777777" w:rsidR="002B196A" w:rsidRPr="006A3EEB" w:rsidRDefault="002B196A" w:rsidP="002B196A">
            <w:pPr>
              <w:keepNext/>
              <w:rPr>
                <w:rFonts w:ascii="Calibri" w:hAnsi="Calibri"/>
                <w:sz w:val="16"/>
                <w:szCs w:val="16"/>
              </w:rPr>
            </w:pPr>
          </w:p>
        </w:tc>
        <w:tc>
          <w:tcPr>
            <w:tcW w:w="1941" w:type="dxa"/>
          </w:tcPr>
          <w:p w14:paraId="760223C7" w14:textId="77777777" w:rsidR="002B196A" w:rsidRPr="006A3EEB" w:rsidRDefault="002B196A" w:rsidP="002B196A">
            <w:pPr>
              <w:keepNext/>
              <w:rPr>
                <w:rFonts w:ascii="Calibri" w:hAnsi="Calibri"/>
                <w:sz w:val="16"/>
                <w:szCs w:val="16"/>
              </w:rPr>
            </w:pPr>
          </w:p>
        </w:tc>
        <w:tc>
          <w:tcPr>
            <w:tcW w:w="1941" w:type="dxa"/>
          </w:tcPr>
          <w:p w14:paraId="3319C587" w14:textId="77777777" w:rsidR="002B196A" w:rsidRPr="006A3EEB" w:rsidRDefault="002B196A" w:rsidP="002B196A">
            <w:pPr>
              <w:keepNext/>
              <w:rPr>
                <w:rFonts w:ascii="Calibri" w:hAnsi="Calibri"/>
                <w:sz w:val="16"/>
                <w:szCs w:val="16"/>
              </w:rPr>
            </w:pPr>
          </w:p>
        </w:tc>
      </w:tr>
      <w:tr w:rsidR="002B196A" w:rsidRPr="006A3EEB" w14:paraId="4B718684" w14:textId="7EBB9B17" w:rsidTr="009706A6">
        <w:trPr>
          <w:cantSplit/>
        </w:trPr>
        <w:tc>
          <w:tcPr>
            <w:tcW w:w="8234" w:type="dxa"/>
            <w:gridSpan w:val="5"/>
          </w:tcPr>
          <w:p w14:paraId="7E39B365" w14:textId="4C4873BE" w:rsidR="002B196A" w:rsidRPr="006A3EEB" w:rsidRDefault="002B196A" w:rsidP="002B196A">
            <w:pPr>
              <w:rPr>
                <w:rFonts w:ascii="Calibri" w:hAnsi="Calibri"/>
                <w:sz w:val="18"/>
                <w:szCs w:val="18"/>
              </w:rPr>
            </w:pPr>
            <w:r w:rsidRPr="006A3EEB">
              <w:rPr>
                <w:rFonts w:ascii="Calibri" w:hAnsi="Calibri"/>
                <w:sz w:val="18"/>
                <w:szCs w:val="18"/>
              </w:rPr>
              <w:t>Notes:</w:t>
            </w:r>
          </w:p>
        </w:tc>
      </w:tr>
    </w:tbl>
    <w:p w14:paraId="5D425EDA" w14:textId="77777777" w:rsidR="006F07C7" w:rsidRPr="006A3EEB" w:rsidRDefault="006F07C7" w:rsidP="006F07C7">
      <w:pPr>
        <w:rPr>
          <w:rFonts w:ascii="Calibri" w:hAnsi="Calibri"/>
          <w:sz w:val="18"/>
          <w:szCs w:val="18"/>
        </w:rPr>
      </w:pPr>
    </w:p>
    <w:p w14:paraId="563DB66C" w14:textId="77777777" w:rsidR="006F07C7" w:rsidRPr="006A3EEB" w:rsidRDefault="006F07C7" w:rsidP="006F07C7">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6F07C7" w:rsidRPr="006A3EEB" w14:paraId="0CBB399A" w14:textId="77777777" w:rsidTr="00AD5069">
        <w:trPr>
          <w:cantSplit/>
        </w:trPr>
        <w:tc>
          <w:tcPr>
            <w:tcW w:w="14671" w:type="dxa"/>
            <w:gridSpan w:val="2"/>
            <w:shd w:val="clear" w:color="auto" w:fill="auto"/>
          </w:tcPr>
          <w:p w14:paraId="188C3649" w14:textId="77777777" w:rsidR="006F07C7" w:rsidRPr="006A3EEB" w:rsidRDefault="006F07C7" w:rsidP="00AD5069">
            <w:pPr>
              <w:keepNext/>
              <w:rPr>
                <w:rFonts w:ascii="Calibri" w:hAnsi="Calibri"/>
                <w:b/>
                <w:sz w:val="18"/>
                <w:szCs w:val="18"/>
              </w:rPr>
            </w:pPr>
            <w:r w:rsidRPr="006A3EEB">
              <w:rPr>
                <w:rFonts w:ascii="Calibri" w:hAnsi="Calibri"/>
                <w:b/>
                <w:szCs w:val="18"/>
              </w:rPr>
              <w:lastRenderedPageBreak/>
              <w:t>O. Space Conditioning Systems, Ducts and Fans – Mandatory Requirements and Additional Measures</w:t>
            </w:r>
          </w:p>
          <w:p w14:paraId="560B5B52" w14:textId="77777777" w:rsidR="006F07C7" w:rsidRPr="006A3EEB" w:rsidRDefault="006F07C7" w:rsidP="00AD5069">
            <w:pPr>
              <w:keepNext/>
              <w:rPr>
                <w:rFonts w:ascii="Calibri" w:hAnsi="Calibri"/>
                <w:b/>
                <w:sz w:val="18"/>
                <w:szCs w:val="18"/>
              </w:rPr>
            </w:pPr>
            <w:r w:rsidRPr="006A3EEB">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6F07C7" w:rsidRPr="006A3EEB" w14:paraId="03E3A21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059D702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Heating Equipment</w:t>
            </w:r>
          </w:p>
        </w:tc>
      </w:tr>
      <w:tr w:rsidR="006F07C7" w:rsidRPr="006A3EEB" w14:paraId="376C5E5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ECF239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01</w:t>
            </w:r>
          </w:p>
        </w:tc>
        <w:tc>
          <w:tcPr>
            <w:tcW w:w="14221" w:type="dxa"/>
            <w:shd w:val="clear" w:color="auto" w:fill="auto"/>
            <w:vAlign w:val="center"/>
          </w:tcPr>
          <w:p w14:paraId="7B95A874"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6F07C7" w:rsidRPr="006A3EEB" w14:paraId="437C58C4"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36C986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02</w:t>
            </w:r>
          </w:p>
        </w:tc>
        <w:tc>
          <w:tcPr>
            <w:tcW w:w="14221" w:type="dxa"/>
            <w:shd w:val="clear" w:color="auto" w:fill="auto"/>
            <w:vAlign w:val="center"/>
          </w:tcPr>
          <w:p w14:paraId="081FB55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6F07C7" w:rsidRPr="006A3EEB" w14:paraId="66F71508"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4663DB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03</w:t>
            </w:r>
          </w:p>
        </w:tc>
        <w:tc>
          <w:tcPr>
            <w:tcW w:w="14221" w:type="dxa"/>
            <w:shd w:val="clear" w:color="auto" w:fill="auto"/>
            <w:vAlign w:val="center"/>
          </w:tcPr>
          <w:p w14:paraId="315A0ED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6F07C7" w:rsidRPr="006A3EEB" w14:paraId="37F79B6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FEEBB1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04</w:t>
            </w:r>
          </w:p>
        </w:tc>
        <w:tc>
          <w:tcPr>
            <w:tcW w:w="14221" w:type="dxa"/>
            <w:shd w:val="clear" w:color="auto" w:fill="auto"/>
            <w:vAlign w:val="center"/>
          </w:tcPr>
          <w:p w14:paraId="748BF309"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6F07C7" w:rsidRPr="006A3EEB" w14:paraId="611E021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1109C8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05</w:t>
            </w:r>
          </w:p>
        </w:tc>
        <w:tc>
          <w:tcPr>
            <w:tcW w:w="14221" w:type="dxa"/>
            <w:shd w:val="clear" w:color="auto" w:fill="auto"/>
            <w:vAlign w:val="center"/>
          </w:tcPr>
          <w:p w14:paraId="6550A02E"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Standby Losses and Pilot Lights: Fan-type central furnaces may not have a continuously burning pilot light. Section 110.5 and Section 110.2(d).</w:t>
            </w:r>
          </w:p>
        </w:tc>
      </w:tr>
      <w:tr w:rsidR="006F07C7" w:rsidRPr="006A3EEB" w14:paraId="1E2972C2"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57421B98"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Cooling Equipment</w:t>
            </w:r>
          </w:p>
        </w:tc>
      </w:tr>
      <w:tr w:rsidR="006F07C7" w:rsidRPr="006A3EEB" w14:paraId="53A06B3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7243C7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06</w:t>
            </w:r>
          </w:p>
        </w:tc>
        <w:tc>
          <w:tcPr>
            <w:tcW w:w="14221" w:type="dxa"/>
            <w:shd w:val="clear" w:color="auto" w:fill="auto"/>
            <w:vAlign w:val="center"/>
          </w:tcPr>
          <w:p w14:paraId="04307FB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6F07C7" w:rsidRPr="006A3EEB" w14:paraId="43A12F45"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C3D1D3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07</w:t>
            </w:r>
          </w:p>
        </w:tc>
        <w:tc>
          <w:tcPr>
            <w:tcW w:w="14221" w:type="dxa"/>
            <w:shd w:val="clear" w:color="auto" w:fill="auto"/>
            <w:vAlign w:val="center"/>
          </w:tcPr>
          <w:p w14:paraId="5F971F8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6F07C7" w:rsidRPr="006A3EEB" w14:paraId="40B0B51D"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99F50D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08</w:t>
            </w:r>
          </w:p>
        </w:tc>
        <w:tc>
          <w:tcPr>
            <w:tcW w:w="14221" w:type="dxa"/>
            <w:shd w:val="clear" w:color="auto" w:fill="auto"/>
            <w:vAlign w:val="center"/>
          </w:tcPr>
          <w:p w14:paraId="0FEE369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Condensing Unit Location:  Condensing units shall not be placed within 5 feet of a dryer vent outlet. See Section 150.0(h)3A.</w:t>
            </w:r>
          </w:p>
        </w:tc>
      </w:tr>
      <w:tr w:rsidR="006F07C7" w:rsidRPr="006A3EEB" w14:paraId="0877699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621023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09</w:t>
            </w:r>
          </w:p>
        </w:tc>
        <w:tc>
          <w:tcPr>
            <w:tcW w:w="14221" w:type="dxa"/>
            <w:shd w:val="clear" w:color="auto" w:fill="auto"/>
            <w:vAlign w:val="center"/>
          </w:tcPr>
          <w:p w14:paraId="4B5EA1F1"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Liquid Line Filter Drier: A liquid line filter drier shall be installed according to the manufacturer’s specifications 150.0(h)3B.</w:t>
            </w:r>
          </w:p>
        </w:tc>
      </w:tr>
      <w:tr w:rsidR="006F07C7" w:rsidRPr="006A3EEB" w14:paraId="16EF84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81B049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10</w:t>
            </w:r>
          </w:p>
        </w:tc>
        <w:tc>
          <w:tcPr>
            <w:tcW w:w="14221" w:type="dxa"/>
            <w:shd w:val="clear" w:color="auto" w:fill="auto"/>
            <w:vAlign w:val="center"/>
          </w:tcPr>
          <w:p w14:paraId="6F8D332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6F07C7" w:rsidRPr="006A3EEB" w14:paraId="33DE830E"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DB56B3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Air Distribution System Ducts, Plenums and Fans</w:t>
            </w:r>
          </w:p>
        </w:tc>
      </w:tr>
      <w:tr w:rsidR="006F07C7" w:rsidRPr="006A3EEB" w14:paraId="466EE8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7A568FE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11</w:t>
            </w:r>
          </w:p>
        </w:tc>
        <w:tc>
          <w:tcPr>
            <w:tcW w:w="14221" w:type="dxa"/>
            <w:shd w:val="clear" w:color="auto" w:fill="auto"/>
            <w:vAlign w:val="center"/>
          </w:tcPr>
          <w:p w14:paraId="65DC106C"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6F07C7" w:rsidRPr="006A3EEB" w14:paraId="3F673A56"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7D4E53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12</w:t>
            </w:r>
          </w:p>
        </w:tc>
        <w:tc>
          <w:tcPr>
            <w:tcW w:w="14221" w:type="dxa"/>
            <w:shd w:val="clear" w:color="auto" w:fill="auto"/>
            <w:vAlign w:val="center"/>
          </w:tcPr>
          <w:p w14:paraId="2D69657D"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 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6F07C7" w:rsidRPr="006A3EEB" w14:paraId="08CC308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635CB7B"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 xml:space="preserve">Heat Pump Thermostat </w:t>
            </w:r>
          </w:p>
        </w:tc>
      </w:tr>
      <w:tr w:rsidR="006F07C7" w:rsidRPr="006A3EEB" w14:paraId="4C1843E9"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C6DCAC3"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13</w:t>
            </w:r>
          </w:p>
        </w:tc>
        <w:tc>
          <w:tcPr>
            <w:tcW w:w="14221" w:type="dxa"/>
            <w:shd w:val="clear" w:color="auto" w:fill="auto"/>
            <w:vAlign w:val="center"/>
          </w:tcPr>
          <w:p w14:paraId="3B08650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A thermostat shall be installed that meets the requirements of Section 110.2(b) and Section 110.2(c).</w:t>
            </w:r>
          </w:p>
        </w:tc>
      </w:tr>
      <w:tr w:rsidR="006F07C7" w:rsidRPr="006A3EEB" w14:paraId="0C9DBEA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9F22C5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14</w:t>
            </w:r>
          </w:p>
        </w:tc>
        <w:tc>
          <w:tcPr>
            <w:tcW w:w="14221" w:type="dxa"/>
            <w:shd w:val="clear" w:color="auto" w:fill="auto"/>
            <w:vAlign w:val="center"/>
          </w:tcPr>
          <w:p w14:paraId="3A9BF89F"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The thermostat shall be installed in accordance with the manufacturers published installation specifications.</w:t>
            </w:r>
          </w:p>
        </w:tc>
      </w:tr>
      <w:tr w:rsidR="006F07C7" w:rsidRPr="006A3EEB" w14:paraId="3AD744C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AA722A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15</w:t>
            </w:r>
          </w:p>
        </w:tc>
        <w:tc>
          <w:tcPr>
            <w:tcW w:w="14221" w:type="dxa"/>
            <w:shd w:val="clear" w:color="auto" w:fill="auto"/>
            <w:vAlign w:val="center"/>
          </w:tcPr>
          <w:p w14:paraId="18E8ECF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First stage of heating shall be assigned to heat pump heating.</w:t>
            </w:r>
          </w:p>
        </w:tc>
      </w:tr>
      <w:tr w:rsidR="006F07C7" w:rsidRPr="006A3EEB" w14:paraId="4240A5F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F755A1B"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16</w:t>
            </w:r>
          </w:p>
        </w:tc>
        <w:tc>
          <w:tcPr>
            <w:tcW w:w="14221" w:type="dxa"/>
            <w:shd w:val="clear" w:color="auto" w:fill="auto"/>
            <w:vAlign w:val="center"/>
          </w:tcPr>
          <w:p w14:paraId="040EAE48"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Second stage back up heating shall be set to come on only when the indoor set temperature cannot be met.</w:t>
            </w:r>
          </w:p>
        </w:tc>
      </w:tr>
      <w:tr w:rsidR="006F07C7" w:rsidRPr="006A3EEB" w14:paraId="690EE8F7" w14:textId="77777777" w:rsidTr="00AD50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452CF710" w14:textId="77777777" w:rsidR="006F07C7" w:rsidRPr="006A3EEB" w:rsidRDefault="006F07C7" w:rsidP="00AD5069">
            <w:pPr>
              <w:rPr>
                <w:rFonts w:ascii="Calibri" w:hAnsi="Calibri"/>
                <w:b/>
                <w:sz w:val="18"/>
                <w:szCs w:val="18"/>
              </w:rPr>
            </w:pPr>
            <w:r w:rsidRPr="006A3EEB">
              <w:rPr>
                <w:rFonts w:ascii="Calibri" w:hAnsi="Calibri"/>
                <w:b/>
                <w:sz w:val="18"/>
                <w:szCs w:val="18"/>
              </w:rPr>
              <w:t>The responsible person’s signature on this compliance document affirms that all applicable requirements in this table have been met.</w:t>
            </w:r>
          </w:p>
        </w:tc>
      </w:tr>
    </w:tbl>
    <w:p w14:paraId="7C0C48DB" w14:textId="77777777" w:rsidR="006F07C7" w:rsidRPr="006A3EEB" w:rsidRDefault="006F07C7" w:rsidP="006F07C7">
      <w:pPr>
        <w:rPr>
          <w:rFonts w:ascii="Calibri" w:hAnsi="Calibri"/>
          <w:sz w:val="18"/>
          <w:szCs w:val="18"/>
        </w:rPr>
      </w:pPr>
    </w:p>
    <w:p w14:paraId="7E5406CC" w14:textId="77777777" w:rsidR="006F07C7" w:rsidRPr="006A3EEB" w:rsidRDefault="006F07C7" w:rsidP="006F07C7">
      <w:pPr>
        <w:rPr>
          <w:rFonts w:ascii="Calibri" w:hAnsi="Calibri"/>
          <w:sz w:val="18"/>
          <w:szCs w:val="18"/>
        </w:rPr>
      </w:pPr>
    </w:p>
    <w:p w14:paraId="1F9B95F3" w14:textId="168040A3" w:rsidR="000F413D" w:rsidRDefault="000F413D" w:rsidP="00C2497D">
      <w:pPr>
        <w:rPr>
          <w:rFonts w:ascii="Calibri" w:hAnsi="Calibr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6960"/>
        <w:gridCol w:w="354"/>
        <w:gridCol w:w="3346"/>
        <w:gridCol w:w="3701"/>
      </w:tblGrid>
      <w:tr w:rsidR="005D5A73" w:rsidRPr="005D5A73" w14:paraId="42064D88" w14:textId="77777777" w:rsidTr="00223757">
        <w:trPr>
          <w:trHeight w:val="323"/>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D5286B2"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5D5A73">
              <w:rPr>
                <w:rFonts w:ascii="Calibri" w:hAnsi="Calibri"/>
                <w:sz w:val="18"/>
                <w:szCs w:val="18"/>
              </w:rPr>
              <w:lastRenderedPageBreak/>
              <w:br w:type="page"/>
            </w:r>
            <w:r w:rsidRPr="005D5A73">
              <w:rPr>
                <w:rFonts w:ascii="Calibri" w:hAnsi="Calibri"/>
                <w:sz w:val="18"/>
                <w:szCs w:val="18"/>
              </w:rPr>
              <w:br w:type="page"/>
            </w:r>
            <w:r w:rsidRPr="005D5A73">
              <w:rPr>
                <w:rFonts w:ascii="Calibri" w:hAnsi="Calibri" w:cs="Arial"/>
                <w:b/>
                <w:caps/>
                <w:sz w:val="18"/>
                <w:szCs w:val="18"/>
              </w:rPr>
              <w:t>Documentation Author's Declaration Statement</w:t>
            </w:r>
          </w:p>
        </w:tc>
      </w:tr>
      <w:tr w:rsidR="005D5A73" w:rsidRPr="005D5A73" w14:paraId="52942AA4" w14:textId="77777777" w:rsidTr="00223757">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06D91F58" w14:textId="77777777" w:rsidR="005D5A73" w:rsidRPr="005D5A73" w:rsidRDefault="005D5A73" w:rsidP="005D5A73">
            <w:pPr>
              <w:keepNext/>
              <w:numPr>
                <w:ilvl w:val="0"/>
                <w:numId w:val="29"/>
              </w:numPr>
              <w:spacing w:after="160" w:line="259" w:lineRule="auto"/>
              <w:ind w:left="271" w:hanging="270"/>
              <w:rPr>
                <w:rFonts w:ascii="Calibri" w:hAnsi="Calibri"/>
                <w:sz w:val="18"/>
                <w:szCs w:val="18"/>
              </w:rPr>
            </w:pPr>
            <w:r w:rsidRPr="005D5A73">
              <w:rPr>
                <w:rFonts w:ascii="Calibri" w:hAnsi="Calibri"/>
                <w:sz w:val="18"/>
                <w:szCs w:val="18"/>
              </w:rPr>
              <w:t>I certify that this Certificate of Installation documentation is accurate and complete.</w:t>
            </w:r>
          </w:p>
        </w:tc>
      </w:tr>
      <w:tr w:rsidR="005D5A73" w:rsidRPr="005D5A73" w14:paraId="71C2972E"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1934ADD9"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14FE1043"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Signature:</w:t>
            </w:r>
          </w:p>
        </w:tc>
      </w:tr>
      <w:tr w:rsidR="005D5A73" w:rsidRPr="005D5A73" w14:paraId="594E51E6"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512EAC6E"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0699E762" w14:textId="77777777" w:rsidR="005D5A73" w:rsidRPr="005D5A73" w:rsidRDefault="005D5A73" w:rsidP="005D5A73">
            <w:pPr>
              <w:keepNext/>
              <w:rPr>
                <w:rFonts w:ascii="Calibri" w:hAnsi="Calibri"/>
                <w:sz w:val="14"/>
                <w:szCs w:val="14"/>
              </w:rPr>
            </w:pPr>
            <w:r w:rsidRPr="005D5A73">
              <w:rPr>
                <w:rFonts w:ascii="Calibri" w:hAnsi="Calibri"/>
                <w:sz w:val="14"/>
                <w:szCs w:val="14"/>
              </w:rPr>
              <w:t>Date Signed:</w:t>
            </w:r>
          </w:p>
        </w:tc>
      </w:tr>
      <w:tr w:rsidR="005D5A73" w:rsidRPr="005D5A73" w14:paraId="34645C55"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2CA8C058" w14:textId="77777777" w:rsidR="005D5A73" w:rsidRPr="005D5A73" w:rsidRDefault="005D5A73" w:rsidP="005D5A73">
            <w:pPr>
              <w:keepNext/>
              <w:rPr>
                <w:rFonts w:ascii="Calibri" w:hAnsi="Calibri"/>
                <w:sz w:val="14"/>
                <w:szCs w:val="14"/>
              </w:rPr>
            </w:pPr>
            <w:r w:rsidRPr="005D5A73">
              <w:rPr>
                <w:rFonts w:ascii="Calibri" w:hAnsi="Calibri"/>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60E7B700" w14:textId="77777777" w:rsidR="005D5A73" w:rsidRPr="005D5A73" w:rsidRDefault="005D5A73" w:rsidP="005D5A73">
            <w:pPr>
              <w:keepNext/>
              <w:rPr>
                <w:rFonts w:ascii="Calibri" w:hAnsi="Calibri"/>
                <w:sz w:val="14"/>
                <w:szCs w:val="14"/>
              </w:rPr>
            </w:pPr>
            <w:r w:rsidRPr="005D5A73">
              <w:rPr>
                <w:rFonts w:ascii="Calibri" w:hAnsi="Calibri"/>
                <w:sz w:val="14"/>
                <w:szCs w:val="14"/>
              </w:rPr>
              <w:t>CEA/HERS Certification Identification (if applicable):</w:t>
            </w:r>
          </w:p>
        </w:tc>
      </w:tr>
      <w:tr w:rsidR="005D5A73" w:rsidRPr="005D5A73" w14:paraId="096F3014"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093700D9" w14:textId="77777777" w:rsidR="005D5A73" w:rsidRPr="005D5A73" w:rsidRDefault="005D5A73" w:rsidP="005D5A73">
            <w:pPr>
              <w:keepNext/>
              <w:rPr>
                <w:rFonts w:ascii="Calibri" w:hAnsi="Calibri"/>
                <w:sz w:val="14"/>
                <w:szCs w:val="14"/>
              </w:rPr>
            </w:pPr>
            <w:r w:rsidRPr="005D5A73">
              <w:rPr>
                <w:rFonts w:ascii="Calibri" w:hAnsi="Calibri"/>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1E2841C0" w14:textId="77777777" w:rsidR="005D5A73" w:rsidRPr="005D5A73" w:rsidRDefault="005D5A73" w:rsidP="005D5A73">
            <w:pPr>
              <w:keepNext/>
              <w:rPr>
                <w:rFonts w:ascii="Calibri" w:hAnsi="Calibri"/>
                <w:sz w:val="14"/>
                <w:szCs w:val="14"/>
              </w:rPr>
            </w:pPr>
            <w:r w:rsidRPr="005D5A73">
              <w:rPr>
                <w:rFonts w:ascii="Calibri" w:hAnsi="Calibri"/>
                <w:sz w:val="14"/>
                <w:szCs w:val="14"/>
              </w:rPr>
              <w:t>Phone:</w:t>
            </w:r>
          </w:p>
        </w:tc>
      </w:tr>
      <w:tr w:rsidR="005D5A73" w:rsidRPr="005D5A73" w14:paraId="15A086B2" w14:textId="77777777" w:rsidTr="00223757">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9943421"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5D5A73">
              <w:rPr>
                <w:rFonts w:ascii="Calibri" w:hAnsi="Calibri" w:cs="Arial"/>
                <w:b/>
                <w:caps/>
                <w:sz w:val="18"/>
                <w:szCs w:val="18"/>
              </w:rPr>
              <w:t xml:space="preserve">Responsible Person's Declaration statement  </w:t>
            </w:r>
          </w:p>
        </w:tc>
      </w:tr>
      <w:tr w:rsidR="005D5A73" w:rsidRPr="005D5A73" w14:paraId="1BC60EF6" w14:textId="77777777" w:rsidTr="00223757">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5C10B0" w14:textId="77777777" w:rsidR="005D5A73" w:rsidRPr="005D5A73" w:rsidRDefault="005D5A73" w:rsidP="005D5A73">
            <w:pPr>
              <w:keepNext/>
              <w:tabs>
                <w:tab w:val="left" w:pos="-2600"/>
              </w:tabs>
              <w:ind w:right="86"/>
              <w:outlineLvl w:val="2"/>
              <w:rPr>
                <w:rFonts w:ascii="Calibri" w:hAnsi="Calibri"/>
                <w:sz w:val="18"/>
                <w:szCs w:val="18"/>
              </w:rPr>
            </w:pPr>
            <w:r w:rsidRPr="005D5A73">
              <w:rPr>
                <w:rFonts w:ascii="Calibri" w:hAnsi="Calibri"/>
                <w:sz w:val="18"/>
                <w:szCs w:val="18"/>
              </w:rPr>
              <w:t xml:space="preserve">I certify the following under penalty of perjury, under the laws of the State of California: </w:t>
            </w:r>
          </w:p>
          <w:p w14:paraId="48F9085A"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szCs w:val="18"/>
              </w:rPr>
            </w:pPr>
            <w:r w:rsidRPr="005D5A73">
              <w:rPr>
                <w:rFonts w:ascii="Calibri" w:hAnsi="Calibri"/>
                <w:sz w:val="18"/>
                <w:szCs w:val="18"/>
              </w:rPr>
              <w:t xml:space="preserve">The information provided on this Certificate of Installation is true and correct. </w:t>
            </w:r>
          </w:p>
          <w:p w14:paraId="14C24B6D"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rPr>
            </w:pPr>
            <w:r w:rsidRPr="005D5A73">
              <w:rPr>
                <w:rFonts w:ascii="Calibri" w:hAnsi="Calibri"/>
                <w:snapToGrid w:val="0"/>
                <w:sz w:val="18"/>
                <w:szCs w:val="18"/>
              </w:rPr>
              <w:t xml:space="preserve">I am either: a) a responsible person eligible under Division 3 of the Business and Professions Code </w:t>
            </w:r>
            <w:r w:rsidRPr="005D5A73">
              <w:rPr>
                <w:rFonts w:ascii="Calibri" w:hAnsi="Calibri"/>
                <w:sz w:val="18"/>
                <w:szCs w:val="18"/>
              </w:rPr>
              <w:t xml:space="preserve">in the applicable classification to accept responsibility for the system design, construction, or installation </w:t>
            </w:r>
            <w:r w:rsidRPr="005D5A73">
              <w:rPr>
                <w:rFonts w:ascii="Calibri" w:hAnsi="Calibri"/>
                <w:snapToGrid w:val="0"/>
                <w:sz w:val="18"/>
                <w:szCs w:val="18"/>
              </w:rPr>
              <w:t xml:space="preserve">of features, materials, components, or manufactured devices </w:t>
            </w:r>
            <w:r w:rsidRPr="005D5A73">
              <w:rPr>
                <w:rFonts w:ascii="Calibri" w:hAnsi="Calibri"/>
                <w:sz w:val="18"/>
                <w:szCs w:val="18"/>
              </w:rPr>
              <w:t xml:space="preserve">for the scope of work identified on this Certificate of Installation </w:t>
            </w:r>
            <w:r w:rsidRPr="005D5A73">
              <w:rPr>
                <w:rFonts w:ascii="Calibri" w:hAnsi="Calibri"/>
                <w:snapToGrid w:val="0"/>
                <w:sz w:val="18"/>
                <w:szCs w:val="18"/>
              </w:rPr>
              <w:t>and attest to the declarations in this statement</w:t>
            </w:r>
            <w:r w:rsidRPr="005D5A73">
              <w:rPr>
                <w:rFonts w:ascii="Calibri" w:hAnsi="Calibri"/>
                <w:sz w:val="18"/>
                <w:szCs w:val="18"/>
              </w:rPr>
              <w:t>, or b) I am an authorized representative of the responsible person and attest to the declarations in this statement on the responsible person’s behalf</w:t>
            </w:r>
            <w:r w:rsidRPr="005D5A73">
              <w:rPr>
                <w:rFonts w:ascii="Calibri" w:eastAsia="Calibri" w:hAnsi="Calibri"/>
                <w:sz w:val="18"/>
                <w:szCs w:val="18"/>
              </w:rPr>
              <w:t>.</w:t>
            </w:r>
          </w:p>
          <w:p w14:paraId="7CD44932" w14:textId="77777777" w:rsidR="005D5A73" w:rsidRPr="005D5A73" w:rsidRDefault="005D5A73" w:rsidP="005D5A73">
            <w:pPr>
              <w:keepNext/>
              <w:numPr>
                <w:ilvl w:val="0"/>
                <w:numId w:val="30"/>
              </w:numPr>
              <w:autoSpaceDE w:val="0"/>
              <w:autoSpaceDN w:val="0"/>
              <w:adjustRightInd w:val="0"/>
              <w:spacing w:after="160" w:line="259" w:lineRule="auto"/>
              <w:ind w:right="90"/>
              <w:rPr>
                <w:rFonts w:ascii="Calibri" w:hAnsi="Calibri"/>
                <w:sz w:val="18"/>
                <w:szCs w:val="18"/>
              </w:rPr>
            </w:pPr>
            <w:r w:rsidRPr="005D5A73">
              <w:rPr>
                <w:rFonts w:ascii="Calibri" w:hAnsi="Calibr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5A73">
              <w:rPr>
                <w:rFonts w:ascii="Calibri" w:eastAsia="Calibri" w:hAnsi="Calibri" w:cs="TimesNewRomanPSMT"/>
                <w:sz w:val="18"/>
                <w:szCs w:val="18"/>
              </w:rPr>
              <w:t>.</w:t>
            </w:r>
          </w:p>
          <w:p w14:paraId="7708F0A2" w14:textId="77777777" w:rsidR="005D5A73" w:rsidRPr="005D5A73" w:rsidRDefault="005D5A73" w:rsidP="005D5A73">
            <w:pPr>
              <w:keepNext/>
              <w:numPr>
                <w:ilvl w:val="0"/>
                <w:numId w:val="30"/>
              </w:numPr>
              <w:autoSpaceDE w:val="0"/>
              <w:autoSpaceDN w:val="0"/>
              <w:adjustRightInd w:val="0"/>
              <w:spacing w:after="160" w:line="259" w:lineRule="auto"/>
              <w:contextualSpacing/>
              <w:rPr>
                <w:rFonts w:ascii="Calibri" w:hAnsi="Calibri"/>
                <w:sz w:val="18"/>
              </w:rPr>
            </w:pPr>
            <w:r w:rsidRPr="005D5A73">
              <w:rPr>
                <w:rFonts w:ascii="Calibri" w:hAnsi="Calibr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045F3A" w14:textId="77777777" w:rsidR="005D5A73" w:rsidRPr="005D5A73" w:rsidRDefault="005D5A73" w:rsidP="005D5A73">
            <w:pPr>
              <w:numPr>
                <w:ilvl w:val="0"/>
                <w:numId w:val="30"/>
              </w:numPr>
              <w:spacing w:after="160" w:line="259" w:lineRule="auto"/>
              <w:contextualSpacing/>
              <w:rPr>
                <w:b/>
              </w:rPr>
            </w:pPr>
            <w:r w:rsidRPr="005D5A73">
              <w:rPr>
                <w:rFonts w:ascii="Calibri" w:hAnsi="Calibr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D5A73" w:rsidRPr="005D5A73" w14:paraId="2D20EBFE"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8B382"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Name:</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4B4849"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Signature:</w:t>
            </w:r>
          </w:p>
        </w:tc>
      </w:tr>
      <w:tr w:rsidR="005D5A73" w:rsidRPr="005D5A73" w14:paraId="6EA73629"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0A301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E39A68"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Position With Company (Title):</w:t>
            </w:r>
          </w:p>
        </w:tc>
      </w:tr>
      <w:tr w:rsidR="005D5A73" w:rsidRPr="005D5A73" w14:paraId="34E365D8"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5AD72"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6BAD47"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CSLB License:</w:t>
            </w:r>
          </w:p>
        </w:tc>
      </w:tr>
      <w:tr w:rsidR="005D5A73" w:rsidRPr="005D5A73" w14:paraId="5C93FEEF"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C6DC4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FD23DF"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Phone:</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5615EE"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Date Signed:</w:t>
            </w:r>
          </w:p>
        </w:tc>
      </w:tr>
      <w:tr w:rsidR="005D5A73" w:rsidRPr="005D5A73" w14:paraId="240CB64A"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A80EDC"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4EE750"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 xml:space="preserve">Name of TPQCP (if applicable): </w:t>
            </w:r>
          </w:p>
        </w:tc>
      </w:tr>
    </w:tbl>
    <w:p w14:paraId="02D893D6" w14:textId="14A7C0F8" w:rsidR="005D5A73" w:rsidRDefault="005D5A73" w:rsidP="00C2497D">
      <w:pPr>
        <w:rPr>
          <w:rFonts w:ascii="Calibri" w:hAnsi="Calibri"/>
          <w:sz w:val="18"/>
          <w:szCs w:val="18"/>
        </w:rPr>
      </w:pPr>
    </w:p>
    <w:p w14:paraId="0FAF2F25" w14:textId="1C503A60" w:rsidR="005D5A73" w:rsidRPr="00295655" w:rsidRDefault="005D5A73"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2D5D95">
          <w:headerReference w:type="even" r:id="rId12"/>
          <w:headerReference w:type="default" r:id="rId13"/>
          <w:footerReference w:type="default" r:id="rId14"/>
          <w:headerReference w:type="first" r:id="rId15"/>
          <w:pgSz w:w="15840" w:h="12240" w:orient="landscape" w:code="1"/>
          <w:pgMar w:top="1296" w:right="720" w:bottom="1008" w:left="720" w:header="432" w:footer="432" w:gutter="0"/>
          <w:cols w:space="720"/>
          <w:docGrid w:linePitch="272"/>
        </w:sectPr>
      </w:pPr>
    </w:p>
    <w:p w14:paraId="1F9B95F6" w14:textId="0EF06154" w:rsidR="008C6ADC" w:rsidRPr="007F0777" w:rsidRDefault="008C6ADC" w:rsidP="00822551">
      <w:pPr>
        <w:rPr>
          <w:rFonts w:ascii="Calibri" w:hAnsi="Calibri"/>
          <w:b/>
          <w:sz w:val="16"/>
        </w:rPr>
      </w:pPr>
      <w:r w:rsidRPr="007F0777">
        <w:rPr>
          <w:rFonts w:ascii="Calibri" w:hAnsi="Calibri"/>
          <w:b/>
          <w:szCs w:val="22"/>
        </w:rPr>
        <w:lastRenderedPageBreak/>
        <w:t>CF2R-MCH-01a</w:t>
      </w:r>
      <w:r w:rsidR="009B16EE" w:rsidRPr="007F0777">
        <w:rPr>
          <w:rFonts w:ascii="Calibri" w:hAnsi="Calibri"/>
          <w:b/>
          <w:szCs w:val="22"/>
        </w:rPr>
        <w:t>-E User Instructions</w:t>
      </w:r>
    </w:p>
    <w:p w14:paraId="1F9B95F7" w14:textId="77777777" w:rsidR="008C6ADC" w:rsidRPr="007F0777" w:rsidRDefault="008C6ADC" w:rsidP="0035199F">
      <w:pPr>
        <w:rPr>
          <w:rFonts w:ascii="Calibri" w:hAnsi="Calibri"/>
          <w:b/>
        </w:rPr>
      </w:pPr>
    </w:p>
    <w:p w14:paraId="1F9B95F8" w14:textId="77777777" w:rsidR="00F0164F" w:rsidRPr="007F0777" w:rsidRDefault="00D85AB5" w:rsidP="00F0164F">
      <w:pPr>
        <w:rPr>
          <w:rFonts w:ascii="Calibri" w:hAnsi="Calibri"/>
        </w:rPr>
      </w:pPr>
      <w:r w:rsidRPr="007F0777">
        <w:rPr>
          <w:rFonts w:ascii="Calibri" w:hAnsi="Calibri"/>
          <w:b/>
        </w:rPr>
        <w:t>Section A. General Information</w:t>
      </w:r>
    </w:p>
    <w:p w14:paraId="1F9B95F9" w14:textId="51099538"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A" w14:textId="4658906C"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B" w14:textId="5AE51E16"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r w:rsidR="000B650D" w:rsidRPr="007F0777">
        <w:rPr>
          <w:rFonts w:ascii="Calibri" w:hAnsi="Calibri"/>
        </w:rPr>
        <w:t xml:space="preserve"> </w:t>
      </w:r>
      <w:r w:rsidR="00A62429" w:rsidRPr="007F0777">
        <w:rPr>
          <w:rFonts w:ascii="Calibri" w:hAnsi="Calibri"/>
        </w:rPr>
        <w:t xml:space="preserve">When the project scope includes an addition to an existing building, the value is equal to the sum of the existing conditioned floor area plus the conditioned floor area of the addition. </w:t>
      </w:r>
      <w:r w:rsidR="000B650D" w:rsidRPr="007F0777">
        <w:rPr>
          <w:rFonts w:ascii="Calibri" w:hAnsi="Calibri"/>
        </w:rPr>
        <w:t>The default value from the CF1R-PRF may be overwritten in this document. Overwriting the default value will automatically flag this entry and subject it to additional scrutiny by QA and enforcement personnel.</w:t>
      </w:r>
    </w:p>
    <w:p w14:paraId="1F9B95FC" w14:textId="22C0070A" w:rsidR="00F0164F" w:rsidRPr="007F0777" w:rsidRDefault="00F0164F" w:rsidP="008D38A4">
      <w:pPr>
        <w:pStyle w:val="ListParagraph"/>
        <w:numPr>
          <w:ilvl w:val="0"/>
          <w:numId w:val="32"/>
        </w:numPr>
        <w:rPr>
          <w:rFonts w:ascii="Calibri" w:hAnsi="Calibri"/>
        </w:rPr>
      </w:pPr>
      <w:r w:rsidRPr="007F0777">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5FD" w14:textId="013E796D"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E" w14:textId="2748CCAC" w:rsidR="00F0164F" w:rsidRPr="007F0777" w:rsidRDefault="00F0164F" w:rsidP="008D38A4">
      <w:pPr>
        <w:pStyle w:val="ListParagraph"/>
        <w:numPr>
          <w:ilvl w:val="0"/>
          <w:numId w:val="32"/>
        </w:numPr>
        <w:rPr>
          <w:rFonts w:ascii="Calibri" w:hAnsi="Calibri"/>
        </w:rPr>
      </w:pPr>
      <w:r w:rsidRPr="007F0777">
        <w:rPr>
          <w:rFonts w:ascii="Calibri" w:hAnsi="Calibri"/>
        </w:rPr>
        <w:t xml:space="preserve">Oversized equipment can result in reduced efficiency and capacity. Entirely new systems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3BDAC454" w:rsidR="00F0164F" w:rsidRPr="007F0777" w:rsidRDefault="00F0164F" w:rsidP="008D38A4">
      <w:pPr>
        <w:pStyle w:val="ListParagraph"/>
        <w:numPr>
          <w:ilvl w:val="0"/>
          <w:numId w:val="32"/>
        </w:numPr>
        <w:rPr>
          <w:rFonts w:ascii="Calibri" w:hAnsi="Calibri"/>
        </w:rPr>
      </w:pPr>
      <w:r w:rsidRPr="007F0777">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Pr="007F0777" w:rsidRDefault="00F0164F" w:rsidP="008D38A4">
      <w:pPr>
        <w:pStyle w:val="ListParagraph"/>
        <w:numPr>
          <w:ilvl w:val="0"/>
          <w:numId w:val="32"/>
        </w:numPr>
        <w:rPr>
          <w:rFonts w:ascii="Calibri" w:hAnsi="Calibri"/>
        </w:rPr>
      </w:pPr>
      <w:r w:rsidRPr="007F0777">
        <w:rPr>
          <w:rFonts w:ascii="Calibri" w:hAnsi="Calibri"/>
        </w:rPr>
        <w:t xml:space="preserve">Enter the total heating load for the dwelling unit described by this </w:t>
      </w:r>
      <w:r w:rsidR="00BF40A1" w:rsidRPr="007F0777">
        <w:rPr>
          <w:rFonts w:ascii="Calibri" w:hAnsi="Calibri"/>
        </w:rPr>
        <w:t>document. For</w:t>
      </w:r>
      <w:r w:rsidRPr="007F0777">
        <w:rPr>
          <w:rFonts w:ascii="Calibri" w:hAnsi="Calibri"/>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78CAD2F9" w:rsidR="00C10A80" w:rsidRPr="007F0777" w:rsidRDefault="00C10A80" w:rsidP="008D38A4">
      <w:pPr>
        <w:pStyle w:val="ListParagraph"/>
        <w:numPr>
          <w:ilvl w:val="0"/>
          <w:numId w:val="32"/>
        </w:numPr>
        <w:rPr>
          <w:rFonts w:ascii="Calibri" w:hAnsi="Calibri"/>
        </w:rPr>
      </w:pPr>
      <w:r w:rsidRPr="007F0777">
        <w:rPr>
          <w:rFonts w:ascii="Calibri" w:hAnsi="Calibri"/>
        </w:rPr>
        <w:t>Enter the number of bedrooms in the dwelling unit. This field is filled out automatically using the default value from the CF1R-PRF for performance compliance, and is user entry for prescriptive compliance. The default value from the CF1R-PRF may be overwritten in this document. Overwriting the default value will automatically flag this entry and subject it to additional scrutiny by QA and enforcement personnel.</w:t>
      </w:r>
    </w:p>
    <w:p w14:paraId="1F9B9601" w14:textId="77777777" w:rsidR="00F0164F" w:rsidRPr="007F0777" w:rsidRDefault="00F0164F" w:rsidP="00F0164F">
      <w:pPr>
        <w:rPr>
          <w:rFonts w:ascii="Calibri" w:hAnsi="Calibri"/>
        </w:rPr>
      </w:pPr>
    </w:p>
    <w:p w14:paraId="1F9B9602" w14:textId="1B85CAE8" w:rsidR="00F0164F" w:rsidRPr="007F0777" w:rsidRDefault="00F0164F" w:rsidP="00F0164F">
      <w:pPr>
        <w:rPr>
          <w:rFonts w:ascii="Calibri" w:hAnsi="Calibri"/>
          <w:b/>
        </w:rPr>
      </w:pPr>
      <w:r w:rsidRPr="007F0777">
        <w:rPr>
          <w:rFonts w:ascii="Calibri" w:hAnsi="Calibri"/>
          <w:b/>
        </w:rPr>
        <w:t>Section B. Design Space Conditioning (SC) System Component Specifications from CF1R</w:t>
      </w:r>
    </w:p>
    <w:p w14:paraId="1F9B9605" w14:textId="6E4A0FC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6" w14:textId="66399185"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7" w14:textId="2098D42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8" w14:textId="054218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9" w14:textId="0F7B367C"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A" w14:textId="74F34FB7"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B" w14:textId="7007556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C" w14:textId="16EF505B"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D" w14:textId="165574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E" w14:textId="2F3C7073"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F" w14:textId="189384FE"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10" w14:textId="77777777" w:rsidR="00F0164F" w:rsidRPr="007F0777" w:rsidRDefault="00F0164F" w:rsidP="00822551">
      <w:pPr>
        <w:pStyle w:val="ListParagraph"/>
        <w:rPr>
          <w:rFonts w:ascii="Calibri" w:hAnsi="Calibri"/>
        </w:rPr>
      </w:pPr>
    </w:p>
    <w:p w14:paraId="1F9B9611" w14:textId="5CF15791" w:rsidR="00F0164F" w:rsidRPr="007F0777" w:rsidRDefault="00F0164F" w:rsidP="00F0164F">
      <w:pPr>
        <w:rPr>
          <w:rFonts w:ascii="Calibri" w:hAnsi="Calibri"/>
          <w:b/>
        </w:rPr>
      </w:pPr>
      <w:r w:rsidRPr="007F0777">
        <w:rPr>
          <w:rFonts w:ascii="Calibri" w:hAnsi="Calibri"/>
          <w:b/>
        </w:rPr>
        <w:t>Section C. Design Space Conditioning (SC) System Compliance Requirements from CF1R</w:t>
      </w:r>
    </w:p>
    <w:p w14:paraId="1F9B9613" w14:textId="4867377F"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same row and column in the previous section.</w:t>
      </w:r>
    </w:p>
    <w:p w14:paraId="1F9B9614" w14:textId="1C8D80CB"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5" w14:textId="60621134"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6" w14:textId="19552DF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7" w14:textId="76D7501E"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8" w14:textId="334C4F0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9" w14:textId="5460CA20"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A" w14:textId="631A724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B" w14:textId="1003E8B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C" w14:textId="2ECB8983" w:rsidR="00F0164F"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67F7A466" w14:textId="77777777" w:rsidR="00D91A98" w:rsidRPr="00D91A98" w:rsidRDefault="00DA6910" w:rsidP="00D91A98">
      <w:pPr>
        <w:pStyle w:val="ListParagraph"/>
        <w:numPr>
          <w:ilvl w:val="0"/>
          <w:numId w:val="34"/>
        </w:numPr>
        <w:rPr>
          <w:rFonts w:ascii="Calibri" w:hAnsi="Calibri"/>
        </w:rPr>
      </w:pPr>
      <w:r w:rsidRPr="00D91A98">
        <w:rPr>
          <w:rFonts w:ascii="Calibri" w:hAnsi="Calibri"/>
        </w:rPr>
        <w:t>This field is filled out automatically. It is referenced from the Certificate of Compliance (CF1R), which must be completed prior to this document.</w:t>
      </w:r>
      <w:r w:rsidR="00D91A98" w:rsidRPr="00D91A98">
        <w:t xml:space="preserve"> </w:t>
      </w:r>
    </w:p>
    <w:p w14:paraId="70C934A0" w14:textId="3B7739F8" w:rsidR="00D91A98" w:rsidRPr="00D91A98" w:rsidRDefault="00D91A98" w:rsidP="00D91A98">
      <w:pPr>
        <w:pStyle w:val="ListParagraph"/>
        <w:numPr>
          <w:ilvl w:val="0"/>
          <w:numId w:val="34"/>
        </w:numPr>
        <w:rPr>
          <w:rFonts w:ascii="Calibri" w:hAnsi="Calibri"/>
        </w:rPr>
      </w:pPr>
      <w:r>
        <w:rPr>
          <w:rFonts w:ascii="Calibri" w:hAnsi="Calibri"/>
        </w:rPr>
        <w:t xml:space="preserve">This field is filled out </w:t>
      </w:r>
      <w:r w:rsidRPr="00D91A98">
        <w:rPr>
          <w:rFonts w:ascii="Calibri" w:hAnsi="Calibri"/>
        </w:rPr>
        <w:t>automatically. It is referenced from the Certificate of Compliance (CF1R), which must be completed prior to this document.</w:t>
      </w:r>
    </w:p>
    <w:p w14:paraId="7E1DCFD3" w14:textId="77777777" w:rsidR="00DA6910" w:rsidRPr="00DA6910" w:rsidRDefault="00DA6910" w:rsidP="00D91A98">
      <w:pPr>
        <w:pStyle w:val="ListParagraph"/>
        <w:ind w:left="360"/>
        <w:rPr>
          <w:rFonts w:ascii="Calibri" w:hAnsi="Calibri"/>
        </w:rPr>
      </w:pPr>
    </w:p>
    <w:p w14:paraId="51673929" w14:textId="77777777" w:rsidR="00DA6910" w:rsidRPr="007F0777" w:rsidRDefault="00DA6910" w:rsidP="00DA6910">
      <w:pPr>
        <w:pStyle w:val="ListParagraph"/>
        <w:ind w:left="360"/>
        <w:rPr>
          <w:rFonts w:ascii="Calibri" w:hAnsi="Calibri"/>
        </w:rPr>
      </w:pPr>
    </w:p>
    <w:p w14:paraId="1F9B961D" w14:textId="77777777" w:rsidR="00F0164F" w:rsidRPr="007F0777" w:rsidRDefault="00F0164F" w:rsidP="00F0164F">
      <w:pPr>
        <w:rPr>
          <w:rFonts w:ascii="Calibri" w:hAnsi="Calibri"/>
        </w:rPr>
      </w:pPr>
    </w:p>
    <w:p w14:paraId="1F9B961E" w14:textId="69302733" w:rsidR="00F0164F" w:rsidRPr="007F0777" w:rsidRDefault="00F0164F" w:rsidP="00F0164F">
      <w:pPr>
        <w:rPr>
          <w:rFonts w:ascii="Calibri" w:hAnsi="Calibri"/>
          <w:b/>
        </w:rPr>
      </w:pPr>
      <w:r w:rsidRPr="007F0777">
        <w:rPr>
          <w:rFonts w:ascii="Calibri" w:hAnsi="Calibri"/>
          <w:b/>
        </w:rPr>
        <w:t>Section D. Installed Space Conditioning (SC) System Component Information</w:t>
      </w:r>
    </w:p>
    <w:p w14:paraId="1F9B9620" w14:textId="77777777" w:rsidR="00F0164F" w:rsidRPr="007F0777" w:rsidRDefault="00F0164F" w:rsidP="008D38A4">
      <w:pPr>
        <w:pStyle w:val="ListParagraph"/>
        <w:numPr>
          <w:ilvl w:val="0"/>
          <w:numId w:val="35"/>
        </w:numPr>
        <w:rPr>
          <w:rFonts w:ascii="Calibri" w:hAnsi="Calibri"/>
        </w:rPr>
      </w:pPr>
      <w:r w:rsidRPr="007F0777">
        <w:rPr>
          <w:rFonts w:ascii="Calibri" w:hAnsi="Calibri"/>
        </w:rPr>
        <w:t>Select System name from the list of systems identified in previous sections and originally specified on the CF1R.</w:t>
      </w:r>
    </w:p>
    <w:p w14:paraId="1F9B9621" w14:textId="31218D39" w:rsidR="00F0164F" w:rsidRPr="007F0777" w:rsidRDefault="00F0164F" w:rsidP="008D38A4">
      <w:pPr>
        <w:pStyle w:val="ListParagraph"/>
        <w:numPr>
          <w:ilvl w:val="0"/>
          <w:numId w:val="35"/>
        </w:numPr>
        <w:rPr>
          <w:rFonts w:ascii="Calibri" w:hAnsi="Calibri"/>
        </w:rPr>
      </w:pPr>
      <w:r w:rsidRPr="007F0777">
        <w:rPr>
          <w:rFonts w:ascii="Calibri" w:hAnsi="Calibri"/>
        </w:rPr>
        <w:t>Briefly describe the area served by this system. Examples: entire house, upstairs, downstairs, sleeping area, north wing, etc.</w:t>
      </w:r>
    </w:p>
    <w:p w14:paraId="1F9B9622" w14:textId="2CA7E6E0" w:rsidR="00F0164F" w:rsidRPr="007F0777" w:rsidRDefault="00F0164F" w:rsidP="008D38A4">
      <w:pPr>
        <w:pStyle w:val="ListParagraph"/>
        <w:numPr>
          <w:ilvl w:val="0"/>
          <w:numId w:val="35"/>
        </w:numPr>
        <w:rPr>
          <w:rFonts w:ascii="Calibri" w:hAnsi="Calibri"/>
        </w:rPr>
      </w:pPr>
      <w:r w:rsidRPr="007F0777">
        <w:rPr>
          <w:rFonts w:ascii="Calibri" w:hAnsi="Calibri"/>
        </w:rPr>
        <w:t>Enter the conditioned floor area served by the system described in this row. The total value of this column for all rows must equal the total dwelling unit conditioned floor area as shown in Section A.</w:t>
      </w:r>
    </w:p>
    <w:p w14:paraId="1F9B9623" w14:textId="180C9B43"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4" w14:textId="36AD161C"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5" w14:textId="432F9726" w:rsidR="00F0164F" w:rsidRPr="007F0777" w:rsidRDefault="002353C0" w:rsidP="00430FD0">
      <w:pPr>
        <w:pStyle w:val="ListParagraph"/>
        <w:numPr>
          <w:ilvl w:val="0"/>
          <w:numId w:val="35"/>
        </w:numPr>
        <w:rPr>
          <w:rFonts w:ascii="Calibri" w:hAnsi="Calibri"/>
        </w:rPr>
      </w:pPr>
      <w:r>
        <w:rPr>
          <w:rFonts w:ascii="Calibri" w:hAnsi="Calibri"/>
        </w:rPr>
        <w:t>If the space conditioning system is a multiple-split system, then enter the number of</w:t>
      </w:r>
      <w:r w:rsidR="00927E78">
        <w:rPr>
          <w:rFonts w:ascii="Calibri" w:hAnsi="Calibri"/>
        </w:rPr>
        <w:t xml:space="preserve"> ducted/ductless </w:t>
      </w:r>
      <w:r>
        <w:rPr>
          <w:rFonts w:ascii="Calibri" w:hAnsi="Calibri"/>
        </w:rPr>
        <w:t>indoor units (AHU</w:t>
      </w:r>
      <w:r w:rsidR="00927E78">
        <w:rPr>
          <w:rFonts w:ascii="Calibri" w:hAnsi="Calibri"/>
        </w:rPr>
        <w:t>)</w:t>
      </w:r>
      <w:r w:rsidR="000B48AF">
        <w:rPr>
          <w:rFonts w:ascii="Calibri" w:hAnsi="Calibri"/>
        </w:rPr>
        <w:t xml:space="preserve"> connected to the outdoor unit</w:t>
      </w:r>
      <w:r w:rsidR="00F0164F" w:rsidRPr="007F0777">
        <w:rPr>
          <w:rFonts w:ascii="Calibri" w:hAnsi="Calibri"/>
        </w:rPr>
        <w:t>.</w:t>
      </w:r>
      <w:r w:rsidR="00430FD0" w:rsidRPr="00430FD0">
        <w:t xml:space="preserve"> </w:t>
      </w:r>
      <w:r w:rsidR="00430FD0" w:rsidRPr="00430FD0">
        <w:rPr>
          <w:rFonts w:ascii="Calibri" w:hAnsi="Calibri"/>
        </w:rPr>
        <w:t>If the system is a type that does not have an outdoor unit, such as a heating-only type that uses only a furnace air-handling unit, enter 1 for the number of indoor units (The furnace air-handling unit is an indoor unit).</w:t>
      </w:r>
    </w:p>
    <w:p w14:paraId="1F9B9626" w14:textId="1534346B"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7" w14:textId="0ECB9CD4"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8" w14:textId="344C2E15"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9" w14:textId="6990B6E4" w:rsidR="00F0164F" w:rsidRPr="007F0777" w:rsidRDefault="00F0164F" w:rsidP="008D38A4">
      <w:pPr>
        <w:pStyle w:val="ListParagraph"/>
        <w:numPr>
          <w:ilvl w:val="0"/>
          <w:numId w:val="35"/>
        </w:numPr>
        <w:rPr>
          <w:rFonts w:ascii="Calibri" w:hAnsi="Calibri"/>
        </w:rPr>
      </w:pPr>
      <w:r w:rsidRPr="007F0777">
        <w:rPr>
          <w:rFonts w:ascii="Calibri" w:hAnsi="Calibri"/>
        </w:rPr>
        <w:lastRenderedPageBreak/>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C" w14:textId="77777777" w:rsidR="00F0164F" w:rsidRPr="007F0777" w:rsidRDefault="00F0164F" w:rsidP="00F0164F">
      <w:pPr>
        <w:rPr>
          <w:rFonts w:ascii="Calibri" w:hAnsi="Calibri"/>
        </w:rPr>
      </w:pPr>
    </w:p>
    <w:p w14:paraId="1F9B962D" w14:textId="102B7680" w:rsidR="00F0164F" w:rsidRPr="007F0777" w:rsidRDefault="00F0164F" w:rsidP="00F0164F">
      <w:pPr>
        <w:rPr>
          <w:rFonts w:ascii="Calibri" w:hAnsi="Calibri"/>
          <w:b/>
        </w:rPr>
      </w:pPr>
      <w:r w:rsidRPr="007F0777">
        <w:rPr>
          <w:rFonts w:ascii="Calibri" w:hAnsi="Calibri"/>
          <w:b/>
        </w:rPr>
        <w:t xml:space="preserve">Section E. Installed Heating </w:t>
      </w:r>
      <w:r w:rsidR="00927E78">
        <w:rPr>
          <w:rFonts w:ascii="Calibri" w:hAnsi="Calibri"/>
          <w:b/>
        </w:rPr>
        <w:t>Equipment</w:t>
      </w:r>
      <w:r w:rsidR="00927E78" w:rsidRPr="007F0777">
        <w:rPr>
          <w:rFonts w:ascii="Calibri" w:hAnsi="Calibri"/>
          <w:b/>
        </w:rPr>
        <w:t xml:space="preserve"> </w:t>
      </w:r>
      <w:r w:rsidRPr="007F0777">
        <w:rPr>
          <w:rFonts w:ascii="Calibri" w:hAnsi="Calibri"/>
          <w:b/>
        </w:rPr>
        <w:t>Information (not heat pumps)</w:t>
      </w:r>
    </w:p>
    <w:p w14:paraId="1F9B962F" w14:textId="52B7B3BF"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677C4170" w14:textId="4AA76302" w:rsidR="00927E78" w:rsidRDefault="00F0164F" w:rsidP="00927E78">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128E3339" w14:textId="0CA4A928" w:rsidR="00927E78" w:rsidRDefault="00927E78" w:rsidP="00927E78">
      <w:pPr>
        <w:pStyle w:val="ListParagraph"/>
        <w:numPr>
          <w:ilvl w:val="0"/>
          <w:numId w:val="36"/>
        </w:numPr>
        <w:rPr>
          <w:rFonts w:ascii="Calibri" w:hAnsi="Calibri"/>
        </w:rPr>
      </w:pPr>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etc</w:t>
      </w:r>
    </w:p>
    <w:p w14:paraId="23FA2B77" w14:textId="753C1E2F" w:rsidR="00927E78" w:rsidRDefault="00C354C3" w:rsidP="00927E78">
      <w:pPr>
        <w:pStyle w:val="ListParagraph"/>
        <w:numPr>
          <w:ilvl w:val="0"/>
          <w:numId w:val="36"/>
        </w:numPr>
        <w:rPr>
          <w:rFonts w:ascii="Calibri" w:hAnsi="Calibri"/>
        </w:rPr>
      </w:pPr>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4F1DFC4E" w14:textId="15C564A8" w:rsidR="009C21C7" w:rsidRPr="009C21C7" w:rsidRDefault="009C21C7" w:rsidP="009C21C7">
      <w:pPr>
        <w:pStyle w:val="ListParagraph"/>
        <w:numPr>
          <w:ilvl w:val="0"/>
          <w:numId w:val="36"/>
        </w:numPr>
        <w:rPr>
          <w:rFonts w:ascii="Calibri" w:hAnsi="Calibri"/>
        </w:rPr>
      </w:pPr>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p>
    <w:p w14:paraId="1F9B9631" w14:textId="08C9204B"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Section C.</w:t>
      </w:r>
    </w:p>
    <w:p w14:paraId="1F9B9632" w14:textId="31A51C7E"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3"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Manufacturer as shown on the equipment nameplate.</w:t>
      </w:r>
    </w:p>
    <w:p w14:paraId="1F9B9634"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Model Number as shown on the equipment nameplate.</w:t>
      </w:r>
    </w:p>
    <w:p w14:paraId="1F9B9635"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Serial number as shown on the equipment nameplate.</w:t>
      </w:r>
    </w:p>
    <w:p w14:paraId="1F9B9636"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rated heating capacity (output) of the </w:t>
      </w:r>
      <w:r w:rsidRPr="007F0777">
        <w:rPr>
          <w:rFonts w:ascii="Calibri" w:hAnsi="Calibri"/>
          <w:i/>
        </w:rPr>
        <w:t>installed</w:t>
      </w:r>
      <w:r w:rsidRPr="007F0777">
        <w:rPr>
          <w:rFonts w:ascii="Calibri" w:hAnsi="Calibri"/>
        </w:rPr>
        <w:t xml:space="preserve"> Heating Unit in BTUs per hour.</w:t>
      </w:r>
    </w:p>
    <w:p w14:paraId="1F9B9637" w14:textId="77777777" w:rsidR="00F0164F" w:rsidRPr="007F0777" w:rsidRDefault="00F0164F" w:rsidP="00F0164F">
      <w:pPr>
        <w:rPr>
          <w:rFonts w:ascii="Calibri" w:hAnsi="Calibri"/>
        </w:rPr>
      </w:pPr>
    </w:p>
    <w:p w14:paraId="1F9B9638" w14:textId="7E870971" w:rsidR="00F0164F" w:rsidRPr="007F0777" w:rsidRDefault="00F0164F" w:rsidP="00F0164F">
      <w:pPr>
        <w:rPr>
          <w:rFonts w:ascii="Calibri" w:hAnsi="Calibri"/>
          <w:b/>
        </w:rPr>
      </w:pPr>
      <w:r w:rsidRPr="007F0777">
        <w:rPr>
          <w:rFonts w:ascii="Calibri" w:hAnsi="Calibri"/>
          <w:b/>
        </w:rPr>
        <w:t>Section F. Installed Cooling System Outdoor Unit or Package Unit Equipment Information (not heat</w:t>
      </w:r>
      <w:r w:rsidR="00EF7F53">
        <w:rPr>
          <w:rFonts w:ascii="Calibri" w:hAnsi="Calibri"/>
          <w:b/>
        </w:rPr>
        <w:t xml:space="preserve"> </w:t>
      </w:r>
      <w:r w:rsidRPr="007F0777">
        <w:rPr>
          <w:rFonts w:ascii="Calibri" w:hAnsi="Calibri"/>
          <w:b/>
        </w:rPr>
        <w:t>pump)</w:t>
      </w:r>
    </w:p>
    <w:p w14:paraId="1F9B963A" w14:textId="76F5E8D4"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B" w14:textId="2958C04B"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C" w14:textId="7A2E7C03"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D" w14:textId="64587ACB"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E"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Manufacturer as shown on the equipment nameplate.</w:t>
      </w:r>
    </w:p>
    <w:p w14:paraId="1F9B963F"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Model Number as shown on the equipment nameplate.</w:t>
      </w:r>
    </w:p>
    <w:p w14:paraId="1F9B9640"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Serial Number as shown on the equipment nameplate.</w:t>
      </w:r>
    </w:p>
    <w:p w14:paraId="1F9B9641" w14:textId="6E6DC1C6"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r w:rsidR="00DA6910">
        <w:rPr>
          <w:rFonts w:ascii="Calibri" w:hAnsi="Calibri"/>
        </w:rPr>
        <w:t xml:space="preserve"> This information is found in the </w:t>
      </w:r>
      <w:r w:rsidR="00305C6D">
        <w:rPr>
          <w:rFonts w:ascii="Calibri" w:hAnsi="Calibri"/>
        </w:rPr>
        <w:t xml:space="preserve">system </w:t>
      </w:r>
      <w:r w:rsidR="00DA6910">
        <w:rPr>
          <w:rFonts w:ascii="Calibri" w:hAnsi="Calibri"/>
        </w:rPr>
        <w:t>performance information on the manufacturer's published documentation for the installed system.</w:t>
      </w:r>
    </w:p>
    <w:p w14:paraId="2AE6A201" w14:textId="03AFA864" w:rsidR="00305C6D" w:rsidRDefault="00F0164F" w:rsidP="00305C6D">
      <w:pPr>
        <w:pStyle w:val="ListParagraph"/>
        <w:numPr>
          <w:ilvl w:val="0"/>
          <w:numId w:val="37"/>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Nominal Cooling Capacity in tons. Note that this is based on the condenser, not the coil or air handler. This can usually be determined by the condenser model number.</w:t>
      </w:r>
    </w:p>
    <w:p w14:paraId="6AC4217E" w14:textId="76ACEACB" w:rsidR="000B48AF" w:rsidRDefault="000B48AF" w:rsidP="00305C6D">
      <w:pPr>
        <w:pStyle w:val="ListParagraph"/>
        <w:numPr>
          <w:ilvl w:val="0"/>
          <w:numId w:val="37"/>
        </w:numPr>
        <w:rPr>
          <w:rFonts w:ascii="Calibri" w:hAnsi="Calibri"/>
        </w:rPr>
      </w:pPr>
      <w:r w:rsidRPr="00305C6D">
        <w:rPr>
          <w:rFonts w:ascii="Calibri" w:hAnsi="Calibri"/>
        </w:rPr>
        <w:t xml:space="preserve">Enter the </w:t>
      </w:r>
      <w:r w:rsidRPr="00305C6D">
        <w:rPr>
          <w:rFonts w:ascii="Calibri" w:hAnsi="Calibri"/>
          <w:i/>
        </w:rPr>
        <w:t>installed</w:t>
      </w:r>
      <w:r w:rsidRPr="00305C6D">
        <w:rPr>
          <w:rFonts w:ascii="Calibri" w:hAnsi="Calibri"/>
        </w:rPr>
        <w:t xml:space="preserve"> Condenser Rated Cooling Capacity in BTU/h. Note that this is based on the condenser, not the coil or air handler</w:t>
      </w:r>
      <w:r>
        <w:rPr>
          <w:rFonts w:ascii="Calibri" w:hAnsi="Calibri"/>
        </w:rPr>
        <w:t>.</w:t>
      </w:r>
    </w:p>
    <w:p w14:paraId="1581B5D0" w14:textId="77777777" w:rsidR="00305C6D" w:rsidRPr="00305C6D" w:rsidRDefault="00305C6D" w:rsidP="00305C6D">
      <w:pPr>
        <w:pStyle w:val="ListParagraph"/>
        <w:ind w:left="360"/>
        <w:rPr>
          <w:rFonts w:ascii="Calibri" w:hAnsi="Calibri"/>
        </w:rPr>
      </w:pPr>
    </w:p>
    <w:p w14:paraId="30C4C9B3" w14:textId="77777777" w:rsidR="007F0777" w:rsidRPr="007F0777" w:rsidRDefault="007F0777" w:rsidP="00822551">
      <w:pPr>
        <w:pStyle w:val="ListParagraph"/>
        <w:rPr>
          <w:rFonts w:ascii="Calibri" w:hAnsi="Calibri"/>
        </w:rPr>
      </w:pPr>
    </w:p>
    <w:p w14:paraId="1F9B9644" w14:textId="580CA46F" w:rsidR="00F0164F" w:rsidRPr="007F0777" w:rsidRDefault="00F0164F" w:rsidP="00F0164F">
      <w:pPr>
        <w:rPr>
          <w:rFonts w:ascii="Calibri" w:hAnsi="Calibri"/>
          <w:b/>
        </w:rPr>
      </w:pPr>
      <w:r w:rsidRPr="007F0777">
        <w:rPr>
          <w:rFonts w:ascii="Calibri" w:hAnsi="Calibri"/>
          <w:b/>
        </w:rPr>
        <w:t xml:space="preserve">Section G. Installed Split System Indoor </w:t>
      </w:r>
      <w:r w:rsidR="00DA6CD5">
        <w:rPr>
          <w:rFonts w:ascii="Calibri" w:hAnsi="Calibri"/>
          <w:b/>
        </w:rPr>
        <w:t xml:space="preserve">Unit </w:t>
      </w:r>
      <w:r w:rsidRPr="007F0777">
        <w:rPr>
          <w:rFonts w:ascii="Calibri" w:hAnsi="Calibri"/>
          <w:b/>
        </w:rPr>
        <w:t xml:space="preserve">Coil or Fan Coil Equipment information </w:t>
      </w:r>
      <w:r w:rsidR="00DA6CD5">
        <w:rPr>
          <w:rFonts w:ascii="Calibri" w:hAnsi="Calibri"/>
          <w:b/>
        </w:rPr>
        <w:t xml:space="preserve">- </w:t>
      </w:r>
      <w:r w:rsidRPr="007F0777">
        <w:rPr>
          <w:rFonts w:ascii="Calibri" w:hAnsi="Calibri"/>
          <w:b/>
        </w:rPr>
        <w:t>applicable to DX or hydronic</w:t>
      </w:r>
      <w:r w:rsidR="00DA6CD5">
        <w:rPr>
          <w:rFonts w:ascii="Calibri" w:hAnsi="Calibri"/>
          <w:b/>
        </w:rPr>
        <w:t>,</w:t>
      </w:r>
      <w:r w:rsidRPr="007F0777">
        <w:rPr>
          <w:rFonts w:ascii="Calibri" w:hAnsi="Calibri"/>
          <w:b/>
        </w:rPr>
        <w:t xml:space="preserve"> heating</w:t>
      </w:r>
      <w:r w:rsidR="00DA6CD5">
        <w:rPr>
          <w:rFonts w:ascii="Calibri" w:hAnsi="Calibri"/>
          <w:b/>
        </w:rPr>
        <w:t xml:space="preserve"> or </w:t>
      </w:r>
      <w:r w:rsidRPr="007F0777">
        <w:rPr>
          <w:rFonts w:ascii="Calibri" w:hAnsi="Calibri"/>
          <w:b/>
        </w:rPr>
        <w:t>cooling</w:t>
      </w:r>
      <w:r w:rsidR="00DA6CD5">
        <w:rPr>
          <w:rFonts w:ascii="Calibri" w:hAnsi="Calibri"/>
          <w:b/>
        </w:rPr>
        <w:t>,</w:t>
      </w:r>
      <w:r w:rsidRPr="007F0777">
        <w:rPr>
          <w:rFonts w:ascii="Calibri" w:hAnsi="Calibri"/>
          <w:b/>
        </w:rPr>
        <w:t xml:space="preserve"> coils or fan coil units)</w:t>
      </w:r>
    </w:p>
    <w:p w14:paraId="1F9B9646" w14:textId="7C01AE01" w:rsidR="00F0164F" w:rsidRPr="007F0777"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1F9B9647" w14:textId="4DAE32DF" w:rsidR="00F0164F"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64F15ACF" w14:textId="234902BC" w:rsidR="009B7687" w:rsidRPr="009B7687" w:rsidRDefault="009B7687" w:rsidP="009B7687">
      <w:pPr>
        <w:pStyle w:val="ListParagraph"/>
        <w:numPr>
          <w:ilvl w:val="0"/>
          <w:numId w:val="38"/>
        </w:numPr>
        <w:rPr>
          <w:rFonts w:ascii="Calibri" w:hAnsi="Calibri"/>
        </w:rPr>
      </w:pPr>
      <w:r w:rsidRPr="009B7687">
        <w:rPr>
          <w:rFonts w:ascii="Calibri" w:hAnsi="Calibri"/>
        </w:rPr>
        <w:lastRenderedPageBreak/>
        <w:t>Enter a brief name or description of the indoor unit area served. Examples: Master Bedroom, Dining Room, Living Room, etc</w:t>
      </w:r>
      <w:r w:rsidR="00C62F43">
        <w:rPr>
          <w:rFonts w:ascii="Calibri" w:hAnsi="Calibri"/>
        </w:rPr>
        <w:t>..</w:t>
      </w:r>
    </w:p>
    <w:p w14:paraId="2EE27E70" w14:textId="3BA091E3" w:rsidR="009B7687" w:rsidRDefault="009B7687" w:rsidP="008D38A4">
      <w:pPr>
        <w:pStyle w:val="ListParagraph"/>
        <w:numPr>
          <w:ilvl w:val="0"/>
          <w:numId w:val="38"/>
        </w:numPr>
        <w:rPr>
          <w:rFonts w:ascii="Calibri" w:hAnsi="Calibri"/>
        </w:rPr>
      </w:pPr>
      <w:r>
        <w:rPr>
          <w:rFonts w:ascii="Calibri" w:hAnsi="Calibri"/>
        </w:rPr>
        <w:t>Enter the type of indoor unit or air handling unit installed</w:t>
      </w:r>
      <w:r w:rsidR="000E4C76">
        <w:rPr>
          <w:rFonts w:ascii="Calibri" w:hAnsi="Calibri"/>
        </w:rPr>
        <w:t xml:space="preserve"> by selecting one of the choices from the list</w:t>
      </w:r>
      <w:r>
        <w:rPr>
          <w:rFonts w:ascii="Calibri" w:hAnsi="Calibri"/>
        </w:rPr>
        <w:t>.</w:t>
      </w:r>
    </w:p>
    <w:p w14:paraId="143600FE" w14:textId="402AE6A3" w:rsidR="000E4C76" w:rsidRDefault="000E4C76" w:rsidP="006B18DA">
      <w:pPr>
        <w:pStyle w:val="ListParagraph"/>
        <w:numPr>
          <w:ilvl w:val="0"/>
          <w:numId w:val="38"/>
        </w:numPr>
        <w:rPr>
          <w:rFonts w:ascii="Calibri" w:hAnsi="Calibri"/>
        </w:rPr>
      </w:pPr>
      <w:r>
        <w:rPr>
          <w:rFonts w:ascii="Calibri" w:hAnsi="Calibri"/>
        </w:rPr>
        <w:t xml:space="preserve">Enter the </w:t>
      </w:r>
      <w:r w:rsidR="006B18DA">
        <w:rPr>
          <w:rFonts w:ascii="Calibri" w:hAnsi="Calibri"/>
        </w:rPr>
        <w:t xml:space="preserve">description of the ducts system on this indoor unit.  The possible choices are </w:t>
      </w:r>
      <w:r w:rsidR="006B18DA" w:rsidRPr="006B18DA">
        <w:rPr>
          <w:rFonts w:ascii="Calibri" w:hAnsi="Calibri"/>
        </w:rPr>
        <w:t>Ductless</w:t>
      </w:r>
      <w:r w:rsidR="006B18DA">
        <w:rPr>
          <w:rFonts w:ascii="Calibri" w:hAnsi="Calibri"/>
        </w:rPr>
        <w:t xml:space="preserve">; </w:t>
      </w:r>
      <w:r w:rsidR="006B18DA" w:rsidRPr="006B18DA">
        <w:rPr>
          <w:rFonts w:ascii="Calibri" w:hAnsi="Calibri"/>
        </w:rPr>
        <w:t>Ducted &gt;10ft length</w:t>
      </w:r>
      <w:r w:rsidR="006B18DA">
        <w:rPr>
          <w:rFonts w:ascii="Calibri" w:hAnsi="Calibri"/>
        </w:rPr>
        <w:t xml:space="preserve">, </w:t>
      </w:r>
      <w:r w:rsidR="006B18DA" w:rsidRPr="006B18DA">
        <w:rPr>
          <w:rFonts w:ascii="Calibri" w:hAnsi="Calibri"/>
        </w:rPr>
        <w:t>Ducted ≤10ft length</w:t>
      </w:r>
      <w:r w:rsidR="0017175E">
        <w:rPr>
          <w:rFonts w:ascii="Calibri" w:hAnsi="Calibri"/>
        </w:rPr>
        <w:t>.</w:t>
      </w:r>
    </w:p>
    <w:p w14:paraId="48DEE1DE" w14:textId="521493AF" w:rsidR="0017175E" w:rsidRPr="0017175E" w:rsidRDefault="0017175E" w:rsidP="0017175E">
      <w:pPr>
        <w:pStyle w:val="ListParagraph"/>
        <w:numPr>
          <w:ilvl w:val="0"/>
          <w:numId w:val="38"/>
        </w:numPr>
        <w:rPr>
          <w:rFonts w:ascii="Calibri" w:hAnsi="Calibri"/>
        </w:rPr>
      </w:pPr>
      <w:r w:rsidRPr="0017175E">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Manufacturer as shown on the equipment nameplate.</w:t>
      </w:r>
    </w:p>
    <w:p w14:paraId="1F9B9649"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Model Number as shown on the equipment nameplate.</w:t>
      </w:r>
    </w:p>
    <w:p w14:paraId="1F9B964A" w14:textId="5C83EC0E" w:rsidR="00F0164F"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Serial Number as shown on the equipment nameplate.</w:t>
      </w:r>
    </w:p>
    <w:p w14:paraId="4C03C374" w14:textId="6551885C" w:rsidR="00B80ED5" w:rsidRPr="007F0777" w:rsidRDefault="00B80ED5" w:rsidP="008D38A4">
      <w:pPr>
        <w:pStyle w:val="ListParagraph"/>
        <w:numPr>
          <w:ilvl w:val="0"/>
          <w:numId w:val="38"/>
        </w:numPr>
        <w:rPr>
          <w:rFonts w:ascii="Calibri" w:hAnsi="Calibri"/>
        </w:rPr>
      </w:pPr>
      <w:r>
        <w:rPr>
          <w:rFonts w:ascii="Calibri" w:hAnsi="Calibri"/>
        </w:rPr>
        <w:t xml:space="preserve">Enter the indoor unit cooling capacity if the indoor unit is one of the </w:t>
      </w:r>
      <w:r w:rsidR="003008F0">
        <w:rPr>
          <w:rFonts w:ascii="Calibri" w:hAnsi="Calibri"/>
        </w:rPr>
        <w:t xml:space="preserve">ducted </w:t>
      </w:r>
      <w:r>
        <w:rPr>
          <w:rFonts w:ascii="Calibri" w:hAnsi="Calibri"/>
        </w:rPr>
        <w:t>variable capacity heat pumps types</w:t>
      </w:r>
      <w:r w:rsidR="003008F0">
        <w:rPr>
          <w:rFonts w:ascii="Calibri" w:hAnsi="Calibri"/>
        </w:rPr>
        <w:t>, otherwise this field is not needed.</w:t>
      </w:r>
    </w:p>
    <w:p w14:paraId="1F9B964B" w14:textId="77777777" w:rsidR="00F0164F" w:rsidRPr="007F0777" w:rsidRDefault="00F0164F" w:rsidP="00F0164F">
      <w:pPr>
        <w:rPr>
          <w:rFonts w:ascii="Calibri" w:hAnsi="Calibri"/>
        </w:rPr>
      </w:pPr>
    </w:p>
    <w:p w14:paraId="6329644C" w14:textId="78C9C27C" w:rsidR="007F0777" w:rsidRDefault="007F0777">
      <w:pPr>
        <w:rPr>
          <w:rFonts w:ascii="Calibri" w:hAnsi="Calibri"/>
          <w:b/>
        </w:rPr>
      </w:pPr>
    </w:p>
    <w:p w14:paraId="1F9B964C" w14:textId="087A9EC3" w:rsidR="00F0164F" w:rsidRPr="007F0777" w:rsidRDefault="00F0164F" w:rsidP="00F0164F">
      <w:pPr>
        <w:rPr>
          <w:rFonts w:ascii="Calibri" w:hAnsi="Calibri"/>
          <w:b/>
        </w:rPr>
      </w:pPr>
      <w:r w:rsidRPr="007F0777">
        <w:rPr>
          <w:rFonts w:ascii="Calibri" w:hAnsi="Calibri"/>
          <w:b/>
        </w:rPr>
        <w:t>Section H. Installed Heat Pump System – Split System Condensing Unit or Package Unit Equipment Information</w:t>
      </w:r>
    </w:p>
    <w:p w14:paraId="1F9B964E" w14:textId="3663AF1C"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4F" w14:textId="750B3BDE"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50"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Manufacturer as shown on the equipment nameplate.</w:t>
      </w:r>
    </w:p>
    <w:p w14:paraId="1F9B9651"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Model Number as shown on the equipment nameplate.</w:t>
      </w:r>
    </w:p>
    <w:p w14:paraId="1F9B9652"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Serial Number as shown on the equipment nameplate.</w:t>
      </w:r>
    </w:p>
    <w:p w14:paraId="1F9B9653" w14:textId="77777777" w:rsidR="00F0164F" w:rsidRPr="007F0777" w:rsidRDefault="00F0164F" w:rsidP="00F0164F">
      <w:pPr>
        <w:rPr>
          <w:rFonts w:ascii="Calibri" w:hAnsi="Calibri"/>
          <w:b/>
        </w:rPr>
      </w:pPr>
    </w:p>
    <w:p w14:paraId="1F9B9654" w14:textId="77777777" w:rsidR="00F0164F" w:rsidRPr="007F0777" w:rsidRDefault="00F0164F" w:rsidP="00F0164F">
      <w:pPr>
        <w:rPr>
          <w:rFonts w:ascii="Calibri" w:hAnsi="Calibri"/>
          <w:b/>
        </w:rPr>
      </w:pPr>
      <w:r w:rsidRPr="007F0777">
        <w:rPr>
          <w:rFonts w:ascii="Calibri" w:hAnsi="Calibri"/>
          <w:b/>
        </w:rPr>
        <w:t>Section I. Installed Heat Pump System – Efficiency and Performance Compliance Information</w:t>
      </w:r>
    </w:p>
    <w:p w14:paraId="1F9B9656" w14:textId="5F9AE3E7"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7" w14:textId="4FF2B7E3"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8" w14:textId="109586A5"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in Section C.</w:t>
      </w:r>
    </w:p>
    <w:p w14:paraId="1F9B9659" w14:textId="77C37004"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A" w14:textId="1EF93791"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47F of the </w:t>
      </w:r>
      <w:r w:rsidRPr="007F0777">
        <w:rPr>
          <w:rFonts w:ascii="Calibri" w:hAnsi="Calibri"/>
          <w:i/>
        </w:rPr>
        <w:t>installed</w:t>
      </w:r>
      <w:r w:rsidRPr="007F0777">
        <w:rPr>
          <w:rFonts w:ascii="Calibri" w:hAnsi="Calibri"/>
        </w:rPr>
        <w:t xml:space="preserve"> equipment. This value is verified against the minimum value shown in Section C. The installed capacity must be greater than or equal to the required minimum capacity.</w:t>
      </w:r>
    </w:p>
    <w:p w14:paraId="1F9B965B" w14:textId="54E48FC8"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17F of the </w:t>
      </w:r>
      <w:r w:rsidRPr="007F0777">
        <w:rPr>
          <w:rFonts w:ascii="Calibri" w:hAnsi="Calibri"/>
          <w:i/>
        </w:rPr>
        <w:t>installed</w:t>
      </w:r>
      <w:r w:rsidRPr="007F0777">
        <w:rPr>
          <w:rFonts w:ascii="Calibri" w:hAnsi="Calibri"/>
        </w:rPr>
        <w:t xml:space="preserve"> equipment. This value is verified against the minimum value shown in Section C</w:t>
      </w:r>
      <w:r w:rsidR="009B16EE" w:rsidRPr="007F0777">
        <w:rPr>
          <w:rFonts w:ascii="Calibri" w:hAnsi="Calibri"/>
        </w:rPr>
        <w:t>.</w:t>
      </w:r>
      <w:r w:rsidRPr="007F0777">
        <w:rPr>
          <w:rFonts w:ascii="Calibri" w:hAnsi="Calibri"/>
        </w:rPr>
        <w:t xml:space="preserve"> The installed capacity must be greater than or equal to the required minimum capacity.</w:t>
      </w:r>
    </w:p>
    <w:p w14:paraId="1F9B965C" w14:textId="01198237"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D" w14:textId="7023AE1C"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E" w14:textId="780D2DAF"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sensible cooling capacity at design conditions of the </w:t>
      </w:r>
      <w:r w:rsidRPr="007F0777">
        <w:rPr>
          <w:rFonts w:ascii="Calibri" w:hAnsi="Calibri"/>
          <w:i/>
        </w:rPr>
        <w:t>installed</w:t>
      </w:r>
      <w:r w:rsidRPr="007F0777">
        <w:rPr>
          <w:rFonts w:ascii="Calibri" w:hAnsi="Calibri"/>
        </w:rPr>
        <w:t xml:space="preserve"> cooling system in BTUs per hour.</w:t>
      </w:r>
    </w:p>
    <w:p w14:paraId="1F9B965F" w14:textId="101AAF06"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Rated Nominal Cooling Capacity in tons. Note that this is based on the condenser, not the coil or air handler. Can usually be determined by the condenser model number.</w:t>
      </w:r>
    </w:p>
    <w:p w14:paraId="65FF015A" w14:textId="77777777" w:rsidR="0092220C" w:rsidRPr="007F0777" w:rsidRDefault="0092220C" w:rsidP="00822551">
      <w:pPr>
        <w:pStyle w:val="ListParagraph"/>
        <w:rPr>
          <w:rFonts w:ascii="Calibri" w:hAnsi="Calibri"/>
        </w:rPr>
      </w:pPr>
    </w:p>
    <w:p w14:paraId="1F9B9661" w14:textId="77777777" w:rsidR="00F0164F" w:rsidRPr="007F0777" w:rsidRDefault="00F0164F" w:rsidP="00F0164F">
      <w:pPr>
        <w:rPr>
          <w:rFonts w:ascii="Calibri" w:hAnsi="Calibri"/>
          <w:b/>
        </w:rPr>
      </w:pPr>
      <w:r w:rsidRPr="007F0777">
        <w:rPr>
          <w:rFonts w:ascii="Calibri" w:hAnsi="Calibri"/>
          <w:b/>
        </w:rPr>
        <w:t>Section J. Installed Duct System Information</w:t>
      </w:r>
    </w:p>
    <w:p w14:paraId="1F9B9663" w14:textId="67C22487" w:rsidR="00F0164F" w:rsidRPr="007F0777"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1F9B9664" w14:textId="43F7AE0D" w:rsidR="00F0164F"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0FDCF1EE" w14:textId="684DCDD4" w:rsidR="00F2163F" w:rsidRPr="00F2163F" w:rsidRDefault="00F2163F" w:rsidP="00223757">
      <w:pPr>
        <w:pStyle w:val="ListParagraph"/>
        <w:numPr>
          <w:ilvl w:val="0"/>
          <w:numId w:val="41"/>
        </w:numPr>
        <w:rPr>
          <w:rFonts w:ascii="Calibri" w:hAnsi="Calibri"/>
        </w:rPr>
      </w:pPr>
      <w:r w:rsidRPr="00F2163F">
        <w:rPr>
          <w:rFonts w:ascii="Calibri" w:hAnsi="Calibri"/>
        </w:rPr>
        <w:lastRenderedPageBreak/>
        <w:t>This field is filled out automatically. It is referenced from the same row and column in the previous sections.</w:t>
      </w:r>
    </w:p>
    <w:p w14:paraId="1F9B9665" w14:textId="316BB9C1"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6" w14:textId="64902057"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supply ducts. This value is verified against the minimum value shown in Section C. The installed R-value must be greater than or equal to the required minimum R-value.</w:t>
      </w:r>
    </w:p>
    <w:p w14:paraId="1F9B9667" w14:textId="0CC1EC32"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8" w14:textId="3547DF08"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return ducts. This value is verified against the minimum value shown in Section C. The installed R-value must be greater than or equal to the required minimum R-value.</w:t>
      </w:r>
    </w:p>
    <w:p w14:paraId="1F9B9669" w14:textId="2D41BD07" w:rsidR="00F0164F" w:rsidRPr="007F0777" w:rsidRDefault="00F0164F" w:rsidP="00F2163F">
      <w:pPr>
        <w:pStyle w:val="ListParagraph"/>
        <w:numPr>
          <w:ilvl w:val="0"/>
          <w:numId w:val="41"/>
        </w:numPr>
        <w:rPr>
          <w:rFonts w:ascii="Calibri" w:hAnsi="Calibri"/>
        </w:rPr>
      </w:pPr>
      <w:r w:rsidRPr="007F0777">
        <w:rPr>
          <w:rFonts w:ascii="Calibri" w:hAnsi="Calibri"/>
        </w:rPr>
        <w:t xml:space="preserve">The duct system </w:t>
      </w:r>
      <w:r w:rsidR="00F2163F">
        <w:rPr>
          <w:rFonts w:ascii="Calibri" w:hAnsi="Calibri"/>
        </w:rPr>
        <w:t xml:space="preserve">may be qualified for </w:t>
      </w:r>
      <w:r w:rsidRPr="007F0777">
        <w:rPr>
          <w:rFonts w:ascii="Calibri" w:hAnsi="Calibri"/>
        </w:rPr>
        <w:t>exempt</w:t>
      </w:r>
      <w:r w:rsidR="00F2163F">
        <w:rPr>
          <w:rFonts w:ascii="Calibri" w:hAnsi="Calibri"/>
        </w:rPr>
        <w:t>ions</w:t>
      </w:r>
      <w:r w:rsidRPr="007F0777">
        <w:rPr>
          <w:rFonts w:ascii="Calibri" w:hAnsi="Calibri"/>
        </w:rPr>
        <w:t xml:space="preserve"> from the minimum R-value requirement if all of the ducts are located entirely within conditioned space. </w:t>
      </w:r>
      <w:r w:rsidR="00F2163F">
        <w:rPr>
          <w:rFonts w:ascii="Calibri" w:hAnsi="Calibri"/>
        </w:rPr>
        <w:t xml:space="preserve">There are also exemptions for ducts located in interior wall cavities, and for ducts located entirely in conditoned space.  The </w:t>
      </w:r>
      <w:r w:rsidRPr="007F0777">
        <w:rPr>
          <w:rFonts w:ascii="Calibri" w:hAnsi="Calibri"/>
        </w:rPr>
        <w:t xml:space="preserve">user may select </w:t>
      </w:r>
      <w:r w:rsidR="00F2163F">
        <w:rPr>
          <w:rFonts w:ascii="Calibri" w:hAnsi="Calibri"/>
        </w:rPr>
        <w:t>from available choices</w:t>
      </w:r>
      <w:r w:rsidRPr="007F0777">
        <w:rPr>
          <w:rFonts w:ascii="Calibri" w:hAnsi="Calibri"/>
        </w:rPr>
        <w:t xml:space="preserve"> to indicate the exemption. Note: Selecting  </w:t>
      </w:r>
      <w:r w:rsidR="00F2163F" w:rsidRPr="00F2163F">
        <w:rPr>
          <w:rFonts w:ascii="Calibri" w:hAnsi="Calibri"/>
        </w:rPr>
        <w:t xml:space="preserve">Ducts ≥R4.2 entirely in conditioned space </w:t>
      </w:r>
      <w:r w:rsidR="00F2163F">
        <w:rPr>
          <w:rFonts w:ascii="Calibri" w:hAnsi="Calibri"/>
        </w:rPr>
        <w:t xml:space="preserve">will </w:t>
      </w:r>
      <w:r w:rsidRPr="007F0777">
        <w:rPr>
          <w:rFonts w:ascii="Calibri" w:hAnsi="Calibri"/>
        </w:rPr>
        <w:t>subject the duct system to additional HERS verification.</w:t>
      </w:r>
    </w:p>
    <w:p w14:paraId="1F9B966A" w14:textId="7ECF51E4" w:rsidR="00F0164F" w:rsidRPr="007F0777" w:rsidRDefault="00F0164F" w:rsidP="008D38A4">
      <w:pPr>
        <w:pStyle w:val="ListParagraph"/>
        <w:numPr>
          <w:ilvl w:val="0"/>
          <w:numId w:val="41"/>
        </w:numPr>
        <w:rPr>
          <w:rFonts w:ascii="Calibri" w:hAnsi="Calibri"/>
        </w:rPr>
      </w:pPr>
      <w:r w:rsidRPr="007F0777">
        <w:rPr>
          <w:rFonts w:ascii="Calibri" w:hAnsi="Calibri"/>
        </w:rPr>
        <w:t xml:space="preserve">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w:t>
      </w:r>
      <w:r w:rsidRPr="00F2163F">
        <w:rPr>
          <w:rFonts w:ascii="Calibri" w:hAnsi="Calibri"/>
          <w:highlight w:val="yellow"/>
        </w:rPr>
        <w:t>4.4</w:t>
      </w:r>
      <w:r w:rsidRPr="007F0777">
        <w:rPr>
          <w:rFonts w:ascii="Calibri" w:hAnsi="Calibri"/>
        </w:rPr>
        <w:t xml:space="preserve"> for more information.</w:t>
      </w:r>
    </w:p>
    <w:p w14:paraId="1F9B966C" w14:textId="068EEDCB"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D" w14:textId="27790B2F" w:rsidR="00F0164F" w:rsidRDefault="00F0164F" w:rsidP="008D38A4">
      <w:pPr>
        <w:pStyle w:val="ListParagraph"/>
        <w:numPr>
          <w:ilvl w:val="0"/>
          <w:numId w:val="41"/>
        </w:numPr>
        <w:rPr>
          <w:rFonts w:ascii="Calibri" w:hAnsi="Calibri"/>
        </w:rPr>
      </w:pPr>
      <w:r w:rsidRPr="007F0777">
        <w:rPr>
          <w:rFonts w:ascii="Calibri" w:hAnsi="Calibri"/>
        </w:rPr>
        <w:t xml:space="preserve">Specify the number of air filter devices installed in this </w:t>
      </w:r>
      <w:r w:rsidR="00F2163F">
        <w:rPr>
          <w:rFonts w:ascii="Calibri" w:hAnsi="Calibri"/>
        </w:rPr>
        <w:t>indoor unit's duct system</w:t>
      </w:r>
      <w:r w:rsidRPr="007F0777">
        <w:rPr>
          <w:rFonts w:ascii="Calibri" w:hAnsi="Calibri"/>
        </w:rPr>
        <w:t>. Air filter devices installed in completely new systems must be properly sized, as documented in the next section. The value entered here will determine the number of rows needed in the following section.</w:t>
      </w:r>
    </w:p>
    <w:p w14:paraId="04EC493B" w14:textId="390E706B" w:rsidR="00A21E66" w:rsidRPr="008E09A2" w:rsidRDefault="00A21E66" w:rsidP="008E09A2">
      <w:pPr>
        <w:pStyle w:val="ListParagraph"/>
        <w:numPr>
          <w:ilvl w:val="0"/>
          <w:numId w:val="41"/>
        </w:numPr>
        <w:rPr>
          <w:rFonts w:ascii="Calibri" w:hAnsi="Calibri"/>
        </w:rPr>
      </w:pPr>
      <w:r w:rsidRPr="008E09A2">
        <w:rPr>
          <w:rFonts w:ascii="Calibri" w:hAnsi="Calibri"/>
        </w:rPr>
        <w:t xml:space="preserve">If the system is of a type that can use one of the </w:t>
      </w:r>
      <w:r w:rsidR="00890396">
        <w:rPr>
          <w:rFonts w:ascii="Calibri" w:hAnsi="Calibri"/>
        </w:rPr>
        <w:t xml:space="preserve">approved </w:t>
      </w:r>
      <w:r w:rsidRPr="008E09A2">
        <w:rPr>
          <w:rFonts w:ascii="Calibri" w:hAnsi="Calibri"/>
        </w:rPr>
        <w:t>protocols for testing the airflow rate, then enter yes. Otherwise enter no.</w:t>
      </w:r>
      <w:r w:rsidR="008E09A2" w:rsidRPr="008E09A2">
        <w:rPr>
          <w:rFonts w:ascii="Calibri" w:hAnsi="Calibri"/>
        </w:rPr>
        <w:t xml:space="preserve"> Note: that the protocol in RA3.3.3.1.5 (Alternative to Compliance with Minimum System Airflow Requirements for Altered Systems</w:t>
      </w:r>
      <w:r w:rsidR="008E09A2">
        <w:rPr>
          <w:rFonts w:ascii="Calibri" w:hAnsi="Calibri"/>
        </w:rPr>
        <w:t xml:space="preserve">) </w:t>
      </w:r>
      <w:r w:rsidR="008E09A2" w:rsidRPr="008E09A2">
        <w:rPr>
          <w:rFonts w:ascii="Calibri" w:hAnsi="Calibri"/>
        </w:rPr>
        <w:t xml:space="preserve">is not one of the protocols that </w:t>
      </w:r>
      <w:r w:rsidR="008E09A2">
        <w:rPr>
          <w:rFonts w:ascii="Calibri" w:hAnsi="Calibri"/>
        </w:rPr>
        <w:t>is allowed to</w:t>
      </w:r>
      <w:r w:rsidR="008E09A2" w:rsidRPr="008E09A2">
        <w:rPr>
          <w:rFonts w:ascii="Calibri" w:hAnsi="Calibri"/>
        </w:rPr>
        <w:t xml:space="preserve"> be used to justify a "yes" to this question.</w:t>
      </w:r>
    </w:p>
    <w:p w14:paraId="4E745E47" w14:textId="0F90ADAB" w:rsidR="003378E4" w:rsidRDefault="003378E4" w:rsidP="003378E4">
      <w:pPr>
        <w:pStyle w:val="ListParagraph"/>
        <w:numPr>
          <w:ilvl w:val="0"/>
          <w:numId w:val="41"/>
        </w:numPr>
        <w:rPr>
          <w:rFonts w:ascii="Calibri" w:hAnsi="Calibri"/>
        </w:rPr>
      </w:pPr>
      <w:r>
        <w:rPr>
          <w:rFonts w:ascii="Calibri" w:hAnsi="Calibri"/>
        </w:rPr>
        <w:t xml:space="preserve">If </w:t>
      </w:r>
      <w:r w:rsidRPr="003378E4">
        <w:rPr>
          <w:rFonts w:ascii="Calibri" w:hAnsi="Calibri"/>
        </w:rPr>
        <w:t xml:space="preserve">the system is of a type that can use the approved protocol protocols for verifying the indoor unit's fan efficacy, then answer yes. Otherwise answer no </w:t>
      </w:r>
    </w:p>
    <w:p w14:paraId="1D34BE1B" w14:textId="5EDC104E" w:rsidR="003378E4" w:rsidRPr="003378E4" w:rsidRDefault="003378E4" w:rsidP="003378E4">
      <w:pPr>
        <w:pStyle w:val="ListParagraph"/>
        <w:numPr>
          <w:ilvl w:val="0"/>
          <w:numId w:val="41"/>
        </w:numPr>
        <w:rPr>
          <w:rFonts w:ascii="Calibri" w:hAnsi="Calibri"/>
        </w:rPr>
      </w:pPr>
      <w:r w:rsidRPr="003378E4">
        <w:rPr>
          <w:rFonts w:ascii="Calibri" w:hAnsi="Calibri"/>
        </w:rPr>
        <w:t>This field is filled out automa</w:t>
      </w:r>
      <w:r>
        <w:rPr>
          <w:rFonts w:ascii="Calibri" w:hAnsi="Calibri"/>
        </w:rPr>
        <w:t xml:space="preserve">tically for some system types. </w:t>
      </w:r>
      <w:r w:rsidRPr="003378E4">
        <w:rPr>
          <w:rFonts w:ascii="Calibri" w:hAnsi="Calibri"/>
        </w:rPr>
        <w:t xml:space="preserve">Otherwise select the value that describes the length of the duct system. </w:t>
      </w:r>
    </w:p>
    <w:p w14:paraId="26A4D582" w14:textId="77777777" w:rsidR="00890396" w:rsidRPr="007F0777" w:rsidRDefault="00890396" w:rsidP="00F0164F">
      <w:pPr>
        <w:rPr>
          <w:rFonts w:ascii="Calibri" w:hAnsi="Calibri"/>
        </w:rPr>
      </w:pPr>
    </w:p>
    <w:p w14:paraId="1F9B966F" w14:textId="45EF02B3" w:rsidR="00F0164F" w:rsidRPr="007F0777" w:rsidRDefault="00F0164F" w:rsidP="00F0164F">
      <w:pPr>
        <w:rPr>
          <w:rFonts w:ascii="Calibri" w:hAnsi="Calibri"/>
        </w:rPr>
      </w:pPr>
      <w:r w:rsidRPr="007F0777">
        <w:rPr>
          <w:rFonts w:ascii="Calibri" w:hAnsi="Calibri"/>
          <w:b/>
        </w:rPr>
        <w:t>Section K. Installed Air Filter Device Information</w:t>
      </w:r>
    </w:p>
    <w:p w14:paraId="1F9B9671" w14:textId="2F031B43" w:rsidR="00F0164F" w:rsidRPr="007F0777"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F9B9672" w14:textId="29BEB714" w:rsidR="00F0164F"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4824DF7" w14:textId="4F43F1EE" w:rsidR="008E09A2" w:rsidRPr="008E09A2" w:rsidRDefault="008E09A2" w:rsidP="008E09A2">
      <w:pPr>
        <w:pStyle w:val="ListParagraph"/>
        <w:numPr>
          <w:ilvl w:val="0"/>
          <w:numId w:val="42"/>
        </w:numPr>
        <w:rPr>
          <w:rFonts w:ascii="Calibri" w:hAnsi="Calibri"/>
        </w:rPr>
      </w:pPr>
      <w:r w:rsidRPr="008E09A2">
        <w:rPr>
          <w:rFonts w:ascii="Calibri" w:hAnsi="Calibri"/>
        </w:rPr>
        <w:t>This field is filled out automatically. It is referenced from the same row and column in the previous sections</w:t>
      </w:r>
    </w:p>
    <w:p w14:paraId="1F9B9673" w14:textId="149B5870" w:rsidR="00F0164F" w:rsidRPr="007F0777" w:rsidRDefault="00F0164F" w:rsidP="008D38A4">
      <w:pPr>
        <w:pStyle w:val="ListParagraph"/>
        <w:numPr>
          <w:ilvl w:val="0"/>
          <w:numId w:val="42"/>
        </w:numPr>
        <w:rPr>
          <w:rFonts w:ascii="Calibri" w:hAnsi="Calibri"/>
        </w:rPr>
      </w:pPr>
      <w:r w:rsidRPr="007F0777">
        <w:rPr>
          <w:rFonts w:ascii="Calibri" w:hAnsi="Calibri"/>
        </w:rPr>
        <w:t>Enter a descriptive name of each air filter device so that it may be distinguished from others in the same system. Examples: FG1, filter2, etc.</w:t>
      </w:r>
    </w:p>
    <w:p w14:paraId="1F9B9674" w14:textId="77777777" w:rsidR="00F0164F" w:rsidRPr="007F0777" w:rsidRDefault="00F0164F" w:rsidP="008D38A4">
      <w:pPr>
        <w:pStyle w:val="ListParagraph"/>
        <w:numPr>
          <w:ilvl w:val="0"/>
          <w:numId w:val="42"/>
        </w:numPr>
        <w:rPr>
          <w:rFonts w:ascii="Calibri" w:hAnsi="Calibri"/>
        </w:rPr>
      </w:pPr>
      <w:r w:rsidRPr="007F0777">
        <w:rPr>
          <w:rFonts w:ascii="Calibri" w:hAnsi="Calibri"/>
        </w:rPr>
        <w:t>Select the appropriate type of filter device from the list.</w:t>
      </w:r>
    </w:p>
    <w:p w14:paraId="1F9B9676" w14:textId="42FD3840" w:rsidR="00F0164F" w:rsidRDefault="00F0164F" w:rsidP="008D38A4">
      <w:pPr>
        <w:pStyle w:val="ListParagraph"/>
        <w:numPr>
          <w:ilvl w:val="0"/>
          <w:numId w:val="42"/>
        </w:numPr>
        <w:rPr>
          <w:rFonts w:ascii="Calibri" w:hAnsi="Calibri"/>
        </w:rPr>
      </w:pPr>
      <w:r w:rsidRPr="007F0777">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0763C02D" w14:textId="4F164AB0" w:rsidR="008E09A2" w:rsidRDefault="008E09A2" w:rsidP="008D38A4">
      <w:pPr>
        <w:pStyle w:val="ListParagraph"/>
        <w:numPr>
          <w:ilvl w:val="0"/>
          <w:numId w:val="42"/>
        </w:numPr>
        <w:rPr>
          <w:rFonts w:ascii="Calibri" w:hAnsi="Calibri"/>
        </w:rPr>
      </w:pPr>
      <w:r>
        <w:rPr>
          <w:rFonts w:ascii="Calibri" w:hAnsi="Calibri"/>
        </w:rPr>
        <w:t>Ente</w:t>
      </w:r>
      <w:r w:rsidR="00DE001E">
        <w:rPr>
          <w:rFonts w:ascii="Calibri" w:hAnsi="Calibri"/>
        </w:rPr>
        <w:t xml:space="preserve">r the nominal depth </w:t>
      </w:r>
      <w:r>
        <w:rPr>
          <w:rFonts w:ascii="Calibri" w:hAnsi="Calibri"/>
        </w:rPr>
        <w:t xml:space="preserve">of the filter in inches.  This is the dimension that is parallel to the airflow. many filters available for sale are 1-inch depth.  The 2019 standards </w:t>
      </w:r>
      <w:r w:rsidR="00C51DF8">
        <w:rPr>
          <w:rFonts w:ascii="Calibri" w:hAnsi="Calibri"/>
        </w:rPr>
        <w:t>encourages use of 2-inch depth filters.</w:t>
      </w:r>
    </w:p>
    <w:p w14:paraId="49B9566D" w14:textId="62A8880A" w:rsidR="00C51DF8" w:rsidRDefault="00C51DF8" w:rsidP="008D38A4">
      <w:pPr>
        <w:pStyle w:val="ListParagraph"/>
        <w:numPr>
          <w:ilvl w:val="0"/>
          <w:numId w:val="42"/>
        </w:numPr>
        <w:rPr>
          <w:rFonts w:ascii="Calibri" w:hAnsi="Calibri"/>
        </w:rPr>
      </w:pPr>
      <w:r>
        <w:rPr>
          <w:rFonts w:ascii="Calibri" w:hAnsi="Calibri"/>
        </w:rPr>
        <w:t>Enter the nominal length of the filter.  for example, if the filter is 20" x 30", enter 30.</w:t>
      </w:r>
    </w:p>
    <w:p w14:paraId="0EDCCDE8" w14:textId="70881F3C" w:rsidR="00C51DF8" w:rsidRDefault="00C51DF8" w:rsidP="008D38A4">
      <w:pPr>
        <w:pStyle w:val="ListParagraph"/>
        <w:numPr>
          <w:ilvl w:val="0"/>
          <w:numId w:val="42"/>
        </w:numPr>
        <w:rPr>
          <w:rFonts w:ascii="Calibri" w:hAnsi="Calibri"/>
        </w:rPr>
      </w:pPr>
      <w:r>
        <w:rPr>
          <w:rFonts w:ascii="Calibri" w:hAnsi="Calibri"/>
        </w:rPr>
        <w:t>Enter the nominal width of the filter, for example, if the filter is a 20" x 30", enter 20.</w:t>
      </w:r>
    </w:p>
    <w:p w14:paraId="31232534" w14:textId="31212217" w:rsidR="00C51DF8" w:rsidRDefault="00C51DF8" w:rsidP="008D38A4">
      <w:pPr>
        <w:pStyle w:val="ListParagraph"/>
        <w:numPr>
          <w:ilvl w:val="0"/>
          <w:numId w:val="42"/>
        </w:numPr>
        <w:rPr>
          <w:rFonts w:ascii="Calibri" w:hAnsi="Calibri"/>
        </w:rPr>
      </w:pPr>
      <w:r>
        <w:rPr>
          <w:rFonts w:ascii="Calibri" w:hAnsi="Calibri"/>
        </w:rPr>
        <w:lastRenderedPageBreak/>
        <w:t>This field is calculated automatically based on your entries in 8 and 9.</w:t>
      </w:r>
    </w:p>
    <w:p w14:paraId="5F25A4FE" w14:textId="0C165717" w:rsidR="00C51DF8" w:rsidRDefault="00C51DF8" w:rsidP="008D38A4">
      <w:pPr>
        <w:pStyle w:val="ListParagraph"/>
        <w:numPr>
          <w:ilvl w:val="0"/>
          <w:numId w:val="42"/>
        </w:numPr>
        <w:rPr>
          <w:rFonts w:ascii="Calibri" w:hAnsi="Calibri"/>
        </w:rPr>
      </w:pPr>
      <w:r>
        <w:rPr>
          <w:rFonts w:ascii="Calibri" w:hAnsi="Calibri"/>
        </w:rPr>
        <w:t xml:space="preserve">This value is calculated automatically for 1-inch depth filters.  2-inch depth or greater filters may </w:t>
      </w:r>
      <w:r w:rsidR="00AB19D4">
        <w:rPr>
          <w:rFonts w:ascii="Calibri" w:hAnsi="Calibri"/>
        </w:rPr>
        <w:t>use a value determined</w:t>
      </w:r>
      <w:r>
        <w:rPr>
          <w:rFonts w:ascii="Calibri" w:hAnsi="Calibri"/>
        </w:rPr>
        <w:t xml:space="preserve"> by th</w:t>
      </w:r>
      <w:r w:rsidR="00AB19D4">
        <w:rPr>
          <w:rFonts w:ascii="Calibri" w:hAnsi="Calibri"/>
        </w:rPr>
        <w:t>e</w:t>
      </w:r>
      <w:r>
        <w:rPr>
          <w:rFonts w:ascii="Calibri" w:hAnsi="Calibri"/>
        </w:rPr>
        <w:t xml:space="preserve"> system designer.</w:t>
      </w:r>
    </w:p>
    <w:p w14:paraId="5017C374" w14:textId="25FD38FB" w:rsidR="00AB19D4" w:rsidRPr="007F0777" w:rsidRDefault="00B31313" w:rsidP="008D38A4">
      <w:pPr>
        <w:pStyle w:val="ListParagraph"/>
        <w:numPr>
          <w:ilvl w:val="0"/>
          <w:numId w:val="42"/>
        </w:numPr>
        <w:rPr>
          <w:rFonts w:ascii="Calibri" w:hAnsi="Calibri"/>
        </w:rPr>
      </w:pPr>
      <w:r>
        <w:rPr>
          <w:rFonts w:ascii="Calibri" w:hAnsi="Calibri"/>
        </w:rPr>
        <w:t>This field determines whether a 1-inch depth filter complies with the sizing requirements in section 150.0(m)12. A 2-inch depth or greater filter may use t</w:t>
      </w:r>
      <w:r w:rsidR="00D66F29">
        <w:rPr>
          <w:rFonts w:ascii="Calibri" w:hAnsi="Calibri"/>
        </w:rPr>
        <w:t xml:space="preserve">he face area determined by the </w:t>
      </w:r>
      <w:r>
        <w:rPr>
          <w:rFonts w:ascii="Calibri" w:hAnsi="Calibri"/>
        </w:rPr>
        <w:t>system designer, however most systems have to meet airflow rate and fan efficacy requirements.</w:t>
      </w:r>
    </w:p>
    <w:p w14:paraId="1F9B9677" w14:textId="14017B40" w:rsidR="00F0164F" w:rsidRPr="007F0777" w:rsidRDefault="00F0164F" w:rsidP="008D38A4">
      <w:pPr>
        <w:pStyle w:val="ListParagraph"/>
        <w:numPr>
          <w:ilvl w:val="0"/>
          <w:numId w:val="42"/>
        </w:numPr>
        <w:rPr>
          <w:rFonts w:ascii="Calibri" w:hAnsi="Calibri"/>
        </w:rPr>
      </w:pPr>
      <w:r w:rsidRPr="007F0777">
        <w:rPr>
          <w:rFonts w:ascii="Calibri" w:hAnsi="Calibri"/>
        </w:rPr>
        <w:t xml:space="preserve">Enter the design static pressure drop </w:t>
      </w:r>
      <w:r w:rsidR="00B31313">
        <w:rPr>
          <w:rFonts w:ascii="Calibri" w:hAnsi="Calibri"/>
        </w:rPr>
        <w:t>determined by the system designer if 2-inch or greater filters are used</w:t>
      </w:r>
      <w:r w:rsidRPr="007F0777">
        <w:rPr>
          <w:rFonts w:ascii="Calibri" w:hAnsi="Calibri"/>
        </w:rPr>
        <w:t>.</w:t>
      </w:r>
      <w:r w:rsidR="00E123BF">
        <w:rPr>
          <w:rFonts w:ascii="Calibri" w:hAnsi="Calibri"/>
        </w:rPr>
        <w:t xml:space="preserve"> F</w:t>
      </w:r>
      <w:r w:rsidR="00B31313">
        <w:rPr>
          <w:rFonts w:ascii="Calibri" w:hAnsi="Calibri"/>
        </w:rPr>
        <w:t>o</w:t>
      </w:r>
      <w:r w:rsidR="00E123BF">
        <w:rPr>
          <w:rFonts w:ascii="Calibri" w:hAnsi="Calibri"/>
        </w:rPr>
        <w:t>r</w:t>
      </w:r>
      <w:r w:rsidR="00B31313">
        <w:rPr>
          <w:rFonts w:ascii="Calibri" w:hAnsi="Calibri"/>
        </w:rPr>
        <w:t xml:space="preserve"> 1-inch depth filters, the maximum pressure drop is mandatory 0.1 inch W.C</w:t>
      </w:r>
      <w:r w:rsidR="00E123BF">
        <w:rPr>
          <w:rFonts w:ascii="Calibri" w:hAnsi="Calibri"/>
        </w:rPr>
        <w:t>.</w:t>
      </w:r>
      <w:r w:rsidR="00B31313">
        <w:rPr>
          <w:rFonts w:ascii="Calibri" w:hAnsi="Calibri"/>
        </w:rPr>
        <w:t xml:space="preserve">. Filters installed in the filter grille/rack must be capable of meeting this maximum pressure drop at the design airflow rate, as </w:t>
      </w:r>
      <w:r w:rsidR="00E123BF">
        <w:rPr>
          <w:rFonts w:ascii="Calibri" w:hAnsi="Calibri"/>
        </w:rPr>
        <w:t>shown</w:t>
      </w:r>
      <w:r w:rsidR="00B31313">
        <w:rPr>
          <w:rFonts w:ascii="Calibri" w:hAnsi="Calibri"/>
        </w:rPr>
        <w:t xml:space="preserve"> on the manufacturer's filter </w:t>
      </w:r>
      <w:r w:rsidR="00076DE6">
        <w:rPr>
          <w:rFonts w:ascii="Calibri" w:hAnsi="Calibri"/>
        </w:rPr>
        <w:t>label</w:t>
      </w:r>
      <w:r w:rsidRPr="007F0777">
        <w:rPr>
          <w:rFonts w:ascii="Calibri" w:hAnsi="Calibri"/>
        </w:rPr>
        <w:t>. Not accounting for higher filter pressure drops will result in poor system airflow characteristics, reduced capacity and reduced efficiency. This may result in not passing field verification.</w:t>
      </w:r>
    </w:p>
    <w:p w14:paraId="1F9B9678" w14:textId="77777777" w:rsidR="00F0164F" w:rsidRPr="007F0777" w:rsidRDefault="00F0164F" w:rsidP="00F0164F">
      <w:pPr>
        <w:rPr>
          <w:rFonts w:ascii="Calibri" w:hAnsi="Calibri"/>
        </w:rPr>
      </w:pPr>
    </w:p>
    <w:p w14:paraId="1F9B9679" w14:textId="706EBA1F" w:rsidR="00F0164F" w:rsidRPr="007F0777" w:rsidRDefault="00F0164F" w:rsidP="00F0164F">
      <w:pPr>
        <w:rPr>
          <w:rFonts w:ascii="Calibri" w:hAnsi="Calibri"/>
          <w:b/>
        </w:rPr>
      </w:pPr>
      <w:r w:rsidRPr="007F0777">
        <w:rPr>
          <w:rFonts w:ascii="Calibri" w:hAnsi="Calibri"/>
          <w:b/>
        </w:rPr>
        <w:t>Section L. Air Filter Device Requirements</w:t>
      </w:r>
    </w:p>
    <w:p w14:paraId="1F9B967B" w14:textId="34453DFE" w:rsidR="00F0164F" w:rsidRPr="007F0777" w:rsidRDefault="0024045F" w:rsidP="00F0164F">
      <w:pPr>
        <w:rPr>
          <w:rFonts w:ascii="Calibri" w:hAnsi="Calibri"/>
        </w:rPr>
      </w:pPr>
      <w:r>
        <w:rPr>
          <w:rFonts w:ascii="Calibri" w:hAnsi="Calibri"/>
        </w:rPr>
        <w:t>This table is a list of requirements for air filter devices.</w:t>
      </w:r>
    </w:p>
    <w:p w14:paraId="1F9B967C" w14:textId="77777777" w:rsidR="00F0164F" w:rsidRPr="007F0777" w:rsidRDefault="00F0164F" w:rsidP="00F0164F">
      <w:pPr>
        <w:rPr>
          <w:rFonts w:ascii="Calibri" w:hAnsi="Calibri"/>
          <w:b/>
        </w:rPr>
      </w:pPr>
    </w:p>
    <w:p w14:paraId="1F9B967D" w14:textId="40E35B8B" w:rsidR="00F0164F" w:rsidRPr="007F0777" w:rsidRDefault="00F0164F" w:rsidP="00F0164F">
      <w:pPr>
        <w:rPr>
          <w:rFonts w:ascii="Calibri" w:hAnsi="Calibri"/>
          <w:b/>
        </w:rPr>
      </w:pPr>
      <w:r w:rsidRPr="007F0777">
        <w:rPr>
          <w:rFonts w:ascii="Calibri" w:hAnsi="Calibri"/>
          <w:b/>
        </w:rPr>
        <w:t>Section M. HERS Verification Requirements</w:t>
      </w:r>
      <w:r w:rsidR="00B14151">
        <w:rPr>
          <w:rFonts w:ascii="Calibri" w:hAnsi="Calibri"/>
          <w:b/>
        </w:rPr>
        <w:t xml:space="preserve"> for Duct Systems</w:t>
      </w:r>
    </w:p>
    <w:p w14:paraId="1F9B967F" w14:textId="3647F1B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0" w14:textId="626B226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1" w14:textId="65E4DAF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2" w14:textId="59FAD8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3" w14:textId="52CDCD7D"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4" w14:textId="3DECC742"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5" w14:textId="24407F3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6" w14:textId="5BC5931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7" w14:textId="2AE4A87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8" w14:textId="1BE90F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549EFFAC" w14:textId="6539BB36" w:rsidR="000B650D" w:rsidRPr="007F0777" w:rsidRDefault="000B650D" w:rsidP="00186CEE">
      <w:pPr>
        <w:pStyle w:val="ListParagraph"/>
        <w:ind w:left="360"/>
        <w:rPr>
          <w:rFonts w:ascii="Calibri" w:hAnsi="Calibri"/>
        </w:rPr>
      </w:pPr>
    </w:p>
    <w:p w14:paraId="1F9B968A" w14:textId="77777777" w:rsidR="00F0164F" w:rsidRPr="007F0777" w:rsidRDefault="00F0164F" w:rsidP="00F0164F">
      <w:pPr>
        <w:rPr>
          <w:rFonts w:ascii="Calibri" w:hAnsi="Calibri"/>
        </w:rPr>
      </w:pPr>
    </w:p>
    <w:p w14:paraId="7DDA8848" w14:textId="20E52C0F" w:rsidR="00B14151" w:rsidRDefault="00B14151" w:rsidP="00F0164F">
      <w:pPr>
        <w:rPr>
          <w:rFonts w:ascii="Calibri" w:hAnsi="Calibri"/>
          <w:b/>
        </w:rPr>
      </w:pPr>
      <w:r>
        <w:rPr>
          <w:rFonts w:ascii="Calibri" w:hAnsi="Calibri"/>
          <w:b/>
        </w:rPr>
        <w:t xml:space="preserve">Section N.  </w:t>
      </w:r>
      <w:r w:rsidRPr="00B14151">
        <w:rPr>
          <w:rFonts w:ascii="Calibri" w:hAnsi="Calibri"/>
          <w:b/>
        </w:rPr>
        <w:t>HERS Verification Requirements for Space Conditioning Equipment</w:t>
      </w:r>
    </w:p>
    <w:p w14:paraId="41DC7842"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41FE4ABA" w14:textId="77777777" w:rsidR="00B14151" w:rsidRPr="00B14151" w:rsidRDefault="00B14151" w:rsidP="00B14151">
      <w:pPr>
        <w:pStyle w:val="ListParagraph"/>
        <w:numPr>
          <w:ilvl w:val="0"/>
          <w:numId w:val="44"/>
        </w:numPr>
        <w:rPr>
          <w:rFonts w:ascii="Calibri" w:hAnsi="Calibri"/>
        </w:rPr>
      </w:pPr>
      <w:r w:rsidRPr="00B14151">
        <w:rPr>
          <w:rFonts w:ascii="Calibri" w:hAnsi="Calibri"/>
        </w:rPr>
        <w:t>This field is filled out automatically. It is referenced from the same row and column in the previous sections</w:t>
      </w:r>
    </w:p>
    <w:p w14:paraId="3944F781" w14:textId="77777777"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3B3EF190" w14:textId="4ECBD788" w:rsidR="00B14151" w:rsidRPr="007F0777" w:rsidRDefault="00B14151" w:rsidP="00B14151">
      <w:pPr>
        <w:pStyle w:val="ListParagraph"/>
        <w:numPr>
          <w:ilvl w:val="0"/>
          <w:numId w:val="44"/>
        </w:numPr>
        <w:rPr>
          <w:rFonts w:ascii="Calibri" w:hAnsi="Calibri"/>
        </w:rPr>
      </w:pPr>
      <w:r w:rsidRPr="007F0777">
        <w:rPr>
          <w:rFonts w:ascii="Calibri" w:hAnsi="Calibri"/>
        </w:rPr>
        <w:t>This field is filled out automatically. It is calculated based on data from the CF1R and from previous sections in this document.</w:t>
      </w:r>
    </w:p>
    <w:p w14:paraId="54D87664" w14:textId="2F155475" w:rsidR="00B14151" w:rsidRPr="009706A6" w:rsidRDefault="009706A6" w:rsidP="009706A6">
      <w:pPr>
        <w:pStyle w:val="ListParagraph"/>
        <w:numPr>
          <w:ilvl w:val="0"/>
          <w:numId w:val="44"/>
        </w:numPr>
        <w:rPr>
          <w:rFonts w:ascii="Calibri" w:hAnsi="Calibri"/>
        </w:rPr>
      </w:pPr>
      <w:r w:rsidRPr="009706A6">
        <w:rPr>
          <w:rFonts w:ascii="Calibri" w:hAnsi="Calibri"/>
        </w:rPr>
        <w:t>This field is filled out automatically. It is calculated based on data from the CF1R and from previous sections in this document.</w:t>
      </w:r>
    </w:p>
    <w:p w14:paraId="0BE3651C" w14:textId="77777777" w:rsidR="009706A6" w:rsidRPr="00B14151" w:rsidRDefault="009706A6" w:rsidP="00F0164F">
      <w:pPr>
        <w:rPr>
          <w:rFonts w:ascii="Calibri" w:hAnsi="Calibri"/>
        </w:rPr>
      </w:pPr>
    </w:p>
    <w:p w14:paraId="1F9B968B" w14:textId="72CFE4F3" w:rsidR="00F0164F" w:rsidRPr="007F0777" w:rsidRDefault="00F0164F" w:rsidP="00F0164F">
      <w:pPr>
        <w:rPr>
          <w:rFonts w:ascii="Calibri" w:hAnsi="Calibri"/>
          <w:b/>
        </w:rPr>
      </w:pPr>
      <w:r w:rsidRPr="007F0777">
        <w:rPr>
          <w:rFonts w:ascii="Calibri" w:hAnsi="Calibri"/>
          <w:b/>
        </w:rPr>
        <w:t xml:space="preserve">Section </w:t>
      </w:r>
      <w:r w:rsidR="00B14151">
        <w:rPr>
          <w:rFonts w:ascii="Calibri" w:hAnsi="Calibri"/>
          <w:b/>
        </w:rPr>
        <w:t>O</w:t>
      </w:r>
      <w:r w:rsidRPr="007F0777">
        <w:rPr>
          <w:rFonts w:ascii="Calibri" w:hAnsi="Calibri"/>
          <w:b/>
        </w:rPr>
        <w:t>. Space Conditioning Systems, Ducts and Fans – Mandatory Requirements and Additional Measures</w:t>
      </w:r>
    </w:p>
    <w:p w14:paraId="1F9B968D" w14:textId="5F680A6B" w:rsidR="00F0164F" w:rsidRPr="007F0777" w:rsidRDefault="0024045F" w:rsidP="00F0164F">
      <w:pPr>
        <w:rPr>
          <w:rFonts w:ascii="Calibri" w:hAnsi="Calibri"/>
        </w:rPr>
      </w:pPr>
      <w:r>
        <w:rPr>
          <w:rFonts w:ascii="Calibri" w:hAnsi="Calibri"/>
        </w:rPr>
        <w:t>This table is a list of mandatory measures and additional requirements for space conditioning systems, ducts and fans.</w:t>
      </w:r>
    </w:p>
    <w:p w14:paraId="1F9B968E" w14:textId="77777777" w:rsidR="000F413D" w:rsidRPr="00295655" w:rsidRDefault="000F413D" w:rsidP="0035199F">
      <w:pPr>
        <w:rPr>
          <w:rFonts w:ascii="Calibri" w:hAnsi="Calibri"/>
          <w:sz w:val="18"/>
          <w:szCs w:val="18"/>
        </w:rPr>
      </w:pPr>
    </w:p>
    <w:p w14:paraId="420F46C1" w14:textId="77777777" w:rsidR="00B14151" w:rsidRPr="00295655" w:rsidRDefault="00B14151"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9E2EFF">
          <w:headerReference w:type="even" r:id="rId16"/>
          <w:headerReference w:type="default" r:id="rId17"/>
          <w:footerReference w:type="default" r:id="rId18"/>
          <w:headerReference w:type="first" r:id="rId19"/>
          <w:pgSz w:w="15840" w:h="12240" w:orient="landscape" w:code="1"/>
          <w:pgMar w:top="1296" w:right="720" w:bottom="1008" w:left="720" w:header="576" w:footer="576" w:gutter="0"/>
          <w:pgNumType w:start="1"/>
          <w:cols w:space="720"/>
          <w:docGrid w:linePitch="272"/>
        </w:sectPr>
      </w:pPr>
    </w:p>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F413D" w:rsidRPr="00295655" w14:paraId="1F9B9696" w14:textId="77777777" w:rsidTr="0057234F">
        <w:trPr>
          <w:cantSplit/>
          <w:trHeight w:val="288"/>
        </w:trPr>
        <w:tc>
          <w:tcPr>
            <w:tcW w:w="5000" w:type="pct"/>
            <w:gridSpan w:val="6"/>
            <w:shd w:val="clear" w:color="auto" w:fill="auto"/>
            <w:vAlign w:val="center"/>
          </w:tcPr>
          <w:p w14:paraId="1F9B9695" w14:textId="77777777" w:rsidR="000F413D" w:rsidRPr="00295655" w:rsidRDefault="000F413D" w:rsidP="00822551">
            <w:pPr>
              <w:rPr>
                <w:rFonts w:ascii="Calibri" w:hAnsi="Calibri"/>
                <w:b/>
                <w:sz w:val="18"/>
                <w:szCs w:val="18"/>
              </w:rPr>
            </w:pPr>
            <w:r w:rsidRPr="00F9147E">
              <w:rPr>
                <w:rFonts w:ascii="Calibri" w:hAnsi="Calibri"/>
                <w:b/>
                <w:szCs w:val="18"/>
              </w:rPr>
              <w:lastRenderedPageBreak/>
              <w:t>A. General Information</w:t>
            </w:r>
          </w:p>
        </w:tc>
      </w:tr>
      <w:tr w:rsidR="003A543D" w:rsidRPr="00295655" w14:paraId="1F9B969D" w14:textId="77777777" w:rsidTr="0057234F">
        <w:trPr>
          <w:cantSplit/>
          <w:trHeight w:val="432"/>
        </w:trPr>
        <w:tc>
          <w:tcPr>
            <w:tcW w:w="103" w:type="pct"/>
            <w:tcMar>
              <w:left w:w="29" w:type="dxa"/>
              <w:right w:w="29" w:type="dxa"/>
            </w:tcMar>
            <w:vAlign w:val="center"/>
          </w:tcPr>
          <w:p w14:paraId="1F9B9697"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698" w14:textId="4F72D458"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822551">
            <w:pPr>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822551">
            <w:pPr>
              <w:rPr>
                <w:rFonts w:ascii="Calibri" w:hAnsi="Calibri"/>
                <w:sz w:val="18"/>
                <w:szCs w:val="18"/>
              </w:rPr>
            </w:pPr>
            <w:r w:rsidRPr="00295655">
              <w:rPr>
                <w:rFonts w:ascii="Calibri" w:hAnsi="Calibri"/>
                <w:sz w:val="18"/>
                <w:szCs w:val="18"/>
              </w:rPr>
              <w:t>02</w:t>
            </w:r>
          </w:p>
        </w:tc>
        <w:tc>
          <w:tcPr>
            <w:tcW w:w="1260" w:type="pct"/>
            <w:vAlign w:val="center"/>
          </w:tcPr>
          <w:p w14:paraId="1F9B969B" w14:textId="3564A036" w:rsidR="003A543D" w:rsidRPr="00295655" w:rsidRDefault="003A543D"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822551">
            <w:pPr>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57234F">
        <w:trPr>
          <w:cantSplit/>
          <w:trHeight w:val="432"/>
        </w:trPr>
        <w:tc>
          <w:tcPr>
            <w:tcW w:w="103" w:type="pct"/>
            <w:tcMar>
              <w:left w:w="29" w:type="dxa"/>
              <w:right w:w="29" w:type="dxa"/>
            </w:tcMar>
            <w:vAlign w:val="center"/>
          </w:tcPr>
          <w:p w14:paraId="1F9B969E"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69F" w14:textId="13095817"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F9147E">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37FDC5" w14:textId="77777777" w:rsidR="00A44C62" w:rsidRPr="00A42831" w:rsidRDefault="00A44C62" w:rsidP="003D1FBC">
            <w:pPr>
              <w:rPr>
                <w:rFonts w:ascii="Calibri" w:hAnsi="Calibri"/>
                <w:sz w:val="12"/>
                <w:szCs w:val="12"/>
              </w:rPr>
            </w:pPr>
            <w:r w:rsidRPr="00A42831">
              <w:rPr>
                <w:rFonts w:ascii="Calibri" w:hAnsi="Calibri"/>
                <w:sz w:val="12"/>
                <w:szCs w:val="12"/>
              </w:rPr>
              <w:t xml:space="preserve">&lt;&lt;numeric: xxxxx; </w:t>
            </w:r>
          </w:p>
          <w:p w14:paraId="7C0F26C2" w14:textId="77777777" w:rsidR="00A44C62" w:rsidRPr="00A42831" w:rsidRDefault="00A44C62" w:rsidP="003D1FBC">
            <w:pPr>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6C4EE985"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if2 project scope = Newly Constructed (Addition Alone)</w:t>
            </w:r>
          </w:p>
          <w:p w14:paraId="2A6175B3"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77ED1A88"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5E1FD0A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 reference the value from CF1R endif2</w:t>
            </w:r>
          </w:p>
          <w:p w14:paraId="0595BE64" w14:textId="77777777" w:rsidR="00A44C62" w:rsidRPr="00A42831" w:rsidRDefault="00A44C62" w:rsidP="003D1FBC">
            <w:pPr>
              <w:rPr>
                <w:rFonts w:ascii="Calibri" w:hAnsi="Calibri"/>
                <w:sz w:val="12"/>
                <w:szCs w:val="12"/>
              </w:rPr>
            </w:pPr>
          </w:p>
          <w:p w14:paraId="5CB5BC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431205BD"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if3 project scope = New Addition greater than 1,000 ft2</w:t>
            </w:r>
          </w:p>
          <w:p w14:paraId="257305AB"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48AD3B13"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38C02C75"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elseif project scope = Newly Constructed Building, then</w:t>
            </w:r>
          </w:p>
          <w:p w14:paraId="3F765534"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if4 building type = Single Family, then</w:t>
            </w:r>
          </w:p>
          <w:p w14:paraId="39AF776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A10</w:t>
            </w:r>
          </w:p>
          <w:p w14:paraId="1B85214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5D5B9A94"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M02 endif4</w:t>
            </w:r>
          </w:p>
          <w:p w14:paraId="1E461987" w14:textId="77777777" w:rsidR="00A44C62" w:rsidRPr="00A42831" w:rsidRDefault="00A44C62" w:rsidP="003D1FBC">
            <w:pPr>
              <w:rPr>
                <w:rFonts w:ascii="Calibri" w:hAnsi="Calibri"/>
                <w:sz w:val="12"/>
                <w:szCs w:val="12"/>
              </w:rPr>
            </w:pPr>
            <w:r w:rsidRPr="00A42831">
              <w:rPr>
                <w:rFonts w:ascii="Calibri" w:hAnsi="Calibri"/>
                <w:sz w:val="12"/>
                <w:szCs w:val="12"/>
              </w:rPr>
              <w:t xml:space="preserve">      endif3</w:t>
            </w:r>
          </w:p>
          <w:p w14:paraId="024E09E4"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06DE2C00"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if5 building type= Single Family, then</w:t>
            </w:r>
          </w:p>
          <w:p w14:paraId="144AAA03"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0F68ED6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47694FF8"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J.</w:t>
            </w:r>
          </w:p>
          <w:p w14:paraId="2E2DA55D" w14:textId="77777777" w:rsidR="00A44C62" w:rsidRPr="00A42831" w:rsidRDefault="00A44C62" w:rsidP="003D1FBC">
            <w:pPr>
              <w:rPr>
                <w:rFonts w:ascii="Calibri" w:hAnsi="Calibri"/>
                <w:sz w:val="12"/>
                <w:szCs w:val="12"/>
              </w:rPr>
            </w:pPr>
          </w:p>
          <w:p w14:paraId="282DAEDD"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elseif Building Type=Multifamily, then</w:t>
            </w:r>
          </w:p>
          <w:p w14:paraId="7B9A1219"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60B543AA"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24F1B0E5"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 endif5</w:t>
            </w:r>
          </w:p>
          <w:p w14:paraId="671BF663" w14:textId="77777777" w:rsidR="00A44C62" w:rsidRPr="00A42831" w:rsidRDefault="00A44C62" w:rsidP="003D1FBC">
            <w:pPr>
              <w:rPr>
                <w:rFonts w:ascii="Calibri" w:hAnsi="Calibri"/>
                <w:sz w:val="12"/>
                <w:szCs w:val="12"/>
              </w:rPr>
            </w:pPr>
          </w:p>
          <w:p w14:paraId="36C832D2" w14:textId="77777777" w:rsidR="00A44C62" w:rsidRPr="00A42831" w:rsidRDefault="00A44C62" w:rsidP="003D1FBC">
            <w:pPr>
              <w:rPr>
                <w:rFonts w:ascii="Calibri" w:hAnsi="Calibri"/>
                <w:sz w:val="12"/>
                <w:szCs w:val="12"/>
              </w:rPr>
            </w:pPr>
          </w:p>
          <w:p w14:paraId="3952699F" w14:textId="77777777" w:rsidR="00A44C62" w:rsidRPr="00A42831" w:rsidRDefault="00A44C62" w:rsidP="003D1FBC">
            <w:pPr>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29AACF9B"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if6 building type= Single Family, then</w:t>
            </w:r>
          </w:p>
          <w:p w14:paraId="18EB34C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2550E2A" w14:textId="77777777" w:rsidR="00A44C62" w:rsidRPr="00A42831" w:rsidRDefault="00A44C62" w:rsidP="003D1FBC">
            <w:pPr>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40D207F"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G.</w:t>
            </w:r>
          </w:p>
          <w:p w14:paraId="66A48DAA" w14:textId="77777777" w:rsidR="00A44C62" w:rsidRPr="00A42831" w:rsidRDefault="00A44C62" w:rsidP="003D1FBC">
            <w:pPr>
              <w:rPr>
                <w:rFonts w:ascii="Calibri" w:hAnsi="Calibri"/>
                <w:b/>
                <w:sz w:val="12"/>
                <w:szCs w:val="12"/>
              </w:rPr>
            </w:pPr>
          </w:p>
          <w:p w14:paraId="51DB9151" w14:textId="77777777" w:rsidR="00A44C62" w:rsidRPr="00A42831" w:rsidRDefault="00A44C62" w:rsidP="003D1FBC">
            <w:pPr>
              <w:rPr>
                <w:rFonts w:ascii="Calibri" w:hAnsi="Calibri"/>
                <w:sz w:val="12"/>
                <w:szCs w:val="12"/>
              </w:rPr>
            </w:pPr>
            <w:r w:rsidRPr="00A42831">
              <w:rPr>
                <w:rFonts w:ascii="Calibri" w:hAnsi="Calibri"/>
                <w:b/>
                <w:sz w:val="12"/>
                <w:szCs w:val="12"/>
              </w:rPr>
              <w:t xml:space="preserve">     elseif Building Type=Multifamily, then</w:t>
            </w:r>
          </w:p>
          <w:p w14:paraId="6F62B31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387DF51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CF1R-ALT-01</w:t>
            </w:r>
          </w:p>
          <w:p w14:paraId="53313F5D"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letter I. endif6</w:t>
            </w:r>
          </w:p>
          <w:p w14:paraId="2358A6DB" w14:textId="77777777" w:rsidR="00A44C62" w:rsidRPr="00A42831" w:rsidRDefault="00A44C62" w:rsidP="003D1FBC">
            <w:pPr>
              <w:rPr>
                <w:rFonts w:ascii="Calibri" w:hAnsi="Calibri"/>
                <w:sz w:val="12"/>
                <w:szCs w:val="12"/>
              </w:rPr>
            </w:pPr>
          </w:p>
          <w:p w14:paraId="1B05F1C2" w14:textId="77777777" w:rsidR="00A44C62" w:rsidRPr="00A42831" w:rsidRDefault="00A44C62" w:rsidP="003D1FBC">
            <w:pPr>
              <w:rPr>
                <w:rFonts w:ascii="Calibri" w:hAnsi="Calibri"/>
                <w:sz w:val="12"/>
                <w:szCs w:val="12"/>
              </w:rPr>
            </w:pPr>
            <w:r w:rsidRPr="00A42831">
              <w:rPr>
                <w:rFonts w:ascii="Calibri" w:hAnsi="Calibri"/>
                <w:sz w:val="12"/>
                <w:szCs w:val="12"/>
              </w:rPr>
              <w:t>elseif parent is CF1R-ALT-02, then</w:t>
            </w:r>
          </w:p>
          <w:p w14:paraId="4E185CEB" w14:textId="77777777" w:rsidR="00A44C62" w:rsidRPr="00B9256D" w:rsidRDefault="00A44C62" w:rsidP="003D1FBC">
            <w:pPr>
              <w:rPr>
                <w:rFonts w:ascii="Calibri" w:hAnsi="Calibri"/>
                <w:sz w:val="14"/>
                <w:szCs w:val="14"/>
              </w:rPr>
            </w:pPr>
            <w:r w:rsidRPr="00A42831">
              <w:rPr>
                <w:rFonts w:ascii="Calibri" w:hAnsi="Calibri"/>
                <w:sz w:val="12"/>
                <w:szCs w:val="12"/>
              </w:rPr>
              <w:t>reference value from CF1R-ALT-02 field A08.  endif1</w:t>
            </w:r>
          </w:p>
          <w:p w14:paraId="1F9B96A0" w14:textId="68FA05C9" w:rsidR="003A543D" w:rsidRPr="00295655" w:rsidRDefault="00A44C62" w:rsidP="003D1FBC">
            <w:pPr>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1F9B96A1" w14:textId="77777777" w:rsidR="003A543D" w:rsidRPr="00295655" w:rsidRDefault="003A543D" w:rsidP="00822551">
            <w:pPr>
              <w:rPr>
                <w:rFonts w:ascii="Calibri" w:hAnsi="Calibri"/>
                <w:sz w:val="18"/>
                <w:szCs w:val="18"/>
              </w:rPr>
            </w:pPr>
            <w:r w:rsidRPr="00295655">
              <w:rPr>
                <w:rFonts w:ascii="Calibri" w:hAnsi="Calibri"/>
                <w:sz w:val="18"/>
                <w:szCs w:val="18"/>
              </w:rPr>
              <w:t>04</w:t>
            </w:r>
          </w:p>
        </w:tc>
        <w:tc>
          <w:tcPr>
            <w:tcW w:w="1260" w:type="pct"/>
            <w:vAlign w:val="center"/>
          </w:tcPr>
          <w:p w14:paraId="1F9B96A2" w14:textId="2076EBA6" w:rsidR="003A543D" w:rsidRPr="00295655" w:rsidRDefault="003A543D" w:rsidP="003D1FBC">
            <w:pPr>
              <w:rPr>
                <w:rFonts w:ascii="Calibri" w:hAnsi="Calibri"/>
                <w:sz w:val="18"/>
                <w:szCs w:val="18"/>
              </w:rPr>
            </w:pPr>
            <w:r w:rsidRPr="00295655">
              <w:rPr>
                <w:rFonts w:ascii="Calibri" w:hAnsi="Calibri"/>
                <w:sz w:val="18"/>
                <w:szCs w:val="18"/>
              </w:rPr>
              <w:t xml:space="preserve">Number of Space Conditioning Systems in this </w:t>
            </w:r>
            <w:r w:rsidR="00F9147E">
              <w:rPr>
                <w:rFonts w:ascii="Calibri" w:hAnsi="Calibri"/>
                <w:sz w:val="18"/>
                <w:szCs w:val="18"/>
              </w:rPr>
              <w:t>D</w:t>
            </w:r>
            <w:r w:rsidRPr="00295655">
              <w:rPr>
                <w:rFonts w:ascii="Calibri" w:hAnsi="Calibri"/>
                <w:sz w:val="18"/>
                <w:szCs w:val="18"/>
              </w:rPr>
              <w:t xml:space="preserve">welling </w:t>
            </w:r>
            <w:r w:rsidR="00F9147E">
              <w:rPr>
                <w:rFonts w:ascii="Calibri" w:hAnsi="Calibri"/>
                <w:sz w:val="18"/>
                <w:szCs w:val="18"/>
              </w:rPr>
              <w:t>U</w:t>
            </w:r>
            <w:r w:rsidRPr="00295655">
              <w:rPr>
                <w:rFonts w:ascii="Calibri" w:hAnsi="Calibri"/>
                <w:sz w:val="18"/>
                <w:szCs w:val="18"/>
              </w:rPr>
              <w:t>nit</w:t>
            </w:r>
          </w:p>
        </w:tc>
        <w:tc>
          <w:tcPr>
            <w:tcW w:w="1177" w:type="pct"/>
            <w:vAlign w:val="center"/>
          </w:tcPr>
          <w:p w14:paraId="1F9B96A3" w14:textId="5ABCE9A0" w:rsidR="00674A22" w:rsidRDefault="003A543D" w:rsidP="003D1FBC">
            <w:pPr>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A44C62">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3D1FBC">
            <w:pPr>
              <w:rPr>
                <w:rFonts w:ascii="Calibri" w:hAnsi="Calibri"/>
                <w:sz w:val="18"/>
                <w:szCs w:val="18"/>
              </w:rPr>
            </w:pPr>
            <w:r>
              <w:rPr>
                <w:rFonts w:ascii="Calibri" w:hAnsi="Calibri"/>
                <w:sz w:val="18"/>
                <w:szCs w:val="18"/>
              </w:rPr>
              <w:t>elseif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7234F">
        <w:trPr>
          <w:cantSplit/>
          <w:trHeight w:val="1142"/>
        </w:trPr>
        <w:tc>
          <w:tcPr>
            <w:tcW w:w="103" w:type="pct"/>
            <w:tcMar>
              <w:left w:w="29" w:type="dxa"/>
              <w:right w:w="29" w:type="dxa"/>
            </w:tcMar>
            <w:vAlign w:val="center"/>
          </w:tcPr>
          <w:p w14:paraId="1F9B96A6" w14:textId="39A2AA45" w:rsidR="000F413D" w:rsidRPr="00295655" w:rsidRDefault="000F413D"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6A7" w14:textId="59CCF866"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822551">
            <w:pPr>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822551">
            <w:pPr>
              <w:rPr>
                <w:rFonts w:ascii="Calibri" w:hAnsi="Calibri"/>
                <w:sz w:val="18"/>
                <w:szCs w:val="18"/>
              </w:rPr>
            </w:pPr>
            <w:r w:rsidRPr="00295655">
              <w:rPr>
                <w:rFonts w:ascii="Calibri" w:hAnsi="Calibri"/>
                <w:sz w:val="18"/>
                <w:szCs w:val="18"/>
              </w:rPr>
              <w:t>06</w:t>
            </w:r>
          </w:p>
        </w:tc>
        <w:tc>
          <w:tcPr>
            <w:tcW w:w="1260" w:type="pct"/>
            <w:vAlign w:val="center"/>
          </w:tcPr>
          <w:p w14:paraId="1F9B96AA" w14:textId="7BC556B4" w:rsidR="000F413D" w:rsidRPr="00295655" w:rsidRDefault="00F9147E" w:rsidP="00822551">
            <w:pPr>
              <w:rPr>
                <w:rFonts w:ascii="Calibri" w:hAnsi="Calibri"/>
                <w:sz w:val="18"/>
                <w:szCs w:val="18"/>
              </w:rPr>
            </w:pPr>
            <w:r>
              <w:rPr>
                <w:rFonts w:ascii="Calibri" w:hAnsi="Calibri"/>
                <w:sz w:val="18"/>
                <w:szCs w:val="18"/>
              </w:rPr>
              <w:t>M</w:t>
            </w:r>
            <w:r w:rsidR="000F413D" w:rsidRPr="00295655">
              <w:rPr>
                <w:rFonts w:ascii="Calibri" w:hAnsi="Calibri"/>
                <w:sz w:val="18"/>
                <w:szCs w:val="18"/>
              </w:rPr>
              <w:t xml:space="preserve">ethod </w:t>
            </w:r>
            <w:r>
              <w:rPr>
                <w:rFonts w:ascii="Calibri" w:hAnsi="Calibri"/>
                <w:sz w:val="18"/>
                <w:szCs w:val="18"/>
              </w:rPr>
              <w:t>U</w:t>
            </w:r>
            <w:r w:rsidR="000F413D" w:rsidRPr="00295655">
              <w:rPr>
                <w:rFonts w:ascii="Calibri" w:hAnsi="Calibri"/>
                <w:sz w:val="18"/>
                <w:szCs w:val="18"/>
              </w:rPr>
              <w:t xml:space="preserve">sed to </w:t>
            </w:r>
            <w:r>
              <w:rPr>
                <w:rFonts w:ascii="Calibri" w:hAnsi="Calibri"/>
                <w:sz w:val="18"/>
                <w:szCs w:val="18"/>
              </w:rPr>
              <w:t>C</w:t>
            </w:r>
            <w:r w:rsidR="000F413D" w:rsidRPr="00295655">
              <w:rPr>
                <w:rFonts w:ascii="Calibri" w:hAnsi="Calibri"/>
                <w:sz w:val="18"/>
                <w:szCs w:val="18"/>
              </w:rPr>
              <w:t xml:space="preserve">alculate HVAC </w:t>
            </w:r>
            <w:r>
              <w:rPr>
                <w:rFonts w:ascii="Calibri" w:hAnsi="Calibri"/>
                <w:sz w:val="18"/>
                <w:szCs w:val="18"/>
              </w:rPr>
              <w:t>L</w:t>
            </w:r>
            <w:r w:rsidR="000F413D" w:rsidRPr="00295655">
              <w:rPr>
                <w:rFonts w:ascii="Calibri" w:hAnsi="Calibri"/>
                <w:sz w:val="18"/>
                <w:szCs w:val="18"/>
              </w:rPr>
              <w:t>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*n/a equipment changeout, like-for-like&gt;&gt;</w:t>
            </w:r>
          </w:p>
        </w:tc>
      </w:tr>
      <w:tr w:rsidR="000F413D" w:rsidRPr="00295655" w14:paraId="1F9B96B7" w14:textId="77777777" w:rsidTr="0057234F">
        <w:trPr>
          <w:cantSplit/>
          <w:trHeight w:val="432"/>
        </w:trPr>
        <w:tc>
          <w:tcPr>
            <w:tcW w:w="103" w:type="pct"/>
            <w:tcMar>
              <w:left w:w="29" w:type="dxa"/>
              <w:right w:w="29" w:type="dxa"/>
            </w:tcMar>
            <w:vAlign w:val="center"/>
          </w:tcPr>
          <w:p w14:paraId="1F9B96B1"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6B2" w14:textId="18AE524D"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822551">
            <w:pPr>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822551">
            <w:pPr>
              <w:rPr>
                <w:rFonts w:ascii="Calibri" w:hAnsi="Calibri"/>
                <w:sz w:val="18"/>
                <w:szCs w:val="18"/>
              </w:rPr>
            </w:pPr>
            <w:r w:rsidRPr="00295655">
              <w:rPr>
                <w:rFonts w:ascii="Calibri" w:hAnsi="Calibri"/>
                <w:sz w:val="18"/>
                <w:szCs w:val="18"/>
              </w:rPr>
              <w:t>08</w:t>
            </w:r>
          </w:p>
        </w:tc>
        <w:tc>
          <w:tcPr>
            <w:tcW w:w="1260" w:type="pct"/>
            <w:vAlign w:val="center"/>
          </w:tcPr>
          <w:p w14:paraId="1F9B96B5" w14:textId="729814EF"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822551">
            <w:pPr>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n/a equipment changeout,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57234F">
        <w:trPr>
          <w:cantSplit/>
          <w:trHeight w:val="432"/>
        </w:trPr>
        <w:tc>
          <w:tcPr>
            <w:tcW w:w="103" w:type="pct"/>
            <w:tcMar>
              <w:left w:w="29" w:type="dxa"/>
              <w:right w:w="29" w:type="dxa"/>
            </w:tcMar>
            <w:vAlign w:val="center"/>
          </w:tcPr>
          <w:p w14:paraId="1F9B96B8"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lastRenderedPageBreak/>
              <w:t>09</w:t>
            </w:r>
          </w:p>
        </w:tc>
        <w:tc>
          <w:tcPr>
            <w:tcW w:w="1107" w:type="pct"/>
            <w:vAlign w:val="center"/>
          </w:tcPr>
          <w:p w14:paraId="1F9B96B9" w14:textId="1349412C"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822551">
            <w:pPr>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1B1689E6" w14:textId="47507BD0" w:rsidR="00990CE6" w:rsidRPr="00990CE6" w:rsidRDefault="00990CE6" w:rsidP="00822551">
            <w:pPr>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C06492">
              <w:t xml:space="preserve"> </w:t>
            </w:r>
            <w:r w:rsidR="00C06492" w:rsidRPr="00C06492">
              <w:rPr>
                <w:rFonts w:ascii="Calibri" w:hAnsi="Calibri"/>
                <w:sz w:val="18"/>
                <w:szCs w:val="18"/>
              </w:rPr>
              <w:t>constrained to be greater than or equal to the default value from the CF1R-PRF</w:t>
            </w:r>
            <w:r w:rsidRPr="00990CE6">
              <w:rPr>
                <w:rFonts w:ascii="Calibri" w:hAnsi="Calibri"/>
                <w:sz w:val="18"/>
                <w:szCs w:val="18"/>
              </w:rPr>
              <w:t>;  flag non-default values and report in project status notes field;</w:t>
            </w:r>
          </w:p>
          <w:p w14:paraId="1F9B96C1" w14:textId="5CAE9C9D" w:rsidR="00990CE6" w:rsidRPr="00295655" w:rsidRDefault="00990CE6" w:rsidP="00822551">
            <w:pPr>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tc>
        <w:tc>
          <w:tcPr>
            <w:tcW w:w="92" w:type="pct"/>
            <w:tcMar>
              <w:left w:w="29" w:type="dxa"/>
              <w:right w:w="29" w:type="dxa"/>
            </w:tcMar>
            <w:vAlign w:val="center"/>
          </w:tcPr>
          <w:p w14:paraId="1F9B96C2" w14:textId="12083062" w:rsidR="000F413D" w:rsidRPr="00295655" w:rsidRDefault="0067132E" w:rsidP="00822551">
            <w:pP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822551">
            <w:pPr>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6C5D8015" w14:textId="77777777" w:rsidR="00415B4C" w:rsidRDefault="00415B4C" w:rsidP="00415B4C">
            <w:pPr>
              <w:rPr>
                <w:rFonts w:ascii="Calibri" w:hAnsi="Calibri"/>
                <w:sz w:val="18"/>
                <w:szCs w:val="18"/>
              </w:rPr>
            </w:pPr>
            <w:r>
              <w:rPr>
                <w:rFonts w:ascii="Calibri" w:hAnsi="Calibri"/>
                <w:sz w:val="18"/>
                <w:szCs w:val="18"/>
              </w:rPr>
              <w:t>&lt;&lt;calculated field:</w:t>
            </w:r>
          </w:p>
          <w:p w14:paraId="5A0793B3" w14:textId="77777777" w:rsidR="00415B4C" w:rsidRDefault="00415B4C" w:rsidP="00415B4C">
            <w:pPr>
              <w:rPr>
                <w:rFonts w:ascii="Calibri" w:hAnsi="Calibri"/>
                <w:sz w:val="18"/>
                <w:szCs w:val="18"/>
              </w:rPr>
            </w:pPr>
            <w:r>
              <w:rPr>
                <w:rFonts w:ascii="Calibri" w:hAnsi="Calibri"/>
                <w:sz w:val="18"/>
                <w:szCs w:val="18"/>
              </w:rPr>
              <w:t>if1 CertComplianceType=performance, then</w:t>
            </w:r>
          </w:p>
          <w:p w14:paraId="6FBA0D6C" w14:textId="77777777" w:rsidR="00415B4C" w:rsidRDefault="00415B4C" w:rsidP="00415B4C">
            <w:pPr>
              <w:rPr>
                <w:rFonts w:ascii="Calibri" w:hAnsi="Calibri"/>
                <w:sz w:val="18"/>
                <w:szCs w:val="18"/>
              </w:rPr>
            </w:pPr>
            <w:r>
              <w:rPr>
                <w:rFonts w:ascii="Calibri" w:hAnsi="Calibri"/>
                <w:sz w:val="18"/>
                <w:szCs w:val="18"/>
              </w:rPr>
              <w:t xml:space="preserve">     if2 CF1R-PRF Project Scope=one of the</w:t>
            </w:r>
          </w:p>
          <w:p w14:paraId="4FA1C871" w14:textId="77777777" w:rsidR="00415B4C" w:rsidRDefault="00415B4C" w:rsidP="00415B4C">
            <w:pPr>
              <w:rPr>
                <w:rFonts w:ascii="Calibri" w:hAnsi="Calibri"/>
                <w:sz w:val="18"/>
                <w:szCs w:val="18"/>
              </w:rPr>
            </w:pPr>
            <w:r>
              <w:rPr>
                <w:rFonts w:ascii="Calibri" w:hAnsi="Calibri"/>
                <w:sz w:val="18"/>
                <w:szCs w:val="18"/>
              </w:rPr>
              <w:t xml:space="preserve">     following two types:</w:t>
            </w:r>
          </w:p>
          <w:p w14:paraId="0C937996" w14:textId="77777777" w:rsidR="00415B4C" w:rsidRDefault="00415B4C" w:rsidP="00415B4C">
            <w:pPr>
              <w:rPr>
                <w:rFonts w:ascii="Calibri" w:hAnsi="Calibri"/>
                <w:sz w:val="18"/>
                <w:szCs w:val="18"/>
              </w:rPr>
            </w:pPr>
            <w:r>
              <w:rPr>
                <w:rFonts w:ascii="Calibri" w:hAnsi="Calibri"/>
                <w:sz w:val="18"/>
                <w:szCs w:val="18"/>
              </w:rPr>
              <w:t xml:space="preserve">     **Addition and/or Alteration</w:t>
            </w:r>
          </w:p>
          <w:p w14:paraId="10AC1D80" w14:textId="77777777" w:rsidR="00415B4C" w:rsidRDefault="00415B4C" w:rsidP="00415B4C">
            <w:pPr>
              <w:rPr>
                <w:rFonts w:ascii="Calibri" w:hAnsi="Calibri"/>
                <w:sz w:val="18"/>
                <w:szCs w:val="18"/>
              </w:rPr>
            </w:pPr>
            <w:r>
              <w:rPr>
                <w:rFonts w:ascii="Calibri" w:hAnsi="Calibri"/>
                <w:sz w:val="18"/>
                <w:szCs w:val="18"/>
              </w:rPr>
              <w:t xml:space="preserve">     **Newly Constructed - Addition Alone</w:t>
            </w:r>
          </w:p>
          <w:p w14:paraId="35F47F35" w14:textId="77777777" w:rsidR="00415B4C" w:rsidRDefault="00415B4C" w:rsidP="00415B4C">
            <w:pPr>
              <w:rPr>
                <w:rFonts w:ascii="Calibri" w:hAnsi="Calibri"/>
                <w:sz w:val="18"/>
                <w:szCs w:val="18"/>
              </w:rPr>
            </w:pPr>
            <w:r>
              <w:rPr>
                <w:rFonts w:ascii="Calibri" w:hAnsi="Calibri"/>
                <w:sz w:val="18"/>
                <w:szCs w:val="18"/>
              </w:rPr>
              <w:t xml:space="preserve">     then display doc variation MCH-01d;</w:t>
            </w:r>
          </w:p>
          <w:p w14:paraId="7FC0E792" w14:textId="77777777" w:rsidR="00415B4C" w:rsidRDefault="00415B4C" w:rsidP="00415B4C">
            <w:pPr>
              <w:rPr>
                <w:rFonts w:ascii="Calibri" w:hAnsi="Calibri"/>
                <w:sz w:val="18"/>
                <w:szCs w:val="18"/>
              </w:rPr>
            </w:pPr>
            <w:r>
              <w:rPr>
                <w:rFonts w:ascii="Calibri" w:hAnsi="Calibri"/>
                <w:sz w:val="18"/>
                <w:szCs w:val="18"/>
              </w:rPr>
              <w:t xml:space="preserve">     elseif CF1R-PRF Project Scope=Newly </w:t>
            </w:r>
          </w:p>
          <w:p w14:paraId="550E578C" w14:textId="77777777" w:rsidR="00B10F59" w:rsidRDefault="00415B4C" w:rsidP="00415B4C">
            <w:pPr>
              <w:rPr>
                <w:rFonts w:ascii="Calibri" w:hAnsi="Calibri"/>
                <w:sz w:val="18"/>
                <w:szCs w:val="18"/>
              </w:rPr>
            </w:pPr>
            <w:r>
              <w:rPr>
                <w:rFonts w:ascii="Calibri" w:hAnsi="Calibri"/>
                <w:sz w:val="18"/>
                <w:szCs w:val="18"/>
              </w:rPr>
              <w:t xml:space="preserve">     Constructed,</w:t>
            </w:r>
          </w:p>
          <w:p w14:paraId="2680CBA5" w14:textId="224187E7" w:rsidR="00415B4C" w:rsidRDefault="00415B4C" w:rsidP="00415B4C">
            <w:pPr>
              <w:rPr>
                <w:rFonts w:ascii="Calibri" w:hAnsi="Calibri"/>
                <w:sz w:val="18"/>
                <w:szCs w:val="18"/>
              </w:rPr>
            </w:pPr>
            <w:r>
              <w:rPr>
                <w:rFonts w:ascii="Calibri" w:hAnsi="Calibri"/>
                <w:sz w:val="18"/>
                <w:szCs w:val="18"/>
              </w:rPr>
              <w:t xml:space="preserve">     then display doc variation MECH01a </w:t>
            </w:r>
          </w:p>
          <w:p w14:paraId="3611394E" w14:textId="77777777" w:rsidR="00415B4C" w:rsidRDefault="00415B4C" w:rsidP="00415B4C">
            <w:pPr>
              <w:rPr>
                <w:rFonts w:ascii="Calibri" w:hAnsi="Calibri"/>
                <w:sz w:val="18"/>
                <w:szCs w:val="18"/>
              </w:rPr>
            </w:pPr>
            <w:r>
              <w:rPr>
                <w:rFonts w:ascii="Calibri" w:hAnsi="Calibri"/>
                <w:sz w:val="18"/>
                <w:szCs w:val="18"/>
              </w:rPr>
              <w:t xml:space="preserve">      endif2</w:t>
            </w:r>
          </w:p>
          <w:p w14:paraId="4DD0404C" w14:textId="77777777" w:rsidR="00415B4C" w:rsidRDefault="00415B4C" w:rsidP="00415B4C">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493F9114" w14:textId="77777777" w:rsidR="00415B4C" w:rsidRDefault="00415B4C" w:rsidP="00415B4C">
            <w:pPr>
              <w:rPr>
                <w:rFonts w:ascii="Calibri" w:hAnsi="Calibri"/>
                <w:sz w:val="18"/>
                <w:szCs w:val="18"/>
              </w:rPr>
            </w:pPr>
            <w:r>
              <w:rPr>
                <w:rFonts w:ascii="Calibri" w:hAnsi="Calibri"/>
                <w:sz w:val="18"/>
                <w:szCs w:val="18"/>
              </w:rPr>
              <w:t>then display doc variation MECH01b,</w:t>
            </w:r>
          </w:p>
          <w:p w14:paraId="26AD9491" w14:textId="77777777" w:rsidR="00415B4C" w:rsidRDefault="00415B4C" w:rsidP="00415B4C">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6C295285" w14:textId="77777777" w:rsidR="00415B4C" w:rsidRDefault="00415B4C" w:rsidP="00415B4C">
            <w:pPr>
              <w:rPr>
                <w:rFonts w:ascii="Calibri" w:hAnsi="Calibri"/>
                <w:sz w:val="18"/>
                <w:szCs w:val="18"/>
                <w:u w:val="single"/>
              </w:rPr>
            </w:pPr>
            <w:r>
              <w:rPr>
                <w:rFonts w:ascii="Calibri" w:hAnsi="Calibri"/>
                <w:sz w:val="18"/>
                <w:szCs w:val="18"/>
              </w:rPr>
              <w:t>then display doc variation MECH01c</w:t>
            </w:r>
          </w:p>
          <w:p w14:paraId="1F9B96C4" w14:textId="4ED39C51" w:rsidR="000F413D" w:rsidRPr="00295655" w:rsidRDefault="00415B4C" w:rsidP="00822551">
            <w:pPr>
              <w:rPr>
                <w:rFonts w:ascii="Calibri" w:hAnsi="Calibri"/>
                <w:sz w:val="18"/>
                <w:szCs w:val="18"/>
              </w:rPr>
            </w:pPr>
            <w:r>
              <w:rPr>
                <w:rFonts w:ascii="Calibri" w:hAnsi="Calibri"/>
                <w:sz w:val="18"/>
                <w:szCs w:val="18"/>
              </w:rPr>
              <w:t>(this field not visible to user) endif1&gt;&gt;</w:t>
            </w:r>
          </w:p>
        </w:tc>
      </w:tr>
    </w:tbl>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51449407" w:rsidR="003A543D" w:rsidRPr="00295655" w:rsidRDefault="000A23E5" w:rsidP="00BD73A8">
            <w:pPr>
              <w:rPr>
                <w:rFonts w:ascii="Calibri" w:hAnsi="Calibri"/>
                <w:b/>
                <w:sz w:val="18"/>
                <w:szCs w:val="18"/>
              </w:rPr>
            </w:pPr>
            <w:r w:rsidRPr="00F9147E">
              <w:rPr>
                <w:rFonts w:ascii="Calibri" w:hAnsi="Calibri"/>
                <w:b/>
              </w:rPr>
              <w:t xml:space="preserve">MCH-01a – </w:t>
            </w:r>
            <w:r w:rsidR="0003649D" w:rsidRPr="00F9147E">
              <w:rPr>
                <w:rFonts w:ascii="Calibri" w:hAnsi="Calibri"/>
                <w:b/>
                <w:bCs/>
              </w:rPr>
              <w:t>Space Conditioning Systems Ducts and Fans</w:t>
            </w:r>
            <w:r w:rsidR="0003649D" w:rsidRPr="00F9147E">
              <w:rPr>
                <w:rFonts w:ascii="Calibri" w:hAnsi="Calibri"/>
                <w:b/>
              </w:rPr>
              <w:t xml:space="preserve"> - For use with </w:t>
            </w:r>
            <w:r w:rsidRPr="00F9147E">
              <w:rPr>
                <w:rFonts w:ascii="Calibri" w:hAnsi="Calibri"/>
                <w:b/>
              </w:rPr>
              <w:t>Performance</w:t>
            </w:r>
            <w:r w:rsidR="0003649D" w:rsidRPr="00F9147E">
              <w:rPr>
                <w:rFonts w:ascii="Calibri" w:hAnsi="Calibri"/>
                <w:b/>
              </w:rPr>
              <w:t xml:space="preserve"> Certificate of</w:t>
            </w:r>
            <w:r w:rsidR="0003649D" w:rsidRPr="00295655">
              <w:rPr>
                <w:rFonts w:ascii="Calibri" w:hAnsi="Calibri"/>
                <w:b/>
                <w:sz w:val="18"/>
                <w:szCs w:val="18"/>
              </w:rPr>
              <w:t xml:space="preserve"> </w:t>
            </w:r>
            <w:r w:rsidR="0003649D" w:rsidRPr="00F9147E">
              <w:rPr>
                <w:rFonts w:ascii="Calibri" w:hAnsi="Calibri"/>
                <w:b/>
                <w:szCs w:val="18"/>
              </w:rPr>
              <w:t>Compliance</w:t>
            </w:r>
          </w:p>
        </w:tc>
      </w:tr>
    </w:tbl>
    <w:p w14:paraId="1F9B96CD"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5"/>
        <w:gridCol w:w="1080"/>
        <w:gridCol w:w="1890"/>
        <w:gridCol w:w="1890"/>
        <w:gridCol w:w="990"/>
        <w:gridCol w:w="1080"/>
        <w:gridCol w:w="990"/>
        <w:gridCol w:w="1350"/>
        <w:gridCol w:w="1530"/>
        <w:gridCol w:w="1260"/>
        <w:gridCol w:w="1171"/>
      </w:tblGrid>
      <w:tr w:rsidR="00C21833" w:rsidRPr="00295655" w14:paraId="1F9B96D1" w14:textId="77777777" w:rsidTr="00D35E50">
        <w:trPr>
          <w:cantSplit/>
        </w:trPr>
        <w:tc>
          <w:tcPr>
            <w:tcW w:w="14396" w:type="dxa"/>
            <w:gridSpan w:val="11"/>
          </w:tcPr>
          <w:p w14:paraId="1F9B96CE" w14:textId="4B1B0FDA" w:rsidR="00C21833" w:rsidRPr="00F9147E" w:rsidRDefault="00C21833" w:rsidP="002B74A3">
            <w:pPr>
              <w:keepNext/>
              <w:rPr>
                <w:rFonts w:ascii="Calibri" w:hAnsi="Calibri"/>
                <w:b/>
                <w:szCs w:val="18"/>
              </w:rPr>
            </w:pPr>
            <w:r w:rsidRPr="00F9147E">
              <w:rPr>
                <w:rFonts w:ascii="Calibri" w:hAnsi="Calibri"/>
                <w:b/>
                <w:szCs w:val="18"/>
              </w:rPr>
              <w:lastRenderedPageBreak/>
              <w:t xml:space="preserve">B. Design Space Conditioning (SC) System Component Specifications from CF1R  </w:t>
            </w:r>
          </w:p>
          <w:p w14:paraId="1F9B96CF" w14:textId="64533AB8" w:rsidR="00C21833" w:rsidRDefault="00C21833"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8008F04" w14:textId="77777777" w:rsidR="00532D71" w:rsidRPr="00265AD4" w:rsidRDefault="00532D71" w:rsidP="002B74A3">
            <w:pPr>
              <w:keepNext/>
              <w:rPr>
                <w:rFonts w:ascii="Calibri" w:hAnsi="Calibri"/>
                <w:sz w:val="18"/>
                <w:szCs w:val="18"/>
              </w:rPr>
            </w:pPr>
          </w:p>
          <w:p w14:paraId="1F9B96D0" w14:textId="77777777" w:rsidR="00C21833" w:rsidRPr="00FB4BFD" w:rsidRDefault="00C21833" w:rsidP="002B74A3">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D35E50" w:rsidRPr="00295655" w14:paraId="1F9B96DE" w14:textId="627022DE" w:rsidTr="00427283">
        <w:trPr>
          <w:cantSplit/>
          <w:trHeight w:val="215"/>
        </w:trPr>
        <w:tc>
          <w:tcPr>
            <w:tcW w:w="1165" w:type="dxa"/>
            <w:vAlign w:val="center"/>
          </w:tcPr>
          <w:p w14:paraId="1F9B96D3" w14:textId="0C8DFB55" w:rsidR="00D35E50" w:rsidRPr="00614CED" w:rsidRDefault="00D35E50" w:rsidP="0047665B">
            <w:pPr>
              <w:keepNext/>
              <w:jc w:val="center"/>
              <w:rPr>
                <w:rFonts w:ascii="Calibri" w:hAnsi="Calibri"/>
                <w:sz w:val="18"/>
                <w:szCs w:val="18"/>
              </w:rPr>
            </w:pPr>
            <w:r>
              <w:rPr>
                <w:rFonts w:ascii="Calibri" w:hAnsi="Calibri"/>
                <w:sz w:val="18"/>
                <w:szCs w:val="18"/>
              </w:rPr>
              <w:t>01</w:t>
            </w:r>
          </w:p>
        </w:tc>
        <w:tc>
          <w:tcPr>
            <w:tcW w:w="1080" w:type="dxa"/>
            <w:vAlign w:val="center"/>
          </w:tcPr>
          <w:p w14:paraId="1F9B96D4" w14:textId="3DEF91CB" w:rsidR="00D35E50" w:rsidRPr="00614CED" w:rsidRDefault="00D35E50" w:rsidP="0047665B">
            <w:pPr>
              <w:keepNext/>
              <w:jc w:val="center"/>
              <w:rPr>
                <w:rFonts w:ascii="Calibri" w:hAnsi="Calibri"/>
                <w:sz w:val="18"/>
                <w:szCs w:val="18"/>
              </w:rPr>
            </w:pPr>
            <w:r>
              <w:rPr>
                <w:rFonts w:ascii="Calibri" w:hAnsi="Calibri"/>
                <w:sz w:val="18"/>
                <w:szCs w:val="18"/>
              </w:rPr>
              <w:t>02</w:t>
            </w:r>
          </w:p>
        </w:tc>
        <w:tc>
          <w:tcPr>
            <w:tcW w:w="1890" w:type="dxa"/>
            <w:vAlign w:val="center"/>
          </w:tcPr>
          <w:p w14:paraId="1F9B96D5" w14:textId="2AB8EF24" w:rsidR="00D35E50" w:rsidRPr="00614CED" w:rsidRDefault="00D35E50" w:rsidP="0047665B">
            <w:pPr>
              <w:keepNext/>
              <w:jc w:val="center"/>
              <w:rPr>
                <w:rFonts w:ascii="Calibri" w:hAnsi="Calibri"/>
                <w:sz w:val="18"/>
                <w:szCs w:val="18"/>
              </w:rPr>
            </w:pPr>
            <w:r>
              <w:rPr>
                <w:rFonts w:ascii="Calibri" w:hAnsi="Calibri"/>
                <w:sz w:val="18"/>
                <w:szCs w:val="18"/>
              </w:rPr>
              <w:t>03</w:t>
            </w:r>
          </w:p>
        </w:tc>
        <w:tc>
          <w:tcPr>
            <w:tcW w:w="1890" w:type="dxa"/>
            <w:vAlign w:val="center"/>
          </w:tcPr>
          <w:p w14:paraId="1F9B96D6" w14:textId="13BAFC1E" w:rsidR="00D35E50" w:rsidRPr="00614CED" w:rsidRDefault="00D35E50" w:rsidP="0047665B">
            <w:pPr>
              <w:keepNext/>
              <w:jc w:val="center"/>
              <w:rPr>
                <w:rFonts w:ascii="Calibri" w:hAnsi="Calibri"/>
                <w:sz w:val="18"/>
                <w:szCs w:val="18"/>
              </w:rPr>
            </w:pPr>
            <w:r>
              <w:rPr>
                <w:rFonts w:ascii="Calibri" w:hAnsi="Calibri"/>
                <w:sz w:val="18"/>
                <w:szCs w:val="18"/>
              </w:rPr>
              <w:t>04</w:t>
            </w:r>
          </w:p>
        </w:tc>
        <w:tc>
          <w:tcPr>
            <w:tcW w:w="990" w:type="dxa"/>
            <w:vAlign w:val="center"/>
          </w:tcPr>
          <w:p w14:paraId="1F9B96D7" w14:textId="0766BBAE" w:rsidR="00D35E50" w:rsidRPr="00614CED" w:rsidRDefault="00D35E50" w:rsidP="0047665B">
            <w:pPr>
              <w:keepNext/>
              <w:jc w:val="center"/>
              <w:rPr>
                <w:rFonts w:ascii="Calibri" w:hAnsi="Calibri"/>
                <w:sz w:val="18"/>
                <w:szCs w:val="18"/>
              </w:rPr>
            </w:pPr>
            <w:r>
              <w:rPr>
                <w:rFonts w:ascii="Calibri" w:hAnsi="Calibri"/>
                <w:sz w:val="18"/>
                <w:szCs w:val="18"/>
              </w:rPr>
              <w:t>05</w:t>
            </w:r>
          </w:p>
        </w:tc>
        <w:tc>
          <w:tcPr>
            <w:tcW w:w="1080" w:type="dxa"/>
            <w:vAlign w:val="center"/>
          </w:tcPr>
          <w:p w14:paraId="1F9B96D8" w14:textId="0B3ABF35" w:rsidR="00D35E50" w:rsidRPr="00614CED" w:rsidRDefault="00D35E50" w:rsidP="0047665B">
            <w:pPr>
              <w:keepNext/>
              <w:jc w:val="center"/>
              <w:rPr>
                <w:rFonts w:ascii="Calibri" w:hAnsi="Calibri"/>
                <w:sz w:val="18"/>
                <w:szCs w:val="18"/>
              </w:rPr>
            </w:pPr>
            <w:r>
              <w:rPr>
                <w:rFonts w:ascii="Calibri" w:hAnsi="Calibri"/>
                <w:sz w:val="18"/>
                <w:szCs w:val="18"/>
              </w:rPr>
              <w:t>06</w:t>
            </w:r>
          </w:p>
        </w:tc>
        <w:tc>
          <w:tcPr>
            <w:tcW w:w="990" w:type="dxa"/>
            <w:vAlign w:val="center"/>
          </w:tcPr>
          <w:p w14:paraId="1F9B96D9" w14:textId="67C6022F" w:rsidR="00D35E50" w:rsidRPr="00614CED" w:rsidRDefault="00D35E50" w:rsidP="0047665B">
            <w:pPr>
              <w:keepNext/>
              <w:jc w:val="center"/>
              <w:rPr>
                <w:rFonts w:ascii="Calibri" w:hAnsi="Calibri"/>
                <w:sz w:val="18"/>
                <w:szCs w:val="18"/>
              </w:rPr>
            </w:pPr>
            <w:r>
              <w:rPr>
                <w:rFonts w:ascii="Calibri" w:hAnsi="Calibri"/>
                <w:sz w:val="18"/>
                <w:szCs w:val="18"/>
              </w:rPr>
              <w:t>07</w:t>
            </w:r>
          </w:p>
        </w:tc>
        <w:tc>
          <w:tcPr>
            <w:tcW w:w="1350" w:type="dxa"/>
            <w:vAlign w:val="center"/>
          </w:tcPr>
          <w:p w14:paraId="1F9B96DA" w14:textId="324EAC2D" w:rsidR="00D35E50" w:rsidRPr="00614CED" w:rsidRDefault="00D35E50" w:rsidP="0047665B">
            <w:pPr>
              <w:keepNext/>
              <w:jc w:val="center"/>
              <w:rPr>
                <w:rFonts w:ascii="Calibri" w:hAnsi="Calibri"/>
                <w:sz w:val="18"/>
                <w:szCs w:val="18"/>
              </w:rPr>
            </w:pPr>
            <w:r>
              <w:rPr>
                <w:rFonts w:ascii="Calibri" w:hAnsi="Calibri"/>
                <w:sz w:val="18"/>
                <w:szCs w:val="18"/>
              </w:rPr>
              <w:t>08</w:t>
            </w:r>
          </w:p>
        </w:tc>
        <w:tc>
          <w:tcPr>
            <w:tcW w:w="1530" w:type="dxa"/>
            <w:vAlign w:val="center"/>
          </w:tcPr>
          <w:p w14:paraId="1F9B96DB" w14:textId="0F3011CB" w:rsidR="00D35E50" w:rsidRPr="00614CED" w:rsidRDefault="00D35E50" w:rsidP="0047665B">
            <w:pPr>
              <w:keepNext/>
              <w:jc w:val="center"/>
              <w:rPr>
                <w:rFonts w:ascii="Calibri" w:hAnsi="Calibri"/>
                <w:sz w:val="18"/>
                <w:szCs w:val="18"/>
              </w:rPr>
            </w:pPr>
            <w:r>
              <w:rPr>
                <w:rFonts w:ascii="Calibri" w:hAnsi="Calibri"/>
                <w:sz w:val="18"/>
                <w:szCs w:val="18"/>
              </w:rPr>
              <w:t>09</w:t>
            </w:r>
          </w:p>
        </w:tc>
        <w:tc>
          <w:tcPr>
            <w:tcW w:w="1260" w:type="dxa"/>
            <w:vAlign w:val="center"/>
          </w:tcPr>
          <w:p w14:paraId="1F9B96DC" w14:textId="42274B3F" w:rsidR="00D35E50" w:rsidRPr="00614CED" w:rsidRDefault="00D35E50" w:rsidP="0047665B">
            <w:pPr>
              <w:keepNext/>
              <w:jc w:val="center"/>
              <w:rPr>
                <w:rFonts w:ascii="Calibri" w:hAnsi="Calibri"/>
                <w:sz w:val="18"/>
                <w:szCs w:val="18"/>
              </w:rPr>
            </w:pPr>
            <w:r>
              <w:rPr>
                <w:rFonts w:ascii="Calibri" w:hAnsi="Calibri"/>
                <w:sz w:val="18"/>
                <w:szCs w:val="18"/>
              </w:rPr>
              <w:t>10</w:t>
            </w:r>
          </w:p>
        </w:tc>
        <w:tc>
          <w:tcPr>
            <w:tcW w:w="1171" w:type="dxa"/>
            <w:vAlign w:val="center"/>
          </w:tcPr>
          <w:p w14:paraId="1F9B96DD" w14:textId="787E9A0F" w:rsidR="00D35E50" w:rsidRPr="00614CED" w:rsidRDefault="00D35E50" w:rsidP="0047665B">
            <w:pPr>
              <w:keepNext/>
              <w:jc w:val="center"/>
              <w:rPr>
                <w:rFonts w:ascii="Calibri" w:hAnsi="Calibri"/>
                <w:sz w:val="18"/>
                <w:szCs w:val="18"/>
              </w:rPr>
            </w:pPr>
            <w:r>
              <w:rPr>
                <w:rFonts w:ascii="Calibri" w:hAnsi="Calibri"/>
                <w:sz w:val="18"/>
                <w:szCs w:val="18"/>
              </w:rPr>
              <w:t>11</w:t>
            </w:r>
          </w:p>
        </w:tc>
      </w:tr>
      <w:tr w:rsidR="00D35E50" w:rsidRPr="00295655" w14:paraId="1F9B96EE" w14:textId="4678CE10" w:rsidTr="00427283">
        <w:trPr>
          <w:cantSplit/>
          <w:trHeight w:val="576"/>
        </w:trPr>
        <w:tc>
          <w:tcPr>
            <w:tcW w:w="1165" w:type="dxa"/>
            <w:tcMar>
              <w:left w:w="43" w:type="dxa"/>
              <w:right w:w="43" w:type="dxa"/>
            </w:tcMar>
            <w:vAlign w:val="bottom"/>
          </w:tcPr>
          <w:p w14:paraId="1F9B96E1" w14:textId="1243FBFE" w:rsidR="00D35E50" w:rsidRPr="00295655" w:rsidRDefault="00D35E50"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80" w:type="dxa"/>
            <w:tcMar>
              <w:left w:w="43" w:type="dxa"/>
              <w:right w:w="43" w:type="dxa"/>
            </w:tcMar>
            <w:vAlign w:val="bottom"/>
          </w:tcPr>
          <w:p w14:paraId="1F9B96E2" w14:textId="6401C17C" w:rsidR="00D35E50" w:rsidRPr="00295655" w:rsidRDefault="00D35E50" w:rsidP="002E356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Type</w:t>
            </w:r>
          </w:p>
        </w:tc>
        <w:tc>
          <w:tcPr>
            <w:tcW w:w="1890" w:type="dxa"/>
            <w:tcMar>
              <w:left w:w="43" w:type="dxa"/>
              <w:right w:w="43" w:type="dxa"/>
            </w:tcMar>
            <w:vAlign w:val="bottom"/>
          </w:tcPr>
          <w:p w14:paraId="1F9B96E3"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Heating System Type</w:t>
            </w:r>
          </w:p>
        </w:tc>
        <w:tc>
          <w:tcPr>
            <w:tcW w:w="1890" w:type="dxa"/>
            <w:tcMar>
              <w:left w:w="43" w:type="dxa"/>
              <w:right w:w="43" w:type="dxa"/>
            </w:tcMar>
            <w:vAlign w:val="bottom"/>
          </w:tcPr>
          <w:p w14:paraId="1F9B96E4"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Type</w:t>
            </w:r>
          </w:p>
        </w:tc>
        <w:tc>
          <w:tcPr>
            <w:tcW w:w="990" w:type="dxa"/>
            <w:tcMar>
              <w:left w:w="43" w:type="dxa"/>
              <w:right w:w="43" w:type="dxa"/>
            </w:tcMar>
            <w:vAlign w:val="bottom"/>
          </w:tcPr>
          <w:p w14:paraId="1F9B96E5" w14:textId="55633D15" w:rsidR="00D35E50" w:rsidRPr="00295655" w:rsidRDefault="00D35E50" w:rsidP="002E356E">
            <w:pPr>
              <w:keepNext/>
              <w:jc w:val="center"/>
              <w:rPr>
                <w:rFonts w:ascii="Calibri" w:hAnsi="Calibri"/>
                <w:sz w:val="18"/>
                <w:szCs w:val="18"/>
              </w:rPr>
            </w:pPr>
            <w:r>
              <w:rPr>
                <w:rFonts w:ascii="Calibri" w:hAnsi="Calibri"/>
                <w:sz w:val="18"/>
                <w:szCs w:val="18"/>
              </w:rPr>
              <w:t>Central Fan Ventilation Cooling System Type</w:t>
            </w:r>
          </w:p>
        </w:tc>
        <w:tc>
          <w:tcPr>
            <w:tcW w:w="1080" w:type="dxa"/>
            <w:tcMar>
              <w:left w:w="43" w:type="dxa"/>
              <w:right w:w="43" w:type="dxa"/>
            </w:tcMar>
            <w:vAlign w:val="bottom"/>
          </w:tcPr>
          <w:p w14:paraId="1F9B96E6"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Distribution System Type</w:t>
            </w:r>
          </w:p>
        </w:tc>
        <w:tc>
          <w:tcPr>
            <w:tcW w:w="990" w:type="dxa"/>
            <w:tcMar>
              <w:left w:w="43" w:type="dxa"/>
              <w:right w:w="43" w:type="dxa"/>
            </w:tcMar>
            <w:vAlign w:val="bottom"/>
          </w:tcPr>
          <w:p w14:paraId="1F9B96E7" w14:textId="77777777" w:rsidR="00D35E50" w:rsidRDefault="00D35E50" w:rsidP="002E356E">
            <w:pPr>
              <w:keepNext/>
              <w:jc w:val="center"/>
              <w:rPr>
                <w:rFonts w:ascii="Calibri" w:hAnsi="Calibri"/>
                <w:sz w:val="18"/>
                <w:szCs w:val="18"/>
              </w:rPr>
            </w:pPr>
            <w:r>
              <w:rPr>
                <w:rFonts w:ascii="Calibri" w:hAnsi="Calibri"/>
                <w:sz w:val="18"/>
                <w:szCs w:val="18"/>
              </w:rPr>
              <w:t>Required</w:t>
            </w:r>
          </w:p>
          <w:p w14:paraId="1F9B96E8" w14:textId="77777777" w:rsidR="00D35E50" w:rsidRPr="00295655" w:rsidRDefault="00D35E50" w:rsidP="002E356E">
            <w:pPr>
              <w:keepNext/>
              <w:jc w:val="center"/>
              <w:rPr>
                <w:rFonts w:ascii="Calibri" w:hAnsi="Calibri"/>
                <w:sz w:val="18"/>
                <w:szCs w:val="18"/>
              </w:rPr>
            </w:pPr>
            <w:r>
              <w:rPr>
                <w:rFonts w:ascii="Calibri" w:hAnsi="Calibri"/>
                <w:sz w:val="18"/>
                <w:szCs w:val="18"/>
              </w:rPr>
              <w:t>Thermostat Type</w:t>
            </w:r>
          </w:p>
        </w:tc>
        <w:tc>
          <w:tcPr>
            <w:tcW w:w="1350" w:type="dxa"/>
            <w:tcMar>
              <w:left w:w="43" w:type="dxa"/>
              <w:right w:w="43" w:type="dxa"/>
            </w:tcMar>
            <w:vAlign w:val="bottom"/>
          </w:tcPr>
          <w:p w14:paraId="1F9B96EA" w14:textId="4F582423" w:rsidR="00D35E50" w:rsidRPr="00295655" w:rsidRDefault="00D35E50" w:rsidP="0057234F">
            <w:pPr>
              <w:keepNext/>
              <w:jc w:val="center"/>
              <w:rPr>
                <w:rFonts w:ascii="Calibri" w:hAnsi="Calibri"/>
                <w:sz w:val="18"/>
                <w:szCs w:val="18"/>
              </w:rPr>
            </w:pPr>
            <w:r>
              <w:rPr>
                <w:rFonts w:ascii="Calibri" w:hAnsi="Calibri"/>
                <w:sz w:val="18"/>
                <w:szCs w:val="18"/>
              </w:rPr>
              <w:t>Low Leakage Air-Handling Unit Status</w:t>
            </w:r>
          </w:p>
        </w:tc>
        <w:tc>
          <w:tcPr>
            <w:tcW w:w="1530" w:type="dxa"/>
            <w:tcMar>
              <w:left w:w="43" w:type="dxa"/>
              <w:right w:w="43" w:type="dxa"/>
            </w:tcMar>
            <w:vAlign w:val="bottom"/>
          </w:tcPr>
          <w:p w14:paraId="1F9B96EB"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Bypass Duct Status</w:t>
            </w:r>
          </w:p>
        </w:tc>
        <w:tc>
          <w:tcPr>
            <w:tcW w:w="1260" w:type="dxa"/>
            <w:tcMar>
              <w:left w:w="43" w:type="dxa"/>
              <w:right w:w="43" w:type="dxa"/>
            </w:tcMar>
            <w:vAlign w:val="bottom"/>
          </w:tcPr>
          <w:p w14:paraId="1F9B96EC"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Zoning Type</w:t>
            </w:r>
          </w:p>
        </w:tc>
        <w:tc>
          <w:tcPr>
            <w:tcW w:w="1171" w:type="dxa"/>
            <w:tcMar>
              <w:left w:w="43" w:type="dxa"/>
              <w:right w:w="43" w:type="dxa"/>
            </w:tcMar>
            <w:vAlign w:val="bottom"/>
          </w:tcPr>
          <w:p w14:paraId="1F9B96ED" w14:textId="77777777" w:rsidR="00D35E50" w:rsidRPr="00295655" w:rsidRDefault="00D35E50" w:rsidP="002E356E">
            <w:pPr>
              <w:keepNext/>
              <w:jc w:val="center"/>
              <w:rPr>
                <w:rFonts w:ascii="Calibri" w:hAnsi="Calibri"/>
                <w:sz w:val="18"/>
                <w:szCs w:val="18"/>
              </w:rPr>
            </w:pPr>
            <w:r w:rsidRPr="00295655">
              <w:rPr>
                <w:rFonts w:ascii="Calibri" w:hAnsi="Calibri"/>
                <w:sz w:val="18"/>
                <w:szCs w:val="18"/>
              </w:rPr>
              <w:t>Cooling System Compressor Speed Type</w:t>
            </w:r>
          </w:p>
        </w:tc>
      </w:tr>
      <w:tr w:rsidR="00D35E50" w:rsidRPr="0061440C" w14:paraId="1F9B9716" w14:textId="69361922" w:rsidTr="00F82C1A">
        <w:trPr>
          <w:cantSplit/>
          <w:trHeight w:val="359"/>
        </w:trPr>
        <w:tc>
          <w:tcPr>
            <w:tcW w:w="1165" w:type="dxa"/>
            <w:tcMar>
              <w:left w:w="43" w:type="dxa"/>
              <w:right w:w="43" w:type="dxa"/>
            </w:tcMar>
          </w:tcPr>
          <w:p w14:paraId="1F9B96F0" w14:textId="5F40268C" w:rsidR="00D35E50" w:rsidRPr="0061440C" w:rsidRDefault="00D35E50" w:rsidP="00602D61">
            <w:pPr>
              <w:keepNext/>
              <w:rPr>
                <w:rFonts w:ascii="Calibri" w:hAnsi="Calibri"/>
                <w:sz w:val="16"/>
                <w:szCs w:val="16"/>
              </w:rPr>
            </w:pPr>
            <w:r w:rsidRPr="0061440C">
              <w:rPr>
                <w:rFonts w:ascii="Calibri" w:hAnsi="Calibri"/>
                <w:sz w:val="16"/>
                <w:szCs w:val="16"/>
              </w:rPr>
              <w:t>&lt;auto filled text: reference from CF1R&gt;&gt;</w:t>
            </w:r>
          </w:p>
        </w:tc>
        <w:tc>
          <w:tcPr>
            <w:tcW w:w="1080" w:type="dxa"/>
            <w:tcMar>
              <w:left w:w="43" w:type="dxa"/>
              <w:right w:w="43" w:type="dxa"/>
            </w:tcMar>
          </w:tcPr>
          <w:p w14:paraId="1F9B96F1" w14:textId="253930A0" w:rsidR="00D35E50" w:rsidRPr="0061440C" w:rsidRDefault="00D35E50" w:rsidP="00602D61">
            <w:pPr>
              <w:keepNext/>
              <w:rPr>
                <w:rFonts w:ascii="Calibri" w:hAnsi="Calibri"/>
                <w:sz w:val="16"/>
                <w:szCs w:val="16"/>
              </w:rPr>
            </w:pPr>
            <w:r w:rsidRPr="0061440C">
              <w:rPr>
                <w:rFonts w:ascii="Calibri" w:hAnsi="Calibri"/>
                <w:sz w:val="16"/>
                <w:szCs w:val="16"/>
              </w:rPr>
              <w:t xml:space="preserve">&lt;&lt; auto filled text: </w:t>
            </w:r>
            <w:r>
              <w:rPr>
                <w:rFonts w:ascii="Calibri" w:hAnsi="Calibri"/>
                <w:sz w:val="16"/>
                <w:szCs w:val="16"/>
              </w:rPr>
              <w:t xml:space="preserve"> r</w:t>
            </w:r>
            <w:r w:rsidRPr="0061440C">
              <w:rPr>
                <w:rFonts w:ascii="Calibri" w:hAnsi="Calibri"/>
                <w:sz w:val="16"/>
                <w:szCs w:val="16"/>
              </w:rPr>
              <w:t>eference</w:t>
            </w:r>
            <w:r>
              <w:rPr>
                <w:rFonts w:ascii="Calibri" w:hAnsi="Calibri"/>
                <w:sz w:val="16"/>
                <w:szCs w:val="16"/>
              </w:rPr>
              <w:t>d</w:t>
            </w:r>
            <w:r w:rsidRPr="0061440C">
              <w:rPr>
                <w:rFonts w:ascii="Calibri" w:hAnsi="Calibri"/>
                <w:sz w:val="16"/>
                <w:szCs w:val="16"/>
              </w:rPr>
              <w:t xml:space="preserve"> from CF1R</w:t>
            </w:r>
            <w:r>
              <w:rPr>
                <w:rFonts w:ascii="Calibri" w:hAnsi="Calibri"/>
                <w:sz w:val="16"/>
                <w:szCs w:val="16"/>
              </w:rPr>
              <w:t xml:space="preserve">&gt;&gt; </w:t>
            </w:r>
          </w:p>
        </w:tc>
        <w:tc>
          <w:tcPr>
            <w:tcW w:w="1890" w:type="dxa"/>
            <w:tcMar>
              <w:left w:w="14" w:type="dxa"/>
              <w:right w:w="14" w:type="dxa"/>
            </w:tcMar>
          </w:tcPr>
          <w:p w14:paraId="1F9B96F3" w14:textId="172EEAC7" w:rsidR="00D35E50" w:rsidRPr="005C07E8" w:rsidRDefault="004C4083" w:rsidP="002B74A3">
            <w:pPr>
              <w:keepNext/>
              <w:rPr>
                <w:rFonts w:ascii="Calibri" w:hAnsi="Calibri"/>
                <w:sz w:val="16"/>
                <w:szCs w:val="16"/>
              </w:rPr>
            </w:pPr>
            <w:r w:rsidRPr="004C4083">
              <w:rPr>
                <w:rFonts w:ascii="Calibri" w:hAnsi="Calibri"/>
                <w:sz w:val="16"/>
                <w:szCs w:val="16"/>
              </w:rPr>
              <w:t>&lt;&lt;if on the CF1R, Y02_ResidentialHeatingSystemType=VCHP, then allow user to select from list: *VCHP-Ducted, *VCHP-Ductless, *VCHP-Ducted+Ductless; else autofill from CF1R&gt;&gt;</w:t>
            </w:r>
          </w:p>
          <w:p w14:paraId="574FF518" w14:textId="44234D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multisplit </w:t>
            </w:r>
            <w:r w:rsidRPr="005C07E8">
              <w:rPr>
                <w:rFonts w:ascii="Calibri" w:hAnsi="Calibri"/>
                <w:sz w:val="16"/>
                <w:szCs w:val="16"/>
              </w:rPr>
              <w:t>system types will be included in CBECC, thus included in the allowed values in this field:</w:t>
            </w:r>
          </w:p>
          <w:p w14:paraId="02F47BC2" w14:textId="7B0662DA"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 xml:space="preserve">ducted </w:t>
            </w:r>
          </w:p>
          <w:p w14:paraId="783C703B" w14:textId="4A2CBD46"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1F9B96F4" w14:textId="54802A9C"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
          <w:p w14:paraId="07A222B5" w14:textId="1CEA789B" w:rsidR="00D35E50" w:rsidRPr="005C07E8" w:rsidRDefault="00310D96" w:rsidP="001A7906">
            <w:pPr>
              <w:keepNext/>
              <w:rPr>
                <w:rFonts w:ascii="Calibri" w:hAnsi="Calibri"/>
                <w:sz w:val="16"/>
                <w:szCs w:val="16"/>
              </w:rPr>
            </w:pPr>
            <w:r w:rsidRPr="005C07E8">
              <w:rPr>
                <w:rFonts w:ascii="Calibri" w:hAnsi="Calibri"/>
                <w:sz w:val="16"/>
                <w:szCs w:val="16"/>
              </w:rPr>
              <w:t xml:space="preserve">*multisplit </w:t>
            </w:r>
            <w:r w:rsidR="001A7906" w:rsidRPr="005C07E8">
              <w:rPr>
                <w:rFonts w:ascii="Calibri" w:hAnsi="Calibri"/>
                <w:sz w:val="16"/>
                <w:szCs w:val="16"/>
              </w:rPr>
              <w:t>HP-ducted</w:t>
            </w:r>
          </w:p>
          <w:p w14:paraId="71B57188" w14:textId="5EE937CF" w:rsidR="001E3C26" w:rsidRPr="005C07E8" w:rsidRDefault="00310D96" w:rsidP="001A7906">
            <w:pPr>
              <w:keepNext/>
              <w:rPr>
                <w:rFonts w:ascii="Calibri" w:hAnsi="Calibri"/>
                <w:sz w:val="16"/>
                <w:szCs w:val="16"/>
              </w:rPr>
            </w:pPr>
            <w:r w:rsidRPr="005C07E8">
              <w:rPr>
                <w:rFonts w:ascii="Calibri" w:hAnsi="Calibri"/>
                <w:sz w:val="16"/>
                <w:szCs w:val="16"/>
              </w:rPr>
              <w:t xml:space="preserve">*multisplit </w:t>
            </w:r>
            <w:r w:rsidR="001A7906" w:rsidRPr="005C07E8">
              <w:rPr>
                <w:rFonts w:ascii="Calibri" w:hAnsi="Calibri"/>
                <w:sz w:val="16"/>
                <w:szCs w:val="16"/>
              </w:rPr>
              <w:t>HP-ductless</w:t>
            </w:r>
          </w:p>
          <w:p w14:paraId="2E3B1DA9" w14:textId="77777777" w:rsidR="001A7906" w:rsidRDefault="00310D96" w:rsidP="001A7906">
            <w:pPr>
              <w:keepNext/>
              <w:rPr>
                <w:rFonts w:ascii="Calibri" w:hAnsi="Calibri"/>
                <w:sz w:val="16"/>
                <w:szCs w:val="16"/>
              </w:rPr>
            </w:pPr>
            <w:r w:rsidRPr="005C07E8">
              <w:rPr>
                <w:rFonts w:ascii="Calibri" w:hAnsi="Calibri"/>
                <w:sz w:val="16"/>
                <w:szCs w:val="16"/>
              </w:rPr>
              <w:t xml:space="preserve">*multisplit </w:t>
            </w:r>
            <w:r w:rsidR="001E3C26" w:rsidRPr="005C07E8">
              <w:rPr>
                <w:rFonts w:ascii="Calibri" w:hAnsi="Calibri"/>
                <w:sz w:val="16"/>
                <w:szCs w:val="16"/>
              </w:rPr>
              <w:t>HP-ducted+ductless</w:t>
            </w:r>
          </w:p>
          <w:p w14:paraId="1F9B96F5" w14:textId="29BD83ED" w:rsidR="00A240BA" w:rsidRPr="0061440C" w:rsidRDefault="00A240BA" w:rsidP="00A240BA">
            <w:pPr>
              <w:keepNext/>
              <w:rPr>
                <w:rFonts w:ascii="Calibri" w:hAnsi="Calibri"/>
                <w:sz w:val="16"/>
                <w:szCs w:val="16"/>
              </w:rPr>
            </w:pPr>
            <w:r w:rsidRPr="00A240BA">
              <w:rPr>
                <w:rFonts w:ascii="Calibri" w:hAnsi="Calibri"/>
                <w:sz w:val="16"/>
                <w:szCs w:val="16"/>
              </w:rPr>
              <w:t>*ducted mini-split HP</w:t>
            </w:r>
          </w:p>
        </w:tc>
        <w:tc>
          <w:tcPr>
            <w:tcW w:w="1890" w:type="dxa"/>
            <w:tcMar>
              <w:left w:w="43" w:type="dxa"/>
              <w:right w:w="43" w:type="dxa"/>
            </w:tcMar>
          </w:tcPr>
          <w:p w14:paraId="4698771B" w14:textId="7E5B15E9" w:rsidR="00D35E50" w:rsidRPr="005C07E8" w:rsidRDefault="00F91BFF" w:rsidP="00AD3839">
            <w:pPr>
              <w:keepNext/>
              <w:rPr>
                <w:rFonts w:ascii="Calibri" w:hAnsi="Calibri"/>
                <w:sz w:val="16"/>
                <w:szCs w:val="16"/>
              </w:rPr>
            </w:pPr>
            <w:r w:rsidRPr="00F91BFF">
              <w:rPr>
                <w:rFonts w:ascii="Calibri" w:hAnsi="Calibri"/>
                <w:sz w:val="16"/>
                <w:szCs w:val="16"/>
              </w:rPr>
              <w:t>&lt;&lt;if on the CF1R, Y02_ResidentialHeatingSystemType=VCHP, then allow user to select from list: *VCHP-Ducted, *VCHP-Ductless, *VCHP-Ducted+Ductless; else autofill from CF1R&gt;&gt;</w:t>
            </w:r>
          </w:p>
          <w:p w14:paraId="43EA4187" w14:textId="308D1B56" w:rsidR="00D35E50" w:rsidRPr="005C07E8" w:rsidRDefault="00D35E50" w:rsidP="00AD3839">
            <w:pPr>
              <w:keepNext/>
              <w:rPr>
                <w:rFonts w:ascii="Calibri" w:hAnsi="Calibri"/>
                <w:sz w:val="16"/>
                <w:szCs w:val="16"/>
              </w:rPr>
            </w:pPr>
            <w:r w:rsidRPr="005C07E8">
              <w:rPr>
                <w:rFonts w:ascii="Calibri" w:hAnsi="Calibri"/>
                <w:sz w:val="16"/>
                <w:szCs w:val="16"/>
              </w:rPr>
              <w:t xml:space="preserve">Note: assume the VCHP </w:t>
            </w:r>
            <w:r w:rsidR="00310D96" w:rsidRPr="005C07E8">
              <w:rPr>
                <w:rFonts w:ascii="Calibri" w:hAnsi="Calibri"/>
                <w:sz w:val="16"/>
                <w:szCs w:val="16"/>
              </w:rPr>
              <w:t xml:space="preserve">and multisplit </w:t>
            </w:r>
            <w:r w:rsidRPr="005C07E8">
              <w:rPr>
                <w:rFonts w:ascii="Calibri" w:hAnsi="Calibri"/>
                <w:sz w:val="16"/>
                <w:szCs w:val="16"/>
              </w:rPr>
              <w:t>system types will be included in CBECC, thus included in the allowed values in this field:</w:t>
            </w:r>
          </w:p>
          <w:p w14:paraId="0CE0AD17" w14:textId="3AE6EBD2" w:rsidR="00D35E50" w:rsidRPr="005C07E8" w:rsidRDefault="00D35E50" w:rsidP="00AD3839">
            <w:pPr>
              <w:keepNext/>
              <w:rPr>
                <w:rFonts w:ascii="Calibri" w:hAnsi="Calibri"/>
                <w:sz w:val="16"/>
                <w:szCs w:val="16"/>
              </w:rPr>
            </w:pPr>
            <w:r w:rsidRPr="005C07E8">
              <w:rPr>
                <w:rFonts w:ascii="Calibri" w:hAnsi="Calibri"/>
                <w:sz w:val="16"/>
                <w:szCs w:val="16"/>
              </w:rPr>
              <w:t>*VCHP</w:t>
            </w:r>
            <w:r w:rsidR="00F13982" w:rsidRPr="005C07E8">
              <w:rPr>
                <w:rFonts w:ascii="Calibri" w:hAnsi="Calibri"/>
                <w:sz w:val="16"/>
                <w:szCs w:val="16"/>
              </w:rPr>
              <w:t>-</w:t>
            </w:r>
            <w:r w:rsidR="001A7906" w:rsidRPr="005C07E8">
              <w:rPr>
                <w:rFonts w:ascii="Calibri" w:hAnsi="Calibri"/>
                <w:sz w:val="16"/>
                <w:szCs w:val="16"/>
              </w:rPr>
              <w:t xml:space="preserve">ducted </w:t>
            </w:r>
          </w:p>
          <w:p w14:paraId="225D050D" w14:textId="47F1B71F"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ductless</w:t>
            </w:r>
          </w:p>
          <w:p w14:paraId="383D1E7F" w14:textId="1F0B0651" w:rsidR="00D35E50" w:rsidRPr="005C07E8" w:rsidRDefault="00D35E50" w:rsidP="00AD3839">
            <w:pPr>
              <w:keepNext/>
              <w:rPr>
                <w:rFonts w:ascii="Calibri" w:hAnsi="Calibri"/>
                <w:sz w:val="16"/>
                <w:szCs w:val="16"/>
              </w:rPr>
            </w:pPr>
            <w:r w:rsidRPr="005C07E8">
              <w:rPr>
                <w:rFonts w:ascii="Calibri" w:hAnsi="Calibri"/>
                <w:sz w:val="16"/>
                <w:szCs w:val="16"/>
              </w:rPr>
              <w:t>*VCHP-</w:t>
            </w:r>
            <w:r w:rsidR="001A7906" w:rsidRPr="005C07E8">
              <w:rPr>
                <w:rFonts w:ascii="Calibri" w:hAnsi="Calibri"/>
                <w:sz w:val="16"/>
                <w:szCs w:val="16"/>
              </w:rPr>
              <w:t>ducted</w:t>
            </w:r>
            <w:r w:rsidRPr="005C07E8">
              <w:rPr>
                <w:rFonts w:ascii="Calibri" w:hAnsi="Calibri"/>
                <w:sz w:val="16"/>
                <w:szCs w:val="16"/>
              </w:rPr>
              <w:t>+</w:t>
            </w:r>
            <w:r w:rsidR="001A7906" w:rsidRPr="005C07E8">
              <w:rPr>
                <w:rFonts w:ascii="Calibri" w:hAnsi="Calibri"/>
                <w:sz w:val="16"/>
                <w:szCs w:val="16"/>
              </w:rPr>
              <w:t>ductless</w:t>
            </w:r>
          </w:p>
          <w:p w14:paraId="0D3AD52B" w14:textId="14F84E92" w:rsidR="00D35E50" w:rsidRPr="005C07E8" w:rsidRDefault="00D35E50" w:rsidP="00AD3839">
            <w:pPr>
              <w:keepNext/>
              <w:rPr>
                <w:rFonts w:ascii="Calibri" w:hAnsi="Calibri"/>
                <w:sz w:val="16"/>
                <w:szCs w:val="16"/>
              </w:rPr>
            </w:pPr>
            <w:r w:rsidRPr="005C07E8">
              <w:rPr>
                <w:rFonts w:ascii="Calibri" w:hAnsi="Calibri"/>
                <w:sz w:val="16"/>
                <w:szCs w:val="16"/>
              </w:rPr>
              <w:t>*multisplit</w:t>
            </w:r>
            <w:r w:rsidR="001A7906" w:rsidRPr="005C07E8">
              <w:rPr>
                <w:rFonts w:ascii="Calibri" w:hAnsi="Calibri"/>
                <w:sz w:val="16"/>
                <w:szCs w:val="16"/>
              </w:rPr>
              <w:t xml:space="preserve"> AC</w:t>
            </w:r>
            <w:r w:rsidRPr="005C07E8">
              <w:rPr>
                <w:rFonts w:ascii="Calibri" w:hAnsi="Calibri"/>
                <w:sz w:val="16"/>
                <w:szCs w:val="16"/>
              </w:rPr>
              <w:t>-</w:t>
            </w:r>
            <w:r w:rsidR="001A7906" w:rsidRPr="005C07E8">
              <w:rPr>
                <w:rFonts w:ascii="Calibri" w:hAnsi="Calibri"/>
                <w:sz w:val="16"/>
                <w:szCs w:val="16"/>
              </w:rPr>
              <w:t>d</w:t>
            </w:r>
            <w:r w:rsidRPr="005C07E8">
              <w:rPr>
                <w:rFonts w:ascii="Calibri" w:hAnsi="Calibri"/>
                <w:sz w:val="16"/>
                <w:szCs w:val="16"/>
              </w:rPr>
              <w:t>uct</w:t>
            </w:r>
            <w:r w:rsidR="001A7906" w:rsidRPr="005C07E8">
              <w:rPr>
                <w:rFonts w:ascii="Calibri" w:hAnsi="Calibri"/>
                <w:sz w:val="16"/>
                <w:szCs w:val="16"/>
              </w:rPr>
              <w:t>ed</w:t>
            </w:r>
          </w:p>
          <w:p w14:paraId="1589A21E" w14:textId="7C4DD26B" w:rsidR="001A7906" w:rsidRPr="005C07E8" w:rsidRDefault="001A7906" w:rsidP="001A7906">
            <w:pPr>
              <w:keepNext/>
              <w:rPr>
                <w:rFonts w:ascii="Calibri" w:hAnsi="Calibri"/>
                <w:sz w:val="16"/>
                <w:szCs w:val="16"/>
              </w:rPr>
            </w:pPr>
            <w:r w:rsidRPr="005C07E8">
              <w:rPr>
                <w:rFonts w:ascii="Calibri" w:hAnsi="Calibri"/>
                <w:sz w:val="16"/>
                <w:szCs w:val="16"/>
              </w:rPr>
              <w:t>*multisplit AC-ductless</w:t>
            </w:r>
          </w:p>
          <w:p w14:paraId="6A55B06A" w14:textId="3A5193FA" w:rsidR="001A7906" w:rsidRPr="005C07E8" w:rsidRDefault="001A7906" w:rsidP="001A7906">
            <w:pPr>
              <w:keepNext/>
              <w:rPr>
                <w:rFonts w:ascii="Calibri" w:hAnsi="Calibri"/>
                <w:sz w:val="16"/>
                <w:szCs w:val="16"/>
              </w:rPr>
            </w:pPr>
            <w:r w:rsidRPr="005C07E8">
              <w:rPr>
                <w:rFonts w:ascii="Calibri" w:hAnsi="Calibri"/>
                <w:sz w:val="16"/>
                <w:szCs w:val="16"/>
              </w:rPr>
              <w:t>*multisplit AC-</w:t>
            </w:r>
            <w:r w:rsidR="001E3C26" w:rsidRPr="005C07E8">
              <w:rPr>
                <w:rFonts w:ascii="Calibri" w:hAnsi="Calibri"/>
                <w:sz w:val="16"/>
                <w:szCs w:val="16"/>
              </w:rPr>
              <w:t>ducted+</w:t>
            </w:r>
            <w:r w:rsidRPr="005C07E8">
              <w:rPr>
                <w:rFonts w:ascii="Calibri" w:hAnsi="Calibri"/>
                <w:sz w:val="16"/>
                <w:szCs w:val="16"/>
              </w:rPr>
              <w:t>ductless</w:t>
            </w:r>
          </w:p>
          <w:p w14:paraId="3D87DB4F" w14:textId="77777777" w:rsidR="001E3C26" w:rsidRPr="005C07E8" w:rsidRDefault="001E3C26" w:rsidP="001E3C26">
            <w:pPr>
              <w:keepNext/>
              <w:rPr>
                <w:rFonts w:ascii="Calibri" w:hAnsi="Calibri"/>
                <w:sz w:val="16"/>
                <w:szCs w:val="16"/>
              </w:rPr>
            </w:pPr>
            <w:r w:rsidRPr="005C07E8">
              <w:rPr>
                <w:rFonts w:ascii="Calibri" w:hAnsi="Calibri"/>
                <w:sz w:val="16"/>
                <w:szCs w:val="16"/>
              </w:rPr>
              <w:t>*multisplit HP-ducted</w:t>
            </w:r>
          </w:p>
          <w:p w14:paraId="1FF53C05" w14:textId="77777777" w:rsidR="001E3C26" w:rsidRPr="005C07E8" w:rsidRDefault="001E3C26" w:rsidP="001E3C26">
            <w:pPr>
              <w:keepNext/>
              <w:rPr>
                <w:rFonts w:ascii="Calibri" w:hAnsi="Calibri"/>
                <w:sz w:val="16"/>
                <w:szCs w:val="16"/>
              </w:rPr>
            </w:pPr>
            <w:r w:rsidRPr="005C07E8">
              <w:rPr>
                <w:rFonts w:ascii="Calibri" w:hAnsi="Calibri"/>
                <w:sz w:val="16"/>
                <w:szCs w:val="16"/>
              </w:rPr>
              <w:t>*multisplit HP-ductless</w:t>
            </w:r>
          </w:p>
          <w:p w14:paraId="66A6B7F5" w14:textId="5ADAD178" w:rsidR="001E3C26" w:rsidRDefault="001E3C26" w:rsidP="001E3C26">
            <w:pPr>
              <w:keepNext/>
              <w:rPr>
                <w:rFonts w:ascii="Calibri" w:hAnsi="Calibri"/>
                <w:sz w:val="16"/>
                <w:szCs w:val="16"/>
              </w:rPr>
            </w:pPr>
            <w:r w:rsidRPr="005C07E8">
              <w:rPr>
                <w:rFonts w:ascii="Calibri" w:hAnsi="Calibri"/>
                <w:sz w:val="16"/>
                <w:szCs w:val="16"/>
              </w:rPr>
              <w:t>*multisplit HP-ducted+ductless</w:t>
            </w:r>
          </w:p>
          <w:p w14:paraId="61E11D1B" w14:textId="77777777" w:rsidR="00A240BA" w:rsidRPr="00A240BA" w:rsidRDefault="00A240BA" w:rsidP="00A240BA">
            <w:pPr>
              <w:keepNext/>
              <w:rPr>
                <w:rFonts w:ascii="Calibri" w:hAnsi="Calibri"/>
                <w:sz w:val="16"/>
                <w:szCs w:val="16"/>
              </w:rPr>
            </w:pPr>
            <w:r w:rsidRPr="00A240BA">
              <w:rPr>
                <w:rFonts w:ascii="Calibri" w:hAnsi="Calibri"/>
                <w:sz w:val="16"/>
                <w:szCs w:val="16"/>
              </w:rPr>
              <w:t>*ducted mini-split AC</w:t>
            </w:r>
          </w:p>
          <w:p w14:paraId="17A2C13D" w14:textId="14269217" w:rsidR="00A240BA" w:rsidRPr="005C07E8" w:rsidRDefault="00A240BA" w:rsidP="00A240BA">
            <w:pPr>
              <w:keepNext/>
              <w:rPr>
                <w:rFonts w:ascii="Calibri" w:hAnsi="Calibri"/>
                <w:sz w:val="16"/>
                <w:szCs w:val="16"/>
              </w:rPr>
            </w:pPr>
            <w:r w:rsidRPr="00A240BA">
              <w:rPr>
                <w:rFonts w:ascii="Calibri" w:hAnsi="Calibri"/>
                <w:sz w:val="16"/>
                <w:szCs w:val="16"/>
              </w:rPr>
              <w:t>*ducted mini-split HP</w:t>
            </w:r>
          </w:p>
          <w:p w14:paraId="1F9B96F6" w14:textId="32CCFFE8" w:rsidR="001A7906" w:rsidRPr="0061440C" w:rsidRDefault="001A7906" w:rsidP="001A7906">
            <w:pPr>
              <w:keepNext/>
              <w:rPr>
                <w:rFonts w:ascii="Calibri" w:hAnsi="Calibri"/>
                <w:sz w:val="16"/>
                <w:szCs w:val="16"/>
              </w:rPr>
            </w:pPr>
          </w:p>
        </w:tc>
        <w:tc>
          <w:tcPr>
            <w:tcW w:w="990" w:type="dxa"/>
            <w:tcMar>
              <w:left w:w="43" w:type="dxa"/>
              <w:right w:w="43" w:type="dxa"/>
            </w:tcMar>
          </w:tcPr>
          <w:p w14:paraId="1F4381CA" w14:textId="1DE250A0" w:rsidR="00D35E50" w:rsidRDefault="00D35E50" w:rsidP="002B74A3">
            <w:pPr>
              <w:keepNext/>
              <w:rPr>
                <w:rFonts w:ascii="Calibri" w:hAnsi="Calibri"/>
                <w:sz w:val="16"/>
                <w:szCs w:val="16"/>
              </w:rPr>
            </w:pPr>
            <w:r>
              <w:rPr>
                <w:rFonts w:ascii="Calibri" w:hAnsi="Calibri"/>
                <w:sz w:val="16"/>
                <w:szCs w:val="16"/>
              </w:rPr>
              <w:t>&lt;&lt;if on the CF1R, Central Fan Vent Cooling credit is not claimed for this system</w:t>
            </w:r>
            <w:r w:rsidR="00F91BFF" w:rsidRPr="00F91BFF">
              <w:rPr>
                <w:rFonts w:ascii="Calibri" w:hAnsi="Calibri"/>
                <w:sz w:val="16"/>
                <w:szCs w:val="16"/>
              </w:rPr>
              <w:t xml:space="preserve"> or if value is not available from CF1R</w:t>
            </w:r>
            <w:r w:rsidRPr="00F91BFF">
              <w:rPr>
                <w:rFonts w:ascii="Calibri" w:hAnsi="Calibri"/>
                <w:sz w:val="16"/>
                <w:szCs w:val="16"/>
              </w:rPr>
              <w:t>,</w:t>
            </w:r>
            <w:r>
              <w:rPr>
                <w:rFonts w:ascii="Calibri" w:hAnsi="Calibri"/>
                <w:sz w:val="16"/>
                <w:szCs w:val="16"/>
              </w:rPr>
              <w:t xml:space="preserve"> then value=N/A, else autofill value from CF1R. allowed values are:</w:t>
            </w:r>
          </w:p>
          <w:p w14:paraId="348BE406" w14:textId="27664751" w:rsidR="00D35E50" w:rsidRDefault="00D35E50" w:rsidP="002B74A3">
            <w:pPr>
              <w:keepNext/>
              <w:rPr>
                <w:rFonts w:ascii="Calibri" w:hAnsi="Calibri"/>
                <w:sz w:val="16"/>
                <w:szCs w:val="16"/>
              </w:rPr>
            </w:pPr>
            <w:r>
              <w:rPr>
                <w:rFonts w:ascii="Calibri" w:hAnsi="Calibri"/>
                <w:sz w:val="16"/>
                <w:szCs w:val="16"/>
              </w:rPr>
              <w:t>*variable flow</w:t>
            </w:r>
          </w:p>
          <w:p w14:paraId="1F9B96F8" w14:textId="7CC84E03" w:rsidR="00D35E50" w:rsidRPr="00510646" w:rsidRDefault="00D35E50" w:rsidP="002B74A3">
            <w:pPr>
              <w:keepNext/>
              <w:rPr>
                <w:rFonts w:ascii="Calibri" w:hAnsi="Calibri"/>
                <w:sz w:val="16"/>
                <w:szCs w:val="16"/>
              </w:rPr>
            </w:pPr>
            <w:r>
              <w:rPr>
                <w:rFonts w:ascii="Calibri" w:hAnsi="Calibri"/>
                <w:sz w:val="16"/>
                <w:szCs w:val="16"/>
              </w:rPr>
              <w:t>*fixed flow&gt;&gt; '</w:t>
            </w:r>
          </w:p>
        </w:tc>
        <w:tc>
          <w:tcPr>
            <w:tcW w:w="1080" w:type="dxa"/>
            <w:tcMar>
              <w:left w:w="43" w:type="dxa"/>
              <w:right w:w="43" w:type="dxa"/>
            </w:tcMar>
          </w:tcPr>
          <w:p w14:paraId="1F9B96F9" w14:textId="18B4426D" w:rsidR="00D35E50" w:rsidRPr="0061440C" w:rsidRDefault="00D35E50" w:rsidP="002B74A3">
            <w:pPr>
              <w:keepNext/>
              <w:rPr>
                <w:rFonts w:ascii="Calibri" w:hAnsi="Calibri"/>
                <w:sz w:val="16"/>
                <w:szCs w:val="16"/>
              </w:rPr>
            </w:pPr>
            <w:r w:rsidRPr="0061440C">
              <w:rPr>
                <w:rFonts w:ascii="Calibri" w:hAnsi="Calibri"/>
                <w:sz w:val="16"/>
                <w:szCs w:val="16"/>
              </w:rPr>
              <w:t>&lt;&lt;</w:t>
            </w:r>
            <w:ins w:id="11" w:author="Markstrum, Alexis@Energy" w:date="2021-03-10T11:37:00Z">
              <w:r w:rsidR="00FD5F28">
                <w:t xml:space="preserve"> </w:t>
              </w:r>
              <w:r w:rsidR="00FD5F28" w:rsidRPr="00FD5F28">
                <w:rPr>
                  <w:rFonts w:ascii="Calibri" w:hAnsi="Calibri"/>
                  <w:sz w:val="16"/>
                  <w:szCs w:val="16"/>
                </w:rPr>
                <w:t>If on the CF1R</w:t>
              </w:r>
            </w:ins>
            <w:ins w:id="12" w:author="Markstrum, Alexis@Energy" w:date="2021-04-01T10:15:00Z">
              <w:r w:rsidR="007302F0">
                <w:rPr>
                  <w:rFonts w:ascii="Calibri" w:hAnsi="Calibri"/>
                  <w:sz w:val="16"/>
                  <w:szCs w:val="16"/>
                </w:rPr>
                <w:t>-PRF</w:t>
              </w:r>
            </w:ins>
            <w:ins w:id="13" w:author="Markstrum, Alexis@Energy" w:date="2021-03-10T11:37:00Z">
              <w:r w:rsidR="00FD5F28">
                <w:rPr>
                  <w:rFonts w:ascii="Calibri" w:hAnsi="Calibri"/>
                  <w:sz w:val="16"/>
                  <w:szCs w:val="16"/>
                </w:rPr>
                <w:t>,</w:t>
              </w:r>
              <w:r w:rsidR="00FD5F28" w:rsidRPr="00FD5F28">
                <w:rPr>
                  <w:rFonts w:ascii="Calibri" w:hAnsi="Calibri"/>
                  <w:sz w:val="16"/>
                  <w:szCs w:val="16"/>
                </w:rPr>
                <w:t xml:space="preserve"> Y02_ResidentialHeatingSystemType = VCHP</w:t>
              </w:r>
            </w:ins>
            <w:ins w:id="14" w:author="Markstrum, Alexis@Energy" w:date="2021-04-05T10:08:00Z">
              <w:r w:rsidR="00F30A31">
                <w:t xml:space="preserve"> </w:t>
              </w:r>
              <w:r w:rsidR="00F30A31" w:rsidRPr="00F30A31">
                <w:rPr>
                  <w:rFonts w:ascii="Calibri" w:hAnsi="Calibri"/>
                  <w:sz w:val="16"/>
                  <w:szCs w:val="16"/>
                </w:rPr>
                <w:t>_IndoorUnitDucted</w:t>
              </w:r>
            </w:ins>
            <w:ins w:id="15" w:author="Markstrum, Alexis@Energy" w:date="2021-03-10T11:37:00Z">
              <w:r w:rsidR="00FD5F28" w:rsidRPr="00FD5F28">
                <w:rPr>
                  <w:rFonts w:ascii="Calibri" w:hAnsi="Calibri"/>
                  <w:sz w:val="16"/>
                  <w:szCs w:val="16"/>
                </w:rPr>
                <w:t xml:space="preserve">, </w:t>
              </w:r>
            </w:ins>
            <w:ins w:id="16" w:author="Markstrum, Alexis@Energy" w:date="2021-04-05T10:10:00Z">
              <w:r w:rsidR="00473743">
                <w:rPr>
                  <w:rFonts w:ascii="Calibri" w:hAnsi="Calibri"/>
                  <w:sz w:val="16"/>
                  <w:szCs w:val="16"/>
                </w:rPr>
                <w:t>VCHP_</w:t>
              </w:r>
            </w:ins>
            <w:ins w:id="17" w:author="Markstrum, Alexis@Energy" w:date="2021-04-05T10:12:00Z">
              <w:r w:rsidR="00227A0B">
                <w:rPr>
                  <w:rFonts w:ascii="Calibri" w:hAnsi="Calibri"/>
                  <w:sz w:val="16"/>
                  <w:szCs w:val="16"/>
                </w:rPr>
                <w:t>IndoorUnit</w:t>
              </w:r>
            </w:ins>
            <w:ins w:id="18" w:author="Markstrum, Alexis@Energy" w:date="2021-04-05T10:10:00Z">
              <w:r w:rsidR="00473743">
                <w:rPr>
                  <w:rFonts w:ascii="Calibri" w:hAnsi="Calibri"/>
                  <w:sz w:val="16"/>
                  <w:szCs w:val="16"/>
                </w:rPr>
                <w:t>Ductless, or VCHP_</w:t>
              </w:r>
            </w:ins>
            <w:ins w:id="19" w:author="Markstrum, Alexis@Energy" w:date="2021-04-05T10:15:00Z">
              <w:r w:rsidR="00DD7CC0">
                <w:rPr>
                  <w:rFonts w:ascii="Calibri" w:hAnsi="Calibri"/>
                  <w:sz w:val="16"/>
                  <w:szCs w:val="16"/>
                </w:rPr>
                <w:t>IndoorU</w:t>
              </w:r>
            </w:ins>
            <w:ins w:id="20" w:author="Markstrum, Alexis@Energy" w:date="2021-04-05T10:16:00Z">
              <w:r w:rsidR="00DD7CC0">
                <w:rPr>
                  <w:rFonts w:ascii="Calibri" w:hAnsi="Calibri"/>
                  <w:sz w:val="16"/>
                  <w:szCs w:val="16"/>
                </w:rPr>
                <w:t>nitDuctedandDuctless</w:t>
              </w:r>
            </w:ins>
            <w:ins w:id="21" w:author="Markstrum, Alexis@Energy" w:date="2021-04-05T10:10:00Z">
              <w:r w:rsidR="005D29D0">
                <w:rPr>
                  <w:rFonts w:ascii="Calibri" w:hAnsi="Calibri"/>
                  <w:sz w:val="16"/>
                  <w:szCs w:val="16"/>
                </w:rPr>
                <w:t>,</w:t>
              </w:r>
            </w:ins>
            <w:ins w:id="22" w:author="Markstrum, Alexis@Energy" w:date="2021-04-05T10:16:00Z">
              <w:r w:rsidR="003262B8">
                <w:rPr>
                  <w:rFonts w:ascii="Calibri" w:hAnsi="Calibri"/>
                  <w:sz w:val="16"/>
                  <w:szCs w:val="16"/>
                </w:rPr>
                <w:t xml:space="preserve"> </w:t>
              </w:r>
            </w:ins>
            <w:ins w:id="23" w:author="Markstrum, Alexis@Energy" w:date="2021-03-10T11:37:00Z">
              <w:r w:rsidR="00FD5F28" w:rsidRPr="00FD5F28">
                <w:rPr>
                  <w:rFonts w:ascii="Calibri" w:hAnsi="Calibri"/>
                  <w:sz w:val="16"/>
                  <w:szCs w:val="16"/>
                </w:rPr>
                <w:t>then report N/A; else</w:t>
              </w:r>
              <w:r w:rsidR="00FD5F28">
                <w:rPr>
                  <w:rFonts w:ascii="Calibri" w:hAnsi="Calibri"/>
                  <w:sz w:val="16"/>
                  <w:szCs w:val="16"/>
                </w:rPr>
                <w:t xml:space="preserve"> </w:t>
              </w:r>
            </w:ins>
            <w:r w:rsidRPr="0061440C">
              <w:rPr>
                <w:rFonts w:ascii="Calibri" w:hAnsi="Calibri"/>
                <w:sz w:val="16"/>
                <w:szCs w:val="16"/>
              </w:rPr>
              <w:t>auto filled text: referenced from CF1R&gt;&gt;</w:t>
            </w:r>
          </w:p>
          <w:p w14:paraId="1F9B96FA" w14:textId="77777777" w:rsidR="00D35E50" w:rsidRPr="0061440C" w:rsidRDefault="00D35E50" w:rsidP="002B74A3">
            <w:pPr>
              <w:keepNext/>
              <w:rPr>
                <w:rFonts w:ascii="Calibri" w:hAnsi="Calibri"/>
                <w:sz w:val="16"/>
                <w:szCs w:val="16"/>
              </w:rPr>
            </w:pPr>
          </w:p>
        </w:tc>
        <w:tc>
          <w:tcPr>
            <w:tcW w:w="990" w:type="dxa"/>
            <w:tcMar>
              <w:left w:w="43" w:type="dxa"/>
              <w:right w:w="43" w:type="dxa"/>
            </w:tcMar>
          </w:tcPr>
          <w:p w14:paraId="1F9B96FB" w14:textId="77777777" w:rsidR="00D35E50" w:rsidRDefault="00D35E50" w:rsidP="002B74A3">
            <w:pPr>
              <w:keepNext/>
              <w:rPr>
                <w:rFonts w:ascii="Calibri" w:hAnsi="Calibri"/>
                <w:sz w:val="16"/>
                <w:szCs w:val="16"/>
              </w:rPr>
            </w:pPr>
            <w:r>
              <w:rPr>
                <w:rFonts w:ascii="Calibri" w:hAnsi="Calibri"/>
                <w:sz w:val="16"/>
                <w:szCs w:val="16"/>
              </w:rPr>
              <w:t>&lt;&lt;auto filled text referenced from CF1R&gt;&gt;</w:t>
            </w:r>
          </w:p>
          <w:p w14:paraId="1F9B96FC" w14:textId="77777777" w:rsidR="00D35E50" w:rsidRPr="00510646" w:rsidRDefault="00D35E50" w:rsidP="002B74A3">
            <w:pPr>
              <w:keepNext/>
              <w:rPr>
                <w:rFonts w:ascii="Calibri" w:hAnsi="Calibri"/>
                <w:sz w:val="16"/>
                <w:szCs w:val="16"/>
              </w:rPr>
            </w:pPr>
          </w:p>
        </w:tc>
        <w:tc>
          <w:tcPr>
            <w:tcW w:w="1350" w:type="dxa"/>
            <w:tcMar>
              <w:left w:w="43" w:type="dxa"/>
              <w:right w:w="43" w:type="dxa"/>
            </w:tcMar>
          </w:tcPr>
          <w:p w14:paraId="1F9B96FD" w14:textId="77777777" w:rsidR="00D35E50" w:rsidRPr="00AD33C9" w:rsidRDefault="00D35E50" w:rsidP="002B74A3">
            <w:pPr>
              <w:keepNext/>
              <w:rPr>
                <w:rFonts w:ascii="Calibri" w:hAnsi="Calibri"/>
                <w:sz w:val="16"/>
                <w:szCs w:val="16"/>
              </w:rPr>
            </w:pPr>
            <w:r w:rsidRPr="00AD33C9">
              <w:rPr>
                <w:rFonts w:ascii="Calibri" w:hAnsi="Calibri"/>
                <w:sz w:val="16"/>
                <w:szCs w:val="16"/>
              </w:rPr>
              <w:t>&lt;&lt;if on CF1R</w:t>
            </w:r>
          </w:p>
          <w:p w14:paraId="1F9B96FE"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LowLkgAH=true, then value=</w:t>
            </w:r>
          </w:p>
          <w:p w14:paraId="1F9B96FF" w14:textId="77777777"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*Has Low Leakage Air Handler,</w:t>
            </w:r>
          </w:p>
          <w:p w14:paraId="1F9B9700" w14:textId="4276A3C8" w:rsidR="00D35E50" w:rsidRPr="00AD33C9" w:rsidRDefault="00D35E50" w:rsidP="002B74A3">
            <w:pPr>
              <w:keepNext/>
              <w:rPr>
                <w:rFonts w:asciiTheme="minorHAnsi" w:hAnsiTheme="minorHAnsi" w:cs="Courier New"/>
                <w:sz w:val="16"/>
                <w:szCs w:val="16"/>
              </w:rPr>
            </w:pPr>
            <w:r w:rsidRPr="00AD33C9">
              <w:rPr>
                <w:rFonts w:asciiTheme="minorHAnsi" w:hAnsiTheme="minorHAnsi" w:cs="Courier New"/>
                <w:sz w:val="16"/>
                <w:szCs w:val="16"/>
              </w:rPr>
              <w:t xml:space="preserve"> elsif LowLkgAH=false</w:t>
            </w:r>
            <w:r w:rsidR="00F91BFF">
              <w:rPr>
                <w:rFonts w:asciiTheme="minorHAnsi" w:hAnsiTheme="minorHAnsi" w:cs="Courier New"/>
                <w:sz w:val="16"/>
                <w:szCs w:val="16"/>
              </w:rPr>
              <w:t xml:space="preserve"> </w:t>
            </w:r>
            <w:r w:rsidR="00F91BFF" w:rsidRPr="00F91BFF">
              <w:rPr>
                <w:rFonts w:ascii="Calibri" w:hAnsi="Calibri"/>
                <w:sz w:val="16"/>
                <w:szCs w:val="16"/>
              </w:rPr>
              <w:t>or if value is not available from CF1R</w:t>
            </w:r>
            <w:r w:rsidRPr="00AD33C9">
              <w:rPr>
                <w:rFonts w:asciiTheme="minorHAnsi" w:hAnsiTheme="minorHAnsi" w:cs="Courier New"/>
                <w:sz w:val="16"/>
                <w:szCs w:val="16"/>
              </w:rPr>
              <w:t>, then value=</w:t>
            </w:r>
          </w:p>
          <w:p w14:paraId="1F9B9701" w14:textId="77777777" w:rsidR="00D35E50" w:rsidRPr="00AD33C9" w:rsidRDefault="00D35E50" w:rsidP="002B74A3">
            <w:pPr>
              <w:keepNext/>
              <w:rPr>
                <w:rFonts w:ascii="Calibri" w:hAnsi="Calibri"/>
                <w:sz w:val="16"/>
                <w:szCs w:val="16"/>
              </w:rPr>
            </w:pPr>
            <w:r w:rsidRPr="00AD33C9">
              <w:rPr>
                <w:rFonts w:asciiTheme="minorHAnsi" w:hAnsiTheme="minorHAnsi" w:cs="Courier New"/>
                <w:sz w:val="16"/>
                <w:szCs w:val="16"/>
              </w:rPr>
              <w:t>*None</w:t>
            </w:r>
          </w:p>
          <w:p w14:paraId="1F9B9702" w14:textId="77777777" w:rsidR="00D35E50" w:rsidRPr="0061440C" w:rsidRDefault="00D35E50" w:rsidP="002B74A3">
            <w:pPr>
              <w:keepNext/>
              <w:rPr>
                <w:rFonts w:ascii="Calibri" w:hAnsi="Calibri"/>
                <w:sz w:val="16"/>
                <w:szCs w:val="16"/>
              </w:rPr>
            </w:pPr>
          </w:p>
        </w:tc>
        <w:tc>
          <w:tcPr>
            <w:tcW w:w="1530" w:type="dxa"/>
            <w:tcMar>
              <w:left w:w="43" w:type="dxa"/>
              <w:right w:w="43" w:type="dxa"/>
            </w:tcMar>
          </w:tcPr>
          <w:p w14:paraId="1F9B9703" w14:textId="77777777" w:rsidR="00D35E50" w:rsidRDefault="00D35E50" w:rsidP="002B74A3">
            <w:pPr>
              <w:keepNext/>
              <w:rPr>
                <w:rFonts w:ascii="Calibri" w:hAnsi="Calibri"/>
                <w:sz w:val="16"/>
                <w:szCs w:val="16"/>
              </w:rPr>
            </w:pPr>
            <w:r w:rsidRPr="0061440C">
              <w:rPr>
                <w:rFonts w:ascii="Calibri" w:hAnsi="Calibri"/>
                <w:sz w:val="16"/>
                <w:szCs w:val="16"/>
              </w:rPr>
              <w:t>&lt;&lt;</w:t>
            </w:r>
            <w:r>
              <w:rPr>
                <w:rFonts w:ascii="Calibri" w:hAnsi="Calibri"/>
                <w:sz w:val="16"/>
                <w:szCs w:val="16"/>
              </w:rPr>
              <w:t>if on CF1R Has</w:t>
            </w:r>
            <w:r w:rsidRPr="0061440C">
              <w:rPr>
                <w:rFonts w:ascii="Calibri" w:hAnsi="Calibri"/>
                <w:sz w:val="16"/>
                <w:szCs w:val="16"/>
              </w:rPr>
              <w:t>Bypasss Duct</w:t>
            </w:r>
            <w:r>
              <w:rPr>
                <w:rFonts w:ascii="Calibri" w:hAnsi="Calibri"/>
                <w:sz w:val="16"/>
                <w:szCs w:val="16"/>
              </w:rPr>
              <w:t xml:space="preserve">=true, then value= </w:t>
            </w:r>
          </w:p>
          <w:p w14:paraId="1F9B9704" w14:textId="15E281D3" w:rsidR="00D35E50" w:rsidRDefault="00D35E50" w:rsidP="002B74A3">
            <w:pPr>
              <w:keepNext/>
              <w:rPr>
                <w:rFonts w:ascii="Calibri" w:hAnsi="Calibri"/>
                <w:sz w:val="16"/>
                <w:szCs w:val="16"/>
              </w:rPr>
            </w:pPr>
            <w:r>
              <w:rPr>
                <w:rFonts w:ascii="Calibri" w:hAnsi="Calibri"/>
                <w:sz w:val="16"/>
                <w:szCs w:val="16"/>
              </w:rPr>
              <w:t xml:space="preserve">*Has </w:t>
            </w:r>
            <w:r w:rsidRPr="0061440C">
              <w:rPr>
                <w:rFonts w:ascii="Calibri" w:hAnsi="Calibri"/>
                <w:sz w:val="16"/>
                <w:szCs w:val="16"/>
              </w:rPr>
              <w:t>Bypass Duct</w:t>
            </w:r>
            <w:r>
              <w:rPr>
                <w:rFonts w:ascii="Calibri" w:hAnsi="Calibri"/>
                <w:sz w:val="16"/>
                <w:szCs w:val="16"/>
              </w:rPr>
              <w:t>,</w:t>
            </w:r>
          </w:p>
          <w:p w14:paraId="1F9B9705" w14:textId="77777777" w:rsidR="00D35E50" w:rsidRDefault="00D35E50" w:rsidP="002B74A3">
            <w:pPr>
              <w:keepNext/>
              <w:rPr>
                <w:rFonts w:ascii="Calibri" w:hAnsi="Calibri"/>
                <w:sz w:val="16"/>
                <w:szCs w:val="16"/>
              </w:rPr>
            </w:pPr>
            <w:r>
              <w:rPr>
                <w:rFonts w:ascii="Calibri" w:hAnsi="Calibri"/>
                <w:sz w:val="16"/>
                <w:szCs w:val="16"/>
              </w:rPr>
              <w:t>else value=</w:t>
            </w:r>
          </w:p>
          <w:p w14:paraId="2463EA41" w14:textId="77777777" w:rsidR="00F91BFF" w:rsidRDefault="00D35E50" w:rsidP="002B74A3">
            <w:pPr>
              <w:keepNext/>
              <w:rPr>
                <w:rFonts w:ascii="Calibri" w:hAnsi="Calibri"/>
                <w:sz w:val="16"/>
                <w:szCs w:val="16"/>
              </w:rPr>
            </w:pPr>
            <w:r>
              <w:rPr>
                <w:rFonts w:ascii="Calibri" w:hAnsi="Calibri"/>
                <w:sz w:val="16"/>
                <w:szCs w:val="16"/>
              </w:rPr>
              <w:t>*None</w:t>
            </w:r>
            <w:r w:rsidR="00F91BFF">
              <w:rPr>
                <w:rFonts w:ascii="Calibri" w:hAnsi="Calibri"/>
                <w:sz w:val="16"/>
                <w:szCs w:val="16"/>
              </w:rPr>
              <w:t>;</w:t>
            </w:r>
          </w:p>
          <w:p w14:paraId="1F9B9706" w14:textId="7BD0013E" w:rsidR="00D35E50" w:rsidRDefault="00F91BFF" w:rsidP="002B74A3">
            <w:pPr>
              <w:keepNext/>
              <w:rPr>
                <w:rFonts w:ascii="Calibri" w:hAnsi="Calibri"/>
                <w:sz w:val="16"/>
                <w:szCs w:val="16"/>
              </w:rPr>
            </w:pPr>
            <w:r>
              <w:rPr>
                <w:rFonts w:ascii="Calibri" w:hAnsi="Calibri"/>
                <w:sz w:val="16"/>
                <w:szCs w:val="16"/>
              </w:rPr>
              <w:t xml:space="preserve">Elseif </w:t>
            </w:r>
            <w:r w:rsidRPr="00F91BFF">
              <w:rPr>
                <w:rFonts w:ascii="Calibri" w:hAnsi="Calibri"/>
                <w:sz w:val="16"/>
                <w:szCs w:val="16"/>
              </w:rPr>
              <w:t>value is not available from CF1R</w:t>
            </w:r>
            <w:r>
              <w:rPr>
                <w:rFonts w:ascii="Calibri" w:hAnsi="Calibri"/>
                <w:sz w:val="16"/>
                <w:szCs w:val="16"/>
              </w:rPr>
              <w:t>, value = none &gt;&gt;</w:t>
            </w:r>
          </w:p>
          <w:p w14:paraId="1F9B9707" w14:textId="77777777" w:rsidR="00D35E50" w:rsidRPr="0061440C" w:rsidRDefault="00D35E50" w:rsidP="002B74A3">
            <w:pPr>
              <w:keepNext/>
              <w:rPr>
                <w:rFonts w:ascii="Calibri" w:hAnsi="Calibri"/>
                <w:sz w:val="16"/>
                <w:szCs w:val="16"/>
              </w:rPr>
            </w:pPr>
          </w:p>
        </w:tc>
        <w:tc>
          <w:tcPr>
            <w:tcW w:w="1260" w:type="dxa"/>
            <w:tcMar>
              <w:left w:w="43" w:type="dxa"/>
              <w:right w:w="43" w:type="dxa"/>
            </w:tcMar>
          </w:tcPr>
          <w:p w14:paraId="1F9B9708" w14:textId="77777777" w:rsidR="00D35E50" w:rsidRPr="00342DD4" w:rsidRDefault="00D35E50" w:rsidP="002B74A3">
            <w:pPr>
              <w:keepNext/>
              <w:rPr>
                <w:rFonts w:ascii="Calibri" w:hAnsi="Calibri"/>
                <w:sz w:val="16"/>
                <w:szCs w:val="16"/>
              </w:rPr>
            </w:pPr>
            <w:r w:rsidRPr="00342DD4">
              <w:rPr>
                <w:rFonts w:ascii="Calibri" w:hAnsi="Calibri"/>
                <w:sz w:val="16"/>
                <w:szCs w:val="16"/>
              </w:rPr>
              <w:t>&lt;&lt;calculated field:</w:t>
            </w:r>
          </w:p>
          <w:p w14:paraId="1F9B9709" w14:textId="2B65CE50"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NoCooling,</w:t>
            </w:r>
          </w:p>
          <w:p w14:paraId="1F9B970A"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0B" w14:textId="77777777" w:rsidR="00D35E50" w:rsidRPr="00342DD4"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r w:rsidRPr="00342DD4">
              <w:rPr>
                <w:rFonts w:asciiTheme="minorHAnsi" w:hAnsiTheme="minorHAnsi" w:cs="Courier New"/>
                <w:sz w:val="16"/>
                <w:szCs w:val="16"/>
              </w:rPr>
              <w:t xml:space="preserve">IsZonal=true then value = </w:t>
            </w:r>
          </w:p>
          <w:p w14:paraId="1F9B970C" w14:textId="77777777" w:rsidR="00D35E50" w:rsidRPr="00342DD4" w:rsidRDefault="00D35E50" w:rsidP="002B74A3">
            <w:pPr>
              <w:keepNext/>
              <w:rPr>
                <w:rFonts w:ascii="Calibri" w:hAnsi="Calibri"/>
                <w:sz w:val="16"/>
                <w:szCs w:val="16"/>
              </w:rPr>
            </w:pPr>
            <w:r>
              <w:rPr>
                <w:rFonts w:ascii="Calibri" w:hAnsi="Calibri"/>
                <w:sz w:val="16"/>
                <w:szCs w:val="16"/>
              </w:rPr>
              <w:t>*</w:t>
            </w:r>
            <w:r w:rsidRPr="00342DD4">
              <w:rPr>
                <w:rFonts w:ascii="Calibri" w:hAnsi="Calibri"/>
                <w:sz w:val="16"/>
                <w:szCs w:val="16"/>
              </w:rPr>
              <w:t>Zonnaly Controlled</w:t>
            </w:r>
          </w:p>
          <w:p w14:paraId="1F9B970D" w14:textId="77777777" w:rsidR="00D35E50" w:rsidRPr="00342DD4" w:rsidRDefault="00D35E50" w:rsidP="002B74A3">
            <w:pPr>
              <w:keepNext/>
              <w:rPr>
                <w:rFonts w:ascii="Calibri" w:hAnsi="Calibri"/>
                <w:sz w:val="16"/>
                <w:szCs w:val="16"/>
              </w:rPr>
            </w:pPr>
            <w:r w:rsidRPr="00342DD4">
              <w:rPr>
                <w:rFonts w:ascii="Calibri" w:hAnsi="Calibri"/>
                <w:sz w:val="16"/>
                <w:szCs w:val="16"/>
              </w:rPr>
              <w:t xml:space="preserve">elsif </w:t>
            </w:r>
            <w:r w:rsidRPr="00342DD4">
              <w:rPr>
                <w:rFonts w:asciiTheme="minorHAnsi" w:hAnsiTheme="minorHAnsi" w:cs="Courier New"/>
                <w:sz w:val="16"/>
                <w:szCs w:val="16"/>
              </w:rPr>
              <w:t xml:space="preserve">IsZonal=false then value = </w:t>
            </w:r>
            <w:r>
              <w:rPr>
                <w:rFonts w:asciiTheme="minorHAnsi" w:hAnsiTheme="minorHAnsi" w:cs="Courier New"/>
                <w:sz w:val="16"/>
                <w:szCs w:val="16"/>
              </w:rPr>
              <w:t>*</w:t>
            </w:r>
            <w:r w:rsidRPr="00342DD4">
              <w:rPr>
                <w:rFonts w:ascii="Calibri" w:hAnsi="Calibri"/>
                <w:sz w:val="16"/>
                <w:szCs w:val="16"/>
              </w:rPr>
              <w:t>Not</w:t>
            </w:r>
            <w:r>
              <w:rPr>
                <w:rFonts w:ascii="Calibri" w:hAnsi="Calibri"/>
                <w:sz w:val="16"/>
                <w:szCs w:val="16"/>
              </w:rPr>
              <w:t xml:space="preserve"> </w:t>
            </w:r>
            <w:r w:rsidRPr="00342DD4">
              <w:rPr>
                <w:rFonts w:ascii="Calibri" w:hAnsi="Calibri"/>
                <w:sz w:val="16"/>
                <w:szCs w:val="16"/>
              </w:rPr>
              <w:t xml:space="preserve">Zonal </w:t>
            </w:r>
          </w:p>
          <w:p w14:paraId="1F9B970E" w14:textId="77777777" w:rsidR="00D35E50" w:rsidRPr="00B62959" w:rsidRDefault="00D35E50" w:rsidP="002B74A3">
            <w:pPr>
              <w:keepNext/>
              <w:rPr>
                <w:rFonts w:ascii="Calibri" w:hAnsi="Calibri"/>
                <w:sz w:val="16"/>
                <w:szCs w:val="16"/>
              </w:rPr>
            </w:pPr>
            <w:r w:rsidRPr="00342DD4">
              <w:rPr>
                <w:rFonts w:ascii="Calibri" w:hAnsi="Calibri"/>
                <w:sz w:val="16"/>
                <w:szCs w:val="16"/>
              </w:rPr>
              <w:t>&gt;&gt;</w:t>
            </w:r>
          </w:p>
        </w:tc>
        <w:tc>
          <w:tcPr>
            <w:tcW w:w="1171" w:type="dxa"/>
            <w:tcMar>
              <w:left w:w="43" w:type="dxa"/>
              <w:right w:w="43" w:type="dxa"/>
            </w:tcMar>
          </w:tcPr>
          <w:p w14:paraId="1F9B970F" w14:textId="77777777" w:rsidR="00D35E50" w:rsidRPr="00342DD4" w:rsidRDefault="00D35E50" w:rsidP="002B74A3">
            <w:pPr>
              <w:keepNext/>
              <w:rPr>
                <w:rFonts w:ascii="Calibri" w:hAnsi="Calibri"/>
                <w:sz w:val="16"/>
                <w:szCs w:val="16"/>
              </w:rPr>
            </w:pPr>
            <w:r w:rsidRPr="00B62959">
              <w:rPr>
                <w:rFonts w:ascii="Calibri" w:hAnsi="Calibri"/>
                <w:sz w:val="16"/>
                <w:szCs w:val="16"/>
              </w:rPr>
              <w:t>&lt;&lt;</w:t>
            </w:r>
            <w:r w:rsidRPr="00342DD4">
              <w:rPr>
                <w:rFonts w:ascii="Calibri" w:hAnsi="Calibri"/>
                <w:sz w:val="16"/>
                <w:szCs w:val="16"/>
              </w:rPr>
              <w:t xml:space="preserve"> calculated field:</w:t>
            </w:r>
          </w:p>
          <w:p w14:paraId="1F9B9710" w14:textId="7BA8AB66" w:rsidR="00D35E50" w:rsidRPr="00342DD4" w:rsidRDefault="00D35E5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(B04) </w:t>
            </w:r>
            <w:r w:rsidRPr="00342DD4">
              <w:rPr>
                <w:rFonts w:ascii="Calibri" w:hAnsi="Calibri"/>
                <w:sz w:val="16"/>
                <w:szCs w:val="16"/>
              </w:rPr>
              <w:t>= NoCooling,</w:t>
            </w:r>
          </w:p>
          <w:p w14:paraId="1F9B9711" w14:textId="77777777" w:rsidR="00D35E50" w:rsidRPr="00342DD4" w:rsidRDefault="00D35E50" w:rsidP="002B74A3">
            <w:pPr>
              <w:keepNext/>
              <w:rPr>
                <w:rFonts w:ascii="Calibri" w:hAnsi="Calibri"/>
                <w:sz w:val="16"/>
                <w:szCs w:val="16"/>
              </w:rPr>
            </w:pPr>
            <w:r w:rsidRPr="00342DD4">
              <w:rPr>
                <w:rFonts w:ascii="Calibri" w:hAnsi="Calibri"/>
                <w:sz w:val="16"/>
                <w:szCs w:val="16"/>
              </w:rPr>
              <w:t>then display result=n/a</w:t>
            </w:r>
          </w:p>
          <w:p w14:paraId="1F9B9712" w14:textId="77777777" w:rsidR="00D35E50" w:rsidRDefault="00D35E50" w:rsidP="002B74A3">
            <w:pPr>
              <w:keepNext/>
              <w:rPr>
                <w:rFonts w:ascii="Calibri" w:hAnsi="Calibri"/>
                <w:sz w:val="16"/>
                <w:szCs w:val="16"/>
              </w:rPr>
            </w:pPr>
            <w:r w:rsidRPr="00342DD4">
              <w:rPr>
                <w:rFonts w:ascii="Calibri" w:hAnsi="Calibri"/>
                <w:sz w:val="16"/>
                <w:szCs w:val="16"/>
              </w:rPr>
              <w:t>elseif</w:t>
            </w:r>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r w:rsidRPr="00C05911">
              <w:rPr>
                <w:rFonts w:ascii="Calibri" w:hAnsi="Calibri"/>
                <w:sz w:val="16"/>
                <w:szCs w:val="16"/>
              </w:rPr>
              <w:t>IsMultiSpeed</w:t>
            </w:r>
            <w:r>
              <w:rPr>
                <w:rFonts w:ascii="Calibri" w:hAnsi="Calibri"/>
                <w:sz w:val="16"/>
                <w:szCs w:val="16"/>
              </w:rPr>
              <w:t>=true, then value=</w:t>
            </w:r>
          </w:p>
          <w:p w14:paraId="1F9B9713" w14:textId="77777777" w:rsidR="00D35E50"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p>
          <w:p w14:paraId="1F9B9714" w14:textId="77777777" w:rsidR="00D35E50" w:rsidRDefault="00D35E50" w:rsidP="002B74A3">
            <w:pPr>
              <w:keepNext/>
              <w:rPr>
                <w:rFonts w:ascii="Calibri" w:hAnsi="Calibri"/>
                <w:sz w:val="16"/>
                <w:szCs w:val="16"/>
              </w:rPr>
            </w:pPr>
            <w:r>
              <w:rPr>
                <w:rFonts w:ascii="Calibri" w:hAnsi="Calibri"/>
                <w:sz w:val="16"/>
                <w:szCs w:val="16"/>
              </w:rPr>
              <w:t xml:space="preserve">elsif </w:t>
            </w:r>
            <w:r w:rsidRPr="00C05911">
              <w:rPr>
                <w:rFonts w:ascii="Calibri" w:hAnsi="Calibri"/>
                <w:sz w:val="16"/>
                <w:szCs w:val="16"/>
              </w:rPr>
              <w:t>IsMultiSpeed</w:t>
            </w:r>
            <w:r>
              <w:rPr>
                <w:rFonts w:ascii="Calibri" w:hAnsi="Calibri"/>
                <w:sz w:val="16"/>
                <w:szCs w:val="16"/>
              </w:rPr>
              <w:t>=false, then value=</w:t>
            </w:r>
          </w:p>
          <w:p w14:paraId="1F9B9715" w14:textId="77777777" w:rsidR="00D35E50" w:rsidRPr="00B62959" w:rsidRDefault="00D35E5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Single</w:t>
            </w:r>
            <w:r>
              <w:rPr>
                <w:rFonts w:ascii="Calibri" w:hAnsi="Calibri"/>
                <w:sz w:val="16"/>
                <w:szCs w:val="16"/>
              </w:rPr>
              <w:t xml:space="preserve"> </w:t>
            </w:r>
            <w:r w:rsidRPr="00C05911">
              <w:rPr>
                <w:rFonts w:ascii="Calibri" w:hAnsi="Calibri"/>
                <w:sz w:val="16"/>
                <w:szCs w:val="16"/>
              </w:rPr>
              <w:t>Speed</w:t>
            </w:r>
            <w:r w:rsidRPr="00B62959">
              <w:rPr>
                <w:rFonts w:ascii="Calibri" w:hAnsi="Calibri"/>
                <w:sz w:val="16"/>
                <w:szCs w:val="16"/>
              </w:rPr>
              <w:t>&gt;&gt;</w:t>
            </w:r>
          </w:p>
        </w:tc>
      </w:tr>
      <w:tr w:rsidR="00D35E50" w:rsidRPr="00295655" w14:paraId="1F9B9723" w14:textId="5386CE82" w:rsidTr="00427283">
        <w:trPr>
          <w:cantSplit/>
          <w:trHeight w:val="288"/>
        </w:trPr>
        <w:tc>
          <w:tcPr>
            <w:tcW w:w="1165" w:type="dxa"/>
            <w:vAlign w:val="center"/>
          </w:tcPr>
          <w:p w14:paraId="1F9B9718" w14:textId="77777777" w:rsidR="00D35E50" w:rsidRPr="00295655" w:rsidRDefault="00D35E50" w:rsidP="002B74A3">
            <w:pPr>
              <w:keepNext/>
              <w:rPr>
                <w:rFonts w:ascii="Calibri" w:hAnsi="Calibri"/>
                <w:sz w:val="18"/>
                <w:szCs w:val="18"/>
              </w:rPr>
            </w:pPr>
          </w:p>
        </w:tc>
        <w:tc>
          <w:tcPr>
            <w:tcW w:w="1080" w:type="dxa"/>
            <w:vAlign w:val="center"/>
          </w:tcPr>
          <w:p w14:paraId="1F9B9719" w14:textId="77777777" w:rsidR="00D35E50" w:rsidRPr="00295655" w:rsidRDefault="00D35E50" w:rsidP="002B74A3">
            <w:pPr>
              <w:keepNext/>
              <w:rPr>
                <w:rFonts w:ascii="Calibri" w:hAnsi="Calibri"/>
                <w:sz w:val="18"/>
                <w:szCs w:val="18"/>
              </w:rPr>
            </w:pPr>
          </w:p>
        </w:tc>
        <w:tc>
          <w:tcPr>
            <w:tcW w:w="1890" w:type="dxa"/>
            <w:vAlign w:val="center"/>
          </w:tcPr>
          <w:p w14:paraId="1F9B971A" w14:textId="77777777" w:rsidR="00D35E50" w:rsidRPr="00295655" w:rsidRDefault="00D35E50" w:rsidP="002B74A3">
            <w:pPr>
              <w:keepNext/>
              <w:rPr>
                <w:rFonts w:ascii="Calibri" w:hAnsi="Calibri"/>
                <w:sz w:val="18"/>
                <w:szCs w:val="18"/>
              </w:rPr>
            </w:pPr>
          </w:p>
        </w:tc>
        <w:tc>
          <w:tcPr>
            <w:tcW w:w="1890" w:type="dxa"/>
            <w:vAlign w:val="center"/>
          </w:tcPr>
          <w:p w14:paraId="1F9B971B" w14:textId="77777777" w:rsidR="00D35E50" w:rsidRPr="00295655" w:rsidRDefault="00D35E50" w:rsidP="002B74A3">
            <w:pPr>
              <w:keepNext/>
              <w:rPr>
                <w:rFonts w:ascii="Calibri" w:hAnsi="Calibri"/>
                <w:sz w:val="18"/>
                <w:szCs w:val="18"/>
              </w:rPr>
            </w:pPr>
          </w:p>
        </w:tc>
        <w:tc>
          <w:tcPr>
            <w:tcW w:w="990" w:type="dxa"/>
            <w:vAlign w:val="center"/>
          </w:tcPr>
          <w:p w14:paraId="1F9B971C" w14:textId="77777777" w:rsidR="00D35E50" w:rsidRPr="00295655" w:rsidRDefault="00D35E50" w:rsidP="002B74A3">
            <w:pPr>
              <w:keepNext/>
              <w:rPr>
                <w:rFonts w:ascii="Calibri" w:hAnsi="Calibri"/>
                <w:sz w:val="18"/>
                <w:szCs w:val="18"/>
              </w:rPr>
            </w:pPr>
          </w:p>
        </w:tc>
        <w:tc>
          <w:tcPr>
            <w:tcW w:w="1080" w:type="dxa"/>
            <w:vAlign w:val="center"/>
          </w:tcPr>
          <w:p w14:paraId="1F9B971D" w14:textId="77777777" w:rsidR="00D35E50" w:rsidRPr="00295655" w:rsidRDefault="00D35E50" w:rsidP="002B74A3">
            <w:pPr>
              <w:keepNext/>
              <w:rPr>
                <w:rFonts w:ascii="Calibri" w:hAnsi="Calibri"/>
                <w:sz w:val="18"/>
                <w:szCs w:val="18"/>
              </w:rPr>
            </w:pPr>
          </w:p>
        </w:tc>
        <w:tc>
          <w:tcPr>
            <w:tcW w:w="990" w:type="dxa"/>
            <w:vAlign w:val="center"/>
          </w:tcPr>
          <w:p w14:paraId="1F9B971E" w14:textId="77777777" w:rsidR="00D35E50" w:rsidRPr="00295655" w:rsidRDefault="00D35E50" w:rsidP="002B74A3">
            <w:pPr>
              <w:keepNext/>
              <w:rPr>
                <w:rFonts w:ascii="Calibri" w:hAnsi="Calibri"/>
                <w:sz w:val="18"/>
                <w:szCs w:val="18"/>
              </w:rPr>
            </w:pPr>
          </w:p>
        </w:tc>
        <w:tc>
          <w:tcPr>
            <w:tcW w:w="1350" w:type="dxa"/>
            <w:vAlign w:val="center"/>
          </w:tcPr>
          <w:p w14:paraId="1F9B971F" w14:textId="77777777" w:rsidR="00D35E50" w:rsidRPr="00295655" w:rsidRDefault="00D35E50" w:rsidP="002B74A3">
            <w:pPr>
              <w:keepNext/>
              <w:rPr>
                <w:rFonts w:ascii="Calibri" w:hAnsi="Calibri"/>
                <w:sz w:val="18"/>
                <w:szCs w:val="18"/>
              </w:rPr>
            </w:pPr>
          </w:p>
        </w:tc>
        <w:tc>
          <w:tcPr>
            <w:tcW w:w="1530" w:type="dxa"/>
            <w:vAlign w:val="center"/>
          </w:tcPr>
          <w:p w14:paraId="1F9B9720" w14:textId="77777777" w:rsidR="00D35E50" w:rsidRPr="00295655" w:rsidRDefault="00D35E50" w:rsidP="002B74A3">
            <w:pPr>
              <w:keepNext/>
              <w:rPr>
                <w:rFonts w:ascii="Calibri" w:hAnsi="Calibri"/>
                <w:sz w:val="18"/>
                <w:szCs w:val="18"/>
              </w:rPr>
            </w:pPr>
          </w:p>
        </w:tc>
        <w:tc>
          <w:tcPr>
            <w:tcW w:w="1260" w:type="dxa"/>
            <w:vAlign w:val="center"/>
          </w:tcPr>
          <w:p w14:paraId="1F9B9721" w14:textId="77777777" w:rsidR="00D35E50" w:rsidRPr="00295655" w:rsidRDefault="00D35E50" w:rsidP="002B74A3">
            <w:pPr>
              <w:keepNext/>
              <w:rPr>
                <w:rFonts w:ascii="Calibri" w:hAnsi="Calibri"/>
                <w:sz w:val="18"/>
                <w:szCs w:val="18"/>
              </w:rPr>
            </w:pPr>
          </w:p>
        </w:tc>
        <w:tc>
          <w:tcPr>
            <w:tcW w:w="1171" w:type="dxa"/>
            <w:vAlign w:val="center"/>
          </w:tcPr>
          <w:p w14:paraId="1F9B9722" w14:textId="77777777" w:rsidR="00D35E50" w:rsidRPr="00295655" w:rsidRDefault="00D35E50" w:rsidP="002B74A3">
            <w:pPr>
              <w:keepNext/>
              <w:rPr>
                <w:rFonts w:ascii="Calibri" w:hAnsi="Calibri"/>
                <w:sz w:val="18"/>
                <w:szCs w:val="18"/>
              </w:rPr>
            </w:pPr>
          </w:p>
        </w:tc>
      </w:tr>
      <w:tr w:rsidR="000E6B6D" w:rsidRPr="00295655" w14:paraId="1F9B9732" w14:textId="60D9DD9F" w:rsidTr="00D35E50">
        <w:trPr>
          <w:cantSplit/>
        </w:trPr>
        <w:tc>
          <w:tcPr>
            <w:tcW w:w="14396" w:type="dxa"/>
            <w:gridSpan w:val="11"/>
          </w:tcPr>
          <w:p w14:paraId="2118097C" w14:textId="286C96AB" w:rsidR="000E6B6D" w:rsidRPr="00295655" w:rsidRDefault="000E6B6D" w:rsidP="00822551">
            <w:pPr>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199"/>
        <w:gridCol w:w="1199"/>
        <w:gridCol w:w="1199"/>
        <w:gridCol w:w="1199"/>
        <w:gridCol w:w="1199"/>
        <w:gridCol w:w="1199"/>
        <w:gridCol w:w="1199"/>
        <w:gridCol w:w="1199"/>
        <w:gridCol w:w="1199"/>
        <w:gridCol w:w="1199"/>
        <w:gridCol w:w="1200"/>
      </w:tblGrid>
      <w:tr w:rsidR="00D91A98" w:rsidRPr="00295655" w14:paraId="1F9B973A" w14:textId="77DAD235" w:rsidTr="003C7FF3">
        <w:trPr>
          <w:cantSplit/>
        </w:trPr>
        <w:tc>
          <w:tcPr>
            <w:tcW w:w="15697" w:type="dxa"/>
            <w:gridSpan w:val="12"/>
            <w:shd w:val="clear" w:color="auto" w:fill="auto"/>
          </w:tcPr>
          <w:p w14:paraId="3959DF7D" w14:textId="77777777" w:rsidR="00D91A98" w:rsidRPr="00F9147E" w:rsidRDefault="00D91A98" w:rsidP="002B74A3">
            <w:pPr>
              <w:keepNext/>
              <w:rPr>
                <w:rFonts w:ascii="Calibri" w:hAnsi="Calibri"/>
                <w:b/>
                <w:szCs w:val="18"/>
              </w:rPr>
            </w:pPr>
            <w:r w:rsidRPr="00F9147E">
              <w:rPr>
                <w:rFonts w:ascii="Calibri" w:hAnsi="Calibri"/>
                <w:b/>
                <w:szCs w:val="18"/>
              </w:rPr>
              <w:lastRenderedPageBreak/>
              <w:t>C. Design Space Conditioning (SC) System Compliance Requirements from CF1R</w:t>
            </w:r>
          </w:p>
          <w:p w14:paraId="47DF806C" w14:textId="77777777" w:rsidR="00D91A98" w:rsidRDefault="00D91A98" w:rsidP="002B74A3">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44E8A0C" w14:textId="77777777" w:rsidR="00D91A98" w:rsidRPr="00E91CEC" w:rsidRDefault="00D91A98" w:rsidP="002B74A3">
            <w:pPr>
              <w:keepNext/>
              <w:rPr>
                <w:rFonts w:ascii="Calibri" w:hAnsi="Calibri"/>
                <w:sz w:val="18"/>
                <w:szCs w:val="18"/>
              </w:rPr>
            </w:pPr>
          </w:p>
          <w:p w14:paraId="20BF2774" w14:textId="3412CDE5" w:rsidR="00D91A98" w:rsidRPr="00F9147E" w:rsidRDefault="00D91A98" w:rsidP="002B74A3">
            <w:pPr>
              <w:keepNext/>
              <w:rPr>
                <w:rFonts w:ascii="Calibri" w:hAnsi="Calibri"/>
                <w:b/>
                <w:szCs w:val="18"/>
              </w:rPr>
            </w:pPr>
            <w:r w:rsidRPr="00FB4BFD">
              <w:rPr>
                <w:rFonts w:ascii="Calibri" w:hAnsi="Calibri"/>
                <w:sz w:val="18"/>
                <w:szCs w:val="18"/>
              </w:rPr>
              <w:t xml:space="preserve">&lt;&lt;require one row of data for each SC System </w:t>
            </w:r>
            <w:r>
              <w:rPr>
                <w:rFonts w:ascii="Calibri" w:hAnsi="Calibri"/>
                <w:sz w:val="18"/>
                <w:szCs w:val="18"/>
              </w:rPr>
              <w:t xml:space="preserve">listed </w:t>
            </w:r>
            <w:r w:rsidRPr="00FB4BFD">
              <w:rPr>
                <w:rFonts w:ascii="Calibri" w:hAnsi="Calibri"/>
                <w:sz w:val="18"/>
                <w:szCs w:val="18"/>
              </w:rPr>
              <w:t>in Section B;  do not allow user to overwrite these referenced data&gt;&gt;</w:t>
            </w:r>
          </w:p>
        </w:tc>
      </w:tr>
      <w:tr w:rsidR="00D91A98" w:rsidRPr="00295655" w14:paraId="1F9B9745" w14:textId="60594BB4" w:rsidTr="00D91A98">
        <w:trPr>
          <w:cantSplit/>
          <w:trHeight w:val="215"/>
        </w:trPr>
        <w:tc>
          <w:tcPr>
            <w:tcW w:w="1308" w:type="dxa"/>
            <w:vAlign w:val="center"/>
          </w:tcPr>
          <w:p w14:paraId="1F9B973B"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01</w:t>
            </w:r>
          </w:p>
        </w:tc>
        <w:tc>
          <w:tcPr>
            <w:tcW w:w="1308" w:type="dxa"/>
            <w:vAlign w:val="center"/>
          </w:tcPr>
          <w:p w14:paraId="1F9B973C"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02</w:t>
            </w:r>
          </w:p>
        </w:tc>
        <w:tc>
          <w:tcPr>
            <w:tcW w:w="1308" w:type="dxa"/>
            <w:vAlign w:val="center"/>
          </w:tcPr>
          <w:p w14:paraId="1F9B973D"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03</w:t>
            </w:r>
          </w:p>
        </w:tc>
        <w:tc>
          <w:tcPr>
            <w:tcW w:w="1308" w:type="dxa"/>
            <w:vAlign w:val="center"/>
          </w:tcPr>
          <w:p w14:paraId="1F9B973E"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04</w:t>
            </w:r>
          </w:p>
        </w:tc>
        <w:tc>
          <w:tcPr>
            <w:tcW w:w="1308" w:type="dxa"/>
            <w:vAlign w:val="center"/>
          </w:tcPr>
          <w:p w14:paraId="1F9B973F"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05</w:t>
            </w:r>
          </w:p>
        </w:tc>
        <w:tc>
          <w:tcPr>
            <w:tcW w:w="1308" w:type="dxa"/>
            <w:vAlign w:val="center"/>
          </w:tcPr>
          <w:p w14:paraId="1F9B9740"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06</w:t>
            </w:r>
          </w:p>
        </w:tc>
        <w:tc>
          <w:tcPr>
            <w:tcW w:w="1308" w:type="dxa"/>
            <w:vAlign w:val="center"/>
          </w:tcPr>
          <w:p w14:paraId="1F9B9741"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07</w:t>
            </w:r>
          </w:p>
        </w:tc>
        <w:tc>
          <w:tcPr>
            <w:tcW w:w="1308" w:type="dxa"/>
            <w:vAlign w:val="center"/>
          </w:tcPr>
          <w:p w14:paraId="1F9B9742"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08</w:t>
            </w:r>
          </w:p>
        </w:tc>
        <w:tc>
          <w:tcPr>
            <w:tcW w:w="1308" w:type="dxa"/>
            <w:vAlign w:val="center"/>
          </w:tcPr>
          <w:p w14:paraId="1F9B9743"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09</w:t>
            </w:r>
          </w:p>
        </w:tc>
        <w:tc>
          <w:tcPr>
            <w:tcW w:w="1308" w:type="dxa"/>
            <w:vAlign w:val="center"/>
          </w:tcPr>
          <w:p w14:paraId="1F9B9744"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10</w:t>
            </w:r>
          </w:p>
        </w:tc>
        <w:tc>
          <w:tcPr>
            <w:tcW w:w="1308" w:type="dxa"/>
            <w:vAlign w:val="center"/>
          </w:tcPr>
          <w:p w14:paraId="0C7B5394" w14:textId="52C8890F" w:rsidR="00D91A98" w:rsidRPr="00614CED" w:rsidRDefault="00D91A98" w:rsidP="002540C6">
            <w:pPr>
              <w:keepNext/>
              <w:jc w:val="center"/>
              <w:rPr>
                <w:rFonts w:ascii="Calibri" w:hAnsi="Calibri"/>
                <w:sz w:val="18"/>
                <w:szCs w:val="18"/>
              </w:rPr>
            </w:pPr>
            <w:r w:rsidRPr="00614CED">
              <w:rPr>
                <w:rFonts w:ascii="Calibri" w:hAnsi="Calibri"/>
                <w:sz w:val="18"/>
                <w:szCs w:val="18"/>
              </w:rPr>
              <w:t>11</w:t>
            </w:r>
          </w:p>
        </w:tc>
        <w:tc>
          <w:tcPr>
            <w:tcW w:w="1309" w:type="dxa"/>
          </w:tcPr>
          <w:p w14:paraId="5CBA2BEE" w14:textId="0D4F0777" w:rsidR="00D91A98" w:rsidRPr="00614CED" w:rsidRDefault="00D91A98" w:rsidP="002540C6">
            <w:pPr>
              <w:keepNext/>
              <w:jc w:val="center"/>
              <w:rPr>
                <w:rFonts w:ascii="Calibri" w:hAnsi="Calibri"/>
                <w:sz w:val="18"/>
                <w:szCs w:val="18"/>
              </w:rPr>
            </w:pPr>
            <w:r>
              <w:rPr>
                <w:rFonts w:ascii="Calibri" w:hAnsi="Calibri"/>
                <w:sz w:val="18"/>
                <w:szCs w:val="18"/>
              </w:rPr>
              <w:t>12</w:t>
            </w:r>
          </w:p>
        </w:tc>
      </w:tr>
      <w:tr w:rsidR="00D91A98" w:rsidRPr="00295655" w14:paraId="1F9B975B" w14:textId="6D3426BF" w:rsidTr="00D91A98">
        <w:trPr>
          <w:cantSplit/>
          <w:trHeight w:val="576"/>
        </w:trPr>
        <w:tc>
          <w:tcPr>
            <w:tcW w:w="1308" w:type="dxa"/>
            <w:vAlign w:val="bottom"/>
          </w:tcPr>
          <w:p w14:paraId="1F9B9746" w14:textId="10C46E2E" w:rsidR="00D91A98" w:rsidRPr="00295655" w:rsidRDefault="00D91A98"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r>
              <w:rPr>
                <w:rFonts w:ascii="Calibri" w:hAnsi="Calibri"/>
                <w:sz w:val="18"/>
                <w:szCs w:val="18"/>
              </w:rPr>
              <w:t>ID/</w:t>
            </w:r>
            <w:r w:rsidRPr="00295655">
              <w:rPr>
                <w:rFonts w:ascii="Calibri" w:hAnsi="Calibri"/>
                <w:sz w:val="18"/>
                <w:szCs w:val="18"/>
              </w:rPr>
              <w:t xml:space="preserve"> Name</w:t>
            </w:r>
            <w:r>
              <w:rPr>
                <w:rFonts w:ascii="Calibri" w:hAnsi="Calibri"/>
                <w:sz w:val="18"/>
                <w:szCs w:val="18"/>
              </w:rPr>
              <w:t xml:space="preserve"> from CF1R</w:t>
            </w:r>
          </w:p>
        </w:tc>
        <w:tc>
          <w:tcPr>
            <w:tcW w:w="1308" w:type="dxa"/>
            <w:vAlign w:val="bottom"/>
          </w:tcPr>
          <w:p w14:paraId="1F9B974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8"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1F9B9749"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Type</w:t>
            </w:r>
          </w:p>
        </w:tc>
        <w:tc>
          <w:tcPr>
            <w:tcW w:w="1308" w:type="dxa"/>
            <w:vAlign w:val="bottom"/>
          </w:tcPr>
          <w:p w14:paraId="1F9B974A"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4B"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C"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2C1DE232" w14:textId="77777777" w:rsidR="00D91A98" w:rsidRDefault="00D91A98" w:rsidP="002540C6">
            <w:pPr>
              <w:keepNext/>
              <w:jc w:val="center"/>
              <w:rPr>
                <w:rFonts w:ascii="Calibri" w:hAnsi="Calibri"/>
                <w:sz w:val="18"/>
                <w:szCs w:val="18"/>
              </w:rPr>
            </w:pPr>
            <w:r w:rsidRPr="00295655">
              <w:rPr>
                <w:rFonts w:ascii="Calibri" w:hAnsi="Calibri"/>
                <w:sz w:val="18"/>
                <w:szCs w:val="18"/>
              </w:rPr>
              <w:t>Value</w:t>
            </w:r>
          </w:p>
          <w:p w14:paraId="1F9B974D" w14:textId="1E22B98F" w:rsidR="00D91A98" w:rsidRPr="00295655" w:rsidRDefault="00D91A98" w:rsidP="002540C6">
            <w:pPr>
              <w:keepNext/>
              <w:jc w:val="center"/>
              <w:rPr>
                <w:rFonts w:ascii="Calibri" w:hAnsi="Calibri"/>
                <w:sz w:val="18"/>
                <w:szCs w:val="18"/>
              </w:rPr>
            </w:pPr>
            <w:r>
              <w:rPr>
                <w:rFonts w:ascii="Calibri" w:hAnsi="Calibri"/>
                <w:sz w:val="18"/>
                <w:szCs w:val="18"/>
              </w:rPr>
              <w:t>(%)</w:t>
            </w:r>
          </w:p>
        </w:tc>
        <w:tc>
          <w:tcPr>
            <w:tcW w:w="1308" w:type="dxa"/>
            <w:vAlign w:val="bottom"/>
          </w:tcPr>
          <w:p w14:paraId="1F9B974E" w14:textId="16523882"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4F" w14:textId="28D16293" w:rsidR="00D91A98" w:rsidRPr="00295655" w:rsidRDefault="00D91A98" w:rsidP="002540C6">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308" w:type="dxa"/>
            <w:vAlign w:val="bottom"/>
          </w:tcPr>
          <w:p w14:paraId="1F9B9750" w14:textId="6B4E99BB"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51" w14:textId="03BF678A" w:rsidR="00D91A98" w:rsidRPr="00295655" w:rsidRDefault="00D91A98" w:rsidP="002540C6">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308" w:type="dxa"/>
            <w:vAlign w:val="bottom"/>
          </w:tcPr>
          <w:p w14:paraId="1F9B9752"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3"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4"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SEER</w:t>
            </w:r>
          </w:p>
        </w:tc>
        <w:tc>
          <w:tcPr>
            <w:tcW w:w="1308" w:type="dxa"/>
            <w:vAlign w:val="bottom"/>
          </w:tcPr>
          <w:p w14:paraId="1F9B9755"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6"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7" w14:textId="7F0ADB7A" w:rsidR="00D91A98" w:rsidRPr="00295655" w:rsidRDefault="00D91A98" w:rsidP="002540C6">
            <w:pPr>
              <w:keepNext/>
              <w:jc w:val="center"/>
              <w:rPr>
                <w:rFonts w:ascii="Calibri" w:hAnsi="Calibri"/>
                <w:sz w:val="18"/>
                <w:szCs w:val="18"/>
              </w:rPr>
            </w:pPr>
            <w:r w:rsidRPr="00295655">
              <w:rPr>
                <w:rFonts w:ascii="Calibri" w:hAnsi="Calibri"/>
                <w:sz w:val="18"/>
                <w:szCs w:val="18"/>
              </w:rPr>
              <w:t>EER</w:t>
            </w:r>
            <w:ins w:id="24" w:author="Markstrum, Alexis@Energy" w:date="2021-03-09T14:53:00Z">
              <w:r w:rsidR="00D2191E">
                <w:rPr>
                  <w:rFonts w:ascii="Calibri" w:hAnsi="Calibri"/>
                  <w:sz w:val="18"/>
                  <w:szCs w:val="18"/>
                </w:rPr>
                <w:t>/CEER</w:t>
              </w:r>
            </w:ins>
          </w:p>
        </w:tc>
        <w:tc>
          <w:tcPr>
            <w:tcW w:w="1308" w:type="dxa"/>
            <w:vAlign w:val="bottom"/>
          </w:tcPr>
          <w:p w14:paraId="1F9B9758" w14:textId="73FE48B9" w:rsidR="00D91A98" w:rsidRPr="00295655" w:rsidRDefault="00D91A98" w:rsidP="002540C6">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308" w:type="dxa"/>
            <w:vAlign w:val="bottom"/>
          </w:tcPr>
          <w:p w14:paraId="28681014" w14:textId="77777777" w:rsidR="00D91A98" w:rsidRDefault="00D91A98" w:rsidP="002540C6">
            <w:pPr>
              <w:keepNext/>
              <w:jc w:val="center"/>
              <w:rPr>
                <w:rFonts w:ascii="Calibri" w:hAnsi="Calibri"/>
                <w:sz w:val="18"/>
                <w:szCs w:val="18"/>
              </w:rPr>
            </w:pPr>
            <w:r w:rsidRPr="00295655">
              <w:rPr>
                <w:rFonts w:ascii="Calibri" w:hAnsi="Calibri"/>
                <w:sz w:val="18"/>
                <w:szCs w:val="18"/>
              </w:rPr>
              <w:t xml:space="preserve">Maximum </w:t>
            </w:r>
          </w:p>
          <w:p w14:paraId="1F9B9759" w14:textId="2A81C3D8" w:rsidR="00D91A98" w:rsidRPr="00295655" w:rsidRDefault="00D91A98" w:rsidP="002540C6">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308" w:type="dxa"/>
            <w:vAlign w:val="bottom"/>
          </w:tcPr>
          <w:p w14:paraId="1F9B975A" w14:textId="5AC39395" w:rsidR="00D91A98" w:rsidRPr="00295655" w:rsidRDefault="00D91A98" w:rsidP="002540C6">
            <w:pPr>
              <w:keepNext/>
              <w:jc w:val="center"/>
              <w:rPr>
                <w:rFonts w:ascii="Calibri" w:hAnsi="Calibri"/>
                <w:sz w:val="18"/>
                <w:szCs w:val="18"/>
              </w:rPr>
            </w:pPr>
            <w:r>
              <w:rPr>
                <w:rFonts w:ascii="Calibri" w:hAnsi="Calibri"/>
                <w:sz w:val="18"/>
                <w:szCs w:val="18"/>
              </w:rPr>
              <w:t>Modeled Duct R-Value</w:t>
            </w:r>
          </w:p>
        </w:tc>
        <w:tc>
          <w:tcPr>
            <w:tcW w:w="1308" w:type="dxa"/>
            <w:vAlign w:val="bottom"/>
          </w:tcPr>
          <w:p w14:paraId="57E9FA08" w14:textId="77777777" w:rsidR="00D91A98" w:rsidRDefault="00D91A98" w:rsidP="002540C6">
            <w:pPr>
              <w:keepNext/>
              <w:jc w:val="center"/>
              <w:rPr>
                <w:rFonts w:ascii="Calibri" w:hAnsi="Calibri"/>
                <w:sz w:val="18"/>
                <w:szCs w:val="18"/>
              </w:rPr>
            </w:pPr>
            <w:r>
              <w:rPr>
                <w:rFonts w:ascii="Calibri" w:hAnsi="Calibri"/>
                <w:sz w:val="18"/>
                <w:szCs w:val="18"/>
              </w:rPr>
              <w:t>Central Fan</w:t>
            </w:r>
          </w:p>
          <w:p w14:paraId="1F4AFCD7" w14:textId="77777777" w:rsidR="00D91A98" w:rsidRDefault="00D91A98" w:rsidP="002540C6">
            <w:pPr>
              <w:keepNext/>
              <w:jc w:val="center"/>
              <w:rPr>
                <w:rFonts w:ascii="Calibri" w:hAnsi="Calibri"/>
                <w:sz w:val="18"/>
                <w:szCs w:val="18"/>
              </w:rPr>
            </w:pPr>
            <w:r>
              <w:rPr>
                <w:rFonts w:ascii="Calibri" w:hAnsi="Calibri"/>
                <w:sz w:val="18"/>
                <w:szCs w:val="18"/>
              </w:rPr>
              <w:t>Ventilation</w:t>
            </w:r>
          </w:p>
          <w:p w14:paraId="685D3A0D" w14:textId="132802E3" w:rsidR="00D91A98" w:rsidRDefault="00D91A98" w:rsidP="002540C6">
            <w:pPr>
              <w:keepNext/>
              <w:jc w:val="center"/>
              <w:rPr>
                <w:rFonts w:ascii="Calibri" w:hAnsi="Calibri"/>
                <w:sz w:val="18"/>
                <w:szCs w:val="18"/>
              </w:rPr>
            </w:pPr>
            <w:r>
              <w:rPr>
                <w:rFonts w:ascii="Calibri" w:hAnsi="Calibri"/>
                <w:sz w:val="18"/>
                <w:szCs w:val="18"/>
              </w:rPr>
              <w:t>Cooling Airflow</w:t>
            </w:r>
          </w:p>
        </w:tc>
        <w:tc>
          <w:tcPr>
            <w:tcW w:w="1309" w:type="dxa"/>
            <w:vAlign w:val="bottom"/>
          </w:tcPr>
          <w:p w14:paraId="1CB4A40F"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590690D0"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43FC74DC"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BF4CB3" w14:textId="3D06ABE0" w:rsidR="00D91A98" w:rsidRDefault="00D91A98" w:rsidP="00D91A98">
            <w:pPr>
              <w:keepNext/>
              <w:jc w:val="center"/>
              <w:rPr>
                <w:rFonts w:ascii="Calibri" w:hAnsi="Calibri"/>
                <w:sz w:val="18"/>
                <w:szCs w:val="18"/>
              </w:rPr>
            </w:pPr>
            <w:r>
              <w:rPr>
                <w:rFonts w:ascii="Calibri" w:hAnsi="Calibri"/>
                <w:sz w:val="18"/>
                <w:szCs w:val="18"/>
              </w:rPr>
              <w:t>Fan Efficacy</w:t>
            </w:r>
          </w:p>
        </w:tc>
      </w:tr>
      <w:tr w:rsidR="00D91A98" w:rsidRPr="00B62959" w14:paraId="1F9B9779" w14:textId="39EE244D" w:rsidTr="00D91A98">
        <w:trPr>
          <w:cantSplit/>
          <w:trHeight w:val="359"/>
        </w:trPr>
        <w:tc>
          <w:tcPr>
            <w:tcW w:w="1308" w:type="dxa"/>
          </w:tcPr>
          <w:p w14:paraId="1F9B975C" w14:textId="1C018FCD" w:rsidR="00D91A98" w:rsidRPr="00B62959" w:rsidRDefault="00D91A98" w:rsidP="00297FF3">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964FC">
              <w:rPr>
                <w:rFonts w:ascii="Calibri" w:hAnsi="Calibri"/>
                <w:sz w:val="16"/>
                <w:szCs w:val="16"/>
                <w:highlight w:val="yellow"/>
              </w:rPr>
              <w:t>B01</w:t>
            </w:r>
            <w:r w:rsidRPr="00B62959">
              <w:rPr>
                <w:rFonts w:ascii="Calibri" w:hAnsi="Calibri"/>
                <w:sz w:val="16"/>
                <w:szCs w:val="16"/>
              </w:rPr>
              <w:t>&gt;&gt;</w:t>
            </w:r>
          </w:p>
        </w:tc>
        <w:tc>
          <w:tcPr>
            <w:tcW w:w="1308" w:type="dxa"/>
          </w:tcPr>
          <w:p w14:paraId="3D3E1C1A" w14:textId="421B1123" w:rsidR="00D91A98" w:rsidRDefault="00D91A98" w:rsidP="002B74A3">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964FC">
              <w:rPr>
                <w:rFonts w:ascii="Calibri" w:hAnsi="Calibri"/>
                <w:sz w:val="16"/>
                <w:szCs w:val="16"/>
                <w:highlight w:val="yellow"/>
              </w:rPr>
              <w:t>B03</w:t>
            </w:r>
            <w:r>
              <w:rPr>
                <w:rFonts w:ascii="Calibri" w:hAnsi="Calibri"/>
                <w:sz w:val="16"/>
                <w:szCs w:val="16"/>
              </w:rPr>
              <w:t xml:space="preserve"> = ‘Combined Hydronic’ then report NA; </w:t>
            </w:r>
          </w:p>
          <w:p w14:paraId="1F9B975D" w14:textId="42C8CC3E"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5316C095" w14:textId="3234BFB6"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964FC">
              <w:rPr>
                <w:rFonts w:ascii="Calibri" w:hAnsi="Calibri"/>
                <w:sz w:val="16"/>
                <w:szCs w:val="16"/>
                <w:highlight w:val="yellow"/>
              </w:rPr>
              <w:t>B03</w:t>
            </w:r>
            <w:r>
              <w:rPr>
                <w:rFonts w:ascii="Calibri" w:hAnsi="Calibri"/>
                <w:sz w:val="16"/>
                <w:szCs w:val="16"/>
              </w:rPr>
              <w:t xml:space="preserve"> = ‘Combined Hydronic’ then report NA;</w:t>
            </w:r>
          </w:p>
          <w:p w14:paraId="1F9B975E" w14:textId="793869C5"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1F9B975F"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308" w:type="dxa"/>
          </w:tcPr>
          <w:p w14:paraId="1F9B9762"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308" w:type="dxa"/>
          </w:tcPr>
          <w:p w14:paraId="1F9B9765"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308" w:type="dxa"/>
          </w:tcPr>
          <w:p w14:paraId="1F9B9768"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B"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E"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71" w14:textId="0178761A" w:rsidR="00D91A98" w:rsidRDefault="00D91A98" w:rsidP="002B74A3">
            <w:pPr>
              <w:keepNext/>
              <w:rPr>
                <w:rFonts w:ascii="Calibri" w:hAnsi="Calibri"/>
                <w:sz w:val="16"/>
                <w:szCs w:val="16"/>
              </w:rPr>
            </w:pPr>
            <w:r>
              <w:rPr>
                <w:rFonts w:ascii="Calibri" w:hAnsi="Calibri"/>
                <w:sz w:val="16"/>
                <w:szCs w:val="16"/>
              </w:rPr>
              <w:t>&lt;&lt;calculated field</w:t>
            </w:r>
            <w:r w:rsidRPr="00B62959">
              <w:rPr>
                <w:rFonts w:ascii="Calibri" w:hAnsi="Calibri"/>
                <w:sz w:val="16"/>
                <w:szCs w:val="16"/>
              </w:rPr>
              <w:t xml:space="preserve">: </w:t>
            </w:r>
            <w:r>
              <w:rPr>
                <w:rFonts w:ascii="Calibri" w:hAnsi="Calibri"/>
                <w:sz w:val="16"/>
                <w:szCs w:val="16"/>
              </w:rPr>
              <w:t xml:space="preserve">if CF1R flags requirement for a Verified Duct System Design, then display text: </w:t>
            </w:r>
          </w:p>
          <w:p w14:paraId="1F9B9772" w14:textId="77777777" w:rsidR="00D91A98" w:rsidRDefault="00D91A98" w:rsidP="002B74A3">
            <w:pPr>
              <w:keepNext/>
              <w:rPr>
                <w:rFonts w:ascii="Calibri" w:hAnsi="Calibri"/>
                <w:sz w:val="16"/>
                <w:szCs w:val="16"/>
              </w:rPr>
            </w:pPr>
            <w:r>
              <w:rPr>
                <w:rFonts w:ascii="Calibri" w:hAnsi="Calibri"/>
                <w:sz w:val="16"/>
                <w:szCs w:val="16"/>
              </w:rPr>
              <w:t xml:space="preserve">    Verified Duct </w:t>
            </w:r>
          </w:p>
          <w:p w14:paraId="1F9B9773" w14:textId="77777777" w:rsidR="00D91A98" w:rsidRDefault="00D91A98" w:rsidP="002B74A3">
            <w:pPr>
              <w:keepNext/>
              <w:rPr>
                <w:rFonts w:ascii="Calibri" w:hAnsi="Calibri"/>
                <w:sz w:val="16"/>
                <w:szCs w:val="16"/>
              </w:rPr>
            </w:pPr>
            <w:r>
              <w:rPr>
                <w:rFonts w:ascii="Calibri" w:hAnsi="Calibri"/>
                <w:sz w:val="16"/>
                <w:szCs w:val="16"/>
              </w:rPr>
              <w:t xml:space="preserve">     System Design</w:t>
            </w:r>
          </w:p>
          <w:p w14:paraId="1F9B9774" w14:textId="77777777" w:rsidR="00D91A98" w:rsidRDefault="00D91A98" w:rsidP="002B74A3">
            <w:pPr>
              <w:keepNext/>
              <w:rPr>
                <w:rFonts w:ascii="Calibri" w:hAnsi="Calibri"/>
                <w:sz w:val="16"/>
                <w:szCs w:val="16"/>
              </w:rPr>
            </w:pPr>
          </w:p>
          <w:p w14:paraId="1F9B9775" w14:textId="77777777" w:rsidR="00D91A98"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w:t>
            </w:r>
          </w:p>
          <w:p w14:paraId="1F9B9776" w14:textId="77777777" w:rsidR="00D91A98" w:rsidRDefault="00D91A98" w:rsidP="002B74A3">
            <w:pPr>
              <w:keepNext/>
              <w:rPr>
                <w:rFonts w:ascii="Calibri" w:hAnsi="Calibri"/>
                <w:sz w:val="16"/>
                <w:szCs w:val="16"/>
              </w:rPr>
            </w:pPr>
          </w:p>
          <w:p w14:paraId="1F9B9777" w14:textId="657965C0" w:rsidR="00D91A98" w:rsidRDefault="00D91A98" w:rsidP="002B74A3">
            <w:pPr>
              <w:keepNext/>
              <w:rPr>
                <w:rFonts w:ascii="Calibri" w:hAnsi="Calibri"/>
                <w:sz w:val="16"/>
                <w:szCs w:val="16"/>
              </w:rPr>
            </w:pPr>
            <w:r>
              <w:rPr>
                <w:rFonts w:ascii="Calibri" w:hAnsi="Calibri"/>
                <w:sz w:val="16"/>
                <w:szCs w:val="16"/>
              </w:rPr>
              <w:t xml:space="preserve">else if CF1R does not provide R-value data for this system, </w:t>
            </w:r>
          </w:p>
          <w:p w14:paraId="1F9B9778"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219111A9" w14:textId="2CAB6E5A" w:rsidR="00D91A98" w:rsidRDefault="00D91A98" w:rsidP="002B74A3">
            <w:pPr>
              <w:keepNext/>
              <w:rPr>
                <w:rFonts w:ascii="Calibri" w:hAnsi="Calibri"/>
                <w:sz w:val="16"/>
                <w:szCs w:val="16"/>
              </w:rPr>
            </w:pPr>
            <w:r>
              <w:rPr>
                <w:rFonts w:ascii="Calibri" w:hAnsi="Calibri"/>
                <w:sz w:val="16"/>
                <w:szCs w:val="16"/>
              </w:rPr>
              <w:t xml:space="preserve">&lt;&lt;if </w:t>
            </w:r>
            <w:r w:rsidRPr="006964FC">
              <w:rPr>
                <w:rFonts w:ascii="Calibri" w:hAnsi="Calibri"/>
                <w:sz w:val="16"/>
                <w:szCs w:val="16"/>
                <w:highlight w:val="yellow"/>
              </w:rPr>
              <w:t>B05</w:t>
            </w:r>
            <w:r>
              <w:rPr>
                <w:rFonts w:ascii="Calibri" w:hAnsi="Calibri"/>
                <w:sz w:val="16"/>
                <w:szCs w:val="16"/>
              </w:rPr>
              <w:t>=N/A, then value= N/A,</w:t>
            </w:r>
          </w:p>
          <w:p w14:paraId="62E51178" w14:textId="47B5463D" w:rsidR="00D91A98" w:rsidRDefault="00D91A98" w:rsidP="002540C6">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 xml:space="preserve">= </w:t>
            </w:r>
            <w:r w:rsidRPr="002540C6">
              <w:rPr>
                <w:rFonts w:ascii="Calibri" w:hAnsi="Calibri"/>
                <w:sz w:val="16"/>
                <w:szCs w:val="16"/>
              </w:rPr>
              <w:t>*fixed flow</w:t>
            </w:r>
            <w:r>
              <w:rPr>
                <w:rFonts w:ascii="Calibri" w:hAnsi="Calibri"/>
                <w:sz w:val="16"/>
                <w:szCs w:val="16"/>
              </w:rPr>
              <w:t>"</w:t>
            </w:r>
          </w:p>
          <w:p w14:paraId="7DF1EA6A" w14:textId="2840CABD" w:rsidR="00D91A98" w:rsidRDefault="00D91A98" w:rsidP="002B74A3">
            <w:pPr>
              <w:keepNext/>
              <w:rPr>
                <w:rFonts w:ascii="Calibri" w:hAnsi="Calibri"/>
                <w:sz w:val="16"/>
                <w:szCs w:val="16"/>
              </w:rPr>
            </w:pPr>
            <w:r>
              <w:rPr>
                <w:rFonts w:ascii="Calibri" w:hAnsi="Calibri"/>
                <w:sz w:val="16"/>
                <w:szCs w:val="16"/>
              </w:rPr>
              <w:t>then reference the fixed cool vent airflow value from the CF1R for this system,</w:t>
            </w:r>
          </w:p>
          <w:p w14:paraId="57EEC958" w14:textId="1054804F" w:rsidR="00D91A98" w:rsidRDefault="00D91A98" w:rsidP="002B74A3">
            <w:pPr>
              <w:keepNext/>
              <w:rPr>
                <w:rFonts w:ascii="Calibri" w:hAnsi="Calibri"/>
                <w:sz w:val="16"/>
                <w:szCs w:val="16"/>
              </w:rPr>
            </w:pPr>
            <w:r>
              <w:rPr>
                <w:rFonts w:ascii="Calibri" w:hAnsi="Calibri"/>
                <w:sz w:val="16"/>
                <w:szCs w:val="16"/>
              </w:rPr>
              <w:t xml:space="preserve">elseif </w:t>
            </w:r>
            <w:r w:rsidRPr="006964FC">
              <w:rPr>
                <w:rFonts w:ascii="Calibri" w:hAnsi="Calibri"/>
                <w:sz w:val="16"/>
                <w:szCs w:val="16"/>
                <w:highlight w:val="yellow"/>
              </w:rPr>
              <w:t>B05</w:t>
            </w:r>
            <w:r>
              <w:rPr>
                <w:rFonts w:ascii="Calibri" w:hAnsi="Calibri"/>
                <w:sz w:val="16"/>
                <w:szCs w:val="16"/>
              </w:rPr>
              <w:t>=</w:t>
            </w:r>
          </w:p>
          <w:p w14:paraId="7BCE84EF" w14:textId="71DE3713" w:rsidR="00D91A98" w:rsidRPr="002540C6" w:rsidRDefault="00D91A98" w:rsidP="002540C6">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2DA3C26A" w14:textId="2B1B3658" w:rsidR="00D91A98" w:rsidRDefault="00D91A98" w:rsidP="002E4AD8">
            <w:pPr>
              <w:keepNext/>
              <w:rPr>
                <w:rFonts w:ascii="Calibri" w:hAnsi="Calibri"/>
                <w:sz w:val="16"/>
                <w:szCs w:val="16"/>
              </w:rPr>
            </w:pPr>
            <w:r>
              <w:rPr>
                <w:rFonts w:ascii="Calibri" w:hAnsi="Calibri"/>
                <w:sz w:val="16"/>
                <w:szCs w:val="16"/>
              </w:rPr>
              <w:t>then value= the maximum cool vent airflow from the CF1R for this system&gt;&gt;</w:t>
            </w:r>
          </w:p>
        </w:tc>
        <w:tc>
          <w:tcPr>
            <w:tcW w:w="1309" w:type="dxa"/>
          </w:tcPr>
          <w:p w14:paraId="5EA025E2" w14:textId="77777777" w:rsidR="00D91A98" w:rsidRPr="00D91A98" w:rsidRDefault="00D91A98" w:rsidP="00D91A98">
            <w:pPr>
              <w:keepNext/>
              <w:rPr>
                <w:rFonts w:ascii="Calibri" w:hAnsi="Calibri"/>
                <w:sz w:val="16"/>
                <w:szCs w:val="16"/>
              </w:rPr>
            </w:pPr>
            <w:r w:rsidRPr="00D91A98">
              <w:rPr>
                <w:rFonts w:ascii="Calibri" w:hAnsi="Calibri"/>
                <w:sz w:val="16"/>
                <w:szCs w:val="16"/>
              </w:rPr>
              <w:t xml:space="preserve">&lt;&lt;if </w:t>
            </w:r>
            <w:r w:rsidRPr="006964FC">
              <w:rPr>
                <w:rFonts w:ascii="Calibri" w:hAnsi="Calibri"/>
                <w:sz w:val="16"/>
                <w:szCs w:val="16"/>
                <w:highlight w:val="yellow"/>
              </w:rPr>
              <w:t>B05</w:t>
            </w:r>
            <w:r w:rsidRPr="00D91A98">
              <w:rPr>
                <w:rFonts w:ascii="Calibri" w:hAnsi="Calibri"/>
                <w:sz w:val="16"/>
                <w:szCs w:val="16"/>
              </w:rPr>
              <w:t>=N/A, then value= N/A,</w:t>
            </w:r>
          </w:p>
          <w:p w14:paraId="7FF37D6D" w14:textId="2D51EC96" w:rsidR="00D91A98" w:rsidRDefault="00D91A98" w:rsidP="00D91A98">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sidR="00814E48">
              <w:rPr>
                <w:rFonts w:ascii="Calibri" w:hAnsi="Calibri"/>
                <w:sz w:val="16"/>
                <w:szCs w:val="16"/>
              </w:rPr>
              <w:t xml:space="preserve"> </w:t>
            </w:r>
          </w:p>
        </w:tc>
      </w:tr>
      <w:tr w:rsidR="00D91A98" w:rsidRPr="00295655" w14:paraId="1F9B9784" w14:textId="3B1FCE89" w:rsidTr="00D91A98">
        <w:trPr>
          <w:cantSplit/>
          <w:trHeight w:val="288"/>
        </w:trPr>
        <w:tc>
          <w:tcPr>
            <w:tcW w:w="1308" w:type="dxa"/>
            <w:vAlign w:val="center"/>
          </w:tcPr>
          <w:p w14:paraId="1F9B977A" w14:textId="2AE6F457" w:rsidR="00D91A98" w:rsidRPr="00295655" w:rsidRDefault="00D91A98" w:rsidP="002B74A3">
            <w:pPr>
              <w:keepNext/>
              <w:rPr>
                <w:rFonts w:ascii="Calibri" w:hAnsi="Calibri"/>
                <w:sz w:val="18"/>
                <w:szCs w:val="18"/>
              </w:rPr>
            </w:pPr>
          </w:p>
        </w:tc>
        <w:tc>
          <w:tcPr>
            <w:tcW w:w="1308" w:type="dxa"/>
            <w:vAlign w:val="center"/>
          </w:tcPr>
          <w:p w14:paraId="1F9B977B" w14:textId="77777777" w:rsidR="00D91A98" w:rsidRPr="00295655" w:rsidRDefault="00D91A98" w:rsidP="002B74A3">
            <w:pPr>
              <w:keepNext/>
              <w:rPr>
                <w:rFonts w:ascii="Calibri" w:hAnsi="Calibri"/>
                <w:sz w:val="18"/>
                <w:szCs w:val="18"/>
              </w:rPr>
            </w:pPr>
          </w:p>
        </w:tc>
        <w:tc>
          <w:tcPr>
            <w:tcW w:w="1308" w:type="dxa"/>
            <w:vAlign w:val="center"/>
          </w:tcPr>
          <w:p w14:paraId="1F9B977C" w14:textId="77777777" w:rsidR="00D91A98" w:rsidRPr="00295655" w:rsidRDefault="00D91A98" w:rsidP="002B74A3">
            <w:pPr>
              <w:keepNext/>
              <w:rPr>
                <w:rFonts w:ascii="Calibri" w:hAnsi="Calibri"/>
                <w:sz w:val="18"/>
                <w:szCs w:val="18"/>
              </w:rPr>
            </w:pPr>
          </w:p>
        </w:tc>
        <w:tc>
          <w:tcPr>
            <w:tcW w:w="1308" w:type="dxa"/>
            <w:vAlign w:val="center"/>
          </w:tcPr>
          <w:p w14:paraId="1F9B977D" w14:textId="77777777" w:rsidR="00D91A98" w:rsidRPr="00295655" w:rsidRDefault="00D91A98" w:rsidP="002B74A3">
            <w:pPr>
              <w:keepNext/>
              <w:rPr>
                <w:rFonts w:ascii="Calibri" w:hAnsi="Calibri"/>
                <w:sz w:val="18"/>
                <w:szCs w:val="18"/>
              </w:rPr>
            </w:pPr>
          </w:p>
        </w:tc>
        <w:tc>
          <w:tcPr>
            <w:tcW w:w="1308" w:type="dxa"/>
            <w:vAlign w:val="center"/>
          </w:tcPr>
          <w:p w14:paraId="1F9B977E" w14:textId="77777777" w:rsidR="00D91A98" w:rsidRPr="00295655" w:rsidRDefault="00D91A98" w:rsidP="002B74A3">
            <w:pPr>
              <w:keepNext/>
              <w:rPr>
                <w:rFonts w:ascii="Calibri" w:hAnsi="Calibri"/>
                <w:sz w:val="18"/>
                <w:szCs w:val="18"/>
              </w:rPr>
            </w:pPr>
          </w:p>
        </w:tc>
        <w:tc>
          <w:tcPr>
            <w:tcW w:w="1308" w:type="dxa"/>
            <w:vAlign w:val="center"/>
          </w:tcPr>
          <w:p w14:paraId="1F9B977F" w14:textId="77777777" w:rsidR="00D91A98" w:rsidRPr="00295655" w:rsidRDefault="00D91A98" w:rsidP="002B74A3">
            <w:pPr>
              <w:keepNext/>
              <w:rPr>
                <w:rFonts w:ascii="Calibri" w:hAnsi="Calibri"/>
                <w:sz w:val="18"/>
                <w:szCs w:val="18"/>
              </w:rPr>
            </w:pPr>
          </w:p>
        </w:tc>
        <w:tc>
          <w:tcPr>
            <w:tcW w:w="1308" w:type="dxa"/>
            <w:vAlign w:val="center"/>
          </w:tcPr>
          <w:p w14:paraId="1F9B9780" w14:textId="77777777" w:rsidR="00D91A98" w:rsidRPr="00295655" w:rsidRDefault="00D91A98" w:rsidP="002B74A3">
            <w:pPr>
              <w:keepNext/>
              <w:rPr>
                <w:rFonts w:ascii="Calibri" w:hAnsi="Calibri"/>
                <w:sz w:val="18"/>
                <w:szCs w:val="18"/>
              </w:rPr>
            </w:pPr>
          </w:p>
        </w:tc>
        <w:tc>
          <w:tcPr>
            <w:tcW w:w="1308" w:type="dxa"/>
            <w:vAlign w:val="center"/>
          </w:tcPr>
          <w:p w14:paraId="1F9B9781" w14:textId="77777777" w:rsidR="00D91A98" w:rsidRPr="00295655" w:rsidRDefault="00D91A98" w:rsidP="002B74A3">
            <w:pPr>
              <w:keepNext/>
              <w:rPr>
                <w:rFonts w:ascii="Calibri" w:hAnsi="Calibri"/>
                <w:sz w:val="18"/>
                <w:szCs w:val="18"/>
              </w:rPr>
            </w:pPr>
          </w:p>
        </w:tc>
        <w:tc>
          <w:tcPr>
            <w:tcW w:w="1308" w:type="dxa"/>
            <w:vAlign w:val="center"/>
          </w:tcPr>
          <w:p w14:paraId="1F9B9782" w14:textId="77777777" w:rsidR="00D91A98" w:rsidRPr="00295655" w:rsidRDefault="00D91A98" w:rsidP="002B74A3">
            <w:pPr>
              <w:keepNext/>
              <w:rPr>
                <w:rFonts w:ascii="Calibri" w:hAnsi="Calibri"/>
                <w:sz w:val="18"/>
                <w:szCs w:val="18"/>
              </w:rPr>
            </w:pPr>
          </w:p>
        </w:tc>
        <w:tc>
          <w:tcPr>
            <w:tcW w:w="1308" w:type="dxa"/>
          </w:tcPr>
          <w:p w14:paraId="1F9B9783" w14:textId="77777777" w:rsidR="00D91A98" w:rsidRPr="00295655" w:rsidRDefault="00D91A98" w:rsidP="002B74A3">
            <w:pPr>
              <w:keepNext/>
              <w:rPr>
                <w:rFonts w:ascii="Calibri" w:hAnsi="Calibri"/>
                <w:sz w:val="18"/>
                <w:szCs w:val="18"/>
              </w:rPr>
            </w:pPr>
          </w:p>
        </w:tc>
        <w:tc>
          <w:tcPr>
            <w:tcW w:w="1308" w:type="dxa"/>
          </w:tcPr>
          <w:p w14:paraId="3279436B" w14:textId="77777777" w:rsidR="00D91A98" w:rsidRPr="00295655" w:rsidRDefault="00D91A98" w:rsidP="002B74A3">
            <w:pPr>
              <w:keepNext/>
              <w:rPr>
                <w:rFonts w:ascii="Calibri" w:hAnsi="Calibri"/>
                <w:sz w:val="18"/>
                <w:szCs w:val="18"/>
              </w:rPr>
            </w:pPr>
          </w:p>
        </w:tc>
        <w:tc>
          <w:tcPr>
            <w:tcW w:w="1309" w:type="dxa"/>
          </w:tcPr>
          <w:p w14:paraId="4E43350F" w14:textId="77777777" w:rsidR="00D91A98" w:rsidRPr="00295655" w:rsidRDefault="00D91A98" w:rsidP="002B74A3">
            <w:pPr>
              <w:keepNext/>
              <w:rPr>
                <w:rFonts w:ascii="Calibri" w:hAnsi="Calibri"/>
                <w:sz w:val="18"/>
                <w:szCs w:val="18"/>
              </w:rPr>
            </w:pPr>
          </w:p>
        </w:tc>
      </w:tr>
      <w:tr w:rsidR="00D91A98" w:rsidRPr="00295655" w14:paraId="1F9B9791" w14:textId="035771BF" w:rsidTr="00D91A98">
        <w:trPr>
          <w:cantSplit/>
        </w:trPr>
        <w:tc>
          <w:tcPr>
            <w:tcW w:w="15697" w:type="dxa"/>
            <w:gridSpan w:val="12"/>
          </w:tcPr>
          <w:p w14:paraId="4CB35213" w14:textId="4031A77C" w:rsidR="00D91A98" w:rsidRPr="00295655" w:rsidRDefault="00D91A98" w:rsidP="00822551">
            <w:pPr>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3" w14:textId="77777777" w:rsidR="008F2BFE" w:rsidRPr="00295655" w:rsidRDefault="008F2BFE"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170"/>
        <w:gridCol w:w="1890"/>
        <w:gridCol w:w="1620"/>
        <w:gridCol w:w="1800"/>
        <w:gridCol w:w="1530"/>
        <w:gridCol w:w="1136"/>
        <w:gridCol w:w="1367"/>
        <w:gridCol w:w="1368"/>
      </w:tblGrid>
      <w:tr w:rsidR="00E0793C" w:rsidRPr="00295655" w14:paraId="1F9B9797" w14:textId="77777777" w:rsidTr="3BAB7294">
        <w:trPr>
          <w:cantSplit/>
        </w:trPr>
        <w:tc>
          <w:tcPr>
            <w:tcW w:w="14396" w:type="dxa"/>
            <w:gridSpan w:val="10"/>
          </w:tcPr>
          <w:p w14:paraId="1F9B9795" w14:textId="4B7C2C07" w:rsidR="00E0793C" w:rsidRPr="00F9147E" w:rsidRDefault="00E0793C" w:rsidP="002B74A3">
            <w:pPr>
              <w:keepNext/>
              <w:rPr>
                <w:rFonts w:ascii="Calibri" w:hAnsi="Calibri"/>
                <w:b/>
                <w:szCs w:val="18"/>
              </w:rPr>
            </w:pPr>
            <w:r w:rsidRPr="00F9147E">
              <w:rPr>
                <w:rFonts w:ascii="Calibri" w:hAnsi="Calibri"/>
                <w:b/>
                <w:szCs w:val="18"/>
              </w:rPr>
              <w:lastRenderedPageBreak/>
              <w:t>D. Installed Space Conditioning (SC) System Component Information</w:t>
            </w:r>
          </w:p>
          <w:p w14:paraId="1F9B9796" w14:textId="38202C7E" w:rsidR="00E0793C" w:rsidRDefault="00E0793C" w:rsidP="00A77CF9">
            <w:pPr>
              <w:keepNext/>
              <w:rPr>
                <w:rFonts w:ascii="Calibri" w:hAnsi="Calibri"/>
                <w:b/>
                <w:sz w:val="18"/>
                <w:szCs w:val="18"/>
              </w:rPr>
            </w:pPr>
            <w:r w:rsidRPr="00FB4BFD">
              <w:rPr>
                <w:rFonts w:ascii="Calibri" w:hAnsi="Calibri"/>
                <w:sz w:val="18"/>
                <w:szCs w:val="18"/>
              </w:rPr>
              <w:t xml:space="preserve">&lt;&lt; require one row of data to be entered in this table for each of the quantity of space conditioning systems entered in </w:t>
            </w:r>
            <w:r w:rsidRPr="009F4341">
              <w:rPr>
                <w:rFonts w:ascii="Calibri" w:hAnsi="Calibri"/>
                <w:sz w:val="18"/>
                <w:szCs w:val="18"/>
                <w:highlight w:val="yellow"/>
              </w:rPr>
              <w:t>A04</w:t>
            </w:r>
            <w:r>
              <w:rPr>
                <w:rFonts w:ascii="Calibri" w:hAnsi="Calibri"/>
                <w:sz w:val="18"/>
                <w:szCs w:val="18"/>
              </w:rPr>
              <w:t>.</w:t>
            </w:r>
            <w:r w:rsidR="009564E4">
              <w:rPr>
                <w:rFonts w:ascii="Calibri" w:hAnsi="Calibri"/>
                <w:sz w:val="18"/>
                <w:szCs w:val="18"/>
              </w:rPr>
              <w:t xml:space="preserve"> </w:t>
            </w:r>
            <w:r w:rsidR="00933CDE">
              <w:rPr>
                <w:rFonts w:ascii="Calibri" w:hAnsi="Calibri"/>
                <w:sz w:val="18"/>
                <w:szCs w:val="18"/>
              </w:rPr>
              <w:t xml:space="preserve"> If</w:t>
            </w:r>
            <w:r w:rsidR="005B62AD">
              <w:rPr>
                <w:rFonts w:ascii="Calibri" w:hAnsi="Calibri"/>
                <w:sz w:val="18"/>
                <w:szCs w:val="18"/>
              </w:rPr>
              <w:t xml:space="preserve"> </w:t>
            </w:r>
            <w:r w:rsidR="009564E4">
              <w:rPr>
                <w:rFonts w:ascii="Calibri" w:hAnsi="Calibri"/>
                <w:sz w:val="18"/>
                <w:szCs w:val="18"/>
              </w:rPr>
              <w:t xml:space="preserve">SC </w:t>
            </w:r>
            <w:r w:rsidR="005B62AD">
              <w:rPr>
                <w:rFonts w:ascii="Calibri" w:hAnsi="Calibri"/>
                <w:sz w:val="18"/>
                <w:szCs w:val="18"/>
              </w:rPr>
              <w:t>system name</w:t>
            </w:r>
            <w:r w:rsidR="00933CDE">
              <w:rPr>
                <w:rFonts w:ascii="Calibri" w:hAnsi="Calibri"/>
                <w:sz w:val="18"/>
                <w:szCs w:val="18"/>
              </w:rPr>
              <w:t>s from CBECC are</w:t>
            </w:r>
            <w:r w:rsidR="005B62AD">
              <w:rPr>
                <w:rFonts w:ascii="Calibri" w:hAnsi="Calibri"/>
                <w:sz w:val="18"/>
                <w:szCs w:val="18"/>
              </w:rPr>
              <w:t xml:space="preserve"> installed more than once in this dwelling unit, then duplicate SC System names are allowed in column </w:t>
            </w:r>
            <w:r w:rsidR="005B62AD" w:rsidRPr="009F4341">
              <w:rPr>
                <w:rFonts w:ascii="Calibri" w:hAnsi="Calibri"/>
                <w:sz w:val="18"/>
                <w:szCs w:val="18"/>
                <w:highlight w:val="yellow"/>
              </w:rPr>
              <w:t>D01</w:t>
            </w:r>
            <w:r w:rsidR="00A77CF9">
              <w:rPr>
                <w:rFonts w:ascii="Calibri" w:hAnsi="Calibri"/>
                <w:sz w:val="18"/>
                <w:szCs w:val="18"/>
              </w:rPr>
              <w:t xml:space="preserve">; Require </w:t>
            </w:r>
            <w:r w:rsidR="00E53FCC">
              <w:rPr>
                <w:rFonts w:ascii="Calibri" w:hAnsi="Calibri"/>
                <w:sz w:val="18"/>
                <w:szCs w:val="18"/>
              </w:rPr>
              <w:t xml:space="preserve">each entry in </w:t>
            </w:r>
            <w:r w:rsidR="005B62AD" w:rsidRPr="009F4341">
              <w:rPr>
                <w:rFonts w:ascii="Calibri" w:hAnsi="Calibri"/>
                <w:sz w:val="18"/>
                <w:szCs w:val="18"/>
                <w:highlight w:val="yellow"/>
              </w:rPr>
              <w:t>D02</w:t>
            </w:r>
            <w:r w:rsidR="005B62AD">
              <w:rPr>
                <w:rFonts w:ascii="Calibri" w:hAnsi="Calibri"/>
                <w:sz w:val="18"/>
                <w:szCs w:val="18"/>
              </w:rPr>
              <w:t xml:space="preserve"> </w:t>
            </w:r>
            <w:r w:rsidR="005B62AD" w:rsidRPr="005B62AD">
              <w:rPr>
                <w:rFonts w:ascii="Calibri" w:hAnsi="Calibri"/>
                <w:sz w:val="18"/>
                <w:szCs w:val="18"/>
              </w:rPr>
              <w:t xml:space="preserve">(area served) </w:t>
            </w:r>
            <w:r w:rsidR="00391583">
              <w:rPr>
                <w:rFonts w:ascii="Calibri" w:hAnsi="Calibri"/>
                <w:sz w:val="18"/>
                <w:szCs w:val="18"/>
              </w:rPr>
              <w:t>to be</w:t>
            </w:r>
            <w:r w:rsidR="005B62AD">
              <w:rPr>
                <w:rFonts w:ascii="Calibri" w:hAnsi="Calibri"/>
                <w:sz w:val="18"/>
                <w:szCs w:val="18"/>
              </w:rPr>
              <w:t xml:space="preserve"> unique in this dwelling unit</w:t>
            </w:r>
            <w:r w:rsidRPr="00FB4BFD">
              <w:rPr>
                <w:rFonts w:ascii="Calibri" w:hAnsi="Calibri"/>
                <w:sz w:val="18"/>
                <w:szCs w:val="18"/>
              </w:rPr>
              <w:t>&gt;&gt;</w:t>
            </w:r>
          </w:p>
        </w:tc>
      </w:tr>
      <w:tr w:rsidR="00F14C43" w:rsidRPr="00295655" w14:paraId="1F9B97A3" w14:textId="77777777" w:rsidTr="3BAB7294">
        <w:trPr>
          <w:cantSplit/>
          <w:trHeight w:val="224"/>
        </w:trPr>
        <w:tc>
          <w:tcPr>
            <w:tcW w:w="1255" w:type="dxa"/>
            <w:vAlign w:val="center"/>
          </w:tcPr>
          <w:p w14:paraId="1F9B9798"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01</w:t>
            </w:r>
          </w:p>
        </w:tc>
        <w:tc>
          <w:tcPr>
            <w:tcW w:w="1260" w:type="dxa"/>
            <w:vAlign w:val="center"/>
          </w:tcPr>
          <w:p w14:paraId="1F9B9799"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02</w:t>
            </w:r>
          </w:p>
        </w:tc>
        <w:tc>
          <w:tcPr>
            <w:tcW w:w="1170" w:type="dxa"/>
            <w:vAlign w:val="center"/>
          </w:tcPr>
          <w:p w14:paraId="1F9B979A"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03</w:t>
            </w:r>
          </w:p>
        </w:tc>
        <w:tc>
          <w:tcPr>
            <w:tcW w:w="1890" w:type="dxa"/>
            <w:vAlign w:val="center"/>
          </w:tcPr>
          <w:p w14:paraId="1F9B979B"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04</w:t>
            </w:r>
          </w:p>
        </w:tc>
        <w:tc>
          <w:tcPr>
            <w:tcW w:w="1620" w:type="dxa"/>
            <w:vAlign w:val="center"/>
          </w:tcPr>
          <w:p w14:paraId="1F9B979C"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05</w:t>
            </w:r>
          </w:p>
        </w:tc>
        <w:tc>
          <w:tcPr>
            <w:tcW w:w="1800" w:type="dxa"/>
            <w:vAlign w:val="center"/>
          </w:tcPr>
          <w:p w14:paraId="1F9B979D"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06</w:t>
            </w:r>
          </w:p>
        </w:tc>
        <w:tc>
          <w:tcPr>
            <w:tcW w:w="1530" w:type="dxa"/>
            <w:vAlign w:val="center"/>
          </w:tcPr>
          <w:p w14:paraId="1F9B979E"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07</w:t>
            </w:r>
          </w:p>
        </w:tc>
        <w:tc>
          <w:tcPr>
            <w:tcW w:w="1136" w:type="dxa"/>
            <w:vAlign w:val="center"/>
          </w:tcPr>
          <w:p w14:paraId="1F9B979F"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08</w:t>
            </w:r>
          </w:p>
        </w:tc>
        <w:tc>
          <w:tcPr>
            <w:tcW w:w="1367" w:type="dxa"/>
            <w:vAlign w:val="center"/>
          </w:tcPr>
          <w:p w14:paraId="1F9B97A0"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09</w:t>
            </w:r>
          </w:p>
        </w:tc>
        <w:tc>
          <w:tcPr>
            <w:tcW w:w="1368" w:type="dxa"/>
            <w:vAlign w:val="center"/>
          </w:tcPr>
          <w:p w14:paraId="1F9B97A1" w14:textId="77777777" w:rsidR="00F14C43" w:rsidRPr="00614CED" w:rsidRDefault="00F14C43" w:rsidP="00F81498">
            <w:pPr>
              <w:keepNext/>
              <w:jc w:val="center"/>
              <w:rPr>
                <w:rFonts w:ascii="Calibri" w:hAnsi="Calibri"/>
                <w:sz w:val="18"/>
                <w:szCs w:val="18"/>
              </w:rPr>
            </w:pPr>
            <w:r w:rsidRPr="00614CED">
              <w:rPr>
                <w:rFonts w:ascii="Calibri" w:hAnsi="Calibri"/>
                <w:sz w:val="18"/>
                <w:szCs w:val="18"/>
              </w:rPr>
              <w:t>10</w:t>
            </w:r>
          </w:p>
        </w:tc>
      </w:tr>
      <w:tr w:rsidR="00F14C43" w:rsidRPr="00D55CAB" w14:paraId="1F9B97B3" w14:textId="77777777" w:rsidTr="3BAB7294">
        <w:trPr>
          <w:cantSplit/>
          <w:trHeight w:val="576"/>
        </w:trPr>
        <w:tc>
          <w:tcPr>
            <w:tcW w:w="1255" w:type="dxa"/>
            <w:vAlign w:val="bottom"/>
          </w:tcPr>
          <w:p w14:paraId="1F9B97A4" w14:textId="4C63713E" w:rsidR="00F14C43" w:rsidRPr="00D55CAB" w:rsidRDefault="00F14C43" w:rsidP="00B913AE">
            <w:pPr>
              <w:keepNext/>
              <w:jc w:val="center"/>
              <w:rPr>
                <w:rFonts w:ascii="Calibri" w:hAnsi="Calibri"/>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260" w:type="dxa"/>
            <w:vAlign w:val="bottom"/>
          </w:tcPr>
          <w:p w14:paraId="1F9B97A5" w14:textId="1DFC3E8D"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SC System </w:t>
            </w:r>
            <w:r w:rsidRPr="00467C00">
              <w:rPr>
                <w:rFonts w:ascii="Calibri" w:hAnsi="Calibri"/>
                <w:sz w:val="18"/>
                <w:szCs w:val="18"/>
              </w:rPr>
              <w:t xml:space="preserve">Description of </w:t>
            </w:r>
            <w:r w:rsidRPr="00D55CAB">
              <w:rPr>
                <w:rFonts w:ascii="Calibri" w:hAnsi="Calibri"/>
                <w:sz w:val="18"/>
                <w:szCs w:val="18"/>
              </w:rPr>
              <w:t>Area Served</w:t>
            </w:r>
          </w:p>
        </w:tc>
        <w:tc>
          <w:tcPr>
            <w:tcW w:w="1170" w:type="dxa"/>
            <w:vAlign w:val="bottom"/>
          </w:tcPr>
          <w:p w14:paraId="1F9B97A6"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B257BE">
              <w:rPr>
                <w:rFonts w:ascii="Calibri" w:hAnsi="Calibri"/>
                <w:sz w:val="18"/>
                <w:szCs w:val="18"/>
                <w:vertAlign w:val="superscript"/>
              </w:rPr>
              <w:t>2</w:t>
            </w:r>
            <w:r w:rsidRPr="00D55CAB">
              <w:rPr>
                <w:rFonts w:ascii="Calibri" w:hAnsi="Calibri"/>
                <w:sz w:val="18"/>
                <w:szCs w:val="18"/>
              </w:rPr>
              <w:t>)</w:t>
            </w:r>
          </w:p>
        </w:tc>
        <w:tc>
          <w:tcPr>
            <w:tcW w:w="1890" w:type="dxa"/>
            <w:vAlign w:val="bottom"/>
          </w:tcPr>
          <w:p w14:paraId="1F9B97A7" w14:textId="0D29F4B4" w:rsidR="00F14C43" w:rsidRDefault="00F14C43" w:rsidP="00FD468F">
            <w:pPr>
              <w:keepNext/>
              <w:jc w:val="center"/>
              <w:rPr>
                <w:rFonts w:ascii="Calibri" w:hAnsi="Calibri"/>
                <w:sz w:val="18"/>
                <w:szCs w:val="18"/>
              </w:rPr>
            </w:pPr>
            <w:r w:rsidRPr="00D55CAB">
              <w:rPr>
                <w:rFonts w:ascii="Calibri" w:hAnsi="Calibri"/>
                <w:sz w:val="18"/>
                <w:szCs w:val="18"/>
              </w:rPr>
              <w:t>Heating</w:t>
            </w:r>
          </w:p>
          <w:p w14:paraId="1F9B97A8"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620" w:type="dxa"/>
            <w:vAlign w:val="bottom"/>
          </w:tcPr>
          <w:p w14:paraId="1F9B97A9" w14:textId="1D9D4B06" w:rsidR="00F14C43" w:rsidRDefault="00F14C43" w:rsidP="00FD468F">
            <w:pPr>
              <w:keepNext/>
              <w:jc w:val="center"/>
              <w:rPr>
                <w:rFonts w:ascii="Calibri" w:hAnsi="Calibri"/>
                <w:sz w:val="18"/>
                <w:szCs w:val="18"/>
              </w:rPr>
            </w:pPr>
            <w:r w:rsidRPr="00D55CAB">
              <w:rPr>
                <w:rFonts w:ascii="Calibri" w:hAnsi="Calibri"/>
                <w:sz w:val="18"/>
                <w:szCs w:val="18"/>
              </w:rPr>
              <w:t>Cooling</w:t>
            </w:r>
          </w:p>
          <w:p w14:paraId="1F9B97AA"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System Type</w:t>
            </w:r>
          </w:p>
        </w:tc>
        <w:tc>
          <w:tcPr>
            <w:tcW w:w="1800" w:type="dxa"/>
            <w:vAlign w:val="bottom"/>
          </w:tcPr>
          <w:p w14:paraId="1F9B97AC" w14:textId="58EA89A2" w:rsidR="00F14C43" w:rsidRPr="00D55CAB" w:rsidRDefault="00F14C43" w:rsidP="00FD468F">
            <w:pPr>
              <w:keepNext/>
              <w:jc w:val="center"/>
              <w:rPr>
                <w:rFonts w:ascii="Calibri" w:hAnsi="Calibri"/>
                <w:sz w:val="18"/>
                <w:szCs w:val="18"/>
              </w:rPr>
            </w:pPr>
            <w:r>
              <w:rPr>
                <w:rFonts w:ascii="Calibri" w:hAnsi="Calibri"/>
                <w:sz w:val="18"/>
                <w:szCs w:val="18"/>
              </w:rPr>
              <w:t xml:space="preserve">Number of Indoor Units </w:t>
            </w:r>
            <w:del w:id="25" w:author="Markstrum, Alexis@Energy" w:date="2021-03-25T15:34:00Z">
              <w:r w:rsidDel="00A5297D">
                <w:rPr>
                  <w:rFonts w:ascii="Calibri" w:hAnsi="Calibri"/>
                  <w:sz w:val="18"/>
                  <w:szCs w:val="18"/>
                </w:rPr>
                <w:delText>Connected to the System's Outdoor Unit</w:delText>
              </w:r>
            </w:del>
            <w:ins w:id="26" w:author="Markstrum, Alexis@Energy" w:date="2021-03-25T15:34:00Z">
              <w:r w:rsidR="00A5297D">
                <w:rPr>
                  <w:rFonts w:ascii="Calibri" w:hAnsi="Calibri"/>
                  <w:sz w:val="18"/>
                  <w:szCs w:val="18"/>
                </w:rPr>
                <w:t>for this System</w:t>
              </w:r>
            </w:ins>
          </w:p>
        </w:tc>
        <w:tc>
          <w:tcPr>
            <w:tcW w:w="1530" w:type="dxa"/>
            <w:vAlign w:val="bottom"/>
          </w:tcPr>
          <w:p w14:paraId="1F9B97AD"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136" w:type="dxa"/>
            <w:vAlign w:val="bottom"/>
          </w:tcPr>
          <w:p w14:paraId="1F9B97AE" w14:textId="77777777" w:rsidR="00F14C43" w:rsidRPr="00D55CAB" w:rsidRDefault="00F14C43" w:rsidP="00FD468F">
            <w:pPr>
              <w:keepNext/>
              <w:jc w:val="center"/>
              <w:rPr>
                <w:rFonts w:ascii="Calibri" w:hAnsi="Calibri"/>
                <w:sz w:val="18"/>
                <w:szCs w:val="18"/>
              </w:rPr>
            </w:pPr>
            <w:r w:rsidRPr="00D55CAB">
              <w:rPr>
                <w:rFonts w:ascii="Calibri" w:hAnsi="Calibri"/>
                <w:sz w:val="18"/>
                <w:szCs w:val="18"/>
              </w:rPr>
              <w:t>SC System</w:t>
            </w:r>
          </w:p>
          <w:p w14:paraId="1F9B97AF" w14:textId="77777777" w:rsidR="00F14C43" w:rsidRPr="00295655" w:rsidRDefault="00F14C43" w:rsidP="00FD468F">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367" w:type="dxa"/>
            <w:vAlign w:val="bottom"/>
          </w:tcPr>
          <w:p w14:paraId="1F9B97B0"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Zoning Type</w:t>
            </w:r>
          </w:p>
        </w:tc>
        <w:tc>
          <w:tcPr>
            <w:tcW w:w="1368" w:type="dxa"/>
            <w:vAlign w:val="bottom"/>
          </w:tcPr>
          <w:p w14:paraId="1F9B97B1" w14:textId="77777777" w:rsidR="00F14C43" w:rsidRPr="00295655" w:rsidRDefault="00F14C43" w:rsidP="00FD468F">
            <w:pPr>
              <w:keepNext/>
              <w:jc w:val="center"/>
              <w:rPr>
                <w:rFonts w:ascii="Calibri" w:hAnsi="Calibri"/>
                <w:sz w:val="18"/>
                <w:szCs w:val="18"/>
              </w:rPr>
            </w:pPr>
            <w:r w:rsidRPr="00295655">
              <w:rPr>
                <w:rFonts w:ascii="Calibri" w:hAnsi="Calibri"/>
                <w:sz w:val="18"/>
                <w:szCs w:val="18"/>
              </w:rPr>
              <w:t>Cooling System Compressor Speed Type</w:t>
            </w:r>
          </w:p>
        </w:tc>
      </w:tr>
      <w:tr w:rsidR="00F14C43" w:rsidRPr="00295655" w14:paraId="1F9B9812" w14:textId="77777777" w:rsidTr="3BAB7294">
        <w:trPr>
          <w:cantSplit/>
          <w:trHeight w:val="395"/>
        </w:trPr>
        <w:tc>
          <w:tcPr>
            <w:tcW w:w="1255" w:type="dxa"/>
            <w:tcMar>
              <w:left w:w="43" w:type="dxa"/>
              <w:right w:w="43" w:type="dxa"/>
            </w:tcMar>
          </w:tcPr>
          <w:p w14:paraId="1F9B97B4" w14:textId="6470D5B7" w:rsidR="00F14C43" w:rsidRPr="009C688B" w:rsidRDefault="00F14C43" w:rsidP="00297FF3">
            <w:pPr>
              <w:keepNext/>
              <w:rPr>
                <w:rFonts w:asciiTheme="minorHAnsi" w:hAnsiTheme="minorHAnsi"/>
                <w:sz w:val="14"/>
                <w:szCs w:val="14"/>
              </w:rPr>
            </w:pPr>
            <w:r w:rsidRPr="009C688B">
              <w:rPr>
                <w:rFonts w:asciiTheme="minorHAnsi" w:hAnsiTheme="minorHAnsi"/>
                <w:sz w:val="14"/>
                <w:szCs w:val="14"/>
              </w:rPr>
              <w:t>&lt;&lt; User select applicable system name from a list comprised of the systems identified in column B01;</w:t>
            </w:r>
            <w:r w:rsidRPr="009C688B">
              <w:rPr>
                <w:sz w:val="14"/>
                <w:szCs w:val="14"/>
              </w:rPr>
              <w:t xml:space="preserve"> </w:t>
            </w:r>
            <w:r w:rsidRPr="009C688B">
              <w:rPr>
                <w:rFonts w:asciiTheme="minorHAnsi" w:hAnsiTheme="minorHAnsi"/>
                <w:sz w:val="14"/>
                <w:szCs w:val="14"/>
              </w:rPr>
              <w:t>If SC system names from CBECC are installed more than once in this dwelling unit, then duplicate SC System names are allowed in this field &gt;&gt;</w:t>
            </w:r>
          </w:p>
        </w:tc>
        <w:tc>
          <w:tcPr>
            <w:tcW w:w="1260" w:type="dxa"/>
            <w:tcMar>
              <w:left w:w="43" w:type="dxa"/>
              <w:right w:w="43" w:type="dxa"/>
            </w:tcMar>
          </w:tcPr>
          <w:p w14:paraId="1C886B6E" w14:textId="77777777"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&lt;&lt;user input, text, 15 characters maximum; </w:t>
            </w:r>
          </w:p>
          <w:p w14:paraId="60A87633" w14:textId="77777777" w:rsidR="00F14C43" w:rsidRPr="009C688B" w:rsidRDefault="00F14C43" w:rsidP="00E53FCC">
            <w:pPr>
              <w:keepNext/>
              <w:rPr>
                <w:rFonts w:asciiTheme="minorHAnsi" w:hAnsiTheme="minorHAnsi"/>
                <w:sz w:val="14"/>
                <w:szCs w:val="14"/>
              </w:rPr>
            </w:pPr>
          </w:p>
          <w:p w14:paraId="1F9B97B5" w14:textId="3764AFBD" w:rsidR="00F14C43" w:rsidRPr="009C688B" w:rsidRDefault="00F14C43" w:rsidP="00E53FCC">
            <w:pPr>
              <w:keepNext/>
              <w:rPr>
                <w:rFonts w:asciiTheme="minorHAnsi" w:hAnsiTheme="minorHAnsi"/>
                <w:sz w:val="14"/>
                <w:szCs w:val="14"/>
              </w:rPr>
            </w:pPr>
            <w:r w:rsidRPr="009C688B">
              <w:rPr>
                <w:rFonts w:asciiTheme="minorHAnsi" w:hAnsiTheme="minorHAnsi"/>
                <w:sz w:val="14"/>
                <w:szCs w:val="14"/>
              </w:rPr>
              <w:t xml:space="preserve">Require each entry to be unique in this dwelling unit </w:t>
            </w:r>
            <w:r w:rsidR="00195E87" w:rsidRPr="009C688B">
              <w:rPr>
                <w:rFonts w:asciiTheme="minorHAnsi" w:hAnsiTheme="minorHAnsi"/>
                <w:sz w:val="14"/>
                <w:szCs w:val="14"/>
              </w:rPr>
              <w:t>i.e. unique within the scope of this instance of the MCH-01</w:t>
            </w:r>
            <w:r w:rsidRPr="009C688B">
              <w:rPr>
                <w:rFonts w:asciiTheme="minorHAnsi" w:hAnsiTheme="minorHAnsi"/>
                <w:sz w:val="14"/>
                <w:szCs w:val="14"/>
              </w:rPr>
              <w:t>&gt;&gt;</w:t>
            </w:r>
          </w:p>
        </w:tc>
        <w:tc>
          <w:tcPr>
            <w:tcW w:w="1170" w:type="dxa"/>
            <w:tcMar>
              <w:left w:w="43" w:type="dxa"/>
              <w:right w:w="43" w:type="dxa"/>
            </w:tcMar>
          </w:tcPr>
          <w:p w14:paraId="1F9B97B6"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&lt;&lt; user input, numeric, xxxx;</w:t>
            </w:r>
          </w:p>
          <w:p w14:paraId="1F9B97B7" w14:textId="77777777" w:rsidR="00F14C43" w:rsidRPr="009C688B" w:rsidRDefault="00F14C43" w:rsidP="002B74A3">
            <w:pPr>
              <w:keepNext/>
              <w:rPr>
                <w:rFonts w:asciiTheme="minorHAnsi" w:hAnsiTheme="minorHAnsi"/>
                <w:sz w:val="14"/>
                <w:szCs w:val="14"/>
              </w:rPr>
            </w:pPr>
          </w:p>
          <w:p w14:paraId="1F9B97B8" w14:textId="0BE013E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Require the sum of the values in this column to be equal to the value in </w:t>
            </w:r>
            <w:r w:rsidRPr="009C688B">
              <w:rPr>
                <w:rFonts w:asciiTheme="minorHAnsi" w:hAnsiTheme="minorHAnsi"/>
                <w:sz w:val="14"/>
                <w:szCs w:val="14"/>
                <w:highlight w:val="yellow"/>
              </w:rPr>
              <w:t>A03</w:t>
            </w:r>
            <w:r w:rsidRPr="009C688B">
              <w:rPr>
                <w:rFonts w:asciiTheme="minorHAnsi" w:hAnsiTheme="minorHAnsi"/>
                <w:sz w:val="14"/>
                <w:szCs w:val="14"/>
              </w:rPr>
              <w:t xml:space="preserve"> as condition of completion of the doc&gt;&gt;</w:t>
            </w:r>
          </w:p>
        </w:tc>
        <w:tc>
          <w:tcPr>
            <w:tcW w:w="1890" w:type="dxa"/>
            <w:tcMar>
              <w:left w:w="43" w:type="dxa"/>
              <w:right w:w="43" w:type="dxa"/>
            </w:tcMar>
          </w:tcPr>
          <w:p w14:paraId="260F3BF6" w14:textId="77777777" w:rsidR="00D44BC1"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&lt;&lt;reference value from </w:t>
            </w:r>
            <w:r w:rsidRPr="00E35E86">
              <w:rPr>
                <w:rFonts w:asciiTheme="minorHAnsi" w:hAnsiTheme="minorHAnsi"/>
                <w:sz w:val="10"/>
                <w:szCs w:val="10"/>
                <w:highlight w:val="yellow"/>
              </w:rPr>
              <w:t>B03</w:t>
            </w:r>
            <w:r w:rsidRPr="00E35E86">
              <w:rPr>
                <w:rFonts w:asciiTheme="minorHAnsi" w:hAnsiTheme="minorHAnsi"/>
                <w:sz w:val="10"/>
                <w:szCs w:val="10"/>
              </w:rPr>
              <w:t xml:space="preserve"> as default; </w:t>
            </w:r>
          </w:p>
          <w:p w14:paraId="3C5312A7" w14:textId="248489A4" w:rsidR="00D44BC1" w:rsidRPr="00E35E86" w:rsidRDefault="00D44BC1" w:rsidP="002B74A3">
            <w:pPr>
              <w:keepNext/>
              <w:rPr>
                <w:rFonts w:asciiTheme="minorHAnsi" w:hAnsiTheme="minorHAnsi"/>
                <w:sz w:val="10"/>
                <w:szCs w:val="10"/>
              </w:rPr>
            </w:pPr>
            <w:r w:rsidRPr="00E35E86">
              <w:rPr>
                <w:rFonts w:asciiTheme="minorHAnsi" w:hAnsiTheme="minorHAnsi"/>
                <w:sz w:val="10"/>
                <w:szCs w:val="10"/>
              </w:rPr>
              <w:t>do not allow user to override the following default values</w:t>
            </w:r>
            <w:r w:rsidR="009706A6" w:rsidRPr="00E35E86">
              <w:rPr>
                <w:rFonts w:asciiTheme="minorHAnsi" w:hAnsiTheme="minorHAnsi"/>
                <w:sz w:val="10"/>
                <w:szCs w:val="10"/>
              </w:rPr>
              <w:t xml:space="preserve"> from </w:t>
            </w:r>
            <w:r w:rsidR="009706A6" w:rsidRPr="00E35E86">
              <w:rPr>
                <w:rFonts w:asciiTheme="minorHAnsi" w:hAnsiTheme="minorHAnsi"/>
                <w:sz w:val="10"/>
                <w:szCs w:val="10"/>
                <w:highlight w:val="yellow"/>
              </w:rPr>
              <w:t>B03</w:t>
            </w:r>
            <w:r w:rsidRPr="00E35E86">
              <w:rPr>
                <w:rFonts w:asciiTheme="minorHAnsi" w:hAnsiTheme="minorHAnsi"/>
                <w:sz w:val="10"/>
                <w:szCs w:val="10"/>
              </w:rPr>
              <w:t>:</w:t>
            </w:r>
          </w:p>
          <w:p w14:paraId="36E10DCF" w14:textId="77777777" w:rsidR="00D44BC1" w:rsidRPr="00E35E86" w:rsidRDefault="00D44BC1" w:rsidP="00D44BC1">
            <w:pPr>
              <w:keepNext/>
              <w:rPr>
                <w:rFonts w:asciiTheme="minorHAnsi" w:hAnsiTheme="minorHAnsi"/>
                <w:sz w:val="10"/>
                <w:szCs w:val="10"/>
              </w:rPr>
            </w:pPr>
            <w:r w:rsidRPr="00E35E86">
              <w:rPr>
                <w:rFonts w:asciiTheme="minorHAnsi" w:hAnsiTheme="minorHAnsi"/>
                <w:sz w:val="10"/>
                <w:szCs w:val="10"/>
              </w:rPr>
              <w:t xml:space="preserve">*VCHP-Ducted </w:t>
            </w:r>
          </w:p>
          <w:p w14:paraId="72DB9C88" w14:textId="77777777" w:rsidR="00D44BC1" w:rsidRPr="00E35E86" w:rsidRDefault="00D44BC1" w:rsidP="00D44BC1">
            <w:pPr>
              <w:keepNext/>
              <w:rPr>
                <w:rFonts w:asciiTheme="minorHAnsi" w:hAnsiTheme="minorHAnsi"/>
                <w:sz w:val="10"/>
                <w:szCs w:val="10"/>
              </w:rPr>
            </w:pPr>
            <w:r w:rsidRPr="00E35E86">
              <w:rPr>
                <w:rFonts w:asciiTheme="minorHAnsi" w:hAnsiTheme="minorHAnsi"/>
                <w:sz w:val="10"/>
                <w:szCs w:val="10"/>
              </w:rPr>
              <w:t>*VCHP-Ductless</w:t>
            </w:r>
          </w:p>
          <w:p w14:paraId="1D1FE3E5" w14:textId="57108FB2" w:rsidR="00D44BC1" w:rsidRPr="00E35E86" w:rsidRDefault="002611D9" w:rsidP="00D44BC1">
            <w:pPr>
              <w:keepNext/>
              <w:rPr>
                <w:rFonts w:asciiTheme="minorHAnsi" w:hAnsiTheme="minorHAnsi"/>
                <w:sz w:val="10"/>
                <w:szCs w:val="10"/>
              </w:rPr>
            </w:pPr>
            <w:r w:rsidRPr="00E35E86">
              <w:rPr>
                <w:rFonts w:asciiTheme="minorHAnsi" w:hAnsiTheme="minorHAnsi"/>
                <w:sz w:val="10"/>
                <w:szCs w:val="10"/>
              </w:rPr>
              <w:t>*VCHP</w:t>
            </w:r>
            <w:r w:rsidR="00D44BC1" w:rsidRPr="00E35E86">
              <w:rPr>
                <w:rFonts w:asciiTheme="minorHAnsi" w:hAnsiTheme="minorHAnsi"/>
                <w:sz w:val="10"/>
                <w:szCs w:val="10"/>
              </w:rPr>
              <w:t>-Ducted+Ductless</w:t>
            </w:r>
          </w:p>
          <w:p w14:paraId="3693EC90" w14:textId="075B0FFD" w:rsidR="00D1530D" w:rsidRDefault="00D1530D" w:rsidP="00D1530D">
            <w:pPr>
              <w:keepNext/>
              <w:rPr>
                <w:rFonts w:asciiTheme="minorHAnsi" w:hAnsiTheme="minorHAnsi"/>
                <w:sz w:val="10"/>
                <w:szCs w:val="10"/>
              </w:rPr>
            </w:pPr>
            <w:r w:rsidRPr="00E35E86">
              <w:rPr>
                <w:rFonts w:asciiTheme="minorHAnsi" w:hAnsiTheme="minorHAnsi"/>
                <w:sz w:val="10"/>
                <w:szCs w:val="10"/>
              </w:rPr>
              <w:t>*ductless mini-split HP;</w:t>
            </w:r>
          </w:p>
          <w:p w14:paraId="63E72F52" w14:textId="77777777" w:rsidR="00D1530D" w:rsidRPr="00E35E86" w:rsidRDefault="00D1530D" w:rsidP="00D1530D">
            <w:pPr>
              <w:keepNext/>
              <w:rPr>
                <w:rFonts w:asciiTheme="minorHAnsi" w:hAnsiTheme="minorHAnsi"/>
                <w:sz w:val="10"/>
                <w:szCs w:val="10"/>
              </w:rPr>
            </w:pPr>
            <w:r w:rsidRPr="00E35E86">
              <w:rPr>
                <w:rFonts w:asciiTheme="minorHAnsi" w:hAnsiTheme="minorHAnsi"/>
                <w:sz w:val="10"/>
                <w:szCs w:val="10"/>
              </w:rPr>
              <w:t>*ductless VRF HP;</w:t>
            </w:r>
          </w:p>
          <w:p w14:paraId="792538F4" w14:textId="77777777" w:rsidR="008548BB" w:rsidRPr="00E35E86" w:rsidRDefault="008548BB" w:rsidP="008548BB">
            <w:pPr>
              <w:keepNext/>
              <w:rPr>
                <w:rFonts w:asciiTheme="minorHAnsi" w:hAnsiTheme="minorHAnsi"/>
                <w:sz w:val="10"/>
                <w:szCs w:val="10"/>
              </w:rPr>
            </w:pPr>
            <w:r>
              <w:rPr>
                <w:rFonts w:asciiTheme="minorHAnsi" w:hAnsiTheme="minorHAnsi"/>
                <w:sz w:val="10"/>
                <w:szCs w:val="10"/>
              </w:rPr>
              <w:t>*ducted mini-split HP</w:t>
            </w:r>
          </w:p>
          <w:p w14:paraId="1F9717BB"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*small duct high velocity HP;</w:t>
            </w:r>
          </w:p>
          <w:p w14:paraId="5599A453" w14:textId="77777777" w:rsidR="00E82D34" w:rsidRPr="00E35E86" w:rsidRDefault="00E82D34" w:rsidP="00E82D34">
            <w:pPr>
              <w:keepNext/>
              <w:rPr>
                <w:rFonts w:ascii="Calibri" w:hAnsi="Calibri"/>
                <w:sz w:val="10"/>
                <w:szCs w:val="10"/>
              </w:rPr>
            </w:pPr>
            <w:r w:rsidRPr="00E35E86">
              <w:rPr>
                <w:rFonts w:ascii="Calibri" w:hAnsi="Calibri"/>
                <w:sz w:val="10"/>
                <w:szCs w:val="10"/>
              </w:rPr>
              <w:t>*multisplit HP-ducted</w:t>
            </w:r>
          </w:p>
          <w:p w14:paraId="0241D9A6" w14:textId="77777777" w:rsidR="00E82D34" w:rsidRPr="00E35E86" w:rsidRDefault="00E82D34" w:rsidP="00E82D34">
            <w:pPr>
              <w:keepNext/>
              <w:rPr>
                <w:rFonts w:ascii="Calibri" w:hAnsi="Calibri"/>
                <w:sz w:val="10"/>
                <w:szCs w:val="10"/>
              </w:rPr>
            </w:pPr>
            <w:r w:rsidRPr="00E35E86">
              <w:rPr>
                <w:rFonts w:ascii="Calibri" w:hAnsi="Calibri"/>
                <w:sz w:val="10"/>
                <w:szCs w:val="10"/>
              </w:rPr>
              <w:t>*multisplit HP-ductless</w:t>
            </w:r>
          </w:p>
          <w:p w14:paraId="33477273" w14:textId="77777777" w:rsidR="00E82D34" w:rsidRPr="00E35E86" w:rsidRDefault="00E82D34" w:rsidP="00E82D34">
            <w:pPr>
              <w:keepNext/>
              <w:rPr>
                <w:rFonts w:ascii="Calibri" w:hAnsi="Calibri"/>
                <w:sz w:val="10"/>
                <w:szCs w:val="10"/>
              </w:rPr>
            </w:pPr>
            <w:r w:rsidRPr="00E35E86">
              <w:rPr>
                <w:rFonts w:ascii="Calibri" w:hAnsi="Calibri"/>
                <w:sz w:val="10"/>
                <w:szCs w:val="10"/>
              </w:rPr>
              <w:t>*multisplit HP-ducted+ductless</w:t>
            </w:r>
          </w:p>
          <w:p w14:paraId="13679810" w14:textId="4F856A8D" w:rsidR="00A23D41" w:rsidRDefault="00A23D41" w:rsidP="00A23D41">
            <w:pPr>
              <w:keepNext/>
              <w:rPr>
                <w:rFonts w:asciiTheme="minorHAnsi" w:hAnsiTheme="minorHAnsi"/>
                <w:sz w:val="10"/>
                <w:szCs w:val="10"/>
              </w:rPr>
            </w:pPr>
            <w:r w:rsidRPr="00E35E86">
              <w:rPr>
                <w:rFonts w:asciiTheme="minorHAnsi" w:hAnsiTheme="minorHAnsi"/>
                <w:sz w:val="10"/>
                <w:szCs w:val="10"/>
              </w:rPr>
              <w:t>*room HP;</w:t>
            </w:r>
          </w:p>
          <w:p w14:paraId="4C559197" w14:textId="6EBDBB3C" w:rsidR="00A23D41" w:rsidRDefault="00A23D41" w:rsidP="00A23D41">
            <w:pPr>
              <w:keepNext/>
              <w:rPr>
                <w:rFonts w:asciiTheme="minorHAnsi" w:hAnsiTheme="minorHAnsi"/>
                <w:sz w:val="10"/>
                <w:szCs w:val="10"/>
              </w:rPr>
            </w:pPr>
            <w:r>
              <w:rPr>
                <w:rFonts w:asciiTheme="minorHAnsi" w:hAnsiTheme="minorHAnsi"/>
                <w:sz w:val="10"/>
                <w:szCs w:val="10"/>
              </w:rPr>
              <w:t>*air-to-water HP</w:t>
            </w:r>
          </w:p>
          <w:p w14:paraId="7FC4DB63" w14:textId="3AD1E755" w:rsidR="00A23D41" w:rsidRPr="00E35E86" w:rsidRDefault="00A23D41" w:rsidP="00A23D41">
            <w:pPr>
              <w:keepNext/>
              <w:rPr>
                <w:rFonts w:asciiTheme="minorHAnsi" w:hAnsiTheme="minorHAnsi"/>
                <w:sz w:val="10"/>
                <w:szCs w:val="10"/>
              </w:rPr>
            </w:pPr>
            <w:r>
              <w:rPr>
                <w:rFonts w:asciiTheme="minorHAnsi" w:hAnsiTheme="minorHAnsi"/>
                <w:sz w:val="10"/>
                <w:szCs w:val="10"/>
              </w:rPr>
              <w:t>*ground-source HP</w:t>
            </w:r>
          </w:p>
          <w:p w14:paraId="60A4D316" w14:textId="77777777" w:rsidR="00D44BC1" w:rsidRPr="00E35E86" w:rsidRDefault="00D44BC1" w:rsidP="002B74A3">
            <w:pPr>
              <w:keepNext/>
              <w:rPr>
                <w:rFonts w:asciiTheme="minorHAnsi" w:hAnsiTheme="minorHAnsi"/>
                <w:sz w:val="10"/>
                <w:szCs w:val="10"/>
              </w:rPr>
            </w:pPr>
          </w:p>
          <w:p w14:paraId="1F9B97B9" w14:textId="0A7C93FF" w:rsidR="00F14C43" w:rsidRPr="00E35E86" w:rsidRDefault="006C4199" w:rsidP="002B74A3">
            <w:pPr>
              <w:keepNext/>
              <w:rPr>
                <w:rFonts w:asciiTheme="minorHAnsi" w:hAnsiTheme="minorHAnsi"/>
                <w:sz w:val="10"/>
                <w:szCs w:val="10"/>
              </w:rPr>
            </w:pPr>
            <w:r w:rsidRPr="00E35E86">
              <w:rPr>
                <w:rFonts w:asciiTheme="minorHAnsi" w:hAnsiTheme="minorHAnsi"/>
                <w:sz w:val="10"/>
                <w:szCs w:val="10"/>
              </w:rPr>
              <w:t xml:space="preserve">otherwise </w:t>
            </w:r>
            <w:r w:rsidR="00D44BC1" w:rsidRPr="00E35E86">
              <w:rPr>
                <w:rFonts w:asciiTheme="minorHAnsi" w:hAnsiTheme="minorHAnsi"/>
                <w:sz w:val="10"/>
                <w:szCs w:val="10"/>
              </w:rPr>
              <w:t xml:space="preserve"> </w:t>
            </w:r>
            <w:r w:rsidR="00F14C43" w:rsidRPr="00E35E86">
              <w:rPr>
                <w:rFonts w:asciiTheme="minorHAnsi" w:hAnsiTheme="minorHAnsi"/>
                <w:sz w:val="10"/>
                <w:szCs w:val="10"/>
              </w:rPr>
              <w:t>allow user to override the default and pick one from list:</w:t>
            </w:r>
          </w:p>
          <w:p w14:paraId="1F9B97BA" w14:textId="77777777" w:rsidR="00F14C43" w:rsidRPr="00E35E86" w:rsidRDefault="00F14C43" w:rsidP="002B74A3">
            <w:pPr>
              <w:keepNext/>
              <w:rPr>
                <w:rFonts w:asciiTheme="minorHAnsi" w:hAnsiTheme="minorHAnsi"/>
                <w:sz w:val="10"/>
                <w:szCs w:val="10"/>
              </w:rPr>
            </w:pPr>
          </w:p>
          <w:p w14:paraId="1F9B97BB"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gas furnace;</w:t>
            </w:r>
          </w:p>
          <w:p w14:paraId="1F9B97BC"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*central split HP; </w:t>
            </w:r>
          </w:p>
          <w:p w14:paraId="1F9B97BD"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packaged HP</w:t>
            </w:r>
          </w:p>
          <w:p w14:paraId="1F9B97BE"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*central large packaged HP</w:t>
            </w:r>
          </w:p>
          <w:p w14:paraId="1F9B97C1"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*boiler;</w:t>
            </w:r>
          </w:p>
          <w:p w14:paraId="1F9B97C2"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w:t>
            </w:r>
          </w:p>
          <w:p w14:paraId="1F9B97C3"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*combined hydronic;</w:t>
            </w:r>
          </w:p>
          <w:p w14:paraId="1F9B97C4"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*hydronic+forced air;</w:t>
            </w:r>
          </w:p>
          <w:p w14:paraId="1F9B97C5"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*combined hydronic+forced air;</w:t>
            </w:r>
          </w:p>
          <w:p w14:paraId="1F9B97C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 HP,</w:t>
            </w:r>
          </w:p>
          <w:p w14:paraId="1F9B97C7"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*hydronic HP+forced air;</w:t>
            </w:r>
          </w:p>
          <w:p w14:paraId="1F9B97C8"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*gas wall furnace;</w:t>
            </w:r>
          </w:p>
          <w:p w14:paraId="1F9B97C9"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*gas space heater;</w:t>
            </w:r>
          </w:p>
          <w:p w14:paraId="33535836" w14:textId="7777777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*electric ; </w:t>
            </w:r>
          </w:p>
          <w:p w14:paraId="1F9B97CA" w14:textId="3791FA1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*Wood Heat;</w:t>
            </w:r>
          </w:p>
          <w:p w14:paraId="3057A6EB" w14:textId="5E51308E" w:rsidR="00F14C43" w:rsidRDefault="00F14C43" w:rsidP="002B74A3">
            <w:pPr>
              <w:keepNext/>
              <w:rPr>
                <w:ins w:id="27" w:author="Markstrum, Alexis@Energy" w:date="2021-04-26T09:48:00Z"/>
                <w:rFonts w:asciiTheme="minorHAnsi" w:hAnsiTheme="minorHAnsi"/>
                <w:sz w:val="10"/>
                <w:szCs w:val="10"/>
              </w:rPr>
            </w:pPr>
            <w:r w:rsidRPr="00E35E86">
              <w:rPr>
                <w:rFonts w:asciiTheme="minorHAnsi" w:hAnsiTheme="minorHAnsi"/>
                <w:sz w:val="10"/>
                <w:szCs w:val="10"/>
              </w:rPr>
              <w:t>*Packaged gas furnace</w:t>
            </w:r>
            <w:ins w:id="28" w:author="Markstrum, Alexis@Energy" w:date="2021-04-26T09:48:00Z">
              <w:r w:rsidR="007359EE">
                <w:rPr>
                  <w:rFonts w:asciiTheme="minorHAnsi" w:hAnsiTheme="minorHAnsi"/>
                  <w:sz w:val="10"/>
                  <w:szCs w:val="10"/>
                </w:rPr>
                <w:t>;</w:t>
              </w:r>
            </w:ins>
          </w:p>
          <w:p w14:paraId="383B522C" w14:textId="77777777" w:rsidR="007359EE" w:rsidRPr="00B546BE" w:rsidRDefault="007359EE" w:rsidP="007359EE">
            <w:pPr>
              <w:rPr>
                <w:ins w:id="29" w:author="Markstrum, Alexis@Energy" w:date="2021-04-26T09:48:00Z"/>
                <w:rFonts w:asciiTheme="minorHAnsi" w:hAnsiTheme="minorHAnsi"/>
                <w:sz w:val="10"/>
                <w:szCs w:val="10"/>
              </w:rPr>
            </w:pPr>
            <w:ins w:id="30" w:author="Markstrum, Alexis@Energy" w:date="2021-04-26T09:48:00Z">
              <w:r>
                <w:rPr>
                  <w:rFonts w:asciiTheme="minorHAnsi" w:hAnsiTheme="minorHAnsi"/>
                  <w:sz w:val="10"/>
                  <w:szCs w:val="10"/>
                </w:rPr>
                <w:t>*</w:t>
              </w:r>
              <w:r w:rsidRPr="00B546BE">
                <w:rPr>
                  <w:rFonts w:asciiTheme="minorHAnsi" w:hAnsiTheme="minorHAnsi"/>
                  <w:sz w:val="10"/>
                  <w:szCs w:val="10"/>
                </w:rPr>
                <w:t>SPVHP</w:t>
              </w:r>
              <w:r>
                <w:rPr>
                  <w:rFonts w:asciiTheme="minorHAnsi" w:hAnsiTheme="minorHAnsi"/>
                  <w:sz w:val="10"/>
                  <w:szCs w:val="10"/>
                </w:rPr>
                <w:t>;</w:t>
              </w:r>
            </w:ins>
          </w:p>
          <w:p w14:paraId="56CC3F0B" w14:textId="77777777" w:rsidR="007359EE" w:rsidRPr="0069306B" w:rsidRDefault="007359EE" w:rsidP="007359EE">
            <w:pPr>
              <w:rPr>
                <w:ins w:id="31" w:author="Markstrum, Alexis@Energy" w:date="2021-04-26T09:48:00Z"/>
                <w:rFonts w:asciiTheme="minorHAnsi" w:hAnsiTheme="minorHAnsi"/>
                <w:sz w:val="10"/>
                <w:szCs w:val="10"/>
              </w:rPr>
            </w:pPr>
            <w:ins w:id="32" w:author="Markstrum, Alexis@Energy" w:date="2021-04-26T09:48:00Z">
              <w:r>
                <w:rPr>
                  <w:rFonts w:asciiTheme="minorHAnsi" w:hAnsiTheme="minorHAnsi"/>
                  <w:sz w:val="10"/>
                  <w:szCs w:val="10"/>
                </w:rPr>
                <w:t>*</w:t>
              </w:r>
              <w:r w:rsidRPr="00B546BE">
                <w:rPr>
                  <w:rFonts w:asciiTheme="minorHAnsi" w:hAnsiTheme="minorHAnsi"/>
                  <w:sz w:val="10"/>
                  <w:szCs w:val="10"/>
                </w:rPr>
                <w:t>PTHP</w:t>
              </w:r>
              <w:r>
                <w:rPr>
                  <w:rFonts w:asciiTheme="minorHAnsi" w:hAnsiTheme="minorHAnsi"/>
                  <w:sz w:val="10"/>
                  <w:szCs w:val="10"/>
                </w:rPr>
                <w:t>;</w:t>
              </w:r>
            </w:ins>
          </w:p>
          <w:p w14:paraId="4D43ABD1" w14:textId="77777777" w:rsidR="00F13982" w:rsidRPr="00E35E86" w:rsidRDefault="00F13982" w:rsidP="002B74A3">
            <w:pPr>
              <w:keepNext/>
              <w:rPr>
                <w:rFonts w:ascii="Calibri" w:hAnsi="Calibri"/>
                <w:sz w:val="10"/>
                <w:szCs w:val="10"/>
              </w:rPr>
            </w:pPr>
          </w:p>
          <w:p w14:paraId="1F9B97CC" w14:textId="018D6442" w:rsidR="00F14C43" w:rsidRPr="00001B39" w:rsidRDefault="00F14C43" w:rsidP="002B74A3">
            <w:pPr>
              <w:keepNext/>
              <w:rPr>
                <w:rFonts w:asciiTheme="minorHAnsi" w:hAnsiTheme="minorHAnsi"/>
                <w:sz w:val="10"/>
                <w:szCs w:val="10"/>
              </w:rPr>
            </w:pPr>
            <w:r w:rsidRPr="00E35E86">
              <w:rPr>
                <w:rFonts w:asciiTheme="minorHAnsi" w:hAnsiTheme="minorHAnsi"/>
                <w:sz w:val="10"/>
                <w:szCs w:val="10"/>
              </w:rPr>
              <w:t xml:space="preserve">flag non-default values and report in project status notes field; a revised CF1R may be required </w:t>
            </w:r>
            <w:r w:rsidRPr="00E35E86">
              <w:rPr>
                <w:rFonts w:ascii="Calibri" w:hAnsi="Calibri"/>
                <w:sz w:val="10"/>
                <w:szCs w:val="10"/>
              </w:rPr>
              <w:t>&gt;&gt;</w:t>
            </w:r>
          </w:p>
        </w:tc>
        <w:tc>
          <w:tcPr>
            <w:tcW w:w="1620" w:type="dxa"/>
            <w:tcMar>
              <w:left w:w="43" w:type="dxa"/>
              <w:right w:w="43" w:type="dxa"/>
            </w:tcMar>
          </w:tcPr>
          <w:p w14:paraId="51B7D739" w14:textId="0B64B1B1" w:rsidR="00043DE2" w:rsidRPr="00E35E86" w:rsidRDefault="00F14C43" w:rsidP="00F73CE3">
            <w:pPr>
              <w:keepNext/>
              <w:rPr>
                <w:rFonts w:asciiTheme="minorHAnsi" w:hAnsiTheme="minorHAnsi"/>
                <w:sz w:val="10"/>
                <w:szCs w:val="10"/>
              </w:rPr>
            </w:pPr>
            <w:r w:rsidRPr="00E35E86">
              <w:rPr>
                <w:rFonts w:asciiTheme="minorHAnsi" w:hAnsiTheme="minorHAnsi"/>
                <w:sz w:val="10"/>
                <w:szCs w:val="10"/>
              </w:rPr>
              <w:t>&lt;&lt;</w:t>
            </w:r>
            <w:r w:rsidR="00663784">
              <w:rPr>
                <w:rFonts w:asciiTheme="minorHAnsi" w:hAnsiTheme="minorHAnsi"/>
                <w:sz w:val="10"/>
                <w:szCs w:val="10"/>
              </w:rPr>
              <w:t xml:space="preserve">auto filled text: </w:t>
            </w:r>
            <w:r w:rsidRPr="00E35E86">
              <w:rPr>
                <w:rFonts w:asciiTheme="minorHAnsi" w:hAnsiTheme="minorHAnsi"/>
                <w:sz w:val="10"/>
                <w:szCs w:val="10"/>
              </w:rPr>
              <w:t xml:space="preserve">reference value from </w:t>
            </w:r>
            <w:r w:rsidRPr="00E35E86">
              <w:rPr>
                <w:rFonts w:asciiTheme="minorHAnsi" w:hAnsiTheme="minorHAnsi"/>
                <w:sz w:val="10"/>
                <w:szCs w:val="10"/>
                <w:highlight w:val="yellow"/>
              </w:rPr>
              <w:t>B04</w:t>
            </w:r>
            <w:r w:rsidR="00043DE2" w:rsidRPr="00E35E86">
              <w:rPr>
                <w:rFonts w:asciiTheme="minorHAnsi" w:hAnsiTheme="minorHAnsi"/>
                <w:sz w:val="10"/>
                <w:szCs w:val="10"/>
              </w:rPr>
              <w:t>&gt;&gt;</w:t>
            </w:r>
          </w:p>
          <w:p w14:paraId="1E7BFE03" w14:textId="77777777" w:rsidR="00043DE2" w:rsidRPr="00E35E86" w:rsidRDefault="00043DE2" w:rsidP="002B74A3">
            <w:pPr>
              <w:keepNext/>
              <w:rPr>
                <w:rFonts w:asciiTheme="minorHAnsi" w:hAnsiTheme="minorHAnsi"/>
                <w:sz w:val="10"/>
                <w:szCs w:val="10"/>
              </w:rPr>
            </w:pPr>
          </w:p>
          <w:p w14:paraId="5B3E5DFC" w14:textId="0C34CC49" w:rsidR="00F14C43" w:rsidRPr="00E35E86" w:rsidRDefault="00C41C49" w:rsidP="002B74A3">
            <w:pPr>
              <w:keepNext/>
              <w:rPr>
                <w:rFonts w:asciiTheme="minorHAnsi" w:hAnsiTheme="minorHAnsi"/>
                <w:sz w:val="10"/>
                <w:szCs w:val="10"/>
              </w:rPr>
            </w:pPr>
            <w:r w:rsidRPr="00E35E86">
              <w:rPr>
                <w:rFonts w:asciiTheme="minorHAnsi" w:hAnsiTheme="minorHAnsi"/>
                <w:sz w:val="10"/>
                <w:szCs w:val="10"/>
              </w:rPr>
              <w:t xml:space="preserve">note: </w:t>
            </w:r>
            <w:r w:rsidR="00F14C43" w:rsidRPr="00E35E86">
              <w:rPr>
                <w:rFonts w:asciiTheme="minorHAnsi" w:hAnsiTheme="minorHAnsi"/>
                <w:sz w:val="10"/>
                <w:szCs w:val="10"/>
              </w:rPr>
              <w:t>allowed values</w:t>
            </w:r>
            <w:r w:rsidR="000C265F" w:rsidRPr="00E35E86">
              <w:rPr>
                <w:rFonts w:asciiTheme="minorHAnsi" w:hAnsiTheme="minorHAnsi"/>
                <w:sz w:val="10"/>
                <w:szCs w:val="10"/>
              </w:rPr>
              <w:t xml:space="preserve"> in </w:t>
            </w:r>
            <w:r w:rsidR="000C265F" w:rsidRPr="00E35E86">
              <w:rPr>
                <w:rFonts w:asciiTheme="minorHAnsi" w:hAnsiTheme="minorHAnsi"/>
                <w:sz w:val="10"/>
                <w:szCs w:val="10"/>
                <w:highlight w:val="yellow"/>
              </w:rPr>
              <w:t>B04</w:t>
            </w:r>
            <w:r w:rsidR="0061493D" w:rsidRPr="00E35E86">
              <w:rPr>
                <w:rFonts w:asciiTheme="minorHAnsi" w:hAnsiTheme="minorHAnsi"/>
                <w:sz w:val="10"/>
                <w:szCs w:val="10"/>
              </w:rPr>
              <w:t xml:space="preserve"> may include:</w:t>
            </w:r>
          </w:p>
          <w:p w14:paraId="2C08675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split AC;</w:t>
            </w:r>
          </w:p>
          <w:p w14:paraId="59720EE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split HP</w:t>
            </w:r>
          </w:p>
          <w:p w14:paraId="07B3D0DA"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packaged AC ;</w:t>
            </w:r>
          </w:p>
          <w:p w14:paraId="185FEF7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packaged HP</w:t>
            </w:r>
          </w:p>
          <w:p w14:paraId="3373ACBC"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large packaged AC ;</w:t>
            </w:r>
          </w:p>
          <w:p w14:paraId="77B67AB7"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*central large packaged HP</w:t>
            </w:r>
          </w:p>
          <w:p w14:paraId="62C1FA1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*gas absorption AC</w:t>
            </w:r>
          </w:p>
          <w:p w14:paraId="46A3C2A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*room AC;</w:t>
            </w:r>
          </w:p>
          <w:p w14:paraId="136E93E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*room HP; </w:t>
            </w:r>
          </w:p>
          <w:p w14:paraId="142BB5B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*hydronic HP,</w:t>
            </w:r>
          </w:p>
          <w:p w14:paraId="6BE80AC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*hydronic HP+forced air;</w:t>
            </w:r>
          </w:p>
          <w:p w14:paraId="3FF3069B"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direct</w:t>
            </w:r>
          </w:p>
          <w:p w14:paraId="695141B2"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indirect</w:t>
            </w:r>
          </w:p>
          <w:p w14:paraId="6D523E40"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 - indirectdirect</w:t>
            </w:r>
          </w:p>
          <w:p w14:paraId="072B0F5F"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*evaporatively cooled condenser</w:t>
            </w:r>
          </w:p>
          <w:p w14:paraId="19F95534" w14:textId="7777777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*Ice Storage AC</w:t>
            </w:r>
          </w:p>
          <w:p w14:paraId="50FC9B56" w14:textId="1C7C094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*no cooling;</w:t>
            </w:r>
          </w:p>
          <w:p w14:paraId="5D7C22F5" w14:textId="0A051FEF"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*small duct high velocity AC</w:t>
            </w:r>
          </w:p>
          <w:p w14:paraId="49BD4BC3" w14:textId="766E06C5" w:rsidR="0061493D" w:rsidRPr="00E35E86" w:rsidRDefault="00F14C43" w:rsidP="00F351DD">
            <w:pPr>
              <w:keepNext/>
              <w:rPr>
                <w:rFonts w:asciiTheme="minorHAnsi" w:hAnsiTheme="minorHAnsi"/>
                <w:sz w:val="10"/>
                <w:szCs w:val="10"/>
              </w:rPr>
            </w:pPr>
            <w:r w:rsidRPr="00E35E86">
              <w:rPr>
                <w:rFonts w:asciiTheme="minorHAnsi" w:hAnsiTheme="minorHAnsi"/>
                <w:sz w:val="10"/>
                <w:szCs w:val="10"/>
              </w:rPr>
              <w:t>*small duct high velocity HP</w:t>
            </w:r>
          </w:p>
          <w:p w14:paraId="0E70214C" w14:textId="4ECBF123"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 xml:space="preserve">*VCHP-Ducted </w:t>
            </w:r>
          </w:p>
          <w:p w14:paraId="7EBA161B" w14:textId="61826587"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*VCHP-Ductless</w:t>
            </w:r>
          </w:p>
          <w:p w14:paraId="012879DC" w14:textId="627DD850" w:rsidR="00F14C43" w:rsidRPr="00E35E86" w:rsidRDefault="00F14C43" w:rsidP="00F351DD">
            <w:pPr>
              <w:keepNext/>
              <w:rPr>
                <w:rFonts w:asciiTheme="minorHAnsi" w:hAnsiTheme="minorHAnsi"/>
                <w:sz w:val="10"/>
                <w:szCs w:val="10"/>
              </w:rPr>
            </w:pPr>
            <w:r w:rsidRPr="00E35E86">
              <w:rPr>
                <w:rFonts w:asciiTheme="minorHAnsi" w:hAnsiTheme="minorHAnsi"/>
                <w:sz w:val="10"/>
                <w:szCs w:val="10"/>
              </w:rPr>
              <w:t>*VCHP-Ducted+Ductless</w:t>
            </w:r>
          </w:p>
          <w:p w14:paraId="71FBC4AE"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AC-ducted</w:t>
            </w:r>
          </w:p>
          <w:p w14:paraId="62B52CE3"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AC-ductless</w:t>
            </w:r>
          </w:p>
          <w:p w14:paraId="5B87ED09"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AC-ducted+ductless</w:t>
            </w:r>
          </w:p>
          <w:p w14:paraId="089D53AE"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HP-ducted</w:t>
            </w:r>
          </w:p>
          <w:p w14:paraId="169FF2C9" w14:textId="77777777" w:rsidR="00C73D0E" w:rsidRPr="00E35E86" w:rsidRDefault="00C73D0E" w:rsidP="00C73D0E">
            <w:pPr>
              <w:keepNext/>
              <w:rPr>
                <w:rFonts w:ascii="Calibri" w:hAnsi="Calibri"/>
                <w:sz w:val="10"/>
                <w:szCs w:val="10"/>
              </w:rPr>
            </w:pPr>
            <w:r w:rsidRPr="00E35E86">
              <w:rPr>
                <w:rFonts w:ascii="Calibri" w:hAnsi="Calibri"/>
                <w:sz w:val="10"/>
                <w:szCs w:val="10"/>
              </w:rPr>
              <w:t>*multisplit HP-ductless</w:t>
            </w:r>
          </w:p>
          <w:p w14:paraId="08958B4B" w14:textId="5BC36EE8" w:rsidR="00C73D0E" w:rsidRPr="00E35E86" w:rsidRDefault="00C73D0E" w:rsidP="002B74A3">
            <w:pPr>
              <w:keepNext/>
              <w:rPr>
                <w:rFonts w:ascii="Calibri" w:hAnsi="Calibri"/>
                <w:sz w:val="10"/>
                <w:szCs w:val="10"/>
              </w:rPr>
            </w:pPr>
            <w:r w:rsidRPr="00E35E86">
              <w:rPr>
                <w:rFonts w:ascii="Calibri" w:hAnsi="Calibri"/>
                <w:sz w:val="10"/>
                <w:szCs w:val="10"/>
              </w:rPr>
              <w:t>*multisplit HP-ducted+ductless</w:t>
            </w:r>
          </w:p>
          <w:p w14:paraId="7FC9FACE"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mini-split AC;</w:t>
            </w:r>
          </w:p>
          <w:p w14:paraId="02A7AAF9" w14:textId="56DE2942" w:rsidR="00E35E86" w:rsidRDefault="00E35E86" w:rsidP="00E35E86">
            <w:pPr>
              <w:keepNext/>
              <w:rPr>
                <w:rFonts w:asciiTheme="minorHAnsi" w:hAnsiTheme="minorHAnsi"/>
                <w:sz w:val="10"/>
                <w:szCs w:val="10"/>
              </w:rPr>
            </w:pPr>
            <w:r w:rsidRPr="00E35E86">
              <w:rPr>
                <w:rFonts w:asciiTheme="minorHAnsi" w:hAnsiTheme="minorHAnsi"/>
                <w:sz w:val="10"/>
                <w:szCs w:val="10"/>
              </w:rPr>
              <w:t>*ductless mini-split HP;</w:t>
            </w:r>
          </w:p>
          <w:p w14:paraId="7556C8ED"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VRF AC</w:t>
            </w:r>
          </w:p>
          <w:p w14:paraId="1D672E54" w14:textId="77777777" w:rsidR="00E35E86" w:rsidRPr="00E35E86" w:rsidRDefault="00E35E86" w:rsidP="00E35E86">
            <w:pPr>
              <w:keepNext/>
              <w:rPr>
                <w:rFonts w:asciiTheme="minorHAnsi" w:hAnsiTheme="minorHAnsi"/>
                <w:sz w:val="10"/>
                <w:szCs w:val="10"/>
              </w:rPr>
            </w:pPr>
            <w:r w:rsidRPr="00E35E86">
              <w:rPr>
                <w:rFonts w:asciiTheme="minorHAnsi" w:hAnsiTheme="minorHAnsi"/>
                <w:sz w:val="10"/>
                <w:szCs w:val="10"/>
              </w:rPr>
              <w:t>*ductless VRF HP;</w:t>
            </w:r>
          </w:p>
          <w:p w14:paraId="6557D1BD" w14:textId="77777777" w:rsidR="008548BB" w:rsidRDefault="008548BB" w:rsidP="008548BB">
            <w:pPr>
              <w:keepNext/>
              <w:rPr>
                <w:rFonts w:asciiTheme="minorHAnsi" w:hAnsiTheme="minorHAnsi"/>
                <w:sz w:val="10"/>
                <w:szCs w:val="10"/>
              </w:rPr>
            </w:pPr>
            <w:r>
              <w:rPr>
                <w:rFonts w:asciiTheme="minorHAnsi" w:hAnsiTheme="minorHAnsi"/>
                <w:sz w:val="10"/>
                <w:szCs w:val="10"/>
              </w:rPr>
              <w:t>*ducted mini-split AC</w:t>
            </w:r>
          </w:p>
          <w:p w14:paraId="75163931" w14:textId="77777777" w:rsidR="008548BB" w:rsidRPr="00E35E86" w:rsidRDefault="008548BB" w:rsidP="008548BB">
            <w:pPr>
              <w:keepNext/>
              <w:rPr>
                <w:rFonts w:asciiTheme="minorHAnsi" w:hAnsiTheme="minorHAnsi"/>
                <w:sz w:val="10"/>
                <w:szCs w:val="10"/>
              </w:rPr>
            </w:pPr>
            <w:r>
              <w:rPr>
                <w:rFonts w:asciiTheme="minorHAnsi" w:hAnsiTheme="minorHAnsi"/>
                <w:sz w:val="10"/>
                <w:szCs w:val="10"/>
              </w:rPr>
              <w:t>*ducted mini-split HP</w:t>
            </w:r>
          </w:p>
          <w:p w14:paraId="7F8961BE" w14:textId="77777777" w:rsidR="00FF0178" w:rsidRPr="00FF0178" w:rsidRDefault="00FF0178" w:rsidP="00FF0178">
            <w:pPr>
              <w:keepNext/>
              <w:rPr>
                <w:rFonts w:asciiTheme="minorHAnsi" w:hAnsiTheme="minorHAnsi"/>
                <w:sz w:val="10"/>
                <w:szCs w:val="10"/>
              </w:rPr>
            </w:pPr>
            <w:r w:rsidRPr="00FF0178">
              <w:rPr>
                <w:rFonts w:asciiTheme="minorHAnsi" w:hAnsiTheme="minorHAnsi"/>
                <w:sz w:val="10"/>
                <w:szCs w:val="10"/>
              </w:rPr>
              <w:t>*air-to-water HP</w:t>
            </w:r>
          </w:p>
          <w:p w14:paraId="720E8D67" w14:textId="5C307443" w:rsidR="00C73D0E" w:rsidRDefault="00FF0178" w:rsidP="00FF0178">
            <w:pPr>
              <w:keepNext/>
              <w:rPr>
                <w:ins w:id="33" w:author="Markstrum, Alexis@Energy" w:date="2021-04-26T10:03:00Z"/>
                <w:rFonts w:asciiTheme="minorHAnsi" w:hAnsiTheme="minorHAnsi"/>
                <w:sz w:val="10"/>
                <w:szCs w:val="10"/>
              </w:rPr>
            </w:pPr>
            <w:r w:rsidRPr="00FF0178">
              <w:rPr>
                <w:rFonts w:asciiTheme="minorHAnsi" w:hAnsiTheme="minorHAnsi"/>
                <w:sz w:val="10"/>
                <w:szCs w:val="10"/>
              </w:rPr>
              <w:t>*ground-source HP</w:t>
            </w:r>
            <w:ins w:id="34" w:author="Markstrum, Alexis@Energy" w:date="2021-04-26T10:03:00Z">
              <w:r w:rsidR="00D37E08">
                <w:rPr>
                  <w:rFonts w:asciiTheme="minorHAnsi" w:hAnsiTheme="minorHAnsi"/>
                  <w:sz w:val="10"/>
                  <w:szCs w:val="10"/>
                </w:rPr>
                <w:t>;</w:t>
              </w:r>
            </w:ins>
          </w:p>
          <w:p w14:paraId="798AFD77" w14:textId="77777777" w:rsidR="00D37E08" w:rsidRDefault="00D37E08" w:rsidP="00FF0178">
            <w:pPr>
              <w:keepNext/>
              <w:rPr>
                <w:ins w:id="35" w:author="Markstrum, Alexis@Energy" w:date="2021-04-26T10:03:00Z"/>
                <w:rFonts w:asciiTheme="minorHAnsi" w:hAnsiTheme="minorHAnsi"/>
                <w:sz w:val="10"/>
                <w:szCs w:val="10"/>
              </w:rPr>
            </w:pPr>
            <w:ins w:id="36" w:author="Markstrum, Alexis@Energy" w:date="2021-04-26T10:03:00Z">
              <w:r w:rsidRPr="00D37E08">
                <w:rPr>
                  <w:rFonts w:asciiTheme="minorHAnsi" w:hAnsiTheme="minorHAnsi"/>
                  <w:sz w:val="10"/>
                  <w:szCs w:val="10"/>
                </w:rPr>
                <w:t xml:space="preserve">*SPVAC; </w:t>
              </w:r>
            </w:ins>
          </w:p>
          <w:p w14:paraId="42F3F486" w14:textId="77777777" w:rsidR="00D37E08" w:rsidRDefault="00D37E08" w:rsidP="00FF0178">
            <w:pPr>
              <w:keepNext/>
              <w:rPr>
                <w:ins w:id="37" w:author="Markstrum, Alexis@Energy" w:date="2021-04-26T10:03:00Z"/>
                <w:rFonts w:asciiTheme="minorHAnsi" w:hAnsiTheme="minorHAnsi"/>
                <w:sz w:val="10"/>
                <w:szCs w:val="10"/>
              </w:rPr>
            </w:pPr>
            <w:ins w:id="38" w:author="Markstrum, Alexis@Energy" w:date="2021-04-26T10:03:00Z">
              <w:r w:rsidRPr="00D37E08">
                <w:rPr>
                  <w:rFonts w:asciiTheme="minorHAnsi" w:hAnsiTheme="minorHAnsi"/>
                  <w:sz w:val="10"/>
                  <w:szCs w:val="10"/>
                </w:rPr>
                <w:t xml:space="preserve">*SPVHP; </w:t>
              </w:r>
            </w:ins>
          </w:p>
          <w:p w14:paraId="6F977093" w14:textId="77777777" w:rsidR="00D37E08" w:rsidRDefault="00D37E08" w:rsidP="00FF0178">
            <w:pPr>
              <w:keepNext/>
              <w:rPr>
                <w:ins w:id="39" w:author="Markstrum, Alexis@Energy" w:date="2021-04-26T10:03:00Z"/>
                <w:rFonts w:asciiTheme="minorHAnsi" w:hAnsiTheme="minorHAnsi"/>
                <w:sz w:val="10"/>
                <w:szCs w:val="10"/>
              </w:rPr>
            </w:pPr>
            <w:ins w:id="40" w:author="Markstrum, Alexis@Energy" w:date="2021-04-26T10:03:00Z">
              <w:r w:rsidRPr="00D37E08">
                <w:rPr>
                  <w:rFonts w:asciiTheme="minorHAnsi" w:hAnsiTheme="minorHAnsi"/>
                  <w:sz w:val="10"/>
                  <w:szCs w:val="10"/>
                </w:rPr>
                <w:t xml:space="preserve">*PTAC; </w:t>
              </w:r>
            </w:ins>
          </w:p>
          <w:p w14:paraId="49E925C6" w14:textId="22AD5B62" w:rsidR="00D37E08" w:rsidRPr="00E35E86" w:rsidRDefault="00D37E08" w:rsidP="00FF0178">
            <w:pPr>
              <w:keepNext/>
              <w:rPr>
                <w:rFonts w:asciiTheme="minorHAnsi" w:hAnsiTheme="minorHAnsi"/>
                <w:sz w:val="10"/>
                <w:szCs w:val="10"/>
              </w:rPr>
            </w:pPr>
            <w:ins w:id="41" w:author="Markstrum, Alexis@Energy" w:date="2021-04-26T10:03:00Z">
              <w:r w:rsidRPr="00D37E08">
                <w:rPr>
                  <w:rFonts w:asciiTheme="minorHAnsi" w:hAnsiTheme="minorHAnsi"/>
                  <w:sz w:val="10"/>
                  <w:szCs w:val="10"/>
                </w:rPr>
                <w:t>*PTHP;</w:t>
              </w:r>
            </w:ins>
          </w:p>
          <w:p w14:paraId="1F9B97CF" w14:textId="209945DC" w:rsidR="00F14C43" w:rsidRPr="00E35E86" w:rsidRDefault="00F14C43" w:rsidP="000C265F">
            <w:pPr>
              <w:keepNext/>
              <w:rPr>
                <w:rFonts w:asciiTheme="minorHAnsi" w:hAnsiTheme="minorHAnsi"/>
                <w:sz w:val="10"/>
                <w:szCs w:val="10"/>
              </w:rPr>
            </w:pPr>
          </w:p>
          <w:p w14:paraId="1F9B97E2" w14:textId="77777777" w:rsidR="00F14C43" w:rsidRPr="00E35E86" w:rsidRDefault="00F14C43" w:rsidP="002B74A3">
            <w:pPr>
              <w:keepNext/>
              <w:rPr>
                <w:rFonts w:asciiTheme="minorHAnsi" w:hAnsiTheme="minorHAnsi"/>
                <w:sz w:val="10"/>
                <w:szCs w:val="10"/>
              </w:rPr>
            </w:pPr>
          </w:p>
          <w:p w14:paraId="1F9B97E5" w14:textId="67704287" w:rsidR="00F14C43" w:rsidRPr="00E35E86" w:rsidRDefault="00F14C43" w:rsidP="002B74A3">
            <w:pPr>
              <w:keepNext/>
              <w:rPr>
                <w:rFonts w:asciiTheme="minorHAnsi" w:hAnsiTheme="minorHAnsi"/>
                <w:sz w:val="10"/>
                <w:szCs w:val="10"/>
              </w:rPr>
            </w:pPr>
            <w:r w:rsidRPr="00E35E86">
              <w:rPr>
                <w:rFonts w:asciiTheme="minorHAnsi" w:hAnsiTheme="minorHAnsi"/>
                <w:sz w:val="10"/>
                <w:szCs w:val="10"/>
              </w:rPr>
              <w:t xml:space="preserve"> note: cooling system type "</w:t>
            </w:r>
            <w:r w:rsidRPr="00E35E86">
              <w:rPr>
                <w:rFonts w:asciiTheme="minorHAnsi" w:hAnsiTheme="minorHAnsi"/>
                <w:b/>
                <w:sz w:val="10"/>
                <w:szCs w:val="10"/>
              </w:rPr>
              <w:t>No Cooling"</w:t>
            </w:r>
            <w:r w:rsidRPr="00E35E86">
              <w:rPr>
                <w:rFonts w:asciiTheme="minorHAnsi" w:hAnsiTheme="minorHAnsi"/>
                <w:sz w:val="10"/>
                <w:szCs w:val="10"/>
              </w:rPr>
              <w:t xml:space="preserve"> is the flag for heating-only system type</w:t>
            </w:r>
            <w:ins w:id="42" w:author="Markstrum, Alexis@Energy" w:date="2021-04-26T10:04:00Z">
              <w:r w:rsidR="0021624D">
                <w:rPr>
                  <w:rFonts w:asciiTheme="minorHAnsi" w:hAnsiTheme="minorHAnsi"/>
                  <w:sz w:val="10"/>
                  <w:szCs w:val="10"/>
                </w:rPr>
                <w:t>&gt;&gt;</w:t>
              </w:r>
            </w:ins>
            <w:del w:id="43" w:author="Markstrum, Alexis@Energy" w:date="2021-04-26T10:04:00Z">
              <w:r w:rsidRPr="00E35E86" w:rsidDel="0021624D">
                <w:rPr>
                  <w:rFonts w:asciiTheme="minorHAnsi" w:hAnsiTheme="minorHAnsi"/>
                  <w:sz w:val="10"/>
                  <w:szCs w:val="10"/>
                </w:rPr>
                <w:delText xml:space="preserve"> </w:delText>
              </w:r>
            </w:del>
            <w:r w:rsidRPr="00E35E86" w:rsidDel="004E5B78">
              <w:rPr>
                <w:rFonts w:asciiTheme="minorHAnsi" w:hAnsiTheme="minorHAnsi"/>
                <w:sz w:val="10"/>
                <w:szCs w:val="10"/>
              </w:rPr>
              <w:t xml:space="preserve"> </w:t>
            </w:r>
          </w:p>
        </w:tc>
        <w:tc>
          <w:tcPr>
            <w:tcW w:w="1800" w:type="dxa"/>
            <w:tcMar>
              <w:left w:w="43" w:type="dxa"/>
              <w:right w:w="43" w:type="dxa"/>
            </w:tcMar>
          </w:tcPr>
          <w:p w14:paraId="2DEB9D32" w14:textId="26DD8BCF" w:rsidR="00195E87" w:rsidRPr="00001B39" w:rsidRDefault="00F14C43" w:rsidP="00195E87">
            <w:pPr>
              <w:keepNext/>
              <w:rPr>
                <w:rFonts w:asciiTheme="minorHAnsi" w:hAnsiTheme="minorHAnsi"/>
                <w:sz w:val="10"/>
                <w:szCs w:val="10"/>
              </w:rPr>
            </w:pPr>
            <w:r w:rsidRPr="00001B39" w:rsidDel="00A0678C">
              <w:rPr>
                <w:rFonts w:asciiTheme="minorHAnsi" w:hAnsiTheme="minorHAnsi"/>
                <w:sz w:val="10"/>
                <w:szCs w:val="10"/>
              </w:rPr>
              <w:t xml:space="preserve"> </w:t>
            </w:r>
            <w:r w:rsidRPr="00001B39">
              <w:rPr>
                <w:rFonts w:asciiTheme="minorHAnsi" w:hAnsiTheme="minorHAnsi"/>
                <w:sz w:val="10"/>
                <w:szCs w:val="10"/>
              </w:rPr>
              <w:t>&lt;&lt;</w:t>
            </w:r>
            <w:r w:rsidR="00195E87" w:rsidRPr="00001B39">
              <w:rPr>
                <w:rFonts w:asciiTheme="minorHAnsi" w:hAnsiTheme="minorHAnsi"/>
                <w:b/>
                <w:sz w:val="10"/>
                <w:szCs w:val="10"/>
              </w:rPr>
              <w:t>if</w:t>
            </w:r>
            <w:r w:rsidR="00195E87" w:rsidRPr="00001B39">
              <w:rPr>
                <w:rFonts w:asciiTheme="minorHAnsi" w:hAnsiTheme="minorHAnsi"/>
                <w:sz w:val="10"/>
                <w:szCs w:val="10"/>
              </w:rPr>
              <w:t xml:space="preserve"> [</w:t>
            </w:r>
            <w:r w:rsidR="00195E87" w:rsidRPr="00001B39">
              <w:rPr>
                <w:rFonts w:asciiTheme="minorHAnsi" w:hAnsiTheme="minorHAnsi"/>
                <w:sz w:val="10"/>
                <w:szCs w:val="10"/>
                <w:highlight w:val="yellow"/>
              </w:rPr>
              <w:t>D04</w:t>
            </w:r>
            <w:r w:rsidR="00195E87" w:rsidRPr="00001B39">
              <w:rPr>
                <w:rFonts w:asciiTheme="minorHAnsi" w:hAnsiTheme="minorHAnsi"/>
                <w:sz w:val="10"/>
                <w:szCs w:val="10"/>
              </w:rPr>
              <w:t xml:space="preserve"> or </w:t>
            </w:r>
            <w:r w:rsidR="00195E87" w:rsidRPr="00001B39">
              <w:rPr>
                <w:rFonts w:asciiTheme="minorHAnsi" w:hAnsiTheme="minorHAnsi"/>
                <w:sz w:val="10"/>
                <w:szCs w:val="10"/>
                <w:highlight w:val="yellow"/>
              </w:rPr>
              <w:t>D05</w:t>
            </w:r>
            <w:r w:rsidR="00195E87" w:rsidRPr="00001B39">
              <w:rPr>
                <w:rFonts w:asciiTheme="minorHAnsi" w:hAnsiTheme="minorHAnsi"/>
                <w:sz w:val="10"/>
                <w:szCs w:val="10"/>
              </w:rPr>
              <w:t>] = one of the following system types:</w:t>
            </w:r>
          </w:p>
          <w:p w14:paraId="42FA589C"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*room HP</w:t>
            </w:r>
          </w:p>
          <w:p w14:paraId="19264386"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*gas wall furnace;</w:t>
            </w:r>
          </w:p>
          <w:p w14:paraId="6BF91F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*gas space heater;</w:t>
            </w:r>
          </w:p>
          <w:p w14:paraId="4F49D1E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*electric ;</w:t>
            </w:r>
          </w:p>
          <w:p w14:paraId="5E06AE2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*Wood Heat;  </w:t>
            </w:r>
          </w:p>
          <w:p w14:paraId="4155396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*Packaged gas furnace</w:t>
            </w:r>
          </w:p>
          <w:p w14:paraId="7D88400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packaged AC ;</w:t>
            </w:r>
          </w:p>
          <w:p w14:paraId="6F0DCA19" w14:textId="5FFE63D9"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packaged HP</w:t>
            </w:r>
            <w:r w:rsidR="00001B39">
              <w:rPr>
                <w:rFonts w:asciiTheme="minorHAnsi" w:hAnsiTheme="minorHAnsi"/>
                <w:sz w:val="10"/>
                <w:szCs w:val="10"/>
              </w:rPr>
              <w:t>;</w:t>
            </w:r>
          </w:p>
          <w:p w14:paraId="7F0F14B1" w14:textId="38DB74BE"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large packaged AC;</w:t>
            </w:r>
          </w:p>
          <w:p w14:paraId="0099D4FF"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*central large packaged HP</w:t>
            </w:r>
          </w:p>
          <w:p w14:paraId="288CF682"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*room AC;</w:t>
            </w:r>
          </w:p>
          <w:p w14:paraId="42D991B9"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 xml:space="preserve">*room HP; </w:t>
            </w:r>
          </w:p>
          <w:p w14:paraId="2FB849E7"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direct</w:t>
            </w:r>
          </w:p>
          <w:p w14:paraId="4BF7DD10"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indirect</w:t>
            </w:r>
          </w:p>
          <w:p w14:paraId="7EE886DA" w14:textId="77777777" w:rsidR="00195E87" w:rsidRPr="00001B39" w:rsidRDefault="00195E87" w:rsidP="00195E87">
            <w:pPr>
              <w:keepNext/>
              <w:rPr>
                <w:rFonts w:asciiTheme="minorHAnsi" w:hAnsiTheme="minorHAnsi"/>
                <w:sz w:val="10"/>
                <w:szCs w:val="10"/>
              </w:rPr>
            </w:pPr>
            <w:r w:rsidRPr="00001B39">
              <w:rPr>
                <w:rFonts w:asciiTheme="minorHAnsi" w:hAnsiTheme="minorHAnsi"/>
                <w:sz w:val="10"/>
                <w:szCs w:val="10"/>
              </w:rPr>
              <w:t>*evaporative - indirectdirect</w:t>
            </w:r>
          </w:p>
          <w:p w14:paraId="398A4372" w14:textId="77777777" w:rsidR="00195E87" w:rsidRPr="00001B39" w:rsidRDefault="00195E87" w:rsidP="00195E87">
            <w:pPr>
              <w:keepNext/>
              <w:rPr>
                <w:rFonts w:asciiTheme="minorHAnsi" w:hAnsiTheme="minorHAnsi"/>
                <w:sz w:val="10"/>
                <w:szCs w:val="10"/>
              </w:rPr>
            </w:pPr>
            <w:r w:rsidRPr="00001B39">
              <w:rPr>
                <w:rFonts w:asciiTheme="minorHAnsi" w:hAnsiTheme="minorHAnsi"/>
                <w:b/>
                <w:sz w:val="10"/>
                <w:szCs w:val="10"/>
              </w:rPr>
              <w:t>then</w:t>
            </w:r>
            <w:r w:rsidRPr="00001B39">
              <w:rPr>
                <w:rFonts w:asciiTheme="minorHAnsi" w:hAnsiTheme="minorHAnsi"/>
                <w:sz w:val="10"/>
                <w:szCs w:val="10"/>
              </w:rPr>
              <w:t xml:space="preserve"> text value=N/A,</w:t>
            </w:r>
          </w:p>
          <w:p w14:paraId="4B93624E" w14:textId="0F7FEAA9" w:rsidR="00195E87" w:rsidRPr="00001B39" w:rsidRDefault="00195E87" w:rsidP="007B0220">
            <w:pPr>
              <w:keepNext/>
              <w:rPr>
                <w:rFonts w:asciiTheme="minorHAnsi" w:hAnsiTheme="minorHAnsi"/>
                <w:sz w:val="10"/>
                <w:szCs w:val="10"/>
              </w:rPr>
            </w:pPr>
          </w:p>
          <w:p w14:paraId="71615C1E" w14:textId="4D9F2CCC" w:rsidR="00F14C43" w:rsidRPr="00001B39" w:rsidRDefault="00195E87" w:rsidP="007B0220">
            <w:pPr>
              <w:keepNext/>
              <w:rPr>
                <w:rFonts w:asciiTheme="minorHAnsi" w:hAnsiTheme="minorHAnsi"/>
                <w:sz w:val="10"/>
                <w:szCs w:val="10"/>
              </w:rPr>
            </w:pPr>
            <w:r w:rsidRPr="00001B39">
              <w:rPr>
                <w:rFonts w:asciiTheme="minorHAnsi" w:hAnsiTheme="minorHAnsi"/>
                <w:sz w:val="10"/>
                <w:szCs w:val="10"/>
              </w:rPr>
              <w:t>else</w:t>
            </w:r>
            <w:r w:rsidR="00F14C43" w:rsidRPr="00001B39">
              <w:rPr>
                <w:rFonts w:asciiTheme="minorHAnsi" w:hAnsiTheme="minorHAnsi"/>
                <w:sz w:val="10"/>
                <w:szCs w:val="10"/>
              </w:rPr>
              <w:t xml:space="preserve">if </w:t>
            </w:r>
            <w:r w:rsidR="00F14C43" w:rsidRPr="00001B39">
              <w:rPr>
                <w:rFonts w:asciiTheme="minorHAnsi" w:hAnsiTheme="minorHAnsi"/>
                <w:sz w:val="10"/>
                <w:szCs w:val="10"/>
                <w:highlight w:val="yellow"/>
              </w:rPr>
              <w:t>B05</w:t>
            </w:r>
            <w:r w:rsidR="00F14C43" w:rsidRPr="00001B39">
              <w:rPr>
                <w:rFonts w:asciiTheme="minorHAnsi" w:hAnsiTheme="minorHAnsi"/>
                <w:sz w:val="10"/>
                <w:szCs w:val="10"/>
              </w:rPr>
              <w:t>= one of the following two values:</w:t>
            </w:r>
          </w:p>
          <w:p w14:paraId="60E5AB2E" w14:textId="77777777"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*variable flow</w:t>
            </w:r>
          </w:p>
          <w:p w14:paraId="1EFD2D52" w14:textId="6A5EE462"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*fixed flow,</w:t>
            </w:r>
          </w:p>
          <w:p w14:paraId="556C841A" w14:textId="2A53277F"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then value=1,</w:t>
            </w:r>
          </w:p>
          <w:p w14:paraId="531EF9F1" w14:textId="3D81D2CA" w:rsidR="00F14C43" w:rsidRPr="00001B39" w:rsidRDefault="00F14C43" w:rsidP="00B51D46">
            <w:pPr>
              <w:keepNext/>
              <w:rPr>
                <w:rFonts w:asciiTheme="minorHAnsi" w:hAnsiTheme="minorHAnsi"/>
                <w:sz w:val="10"/>
                <w:szCs w:val="10"/>
              </w:rPr>
            </w:pPr>
          </w:p>
          <w:p w14:paraId="388070CA" w14:textId="26149121" w:rsidR="00F14C43" w:rsidRPr="00001B39" w:rsidRDefault="00F14C43" w:rsidP="00B51D46">
            <w:pPr>
              <w:keepNext/>
              <w:rPr>
                <w:rFonts w:asciiTheme="minorHAnsi" w:hAnsiTheme="minorHAnsi"/>
                <w:sz w:val="10"/>
                <w:szCs w:val="10"/>
              </w:rPr>
            </w:pPr>
            <w:r w:rsidRPr="00001B39">
              <w:rPr>
                <w:rFonts w:asciiTheme="minorHAnsi" w:hAnsiTheme="minorHAnsi"/>
                <w:sz w:val="10"/>
                <w:szCs w:val="10"/>
              </w:rPr>
              <w:t>elseif the CF1R requires use of a Central Fan Integrated (CFI) IAQ Ventilation system, then value=1,</w:t>
            </w:r>
          </w:p>
          <w:p w14:paraId="7E1076A7" w14:textId="77777777" w:rsidR="00F14C43" w:rsidRPr="00001B39" w:rsidRDefault="00F14C43" w:rsidP="00B51D46">
            <w:pPr>
              <w:keepNext/>
              <w:rPr>
                <w:rFonts w:asciiTheme="minorHAnsi" w:hAnsiTheme="minorHAnsi"/>
                <w:sz w:val="10"/>
                <w:szCs w:val="10"/>
              </w:rPr>
            </w:pPr>
          </w:p>
          <w:p w14:paraId="60278D68" w14:textId="77777777" w:rsidR="00F14C43" w:rsidRPr="00001B39" w:rsidRDefault="00F14C43" w:rsidP="006A4C15">
            <w:pPr>
              <w:keepNext/>
              <w:rPr>
                <w:rFonts w:asciiTheme="minorHAnsi" w:hAnsiTheme="minorHAnsi"/>
                <w:sz w:val="10"/>
                <w:szCs w:val="10"/>
              </w:rPr>
            </w:pPr>
            <w:r w:rsidRPr="00001B39">
              <w:rPr>
                <w:rFonts w:asciiTheme="minorHAnsi" w:hAnsiTheme="minorHAnsi"/>
                <w:sz w:val="10"/>
                <w:szCs w:val="10"/>
              </w:rPr>
              <w:t>else default integer value =1;</w:t>
            </w:r>
          </w:p>
          <w:p w14:paraId="6868C9D0" w14:textId="77777777" w:rsidR="00F14C43" w:rsidRPr="00001B39" w:rsidRDefault="00F14C43" w:rsidP="006A4C15">
            <w:pPr>
              <w:keepNext/>
              <w:rPr>
                <w:rFonts w:asciiTheme="minorHAnsi" w:hAnsiTheme="minorHAnsi"/>
                <w:sz w:val="10"/>
                <w:szCs w:val="10"/>
              </w:rPr>
            </w:pPr>
          </w:p>
          <w:p w14:paraId="03E1342B" w14:textId="77777777" w:rsidR="00E96634" w:rsidRDefault="00F14C43" w:rsidP="006A4C15">
            <w:pPr>
              <w:keepNext/>
              <w:rPr>
                <w:rFonts w:asciiTheme="minorHAnsi" w:hAnsiTheme="minorHAnsi"/>
                <w:sz w:val="10"/>
                <w:szCs w:val="10"/>
              </w:rPr>
            </w:pPr>
            <w:r w:rsidRPr="00001B39">
              <w:rPr>
                <w:rFonts w:asciiTheme="minorHAnsi" w:hAnsiTheme="minorHAnsi"/>
                <w:sz w:val="10"/>
                <w:szCs w:val="10"/>
              </w:rPr>
              <w:t>allow user to overwrite the default to enter</w:t>
            </w:r>
            <w:r w:rsidR="00534771" w:rsidRPr="00001B39">
              <w:rPr>
                <w:sz w:val="10"/>
                <w:szCs w:val="10"/>
              </w:rPr>
              <w:t xml:space="preserve"> </w:t>
            </w:r>
            <w:r w:rsidR="00195E87" w:rsidRPr="00001B39">
              <w:rPr>
                <w:rFonts w:asciiTheme="minorHAnsi" w:hAnsiTheme="minorHAnsi"/>
                <w:sz w:val="10"/>
                <w:szCs w:val="10"/>
              </w:rPr>
              <w:t>one of the following two:</w:t>
            </w:r>
            <w:r w:rsidRPr="00001B39">
              <w:rPr>
                <w:rFonts w:asciiTheme="minorHAnsi" w:hAnsiTheme="minorHAnsi"/>
                <w:sz w:val="10"/>
                <w:szCs w:val="10"/>
              </w:rPr>
              <w:t xml:space="preserve"> </w:t>
            </w:r>
          </w:p>
          <w:p w14:paraId="69033280" w14:textId="1B18076A" w:rsidR="00195E87" w:rsidRPr="00001B39" w:rsidRDefault="00195E87" w:rsidP="006A4C15">
            <w:pPr>
              <w:keepNext/>
              <w:rPr>
                <w:rFonts w:asciiTheme="minorHAnsi" w:hAnsiTheme="minorHAnsi"/>
                <w:sz w:val="10"/>
                <w:szCs w:val="10"/>
              </w:rPr>
            </w:pPr>
            <w:r w:rsidRPr="00001B39">
              <w:rPr>
                <w:rFonts w:asciiTheme="minorHAnsi" w:hAnsiTheme="minorHAnsi"/>
                <w:sz w:val="10"/>
                <w:szCs w:val="10"/>
              </w:rPr>
              <w:t>1:</w:t>
            </w:r>
            <w:r w:rsidR="00F14C43" w:rsidRPr="00001B39">
              <w:rPr>
                <w:rFonts w:asciiTheme="minorHAnsi" w:hAnsiTheme="minorHAnsi"/>
                <w:sz w:val="10"/>
                <w:szCs w:val="10"/>
              </w:rPr>
              <w:t>an integer value greater than 1</w:t>
            </w:r>
            <w:r w:rsidRPr="00001B39">
              <w:rPr>
                <w:rFonts w:asciiTheme="minorHAnsi" w:hAnsiTheme="minorHAnsi"/>
                <w:sz w:val="10"/>
                <w:szCs w:val="10"/>
              </w:rPr>
              <w:t>;</w:t>
            </w:r>
          </w:p>
          <w:p w14:paraId="4656B7D5" w14:textId="541AEFBA" w:rsidR="00F14C43" w:rsidRPr="00001B39" w:rsidRDefault="00195E87" w:rsidP="006A4C15">
            <w:pPr>
              <w:keepNext/>
              <w:rPr>
                <w:rFonts w:asciiTheme="minorHAnsi" w:hAnsiTheme="minorHAnsi"/>
                <w:sz w:val="10"/>
                <w:szCs w:val="10"/>
              </w:rPr>
            </w:pPr>
            <w:r w:rsidRPr="00001B39">
              <w:rPr>
                <w:rFonts w:asciiTheme="minorHAnsi" w:hAnsiTheme="minorHAnsi"/>
                <w:sz w:val="10"/>
                <w:szCs w:val="10"/>
              </w:rPr>
              <w:t xml:space="preserve">2:text value=N/A </w:t>
            </w:r>
            <w:r w:rsidR="00F14C43" w:rsidRPr="00001B39">
              <w:rPr>
                <w:rFonts w:asciiTheme="minorHAnsi" w:hAnsiTheme="minorHAnsi"/>
                <w:sz w:val="10"/>
                <w:szCs w:val="10"/>
              </w:rPr>
              <w:t>&gt;&gt;</w:t>
            </w:r>
          </w:p>
          <w:p w14:paraId="0F2168F3" w14:textId="77777777" w:rsidR="00F14C43" w:rsidRPr="00195E87" w:rsidRDefault="00F14C43" w:rsidP="006A4C15">
            <w:pPr>
              <w:keepNext/>
              <w:rPr>
                <w:rFonts w:asciiTheme="minorHAnsi" w:hAnsiTheme="minorHAnsi"/>
                <w:sz w:val="12"/>
                <w:szCs w:val="12"/>
              </w:rPr>
            </w:pPr>
          </w:p>
          <w:p w14:paraId="1F9B97E9" w14:textId="151AEEE3" w:rsidR="00F14C43" w:rsidRPr="00195E87" w:rsidRDefault="00F14C43" w:rsidP="007B0220">
            <w:pPr>
              <w:keepNext/>
              <w:rPr>
                <w:rFonts w:asciiTheme="minorHAnsi" w:hAnsiTheme="minorHAnsi"/>
                <w:sz w:val="12"/>
                <w:szCs w:val="12"/>
              </w:rPr>
            </w:pPr>
          </w:p>
        </w:tc>
        <w:tc>
          <w:tcPr>
            <w:tcW w:w="1530" w:type="dxa"/>
            <w:tcMar>
              <w:left w:w="43" w:type="dxa"/>
              <w:right w:w="43" w:type="dxa"/>
            </w:tcMar>
          </w:tcPr>
          <w:p w14:paraId="382F91A3" w14:textId="40331226" w:rsidR="00E96634"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&lt;&lt;</w:t>
            </w:r>
            <w:r w:rsidR="00E96634" w:rsidRPr="009B3345">
              <w:rPr>
                <w:rFonts w:asciiTheme="minorHAnsi" w:hAnsiTheme="minorHAnsi" w:cs="Courier New"/>
                <w:b/>
                <w:sz w:val="10"/>
                <w:szCs w:val="10"/>
              </w:rPr>
              <w:t>if</w:t>
            </w:r>
            <w:r w:rsidR="00E96634">
              <w:rPr>
                <w:rFonts w:asciiTheme="minorHAnsi" w:hAnsiTheme="minorHAnsi" w:cs="Courier New"/>
                <w:sz w:val="10"/>
                <w:szCs w:val="10"/>
              </w:rPr>
              <w:t xml:space="preserve"> </w:t>
            </w:r>
            <w:r w:rsidR="00E96634" w:rsidRPr="00E96634">
              <w:rPr>
                <w:rFonts w:asciiTheme="minorHAnsi" w:hAnsiTheme="minorHAnsi" w:cs="Courier New"/>
                <w:sz w:val="10"/>
                <w:szCs w:val="10"/>
                <w:highlight w:val="yellow"/>
              </w:rPr>
              <w:t>D04</w:t>
            </w:r>
            <w:r w:rsidR="00E96634">
              <w:rPr>
                <w:rFonts w:asciiTheme="minorHAnsi" w:hAnsiTheme="minorHAnsi" w:cs="Courier New"/>
                <w:sz w:val="10"/>
                <w:szCs w:val="10"/>
              </w:rPr>
              <w:t>=</w:t>
            </w:r>
          </w:p>
          <w:p w14:paraId="1E12FCBF" w14:textId="7CC1090C" w:rsidR="00E96634" w:rsidRDefault="00E96634" w:rsidP="002B74A3">
            <w:pPr>
              <w:pStyle w:val="PlainText"/>
              <w:keepNext/>
              <w:rPr>
                <w:rFonts w:asciiTheme="minorHAnsi" w:hAnsiTheme="minorHAnsi" w:cs="Courier New"/>
                <w:sz w:val="10"/>
                <w:szCs w:val="10"/>
              </w:rPr>
            </w:pPr>
            <w:r w:rsidRPr="00E96634">
              <w:rPr>
                <w:rFonts w:asciiTheme="minorHAnsi" w:hAnsiTheme="minorHAnsi" w:cs="Courier New"/>
                <w:sz w:val="10"/>
                <w:szCs w:val="10"/>
              </w:rPr>
              <w:t>*VCHP-Ducted</w:t>
            </w:r>
          </w:p>
          <w:p w14:paraId="3C899DBB" w14:textId="386CA82E"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643F1D85" w14:textId="730E4778"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sz w:val="10"/>
                <w:szCs w:val="10"/>
              </w:rPr>
              <w:t>*LowLlCod</w:t>
            </w:r>
            <w:r w:rsidRPr="00E96634">
              <w:rPr>
                <w:rFonts w:asciiTheme="minorHAnsi" w:hAnsiTheme="minorHAnsi" w:cs="Courier New"/>
                <w:sz w:val="10"/>
                <w:szCs w:val="10"/>
              </w:rPr>
              <w:t xml:space="preserve"> - Verified low-leakage ducts in conditioned space</w:t>
            </w:r>
            <w:r w:rsidR="002611D9">
              <w:rPr>
                <w:rFonts w:asciiTheme="minorHAnsi" w:hAnsiTheme="minorHAnsi" w:cs="Courier New"/>
                <w:sz w:val="10"/>
                <w:szCs w:val="10"/>
              </w:rPr>
              <w:t>,</w:t>
            </w:r>
          </w:p>
          <w:p w14:paraId="2EC6F273" w14:textId="509AACEC"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4936CA15" w14:textId="4CEA1738" w:rsidR="00E96634" w:rsidRDefault="00E96634" w:rsidP="002B74A3">
            <w:pPr>
              <w:pStyle w:val="PlainText"/>
              <w:keepNext/>
              <w:rPr>
                <w:rFonts w:asciiTheme="minorHAnsi" w:hAnsiTheme="minorHAnsi" w:cs="Courier New"/>
                <w:sz w:val="10"/>
                <w:szCs w:val="10"/>
              </w:rPr>
            </w:pPr>
            <w:r w:rsidRPr="00E96634">
              <w:rPr>
                <w:rFonts w:asciiTheme="minorHAnsi" w:hAnsiTheme="minorHAnsi" w:cs="Courier New"/>
                <w:sz w:val="10"/>
                <w:szCs w:val="10"/>
              </w:rPr>
              <w:t>*VCHP-Ductless</w:t>
            </w:r>
          </w:p>
          <w:p w14:paraId="6B490246" w14:textId="5F9C4E55"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0A76018D" w14:textId="2256C837"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sz w:val="10"/>
                <w:szCs w:val="10"/>
              </w:rPr>
              <w:t>*DuctsNone -</w:t>
            </w:r>
            <w:r w:rsidRPr="00E96634">
              <w:rPr>
                <w:rFonts w:asciiTheme="minorHAnsi" w:hAnsiTheme="minorHAnsi" w:cs="Courier New"/>
                <w:sz w:val="10"/>
                <w:szCs w:val="10"/>
              </w:rPr>
              <w:t xml:space="preserve"> Air distribution systems without ducts</w:t>
            </w:r>
            <w:r>
              <w:rPr>
                <w:rFonts w:asciiTheme="minorHAnsi" w:hAnsiTheme="minorHAnsi" w:cs="Courier New"/>
                <w:sz w:val="10"/>
                <w:szCs w:val="10"/>
              </w:rPr>
              <w:t>,</w:t>
            </w:r>
          </w:p>
          <w:p w14:paraId="764B9ACD" w14:textId="4B3F7E91"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2AC697A7" w14:textId="49139350" w:rsidR="00E96634" w:rsidRDefault="002611D9" w:rsidP="002B74A3">
            <w:pPr>
              <w:pStyle w:val="PlainText"/>
              <w:keepNext/>
              <w:rPr>
                <w:rFonts w:asciiTheme="minorHAnsi" w:hAnsiTheme="minorHAnsi" w:cs="Courier New"/>
                <w:sz w:val="10"/>
                <w:szCs w:val="10"/>
              </w:rPr>
            </w:pPr>
            <w:r>
              <w:rPr>
                <w:rFonts w:asciiTheme="minorHAnsi" w:hAnsiTheme="minorHAnsi" w:cs="Courier New"/>
                <w:sz w:val="10"/>
                <w:szCs w:val="10"/>
              </w:rPr>
              <w:t>*VCHP</w:t>
            </w:r>
            <w:r w:rsidR="00E96634" w:rsidRPr="00E96634">
              <w:rPr>
                <w:rFonts w:asciiTheme="minorHAnsi" w:hAnsiTheme="minorHAnsi" w:cs="Courier New"/>
                <w:sz w:val="10"/>
                <w:szCs w:val="10"/>
              </w:rPr>
              <w:t>-Ducted+Ductless</w:t>
            </w:r>
          </w:p>
          <w:p w14:paraId="6D862A54" w14:textId="716329EA" w:rsidR="00E96634" w:rsidRDefault="00E96634" w:rsidP="002B74A3">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0C4932E5" w14:textId="12560D45" w:rsidR="00E96634" w:rsidRDefault="002611D9" w:rsidP="002B74A3">
            <w:pPr>
              <w:pStyle w:val="PlainText"/>
              <w:keepNext/>
              <w:rPr>
                <w:rFonts w:asciiTheme="minorHAnsi" w:hAnsiTheme="minorHAnsi" w:cs="Courier New"/>
                <w:sz w:val="10"/>
                <w:szCs w:val="10"/>
              </w:rPr>
            </w:pPr>
            <w:r>
              <w:rPr>
                <w:rFonts w:asciiTheme="minorHAnsi" w:hAnsiTheme="minorHAnsi" w:cs="Courier New"/>
                <w:sz w:val="10"/>
                <w:szCs w:val="10"/>
              </w:rPr>
              <w:t>*</w:t>
            </w:r>
            <w:r w:rsidR="00E96634" w:rsidRPr="00E96634">
              <w:rPr>
                <w:rFonts w:asciiTheme="minorHAnsi" w:hAnsiTheme="minorHAnsi" w:cs="Courier New"/>
                <w:sz w:val="10"/>
                <w:szCs w:val="10"/>
              </w:rPr>
              <w:t>Multiple split Indoor Units combined Ducted and Ductless.</w:t>
            </w:r>
          </w:p>
          <w:p w14:paraId="79E4A8AD" w14:textId="5160AD51" w:rsidR="00E96634" w:rsidRDefault="00E96634" w:rsidP="002B74A3">
            <w:pPr>
              <w:pStyle w:val="PlainText"/>
              <w:keepNext/>
              <w:rPr>
                <w:rFonts w:asciiTheme="minorHAnsi" w:hAnsiTheme="minorHAnsi" w:cs="Courier New"/>
                <w:sz w:val="10"/>
                <w:szCs w:val="10"/>
              </w:rPr>
            </w:pPr>
          </w:p>
          <w:p w14:paraId="1F9B97EA" w14:textId="3CC829B6" w:rsidR="00F14C43" w:rsidRPr="00001B39" w:rsidRDefault="00E96634" w:rsidP="3BAB7294">
            <w:pPr>
              <w:pStyle w:val="PlainText"/>
              <w:keepNext/>
              <w:rPr>
                <w:rFonts w:asciiTheme="minorHAnsi" w:hAnsiTheme="minorHAnsi" w:cs="Courier New"/>
                <w:sz w:val="10"/>
                <w:szCs w:val="10"/>
              </w:rPr>
            </w:pPr>
            <w:r w:rsidRPr="3BAB7294">
              <w:rPr>
                <w:rFonts w:asciiTheme="minorHAnsi" w:hAnsiTheme="minorHAnsi" w:cs="Courier New"/>
                <w:sz w:val="10"/>
                <w:szCs w:val="10"/>
              </w:rPr>
              <w:t xml:space="preserve">else </w:t>
            </w:r>
            <w:r w:rsidR="00F14C43" w:rsidRPr="3BAB7294">
              <w:rPr>
                <w:rFonts w:asciiTheme="minorHAnsi" w:hAnsiTheme="minorHAnsi" w:cs="Courier New"/>
                <w:sz w:val="10"/>
                <w:szCs w:val="10"/>
              </w:rPr>
              <w:t xml:space="preserve">reference value from </w:t>
            </w:r>
            <w:r w:rsidR="00F14C43" w:rsidRPr="3BAB7294">
              <w:rPr>
                <w:rFonts w:asciiTheme="minorHAnsi" w:hAnsiTheme="minorHAnsi" w:cs="Courier New"/>
                <w:sz w:val="10"/>
                <w:szCs w:val="10"/>
                <w:highlight w:val="yellow"/>
              </w:rPr>
              <w:t>B06</w:t>
            </w:r>
            <w:r w:rsidR="00F14C43" w:rsidRPr="3BAB7294">
              <w:rPr>
                <w:rFonts w:asciiTheme="minorHAnsi" w:hAnsiTheme="minorHAnsi" w:cs="Courier New"/>
                <w:sz w:val="10"/>
                <w:szCs w:val="10"/>
              </w:rPr>
              <w:t xml:space="preserve"> as default.  Allow user to overwrite only the following default values from </w:t>
            </w:r>
            <w:r w:rsidR="00F14C43" w:rsidRPr="3BAB7294">
              <w:rPr>
                <w:rFonts w:asciiTheme="minorHAnsi" w:hAnsiTheme="minorHAnsi" w:cs="Courier New"/>
                <w:sz w:val="10"/>
                <w:szCs w:val="10"/>
                <w:highlight w:val="yellow"/>
              </w:rPr>
              <w:t>B06</w:t>
            </w:r>
            <w:r w:rsidR="00F14C43" w:rsidRPr="3BAB7294">
              <w:rPr>
                <w:rFonts w:asciiTheme="minorHAnsi" w:hAnsiTheme="minorHAnsi" w:cs="Courier New"/>
                <w:sz w:val="10"/>
                <w:szCs w:val="10"/>
              </w:rPr>
              <w:t>:</w:t>
            </w:r>
          </w:p>
          <w:p w14:paraId="1F9B97EB"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*DuctsAttic</w:t>
            </w:r>
          </w:p>
          <w:p w14:paraId="1F9B97EC"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*DuctsGarage</w:t>
            </w:r>
          </w:p>
          <w:p w14:paraId="1F9B97ED" w14:textId="7A67D547" w:rsidR="00F14C43" w:rsidRPr="00001B39" w:rsidRDefault="00F14C43" w:rsidP="0F668D7B">
            <w:pPr>
              <w:pStyle w:val="PlainText"/>
              <w:keepNext/>
              <w:rPr>
                <w:rFonts w:asciiTheme="minorHAnsi" w:hAnsiTheme="minorHAnsi" w:cs="Courier New"/>
                <w:b/>
                <w:bCs/>
                <w:sz w:val="10"/>
                <w:szCs w:val="10"/>
              </w:rPr>
            </w:pPr>
            <w:r w:rsidRPr="0F668D7B">
              <w:rPr>
                <w:rFonts w:asciiTheme="minorHAnsi" w:hAnsiTheme="minorHAnsi" w:cs="Courier New"/>
                <w:b/>
                <w:bCs/>
                <w:sz w:val="10"/>
                <w:szCs w:val="10"/>
              </w:rPr>
              <w:t>*DuctsOutdoor</w:t>
            </w:r>
          </w:p>
          <w:p w14:paraId="1AF59DF5" w14:textId="1B70F253" w:rsidR="5291A10B" w:rsidRDefault="5291A10B" w:rsidP="0F668D7B">
            <w:pPr>
              <w:pStyle w:val="PlainText"/>
              <w:rPr>
                <w:rFonts w:asciiTheme="minorHAnsi" w:hAnsiTheme="minorHAnsi" w:cs="Courier New"/>
                <w:b/>
                <w:bCs/>
                <w:sz w:val="10"/>
                <w:szCs w:val="10"/>
              </w:rPr>
            </w:pPr>
            <w:r w:rsidRPr="0F668D7B">
              <w:rPr>
                <w:rFonts w:asciiTheme="minorHAnsi" w:hAnsiTheme="minorHAnsi" w:cs="Courier New"/>
                <w:b/>
                <w:bCs/>
                <w:sz w:val="10"/>
                <w:szCs w:val="10"/>
              </w:rPr>
              <w:t>*N/A;</w:t>
            </w:r>
          </w:p>
          <w:p w14:paraId="1F9B97EE"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 xml:space="preserve">If </w:t>
            </w:r>
            <w:r w:rsidRPr="00001B39">
              <w:rPr>
                <w:rFonts w:asciiTheme="minorHAnsi" w:hAnsiTheme="minorHAnsi"/>
                <w:sz w:val="10"/>
                <w:szCs w:val="10"/>
              </w:rPr>
              <w:t xml:space="preserve">overriding </w:t>
            </w:r>
            <w:r w:rsidRPr="00001B39">
              <w:rPr>
                <w:rFonts w:asciiTheme="minorHAnsi" w:hAnsiTheme="minorHAnsi" w:cs="Courier New"/>
                <w:sz w:val="10"/>
                <w:szCs w:val="10"/>
              </w:rPr>
              <w:t xml:space="preserve">pick one from list: </w:t>
            </w:r>
          </w:p>
          <w:p w14:paraId="1F9B97EF"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*DuctsAttic</w:t>
            </w:r>
            <w:r w:rsidRPr="00001B39">
              <w:rPr>
                <w:rFonts w:asciiTheme="minorHAnsi" w:hAnsiTheme="minorHAnsi" w:cs="Courier New"/>
                <w:sz w:val="10"/>
                <w:szCs w:val="10"/>
              </w:rPr>
              <w:t xml:space="preserve"> - Ducts located overhead in unconditioned attic</w:t>
            </w:r>
          </w:p>
          <w:p w14:paraId="1F9B97F0"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*DuctsCrawl</w:t>
            </w:r>
            <w:r w:rsidRPr="00001B39">
              <w:rPr>
                <w:rFonts w:asciiTheme="minorHAnsi" w:hAnsiTheme="minorHAnsi" w:cs="Courier New"/>
                <w:sz w:val="10"/>
                <w:szCs w:val="10"/>
              </w:rPr>
              <w:t xml:space="preserve"> - Ducts located underfloor in unconditioned crawl space</w:t>
            </w:r>
          </w:p>
          <w:p w14:paraId="1F9B97F1"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*DuctsGarage</w:t>
            </w:r>
            <w:r w:rsidRPr="00001B39">
              <w:rPr>
                <w:rFonts w:asciiTheme="minorHAnsi" w:hAnsiTheme="minorHAnsi" w:cs="Courier New"/>
                <w:sz w:val="10"/>
                <w:szCs w:val="10"/>
              </w:rPr>
              <w:t xml:space="preserve"> - Ducts located in an unconditioned garage</w:t>
            </w:r>
          </w:p>
          <w:p w14:paraId="1F9B97F2"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*DuctsInEx12</w:t>
            </w:r>
            <w:r w:rsidRPr="00001B39">
              <w:rPr>
                <w:rFonts w:asciiTheme="minorHAnsi" w:hAnsiTheme="minorHAnsi" w:cs="Courier New"/>
                <w:sz w:val="10"/>
                <w:szCs w:val="10"/>
              </w:rPr>
              <w:t xml:space="preserve"> - Ducts located within the conditioned space (except &lt; 12 lineal ft)</w:t>
            </w:r>
          </w:p>
          <w:p w14:paraId="1F9B97F3"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*DuctsInAll</w:t>
            </w:r>
            <w:r w:rsidRPr="00001B39">
              <w:rPr>
                <w:rFonts w:asciiTheme="minorHAnsi" w:hAnsiTheme="minorHAnsi" w:cs="Courier New"/>
                <w:sz w:val="10"/>
                <w:szCs w:val="10"/>
              </w:rPr>
              <w:t xml:space="preserve"> - HVAC system(s) with all HVAC ducts located in conditioned space</w:t>
            </w:r>
          </w:p>
          <w:p w14:paraId="1F9B97F4" w14:textId="77777777" w:rsidR="00F14C43" w:rsidRPr="00001B39" w:rsidRDefault="00F14C43" w:rsidP="002B74A3">
            <w:pPr>
              <w:pStyle w:val="PlainText"/>
              <w:keepNext/>
              <w:rPr>
                <w:rFonts w:asciiTheme="minorHAnsi" w:hAnsiTheme="minorHAnsi" w:cs="Courier New"/>
                <w:sz w:val="10"/>
                <w:szCs w:val="10"/>
              </w:rPr>
            </w:pPr>
            <w:r w:rsidRPr="002611D9">
              <w:rPr>
                <w:rFonts w:asciiTheme="minorHAnsi" w:hAnsiTheme="minorHAnsi" w:cs="Courier New"/>
                <w:b/>
                <w:sz w:val="10"/>
                <w:szCs w:val="10"/>
              </w:rPr>
              <w:t>*DuctsNone</w:t>
            </w:r>
            <w:r w:rsidRPr="002611D9">
              <w:rPr>
                <w:rFonts w:asciiTheme="minorHAnsi" w:hAnsiTheme="minorHAnsi" w:cs="Courier New"/>
                <w:sz w:val="10"/>
                <w:szCs w:val="10"/>
              </w:rPr>
              <w:t xml:space="preserve"> - Air distribution systems without ducts</w:t>
            </w:r>
          </w:p>
          <w:p w14:paraId="1F9B97F5"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*DuctsOutdoor</w:t>
            </w:r>
            <w:r w:rsidRPr="00001B39">
              <w:rPr>
                <w:rFonts w:asciiTheme="minorHAnsi" w:hAnsiTheme="minorHAnsi" w:cs="Courier New"/>
                <w:sz w:val="10"/>
                <w:szCs w:val="10"/>
              </w:rPr>
              <w:t xml:space="preserve"> - Ducts located in exposed outdoor locations</w:t>
            </w:r>
          </w:p>
          <w:p w14:paraId="1F9B97F6" w14:textId="77777777" w:rsidR="00F14C43" w:rsidRPr="00001B39" w:rsidRDefault="00F14C43" w:rsidP="002B74A3">
            <w:pPr>
              <w:pStyle w:val="PlainText"/>
              <w:keepNext/>
              <w:rPr>
                <w:rFonts w:asciiTheme="minorHAnsi" w:hAnsiTheme="minorHAnsi" w:cs="Courier New"/>
                <w:sz w:val="10"/>
                <w:szCs w:val="10"/>
              </w:rPr>
            </w:pPr>
            <w:r w:rsidRPr="00001B39">
              <w:rPr>
                <w:rFonts w:asciiTheme="minorHAnsi" w:hAnsiTheme="minorHAnsi" w:cs="Courier New"/>
                <w:b/>
                <w:sz w:val="10"/>
                <w:szCs w:val="10"/>
              </w:rPr>
              <w:t>*LowLlCod</w:t>
            </w:r>
            <w:r w:rsidRPr="00001B39">
              <w:rPr>
                <w:rFonts w:asciiTheme="minorHAnsi" w:hAnsiTheme="minorHAnsi" w:cs="Courier New"/>
                <w:sz w:val="10"/>
                <w:szCs w:val="10"/>
              </w:rPr>
              <w:t xml:space="preserve"> - Verified low-leakage ducts in conditioned space</w:t>
            </w:r>
          </w:p>
          <w:p w14:paraId="1F9B97F7" w14:textId="7C413E9E" w:rsidR="00F14C43" w:rsidRPr="00001B39" w:rsidRDefault="00F14C43" w:rsidP="002B74A3">
            <w:pPr>
              <w:pStyle w:val="PlainText"/>
              <w:keepNext/>
              <w:rPr>
                <w:rFonts w:asciiTheme="minorHAnsi" w:hAnsiTheme="minorHAnsi"/>
                <w:b/>
                <w:sz w:val="10"/>
                <w:szCs w:val="10"/>
              </w:rPr>
            </w:pPr>
            <w:r w:rsidRPr="00001B39">
              <w:rPr>
                <w:rFonts w:asciiTheme="minorHAnsi" w:hAnsiTheme="minorHAnsi"/>
                <w:sz w:val="10"/>
                <w:szCs w:val="10"/>
              </w:rPr>
              <w:t>*</w:t>
            </w:r>
            <w:r w:rsidRPr="00001B39">
              <w:rPr>
                <w:rFonts w:asciiTheme="minorHAnsi" w:hAnsiTheme="minorHAnsi"/>
                <w:b/>
                <w:sz w:val="10"/>
                <w:szCs w:val="10"/>
              </w:rPr>
              <w:t>Ducts located in multiple places;</w:t>
            </w:r>
          </w:p>
          <w:p w14:paraId="6E0C2104" w14:textId="56BB0E08" w:rsidR="00F14C43" w:rsidRDefault="00F14C43" w:rsidP="002B74A3">
            <w:pPr>
              <w:pStyle w:val="PlainText"/>
              <w:keepNext/>
              <w:rPr>
                <w:rFonts w:asciiTheme="minorHAnsi" w:hAnsiTheme="minorHAnsi" w:cs="Courier New"/>
                <w:sz w:val="10"/>
                <w:szCs w:val="10"/>
              </w:rPr>
            </w:pPr>
            <w:r w:rsidRPr="00001B39">
              <w:rPr>
                <w:rFonts w:asciiTheme="minorHAnsi" w:hAnsiTheme="minorHAnsi" w:cs="Courier New"/>
                <w:sz w:val="10"/>
                <w:szCs w:val="10"/>
              </w:rPr>
              <w:t>*Multiple split Indoor Units combined Ducted and Ductless.</w:t>
            </w:r>
          </w:p>
          <w:p w14:paraId="61163D6B" w14:textId="77777777" w:rsidR="009B3345" w:rsidRPr="00001B39" w:rsidRDefault="009B3345" w:rsidP="002B74A3">
            <w:pPr>
              <w:pStyle w:val="PlainText"/>
              <w:keepNext/>
              <w:rPr>
                <w:rFonts w:asciiTheme="minorHAnsi" w:hAnsiTheme="minorHAnsi" w:cs="Courier New"/>
                <w:sz w:val="10"/>
                <w:szCs w:val="10"/>
              </w:rPr>
            </w:pPr>
          </w:p>
          <w:p w14:paraId="1F9B97F8" w14:textId="46FEE9DA" w:rsidR="00F14C43" w:rsidRPr="005C3BB4" w:rsidRDefault="00F14C43" w:rsidP="002B74A3">
            <w:pPr>
              <w:pStyle w:val="PlainText"/>
              <w:keepNext/>
              <w:rPr>
                <w:rFonts w:asciiTheme="minorHAnsi" w:hAnsiTheme="minorHAnsi" w:cs="Courier New"/>
                <w:sz w:val="12"/>
                <w:szCs w:val="12"/>
              </w:rPr>
            </w:pPr>
            <w:r w:rsidRPr="00001B39">
              <w:rPr>
                <w:rFonts w:asciiTheme="minorHAnsi" w:hAnsiTheme="minorHAnsi" w:cs="Courier New"/>
                <w:sz w:val="10"/>
                <w:szCs w:val="10"/>
              </w:rPr>
              <w:t>flag non-default values and report in project status notes field; a revised CF1R may be required &gt;&gt;</w:t>
            </w:r>
          </w:p>
        </w:tc>
        <w:tc>
          <w:tcPr>
            <w:tcW w:w="1136" w:type="dxa"/>
            <w:tcMar>
              <w:left w:w="43" w:type="dxa"/>
              <w:right w:w="43" w:type="dxa"/>
            </w:tcMar>
          </w:tcPr>
          <w:p w14:paraId="1F9B97F9" w14:textId="04DF3EB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&lt;&lt;reference value from </w:t>
            </w:r>
            <w:r w:rsidRPr="00117403">
              <w:rPr>
                <w:rFonts w:asciiTheme="minorHAnsi" w:hAnsiTheme="minorHAnsi"/>
                <w:sz w:val="14"/>
                <w:szCs w:val="14"/>
                <w:highlight w:val="yellow"/>
              </w:rPr>
              <w:t>B07</w:t>
            </w:r>
            <w:r w:rsidRPr="009C688B">
              <w:rPr>
                <w:rFonts w:asciiTheme="minorHAnsi" w:hAnsiTheme="minorHAnsi"/>
                <w:sz w:val="14"/>
                <w:szCs w:val="14"/>
              </w:rPr>
              <w:t xml:space="preserve"> as default;  allow user to override the default and pick one from list:</w:t>
            </w:r>
          </w:p>
          <w:p w14:paraId="1F9B97FA" w14:textId="53B3BE9B"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*setback</w:t>
            </w:r>
            <w:r w:rsidR="00B00050">
              <w:rPr>
                <w:rFonts w:asciiTheme="minorHAnsi" w:hAnsiTheme="minorHAnsi"/>
                <w:sz w:val="12"/>
                <w:szCs w:val="12"/>
              </w:rPr>
              <w:t>;</w:t>
            </w:r>
          </w:p>
          <w:p w14:paraId="1F9B97FB" w14:textId="1F78BF51" w:rsidR="00F14C43" w:rsidRPr="00B00050" w:rsidRDefault="00F14C43" w:rsidP="002B74A3">
            <w:pPr>
              <w:keepNext/>
              <w:rPr>
                <w:rFonts w:asciiTheme="minorHAnsi" w:hAnsiTheme="minorHAnsi"/>
                <w:sz w:val="12"/>
                <w:szCs w:val="12"/>
              </w:rPr>
            </w:pPr>
            <w:r w:rsidRPr="00B00050">
              <w:rPr>
                <w:rFonts w:asciiTheme="minorHAnsi" w:hAnsiTheme="minorHAnsi"/>
                <w:sz w:val="12"/>
                <w:szCs w:val="12"/>
              </w:rPr>
              <w:t>*</w:t>
            </w:r>
            <w:r w:rsidR="00B00050" w:rsidRPr="00B00050">
              <w:rPr>
                <w:rFonts w:asciiTheme="minorHAnsi" w:hAnsiTheme="minorHAnsi"/>
                <w:sz w:val="12"/>
                <w:szCs w:val="12"/>
              </w:rPr>
              <w:t>Occupant Controlled Smart Thermostat (</w:t>
            </w:r>
            <w:r w:rsidRPr="00B00050">
              <w:rPr>
                <w:rFonts w:asciiTheme="minorHAnsi" w:hAnsiTheme="minorHAnsi"/>
                <w:sz w:val="12"/>
                <w:szCs w:val="12"/>
              </w:rPr>
              <w:t>OCST</w:t>
            </w:r>
            <w:r w:rsidR="00B00050" w:rsidRPr="00B00050">
              <w:rPr>
                <w:rFonts w:asciiTheme="minorHAnsi" w:hAnsiTheme="minorHAnsi"/>
                <w:sz w:val="12"/>
                <w:szCs w:val="12"/>
              </w:rPr>
              <w:t>)</w:t>
            </w:r>
            <w:r w:rsidRPr="00B00050">
              <w:rPr>
                <w:rFonts w:asciiTheme="minorHAnsi" w:hAnsiTheme="minorHAnsi"/>
                <w:sz w:val="12"/>
                <w:szCs w:val="12"/>
              </w:rPr>
              <w:t xml:space="preserve"> per JA5</w:t>
            </w:r>
            <w:r w:rsidR="00B00050">
              <w:rPr>
                <w:rFonts w:asciiTheme="minorHAnsi" w:hAnsiTheme="minorHAnsi"/>
                <w:sz w:val="12"/>
                <w:szCs w:val="12"/>
              </w:rPr>
              <w:t>;</w:t>
            </w:r>
          </w:p>
          <w:p w14:paraId="1F9B97FC" w14:textId="001E38AE" w:rsidR="00F14C43" w:rsidRPr="009C688B" w:rsidRDefault="003C7FF3" w:rsidP="002B74A3">
            <w:pPr>
              <w:keepNext/>
              <w:rPr>
                <w:rFonts w:asciiTheme="minorHAnsi" w:hAnsiTheme="minorHAnsi"/>
                <w:sz w:val="14"/>
                <w:szCs w:val="14"/>
              </w:rPr>
            </w:pPr>
            <w:r w:rsidRPr="00B00050">
              <w:rPr>
                <w:rFonts w:asciiTheme="minorHAnsi" w:hAnsiTheme="minorHAnsi"/>
                <w:sz w:val="12"/>
                <w:szCs w:val="12"/>
              </w:rPr>
              <w:t xml:space="preserve">*Energy Management </w:t>
            </w:r>
            <w:r w:rsidR="00B00050" w:rsidRPr="00B00050">
              <w:rPr>
                <w:rFonts w:asciiTheme="minorHAnsi" w:hAnsiTheme="minorHAnsi"/>
                <w:sz w:val="12"/>
                <w:szCs w:val="12"/>
              </w:rPr>
              <w:t xml:space="preserve">Control </w:t>
            </w:r>
            <w:r w:rsidRPr="00B00050">
              <w:rPr>
                <w:rFonts w:asciiTheme="minorHAnsi" w:hAnsiTheme="minorHAnsi"/>
                <w:sz w:val="12"/>
                <w:szCs w:val="12"/>
              </w:rPr>
              <w:t>System</w:t>
            </w:r>
            <w:r w:rsidR="00B00050" w:rsidRPr="00B00050">
              <w:rPr>
                <w:rFonts w:asciiTheme="minorHAnsi" w:hAnsiTheme="minorHAnsi"/>
                <w:sz w:val="12"/>
                <w:szCs w:val="12"/>
              </w:rPr>
              <w:t xml:space="preserve"> (EMCS)</w:t>
            </w:r>
            <w:r w:rsidR="00F14C43" w:rsidRPr="00B00050">
              <w:rPr>
                <w:rFonts w:asciiTheme="minorHAnsi" w:hAnsiTheme="minorHAnsi"/>
                <w:sz w:val="12"/>
                <w:szCs w:val="12"/>
              </w:rPr>
              <w:t>&gt;&gt;</w:t>
            </w:r>
          </w:p>
        </w:tc>
        <w:tc>
          <w:tcPr>
            <w:tcW w:w="1367" w:type="dxa"/>
            <w:tcMar>
              <w:left w:w="43" w:type="dxa"/>
              <w:right w:w="43" w:type="dxa"/>
            </w:tcMar>
          </w:tcPr>
          <w:p w14:paraId="0E385D17" w14:textId="3B25D055"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346A1A">
              <w:rPr>
                <w:rFonts w:asciiTheme="minorHAnsi" w:hAnsiTheme="minorHAnsi"/>
                <w:sz w:val="14"/>
                <w:szCs w:val="14"/>
                <w:highlight w:val="yellow"/>
              </w:rPr>
              <w:t>B10</w:t>
            </w:r>
            <w:r w:rsidRPr="009C688B">
              <w:rPr>
                <w:rFonts w:asciiTheme="minorHAnsi" w:hAnsiTheme="minorHAnsi"/>
                <w:sz w:val="14"/>
                <w:szCs w:val="14"/>
              </w:rPr>
              <w:t xml:space="preserve"> as default; else if cooling system type (</w:t>
            </w:r>
            <w:r w:rsidRPr="009C688B">
              <w:rPr>
                <w:rFonts w:asciiTheme="minorHAnsi" w:hAnsiTheme="minorHAnsi"/>
                <w:sz w:val="14"/>
                <w:szCs w:val="14"/>
                <w:highlight w:val="yellow"/>
              </w:rPr>
              <w:t>D05</w:t>
            </w:r>
            <w:r w:rsidRPr="009C688B">
              <w:rPr>
                <w:rFonts w:asciiTheme="minorHAnsi" w:hAnsiTheme="minorHAnsi"/>
                <w:sz w:val="14"/>
                <w:szCs w:val="14"/>
              </w:rPr>
              <w:t>) = NoCooling, then override default and display result=NA; else allow user to override the default and pick one from list: *Zonally Controlled,</w:t>
            </w:r>
          </w:p>
          <w:p w14:paraId="48CC48A2"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*Not Zonal;</w:t>
            </w:r>
          </w:p>
          <w:p w14:paraId="4DA09CD2" w14:textId="77777777" w:rsidR="00F14C43" w:rsidRPr="009C688B" w:rsidRDefault="00F14C43" w:rsidP="002B74A3">
            <w:pPr>
              <w:keepNext/>
              <w:rPr>
                <w:rFonts w:asciiTheme="minorHAnsi" w:hAnsiTheme="minorHAnsi"/>
                <w:sz w:val="14"/>
                <w:szCs w:val="14"/>
              </w:rPr>
            </w:pPr>
          </w:p>
          <w:p w14:paraId="1F9B9805" w14:textId="2DD0F858" w:rsidR="00F14C43" w:rsidRPr="009C688B" w:rsidRDefault="00F14C43" w:rsidP="002B74A3">
            <w:pPr>
              <w:keepNext/>
              <w:rPr>
                <w:rFonts w:ascii="Calibri" w:hAnsi="Calibr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c>
          <w:tcPr>
            <w:tcW w:w="1368" w:type="dxa"/>
            <w:tcMar>
              <w:left w:w="43" w:type="dxa"/>
              <w:right w:w="43" w:type="dxa"/>
            </w:tcMar>
          </w:tcPr>
          <w:p w14:paraId="1F9B9806" w14:textId="6FB7565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&lt;&lt;calculated  field: reference value from </w:t>
            </w:r>
            <w:r w:rsidRPr="00117403">
              <w:rPr>
                <w:rFonts w:asciiTheme="minorHAnsi" w:hAnsiTheme="minorHAnsi"/>
                <w:sz w:val="14"/>
                <w:szCs w:val="14"/>
                <w:highlight w:val="yellow"/>
              </w:rPr>
              <w:t>B11</w:t>
            </w:r>
            <w:r w:rsidRPr="009C688B">
              <w:rPr>
                <w:rFonts w:asciiTheme="minorHAnsi" w:hAnsiTheme="minorHAnsi"/>
                <w:sz w:val="14"/>
                <w:szCs w:val="14"/>
              </w:rPr>
              <w:t xml:space="preserve"> as default; </w:t>
            </w:r>
          </w:p>
          <w:p w14:paraId="1F9B9807"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8"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if </w:t>
            </w:r>
            <w:r w:rsidRPr="009C688B">
              <w:rPr>
                <w:rFonts w:ascii="Calibri" w:hAnsi="Calibri"/>
                <w:sz w:val="14"/>
                <w:szCs w:val="14"/>
              </w:rPr>
              <w:t>cooling system type (</w:t>
            </w:r>
            <w:r w:rsidRPr="009C688B">
              <w:rPr>
                <w:rFonts w:ascii="Calibri" w:hAnsi="Calibri"/>
                <w:sz w:val="14"/>
                <w:szCs w:val="14"/>
                <w:highlight w:val="yellow"/>
              </w:rPr>
              <w:t>D05</w:t>
            </w:r>
            <w:r w:rsidRPr="009C688B">
              <w:rPr>
                <w:rFonts w:ascii="Calibri" w:hAnsi="Calibri"/>
                <w:sz w:val="14"/>
                <w:szCs w:val="14"/>
              </w:rPr>
              <w:t>) = NoCooling,</w:t>
            </w:r>
          </w:p>
          <w:p w14:paraId="1F9B9809" w14:textId="77777777" w:rsidR="00F14C43" w:rsidRPr="009C688B" w:rsidRDefault="00F14C43" w:rsidP="002B74A3">
            <w:pPr>
              <w:keepNext/>
              <w:rPr>
                <w:rFonts w:ascii="Calibri" w:hAnsi="Calibri"/>
                <w:sz w:val="14"/>
                <w:szCs w:val="14"/>
              </w:rPr>
            </w:pPr>
            <w:r w:rsidRPr="009C688B">
              <w:rPr>
                <w:rFonts w:ascii="Calibri" w:hAnsi="Calibri"/>
                <w:sz w:val="14"/>
                <w:szCs w:val="14"/>
              </w:rPr>
              <w:t>then override default and display result=n/a;</w:t>
            </w:r>
          </w:p>
          <w:p w14:paraId="1F9B980A"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else:</w:t>
            </w:r>
          </w:p>
          <w:p w14:paraId="1F9B980B" w14:textId="77777777"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 xml:space="preserve">allow user to override the default and pick one from list: </w:t>
            </w:r>
          </w:p>
          <w:p w14:paraId="1F9B980C" w14:textId="77777777" w:rsidR="00F14C43" w:rsidRPr="009C688B" w:rsidRDefault="00F14C43" w:rsidP="002B74A3">
            <w:pPr>
              <w:keepNext/>
              <w:rPr>
                <w:rFonts w:ascii="Calibri" w:hAnsi="Calibri"/>
                <w:sz w:val="14"/>
                <w:szCs w:val="14"/>
              </w:rPr>
            </w:pPr>
            <w:r w:rsidRPr="009C688B">
              <w:rPr>
                <w:rFonts w:ascii="Calibri" w:hAnsi="Calibri"/>
                <w:sz w:val="14"/>
                <w:szCs w:val="14"/>
              </w:rPr>
              <w:t>*Multi-Speed *</w:t>
            </w:r>
            <w:r w:rsidRPr="009C688B">
              <w:rPr>
                <w:rFonts w:asciiTheme="minorHAnsi" w:hAnsiTheme="minorHAnsi"/>
                <w:sz w:val="14"/>
                <w:szCs w:val="14"/>
              </w:rPr>
              <w:t>Single Speed</w:t>
            </w:r>
            <w:r w:rsidRPr="009C688B">
              <w:rPr>
                <w:rFonts w:ascii="Calibri" w:hAnsi="Calibri"/>
                <w:sz w:val="14"/>
                <w:szCs w:val="14"/>
              </w:rPr>
              <w:t xml:space="preserve"> </w:t>
            </w:r>
          </w:p>
          <w:p w14:paraId="1F9B980D" w14:textId="77777777" w:rsidR="00F14C43" w:rsidRPr="009C688B" w:rsidRDefault="00F14C43" w:rsidP="002B74A3">
            <w:pPr>
              <w:keepNext/>
              <w:rPr>
                <w:rFonts w:ascii="Calibri" w:hAnsi="Calibri"/>
                <w:sz w:val="14"/>
                <w:szCs w:val="14"/>
              </w:rPr>
            </w:pPr>
          </w:p>
          <w:p w14:paraId="1F9B980E" w14:textId="5DB34293" w:rsidR="00F14C43" w:rsidRPr="009C688B" w:rsidRDefault="00F14C43" w:rsidP="002B74A3">
            <w:pPr>
              <w:keepNext/>
              <w:rPr>
                <w:rFonts w:asciiTheme="minorHAnsi" w:hAnsiTheme="minorHAnsi"/>
                <w:sz w:val="14"/>
                <w:szCs w:val="14"/>
              </w:rPr>
            </w:pPr>
            <w:r w:rsidRPr="009C688B">
              <w:rPr>
                <w:rFonts w:asciiTheme="minorHAnsi" w:hAnsiTheme="minorHAnsi"/>
                <w:sz w:val="14"/>
                <w:szCs w:val="14"/>
              </w:rPr>
              <w:t>flag non-default values and report in project status notes field; a revised CF1R may be required</w:t>
            </w:r>
            <w:r w:rsidRPr="009C688B">
              <w:rPr>
                <w:rFonts w:ascii="Calibri" w:hAnsi="Calibri"/>
                <w:sz w:val="14"/>
                <w:szCs w:val="14"/>
              </w:rPr>
              <w:t>&gt;&gt;</w:t>
            </w:r>
          </w:p>
        </w:tc>
      </w:tr>
      <w:tr w:rsidR="00F14C43" w:rsidRPr="00295655" w14:paraId="1F9B982A" w14:textId="77777777" w:rsidTr="3BAB7294">
        <w:trPr>
          <w:cantSplit/>
          <w:trHeight w:val="288"/>
        </w:trPr>
        <w:tc>
          <w:tcPr>
            <w:tcW w:w="1255" w:type="dxa"/>
            <w:vAlign w:val="center"/>
          </w:tcPr>
          <w:p w14:paraId="1F9B981F" w14:textId="77777777" w:rsidR="00F14C43" w:rsidRPr="00295655" w:rsidRDefault="00F14C43" w:rsidP="002B74A3">
            <w:pPr>
              <w:keepNext/>
              <w:rPr>
                <w:rFonts w:ascii="Calibri" w:hAnsi="Calibri"/>
                <w:sz w:val="18"/>
                <w:szCs w:val="18"/>
              </w:rPr>
            </w:pPr>
          </w:p>
        </w:tc>
        <w:tc>
          <w:tcPr>
            <w:tcW w:w="1260" w:type="dxa"/>
            <w:vAlign w:val="center"/>
          </w:tcPr>
          <w:p w14:paraId="1F9B9820" w14:textId="77777777" w:rsidR="00F14C43" w:rsidRPr="00295655" w:rsidRDefault="00F14C43" w:rsidP="002B74A3">
            <w:pPr>
              <w:keepNext/>
              <w:rPr>
                <w:rFonts w:ascii="Calibri" w:hAnsi="Calibri"/>
                <w:sz w:val="18"/>
                <w:szCs w:val="18"/>
              </w:rPr>
            </w:pPr>
          </w:p>
        </w:tc>
        <w:tc>
          <w:tcPr>
            <w:tcW w:w="1170" w:type="dxa"/>
            <w:vAlign w:val="center"/>
          </w:tcPr>
          <w:p w14:paraId="1F9B9821" w14:textId="77777777" w:rsidR="00F14C43" w:rsidRPr="00295655" w:rsidRDefault="00F14C43" w:rsidP="002B74A3">
            <w:pPr>
              <w:keepNext/>
              <w:rPr>
                <w:rFonts w:ascii="Calibri" w:hAnsi="Calibri"/>
                <w:sz w:val="18"/>
                <w:szCs w:val="18"/>
              </w:rPr>
            </w:pPr>
          </w:p>
        </w:tc>
        <w:tc>
          <w:tcPr>
            <w:tcW w:w="1890" w:type="dxa"/>
            <w:vAlign w:val="center"/>
          </w:tcPr>
          <w:p w14:paraId="1F9B9822" w14:textId="77777777" w:rsidR="00F14C43" w:rsidRPr="00295655" w:rsidRDefault="00F14C43" w:rsidP="002B74A3">
            <w:pPr>
              <w:keepNext/>
              <w:rPr>
                <w:rFonts w:ascii="Calibri" w:hAnsi="Calibri"/>
                <w:sz w:val="18"/>
                <w:szCs w:val="18"/>
              </w:rPr>
            </w:pPr>
          </w:p>
        </w:tc>
        <w:tc>
          <w:tcPr>
            <w:tcW w:w="1620" w:type="dxa"/>
            <w:vAlign w:val="center"/>
          </w:tcPr>
          <w:p w14:paraId="1F9B9823" w14:textId="77777777" w:rsidR="00F14C43" w:rsidRPr="00295655" w:rsidRDefault="00F14C43" w:rsidP="002B74A3">
            <w:pPr>
              <w:keepNext/>
              <w:rPr>
                <w:rFonts w:ascii="Calibri" w:hAnsi="Calibri"/>
                <w:sz w:val="18"/>
                <w:szCs w:val="18"/>
              </w:rPr>
            </w:pPr>
          </w:p>
        </w:tc>
        <w:tc>
          <w:tcPr>
            <w:tcW w:w="1800" w:type="dxa"/>
            <w:vAlign w:val="center"/>
          </w:tcPr>
          <w:p w14:paraId="1F9B9824" w14:textId="77777777" w:rsidR="00F14C43" w:rsidRPr="00295655" w:rsidRDefault="00F14C43" w:rsidP="002B74A3">
            <w:pPr>
              <w:keepNext/>
              <w:rPr>
                <w:rFonts w:ascii="Calibri" w:hAnsi="Calibri"/>
                <w:sz w:val="18"/>
                <w:szCs w:val="18"/>
              </w:rPr>
            </w:pPr>
          </w:p>
        </w:tc>
        <w:tc>
          <w:tcPr>
            <w:tcW w:w="1530" w:type="dxa"/>
            <w:vAlign w:val="center"/>
          </w:tcPr>
          <w:p w14:paraId="1F9B9825" w14:textId="77777777" w:rsidR="00F14C43" w:rsidRPr="00295655" w:rsidRDefault="00F14C43" w:rsidP="002B74A3">
            <w:pPr>
              <w:keepNext/>
              <w:rPr>
                <w:rFonts w:ascii="Calibri" w:hAnsi="Calibri"/>
                <w:sz w:val="18"/>
                <w:szCs w:val="18"/>
              </w:rPr>
            </w:pPr>
          </w:p>
        </w:tc>
        <w:tc>
          <w:tcPr>
            <w:tcW w:w="1136" w:type="dxa"/>
          </w:tcPr>
          <w:p w14:paraId="1F9B9826" w14:textId="77777777" w:rsidR="00F14C43" w:rsidRPr="00295655" w:rsidRDefault="00F14C43" w:rsidP="002B74A3">
            <w:pPr>
              <w:keepNext/>
              <w:rPr>
                <w:rFonts w:ascii="Calibri" w:hAnsi="Calibri"/>
                <w:sz w:val="18"/>
                <w:szCs w:val="18"/>
              </w:rPr>
            </w:pPr>
          </w:p>
        </w:tc>
        <w:tc>
          <w:tcPr>
            <w:tcW w:w="1367" w:type="dxa"/>
            <w:vAlign w:val="center"/>
          </w:tcPr>
          <w:p w14:paraId="1F9B9827" w14:textId="77777777" w:rsidR="00F14C43" w:rsidRPr="00295655" w:rsidRDefault="00F14C43" w:rsidP="002B74A3">
            <w:pPr>
              <w:keepNext/>
              <w:rPr>
                <w:rFonts w:ascii="Calibri" w:hAnsi="Calibri"/>
                <w:sz w:val="18"/>
                <w:szCs w:val="18"/>
              </w:rPr>
            </w:pPr>
          </w:p>
        </w:tc>
        <w:tc>
          <w:tcPr>
            <w:tcW w:w="1368" w:type="dxa"/>
            <w:vAlign w:val="center"/>
          </w:tcPr>
          <w:p w14:paraId="1F9B9828" w14:textId="77777777" w:rsidR="00F14C43" w:rsidRPr="00295655" w:rsidRDefault="00F14C43" w:rsidP="002B74A3">
            <w:pPr>
              <w:keepNext/>
              <w:rPr>
                <w:rFonts w:ascii="Calibri" w:hAnsi="Calibri"/>
                <w:sz w:val="18"/>
                <w:szCs w:val="18"/>
              </w:rPr>
            </w:pPr>
          </w:p>
        </w:tc>
      </w:tr>
      <w:tr w:rsidR="00E0793C" w:rsidRPr="00295655" w14:paraId="1F9B982C" w14:textId="77777777" w:rsidTr="3BAB7294">
        <w:trPr>
          <w:cantSplit/>
        </w:trPr>
        <w:tc>
          <w:tcPr>
            <w:tcW w:w="14396" w:type="dxa"/>
            <w:gridSpan w:val="10"/>
          </w:tcPr>
          <w:p w14:paraId="1F9B982B" w14:textId="77777777" w:rsidR="00E0793C" w:rsidRPr="00295655" w:rsidRDefault="00E0793C" w:rsidP="00822551">
            <w:pPr>
              <w:rPr>
                <w:rFonts w:ascii="Calibri" w:hAnsi="Calibri"/>
                <w:sz w:val="18"/>
                <w:szCs w:val="18"/>
              </w:rPr>
            </w:pPr>
            <w:r w:rsidRPr="00295655">
              <w:rPr>
                <w:rFonts w:ascii="Calibri" w:hAnsi="Calibri"/>
                <w:sz w:val="18"/>
                <w:szCs w:val="18"/>
              </w:rPr>
              <w:t>Notes:</w:t>
            </w:r>
          </w:p>
        </w:tc>
      </w:tr>
    </w:tbl>
    <w:p w14:paraId="1F9B982D" w14:textId="77777777" w:rsidR="000F413D"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990"/>
        <w:gridCol w:w="873"/>
        <w:gridCol w:w="1107"/>
        <w:gridCol w:w="1620"/>
        <w:gridCol w:w="31"/>
        <w:gridCol w:w="1589"/>
        <w:gridCol w:w="1080"/>
        <w:gridCol w:w="90"/>
        <w:gridCol w:w="1080"/>
        <w:gridCol w:w="1440"/>
        <w:gridCol w:w="717"/>
        <w:gridCol w:w="723"/>
        <w:gridCol w:w="1133"/>
        <w:gridCol w:w="1022"/>
      </w:tblGrid>
      <w:tr w:rsidR="0064498B" w:rsidRPr="00295655" w14:paraId="1F9B9838" w14:textId="77777777" w:rsidTr="00E675BB">
        <w:trPr>
          <w:cantSplit/>
        </w:trPr>
        <w:tc>
          <w:tcPr>
            <w:tcW w:w="14390" w:type="dxa"/>
            <w:gridSpan w:val="15"/>
            <w:tcBorders>
              <w:bottom w:val="nil"/>
            </w:tcBorders>
          </w:tcPr>
          <w:p w14:paraId="1F9B982F" w14:textId="51EF1FA8" w:rsidR="0064498B" w:rsidRPr="00F9147E" w:rsidRDefault="0064498B" w:rsidP="002B74A3">
            <w:pPr>
              <w:keepNext/>
              <w:rPr>
                <w:rFonts w:ascii="Calibri" w:hAnsi="Calibri"/>
                <w:b/>
                <w:szCs w:val="18"/>
              </w:rPr>
            </w:pPr>
            <w:r w:rsidRPr="00F9147E">
              <w:rPr>
                <w:rFonts w:ascii="Calibri" w:hAnsi="Calibri"/>
                <w:b/>
                <w:szCs w:val="18"/>
              </w:rPr>
              <w:lastRenderedPageBreak/>
              <w:t>E. Installed Heating Equipment Information (not heat pumps)</w:t>
            </w:r>
            <w:r>
              <w:rPr>
                <w:rFonts w:ascii="Calibri" w:hAnsi="Calibri"/>
                <w:b/>
                <w:szCs w:val="18"/>
              </w:rPr>
              <w:t xml:space="preserve">. </w:t>
            </w:r>
          </w:p>
          <w:p w14:paraId="2275D2EA" w14:textId="77777777" w:rsidR="009C688B" w:rsidRPr="009C688B" w:rsidRDefault="0064498B" w:rsidP="00FF04CE">
            <w:pPr>
              <w:keepNext/>
              <w:rPr>
                <w:rFonts w:ascii="Calibri" w:hAnsi="Calibri"/>
                <w:sz w:val="14"/>
                <w:szCs w:val="14"/>
              </w:rPr>
            </w:pPr>
            <w:r w:rsidRPr="009C688B">
              <w:rPr>
                <w:rFonts w:ascii="Calibri" w:hAnsi="Calibri"/>
                <w:sz w:val="14"/>
                <w:szCs w:val="14"/>
              </w:rPr>
              <w:t xml:space="preserve">&lt;&lt;&lt;if all of the SC Systems listed in Section D have a value in </w:t>
            </w:r>
            <w:r w:rsidRPr="009C688B">
              <w:rPr>
                <w:rFonts w:ascii="Calibri" w:hAnsi="Calibri"/>
                <w:sz w:val="14"/>
                <w:szCs w:val="14"/>
                <w:highlight w:val="yellow"/>
              </w:rPr>
              <w:t>D04</w:t>
            </w:r>
            <w:r w:rsidRPr="009C688B">
              <w:rPr>
                <w:rFonts w:ascii="Calibri" w:hAnsi="Calibri"/>
                <w:sz w:val="14"/>
                <w:szCs w:val="14"/>
              </w:rPr>
              <w:t xml:space="preserve"> = one of the heat pump types (see list that follows), then display the section does not apply message; </w:t>
            </w:r>
          </w:p>
          <w:p w14:paraId="3FFD4862" w14:textId="31791CC5" w:rsidR="0064498B" w:rsidRDefault="0064498B" w:rsidP="009C688B">
            <w:pPr>
              <w:keepNext/>
              <w:rPr>
                <w:rFonts w:ascii="Calibri" w:hAnsi="Calibri"/>
                <w:sz w:val="14"/>
                <w:szCs w:val="14"/>
              </w:rPr>
            </w:pPr>
            <w:r w:rsidRPr="009C688B">
              <w:rPr>
                <w:rFonts w:ascii="Calibri" w:hAnsi="Calibri"/>
                <w:sz w:val="14"/>
                <w:szCs w:val="14"/>
              </w:rPr>
              <w:t xml:space="preserve">else for each of the SC Systems in section D for which the heating System Type listed in </w:t>
            </w:r>
            <w:r w:rsidRPr="009C688B">
              <w:rPr>
                <w:rFonts w:ascii="Calibri" w:hAnsi="Calibri"/>
                <w:sz w:val="14"/>
                <w:szCs w:val="14"/>
                <w:highlight w:val="yellow"/>
              </w:rPr>
              <w:t>D04</w:t>
            </w:r>
            <w:r w:rsidRPr="009C688B">
              <w:rPr>
                <w:rFonts w:ascii="Calibri" w:hAnsi="Calibri"/>
                <w:sz w:val="14"/>
                <w:szCs w:val="14"/>
              </w:rPr>
              <w:t xml:space="preserve"> ≠ one of the heat pump types</w:t>
            </w:r>
            <w:r w:rsidR="009C688B" w:rsidRPr="009C688B">
              <w:rPr>
                <w:rFonts w:ascii="Calibri" w:hAnsi="Calibri"/>
                <w:sz w:val="14"/>
                <w:szCs w:val="14"/>
              </w:rPr>
              <w:t xml:space="preserve"> in the list that follows below; do the following two actions</w:t>
            </w:r>
            <w:r w:rsidRPr="009C688B">
              <w:rPr>
                <w:rFonts w:ascii="Calibri" w:hAnsi="Calibri"/>
                <w:sz w:val="14"/>
                <w:szCs w:val="14"/>
              </w:rPr>
              <w:t>:</w:t>
            </w:r>
          </w:p>
          <w:p w14:paraId="37CE36C5" w14:textId="2B51A7F3" w:rsidR="009C688B" w:rsidRPr="009C688B" w:rsidRDefault="009C688B" w:rsidP="009C688B">
            <w:pPr>
              <w:keepNext/>
              <w:rPr>
                <w:rFonts w:ascii="Calibri" w:hAnsi="Calibri"/>
                <w:sz w:val="14"/>
                <w:szCs w:val="14"/>
              </w:rPr>
            </w:pPr>
            <w:r w:rsidRPr="009C688B">
              <w:rPr>
                <w:rFonts w:ascii="Calibri" w:hAnsi="Calibri"/>
                <w:b/>
                <w:sz w:val="14"/>
                <w:szCs w:val="14"/>
              </w:rPr>
              <w:t>1:[</w:t>
            </w:r>
            <w:r w:rsidRPr="009C688B">
              <w:rPr>
                <w:rFonts w:ascii="Calibri" w:hAnsi="Calibri"/>
                <w:sz w:val="14"/>
                <w:szCs w:val="14"/>
              </w:rPr>
              <w:t xml:space="preserve">require one row of data for each of the SC systems in </w:t>
            </w:r>
            <w:r>
              <w:rPr>
                <w:rFonts w:ascii="Calibri" w:hAnsi="Calibri"/>
                <w:sz w:val="14"/>
                <w:szCs w:val="14"/>
              </w:rPr>
              <w:t>section D</w:t>
            </w:r>
            <w:r w:rsidR="00355C57">
              <w:rPr>
                <w:rFonts w:ascii="Calibri" w:hAnsi="Calibri"/>
                <w:sz w:val="14"/>
                <w:szCs w:val="14"/>
              </w:rPr>
              <w:t xml:space="preserve"> column </w:t>
            </w:r>
            <w:r w:rsidR="00355C57" w:rsidRPr="00355C57">
              <w:rPr>
                <w:rFonts w:ascii="Calibri" w:hAnsi="Calibri"/>
                <w:sz w:val="14"/>
                <w:szCs w:val="14"/>
                <w:highlight w:val="yellow"/>
              </w:rPr>
              <w:t>D02</w:t>
            </w:r>
            <w:r w:rsidRPr="009C688B">
              <w:rPr>
                <w:rFonts w:ascii="Calibri" w:hAnsi="Calibri"/>
                <w:sz w:val="14"/>
                <w:szCs w:val="14"/>
              </w:rPr>
              <w:t xml:space="preserve"> for which </w:t>
            </w:r>
            <w:r w:rsidRPr="00144941">
              <w:rPr>
                <w:rFonts w:ascii="Calibri" w:hAnsi="Calibri"/>
                <w:sz w:val="14"/>
                <w:szCs w:val="14"/>
                <w:highlight w:val="yellow"/>
              </w:rPr>
              <w:t>D06</w:t>
            </w:r>
            <w:r w:rsidRPr="009C688B">
              <w:rPr>
                <w:rFonts w:ascii="Calibri" w:hAnsi="Calibri"/>
                <w:sz w:val="14"/>
                <w:szCs w:val="14"/>
              </w:rPr>
              <w:t xml:space="preserve">=N/A]; </w:t>
            </w:r>
          </w:p>
          <w:p w14:paraId="1F532903" w14:textId="2BE72B21" w:rsidR="009C688B" w:rsidRDefault="009C688B" w:rsidP="009C688B">
            <w:pPr>
              <w:keepNext/>
              <w:rPr>
                <w:rFonts w:ascii="Calibri" w:hAnsi="Calibri"/>
                <w:sz w:val="14"/>
                <w:szCs w:val="14"/>
              </w:rPr>
            </w:pPr>
            <w:r w:rsidRPr="009C688B">
              <w:rPr>
                <w:rFonts w:ascii="Calibri" w:hAnsi="Calibri"/>
                <w:b/>
                <w:sz w:val="14"/>
                <w:szCs w:val="14"/>
              </w:rPr>
              <w:t>2:</w:t>
            </w:r>
            <w:r w:rsidRPr="009C688B">
              <w:rPr>
                <w:rFonts w:ascii="Calibri" w:hAnsi="Calibri"/>
                <w:sz w:val="14"/>
                <w:szCs w:val="14"/>
              </w:rPr>
              <w:t xml:space="preserve">[for systems for which </w:t>
            </w:r>
            <w:r w:rsidRPr="00144941">
              <w:rPr>
                <w:rFonts w:ascii="Calibri" w:hAnsi="Calibri"/>
                <w:sz w:val="14"/>
                <w:szCs w:val="14"/>
                <w:highlight w:val="yellow"/>
              </w:rPr>
              <w:t>D06</w:t>
            </w:r>
            <w:r w:rsidRPr="009C688B">
              <w:rPr>
                <w:rFonts w:ascii="Calibri" w:hAnsi="Calibri"/>
                <w:sz w:val="14"/>
                <w:szCs w:val="14"/>
              </w:rPr>
              <w:t xml:space="preserve"> ≥1, and </w:t>
            </w:r>
            <w:r w:rsidR="00144941" w:rsidRPr="00144941">
              <w:rPr>
                <w:rFonts w:ascii="Calibri" w:hAnsi="Calibri"/>
                <w:sz w:val="14"/>
                <w:szCs w:val="14"/>
                <w:highlight w:val="yellow"/>
              </w:rPr>
              <w:t>D</w:t>
            </w:r>
            <w:r w:rsidRPr="00144941">
              <w:rPr>
                <w:rFonts w:ascii="Calibri" w:hAnsi="Calibri"/>
                <w:sz w:val="14"/>
                <w:szCs w:val="14"/>
                <w:highlight w:val="yellow"/>
              </w:rPr>
              <w:t>04</w:t>
            </w:r>
            <w:r w:rsidRPr="009C688B">
              <w:rPr>
                <w:rFonts w:ascii="Calibri" w:hAnsi="Calibri"/>
                <w:sz w:val="14"/>
                <w:szCs w:val="14"/>
              </w:rPr>
              <w:t xml:space="preserve">= </w:t>
            </w:r>
            <w:r w:rsidR="00E41BF1">
              <w:rPr>
                <w:rFonts w:ascii="Calibri" w:hAnsi="Calibri"/>
                <w:sz w:val="14"/>
                <w:szCs w:val="14"/>
              </w:rPr>
              <w:t>central gas furnace</w:t>
            </w:r>
            <w:r w:rsidRPr="009C688B">
              <w:rPr>
                <w:rFonts w:ascii="Calibri" w:hAnsi="Calibri"/>
                <w:sz w:val="14"/>
                <w:szCs w:val="14"/>
              </w:rPr>
              <w:t xml:space="preserve">; require one row of data for each of the quantity of indoor units specified in </w:t>
            </w:r>
            <w:r w:rsidR="00355C57" w:rsidRPr="00355C57">
              <w:rPr>
                <w:rFonts w:ascii="Calibri" w:hAnsi="Calibri"/>
                <w:sz w:val="14"/>
                <w:szCs w:val="14"/>
                <w:highlight w:val="yellow"/>
              </w:rPr>
              <w:t>D06</w:t>
            </w:r>
            <w:r w:rsidR="00256B13">
              <w:rPr>
                <w:rFonts w:ascii="Calibri" w:hAnsi="Calibri"/>
                <w:sz w:val="14"/>
                <w:szCs w:val="14"/>
              </w:rPr>
              <w:t xml:space="preserve"> for that system</w:t>
            </w:r>
            <w:r w:rsidRPr="009C688B">
              <w:rPr>
                <w:rFonts w:ascii="Calibri" w:hAnsi="Calibri"/>
                <w:sz w:val="14"/>
                <w:szCs w:val="14"/>
              </w:rPr>
              <w:t>].</w:t>
            </w:r>
          </w:p>
          <w:p w14:paraId="1F9B9837" w14:textId="3E6E0F71" w:rsidR="009C688B" w:rsidRPr="00B36706" w:rsidRDefault="009C688B" w:rsidP="009C688B">
            <w:pPr>
              <w:keepNext/>
              <w:rPr>
                <w:rFonts w:asciiTheme="minorHAnsi" w:hAnsiTheme="minorHAnsi"/>
                <w:sz w:val="16"/>
                <w:szCs w:val="16"/>
              </w:rPr>
            </w:pPr>
          </w:p>
        </w:tc>
      </w:tr>
      <w:tr w:rsidR="00AA0281" w:rsidRPr="00295655" w14:paraId="6B4FAB7F" w14:textId="77777777" w:rsidTr="00AA0281">
        <w:trPr>
          <w:cantSplit/>
          <w:trHeight w:val="900"/>
        </w:trPr>
        <w:tc>
          <w:tcPr>
            <w:tcW w:w="2758" w:type="dxa"/>
            <w:gridSpan w:val="3"/>
            <w:tcBorders>
              <w:top w:val="nil"/>
              <w:right w:val="nil"/>
            </w:tcBorders>
            <w:vAlign w:val="center"/>
          </w:tcPr>
          <w:p w14:paraId="5E6D683A" w14:textId="77777777" w:rsidR="00AA0281" w:rsidRPr="00A82EF3" w:rsidRDefault="00AA0281" w:rsidP="00FF04CE">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4450E3"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packaged HP</w:t>
            </w:r>
          </w:p>
          <w:p w14:paraId="25DFE9CF" w14:textId="77777777" w:rsidR="00AA0281" w:rsidRPr="00A82EF3" w:rsidRDefault="00AA0281" w:rsidP="00FF04CE">
            <w:pPr>
              <w:keepNext/>
              <w:rPr>
                <w:rFonts w:asciiTheme="minorHAnsi" w:hAnsiTheme="minorHAnsi"/>
                <w:sz w:val="16"/>
                <w:szCs w:val="16"/>
              </w:rPr>
            </w:pPr>
            <w:r w:rsidRPr="00A82EF3">
              <w:rPr>
                <w:rFonts w:asciiTheme="minorHAnsi" w:hAnsiTheme="minorHAnsi"/>
                <w:sz w:val="16"/>
                <w:szCs w:val="16"/>
              </w:rPr>
              <w:t>*central large packaged HP</w:t>
            </w:r>
          </w:p>
          <w:p w14:paraId="3CE5ADBC" w14:textId="1A197FC5" w:rsidR="00AA0281" w:rsidRPr="00761C61" w:rsidRDefault="00AA0281" w:rsidP="00FF04CE">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758" w:type="dxa"/>
            <w:gridSpan w:val="3"/>
            <w:tcBorders>
              <w:top w:val="nil"/>
              <w:left w:val="nil"/>
              <w:right w:val="nil"/>
            </w:tcBorders>
            <w:vAlign w:val="center"/>
          </w:tcPr>
          <w:p w14:paraId="7456706F" w14:textId="67337A3F" w:rsidR="00AA0281"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4390D" w14:textId="77777777" w:rsidR="00AA0281" w:rsidRPr="00A82EF3" w:rsidRDefault="00AA0281"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02020E5A" w14:textId="77777777" w:rsidR="00AA0281" w:rsidRDefault="00AA0281" w:rsidP="00FF04CE">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CDB4B25" w14:textId="57FBE907" w:rsidR="00152F86" w:rsidRPr="00FF04CE" w:rsidDel="00EB54F1" w:rsidRDefault="00152F86" w:rsidP="00FF04CE">
            <w:pPr>
              <w:keepNext/>
              <w:rPr>
                <w:rFonts w:asciiTheme="minorHAnsi" w:hAnsiTheme="minorHAnsi"/>
                <w:sz w:val="16"/>
                <w:szCs w:val="16"/>
              </w:rPr>
            </w:pPr>
            <w:r>
              <w:rPr>
                <w:rFonts w:asciiTheme="minorHAnsi" w:hAnsiTheme="minorHAnsi"/>
                <w:sz w:val="16"/>
                <w:szCs w:val="16"/>
              </w:rPr>
              <w:t>*ducted mini-split HP</w:t>
            </w:r>
          </w:p>
        </w:tc>
        <w:tc>
          <w:tcPr>
            <w:tcW w:w="2759" w:type="dxa"/>
            <w:gridSpan w:val="3"/>
            <w:tcBorders>
              <w:top w:val="nil"/>
              <w:left w:val="nil"/>
              <w:right w:val="nil"/>
            </w:tcBorders>
            <w:vAlign w:val="center"/>
          </w:tcPr>
          <w:p w14:paraId="1710BB61" w14:textId="77777777" w:rsidR="00AA0281" w:rsidRDefault="00AA0281" w:rsidP="00FF04CE">
            <w:pPr>
              <w:keepNext/>
              <w:rPr>
                <w:rFonts w:asciiTheme="minorHAnsi" w:hAnsiTheme="minorHAnsi"/>
                <w:sz w:val="16"/>
                <w:szCs w:val="16"/>
              </w:rPr>
            </w:pPr>
            <w:r>
              <w:rPr>
                <w:rFonts w:asciiTheme="minorHAnsi" w:hAnsiTheme="minorHAnsi"/>
                <w:sz w:val="16"/>
                <w:szCs w:val="16"/>
              </w:rPr>
              <w:t>*small duct high velocity HP;</w:t>
            </w:r>
          </w:p>
          <w:p w14:paraId="2D17A65C" w14:textId="77777777" w:rsidR="00152F86" w:rsidRDefault="00AA0281" w:rsidP="00152F86">
            <w:pPr>
              <w:keepNext/>
              <w:rPr>
                <w:rFonts w:ascii="Calibri" w:hAnsi="Calibri"/>
                <w:sz w:val="18"/>
                <w:szCs w:val="18"/>
              </w:rPr>
            </w:pPr>
            <w:r>
              <w:rPr>
                <w:rFonts w:ascii="Calibri" w:hAnsi="Calibri"/>
                <w:sz w:val="18"/>
                <w:szCs w:val="18"/>
              </w:rPr>
              <w:t>*ductless VRF HP</w:t>
            </w:r>
          </w:p>
          <w:p w14:paraId="1847AC1D" w14:textId="04E3AAAF"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5DB7924B" w14:textId="10A28757" w:rsidR="00AA0281" w:rsidRPr="00295655" w:rsidDel="00EB54F1" w:rsidRDefault="00152F86" w:rsidP="00152F86">
            <w:pPr>
              <w:keepNext/>
              <w:rPr>
                <w:rFonts w:ascii="Calibri" w:hAnsi="Calibri"/>
                <w:sz w:val="18"/>
                <w:szCs w:val="18"/>
              </w:rPr>
            </w:pPr>
            <w:r w:rsidRPr="00152F86">
              <w:rPr>
                <w:rFonts w:ascii="Calibri" w:hAnsi="Calibri"/>
                <w:sz w:val="18"/>
                <w:szCs w:val="18"/>
              </w:rPr>
              <w:t>*ground-source HP</w:t>
            </w:r>
          </w:p>
        </w:tc>
        <w:tc>
          <w:tcPr>
            <w:tcW w:w="3237" w:type="dxa"/>
            <w:gridSpan w:val="3"/>
            <w:tcBorders>
              <w:top w:val="nil"/>
              <w:left w:val="nil"/>
              <w:right w:val="nil"/>
            </w:tcBorders>
            <w:vAlign w:val="center"/>
          </w:tcPr>
          <w:p w14:paraId="011B040F" w14:textId="653C160B" w:rsidR="00AA0281" w:rsidRPr="005E16B3" w:rsidRDefault="00AA0281" w:rsidP="00FF04CE">
            <w:pPr>
              <w:keepNext/>
              <w:rPr>
                <w:rFonts w:ascii="Calibri" w:hAnsi="Calibri"/>
                <w:sz w:val="18"/>
                <w:szCs w:val="18"/>
              </w:rPr>
            </w:pPr>
            <w:r w:rsidRPr="005E16B3">
              <w:rPr>
                <w:rFonts w:ascii="Calibri" w:hAnsi="Calibri"/>
                <w:sz w:val="18"/>
                <w:szCs w:val="18"/>
              </w:rPr>
              <w:t xml:space="preserve">*VCHP-Ducted </w:t>
            </w:r>
          </w:p>
          <w:p w14:paraId="2845FA95" w14:textId="4D2691C4" w:rsidR="00AA0281" w:rsidRDefault="00AA0281" w:rsidP="00FF04CE">
            <w:pPr>
              <w:keepNext/>
              <w:rPr>
                <w:rFonts w:ascii="Calibri" w:hAnsi="Calibri"/>
                <w:sz w:val="18"/>
                <w:szCs w:val="18"/>
              </w:rPr>
            </w:pPr>
            <w:r w:rsidRPr="005E16B3">
              <w:rPr>
                <w:rFonts w:ascii="Calibri" w:hAnsi="Calibri"/>
                <w:sz w:val="18"/>
                <w:szCs w:val="18"/>
              </w:rPr>
              <w:t>*VCHP-Ductless</w:t>
            </w:r>
          </w:p>
          <w:p w14:paraId="1D7AE723" w14:textId="5BB2EA03" w:rsidR="00AA0281" w:rsidRPr="005E16B3" w:rsidRDefault="00AA0281" w:rsidP="00AA0281">
            <w:pPr>
              <w:keepNext/>
              <w:rPr>
                <w:rFonts w:ascii="Calibri" w:hAnsi="Calibri"/>
                <w:sz w:val="18"/>
                <w:szCs w:val="18"/>
              </w:rPr>
            </w:pPr>
            <w:r w:rsidRPr="005E16B3">
              <w:rPr>
                <w:rFonts w:ascii="Calibri" w:hAnsi="Calibri"/>
                <w:sz w:val="18"/>
                <w:szCs w:val="18"/>
              </w:rPr>
              <w:t>*VCHP-Ducted+Ductless</w:t>
            </w:r>
          </w:p>
        </w:tc>
        <w:tc>
          <w:tcPr>
            <w:tcW w:w="2878" w:type="dxa"/>
            <w:gridSpan w:val="3"/>
            <w:tcBorders>
              <w:top w:val="nil"/>
              <w:left w:val="nil"/>
            </w:tcBorders>
            <w:vAlign w:val="center"/>
          </w:tcPr>
          <w:p w14:paraId="1C34785A" w14:textId="77777777" w:rsidR="00AA0281" w:rsidRPr="00AA0281" w:rsidRDefault="00AA0281" w:rsidP="00AA0281">
            <w:pPr>
              <w:keepNext/>
              <w:rPr>
                <w:rFonts w:ascii="Calibri" w:hAnsi="Calibri"/>
                <w:sz w:val="18"/>
                <w:szCs w:val="18"/>
              </w:rPr>
            </w:pPr>
            <w:r w:rsidRPr="00AA0281">
              <w:rPr>
                <w:rFonts w:ascii="Calibri" w:hAnsi="Calibri"/>
                <w:sz w:val="18"/>
                <w:szCs w:val="18"/>
              </w:rPr>
              <w:t>*multisplit HP-ducted</w:t>
            </w:r>
          </w:p>
          <w:p w14:paraId="23F9E8EB" w14:textId="77777777" w:rsidR="00AA0281" w:rsidRPr="00AA0281" w:rsidRDefault="00AA0281" w:rsidP="00AA0281">
            <w:pPr>
              <w:keepNext/>
              <w:rPr>
                <w:rFonts w:ascii="Calibri" w:hAnsi="Calibri"/>
                <w:sz w:val="18"/>
                <w:szCs w:val="18"/>
              </w:rPr>
            </w:pPr>
            <w:r w:rsidRPr="00AA0281">
              <w:rPr>
                <w:rFonts w:ascii="Calibri" w:hAnsi="Calibri"/>
                <w:sz w:val="18"/>
                <w:szCs w:val="18"/>
              </w:rPr>
              <w:t>*multisplit HP-ductless</w:t>
            </w:r>
          </w:p>
          <w:p w14:paraId="125F4110" w14:textId="45693924" w:rsidR="00AA0281" w:rsidDel="00EB54F1" w:rsidRDefault="00AA0281" w:rsidP="00AA0281">
            <w:pPr>
              <w:keepNext/>
              <w:rPr>
                <w:rFonts w:ascii="Calibri" w:hAnsi="Calibri"/>
                <w:sz w:val="18"/>
                <w:szCs w:val="18"/>
              </w:rPr>
            </w:pPr>
            <w:r w:rsidRPr="00AA0281">
              <w:rPr>
                <w:rFonts w:ascii="Calibri" w:hAnsi="Calibri"/>
                <w:sz w:val="18"/>
                <w:szCs w:val="18"/>
              </w:rPr>
              <w:t>*multisplit HP-ducted+ductless</w:t>
            </w:r>
            <w:r w:rsidRPr="00825E91">
              <w:rPr>
                <w:rFonts w:ascii="Calibri" w:hAnsi="Calibri"/>
                <w:sz w:val="18"/>
                <w:szCs w:val="18"/>
              </w:rPr>
              <w:t>&gt;&gt;</w:t>
            </w:r>
          </w:p>
        </w:tc>
      </w:tr>
      <w:tr w:rsidR="002B4B5F" w:rsidRPr="00295655" w14:paraId="1F9B9841" w14:textId="77777777" w:rsidTr="003258F6">
        <w:trPr>
          <w:cantSplit/>
          <w:trHeight w:val="188"/>
        </w:trPr>
        <w:tc>
          <w:tcPr>
            <w:tcW w:w="895" w:type="dxa"/>
            <w:vAlign w:val="center"/>
          </w:tcPr>
          <w:p w14:paraId="1F9B9839"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01</w:t>
            </w:r>
          </w:p>
        </w:tc>
        <w:tc>
          <w:tcPr>
            <w:tcW w:w="990" w:type="dxa"/>
            <w:vAlign w:val="center"/>
          </w:tcPr>
          <w:p w14:paraId="1F9B983A"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02</w:t>
            </w:r>
          </w:p>
        </w:tc>
        <w:tc>
          <w:tcPr>
            <w:tcW w:w="1980" w:type="dxa"/>
            <w:gridSpan w:val="2"/>
            <w:vAlign w:val="center"/>
          </w:tcPr>
          <w:p w14:paraId="679F1421" w14:textId="1DF058BB" w:rsidR="0064498B" w:rsidRPr="00295655" w:rsidRDefault="0064498B" w:rsidP="00817220">
            <w:pPr>
              <w:keepNext/>
              <w:jc w:val="center"/>
              <w:rPr>
                <w:rFonts w:ascii="Calibri" w:hAnsi="Calibri"/>
                <w:sz w:val="18"/>
                <w:szCs w:val="18"/>
              </w:rPr>
            </w:pPr>
            <w:r>
              <w:rPr>
                <w:rFonts w:ascii="Calibri" w:hAnsi="Calibri"/>
                <w:sz w:val="18"/>
                <w:szCs w:val="18"/>
              </w:rPr>
              <w:t>03</w:t>
            </w:r>
          </w:p>
        </w:tc>
        <w:tc>
          <w:tcPr>
            <w:tcW w:w="1620" w:type="dxa"/>
            <w:vAlign w:val="center"/>
          </w:tcPr>
          <w:p w14:paraId="6A227E23" w14:textId="23667B53" w:rsidR="0064498B" w:rsidRPr="00295655" w:rsidDel="00EB54F1" w:rsidRDefault="0064498B" w:rsidP="00817220">
            <w:pPr>
              <w:keepNext/>
              <w:jc w:val="center"/>
              <w:rPr>
                <w:rFonts w:ascii="Calibri" w:hAnsi="Calibri"/>
                <w:sz w:val="18"/>
                <w:szCs w:val="18"/>
              </w:rPr>
            </w:pPr>
            <w:r>
              <w:rPr>
                <w:rFonts w:ascii="Calibri" w:hAnsi="Calibri"/>
                <w:sz w:val="18"/>
                <w:szCs w:val="18"/>
              </w:rPr>
              <w:t>04</w:t>
            </w:r>
          </w:p>
        </w:tc>
        <w:tc>
          <w:tcPr>
            <w:tcW w:w="1620" w:type="dxa"/>
            <w:gridSpan w:val="2"/>
          </w:tcPr>
          <w:p w14:paraId="0407D219" w14:textId="4BAAC13B" w:rsidR="0064498B" w:rsidRPr="00295655" w:rsidDel="00EB54F1" w:rsidRDefault="006F0AA8" w:rsidP="00817220">
            <w:pPr>
              <w:keepNext/>
              <w:jc w:val="center"/>
              <w:rPr>
                <w:rFonts w:ascii="Calibri" w:hAnsi="Calibri"/>
                <w:sz w:val="18"/>
                <w:szCs w:val="18"/>
              </w:rPr>
            </w:pPr>
            <w:r>
              <w:rPr>
                <w:rFonts w:ascii="Calibri" w:hAnsi="Calibri"/>
                <w:sz w:val="18"/>
                <w:szCs w:val="18"/>
              </w:rPr>
              <w:t>05</w:t>
            </w:r>
          </w:p>
        </w:tc>
        <w:tc>
          <w:tcPr>
            <w:tcW w:w="1080" w:type="dxa"/>
            <w:vAlign w:val="center"/>
          </w:tcPr>
          <w:p w14:paraId="1F9B983B" w14:textId="5D9E4945" w:rsidR="0064498B" w:rsidRPr="00295655" w:rsidRDefault="006F0AA8" w:rsidP="00817220">
            <w:pPr>
              <w:keepNext/>
              <w:jc w:val="center"/>
              <w:rPr>
                <w:rFonts w:ascii="Calibri" w:hAnsi="Calibri"/>
                <w:sz w:val="18"/>
                <w:szCs w:val="18"/>
              </w:rPr>
            </w:pPr>
            <w:r>
              <w:rPr>
                <w:rFonts w:ascii="Calibri" w:hAnsi="Calibri"/>
                <w:sz w:val="18"/>
                <w:szCs w:val="18"/>
              </w:rPr>
              <w:t>06</w:t>
            </w:r>
          </w:p>
        </w:tc>
        <w:tc>
          <w:tcPr>
            <w:tcW w:w="1170" w:type="dxa"/>
            <w:gridSpan w:val="2"/>
            <w:vAlign w:val="center"/>
          </w:tcPr>
          <w:p w14:paraId="1F9B983C" w14:textId="1C6DC2B8" w:rsidR="0064498B" w:rsidRPr="00295655" w:rsidRDefault="006F0AA8" w:rsidP="00817220">
            <w:pPr>
              <w:keepNext/>
              <w:jc w:val="center"/>
              <w:rPr>
                <w:rFonts w:ascii="Calibri" w:hAnsi="Calibri"/>
                <w:sz w:val="18"/>
                <w:szCs w:val="18"/>
              </w:rPr>
            </w:pPr>
            <w:r>
              <w:rPr>
                <w:rFonts w:ascii="Calibri" w:hAnsi="Calibri"/>
                <w:sz w:val="18"/>
                <w:szCs w:val="18"/>
              </w:rPr>
              <w:t>07</w:t>
            </w:r>
          </w:p>
        </w:tc>
        <w:tc>
          <w:tcPr>
            <w:tcW w:w="1440" w:type="dxa"/>
            <w:vAlign w:val="center"/>
          </w:tcPr>
          <w:p w14:paraId="1F9B983D" w14:textId="39D3E0D7" w:rsidR="0064498B" w:rsidRPr="00295655" w:rsidRDefault="006F0AA8" w:rsidP="00817220">
            <w:pPr>
              <w:keepNext/>
              <w:jc w:val="center"/>
              <w:rPr>
                <w:rFonts w:ascii="Calibri" w:hAnsi="Calibri"/>
                <w:sz w:val="18"/>
                <w:szCs w:val="18"/>
              </w:rPr>
            </w:pPr>
            <w:r>
              <w:rPr>
                <w:rFonts w:ascii="Calibri" w:hAnsi="Calibri"/>
                <w:sz w:val="18"/>
                <w:szCs w:val="18"/>
              </w:rPr>
              <w:t>08</w:t>
            </w:r>
          </w:p>
        </w:tc>
        <w:tc>
          <w:tcPr>
            <w:tcW w:w="1440" w:type="dxa"/>
            <w:gridSpan w:val="2"/>
            <w:vAlign w:val="center"/>
          </w:tcPr>
          <w:p w14:paraId="1F9B983E" w14:textId="10656356" w:rsidR="0064498B" w:rsidRPr="00295655" w:rsidRDefault="006F0AA8" w:rsidP="006F0AA8">
            <w:pPr>
              <w:keepNext/>
              <w:jc w:val="center"/>
              <w:rPr>
                <w:rFonts w:ascii="Calibri" w:hAnsi="Calibri"/>
                <w:sz w:val="18"/>
                <w:szCs w:val="18"/>
              </w:rPr>
            </w:pPr>
            <w:r>
              <w:rPr>
                <w:rFonts w:ascii="Calibri" w:hAnsi="Calibri"/>
                <w:sz w:val="18"/>
                <w:szCs w:val="18"/>
              </w:rPr>
              <w:t>09</w:t>
            </w:r>
          </w:p>
        </w:tc>
        <w:tc>
          <w:tcPr>
            <w:tcW w:w="1133" w:type="dxa"/>
            <w:vAlign w:val="center"/>
          </w:tcPr>
          <w:p w14:paraId="1F9B983F" w14:textId="1CA09BCF" w:rsidR="0064498B" w:rsidRPr="00295655" w:rsidRDefault="006F0AA8" w:rsidP="00817220">
            <w:pPr>
              <w:keepNext/>
              <w:jc w:val="center"/>
              <w:rPr>
                <w:rFonts w:ascii="Calibri" w:hAnsi="Calibri"/>
                <w:sz w:val="18"/>
                <w:szCs w:val="18"/>
              </w:rPr>
            </w:pPr>
            <w:r>
              <w:rPr>
                <w:rFonts w:ascii="Calibri" w:hAnsi="Calibri"/>
                <w:sz w:val="18"/>
                <w:szCs w:val="18"/>
              </w:rPr>
              <w:t>10</w:t>
            </w:r>
          </w:p>
        </w:tc>
        <w:tc>
          <w:tcPr>
            <w:tcW w:w="1022" w:type="dxa"/>
            <w:vAlign w:val="center"/>
          </w:tcPr>
          <w:p w14:paraId="1F9B9840" w14:textId="58860533" w:rsidR="0064498B" w:rsidRPr="00295655" w:rsidRDefault="006F0AA8" w:rsidP="00817220">
            <w:pPr>
              <w:keepNext/>
              <w:jc w:val="center"/>
              <w:rPr>
                <w:rFonts w:ascii="Calibri" w:hAnsi="Calibri"/>
                <w:sz w:val="18"/>
                <w:szCs w:val="18"/>
              </w:rPr>
            </w:pPr>
            <w:r>
              <w:rPr>
                <w:rFonts w:ascii="Calibri" w:hAnsi="Calibri"/>
                <w:sz w:val="18"/>
                <w:szCs w:val="18"/>
              </w:rPr>
              <w:t>11</w:t>
            </w:r>
          </w:p>
        </w:tc>
      </w:tr>
      <w:tr w:rsidR="002B4B5F" w:rsidRPr="00697221" w14:paraId="1F9B984C" w14:textId="77777777" w:rsidTr="003258F6">
        <w:trPr>
          <w:cantSplit/>
          <w:trHeight w:val="576"/>
        </w:trPr>
        <w:tc>
          <w:tcPr>
            <w:tcW w:w="895" w:type="dxa"/>
            <w:tcMar>
              <w:left w:w="43" w:type="dxa"/>
              <w:right w:w="43" w:type="dxa"/>
            </w:tcMar>
            <w:vAlign w:val="bottom"/>
          </w:tcPr>
          <w:p w14:paraId="1F9B9842" w14:textId="28826DCA"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rPr>
                <w:rFonts w:ascii="Calibri" w:hAnsi="Calibri"/>
                <w:sz w:val="18"/>
                <w:szCs w:val="18"/>
              </w:rPr>
              <w:t xml:space="preserve"> from CF1R</w:t>
            </w:r>
          </w:p>
        </w:tc>
        <w:tc>
          <w:tcPr>
            <w:tcW w:w="990" w:type="dxa"/>
            <w:tcMar>
              <w:left w:w="43" w:type="dxa"/>
              <w:right w:w="43" w:type="dxa"/>
            </w:tcMar>
            <w:vAlign w:val="bottom"/>
          </w:tcPr>
          <w:p w14:paraId="1F9B9843" w14:textId="2EBAA65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980" w:type="dxa"/>
            <w:gridSpan w:val="2"/>
            <w:tcMar>
              <w:left w:w="43" w:type="dxa"/>
              <w:right w:w="43" w:type="dxa"/>
            </w:tcMar>
            <w:vAlign w:val="bottom"/>
          </w:tcPr>
          <w:p w14:paraId="50055774" w14:textId="529C7B16" w:rsidR="00E675BB" w:rsidRPr="00697221" w:rsidRDefault="00E675BB" w:rsidP="00E675BB">
            <w:pPr>
              <w:keepNext/>
              <w:jc w:val="center"/>
              <w:rPr>
                <w:rFonts w:ascii="Calibri" w:hAnsi="Calibri"/>
                <w:sz w:val="18"/>
                <w:szCs w:val="18"/>
              </w:rPr>
            </w:pPr>
            <w:r w:rsidRPr="003B4D36">
              <w:rPr>
                <w:rFonts w:ascii="Calibri" w:hAnsi="Calibri"/>
                <w:sz w:val="18"/>
                <w:szCs w:val="18"/>
              </w:rPr>
              <w:t>Indoor Unit Name or Description of Area Served</w:t>
            </w:r>
          </w:p>
        </w:tc>
        <w:tc>
          <w:tcPr>
            <w:tcW w:w="1620" w:type="dxa"/>
            <w:tcMar>
              <w:left w:w="43" w:type="dxa"/>
              <w:right w:w="43" w:type="dxa"/>
            </w:tcMar>
            <w:vAlign w:val="bottom"/>
          </w:tcPr>
          <w:p w14:paraId="70BB6419" w14:textId="682365F7" w:rsidR="00E675BB" w:rsidRPr="00697221" w:rsidRDefault="00E675BB" w:rsidP="00E675BB">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7EB7114F" w14:textId="56F512B2" w:rsidR="00E675BB" w:rsidRPr="00697221" w:rsidRDefault="00E675BB" w:rsidP="00E675BB">
            <w:pPr>
              <w:keepNext/>
              <w:jc w:val="center"/>
              <w:rPr>
                <w:rFonts w:ascii="Calibri" w:hAnsi="Calibri"/>
                <w:sz w:val="18"/>
                <w:szCs w:val="18"/>
              </w:rPr>
            </w:pPr>
            <w:r w:rsidRPr="00421D12">
              <w:rPr>
                <w:rFonts w:ascii="Calibri" w:hAnsi="Calibri"/>
                <w:sz w:val="18"/>
                <w:szCs w:val="18"/>
              </w:rPr>
              <w:t>Indoor Unit Duct Status</w:t>
            </w:r>
          </w:p>
        </w:tc>
        <w:tc>
          <w:tcPr>
            <w:tcW w:w="1080" w:type="dxa"/>
            <w:tcMar>
              <w:left w:w="43" w:type="dxa"/>
              <w:right w:w="43" w:type="dxa"/>
            </w:tcMar>
            <w:vAlign w:val="bottom"/>
          </w:tcPr>
          <w:p w14:paraId="1F9B9844" w14:textId="3B13B943"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1F9B9845"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Type</w:t>
            </w:r>
          </w:p>
        </w:tc>
        <w:tc>
          <w:tcPr>
            <w:tcW w:w="1170" w:type="dxa"/>
            <w:gridSpan w:val="2"/>
            <w:tcMar>
              <w:left w:w="43" w:type="dxa"/>
              <w:right w:w="43" w:type="dxa"/>
            </w:tcMar>
            <w:vAlign w:val="bottom"/>
          </w:tcPr>
          <w:p w14:paraId="1F9B9846"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585EA774" w14:textId="77777777" w:rsidR="00E675BB" w:rsidRDefault="00E675BB" w:rsidP="00E675BB">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758CA573" w:rsidR="00E675BB" w:rsidRPr="00697221" w:rsidRDefault="00E675BB" w:rsidP="00E675BB">
            <w:pPr>
              <w:keepNext/>
              <w:jc w:val="center"/>
              <w:rPr>
                <w:rFonts w:ascii="Calibri" w:hAnsi="Calibri"/>
                <w:sz w:val="18"/>
                <w:szCs w:val="18"/>
              </w:rPr>
            </w:pPr>
            <w:r>
              <w:rPr>
                <w:rFonts w:ascii="Calibri" w:hAnsi="Calibri"/>
                <w:sz w:val="18"/>
                <w:szCs w:val="18"/>
              </w:rPr>
              <w:t>(%)</w:t>
            </w:r>
          </w:p>
        </w:tc>
        <w:tc>
          <w:tcPr>
            <w:tcW w:w="1440" w:type="dxa"/>
            <w:tcMar>
              <w:left w:w="43" w:type="dxa"/>
              <w:right w:w="43" w:type="dxa"/>
            </w:tcMar>
            <w:vAlign w:val="bottom"/>
          </w:tcPr>
          <w:p w14:paraId="1F9B9848" w14:textId="7BAC48D1"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tcMar>
              <w:left w:w="43" w:type="dxa"/>
              <w:right w:w="43" w:type="dxa"/>
            </w:tcMar>
            <w:vAlign w:val="bottom"/>
          </w:tcPr>
          <w:p w14:paraId="1F9B9849"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Model Number</w:t>
            </w:r>
          </w:p>
        </w:tc>
        <w:tc>
          <w:tcPr>
            <w:tcW w:w="1133" w:type="dxa"/>
            <w:tcMar>
              <w:left w:w="43" w:type="dxa"/>
              <w:right w:w="43" w:type="dxa"/>
            </w:tcMar>
            <w:vAlign w:val="bottom"/>
          </w:tcPr>
          <w:p w14:paraId="1F9B984A" w14:textId="33C97EA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1022" w:type="dxa"/>
            <w:tcMar>
              <w:left w:w="43" w:type="dxa"/>
              <w:right w:w="43" w:type="dxa"/>
            </w:tcMar>
            <w:vAlign w:val="bottom"/>
          </w:tcPr>
          <w:p w14:paraId="1F9B984B" w14:textId="6B3D0F5B" w:rsidR="00E675BB" w:rsidRPr="00697221" w:rsidRDefault="00E675BB" w:rsidP="00E675BB">
            <w:pPr>
              <w:keepNext/>
              <w:jc w:val="center"/>
              <w:rPr>
                <w:rFonts w:ascii="Calibri" w:hAnsi="Calibri"/>
                <w:sz w:val="18"/>
                <w:szCs w:val="18"/>
              </w:rPr>
            </w:pPr>
            <w:r w:rsidRPr="00697221">
              <w:rPr>
                <w:rFonts w:ascii="Calibri" w:hAnsi="Calibri"/>
                <w:sz w:val="18"/>
                <w:szCs w:val="18"/>
              </w:rPr>
              <w:t>Rated Heating Capacity, Output (B</w:t>
            </w:r>
            <w:r>
              <w:rPr>
                <w:rFonts w:ascii="Calibri" w:hAnsi="Calibri"/>
                <w:sz w:val="18"/>
                <w:szCs w:val="18"/>
              </w:rPr>
              <w:t>tu/h</w:t>
            </w:r>
            <w:r w:rsidRPr="00697221">
              <w:rPr>
                <w:rFonts w:ascii="Calibri" w:hAnsi="Calibri"/>
                <w:sz w:val="18"/>
                <w:szCs w:val="18"/>
              </w:rPr>
              <w:t>)</w:t>
            </w:r>
          </w:p>
        </w:tc>
      </w:tr>
      <w:tr w:rsidR="002B4B5F" w:rsidRPr="00295655" w14:paraId="1F9B9859" w14:textId="77777777" w:rsidTr="003258F6">
        <w:trPr>
          <w:cantSplit/>
          <w:trHeight w:val="395"/>
        </w:trPr>
        <w:tc>
          <w:tcPr>
            <w:tcW w:w="895" w:type="dxa"/>
            <w:tcMar>
              <w:left w:w="43" w:type="dxa"/>
              <w:right w:w="43" w:type="dxa"/>
            </w:tcMar>
          </w:tcPr>
          <w:p w14:paraId="1F9B984D" w14:textId="77777777" w:rsidR="00E675BB" w:rsidRPr="00295655" w:rsidRDefault="00E675BB" w:rsidP="00E675BB">
            <w:pPr>
              <w:keepNext/>
              <w:rPr>
                <w:rFonts w:ascii="Calibri" w:hAnsi="Calibri"/>
                <w:sz w:val="18"/>
                <w:szCs w:val="18"/>
              </w:rPr>
            </w:pPr>
            <w:r w:rsidRPr="00295655">
              <w:rPr>
                <w:rFonts w:ascii="Calibri" w:hAnsi="Calibri"/>
                <w:sz w:val="18"/>
                <w:szCs w:val="18"/>
              </w:rPr>
              <w:t xml:space="preserve">&lt;&lt;auto filled from </w:t>
            </w:r>
            <w:r w:rsidRPr="001900BA">
              <w:rPr>
                <w:rFonts w:ascii="Calibri" w:hAnsi="Calibri"/>
                <w:sz w:val="18"/>
                <w:szCs w:val="18"/>
                <w:highlight w:val="yellow"/>
              </w:rPr>
              <w:t>D01</w:t>
            </w:r>
            <w:r w:rsidRPr="00295655">
              <w:rPr>
                <w:rFonts w:ascii="Calibri" w:hAnsi="Calibri"/>
                <w:sz w:val="18"/>
                <w:szCs w:val="18"/>
              </w:rPr>
              <w:t>&gt;&gt;</w:t>
            </w:r>
          </w:p>
        </w:tc>
        <w:tc>
          <w:tcPr>
            <w:tcW w:w="990" w:type="dxa"/>
            <w:tcMar>
              <w:left w:w="43" w:type="dxa"/>
              <w:right w:w="43" w:type="dxa"/>
            </w:tcMar>
          </w:tcPr>
          <w:p w14:paraId="1F9B984E" w14:textId="77777777" w:rsidR="00E675BB" w:rsidRPr="00EE5AA6" w:rsidRDefault="00E675BB" w:rsidP="00E675BB">
            <w:pPr>
              <w:keepNext/>
              <w:rPr>
                <w:rFonts w:asciiTheme="minorHAnsi" w:hAnsiTheme="minorHAnsi"/>
                <w:sz w:val="16"/>
                <w:szCs w:val="16"/>
              </w:rPr>
            </w:pPr>
            <w:r w:rsidRPr="0098534B">
              <w:rPr>
                <w:rFonts w:ascii="Calibri" w:hAnsi="Calibri"/>
                <w:sz w:val="16"/>
                <w:szCs w:val="16"/>
              </w:rPr>
              <w:t xml:space="preserve">&lt;&lt;auto filled from </w:t>
            </w:r>
            <w:r w:rsidRPr="001900BA">
              <w:rPr>
                <w:rFonts w:ascii="Calibri" w:hAnsi="Calibri"/>
                <w:sz w:val="16"/>
                <w:szCs w:val="16"/>
                <w:highlight w:val="yellow"/>
              </w:rPr>
              <w:t>D02</w:t>
            </w:r>
            <w:r w:rsidRPr="0098534B">
              <w:rPr>
                <w:rFonts w:ascii="Calibri" w:hAnsi="Calibri"/>
                <w:sz w:val="16"/>
                <w:szCs w:val="16"/>
              </w:rPr>
              <w:t xml:space="preserve">&gt;&gt; </w:t>
            </w:r>
          </w:p>
        </w:tc>
        <w:tc>
          <w:tcPr>
            <w:tcW w:w="1980" w:type="dxa"/>
            <w:gridSpan w:val="2"/>
            <w:tcMar>
              <w:left w:w="43" w:type="dxa"/>
              <w:right w:w="43" w:type="dxa"/>
            </w:tcMar>
          </w:tcPr>
          <w:p w14:paraId="451C4C2D" w14:textId="5B53D97F" w:rsidR="00355C57" w:rsidRPr="003258F6" w:rsidRDefault="00E675BB" w:rsidP="00355C57">
            <w:pPr>
              <w:keepNext/>
              <w:rPr>
                <w:rFonts w:asciiTheme="minorHAnsi" w:hAnsiTheme="minorHAnsi"/>
                <w:sz w:val="14"/>
                <w:szCs w:val="14"/>
              </w:rPr>
            </w:pPr>
            <w:r w:rsidRPr="003258F6">
              <w:rPr>
                <w:rFonts w:asciiTheme="minorHAnsi" w:hAnsiTheme="minorHAnsi"/>
                <w:sz w:val="14"/>
                <w:szCs w:val="14"/>
              </w:rPr>
              <w:t>&lt;&lt;</w:t>
            </w:r>
            <w:r w:rsidR="00355C57" w:rsidRPr="003258F6">
              <w:rPr>
                <w:sz w:val="14"/>
                <w:szCs w:val="14"/>
              </w:rPr>
              <w:t xml:space="preserve"> </w:t>
            </w:r>
            <w:r w:rsidR="00355C57" w:rsidRPr="003258F6">
              <w:rPr>
                <w:rFonts w:asciiTheme="minorHAnsi" w:hAnsiTheme="minorHAnsi"/>
                <w:b/>
                <w:sz w:val="14"/>
                <w:szCs w:val="14"/>
              </w:rPr>
              <w:t>if</w:t>
            </w:r>
            <w:r w:rsidR="00355C57" w:rsidRPr="003258F6">
              <w:rPr>
                <w:rFonts w:asciiTheme="minorHAnsi" w:hAnsiTheme="minorHAnsi"/>
                <w:sz w:val="14"/>
                <w:szCs w:val="14"/>
              </w:rPr>
              <w:t xml:space="preserve"> value in </w:t>
            </w:r>
            <w:r w:rsidR="00355C57" w:rsidRPr="00840B8D">
              <w:rPr>
                <w:rFonts w:asciiTheme="minorHAnsi" w:hAnsiTheme="minorHAnsi"/>
                <w:sz w:val="14"/>
                <w:szCs w:val="14"/>
                <w:highlight w:val="yellow"/>
              </w:rPr>
              <w:t>D06</w:t>
            </w:r>
            <w:r w:rsidR="00355C57" w:rsidRPr="003258F6">
              <w:rPr>
                <w:rFonts w:asciiTheme="minorHAnsi" w:hAnsiTheme="minorHAnsi"/>
                <w:sz w:val="14"/>
                <w:szCs w:val="14"/>
              </w:rPr>
              <w:t>=N/A,</w:t>
            </w:r>
          </w:p>
          <w:p w14:paraId="0CB5E81F" w14:textId="69A338C1" w:rsidR="00355C57" w:rsidRPr="003258F6" w:rsidRDefault="00355C57" w:rsidP="00355C57">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value=N/A</w:t>
            </w:r>
          </w:p>
          <w:p w14:paraId="6C85B0B6" w14:textId="77777777" w:rsidR="00355C57" w:rsidRPr="003258F6" w:rsidRDefault="00355C57" w:rsidP="00E675BB">
            <w:pPr>
              <w:keepNext/>
              <w:rPr>
                <w:rFonts w:asciiTheme="minorHAnsi" w:hAnsiTheme="minorHAnsi"/>
                <w:sz w:val="14"/>
                <w:szCs w:val="14"/>
              </w:rPr>
            </w:pPr>
          </w:p>
          <w:p w14:paraId="72324838" w14:textId="37015CB2" w:rsidR="00E675BB" w:rsidRPr="003258F6" w:rsidRDefault="00355C57" w:rsidP="00E675BB">
            <w:pPr>
              <w:keepNext/>
              <w:rPr>
                <w:rFonts w:asciiTheme="minorHAnsi" w:hAnsiTheme="minorHAnsi"/>
                <w:sz w:val="14"/>
                <w:szCs w:val="14"/>
              </w:rPr>
            </w:pPr>
            <w:r w:rsidRPr="003258F6">
              <w:rPr>
                <w:rFonts w:asciiTheme="minorHAnsi" w:hAnsiTheme="minorHAnsi"/>
                <w:b/>
                <w:sz w:val="14"/>
                <w:szCs w:val="14"/>
              </w:rPr>
              <w:t>else</w:t>
            </w:r>
            <w:r w:rsidR="00E675BB" w:rsidRPr="003258F6">
              <w:rPr>
                <w:rFonts w:asciiTheme="minorHAnsi" w:hAnsiTheme="minorHAnsi"/>
                <w:b/>
                <w:sz w:val="14"/>
                <w:szCs w:val="14"/>
              </w:rPr>
              <w:t>if</w:t>
            </w:r>
            <w:r w:rsidR="00E675BB" w:rsidRPr="003258F6">
              <w:rPr>
                <w:rFonts w:asciiTheme="minorHAnsi" w:hAnsiTheme="minorHAnsi"/>
                <w:sz w:val="14"/>
                <w:szCs w:val="14"/>
              </w:rPr>
              <w:t xml:space="preserve"> value in </w:t>
            </w:r>
            <w:r w:rsidR="00E675BB" w:rsidRPr="003258F6">
              <w:rPr>
                <w:rFonts w:asciiTheme="minorHAnsi" w:hAnsiTheme="minorHAnsi"/>
                <w:sz w:val="14"/>
                <w:szCs w:val="14"/>
                <w:highlight w:val="yellow"/>
              </w:rPr>
              <w:t>D06</w:t>
            </w:r>
            <w:r w:rsidR="00E675BB" w:rsidRPr="003258F6">
              <w:rPr>
                <w:rFonts w:asciiTheme="minorHAnsi" w:hAnsiTheme="minorHAnsi"/>
                <w:sz w:val="14"/>
                <w:szCs w:val="14"/>
              </w:rPr>
              <w:t xml:space="preserve">=1, </w:t>
            </w:r>
          </w:p>
          <w:p w14:paraId="1806CB20" w14:textId="5D7D7D78" w:rsidR="00E675BB" w:rsidRPr="003258F6" w:rsidRDefault="00E675BB" w:rsidP="00E675BB">
            <w:pPr>
              <w:keepNext/>
              <w:rPr>
                <w:rFonts w:asciiTheme="minorHAnsi" w:hAnsiTheme="minorHAnsi"/>
                <w:sz w:val="14"/>
                <w:szCs w:val="14"/>
              </w:rPr>
            </w:pPr>
            <w:r w:rsidRPr="003258F6">
              <w:rPr>
                <w:rFonts w:asciiTheme="minorHAnsi" w:hAnsiTheme="minorHAnsi"/>
                <w:b/>
                <w:sz w:val="14"/>
                <w:szCs w:val="14"/>
              </w:rPr>
              <w:t>then</w:t>
            </w:r>
            <w:r w:rsidRPr="003258F6">
              <w:rPr>
                <w:rFonts w:asciiTheme="minorHAnsi" w:hAnsiTheme="minorHAnsi"/>
                <w:sz w:val="14"/>
                <w:szCs w:val="14"/>
              </w:rPr>
              <w:t xml:space="preserve"> value autofilled from </w:t>
            </w:r>
            <w:r w:rsidRPr="003258F6">
              <w:rPr>
                <w:rFonts w:asciiTheme="minorHAnsi" w:hAnsiTheme="minorHAnsi"/>
                <w:sz w:val="14"/>
                <w:szCs w:val="14"/>
                <w:highlight w:val="yellow"/>
              </w:rPr>
              <w:t>D02</w:t>
            </w:r>
            <w:r w:rsidRPr="003258F6">
              <w:rPr>
                <w:rFonts w:asciiTheme="minorHAnsi" w:hAnsiTheme="minorHAnsi"/>
                <w:sz w:val="14"/>
                <w:szCs w:val="14"/>
              </w:rPr>
              <w:t>;</w:t>
            </w:r>
          </w:p>
          <w:p w14:paraId="3243513E" w14:textId="77777777" w:rsidR="00355C57" w:rsidRPr="003258F6" w:rsidRDefault="00355C57" w:rsidP="00E675BB">
            <w:pPr>
              <w:keepNext/>
              <w:rPr>
                <w:rFonts w:asciiTheme="minorHAnsi" w:hAnsiTheme="minorHAnsi"/>
                <w:sz w:val="14"/>
                <w:szCs w:val="14"/>
              </w:rPr>
            </w:pPr>
          </w:p>
          <w:p w14:paraId="565F6F06" w14:textId="768BB22A" w:rsidR="00E675BB" w:rsidRPr="003258F6" w:rsidRDefault="00E675BB" w:rsidP="00E675BB">
            <w:pPr>
              <w:keepNext/>
              <w:rPr>
                <w:sz w:val="14"/>
                <w:szCs w:val="14"/>
              </w:rPr>
            </w:pPr>
            <w:r w:rsidRPr="003258F6">
              <w:rPr>
                <w:rFonts w:asciiTheme="minorHAnsi" w:hAnsiTheme="minorHAnsi"/>
                <w:sz w:val="14"/>
                <w:szCs w:val="14"/>
              </w:rPr>
              <w:t>else user input, text, 15 characters maximum;</w:t>
            </w:r>
            <w:r w:rsidRPr="003258F6">
              <w:rPr>
                <w:sz w:val="14"/>
                <w:szCs w:val="14"/>
              </w:rPr>
              <w:t xml:space="preserve"> </w:t>
            </w:r>
          </w:p>
          <w:p w14:paraId="38D5ACBA" w14:textId="2851767E" w:rsidR="001D0708" w:rsidRPr="003258F6" w:rsidRDefault="001D0708" w:rsidP="001D0708">
            <w:pPr>
              <w:keepNext/>
              <w:rPr>
                <w:sz w:val="14"/>
                <w:szCs w:val="14"/>
              </w:rPr>
            </w:pPr>
          </w:p>
          <w:p w14:paraId="69EB7ED5" w14:textId="77777777" w:rsidR="003258F6"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as default, require value to be unique in this dwelling unit (i.e. unique within the scope of this instance of the MCH-01) except for the case when all the following</w:t>
            </w:r>
            <w:r w:rsidR="003759D8" w:rsidRPr="004756F0">
              <w:rPr>
                <w:rFonts w:asciiTheme="minorHAnsi" w:hAnsiTheme="minorHAnsi" w:cstheme="minorHAnsi"/>
                <w:sz w:val="14"/>
                <w:szCs w:val="14"/>
              </w:rPr>
              <w:t xml:space="preserve"> three conditions are true: </w:t>
            </w:r>
          </w:p>
          <w:p w14:paraId="7850328F" w14:textId="0B201C5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1:[</w:t>
            </w:r>
            <w:r w:rsidRPr="004756F0">
              <w:rPr>
                <w:rFonts w:asciiTheme="minorHAnsi" w:hAnsiTheme="minorHAnsi" w:cstheme="minorHAnsi"/>
                <w:sz w:val="14"/>
                <w:szCs w:val="14"/>
                <w:highlight w:val="yellow"/>
              </w:rPr>
              <w:t>E01</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01</w:t>
            </w:r>
            <w:r w:rsidR="001D0708" w:rsidRPr="004756F0">
              <w:rPr>
                <w:rFonts w:asciiTheme="minorHAnsi" w:hAnsiTheme="minorHAnsi" w:cstheme="minorHAnsi"/>
                <w:sz w:val="14"/>
                <w:szCs w:val="14"/>
              </w:rPr>
              <w:t xml:space="preserve">] </w:t>
            </w:r>
          </w:p>
          <w:p w14:paraId="37B093BB" w14:textId="165B5AE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2:[</w:t>
            </w:r>
            <w:r w:rsidRPr="004756F0">
              <w:rPr>
                <w:rFonts w:asciiTheme="minorHAnsi" w:hAnsiTheme="minorHAnsi" w:cstheme="minorHAnsi"/>
                <w:sz w:val="14"/>
                <w:szCs w:val="14"/>
                <w:highlight w:val="yellow"/>
              </w:rPr>
              <w:t>E02</w:t>
            </w:r>
            <w:r w:rsidRPr="004756F0">
              <w:rPr>
                <w:rFonts w:asciiTheme="minorHAnsi" w:hAnsiTheme="minorHAnsi" w:cstheme="minorHAnsi"/>
                <w:sz w:val="14"/>
                <w:szCs w:val="14"/>
              </w:rPr>
              <w:t>=</w:t>
            </w:r>
            <w:r w:rsidRPr="004756F0">
              <w:rPr>
                <w:rFonts w:asciiTheme="minorHAnsi" w:hAnsiTheme="minorHAnsi" w:cstheme="minorHAnsi"/>
                <w:sz w:val="14"/>
                <w:szCs w:val="14"/>
                <w:highlight w:val="yellow"/>
              </w:rPr>
              <w:t>G</w:t>
            </w:r>
            <w:r w:rsidR="001D0708" w:rsidRPr="004756F0">
              <w:rPr>
                <w:rFonts w:asciiTheme="minorHAnsi" w:hAnsiTheme="minorHAnsi" w:cstheme="minorHAnsi"/>
                <w:sz w:val="14"/>
                <w:szCs w:val="14"/>
                <w:highlight w:val="yellow"/>
              </w:rPr>
              <w:t>02</w:t>
            </w:r>
            <w:r w:rsidR="001D0708" w:rsidRPr="004756F0">
              <w:rPr>
                <w:rFonts w:asciiTheme="minorHAnsi" w:hAnsiTheme="minorHAnsi" w:cstheme="minorHAnsi"/>
                <w:sz w:val="14"/>
                <w:szCs w:val="14"/>
              </w:rPr>
              <w:t>]</w:t>
            </w:r>
          </w:p>
          <w:p w14:paraId="0C204979" w14:textId="01EA8144" w:rsidR="001D0708" w:rsidRPr="004756F0" w:rsidRDefault="003759D8" w:rsidP="001D0708">
            <w:pPr>
              <w:keepNext/>
              <w:rPr>
                <w:rFonts w:asciiTheme="minorHAnsi" w:hAnsiTheme="minorHAnsi" w:cstheme="minorHAnsi"/>
                <w:sz w:val="14"/>
                <w:szCs w:val="14"/>
              </w:rPr>
            </w:pPr>
            <w:r w:rsidRPr="004756F0">
              <w:rPr>
                <w:rFonts w:asciiTheme="minorHAnsi" w:hAnsiTheme="minorHAnsi" w:cstheme="minorHAnsi"/>
                <w:sz w:val="14"/>
                <w:szCs w:val="14"/>
              </w:rPr>
              <w:t>3:[</w:t>
            </w:r>
            <w:r w:rsidRPr="004756F0">
              <w:rPr>
                <w:rFonts w:asciiTheme="minorHAnsi" w:hAnsiTheme="minorHAnsi" w:cstheme="minorHAnsi"/>
                <w:sz w:val="14"/>
                <w:szCs w:val="14"/>
                <w:highlight w:val="yellow"/>
              </w:rPr>
              <w:t>D</w:t>
            </w:r>
            <w:r w:rsidR="001D0708" w:rsidRPr="004756F0">
              <w:rPr>
                <w:rFonts w:asciiTheme="minorHAnsi" w:hAnsiTheme="minorHAnsi" w:cstheme="minorHAnsi"/>
                <w:sz w:val="14"/>
                <w:szCs w:val="14"/>
                <w:highlight w:val="yellow"/>
              </w:rPr>
              <w:t>04</w:t>
            </w:r>
            <w:r w:rsidR="00CB6008">
              <w:rPr>
                <w:rFonts w:asciiTheme="minorHAnsi" w:hAnsiTheme="minorHAnsi" w:cstheme="minorHAnsi"/>
                <w:sz w:val="14"/>
                <w:szCs w:val="14"/>
              </w:rPr>
              <w:t>=</w:t>
            </w:r>
            <w:r w:rsidR="001D0708" w:rsidRPr="004756F0">
              <w:rPr>
                <w:rFonts w:asciiTheme="minorHAnsi" w:hAnsiTheme="minorHAnsi" w:cstheme="minorHAnsi"/>
                <w:sz w:val="14"/>
                <w:szCs w:val="14"/>
              </w:rPr>
              <w:t>central gas furnace]</w:t>
            </w:r>
          </w:p>
          <w:p w14:paraId="4DAF66F2" w14:textId="77777777" w:rsidR="001D0708" w:rsidRPr="004756F0" w:rsidRDefault="001D0708" w:rsidP="001D0708">
            <w:pPr>
              <w:keepNext/>
              <w:rPr>
                <w:rFonts w:asciiTheme="minorHAnsi" w:hAnsiTheme="minorHAnsi" w:cstheme="minorHAnsi"/>
                <w:sz w:val="14"/>
                <w:szCs w:val="14"/>
              </w:rPr>
            </w:pPr>
          </w:p>
          <w:p w14:paraId="5D0D3066" w14:textId="77777777" w:rsidR="001D0708" w:rsidRPr="004756F0" w:rsidRDefault="001D0708" w:rsidP="001D0708">
            <w:pPr>
              <w:keepNext/>
              <w:rPr>
                <w:rFonts w:asciiTheme="minorHAnsi" w:hAnsiTheme="minorHAnsi" w:cstheme="minorHAnsi"/>
                <w:sz w:val="14"/>
                <w:szCs w:val="14"/>
              </w:rPr>
            </w:pPr>
            <w:r w:rsidRPr="004756F0">
              <w:rPr>
                <w:rFonts w:asciiTheme="minorHAnsi" w:hAnsiTheme="minorHAnsi" w:cstheme="minorHAnsi"/>
                <w:sz w:val="14"/>
                <w:szCs w:val="14"/>
              </w:rPr>
              <w:t>allow user to override the default uniqueness rule if necessary&gt;&gt;</w:t>
            </w:r>
          </w:p>
          <w:p w14:paraId="18BE3AB6" w14:textId="628BFFD0" w:rsidR="001D0708" w:rsidRPr="001D0708" w:rsidRDefault="001D0708" w:rsidP="00E675BB">
            <w:pPr>
              <w:keepNext/>
              <w:rPr>
                <w:sz w:val="12"/>
                <w:szCs w:val="12"/>
              </w:rPr>
            </w:pPr>
          </w:p>
          <w:p w14:paraId="2868B6EC" w14:textId="77777777" w:rsidR="001D0708" w:rsidRPr="001D0708" w:rsidRDefault="001D0708" w:rsidP="00E675BB">
            <w:pPr>
              <w:keepNext/>
              <w:rPr>
                <w:sz w:val="12"/>
                <w:szCs w:val="12"/>
              </w:rPr>
            </w:pPr>
          </w:p>
          <w:p w14:paraId="1F735755" w14:textId="44CFD7E9" w:rsidR="00E675BB" w:rsidRPr="00697221" w:rsidRDefault="00E675BB" w:rsidP="002B4B5F">
            <w:pPr>
              <w:keepNext/>
              <w:rPr>
                <w:rFonts w:asciiTheme="minorHAnsi" w:hAnsiTheme="minorHAnsi"/>
                <w:sz w:val="14"/>
                <w:szCs w:val="14"/>
              </w:rPr>
            </w:pPr>
          </w:p>
        </w:tc>
        <w:tc>
          <w:tcPr>
            <w:tcW w:w="1620" w:type="dxa"/>
            <w:tcMar>
              <w:left w:w="43" w:type="dxa"/>
              <w:right w:w="43" w:type="dxa"/>
            </w:tcMar>
          </w:tcPr>
          <w:p w14:paraId="2FCF55C6" w14:textId="759DD5F2" w:rsidR="00E675BB" w:rsidRDefault="00E675BB" w:rsidP="00E675BB">
            <w:pPr>
              <w:keepNext/>
              <w:rPr>
                <w:rFonts w:asciiTheme="minorHAnsi" w:hAnsiTheme="minorHAnsi"/>
                <w:sz w:val="14"/>
                <w:szCs w:val="14"/>
              </w:rPr>
            </w:pPr>
            <w:r w:rsidRPr="001900BA">
              <w:rPr>
                <w:rFonts w:asciiTheme="minorHAnsi" w:hAnsiTheme="minorHAnsi"/>
                <w:sz w:val="14"/>
                <w:szCs w:val="14"/>
              </w:rPr>
              <w:t>&lt;&lt;</w:t>
            </w:r>
            <w:r w:rsidRPr="003258F6">
              <w:rPr>
                <w:rFonts w:asciiTheme="minorHAnsi" w:hAnsiTheme="minorHAnsi"/>
                <w:b/>
                <w:sz w:val="14"/>
                <w:szCs w:val="14"/>
              </w:rPr>
              <w:t>if</w:t>
            </w:r>
            <w:r>
              <w:rPr>
                <w:rFonts w:asciiTheme="minorHAnsi" w:hAnsiTheme="minorHAnsi"/>
                <w:sz w:val="14"/>
                <w:szCs w:val="14"/>
              </w:rPr>
              <w:t xml:space="preserve"> </w:t>
            </w:r>
            <w:r w:rsidRPr="00D2616A">
              <w:rPr>
                <w:rFonts w:asciiTheme="minorHAnsi" w:hAnsiTheme="minorHAnsi"/>
                <w:sz w:val="14"/>
                <w:szCs w:val="14"/>
                <w:highlight w:val="yellow"/>
              </w:rPr>
              <w:t>D06</w:t>
            </w:r>
            <w:r>
              <w:rPr>
                <w:rFonts w:asciiTheme="minorHAnsi" w:hAnsiTheme="minorHAnsi"/>
                <w:sz w:val="14"/>
                <w:szCs w:val="14"/>
              </w:rPr>
              <w:t xml:space="preserve"> &gt; 1, then value=no;</w:t>
            </w:r>
          </w:p>
          <w:p w14:paraId="361822CD" w14:textId="1B1E49F7" w:rsidR="00E675BB" w:rsidRDefault="00E675BB" w:rsidP="00E675BB">
            <w:pPr>
              <w:keepNext/>
              <w:rPr>
                <w:rFonts w:asciiTheme="minorHAnsi" w:hAnsiTheme="minorHAnsi"/>
                <w:sz w:val="14"/>
                <w:szCs w:val="14"/>
              </w:rPr>
            </w:pPr>
          </w:p>
          <w:p w14:paraId="07A5B837" w14:textId="77777777" w:rsidR="003258F6" w:rsidRDefault="00E675BB" w:rsidP="00E675BB">
            <w:pPr>
              <w:keepNext/>
              <w:rPr>
                <w:rFonts w:asciiTheme="minorHAnsi" w:hAnsiTheme="minorHAnsi"/>
                <w:sz w:val="14"/>
                <w:szCs w:val="14"/>
              </w:rPr>
            </w:pPr>
            <w:r w:rsidRPr="003258F6">
              <w:rPr>
                <w:rFonts w:asciiTheme="minorHAnsi" w:hAnsiTheme="minorHAnsi"/>
                <w:b/>
                <w:sz w:val="14"/>
                <w:szCs w:val="14"/>
              </w:rPr>
              <w:t>elseif</w:t>
            </w:r>
            <w:r w:rsidRPr="000A1F97">
              <w:rPr>
                <w:rFonts w:asciiTheme="minorHAnsi" w:hAnsiTheme="minorHAnsi"/>
                <w:sz w:val="14"/>
                <w:szCs w:val="14"/>
              </w:rPr>
              <w:t xml:space="preserve"> building type on the CF1R= multifamily, </w:t>
            </w:r>
          </w:p>
          <w:p w14:paraId="74085A53" w14:textId="5BB9F2D5"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sidRPr="000A1F97">
              <w:rPr>
                <w:rFonts w:asciiTheme="minorHAnsi" w:hAnsiTheme="minorHAnsi"/>
                <w:sz w:val="14"/>
                <w:szCs w:val="14"/>
              </w:rPr>
              <w:t xml:space="preserve"> value=no,</w:t>
            </w:r>
          </w:p>
          <w:p w14:paraId="19A72111" w14:textId="77777777" w:rsidR="00E675BB" w:rsidRDefault="00E675BB" w:rsidP="00E675BB">
            <w:pPr>
              <w:keepNext/>
              <w:rPr>
                <w:rFonts w:asciiTheme="minorHAnsi" w:hAnsiTheme="minorHAnsi"/>
                <w:sz w:val="14"/>
                <w:szCs w:val="14"/>
              </w:rPr>
            </w:pPr>
          </w:p>
          <w:p w14:paraId="328D9B52" w14:textId="3AAF48D8" w:rsidR="00E675BB" w:rsidRDefault="00E675BB" w:rsidP="00E675BB">
            <w:pPr>
              <w:keepNext/>
              <w:rPr>
                <w:rFonts w:asciiTheme="minorHAnsi" w:hAnsiTheme="minorHAnsi"/>
                <w:sz w:val="14"/>
                <w:szCs w:val="14"/>
              </w:rPr>
            </w:pPr>
            <w:r w:rsidRPr="003258F6">
              <w:rPr>
                <w:rFonts w:asciiTheme="minorHAnsi" w:hAnsiTheme="minorHAnsi"/>
                <w:b/>
                <w:sz w:val="14"/>
                <w:szCs w:val="14"/>
              </w:rPr>
              <w:t>elseif</w:t>
            </w:r>
            <w:r>
              <w:rPr>
                <w:rFonts w:asciiTheme="minorHAnsi" w:hAnsiTheme="minorHAnsi"/>
                <w:sz w:val="14"/>
                <w:szCs w:val="14"/>
              </w:rPr>
              <w:t xml:space="preserve"> IAQ vent system type for this dwelling on the CF1R=one of the following three,</w:t>
            </w:r>
          </w:p>
          <w:p w14:paraId="580A91B8" w14:textId="77777777" w:rsidR="00E675BB" w:rsidRDefault="00E675BB" w:rsidP="00E675BB">
            <w:pPr>
              <w:keepNext/>
              <w:rPr>
                <w:rFonts w:asciiTheme="minorHAnsi" w:hAnsiTheme="minorHAnsi"/>
                <w:sz w:val="14"/>
                <w:szCs w:val="14"/>
              </w:rPr>
            </w:pPr>
            <w:r>
              <w:rPr>
                <w:rFonts w:asciiTheme="minorHAnsi" w:hAnsiTheme="minorHAnsi"/>
                <w:sz w:val="14"/>
                <w:szCs w:val="14"/>
              </w:rPr>
              <w:t>*Balanced,</w:t>
            </w:r>
          </w:p>
          <w:p w14:paraId="5CFBC348" w14:textId="62F84D53" w:rsidR="00E675BB" w:rsidRDefault="00E675BB" w:rsidP="00E675BB">
            <w:pPr>
              <w:keepNext/>
              <w:rPr>
                <w:rFonts w:asciiTheme="minorHAnsi" w:hAnsiTheme="minorHAnsi"/>
                <w:sz w:val="14"/>
                <w:szCs w:val="14"/>
              </w:rPr>
            </w:pPr>
            <w:r>
              <w:rPr>
                <w:rFonts w:asciiTheme="minorHAnsi" w:hAnsiTheme="minorHAnsi"/>
                <w:sz w:val="14"/>
                <w:szCs w:val="14"/>
              </w:rPr>
              <w:t>*Balanced ERV</w:t>
            </w:r>
          </w:p>
          <w:p w14:paraId="6DEB4E33" w14:textId="77777777" w:rsidR="003258F6" w:rsidRDefault="00E675BB" w:rsidP="00E675BB">
            <w:pPr>
              <w:keepNext/>
              <w:rPr>
                <w:rFonts w:asciiTheme="minorHAnsi" w:hAnsiTheme="minorHAnsi"/>
                <w:sz w:val="14"/>
                <w:szCs w:val="14"/>
              </w:rPr>
            </w:pPr>
            <w:r>
              <w:rPr>
                <w:rFonts w:asciiTheme="minorHAnsi" w:hAnsiTheme="minorHAnsi"/>
                <w:sz w:val="14"/>
                <w:szCs w:val="14"/>
              </w:rPr>
              <w:t xml:space="preserve">*Balanced HRV </w:t>
            </w:r>
          </w:p>
          <w:p w14:paraId="63701FD8" w14:textId="3EF23BC2" w:rsidR="00E675BB" w:rsidRDefault="00E675BB" w:rsidP="00E675BB">
            <w:pPr>
              <w:keepNext/>
              <w:rPr>
                <w:rFonts w:asciiTheme="minorHAnsi" w:hAnsiTheme="minorHAnsi"/>
                <w:sz w:val="14"/>
                <w:szCs w:val="14"/>
              </w:rPr>
            </w:pPr>
            <w:r w:rsidRPr="003258F6">
              <w:rPr>
                <w:rFonts w:asciiTheme="minorHAnsi" w:hAnsiTheme="minorHAnsi"/>
                <w:b/>
                <w:sz w:val="14"/>
                <w:szCs w:val="14"/>
              </w:rPr>
              <w:t>then</w:t>
            </w:r>
            <w:r>
              <w:rPr>
                <w:rFonts w:asciiTheme="minorHAnsi" w:hAnsiTheme="minorHAnsi"/>
                <w:sz w:val="14"/>
                <w:szCs w:val="14"/>
              </w:rPr>
              <w:t xml:space="preserve"> value=no,</w:t>
            </w:r>
          </w:p>
          <w:p w14:paraId="4482E8C2" w14:textId="7BE24436" w:rsidR="00E675BB" w:rsidRDefault="00E675BB" w:rsidP="00E675BB">
            <w:pPr>
              <w:keepNext/>
              <w:rPr>
                <w:rFonts w:asciiTheme="minorHAnsi" w:hAnsiTheme="minorHAnsi"/>
                <w:sz w:val="14"/>
                <w:szCs w:val="14"/>
              </w:rPr>
            </w:pPr>
          </w:p>
          <w:p w14:paraId="230A5D54" w14:textId="71990906"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 xml:space="preserve">elseif </w:t>
            </w:r>
            <w:r w:rsidRPr="003258F6">
              <w:rPr>
                <w:rFonts w:asciiTheme="minorHAnsi" w:hAnsiTheme="minorHAnsi"/>
                <w:sz w:val="14"/>
                <w:szCs w:val="14"/>
                <w:highlight w:val="yellow"/>
              </w:rPr>
              <w:t>D06</w:t>
            </w:r>
            <w:r w:rsidRPr="003258F6">
              <w:rPr>
                <w:rFonts w:asciiTheme="minorHAnsi" w:hAnsiTheme="minorHAnsi"/>
                <w:sz w:val="14"/>
                <w:szCs w:val="14"/>
              </w:rPr>
              <w:t>=N/A,</w:t>
            </w:r>
          </w:p>
          <w:p w14:paraId="5FAB22BA" w14:textId="3153AD47" w:rsidR="003258F6" w:rsidRPr="003258F6" w:rsidRDefault="003258F6" w:rsidP="003258F6">
            <w:pPr>
              <w:keepNext/>
              <w:rPr>
                <w:rFonts w:asciiTheme="minorHAnsi" w:hAnsiTheme="minorHAnsi"/>
                <w:sz w:val="14"/>
                <w:szCs w:val="14"/>
              </w:rPr>
            </w:pPr>
            <w:r>
              <w:rPr>
                <w:rFonts w:asciiTheme="minorHAnsi" w:hAnsiTheme="minorHAnsi"/>
                <w:sz w:val="14"/>
                <w:szCs w:val="14"/>
              </w:rPr>
              <w:t xml:space="preserve">and </w:t>
            </w:r>
            <w:r w:rsidRPr="003258F6">
              <w:rPr>
                <w:rFonts w:asciiTheme="minorHAnsi" w:hAnsiTheme="minorHAnsi"/>
                <w:sz w:val="14"/>
                <w:szCs w:val="14"/>
                <w:highlight w:val="yellow"/>
              </w:rPr>
              <w:t>D04</w:t>
            </w:r>
            <w:r w:rsidRPr="003258F6">
              <w:rPr>
                <w:rFonts w:asciiTheme="minorHAnsi" w:hAnsiTheme="minorHAnsi"/>
                <w:sz w:val="14"/>
                <w:szCs w:val="14"/>
              </w:rPr>
              <w:t>=Packaged gas furnace,</w:t>
            </w:r>
          </w:p>
          <w:p w14:paraId="436010C9"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then user pick one from list:</w:t>
            </w:r>
          </w:p>
          <w:p w14:paraId="5770D957" w14:textId="77777777" w:rsidR="003258F6" w:rsidRPr="003258F6" w:rsidRDefault="003258F6" w:rsidP="003258F6">
            <w:pPr>
              <w:keepNext/>
              <w:rPr>
                <w:rFonts w:asciiTheme="minorHAnsi" w:hAnsiTheme="minorHAnsi"/>
                <w:sz w:val="14"/>
                <w:szCs w:val="14"/>
              </w:rPr>
            </w:pPr>
            <w:r w:rsidRPr="003258F6">
              <w:rPr>
                <w:rFonts w:asciiTheme="minorHAnsi" w:hAnsiTheme="minorHAnsi"/>
                <w:sz w:val="14"/>
                <w:szCs w:val="14"/>
              </w:rPr>
              <w:t>*Yes</w:t>
            </w:r>
          </w:p>
          <w:p w14:paraId="31C22EA4" w14:textId="5C534176" w:rsidR="003258F6" w:rsidRDefault="003258F6" w:rsidP="00E675BB">
            <w:pPr>
              <w:keepNext/>
              <w:rPr>
                <w:rFonts w:asciiTheme="minorHAnsi" w:hAnsiTheme="minorHAnsi"/>
                <w:sz w:val="14"/>
                <w:szCs w:val="14"/>
              </w:rPr>
            </w:pPr>
            <w:r w:rsidRPr="003258F6">
              <w:rPr>
                <w:rFonts w:asciiTheme="minorHAnsi" w:hAnsiTheme="minorHAnsi"/>
                <w:sz w:val="14"/>
                <w:szCs w:val="14"/>
              </w:rPr>
              <w:t>*No</w:t>
            </w:r>
          </w:p>
          <w:p w14:paraId="3D3517E0" w14:textId="77777777" w:rsidR="003258F6" w:rsidRDefault="003258F6" w:rsidP="00E675BB">
            <w:pPr>
              <w:keepNext/>
              <w:rPr>
                <w:rFonts w:asciiTheme="minorHAnsi" w:hAnsiTheme="minorHAnsi"/>
                <w:sz w:val="14"/>
                <w:szCs w:val="14"/>
              </w:rPr>
            </w:pPr>
          </w:p>
          <w:p w14:paraId="1B0AA818" w14:textId="07083F61" w:rsidR="00E675BB" w:rsidRPr="001900BA" w:rsidRDefault="00E675BB" w:rsidP="00E675BB">
            <w:pPr>
              <w:keepNext/>
              <w:rPr>
                <w:rFonts w:asciiTheme="minorHAnsi" w:hAnsiTheme="minorHAnsi"/>
                <w:sz w:val="14"/>
                <w:szCs w:val="14"/>
              </w:rPr>
            </w:pPr>
            <w:r>
              <w:rPr>
                <w:rFonts w:asciiTheme="minorHAnsi" w:hAnsiTheme="minorHAnsi"/>
                <w:sz w:val="14"/>
                <w:szCs w:val="14"/>
              </w:rPr>
              <w:t>else,</w:t>
            </w:r>
            <w:r w:rsidR="00C42672">
              <w:rPr>
                <w:rFonts w:asciiTheme="minorHAnsi" w:hAnsiTheme="minorHAnsi"/>
                <w:sz w:val="14"/>
                <w:szCs w:val="14"/>
              </w:rPr>
              <w:t xml:space="preserve"> </w:t>
            </w:r>
            <w:r w:rsidRPr="001900BA">
              <w:rPr>
                <w:rFonts w:asciiTheme="minorHAnsi" w:hAnsiTheme="minorHAnsi"/>
                <w:sz w:val="14"/>
                <w:szCs w:val="14"/>
              </w:rPr>
              <w:t xml:space="preserve">user pick one from list: </w:t>
            </w:r>
          </w:p>
          <w:p w14:paraId="02DF6EB9" w14:textId="5E8AC6CB" w:rsidR="00E675BB" w:rsidRPr="001900BA"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Yes</w:t>
            </w:r>
          </w:p>
          <w:p w14:paraId="61354F07" w14:textId="57F9F786" w:rsidR="00E675BB" w:rsidRPr="00697221" w:rsidRDefault="00E675BB" w:rsidP="00E675BB">
            <w:pPr>
              <w:keepNext/>
              <w:rPr>
                <w:rFonts w:asciiTheme="minorHAnsi" w:hAnsiTheme="minorHAnsi"/>
                <w:sz w:val="14"/>
                <w:szCs w:val="14"/>
              </w:rPr>
            </w:pPr>
            <w:r w:rsidRPr="001900BA">
              <w:rPr>
                <w:rFonts w:asciiTheme="minorHAnsi" w:hAnsiTheme="minorHAnsi"/>
                <w:sz w:val="14"/>
                <w:szCs w:val="14"/>
              </w:rPr>
              <w:t>*</w:t>
            </w:r>
            <w:r>
              <w:rPr>
                <w:rFonts w:asciiTheme="minorHAnsi" w:hAnsiTheme="minorHAnsi"/>
                <w:sz w:val="14"/>
                <w:szCs w:val="14"/>
              </w:rPr>
              <w:t>No</w:t>
            </w:r>
            <w:r w:rsidRPr="001900BA">
              <w:rPr>
                <w:rFonts w:asciiTheme="minorHAnsi" w:hAnsiTheme="minorHAnsi"/>
                <w:sz w:val="14"/>
                <w:szCs w:val="14"/>
              </w:rPr>
              <w:t>&gt;&gt;</w:t>
            </w:r>
          </w:p>
        </w:tc>
        <w:tc>
          <w:tcPr>
            <w:tcW w:w="1620" w:type="dxa"/>
            <w:gridSpan w:val="2"/>
          </w:tcPr>
          <w:p w14:paraId="785A1EF0" w14:textId="77777777" w:rsidR="00E675BB" w:rsidRPr="003B7FCD" w:rsidRDefault="00E675BB" w:rsidP="00E675BB">
            <w:pPr>
              <w:keepNext/>
              <w:rPr>
                <w:rFonts w:ascii="Calibri" w:hAnsi="Calibri"/>
                <w:sz w:val="14"/>
                <w:szCs w:val="14"/>
              </w:rPr>
            </w:pPr>
            <w:r w:rsidRPr="003B7FCD">
              <w:rPr>
                <w:rFonts w:ascii="Calibri" w:hAnsi="Calibri"/>
                <w:sz w:val="14"/>
                <w:szCs w:val="14"/>
              </w:rPr>
              <w:t>&lt;&lt;</w:t>
            </w:r>
            <w:r w:rsidRPr="003B7FCD">
              <w:rPr>
                <w:sz w:val="14"/>
                <w:szCs w:val="14"/>
              </w:rPr>
              <w:t xml:space="preserve"> </w:t>
            </w:r>
            <w:r w:rsidRPr="003B7FCD">
              <w:rPr>
                <w:rFonts w:ascii="Calibri" w:hAnsi="Calibri"/>
                <w:sz w:val="14"/>
                <w:szCs w:val="14"/>
              </w:rPr>
              <w:t xml:space="preserve">if the distribution system type value in </w:t>
            </w:r>
            <w:r w:rsidRPr="00C90992">
              <w:rPr>
                <w:rFonts w:ascii="Calibri" w:hAnsi="Calibri"/>
                <w:sz w:val="14"/>
                <w:szCs w:val="14"/>
                <w:highlight w:val="yellow"/>
              </w:rPr>
              <w:t>D07</w:t>
            </w:r>
            <w:r w:rsidRPr="003B7FCD">
              <w:rPr>
                <w:rFonts w:ascii="Calibri" w:hAnsi="Calibri"/>
                <w:sz w:val="14"/>
                <w:szCs w:val="14"/>
              </w:rPr>
              <w:t xml:space="preserve"> =DuctsNone, </w:t>
            </w:r>
          </w:p>
          <w:p w14:paraId="3461DC44" w14:textId="77777777" w:rsidR="00E675BB" w:rsidRPr="003B7FCD" w:rsidRDefault="00E675BB" w:rsidP="00E675BB">
            <w:pPr>
              <w:keepNext/>
              <w:rPr>
                <w:rFonts w:ascii="Calibri" w:hAnsi="Calibri"/>
                <w:sz w:val="14"/>
                <w:szCs w:val="14"/>
              </w:rPr>
            </w:pPr>
            <w:r w:rsidRPr="003B7FCD">
              <w:rPr>
                <w:rFonts w:ascii="Calibri" w:hAnsi="Calibri"/>
                <w:sz w:val="14"/>
                <w:szCs w:val="14"/>
              </w:rPr>
              <w:t>then value=Ductless;</w:t>
            </w:r>
          </w:p>
          <w:p w14:paraId="294BF8F1" w14:textId="77777777" w:rsidR="00E675BB" w:rsidRPr="003B7FCD" w:rsidRDefault="00E675BB" w:rsidP="00E675BB">
            <w:pPr>
              <w:keepNext/>
              <w:rPr>
                <w:rFonts w:ascii="Calibri" w:hAnsi="Calibri"/>
                <w:sz w:val="14"/>
                <w:szCs w:val="14"/>
              </w:rPr>
            </w:pPr>
            <w:r w:rsidRPr="003B7FCD">
              <w:rPr>
                <w:rFonts w:ascii="Calibri" w:hAnsi="Calibri"/>
                <w:sz w:val="14"/>
                <w:szCs w:val="14"/>
              </w:rPr>
              <w:t xml:space="preserve">elseif, </w:t>
            </w:r>
            <w:r w:rsidRPr="00C90992">
              <w:rPr>
                <w:rFonts w:ascii="Calibri" w:hAnsi="Calibri"/>
                <w:sz w:val="14"/>
                <w:szCs w:val="14"/>
                <w:highlight w:val="yellow"/>
              </w:rPr>
              <w:t>D07</w:t>
            </w:r>
            <w:r w:rsidRPr="003B7FCD">
              <w:rPr>
                <w:rFonts w:ascii="Calibri" w:hAnsi="Calibri"/>
                <w:sz w:val="14"/>
                <w:szCs w:val="14"/>
              </w:rPr>
              <w:t>=one of the</w:t>
            </w:r>
          </w:p>
          <w:p w14:paraId="56B4EF88" w14:textId="77777777" w:rsidR="00355C57" w:rsidRDefault="00E675BB" w:rsidP="00E675BB">
            <w:pPr>
              <w:keepNext/>
              <w:rPr>
                <w:rFonts w:ascii="Calibri" w:hAnsi="Calibri"/>
                <w:sz w:val="14"/>
                <w:szCs w:val="14"/>
              </w:rPr>
            </w:pPr>
            <w:r w:rsidRPr="003B7FCD">
              <w:rPr>
                <w:rFonts w:ascii="Calibri" w:hAnsi="Calibri"/>
                <w:sz w:val="14"/>
                <w:szCs w:val="14"/>
              </w:rPr>
              <w:t xml:space="preserve">Ducted types:  </w:t>
            </w:r>
          </w:p>
          <w:p w14:paraId="08C1F3FE" w14:textId="55CA8DF6" w:rsidR="00355C57" w:rsidRDefault="00E675BB" w:rsidP="00E675BB">
            <w:pPr>
              <w:keepNext/>
              <w:rPr>
                <w:rFonts w:ascii="Calibri" w:hAnsi="Calibri"/>
                <w:sz w:val="14"/>
                <w:szCs w:val="14"/>
              </w:rPr>
            </w:pPr>
            <w:r w:rsidRPr="003B7FCD">
              <w:rPr>
                <w:rFonts w:ascii="Calibri" w:hAnsi="Calibri"/>
                <w:sz w:val="14"/>
                <w:szCs w:val="14"/>
              </w:rPr>
              <w:t xml:space="preserve">*DuctsAttic, </w:t>
            </w:r>
          </w:p>
          <w:p w14:paraId="6E40E1C5" w14:textId="77777777" w:rsidR="00355C57" w:rsidRDefault="00E675BB" w:rsidP="00E675BB">
            <w:pPr>
              <w:keepNext/>
              <w:rPr>
                <w:rFonts w:ascii="Calibri" w:hAnsi="Calibri"/>
                <w:sz w:val="14"/>
                <w:szCs w:val="14"/>
              </w:rPr>
            </w:pPr>
            <w:r w:rsidRPr="003B7FCD">
              <w:rPr>
                <w:rFonts w:ascii="Calibri" w:hAnsi="Calibri"/>
                <w:sz w:val="14"/>
                <w:szCs w:val="14"/>
              </w:rPr>
              <w:t xml:space="preserve">*DuctsCrawl, </w:t>
            </w:r>
          </w:p>
          <w:p w14:paraId="58730653" w14:textId="77777777" w:rsidR="00355C57" w:rsidRDefault="00E675BB" w:rsidP="00E675BB">
            <w:pPr>
              <w:keepNext/>
              <w:rPr>
                <w:rFonts w:ascii="Calibri" w:hAnsi="Calibri"/>
                <w:sz w:val="14"/>
                <w:szCs w:val="14"/>
              </w:rPr>
            </w:pPr>
            <w:r w:rsidRPr="003B7FCD">
              <w:rPr>
                <w:rFonts w:ascii="Calibri" w:hAnsi="Calibri"/>
                <w:sz w:val="14"/>
                <w:szCs w:val="14"/>
              </w:rPr>
              <w:t xml:space="preserve">*DuctsGarage, </w:t>
            </w:r>
          </w:p>
          <w:p w14:paraId="0654884F" w14:textId="77777777" w:rsidR="00355C57" w:rsidRDefault="00E675BB" w:rsidP="00E675BB">
            <w:pPr>
              <w:keepNext/>
              <w:rPr>
                <w:rFonts w:ascii="Calibri" w:hAnsi="Calibri"/>
                <w:sz w:val="14"/>
                <w:szCs w:val="14"/>
              </w:rPr>
            </w:pPr>
            <w:r w:rsidRPr="003B7FCD">
              <w:rPr>
                <w:rFonts w:ascii="Calibri" w:hAnsi="Calibri"/>
                <w:sz w:val="14"/>
                <w:szCs w:val="14"/>
              </w:rPr>
              <w:t xml:space="preserve">*DuctsInEx12, </w:t>
            </w:r>
          </w:p>
          <w:p w14:paraId="4FD3AFC0" w14:textId="77777777" w:rsidR="00355C57" w:rsidRDefault="00E675BB" w:rsidP="00E675BB">
            <w:pPr>
              <w:keepNext/>
              <w:rPr>
                <w:rFonts w:ascii="Calibri" w:hAnsi="Calibri"/>
                <w:sz w:val="14"/>
                <w:szCs w:val="14"/>
              </w:rPr>
            </w:pPr>
            <w:r w:rsidRPr="003B7FCD">
              <w:rPr>
                <w:rFonts w:ascii="Calibri" w:hAnsi="Calibri"/>
                <w:sz w:val="14"/>
                <w:szCs w:val="14"/>
              </w:rPr>
              <w:t xml:space="preserve">*DuctsInAll, </w:t>
            </w:r>
          </w:p>
          <w:p w14:paraId="6C614CB4" w14:textId="77777777" w:rsidR="00355C57" w:rsidRDefault="00E675BB" w:rsidP="00E675BB">
            <w:pPr>
              <w:keepNext/>
              <w:rPr>
                <w:rFonts w:ascii="Calibri" w:hAnsi="Calibri"/>
                <w:sz w:val="14"/>
                <w:szCs w:val="14"/>
              </w:rPr>
            </w:pPr>
            <w:r w:rsidRPr="003B7FCD">
              <w:rPr>
                <w:rFonts w:ascii="Calibri" w:hAnsi="Calibri"/>
                <w:sz w:val="14"/>
                <w:szCs w:val="14"/>
              </w:rPr>
              <w:t xml:space="preserve">*DuctsOutdoor, </w:t>
            </w:r>
          </w:p>
          <w:p w14:paraId="629A0007" w14:textId="46ACC07D" w:rsidR="00E675BB" w:rsidRPr="003B7FCD" w:rsidRDefault="00E675BB" w:rsidP="00E675BB">
            <w:pPr>
              <w:keepNext/>
              <w:rPr>
                <w:rFonts w:ascii="Calibri" w:hAnsi="Calibri"/>
                <w:sz w:val="14"/>
                <w:szCs w:val="14"/>
              </w:rPr>
            </w:pPr>
            <w:r w:rsidRPr="003B7FCD">
              <w:rPr>
                <w:rFonts w:ascii="Calibri" w:hAnsi="Calibri"/>
                <w:sz w:val="14"/>
                <w:szCs w:val="14"/>
              </w:rPr>
              <w:t xml:space="preserve">*LowLlCod, </w:t>
            </w:r>
          </w:p>
          <w:p w14:paraId="48FFFB83" w14:textId="77777777" w:rsidR="00E675BB" w:rsidRDefault="00E675BB" w:rsidP="00E675BB">
            <w:pPr>
              <w:keepNext/>
              <w:rPr>
                <w:rFonts w:ascii="Calibri" w:hAnsi="Calibri"/>
                <w:sz w:val="14"/>
                <w:szCs w:val="14"/>
              </w:rPr>
            </w:pPr>
            <w:r w:rsidRPr="003B7FCD">
              <w:rPr>
                <w:rFonts w:ascii="Calibri" w:hAnsi="Calibri"/>
                <w:sz w:val="14"/>
                <w:szCs w:val="14"/>
              </w:rPr>
              <w:t xml:space="preserve">*Ducts located in multiple places, </w:t>
            </w:r>
          </w:p>
          <w:p w14:paraId="1F60AACE" w14:textId="6F781FFF" w:rsidR="00E675BB" w:rsidRPr="003B7FCD" w:rsidRDefault="00E675BB" w:rsidP="00E675BB">
            <w:pPr>
              <w:keepNext/>
              <w:rPr>
                <w:rFonts w:ascii="Calibri" w:hAnsi="Calibri"/>
                <w:sz w:val="14"/>
                <w:szCs w:val="14"/>
              </w:rPr>
            </w:pPr>
            <w:r w:rsidRPr="003B7FCD">
              <w:rPr>
                <w:rFonts w:ascii="Calibri" w:hAnsi="Calibri"/>
                <w:sz w:val="14"/>
                <w:szCs w:val="14"/>
              </w:rPr>
              <w:t>then user pick</w:t>
            </w:r>
            <w:r>
              <w:rPr>
                <w:rFonts w:ascii="Calibri" w:hAnsi="Calibri"/>
                <w:sz w:val="14"/>
                <w:szCs w:val="14"/>
              </w:rPr>
              <w:t xml:space="preserve"> one of the following two values</w:t>
            </w:r>
            <w:r w:rsidRPr="003B7FCD">
              <w:rPr>
                <w:rFonts w:ascii="Calibri" w:hAnsi="Calibri"/>
                <w:sz w:val="14"/>
                <w:szCs w:val="14"/>
              </w:rPr>
              <w:t>:</w:t>
            </w:r>
          </w:p>
          <w:p w14:paraId="5A856EFC" w14:textId="77777777" w:rsidR="00E675BB" w:rsidRPr="003B7FCD" w:rsidRDefault="00E675BB" w:rsidP="00E675BB">
            <w:pPr>
              <w:keepNext/>
              <w:rPr>
                <w:rFonts w:ascii="Calibri" w:hAnsi="Calibri"/>
                <w:sz w:val="14"/>
                <w:szCs w:val="14"/>
              </w:rPr>
            </w:pPr>
            <w:r w:rsidRPr="003B7FCD">
              <w:rPr>
                <w:rFonts w:ascii="Calibri" w:hAnsi="Calibri"/>
                <w:sz w:val="14"/>
                <w:szCs w:val="14"/>
              </w:rPr>
              <w:t>*Ducted&gt;10ft length</w:t>
            </w:r>
          </w:p>
          <w:p w14:paraId="4BFFA4B2" w14:textId="77777777" w:rsidR="00E675BB" w:rsidRDefault="00E675BB" w:rsidP="00E675BB">
            <w:pPr>
              <w:keepNext/>
              <w:rPr>
                <w:rFonts w:ascii="Calibri" w:hAnsi="Calibri"/>
                <w:sz w:val="14"/>
                <w:szCs w:val="14"/>
              </w:rPr>
            </w:pPr>
            <w:r w:rsidRPr="003B7FCD">
              <w:rPr>
                <w:rFonts w:ascii="Calibri" w:hAnsi="Calibri"/>
                <w:sz w:val="14"/>
                <w:szCs w:val="14"/>
              </w:rPr>
              <w:t xml:space="preserve">*Ducted </w:t>
            </w:r>
            <w:r w:rsidRPr="003B7FCD">
              <w:rPr>
                <w:rFonts w:ascii="Calibri" w:hAnsi="Calibri" w:cs="Calibri"/>
                <w:sz w:val="14"/>
                <w:szCs w:val="14"/>
              </w:rPr>
              <w:t>≤</w:t>
            </w:r>
            <w:r w:rsidRPr="003B7FCD">
              <w:rPr>
                <w:rFonts w:ascii="Calibri" w:hAnsi="Calibri"/>
                <w:sz w:val="14"/>
                <w:szCs w:val="14"/>
              </w:rPr>
              <w:t>10ft length</w:t>
            </w:r>
          </w:p>
          <w:p w14:paraId="295E10C4" w14:textId="77777777" w:rsidR="00E675BB" w:rsidRDefault="00E675BB" w:rsidP="00E675BB">
            <w:pPr>
              <w:keepNext/>
              <w:rPr>
                <w:rFonts w:ascii="Calibri" w:hAnsi="Calibri"/>
                <w:sz w:val="14"/>
                <w:szCs w:val="14"/>
              </w:rPr>
            </w:pPr>
          </w:p>
          <w:p w14:paraId="18B5E95A" w14:textId="77777777" w:rsidR="00E675BB" w:rsidRDefault="00E675BB" w:rsidP="00E675BB">
            <w:pPr>
              <w:keepNext/>
              <w:rPr>
                <w:rFonts w:ascii="Calibri" w:hAnsi="Calibri"/>
                <w:sz w:val="14"/>
                <w:szCs w:val="14"/>
              </w:rPr>
            </w:pPr>
            <w:r w:rsidRPr="003B7FCD">
              <w:rPr>
                <w:rFonts w:ascii="Calibri" w:hAnsi="Calibri"/>
                <w:sz w:val="14"/>
                <w:szCs w:val="14"/>
              </w:rPr>
              <w:t xml:space="preserve">else, if </w:t>
            </w:r>
            <w:r w:rsidRPr="00C90992">
              <w:rPr>
                <w:rFonts w:ascii="Calibri" w:hAnsi="Calibri"/>
                <w:sz w:val="14"/>
                <w:szCs w:val="14"/>
                <w:highlight w:val="yellow"/>
              </w:rPr>
              <w:t>D07</w:t>
            </w:r>
            <w:r w:rsidRPr="003B7FCD">
              <w:rPr>
                <w:rFonts w:ascii="Calibri" w:hAnsi="Calibri"/>
                <w:sz w:val="14"/>
                <w:szCs w:val="14"/>
              </w:rPr>
              <w:t>=-</w:t>
            </w:r>
            <w:r w:rsidRPr="003B7FCD" w:rsidDel="0050051F">
              <w:rPr>
                <w:rFonts w:ascii="Calibri" w:hAnsi="Calibri"/>
                <w:sz w:val="14"/>
                <w:szCs w:val="14"/>
              </w:rPr>
              <w:t xml:space="preserve"> </w:t>
            </w:r>
          </w:p>
          <w:p w14:paraId="15C5D360" w14:textId="77777777" w:rsidR="00E675BB" w:rsidRDefault="00E675BB" w:rsidP="00E675BB">
            <w:pPr>
              <w:keepNext/>
              <w:rPr>
                <w:rFonts w:ascii="Calibri" w:hAnsi="Calibri"/>
                <w:sz w:val="14"/>
                <w:szCs w:val="14"/>
              </w:rPr>
            </w:pPr>
            <w:r>
              <w:rPr>
                <w:rFonts w:ascii="Calibri" w:hAnsi="Calibri"/>
                <w:sz w:val="14"/>
                <w:szCs w:val="14"/>
              </w:rPr>
              <w:t>*</w:t>
            </w:r>
            <w:r w:rsidRPr="003920FF">
              <w:rPr>
                <w:rFonts w:ascii="Calibri" w:hAnsi="Calibri"/>
                <w:sz w:val="14"/>
                <w:szCs w:val="14"/>
              </w:rPr>
              <w:t>Multiple split Indoor Unit</w:t>
            </w:r>
            <w:r>
              <w:rPr>
                <w:rFonts w:ascii="Calibri" w:hAnsi="Calibri"/>
                <w:sz w:val="14"/>
                <w:szCs w:val="14"/>
              </w:rPr>
              <w:t>s Mixed Ducted and Ductless,</w:t>
            </w:r>
          </w:p>
          <w:p w14:paraId="614ACDC2" w14:textId="77777777" w:rsidR="00E675BB" w:rsidRDefault="00E675BB" w:rsidP="00E675BB">
            <w:pPr>
              <w:keepNext/>
              <w:rPr>
                <w:rFonts w:ascii="Calibri" w:hAnsi="Calibri"/>
                <w:sz w:val="14"/>
                <w:szCs w:val="14"/>
              </w:rPr>
            </w:pPr>
            <w:r w:rsidRPr="0050051F">
              <w:rPr>
                <w:rFonts w:ascii="Calibri" w:hAnsi="Calibri"/>
                <w:sz w:val="14"/>
                <w:szCs w:val="14"/>
              </w:rPr>
              <w:t xml:space="preserve">then user pick one of the following </w:t>
            </w:r>
            <w:r>
              <w:rPr>
                <w:rFonts w:ascii="Calibri" w:hAnsi="Calibri"/>
                <w:sz w:val="14"/>
                <w:szCs w:val="14"/>
              </w:rPr>
              <w:t>three</w:t>
            </w:r>
            <w:r w:rsidRPr="0050051F">
              <w:rPr>
                <w:rFonts w:ascii="Calibri" w:hAnsi="Calibri"/>
                <w:sz w:val="14"/>
                <w:szCs w:val="14"/>
              </w:rPr>
              <w:t xml:space="preserve"> values:</w:t>
            </w:r>
          </w:p>
          <w:p w14:paraId="0DC47B0C" w14:textId="77777777" w:rsidR="00E675BB" w:rsidRPr="003B7FCD" w:rsidRDefault="00E675BB" w:rsidP="00E675BB">
            <w:pPr>
              <w:keepNext/>
              <w:rPr>
                <w:rFonts w:ascii="Calibri" w:hAnsi="Calibri"/>
                <w:sz w:val="14"/>
                <w:szCs w:val="14"/>
              </w:rPr>
            </w:pPr>
            <w:r>
              <w:rPr>
                <w:rFonts w:ascii="Calibri" w:hAnsi="Calibri"/>
                <w:sz w:val="14"/>
                <w:szCs w:val="14"/>
              </w:rPr>
              <w:t>*Ductless</w:t>
            </w:r>
          </w:p>
          <w:p w14:paraId="45B14098" w14:textId="77777777" w:rsidR="00E675BB" w:rsidRPr="003B7FCD" w:rsidRDefault="00E675BB" w:rsidP="00E675BB">
            <w:pPr>
              <w:keepNext/>
              <w:rPr>
                <w:rFonts w:ascii="Calibri" w:hAnsi="Calibri"/>
                <w:sz w:val="14"/>
                <w:szCs w:val="14"/>
              </w:rPr>
            </w:pPr>
            <w:r w:rsidRPr="003B7FCD">
              <w:rPr>
                <w:rFonts w:ascii="Calibri" w:hAnsi="Calibri"/>
                <w:sz w:val="14"/>
                <w:szCs w:val="14"/>
              </w:rPr>
              <w:t>*Ducted &gt;10ft length</w:t>
            </w:r>
          </w:p>
          <w:p w14:paraId="759ED98B" w14:textId="3C07DAC4" w:rsidR="00E675BB" w:rsidRPr="00697221" w:rsidRDefault="00E675BB" w:rsidP="00E675BB">
            <w:pPr>
              <w:keepNext/>
              <w:rPr>
                <w:rFonts w:asciiTheme="minorHAnsi" w:hAnsiTheme="minorHAnsi"/>
                <w:sz w:val="14"/>
                <w:szCs w:val="14"/>
              </w:rPr>
            </w:pPr>
            <w:r w:rsidRPr="003B7FCD">
              <w:rPr>
                <w:rFonts w:ascii="Calibri" w:hAnsi="Calibri"/>
                <w:sz w:val="14"/>
                <w:szCs w:val="14"/>
              </w:rPr>
              <w:t>*Ducted ≤10ft length&gt;&gt;</w:t>
            </w:r>
          </w:p>
        </w:tc>
        <w:tc>
          <w:tcPr>
            <w:tcW w:w="1080" w:type="dxa"/>
            <w:tcMar>
              <w:left w:w="43" w:type="dxa"/>
              <w:right w:w="43" w:type="dxa"/>
            </w:tcMar>
          </w:tcPr>
          <w:p w14:paraId="1F9B984F" w14:textId="501FF8F6"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 xml:space="preserve">&lt;&lt;reference value from </w:t>
            </w:r>
            <w:r w:rsidRPr="001900BA">
              <w:rPr>
                <w:rFonts w:asciiTheme="minorHAnsi" w:hAnsiTheme="minorHAnsi"/>
                <w:sz w:val="14"/>
                <w:szCs w:val="14"/>
                <w:highlight w:val="yellow"/>
              </w:rPr>
              <w:t>C02</w:t>
            </w:r>
            <w:r w:rsidRPr="00697221">
              <w:rPr>
                <w:rFonts w:asciiTheme="minorHAnsi" w:hAnsiTheme="minorHAnsi"/>
                <w:sz w:val="14"/>
                <w:szCs w:val="14"/>
              </w:rPr>
              <w:t xml:space="preserve">; note: values may be </w:t>
            </w:r>
          </w:p>
          <w:p w14:paraId="1F9B9850"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*AFUE;</w:t>
            </w:r>
          </w:p>
          <w:p w14:paraId="1F9B9851"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*COP;</w:t>
            </w:r>
          </w:p>
          <w:p w14:paraId="1F9B9852" w14:textId="77777777" w:rsidR="00E675BB" w:rsidRDefault="00E675BB" w:rsidP="00E675BB">
            <w:pPr>
              <w:keepNext/>
              <w:rPr>
                <w:rFonts w:asciiTheme="minorHAnsi" w:hAnsiTheme="minorHAnsi"/>
                <w:sz w:val="14"/>
                <w:szCs w:val="14"/>
              </w:rPr>
            </w:pPr>
            <w:r w:rsidRPr="00697221">
              <w:rPr>
                <w:rFonts w:asciiTheme="minorHAnsi" w:hAnsiTheme="minorHAnsi"/>
                <w:sz w:val="14"/>
                <w:szCs w:val="14"/>
              </w:rPr>
              <w:t>*HSPF</w:t>
            </w:r>
            <w:r>
              <w:rPr>
                <w:rFonts w:asciiTheme="minorHAnsi" w:hAnsiTheme="minorHAnsi"/>
                <w:sz w:val="14"/>
                <w:szCs w:val="14"/>
              </w:rPr>
              <w:t>; or</w:t>
            </w:r>
          </w:p>
          <w:p w14:paraId="043EA54E" w14:textId="3F02E088" w:rsidR="00E675BB" w:rsidRPr="00697221" w:rsidRDefault="00E675BB" w:rsidP="00E675BB">
            <w:pPr>
              <w:keepNext/>
              <w:rPr>
                <w:rFonts w:asciiTheme="minorHAnsi" w:hAnsiTheme="minorHAnsi"/>
                <w:sz w:val="14"/>
                <w:szCs w:val="14"/>
              </w:rPr>
            </w:pPr>
            <w:r>
              <w:rPr>
                <w:rFonts w:asciiTheme="minorHAnsi" w:hAnsiTheme="minorHAnsi"/>
                <w:sz w:val="14"/>
                <w:szCs w:val="14"/>
              </w:rPr>
              <w:t>*NA</w:t>
            </w:r>
          </w:p>
          <w:p w14:paraId="1F9B9853" w14:textId="77777777" w:rsidR="00E675BB" w:rsidRPr="00295655" w:rsidRDefault="00E675BB" w:rsidP="00E675BB">
            <w:pPr>
              <w:keepNext/>
              <w:rPr>
                <w:rFonts w:ascii="Calibri" w:hAnsi="Calibri"/>
                <w:sz w:val="18"/>
                <w:szCs w:val="18"/>
              </w:rPr>
            </w:pPr>
            <w:r w:rsidRPr="00697221">
              <w:rPr>
                <w:rFonts w:ascii="Calibri" w:hAnsi="Calibri"/>
                <w:sz w:val="14"/>
                <w:szCs w:val="14"/>
              </w:rPr>
              <w:t>&gt;&gt;</w:t>
            </w:r>
          </w:p>
        </w:tc>
        <w:tc>
          <w:tcPr>
            <w:tcW w:w="1170" w:type="dxa"/>
            <w:gridSpan w:val="2"/>
            <w:tcMar>
              <w:left w:w="43" w:type="dxa"/>
              <w:right w:w="43" w:type="dxa"/>
            </w:tcMar>
          </w:tcPr>
          <w:p w14:paraId="1F9B9854" w14:textId="1A784743" w:rsidR="00E675BB" w:rsidRPr="00697221" w:rsidRDefault="00E675BB" w:rsidP="00E675BB">
            <w:pPr>
              <w:keepNext/>
              <w:rPr>
                <w:rFonts w:ascii="Calibri" w:hAnsi="Calibri"/>
                <w:sz w:val="14"/>
                <w:szCs w:val="14"/>
              </w:rPr>
            </w:pPr>
            <w:r w:rsidRPr="00697221">
              <w:rPr>
                <w:rFonts w:ascii="Calibri" w:hAnsi="Calibri"/>
                <w:sz w:val="14"/>
                <w:szCs w:val="14"/>
              </w:rPr>
              <w:t>&lt;&lt;</w:t>
            </w:r>
            <w:r w:rsidRPr="00840B8D">
              <w:rPr>
                <w:rFonts w:ascii="Calibri" w:hAnsi="Calibri"/>
                <w:b/>
                <w:sz w:val="14"/>
                <w:szCs w:val="14"/>
              </w:rPr>
              <w:t>If</w:t>
            </w:r>
            <w:r>
              <w:rPr>
                <w:rFonts w:ascii="Calibri" w:hAnsi="Calibri"/>
                <w:sz w:val="14"/>
                <w:szCs w:val="14"/>
              </w:rPr>
              <w:t xml:space="preserve"> </w:t>
            </w:r>
            <w:r w:rsidRPr="00B42936">
              <w:rPr>
                <w:rFonts w:ascii="Calibri" w:hAnsi="Calibri"/>
                <w:sz w:val="14"/>
                <w:szCs w:val="14"/>
                <w:highlight w:val="yellow"/>
              </w:rPr>
              <w:t>C03</w:t>
            </w:r>
            <w:r>
              <w:rPr>
                <w:rFonts w:ascii="Calibri" w:hAnsi="Calibri"/>
                <w:sz w:val="14"/>
                <w:szCs w:val="14"/>
              </w:rPr>
              <w:t xml:space="preserve"> = NA, </w:t>
            </w:r>
            <w:r w:rsidRPr="00840B8D">
              <w:rPr>
                <w:rFonts w:ascii="Calibri" w:hAnsi="Calibri"/>
                <w:b/>
                <w:sz w:val="14"/>
                <w:szCs w:val="14"/>
              </w:rPr>
              <w:t>then</w:t>
            </w:r>
            <w:r>
              <w:rPr>
                <w:rFonts w:ascii="Calibri" w:hAnsi="Calibri"/>
                <w:sz w:val="14"/>
                <w:szCs w:val="14"/>
              </w:rPr>
              <w:t xml:space="preserve"> report NA; else </w:t>
            </w:r>
            <w:r w:rsidRPr="00697221">
              <w:rPr>
                <w:rFonts w:ascii="Calibri" w:hAnsi="Calibri"/>
                <w:sz w:val="14"/>
                <w:szCs w:val="14"/>
              </w:rPr>
              <w:t xml:space="preserve">user input, numeric, 100.0≥xx.x≥0.0;  </w:t>
            </w:r>
            <w:r w:rsidR="003C7FF3" w:rsidRPr="00840B8D">
              <w:rPr>
                <w:rFonts w:ascii="Calibri" w:hAnsi="Calibri"/>
                <w:b/>
                <w:sz w:val="14"/>
                <w:szCs w:val="14"/>
              </w:rPr>
              <w:t>and</w:t>
            </w:r>
            <w:r w:rsidR="003C7FF3">
              <w:rPr>
                <w:rFonts w:ascii="Calibri" w:hAnsi="Calibri"/>
                <w:sz w:val="14"/>
                <w:szCs w:val="14"/>
              </w:rPr>
              <w:t xml:space="preserve"> </w:t>
            </w:r>
            <w:r w:rsidRPr="00697221">
              <w:rPr>
                <w:rFonts w:ascii="Calibri" w:hAnsi="Calibri"/>
                <w:sz w:val="14"/>
                <w:szCs w:val="14"/>
              </w:rPr>
              <w:t xml:space="preserve">check value must be ≥ value in </w:t>
            </w:r>
            <w:r w:rsidRPr="00B42936">
              <w:rPr>
                <w:rFonts w:ascii="Calibri" w:hAnsi="Calibri"/>
                <w:sz w:val="14"/>
                <w:szCs w:val="14"/>
                <w:highlight w:val="yellow"/>
              </w:rPr>
              <w:t>C03</w:t>
            </w:r>
            <w:r w:rsidRPr="00697221">
              <w:rPr>
                <w:rFonts w:ascii="Calibri" w:hAnsi="Calibri"/>
                <w:sz w:val="14"/>
                <w:szCs w:val="14"/>
              </w:rPr>
              <w:t xml:space="preserve">, to comply; else </w:t>
            </w:r>
            <w:r w:rsidRPr="00697221">
              <w:rPr>
                <w:rFonts w:asciiTheme="minorHAnsi" w:hAnsiTheme="minorHAnsi"/>
                <w:sz w:val="14"/>
                <w:szCs w:val="14"/>
              </w:rPr>
              <w:t>flag non-compliant value and do not allow registration to proceed</w:t>
            </w:r>
            <w:r w:rsidRPr="00697221" w:rsidDel="00B47621">
              <w:rPr>
                <w:rFonts w:asciiTheme="minorHAnsi" w:hAnsiTheme="minorHAnsi"/>
                <w:sz w:val="14"/>
                <w:szCs w:val="14"/>
              </w:rPr>
              <w:t xml:space="preserve"> </w:t>
            </w:r>
            <w:r w:rsidRPr="00697221">
              <w:rPr>
                <w:rFonts w:ascii="Calibri" w:hAnsi="Calibri"/>
                <w:sz w:val="14"/>
                <w:szCs w:val="14"/>
              </w:rPr>
              <w:t>&gt;&gt;</w:t>
            </w:r>
          </w:p>
        </w:tc>
        <w:tc>
          <w:tcPr>
            <w:tcW w:w="1440" w:type="dxa"/>
            <w:tcMar>
              <w:left w:w="43" w:type="dxa"/>
              <w:right w:w="43" w:type="dxa"/>
            </w:tcMar>
          </w:tcPr>
          <w:p w14:paraId="1F9B9855" w14:textId="4C87C220"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440" w:type="dxa"/>
            <w:gridSpan w:val="2"/>
            <w:tcMar>
              <w:left w:w="43" w:type="dxa"/>
              <w:right w:w="43" w:type="dxa"/>
            </w:tcMar>
          </w:tcPr>
          <w:p w14:paraId="1F9B9856"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133" w:type="dxa"/>
            <w:tcMar>
              <w:left w:w="43" w:type="dxa"/>
              <w:right w:w="43" w:type="dxa"/>
            </w:tcMar>
          </w:tcPr>
          <w:p w14:paraId="1F9B9857"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022" w:type="dxa"/>
            <w:tcMar>
              <w:left w:w="43" w:type="dxa"/>
              <w:right w:w="43" w:type="dxa"/>
            </w:tcMar>
          </w:tcPr>
          <w:p w14:paraId="1F9B9858" w14:textId="56F25FFA" w:rsidR="00E675BB" w:rsidRPr="009B16EE" w:rsidRDefault="00E675BB" w:rsidP="00E675BB">
            <w:pPr>
              <w:keepNext/>
              <w:rPr>
                <w:rFonts w:ascii="Calibri" w:hAnsi="Calibri"/>
                <w:sz w:val="18"/>
                <w:szCs w:val="18"/>
              </w:rPr>
            </w:pPr>
            <w:r w:rsidRPr="009B16EE">
              <w:rPr>
                <w:rFonts w:ascii="Calibri" w:hAnsi="Calibri"/>
                <w:sz w:val="18"/>
                <w:szCs w:val="18"/>
              </w:rPr>
              <w:t>&lt;&lt;user input, numeric, x</w:t>
            </w:r>
            <w:r>
              <w:rPr>
                <w:rFonts w:ascii="Calibri" w:hAnsi="Calibri"/>
                <w:sz w:val="18"/>
                <w:szCs w:val="18"/>
              </w:rPr>
              <w:t>xx</w:t>
            </w:r>
            <w:r w:rsidRPr="009B16EE">
              <w:rPr>
                <w:rFonts w:ascii="Calibri" w:hAnsi="Calibri"/>
                <w:sz w:val="18"/>
                <w:szCs w:val="18"/>
              </w:rPr>
              <w:t>xxx&gt;&gt;</w:t>
            </w:r>
          </w:p>
        </w:tc>
      </w:tr>
      <w:tr w:rsidR="002B4B5F" w:rsidRPr="00295655" w14:paraId="1F9B9862" w14:textId="77777777" w:rsidTr="003258F6">
        <w:trPr>
          <w:cantSplit/>
          <w:trHeight w:val="288"/>
        </w:trPr>
        <w:tc>
          <w:tcPr>
            <w:tcW w:w="895" w:type="dxa"/>
          </w:tcPr>
          <w:p w14:paraId="1F9B985A" w14:textId="725842AD" w:rsidR="00E675BB" w:rsidRPr="00295655" w:rsidRDefault="00E675BB" w:rsidP="00E675BB">
            <w:pPr>
              <w:keepNext/>
              <w:rPr>
                <w:rFonts w:ascii="Calibri" w:hAnsi="Calibri"/>
                <w:sz w:val="18"/>
                <w:szCs w:val="18"/>
              </w:rPr>
            </w:pPr>
          </w:p>
        </w:tc>
        <w:tc>
          <w:tcPr>
            <w:tcW w:w="990" w:type="dxa"/>
          </w:tcPr>
          <w:p w14:paraId="1F9B985B" w14:textId="77777777" w:rsidR="00E675BB" w:rsidRPr="00295655" w:rsidRDefault="00E675BB" w:rsidP="00E675BB">
            <w:pPr>
              <w:keepNext/>
              <w:rPr>
                <w:rFonts w:ascii="Calibri" w:hAnsi="Calibri"/>
                <w:sz w:val="18"/>
                <w:szCs w:val="18"/>
              </w:rPr>
            </w:pPr>
          </w:p>
        </w:tc>
        <w:tc>
          <w:tcPr>
            <w:tcW w:w="1980" w:type="dxa"/>
            <w:gridSpan w:val="2"/>
          </w:tcPr>
          <w:p w14:paraId="7FBC05F2" w14:textId="77777777" w:rsidR="00E675BB" w:rsidRPr="00295655" w:rsidRDefault="00E675BB" w:rsidP="00E675BB">
            <w:pPr>
              <w:keepNext/>
              <w:rPr>
                <w:rFonts w:ascii="Calibri" w:hAnsi="Calibri"/>
                <w:sz w:val="18"/>
                <w:szCs w:val="18"/>
              </w:rPr>
            </w:pPr>
          </w:p>
        </w:tc>
        <w:tc>
          <w:tcPr>
            <w:tcW w:w="1620" w:type="dxa"/>
          </w:tcPr>
          <w:p w14:paraId="219092B6" w14:textId="77777777" w:rsidR="00E675BB" w:rsidRPr="00295655" w:rsidRDefault="00E675BB" w:rsidP="00E675BB">
            <w:pPr>
              <w:keepNext/>
              <w:rPr>
                <w:rFonts w:ascii="Calibri" w:hAnsi="Calibri"/>
                <w:sz w:val="18"/>
                <w:szCs w:val="18"/>
              </w:rPr>
            </w:pPr>
          </w:p>
        </w:tc>
        <w:tc>
          <w:tcPr>
            <w:tcW w:w="1620" w:type="dxa"/>
            <w:gridSpan w:val="2"/>
          </w:tcPr>
          <w:p w14:paraId="01FF7367" w14:textId="77777777" w:rsidR="00E675BB" w:rsidRPr="00295655" w:rsidRDefault="00E675BB" w:rsidP="00E675BB">
            <w:pPr>
              <w:keepNext/>
              <w:rPr>
                <w:rFonts w:ascii="Calibri" w:hAnsi="Calibri"/>
                <w:sz w:val="18"/>
                <w:szCs w:val="18"/>
              </w:rPr>
            </w:pPr>
          </w:p>
        </w:tc>
        <w:tc>
          <w:tcPr>
            <w:tcW w:w="1080" w:type="dxa"/>
          </w:tcPr>
          <w:p w14:paraId="1F9B985C" w14:textId="6A0CA414" w:rsidR="00E675BB" w:rsidRPr="00295655" w:rsidRDefault="00E675BB" w:rsidP="00E675BB">
            <w:pPr>
              <w:keepNext/>
              <w:rPr>
                <w:rFonts w:ascii="Calibri" w:hAnsi="Calibri"/>
                <w:sz w:val="18"/>
                <w:szCs w:val="18"/>
              </w:rPr>
            </w:pPr>
          </w:p>
        </w:tc>
        <w:tc>
          <w:tcPr>
            <w:tcW w:w="1170" w:type="dxa"/>
            <w:gridSpan w:val="2"/>
          </w:tcPr>
          <w:p w14:paraId="1F9B985D" w14:textId="77777777" w:rsidR="00E675BB" w:rsidRPr="00295655" w:rsidRDefault="00E675BB" w:rsidP="00E675BB">
            <w:pPr>
              <w:keepNext/>
              <w:rPr>
                <w:rFonts w:ascii="Calibri" w:hAnsi="Calibri"/>
                <w:sz w:val="18"/>
                <w:szCs w:val="18"/>
              </w:rPr>
            </w:pPr>
          </w:p>
        </w:tc>
        <w:tc>
          <w:tcPr>
            <w:tcW w:w="1440" w:type="dxa"/>
          </w:tcPr>
          <w:p w14:paraId="210A9631" w14:textId="77777777" w:rsidR="00E675BB" w:rsidRPr="00295655" w:rsidRDefault="00E675BB" w:rsidP="00E675BB">
            <w:pPr>
              <w:keepNext/>
              <w:rPr>
                <w:rFonts w:ascii="Calibri" w:hAnsi="Calibri"/>
                <w:sz w:val="18"/>
                <w:szCs w:val="18"/>
              </w:rPr>
            </w:pPr>
          </w:p>
        </w:tc>
        <w:tc>
          <w:tcPr>
            <w:tcW w:w="1440" w:type="dxa"/>
            <w:gridSpan w:val="2"/>
          </w:tcPr>
          <w:p w14:paraId="1F9B985E" w14:textId="419F8DAA" w:rsidR="00E675BB" w:rsidRPr="00295655" w:rsidRDefault="00E675BB" w:rsidP="00E675BB">
            <w:pPr>
              <w:keepNext/>
              <w:rPr>
                <w:rFonts w:ascii="Calibri" w:hAnsi="Calibri"/>
                <w:sz w:val="18"/>
                <w:szCs w:val="18"/>
              </w:rPr>
            </w:pPr>
          </w:p>
        </w:tc>
        <w:tc>
          <w:tcPr>
            <w:tcW w:w="1133" w:type="dxa"/>
          </w:tcPr>
          <w:p w14:paraId="1F9B985F" w14:textId="77777777" w:rsidR="00E675BB" w:rsidRPr="00295655" w:rsidRDefault="00E675BB" w:rsidP="00E675BB">
            <w:pPr>
              <w:keepNext/>
              <w:rPr>
                <w:rFonts w:ascii="Calibri" w:hAnsi="Calibri"/>
                <w:sz w:val="18"/>
                <w:szCs w:val="18"/>
              </w:rPr>
            </w:pPr>
          </w:p>
        </w:tc>
        <w:tc>
          <w:tcPr>
            <w:tcW w:w="1022" w:type="dxa"/>
          </w:tcPr>
          <w:p w14:paraId="1F9B9861" w14:textId="77777777" w:rsidR="00E675BB" w:rsidRPr="00295655" w:rsidRDefault="00E675BB" w:rsidP="00E675BB">
            <w:pPr>
              <w:keepNext/>
              <w:rPr>
                <w:rFonts w:ascii="Calibri" w:hAnsi="Calibri"/>
                <w:sz w:val="18"/>
                <w:szCs w:val="18"/>
              </w:rPr>
            </w:pPr>
          </w:p>
        </w:tc>
      </w:tr>
      <w:tr w:rsidR="00E675BB" w:rsidRPr="00295655" w14:paraId="1F9B986D" w14:textId="77777777" w:rsidTr="00E675BB">
        <w:trPr>
          <w:cantSplit/>
        </w:trPr>
        <w:tc>
          <w:tcPr>
            <w:tcW w:w="14390" w:type="dxa"/>
            <w:gridSpan w:val="15"/>
          </w:tcPr>
          <w:p w14:paraId="1F9B986C" w14:textId="35EDD4A4" w:rsidR="00E675BB" w:rsidRPr="00295655" w:rsidRDefault="00E675BB" w:rsidP="00E675BB">
            <w:pPr>
              <w:rPr>
                <w:rFonts w:ascii="Calibri" w:hAnsi="Calibri"/>
                <w:sz w:val="18"/>
                <w:szCs w:val="18"/>
              </w:rPr>
            </w:pPr>
            <w:r w:rsidRPr="00295655">
              <w:rPr>
                <w:rFonts w:ascii="Calibri" w:hAnsi="Calibri"/>
                <w:sz w:val="18"/>
                <w:szCs w:val="18"/>
              </w:rPr>
              <w:t>Notes:</w:t>
            </w:r>
          </w:p>
        </w:tc>
      </w:tr>
    </w:tbl>
    <w:p w14:paraId="1F9B986E" w14:textId="77777777" w:rsidR="000C6F83" w:rsidRDefault="000C6F83" w:rsidP="008846F4">
      <w:pPr>
        <w:rPr>
          <w:rFonts w:ascii="Calibri" w:hAnsi="Calibri"/>
          <w:sz w:val="18"/>
          <w:szCs w:val="18"/>
        </w:rPr>
      </w:pPr>
    </w:p>
    <w:p w14:paraId="1F9B986F" w14:textId="77777777" w:rsidR="00044F60" w:rsidRDefault="00044F6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1"/>
        <w:gridCol w:w="1325"/>
        <w:gridCol w:w="212"/>
        <w:gridCol w:w="1167"/>
        <w:gridCol w:w="1711"/>
        <w:gridCol w:w="89"/>
        <w:gridCol w:w="1800"/>
        <w:gridCol w:w="989"/>
        <w:gridCol w:w="816"/>
        <w:gridCol w:w="1705"/>
        <w:gridCol w:w="357"/>
        <w:gridCol w:w="723"/>
        <w:gridCol w:w="1080"/>
        <w:gridCol w:w="1075"/>
      </w:tblGrid>
      <w:tr w:rsidR="0067598E" w:rsidRPr="00295655" w14:paraId="1F9B987A" w14:textId="5C7DD679" w:rsidTr="00AA0281">
        <w:trPr>
          <w:cantSplit/>
        </w:trPr>
        <w:tc>
          <w:tcPr>
            <w:tcW w:w="14390" w:type="dxa"/>
            <w:gridSpan w:val="14"/>
            <w:tcBorders>
              <w:bottom w:val="nil"/>
            </w:tcBorders>
          </w:tcPr>
          <w:p w14:paraId="7745D907" w14:textId="77777777" w:rsidR="0067598E" w:rsidRPr="00F9147E" w:rsidRDefault="0067598E" w:rsidP="002B74A3">
            <w:pPr>
              <w:keepNext/>
              <w:rPr>
                <w:rFonts w:ascii="Calibri" w:hAnsi="Calibri"/>
                <w:b/>
                <w:szCs w:val="18"/>
              </w:rPr>
            </w:pPr>
            <w:r w:rsidRPr="00F9147E">
              <w:rPr>
                <w:rFonts w:ascii="Calibri" w:hAnsi="Calibri"/>
                <w:b/>
                <w:szCs w:val="18"/>
              </w:rPr>
              <w:lastRenderedPageBreak/>
              <w:t>F. Installed Cooling System Outdoor Condensing Unit or Package Unit Equipment Information (not heat pumps)</w:t>
            </w:r>
          </w:p>
          <w:p w14:paraId="6D1161DB" w14:textId="77777777" w:rsidR="00840B8D" w:rsidRDefault="0067598E" w:rsidP="000C67CF">
            <w:pPr>
              <w:keepNext/>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840B8D">
              <w:rPr>
                <w:rFonts w:ascii="Calibri" w:hAnsi="Calibri"/>
                <w:b/>
                <w:sz w:val="18"/>
                <w:szCs w:val="18"/>
              </w:rPr>
              <w:t>if</w:t>
            </w:r>
            <w:r>
              <w:rPr>
                <w:rFonts w:ascii="Calibri" w:hAnsi="Calibri"/>
                <w:sz w:val="18"/>
                <w:szCs w:val="18"/>
              </w:rPr>
              <w:t xml:space="preserve"> all of the SC Systems listed in Section D have a value in </w:t>
            </w:r>
            <w:r w:rsidRPr="009479D8">
              <w:rPr>
                <w:rFonts w:ascii="Calibri" w:hAnsi="Calibri"/>
                <w:sz w:val="18"/>
                <w:szCs w:val="18"/>
                <w:highlight w:val="yellow"/>
              </w:rPr>
              <w:t>D05</w:t>
            </w:r>
            <w:r>
              <w:rPr>
                <w:rFonts w:ascii="Calibri" w:hAnsi="Calibri"/>
                <w:sz w:val="18"/>
                <w:szCs w:val="18"/>
              </w:rPr>
              <w:t xml:space="preserve">= No Cooling, then display the section does not apply message; </w:t>
            </w:r>
          </w:p>
          <w:p w14:paraId="6299D5AB" w14:textId="26DC50B8" w:rsidR="0067598E" w:rsidRPr="000C67CF" w:rsidRDefault="0067598E" w:rsidP="000C67CF">
            <w:pPr>
              <w:keepNext/>
              <w:rPr>
                <w:rFonts w:asciiTheme="minorHAnsi" w:hAnsiTheme="minorHAnsi"/>
                <w:sz w:val="16"/>
                <w:szCs w:val="16"/>
              </w:rPr>
            </w:pPr>
            <w:r w:rsidRPr="00840B8D">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D</w:t>
            </w:r>
            <w:r w:rsidRPr="00FB4BFD">
              <w:rPr>
                <w:rFonts w:ascii="Calibri" w:hAnsi="Calibri"/>
                <w:sz w:val="18"/>
                <w:szCs w:val="18"/>
              </w:rPr>
              <w:t xml:space="preserve"> </w:t>
            </w:r>
            <w:r>
              <w:rPr>
                <w:rFonts w:ascii="Calibri" w:hAnsi="Calibri"/>
                <w:sz w:val="18"/>
                <w:szCs w:val="18"/>
              </w:rPr>
              <w:t xml:space="preserve">for which </w:t>
            </w:r>
            <w:r w:rsidRPr="00614CED">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614CED">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 in the following list:</w:t>
            </w:r>
          </w:p>
        </w:tc>
      </w:tr>
      <w:tr w:rsidR="000C67CF" w:rsidRPr="00295655" w14:paraId="256B986B" w14:textId="77777777" w:rsidTr="00AA0281">
        <w:trPr>
          <w:cantSplit/>
          <w:trHeight w:val="746"/>
        </w:trPr>
        <w:tc>
          <w:tcPr>
            <w:tcW w:w="2878" w:type="dxa"/>
            <w:gridSpan w:val="3"/>
            <w:tcBorders>
              <w:top w:val="nil"/>
              <w:right w:val="nil"/>
            </w:tcBorders>
          </w:tcPr>
          <w:p w14:paraId="340D332A" w14:textId="77777777" w:rsidR="000C67CF" w:rsidRPr="00A82EF3" w:rsidRDefault="000C67CF" w:rsidP="000C67C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970AA38" w14:textId="77777777" w:rsidR="000C67CF" w:rsidRPr="00A82EF3" w:rsidRDefault="000C67CF" w:rsidP="000C67CF">
            <w:pPr>
              <w:keepNext/>
              <w:rPr>
                <w:rFonts w:asciiTheme="minorHAnsi" w:hAnsiTheme="minorHAnsi"/>
                <w:sz w:val="16"/>
                <w:szCs w:val="16"/>
              </w:rPr>
            </w:pPr>
            <w:r w:rsidRPr="00A82EF3">
              <w:rPr>
                <w:rFonts w:asciiTheme="minorHAnsi" w:hAnsiTheme="minorHAnsi"/>
                <w:sz w:val="16"/>
                <w:szCs w:val="16"/>
              </w:rPr>
              <w:t>*central packaged HP</w:t>
            </w:r>
          </w:p>
          <w:p w14:paraId="3A8D8171" w14:textId="77777777" w:rsidR="000C67CF" w:rsidRDefault="000C67CF" w:rsidP="002B74A3">
            <w:pPr>
              <w:keepNext/>
              <w:rPr>
                <w:rFonts w:asciiTheme="minorHAnsi" w:hAnsiTheme="minorHAnsi"/>
                <w:sz w:val="16"/>
                <w:szCs w:val="16"/>
              </w:rPr>
            </w:pPr>
            <w:r w:rsidRPr="00A82EF3">
              <w:rPr>
                <w:rFonts w:asciiTheme="minorHAnsi" w:hAnsiTheme="minorHAnsi"/>
                <w:sz w:val="16"/>
                <w:szCs w:val="16"/>
              </w:rPr>
              <w:t>*central large packaged HP</w:t>
            </w:r>
          </w:p>
          <w:p w14:paraId="1FADD438" w14:textId="515C066A" w:rsidR="00152F86" w:rsidRPr="000C67CF" w:rsidRDefault="00152F86" w:rsidP="002B74A3">
            <w:pPr>
              <w:keepNext/>
              <w:rPr>
                <w:rFonts w:asciiTheme="minorHAnsi" w:hAnsiTheme="minorHAnsi"/>
                <w:sz w:val="16"/>
                <w:szCs w:val="16"/>
              </w:rPr>
            </w:pPr>
            <w:r w:rsidRPr="00152F86">
              <w:rPr>
                <w:rFonts w:asciiTheme="minorHAnsi" w:hAnsiTheme="minorHAnsi"/>
                <w:sz w:val="16"/>
                <w:szCs w:val="16"/>
              </w:rPr>
              <w:t>*ducted mini-split HP</w:t>
            </w:r>
          </w:p>
        </w:tc>
        <w:tc>
          <w:tcPr>
            <w:tcW w:w="2878" w:type="dxa"/>
            <w:gridSpan w:val="2"/>
            <w:tcBorders>
              <w:top w:val="nil"/>
              <w:left w:val="nil"/>
              <w:right w:val="nil"/>
            </w:tcBorders>
          </w:tcPr>
          <w:p w14:paraId="4B26EF33" w14:textId="77777777" w:rsidR="000C67CF" w:rsidRDefault="000C67CF" w:rsidP="000C67C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2FB34BE6" w14:textId="77777777" w:rsidR="000C67CF"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0C737E44" w14:textId="77777777" w:rsidR="000C67CF" w:rsidRPr="00A82EF3" w:rsidRDefault="000C67CF" w:rsidP="000C67C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6AB3391D" w14:textId="1815072A" w:rsidR="000C67CF" w:rsidRPr="000C67CF" w:rsidRDefault="000C67CF" w:rsidP="002B74A3">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tc>
        <w:tc>
          <w:tcPr>
            <w:tcW w:w="2878" w:type="dxa"/>
            <w:gridSpan w:val="3"/>
            <w:tcBorders>
              <w:top w:val="nil"/>
              <w:left w:val="nil"/>
              <w:right w:val="nil"/>
            </w:tcBorders>
          </w:tcPr>
          <w:p w14:paraId="54CFFB27" w14:textId="77777777" w:rsidR="000C67CF" w:rsidRDefault="000C67CF" w:rsidP="000C67CF">
            <w:pPr>
              <w:keepNext/>
              <w:rPr>
                <w:rFonts w:asciiTheme="minorHAnsi" w:hAnsiTheme="minorHAnsi"/>
                <w:sz w:val="16"/>
                <w:szCs w:val="16"/>
              </w:rPr>
            </w:pPr>
            <w:r>
              <w:rPr>
                <w:rFonts w:asciiTheme="minorHAnsi" w:hAnsiTheme="minorHAnsi"/>
                <w:sz w:val="16"/>
                <w:szCs w:val="16"/>
              </w:rPr>
              <w:t>*small duct high velocity HP;</w:t>
            </w:r>
          </w:p>
          <w:p w14:paraId="1A63CB2C" w14:textId="77777777" w:rsidR="000C67CF" w:rsidRDefault="000C67CF" w:rsidP="002B74A3">
            <w:pPr>
              <w:keepNext/>
              <w:rPr>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325DA1D0" w14:textId="77777777" w:rsidR="00152F86" w:rsidRPr="00152F86" w:rsidRDefault="00152F86" w:rsidP="00152F86">
            <w:pPr>
              <w:keepNext/>
              <w:rPr>
                <w:rFonts w:ascii="Calibri" w:hAnsi="Calibri"/>
                <w:sz w:val="16"/>
                <w:szCs w:val="16"/>
              </w:rPr>
            </w:pPr>
            <w:r w:rsidRPr="00152F86">
              <w:rPr>
                <w:rFonts w:ascii="Calibri" w:hAnsi="Calibri"/>
                <w:sz w:val="16"/>
                <w:szCs w:val="16"/>
              </w:rPr>
              <w:t>*air-to-water HP</w:t>
            </w:r>
          </w:p>
          <w:p w14:paraId="78A30664" w14:textId="4D15670A" w:rsidR="00152F86" w:rsidRPr="000C67CF" w:rsidRDefault="00152F86" w:rsidP="00152F86">
            <w:pPr>
              <w:keepNext/>
              <w:rPr>
                <w:rFonts w:ascii="Calibri" w:hAnsi="Calibri"/>
                <w:sz w:val="18"/>
                <w:szCs w:val="18"/>
              </w:rPr>
            </w:pPr>
            <w:r w:rsidRPr="00152F86">
              <w:rPr>
                <w:rFonts w:ascii="Calibri" w:hAnsi="Calibri"/>
                <w:sz w:val="16"/>
                <w:szCs w:val="16"/>
              </w:rPr>
              <w:t>*ground-source HP</w:t>
            </w:r>
          </w:p>
        </w:tc>
        <w:tc>
          <w:tcPr>
            <w:tcW w:w="2878" w:type="dxa"/>
            <w:gridSpan w:val="3"/>
            <w:tcBorders>
              <w:top w:val="nil"/>
              <w:left w:val="nil"/>
              <w:right w:val="nil"/>
            </w:tcBorders>
          </w:tcPr>
          <w:p w14:paraId="5F2E1EEB" w14:textId="7681D270"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 xml:space="preserve">*VCHP-Ducted </w:t>
            </w:r>
          </w:p>
          <w:p w14:paraId="076509DF" w14:textId="6D7305B3" w:rsidR="000C67CF" w:rsidRPr="00BD73A8" w:rsidRDefault="000C67CF" w:rsidP="000C67CF">
            <w:pPr>
              <w:keepNext/>
              <w:rPr>
                <w:rFonts w:asciiTheme="minorHAnsi" w:hAnsiTheme="minorHAnsi"/>
                <w:sz w:val="16"/>
                <w:szCs w:val="16"/>
              </w:rPr>
            </w:pPr>
            <w:r w:rsidRPr="00BD73A8">
              <w:rPr>
                <w:rFonts w:asciiTheme="minorHAnsi" w:hAnsiTheme="minorHAnsi"/>
                <w:sz w:val="16"/>
                <w:szCs w:val="16"/>
              </w:rPr>
              <w:t>*VCHP-Ductless</w:t>
            </w:r>
          </w:p>
          <w:p w14:paraId="21392A02" w14:textId="70AE9D55" w:rsidR="000C67CF" w:rsidRPr="00F9147E" w:rsidRDefault="000C67CF" w:rsidP="00AA0281">
            <w:pPr>
              <w:keepNext/>
              <w:rPr>
                <w:rFonts w:ascii="Calibri" w:hAnsi="Calibri"/>
                <w:b/>
                <w:szCs w:val="18"/>
              </w:rPr>
            </w:pPr>
            <w:r w:rsidRPr="00BD73A8">
              <w:rPr>
                <w:rFonts w:asciiTheme="minorHAnsi" w:hAnsiTheme="minorHAnsi"/>
                <w:sz w:val="16"/>
                <w:szCs w:val="16"/>
              </w:rPr>
              <w:t>*VCHP-Ducted+Ductless</w:t>
            </w:r>
          </w:p>
        </w:tc>
        <w:tc>
          <w:tcPr>
            <w:tcW w:w="2878" w:type="dxa"/>
            <w:gridSpan w:val="3"/>
            <w:tcBorders>
              <w:top w:val="nil"/>
              <w:left w:val="nil"/>
            </w:tcBorders>
          </w:tcPr>
          <w:p w14:paraId="19914F4A"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*multisplit HP-ducted</w:t>
            </w:r>
          </w:p>
          <w:p w14:paraId="769B97BB" w14:textId="77777777" w:rsidR="000C67CF" w:rsidRPr="000C67CF" w:rsidRDefault="000C67CF" w:rsidP="000C67CF">
            <w:pPr>
              <w:keepNext/>
              <w:rPr>
                <w:rFonts w:asciiTheme="minorHAnsi" w:hAnsiTheme="minorHAnsi"/>
                <w:sz w:val="16"/>
                <w:szCs w:val="16"/>
              </w:rPr>
            </w:pPr>
            <w:r w:rsidRPr="000C67CF">
              <w:rPr>
                <w:rFonts w:asciiTheme="minorHAnsi" w:hAnsiTheme="minorHAnsi"/>
                <w:sz w:val="16"/>
                <w:szCs w:val="16"/>
              </w:rPr>
              <w:t>*multisplit HP-ductless</w:t>
            </w:r>
          </w:p>
          <w:p w14:paraId="5F1E3888" w14:textId="78E68200" w:rsidR="000C67CF" w:rsidRPr="00F9147E" w:rsidRDefault="000C67CF" w:rsidP="002B74A3">
            <w:pPr>
              <w:keepNext/>
              <w:rPr>
                <w:rFonts w:ascii="Calibri" w:hAnsi="Calibri"/>
                <w:b/>
                <w:szCs w:val="18"/>
              </w:rPr>
            </w:pPr>
            <w:r w:rsidRPr="000C67CF">
              <w:rPr>
                <w:rFonts w:asciiTheme="minorHAnsi" w:hAnsiTheme="minorHAnsi"/>
                <w:sz w:val="16"/>
                <w:szCs w:val="16"/>
              </w:rPr>
              <w:t>*multisplit HP-ducted+ductless</w:t>
            </w:r>
            <w:r w:rsidRPr="00BD73A8">
              <w:rPr>
                <w:rFonts w:asciiTheme="minorHAnsi" w:hAnsiTheme="minorHAnsi"/>
                <w:sz w:val="16"/>
                <w:szCs w:val="16"/>
              </w:rPr>
              <w:t>&gt;&gt;</w:t>
            </w:r>
          </w:p>
        </w:tc>
      </w:tr>
      <w:tr w:rsidR="0067598E" w:rsidRPr="00295655" w14:paraId="1F9B9884" w14:textId="42A6E8AC" w:rsidTr="000703DF">
        <w:trPr>
          <w:cantSplit/>
          <w:trHeight w:val="224"/>
        </w:trPr>
        <w:tc>
          <w:tcPr>
            <w:tcW w:w="1341" w:type="dxa"/>
            <w:vAlign w:val="center"/>
          </w:tcPr>
          <w:p w14:paraId="1F9B987B"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01</w:t>
            </w:r>
          </w:p>
        </w:tc>
        <w:tc>
          <w:tcPr>
            <w:tcW w:w="1325" w:type="dxa"/>
            <w:vAlign w:val="center"/>
          </w:tcPr>
          <w:p w14:paraId="1F9B987C"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02</w:t>
            </w:r>
          </w:p>
        </w:tc>
        <w:tc>
          <w:tcPr>
            <w:tcW w:w="1379" w:type="dxa"/>
            <w:gridSpan w:val="2"/>
            <w:vAlign w:val="center"/>
          </w:tcPr>
          <w:p w14:paraId="1F9B987D"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03</w:t>
            </w:r>
          </w:p>
        </w:tc>
        <w:tc>
          <w:tcPr>
            <w:tcW w:w="1800" w:type="dxa"/>
            <w:gridSpan w:val="2"/>
            <w:vAlign w:val="center"/>
          </w:tcPr>
          <w:p w14:paraId="1F9B987E"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04</w:t>
            </w:r>
          </w:p>
        </w:tc>
        <w:tc>
          <w:tcPr>
            <w:tcW w:w="1800" w:type="dxa"/>
            <w:vAlign w:val="center"/>
          </w:tcPr>
          <w:p w14:paraId="1F9B987F"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05</w:t>
            </w:r>
          </w:p>
        </w:tc>
        <w:tc>
          <w:tcPr>
            <w:tcW w:w="1805" w:type="dxa"/>
            <w:gridSpan w:val="2"/>
            <w:vAlign w:val="center"/>
          </w:tcPr>
          <w:p w14:paraId="1F9B9880"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06</w:t>
            </w:r>
          </w:p>
        </w:tc>
        <w:tc>
          <w:tcPr>
            <w:tcW w:w="1705" w:type="dxa"/>
            <w:vAlign w:val="center"/>
          </w:tcPr>
          <w:p w14:paraId="1F9B9881"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07</w:t>
            </w:r>
          </w:p>
        </w:tc>
        <w:tc>
          <w:tcPr>
            <w:tcW w:w="1080" w:type="dxa"/>
            <w:gridSpan w:val="2"/>
            <w:vAlign w:val="center"/>
          </w:tcPr>
          <w:p w14:paraId="1F9B9882"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08</w:t>
            </w:r>
          </w:p>
        </w:tc>
        <w:tc>
          <w:tcPr>
            <w:tcW w:w="1080" w:type="dxa"/>
            <w:vAlign w:val="center"/>
          </w:tcPr>
          <w:p w14:paraId="1F9B9883" w14:textId="77777777" w:rsidR="0067598E" w:rsidRPr="00295655" w:rsidRDefault="0067598E" w:rsidP="00BD73A8">
            <w:pPr>
              <w:keepNext/>
              <w:jc w:val="center"/>
              <w:rPr>
                <w:rFonts w:ascii="Calibri" w:hAnsi="Calibri"/>
                <w:sz w:val="18"/>
                <w:szCs w:val="18"/>
              </w:rPr>
            </w:pPr>
            <w:r>
              <w:rPr>
                <w:rFonts w:ascii="Calibri" w:hAnsi="Calibri"/>
                <w:sz w:val="18"/>
                <w:szCs w:val="18"/>
              </w:rPr>
              <w:t>09</w:t>
            </w:r>
          </w:p>
        </w:tc>
        <w:tc>
          <w:tcPr>
            <w:tcW w:w="1075" w:type="dxa"/>
          </w:tcPr>
          <w:p w14:paraId="1838E960" w14:textId="59DA2913" w:rsidR="0067598E" w:rsidRDefault="0067598E" w:rsidP="00BD73A8">
            <w:pPr>
              <w:keepNext/>
              <w:jc w:val="center"/>
              <w:rPr>
                <w:rFonts w:ascii="Calibri" w:hAnsi="Calibri"/>
                <w:sz w:val="18"/>
                <w:szCs w:val="18"/>
              </w:rPr>
            </w:pPr>
            <w:r>
              <w:rPr>
                <w:rFonts w:ascii="Calibri" w:hAnsi="Calibri"/>
                <w:sz w:val="18"/>
                <w:szCs w:val="18"/>
              </w:rPr>
              <w:t>10</w:t>
            </w:r>
          </w:p>
        </w:tc>
      </w:tr>
      <w:tr w:rsidR="0067598E" w:rsidRPr="00295655" w14:paraId="1F9B9892" w14:textId="5A5DC803" w:rsidTr="000703DF">
        <w:trPr>
          <w:cantSplit/>
          <w:trHeight w:val="576"/>
        </w:trPr>
        <w:tc>
          <w:tcPr>
            <w:tcW w:w="1341" w:type="dxa"/>
            <w:vAlign w:val="bottom"/>
          </w:tcPr>
          <w:p w14:paraId="1F9B9885" w14:textId="498B334A" w:rsidR="0067598E" w:rsidRPr="00295655" w:rsidRDefault="0067598E" w:rsidP="000703DF">
            <w:pPr>
              <w:keepNext/>
              <w:jc w:val="center"/>
              <w:rPr>
                <w:rFonts w:ascii="Calibri" w:hAnsi="Calibri"/>
                <w:b/>
                <w:sz w:val="16"/>
                <w:szCs w:val="16"/>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1325" w:type="dxa"/>
            <w:vAlign w:val="bottom"/>
          </w:tcPr>
          <w:p w14:paraId="1F9B9886" w14:textId="7C3B6AC2" w:rsidR="0067598E" w:rsidRPr="00295655" w:rsidRDefault="0067598E" w:rsidP="000703DF">
            <w:pPr>
              <w:keepNext/>
              <w:jc w:val="center"/>
              <w:rPr>
                <w:rFonts w:ascii="Calibri" w:hAnsi="Calibri"/>
                <w:b/>
                <w:sz w:val="16"/>
                <w:szCs w:val="16"/>
              </w:rPr>
            </w:pPr>
            <w:r w:rsidRPr="00697221">
              <w:rPr>
                <w:rFonts w:ascii="Calibri" w:hAnsi="Calibri"/>
                <w:sz w:val="18"/>
                <w:szCs w:val="18"/>
              </w:rPr>
              <w:t xml:space="preserve">SC System </w:t>
            </w:r>
            <w:r w:rsidRPr="00467C00">
              <w:rPr>
                <w:rFonts w:ascii="Calibri" w:hAnsi="Calibri"/>
                <w:sz w:val="18"/>
                <w:szCs w:val="18"/>
              </w:rPr>
              <w:t xml:space="preserve">Description of </w:t>
            </w:r>
            <w:r w:rsidRPr="00697221">
              <w:rPr>
                <w:rFonts w:ascii="Calibri" w:hAnsi="Calibri"/>
                <w:sz w:val="18"/>
                <w:szCs w:val="18"/>
              </w:rPr>
              <w:t>Area Served</w:t>
            </w:r>
          </w:p>
        </w:tc>
        <w:tc>
          <w:tcPr>
            <w:tcW w:w="1379" w:type="dxa"/>
            <w:gridSpan w:val="2"/>
            <w:vAlign w:val="bottom"/>
          </w:tcPr>
          <w:p w14:paraId="1F9B9887"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8"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SEER</w:t>
            </w:r>
          </w:p>
        </w:tc>
        <w:tc>
          <w:tcPr>
            <w:tcW w:w="1800" w:type="dxa"/>
            <w:gridSpan w:val="2"/>
            <w:vAlign w:val="bottom"/>
          </w:tcPr>
          <w:p w14:paraId="1F9B9889"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Cooling Efficiency</w:t>
            </w:r>
          </w:p>
          <w:p w14:paraId="1F9B988A"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EER</w:t>
            </w:r>
          </w:p>
        </w:tc>
        <w:tc>
          <w:tcPr>
            <w:tcW w:w="1800" w:type="dxa"/>
            <w:vAlign w:val="bottom"/>
          </w:tcPr>
          <w:p w14:paraId="1F9B988B"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Manufacturer</w:t>
            </w:r>
          </w:p>
        </w:tc>
        <w:tc>
          <w:tcPr>
            <w:tcW w:w="1805" w:type="dxa"/>
            <w:gridSpan w:val="2"/>
            <w:vAlign w:val="bottom"/>
          </w:tcPr>
          <w:p w14:paraId="1F9B988C"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 Model Number</w:t>
            </w:r>
          </w:p>
        </w:tc>
        <w:tc>
          <w:tcPr>
            <w:tcW w:w="1705" w:type="dxa"/>
            <w:vAlign w:val="bottom"/>
          </w:tcPr>
          <w:p w14:paraId="1F9B988D" w14:textId="11F3DA03" w:rsidR="0067598E" w:rsidRPr="00B257BE" w:rsidRDefault="0067598E" w:rsidP="000703DF">
            <w:pPr>
              <w:keepNext/>
              <w:jc w:val="center"/>
              <w:rPr>
                <w:rFonts w:ascii="Calibri" w:hAnsi="Calibri"/>
                <w:sz w:val="18"/>
                <w:szCs w:val="16"/>
              </w:rPr>
            </w:pPr>
            <w:r w:rsidRPr="00B257BE">
              <w:rPr>
                <w:rFonts w:ascii="Calibri" w:hAnsi="Calibri"/>
                <w:sz w:val="18"/>
                <w:szCs w:val="16"/>
              </w:rPr>
              <w:t>Condenser or Package Unit</w:t>
            </w:r>
          </w:p>
          <w:p w14:paraId="1F9B988E"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Serial Number</w:t>
            </w:r>
          </w:p>
        </w:tc>
        <w:tc>
          <w:tcPr>
            <w:tcW w:w="1080" w:type="dxa"/>
            <w:gridSpan w:val="2"/>
            <w:vAlign w:val="bottom"/>
          </w:tcPr>
          <w:p w14:paraId="1F9B988F" w14:textId="0E7B7C41" w:rsidR="0067598E" w:rsidRPr="00B257BE" w:rsidRDefault="0067598E" w:rsidP="000703DF">
            <w:pPr>
              <w:keepNext/>
              <w:jc w:val="center"/>
              <w:rPr>
                <w:rFonts w:ascii="Calibri" w:hAnsi="Calibri"/>
                <w:sz w:val="18"/>
                <w:szCs w:val="16"/>
              </w:rPr>
            </w:pPr>
            <w:r w:rsidRPr="00B257BE">
              <w:rPr>
                <w:rFonts w:ascii="Calibri" w:hAnsi="Calibri"/>
                <w:sz w:val="18"/>
                <w:szCs w:val="16"/>
              </w:rPr>
              <w:t>System Cooling Capacity at Design Conditions (B</w:t>
            </w:r>
            <w:r>
              <w:rPr>
                <w:rFonts w:ascii="Calibri" w:hAnsi="Calibri"/>
                <w:sz w:val="18"/>
                <w:szCs w:val="16"/>
              </w:rPr>
              <w:t>tu/h</w:t>
            </w:r>
            <w:r w:rsidRPr="00B257BE">
              <w:rPr>
                <w:rFonts w:ascii="Calibri" w:hAnsi="Calibri"/>
                <w:sz w:val="18"/>
                <w:szCs w:val="16"/>
              </w:rPr>
              <w:t>)</w:t>
            </w:r>
          </w:p>
        </w:tc>
        <w:tc>
          <w:tcPr>
            <w:tcW w:w="1080" w:type="dxa"/>
            <w:vAlign w:val="bottom"/>
          </w:tcPr>
          <w:p w14:paraId="1F9B9890" w14:textId="325A931E" w:rsidR="0067598E" w:rsidRPr="00B257BE" w:rsidRDefault="0067598E" w:rsidP="000703DF">
            <w:pPr>
              <w:keepNext/>
              <w:jc w:val="center"/>
              <w:rPr>
                <w:rFonts w:ascii="Calibri" w:hAnsi="Calibri"/>
                <w:sz w:val="18"/>
                <w:szCs w:val="16"/>
              </w:rPr>
            </w:pPr>
            <w:r w:rsidRPr="00B257BE">
              <w:rPr>
                <w:rFonts w:ascii="Calibri" w:hAnsi="Calibri"/>
                <w:sz w:val="18"/>
                <w:szCs w:val="16"/>
              </w:rPr>
              <w:t>Condenser Nominal Cooling Capacity</w:t>
            </w:r>
          </w:p>
          <w:p w14:paraId="1F9B9891" w14:textId="77777777" w:rsidR="0067598E" w:rsidRPr="00B257BE" w:rsidRDefault="0067598E" w:rsidP="000703DF">
            <w:pPr>
              <w:keepNext/>
              <w:jc w:val="center"/>
              <w:rPr>
                <w:rFonts w:ascii="Calibri" w:hAnsi="Calibri"/>
                <w:sz w:val="18"/>
                <w:szCs w:val="16"/>
              </w:rPr>
            </w:pPr>
            <w:r w:rsidRPr="00B257BE">
              <w:rPr>
                <w:rFonts w:ascii="Calibri" w:hAnsi="Calibri"/>
                <w:sz w:val="18"/>
                <w:szCs w:val="16"/>
              </w:rPr>
              <w:t>(ton)</w:t>
            </w:r>
          </w:p>
        </w:tc>
        <w:tc>
          <w:tcPr>
            <w:tcW w:w="1075" w:type="dxa"/>
            <w:vAlign w:val="bottom"/>
          </w:tcPr>
          <w:p w14:paraId="5AD14802" w14:textId="7C1EE6B9" w:rsidR="0067598E" w:rsidRDefault="0067598E" w:rsidP="000703DF">
            <w:pPr>
              <w:keepNext/>
              <w:jc w:val="center"/>
              <w:rPr>
                <w:rFonts w:ascii="Calibri" w:hAnsi="Calibri"/>
                <w:sz w:val="18"/>
                <w:szCs w:val="16"/>
              </w:rPr>
            </w:pPr>
            <w:r w:rsidRPr="006E5B91">
              <w:rPr>
                <w:rFonts w:ascii="Calibri" w:hAnsi="Calibri"/>
                <w:sz w:val="18"/>
                <w:szCs w:val="16"/>
              </w:rPr>
              <w:t>Condenser</w:t>
            </w:r>
          </w:p>
          <w:p w14:paraId="29C45CF4" w14:textId="77777777" w:rsidR="0067598E" w:rsidRPr="006E5B91" w:rsidRDefault="0067598E" w:rsidP="000703DF">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5ACF0783" w14:textId="6D2EC984" w:rsidR="0067598E" w:rsidRPr="00B257BE" w:rsidRDefault="0067598E" w:rsidP="000703DF">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67598E" w:rsidRPr="00295655" w14:paraId="1F9B989E" w14:textId="5360000F" w:rsidTr="000703DF">
        <w:trPr>
          <w:cantSplit/>
          <w:trHeight w:val="395"/>
        </w:trPr>
        <w:tc>
          <w:tcPr>
            <w:tcW w:w="1341" w:type="dxa"/>
          </w:tcPr>
          <w:p w14:paraId="1F9B9893" w14:textId="77777777" w:rsidR="0067598E" w:rsidRPr="00295655" w:rsidRDefault="0067598E" w:rsidP="0067598E">
            <w:pPr>
              <w:keepNext/>
              <w:rPr>
                <w:rFonts w:ascii="Calibri" w:hAnsi="Calibri"/>
                <w:sz w:val="16"/>
                <w:szCs w:val="16"/>
              </w:rPr>
            </w:pPr>
            <w:r w:rsidRPr="00295655">
              <w:rPr>
                <w:rFonts w:ascii="Calibri" w:hAnsi="Calibri"/>
                <w:sz w:val="16"/>
                <w:szCs w:val="16"/>
              </w:rPr>
              <w:t xml:space="preserve">&lt;&lt;auto filled from </w:t>
            </w:r>
            <w:r>
              <w:t xml:space="preserve"> </w:t>
            </w:r>
            <w:r w:rsidRPr="00614CED">
              <w:rPr>
                <w:rFonts w:ascii="Calibri" w:hAnsi="Calibri"/>
                <w:sz w:val="16"/>
                <w:szCs w:val="16"/>
                <w:highlight w:val="yellow"/>
              </w:rPr>
              <w:t>D01</w:t>
            </w:r>
            <w:r w:rsidRPr="00295655">
              <w:rPr>
                <w:rFonts w:ascii="Calibri" w:hAnsi="Calibri"/>
                <w:sz w:val="16"/>
                <w:szCs w:val="16"/>
              </w:rPr>
              <w:t>&gt;&gt;</w:t>
            </w:r>
          </w:p>
        </w:tc>
        <w:tc>
          <w:tcPr>
            <w:tcW w:w="1325" w:type="dxa"/>
          </w:tcPr>
          <w:p w14:paraId="1F9B9894" w14:textId="77777777" w:rsidR="0067598E" w:rsidRPr="007E2934" w:rsidRDefault="0067598E" w:rsidP="0067598E">
            <w:pPr>
              <w:keepNext/>
              <w:rPr>
                <w:rFonts w:ascii="Calibri" w:hAnsi="Calibri"/>
                <w:sz w:val="18"/>
                <w:szCs w:val="18"/>
              </w:rPr>
            </w:pPr>
            <w:r w:rsidRPr="0098534B">
              <w:rPr>
                <w:rFonts w:ascii="Calibri" w:hAnsi="Calibri"/>
                <w:sz w:val="16"/>
                <w:szCs w:val="16"/>
              </w:rPr>
              <w:t xml:space="preserve">&lt;&lt;auto filled from </w:t>
            </w:r>
            <w:r w:rsidRPr="00614CED">
              <w:rPr>
                <w:rFonts w:ascii="Calibri" w:hAnsi="Calibri"/>
                <w:sz w:val="16"/>
                <w:szCs w:val="16"/>
                <w:highlight w:val="yellow"/>
              </w:rPr>
              <w:t>D02</w:t>
            </w:r>
            <w:r w:rsidRPr="0098534B">
              <w:rPr>
                <w:rFonts w:ascii="Calibri" w:hAnsi="Calibri"/>
                <w:sz w:val="16"/>
                <w:szCs w:val="16"/>
              </w:rPr>
              <w:t xml:space="preserve">&gt;&gt; </w:t>
            </w:r>
          </w:p>
        </w:tc>
        <w:tc>
          <w:tcPr>
            <w:tcW w:w="1379" w:type="dxa"/>
            <w:gridSpan w:val="2"/>
          </w:tcPr>
          <w:p w14:paraId="0C9A9CE8" w14:textId="77777777" w:rsidR="000703DF" w:rsidRDefault="0067598E" w:rsidP="0067598E">
            <w:pPr>
              <w:keepNext/>
              <w:rPr>
                <w:rFonts w:ascii="Calibri" w:hAnsi="Calibri"/>
                <w:sz w:val="14"/>
                <w:szCs w:val="14"/>
              </w:rPr>
            </w:pPr>
            <w:r w:rsidRPr="00DF197D">
              <w:rPr>
                <w:rFonts w:ascii="Calibri" w:hAnsi="Calibri"/>
                <w:sz w:val="14"/>
                <w:szCs w:val="14"/>
              </w:rPr>
              <w:t xml:space="preserve">&lt;&lt; </w:t>
            </w:r>
            <w:r w:rsidRPr="00ED3F4E">
              <w:rPr>
                <w:rFonts w:ascii="Calibri" w:hAnsi="Calibri"/>
                <w:b/>
                <w:sz w:val="14"/>
                <w:szCs w:val="14"/>
              </w:rPr>
              <w:t>if</w:t>
            </w:r>
            <w:r w:rsidRPr="00DF197D">
              <w:rPr>
                <w:rFonts w:ascii="Calibri" w:hAnsi="Calibri"/>
                <w:sz w:val="14"/>
                <w:szCs w:val="14"/>
              </w:rPr>
              <w:t xml:space="preserve"> value in </w:t>
            </w:r>
            <w:r w:rsidRPr="00614CED">
              <w:rPr>
                <w:rFonts w:ascii="Calibri" w:hAnsi="Calibri"/>
                <w:sz w:val="14"/>
                <w:szCs w:val="14"/>
                <w:highlight w:val="yellow"/>
              </w:rPr>
              <w:t>C06</w:t>
            </w:r>
            <w:r w:rsidRPr="00DF197D">
              <w:rPr>
                <w:rFonts w:ascii="Calibri" w:hAnsi="Calibri"/>
                <w:sz w:val="14"/>
                <w:szCs w:val="14"/>
              </w:rPr>
              <w:t xml:space="preserve">=N/A, </w:t>
            </w:r>
          </w:p>
          <w:p w14:paraId="1F9B9895" w14:textId="52045E18" w:rsidR="0067598E" w:rsidRPr="00DF197D" w:rsidRDefault="0067598E" w:rsidP="0067598E">
            <w:pPr>
              <w:keepNext/>
              <w:rPr>
                <w:rFonts w:ascii="Calibri" w:hAnsi="Calibri"/>
                <w:sz w:val="14"/>
                <w:szCs w:val="14"/>
              </w:rPr>
            </w:pPr>
            <w:r w:rsidRPr="00ED3F4E">
              <w:rPr>
                <w:rFonts w:ascii="Calibri" w:hAnsi="Calibri"/>
                <w:b/>
                <w:sz w:val="14"/>
                <w:szCs w:val="14"/>
              </w:rPr>
              <w:t>then</w:t>
            </w:r>
            <w:r w:rsidRPr="00DF197D">
              <w:rPr>
                <w:rFonts w:ascii="Calibri" w:hAnsi="Calibri"/>
                <w:sz w:val="14"/>
                <w:szCs w:val="14"/>
              </w:rPr>
              <w:t xml:space="preserve"> result=NA;</w:t>
            </w:r>
          </w:p>
          <w:p w14:paraId="3A912209" w14:textId="76D0F946" w:rsidR="0067598E" w:rsidRDefault="0067598E" w:rsidP="0067598E">
            <w:pPr>
              <w:keepNext/>
              <w:rPr>
                <w:rFonts w:ascii="Calibri" w:hAnsi="Calibri"/>
                <w:sz w:val="14"/>
                <w:szCs w:val="14"/>
              </w:rPr>
            </w:pPr>
            <w:r w:rsidRPr="00ED3F4E">
              <w:rPr>
                <w:rFonts w:ascii="Calibri" w:hAnsi="Calibri"/>
                <w:b/>
                <w:sz w:val="14"/>
                <w:szCs w:val="14"/>
              </w:rPr>
              <w:t>else</w:t>
            </w:r>
            <w:r w:rsidRPr="00DF197D">
              <w:rPr>
                <w:rFonts w:ascii="Calibri" w:hAnsi="Calibri"/>
                <w:sz w:val="14"/>
                <w:szCs w:val="14"/>
              </w:rPr>
              <w:t xml:space="preserve"> </w:t>
            </w:r>
            <w:r>
              <w:rPr>
                <w:rFonts w:ascii="Calibri" w:hAnsi="Calibri"/>
                <w:sz w:val="14"/>
                <w:szCs w:val="14"/>
              </w:rPr>
              <w:t xml:space="preserve">prompt </w:t>
            </w:r>
            <w:r w:rsidRPr="00DF197D">
              <w:rPr>
                <w:rFonts w:ascii="Calibri" w:hAnsi="Calibri"/>
                <w:sz w:val="14"/>
                <w:szCs w:val="14"/>
              </w:rPr>
              <w:t xml:space="preserve">user </w:t>
            </w:r>
            <w:r>
              <w:rPr>
                <w:rFonts w:ascii="Calibri" w:hAnsi="Calibri"/>
                <w:sz w:val="14"/>
                <w:szCs w:val="14"/>
              </w:rPr>
              <w:t xml:space="preserve">to </w:t>
            </w:r>
            <w:r w:rsidRPr="00DF197D">
              <w:rPr>
                <w:rFonts w:ascii="Calibri" w:hAnsi="Calibri"/>
                <w:sz w:val="14"/>
                <w:szCs w:val="14"/>
              </w:rPr>
              <w:t>input numeric</w:t>
            </w:r>
            <w:r>
              <w:rPr>
                <w:rFonts w:ascii="Calibri" w:hAnsi="Calibri"/>
                <w:sz w:val="14"/>
                <w:szCs w:val="14"/>
              </w:rPr>
              <w:t xml:space="preserve"> value</w:t>
            </w:r>
            <w:r w:rsidRPr="00DF197D">
              <w:rPr>
                <w:rFonts w:ascii="Calibri" w:hAnsi="Calibri"/>
                <w:sz w:val="14"/>
                <w:szCs w:val="14"/>
              </w:rPr>
              <w:t xml:space="preserve">, xx.x;  </w:t>
            </w:r>
          </w:p>
          <w:p w14:paraId="49F7FA93" w14:textId="77777777" w:rsidR="0067598E" w:rsidRDefault="0067598E" w:rsidP="0067598E">
            <w:pPr>
              <w:keepNext/>
              <w:rPr>
                <w:rFonts w:ascii="Calibri" w:hAnsi="Calibri"/>
                <w:sz w:val="14"/>
                <w:szCs w:val="14"/>
              </w:rPr>
            </w:pPr>
          </w:p>
          <w:p w14:paraId="1F9B9896" w14:textId="508050C9" w:rsidR="0067598E" w:rsidRPr="00295655" w:rsidRDefault="00840B8D" w:rsidP="0067598E">
            <w:pPr>
              <w:keepNext/>
              <w:rPr>
                <w:rFonts w:ascii="Calibri" w:hAnsi="Calibri"/>
                <w:sz w:val="16"/>
                <w:szCs w:val="16"/>
              </w:rPr>
            </w:pPr>
            <w:r>
              <w:rPr>
                <w:rFonts w:ascii="Calibri" w:hAnsi="Calibri"/>
                <w:b/>
                <w:sz w:val="14"/>
                <w:szCs w:val="14"/>
              </w:rPr>
              <w:t xml:space="preserve">and </w:t>
            </w:r>
            <w:r w:rsidR="0067598E" w:rsidRPr="00ED3F4E">
              <w:rPr>
                <w:rFonts w:ascii="Calibri" w:hAnsi="Calibri"/>
                <w:b/>
                <w:sz w:val="14"/>
                <w:szCs w:val="14"/>
              </w:rPr>
              <w:t>check</w:t>
            </w:r>
            <w:r w:rsidR="0067598E" w:rsidRPr="00DF197D">
              <w:rPr>
                <w:rFonts w:ascii="Calibri" w:hAnsi="Calibri"/>
                <w:sz w:val="14"/>
                <w:szCs w:val="14"/>
              </w:rPr>
              <w:t xml:space="preserve"> value must be ≥ value in </w:t>
            </w:r>
            <w:r w:rsidR="0067598E" w:rsidRPr="00614CED">
              <w:rPr>
                <w:rFonts w:ascii="Calibri" w:hAnsi="Calibri"/>
                <w:sz w:val="14"/>
                <w:szCs w:val="14"/>
                <w:highlight w:val="yellow"/>
              </w:rPr>
              <w:t>C06</w:t>
            </w:r>
            <w:r w:rsidR="0067598E" w:rsidRPr="00DF197D">
              <w:rPr>
                <w:rFonts w:ascii="Calibri" w:hAnsi="Calibri"/>
                <w:sz w:val="14"/>
                <w:szCs w:val="14"/>
              </w:rPr>
              <w:t xml:space="preserve">, to comply; else </w:t>
            </w:r>
            <w:r w:rsidR="0067598E" w:rsidRPr="00DF197D">
              <w:rPr>
                <w:rFonts w:asciiTheme="minorHAnsi" w:hAnsiTheme="minorHAnsi"/>
                <w:sz w:val="14"/>
                <w:szCs w:val="14"/>
              </w:rPr>
              <w:t>flag non-compliant value and do not allow registration to proceed&gt;&gt;</w:t>
            </w:r>
          </w:p>
        </w:tc>
        <w:tc>
          <w:tcPr>
            <w:tcW w:w="1800" w:type="dxa"/>
            <w:gridSpan w:val="2"/>
          </w:tcPr>
          <w:p w14:paraId="6DCE4016" w14:textId="77777777" w:rsidR="000703DF" w:rsidRPr="0021004F" w:rsidRDefault="0067598E" w:rsidP="0067598E">
            <w:pPr>
              <w:keepNext/>
              <w:rPr>
                <w:rFonts w:ascii="Calibri" w:hAnsi="Calibri"/>
                <w:sz w:val="12"/>
                <w:szCs w:val="12"/>
              </w:rPr>
            </w:pPr>
            <w:r w:rsidRPr="0021004F">
              <w:rPr>
                <w:rFonts w:ascii="Calibri" w:hAnsi="Calibri"/>
                <w:sz w:val="12"/>
                <w:szCs w:val="12"/>
              </w:rPr>
              <w:t xml:space="preserve">&lt;&lt; </w:t>
            </w:r>
            <w:r w:rsidRPr="0021004F">
              <w:rPr>
                <w:rFonts w:ascii="Calibri" w:hAnsi="Calibri"/>
                <w:b/>
                <w:sz w:val="12"/>
                <w:szCs w:val="12"/>
              </w:rPr>
              <w:t>if</w:t>
            </w:r>
            <w:r w:rsidRPr="0021004F">
              <w:rPr>
                <w:rFonts w:ascii="Calibri" w:hAnsi="Calibri"/>
                <w:sz w:val="12"/>
                <w:szCs w:val="12"/>
              </w:rPr>
              <w:t xml:space="preserve"> value in </w:t>
            </w:r>
            <w:r w:rsidRPr="0021004F">
              <w:rPr>
                <w:rFonts w:ascii="Calibri" w:hAnsi="Calibri"/>
                <w:sz w:val="12"/>
                <w:szCs w:val="12"/>
                <w:highlight w:val="yellow"/>
              </w:rPr>
              <w:t>C07</w:t>
            </w:r>
            <w:r w:rsidRPr="0021004F">
              <w:rPr>
                <w:rFonts w:ascii="Calibri" w:hAnsi="Calibri"/>
                <w:sz w:val="12"/>
                <w:szCs w:val="12"/>
              </w:rPr>
              <w:t xml:space="preserve">=N/A, </w:t>
            </w:r>
          </w:p>
          <w:p w14:paraId="1F9B9897" w14:textId="5A68493B" w:rsidR="0067598E" w:rsidRPr="0021004F" w:rsidRDefault="0067598E" w:rsidP="0067598E">
            <w:pPr>
              <w:keepNext/>
              <w:rPr>
                <w:rFonts w:ascii="Calibri" w:hAnsi="Calibri"/>
                <w:sz w:val="12"/>
                <w:szCs w:val="12"/>
              </w:rPr>
            </w:pPr>
            <w:r w:rsidRPr="0021004F">
              <w:rPr>
                <w:rFonts w:ascii="Calibri" w:hAnsi="Calibri"/>
                <w:b/>
                <w:sz w:val="12"/>
                <w:szCs w:val="12"/>
              </w:rPr>
              <w:t>then</w:t>
            </w:r>
            <w:r w:rsidRPr="0021004F">
              <w:rPr>
                <w:rFonts w:ascii="Calibri" w:hAnsi="Calibri"/>
                <w:sz w:val="12"/>
                <w:szCs w:val="12"/>
              </w:rPr>
              <w:t xml:space="preserve"> result=NA;</w:t>
            </w:r>
          </w:p>
          <w:p w14:paraId="602F3606" w14:textId="77777777" w:rsidR="0067598E" w:rsidRPr="0021004F" w:rsidRDefault="0067598E" w:rsidP="0067598E">
            <w:pPr>
              <w:keepNext/>
              <w:rPr>
                <w:rFonts w:ascii="Calibri" w:hAnsi="Calibri"/>
                <w:sz w:val="12"/>
                <w:szCs w:val="12"/>
              </w:rPr>
            </w:pPr>
            <w:r w:rsidRPr="0021004F">
              <w:rPr>
                <w:rFonts w:ascii="Calibri" w:hAnsi="Calibri"/>
                <w:b/>
                <w:sz w:val="12"/>
                <w:szCs w:val="12"/>
              </w:rPr>
              <w:t>else</w:t>
            </w:r>
            <w:r w:rsidRPr="0021004F">
              <w:rPr>
                <w:rFonts w:ascii="Calibri" w:hAnsi="Calibri"/>
                <w:sz w:val="12"/>
                <w:szCs w:val="12"/>
              </w:rPr>
              <w:t xml:space="preserve"> prompt user to input, numeric value, xx.x;  </w:t>
            </w:r>
          </w:p>
          <w:p w14:paraId="5E0F40AF" w14:textId="2E941C55" w:rsidR="0067598E" w:rsidRDefault="00CE6553" w:rsidP="0067598E">
            <w:pPr>
              <w:keepNext/>
              <w:rPr>
                <w:ins w:id="44" w:author="Markstrum, Alexis@Energy" w:date="2021-03-25T11:33:00Z"/>
                <w:rFonts w:ascii="Calibri" w:hAnsi="Calibri"/>
                <w:sz w:val="12"/>
                <w:szCs w:val="12"/>
              </w:rPr>
            </w:pPr>
            <w:ins w:id="45" w:author="Markstrum, Alexis@Energy" w:date="2021-03-25T11:33:00Z">
              <w:r w:rsidRPr="00CE6553">
                <w:rPr>
                  <w:rFonts w:ascii="Calibri" w:hAnsi="Calibri"/>
                  <w:sz w:val="12"/>
                  <w:szCs w:val="12"/>
                </w:rPr>
                <w:t>if B04 = central packaged AC, value must be ≥ 11.0 and ≥ C07, then the system complies;</w:t>
              </w:r>
            </w:ins>
          </w:p>
          <w:p w14:paraId="2BB03491" w14:textId="51A12AB9" w:rsidR="00543C55" w:rsidRDefault="00543C55" w:rsidP="0067598E">
            <w:pPr>
              <w:keepNext/>
              <w:rPr>
                <w:ins w:id="46" w:author="Markstrum, Alexis@Energy" w:date="2021-03-25T11:33:00Z"/>
                <w:rFonts w:ascii="Calibri" w:hAnsi="Calibri"/>
                <w:sz w:val="12"/>
                <w:szCs w:val="12"/>
              </w:rPr>
            </w:pPr>
          </w:p>
          <w:p w14:paraId="2EF0D306" w14:textId="46ADDD2E" w:rsidR="00543C55" w:rsidRDefault="00B2579E" w:rsidP="0067598E">
            <w:pPr>
              <w:keepNext/>
              <w:rPr>
                <w:ins w:id="47" w:author="Markstrum, Alexis@Energy" w:date="2021-03-25T11:33:00Z"/>
                <w:rFonts w:ascii="Calibri" w:hAnsi="Calibri"/>
                <w:sz w:val="12"/>
                <w:szCs w:val="12"/>
              </w:rPr>
            </w:pPr>
            <w:ins w:id="48" w:author="Markstrum, Alexis@Energy" w:date="2021-03-25T11:35:00Z">
              <w:r>
                <w:rPr>
                  <w:rFonts w:ascii="Calibri" w:hAnsi="Calibri"/>
                  <w:sz w:val="12"/>
                  <w:szCs w:val="12"/>
                </w:rPr>
                <w:t>else</w:t>
              </w:r>
            </w:ins>
            <w:ins w:id="49" w:author="Markstrum, Alexis@Energy" w:date="2021-03-25T11:33:00Z">
              <w:r w:rsidR="00543C55" w:rsidRPr="00543C55">
                <w:rPr>
                  <w:rFonts w:ascii="Calibri" w:hAnsi="Calibri"/>
                  <w:sz w:val="12"/>
                  <w:szCs w:val="12"/>
                </w:rPr>
                <w:t>if B04 = "central split AC", and F10 &lt; 45000, then value must be ≥ 12.2 and ≥ C07, then the system complies</w:t>
              </w:r>
              <w:r w:rsidR="00543C55">
                <w:rPr>
                  <w:rFonts w:ascii="Calibri" w:hAnsi="Calibri"/>
                  <w:sz w:val="12"/>
                  <w:szCs w:val="12"/>
                </w:rPr>
                <w:t>;</w:t>
              </w:r>
            </w:ins>
          </w:p>
          <w:p w14:paraId="722C9334" w14:textId="4F60CEA9" w:rsidR="00543C55" w:rsidRDefault="00543C55" w:rsidP="0067598E">
            <w:pPr>
              <w:keepNext/>
              <w:rPr>
                <w:ins w:id="50" w:author="Markstrum, Alexis@Energy" w:date="2021-03-25T11:33:00Z"/>
                <w:rFonts w:ascii="Calibri" w:hAnsi="Calibri"/>
                <w:sz w:val="12"/>
                <w:szCs w:val="12"/>
              </w:rPr>
            </w:pPr>
          </w:p>
          <w:p w14:paraId="4FE4F9A4" w14:textId="188A828A" w:rsidR="00543C55" w:rsidRDefault="00B2579E" w:rsidP="0067598E">
            <w:pPr>
              <w:keepNext/>
              <w:rPr>
                <w:ins w:id="51" w:author="Markstrum, Alexis@Energy" w:date="2021-03-25T11:33:00Z"/>
                <w:rFonts w:ascii="Calibri" w:hAnsi="Calibri"/>
                <w:sz w:val="12"/>
                <w:szCs w:val="12"/>
              </w:rPr>
            </w:pPr>
            <w:ins w:id="52" w:author="Markstrum, Alexis@Energy" w:date="2021-03-25T11:35:00Z">
              <w:r>
                <w:rPr>
                  <w:rFonts w:ascii="Calibri" w:hAnsi="Calibri"/>
                  <w:sz w:val="12"/>
                  <w:szCs w:val="12"/>
                </w:rPr>
                <w:t>else</w:t>
              </w:r>
            </w:ins>
            <w:ins w:id="53" w:author="Markstrum, Alexis@Energy" w:date="2021-03-25T11:33:00Z">
              <w:r w:rsidR="00543C55" w:rsidRPr="00543C55">
                <w:rPr>
                  <w:rFonts w:ascii="Calibri" w:hAnsi="Calibri"/>
                  <w:sz w:val="12"/>
                  <w:szCs w:val="12"/>
                </w:rPr>
                <w:t>if B04 = "central split AC", and F10 ≥ 45000, value must be ≥ 11.7 and ≥ C07, then the system complies;</w:t>
              </w:r>
            </w:ins>
          </w:p>
          <w:p w14:paraId="69077C0E" w14:textId="0DC16CE9" w:rsidR="00543C55" w:rsidRDefault="00543C55" w:rsidP="0067598E">
            <w:pPr>
              <w:keepNext/>
              <w:rPr>
                <w:ins w:id="54" w:author="Markstrum, Alexis@Energy" w:date="2021-03-25T11:34:00Z"/>
                <w:rFonts w:ascii="Calibri" w:hAnsi="Calibri"/>
                <w:sz w:val="12"/>
                <w:szCs w:val="12"/>
              </w:rPr>
            </w:pPr>
          </w:p>
          <w:p w14:paraId="507BDB78" w14:textId="23BAED7C" w:rsidR="00543C55" w:rsidRDefault="00543C55" w:rsidP="0067598E">
            <w:pPr>
              <w:keepNext/>
              <w:rPr>
                <w:ins w:id="55" w:author="Markstrum, Alexis@Energy" w:date="2021-03-25T11:33:00Z"/>
                <w:rFonts w:ascii="Calibri" w:hAnsi="Calibri"/>
                <w:sz w:val="12"/>
                <w:szCs w:val="12"/>
              </w:rPr>
            </w:pPr>
            <w:ins w:id="56" w:author="Markstrum, Alexis@Energy" w:date="2021-03-25T11:34:00Z">
              <w:r w:rsidRPr="00543C55">
                <w:rPr>
                  <w:rFonts w:ascii="Calibri" w:hAnsi="Calibri"/>
                  <w:sz w:val="12"/>
                  <w:szCs w:val="12"/>
                </w:rPr>
                <w:t xml:space="preserve">else </w:t>
              </w:r>
              <w:r>
                <w:rPr>
                  <w:rFonts w:ascii="Calibri" w:hAnsi="Calibri"/>
                  <w:sz w:val="12"/>
                  <w:szCs w:val="12"/>
                </w:rPr>
                <w:t xml:space="preserve">(for all other systems) </w:t>
              </w:r>
              <w:r w:rsidR="00B2579E">
                <w:rPr>
                  <w:rFonts w:ascii="Calibri" w:hAnsi="Calibri"/>
                  <w:sz w:val="12"/>
                  <w:szCs w:val="12"/>
                </w:rPr>
                <w:t xml:space="preserve">if </w:t>
              </w:r>
              <w:r w:rsidRPr="00543C55">
                <w:rPr>
                  <w:rFonts w:ascii="Calibri" w:hAnsi="Calibri"/>
                  <w:sz w:val="12"/>
                  <w:szCs w:val="12"/>
                </w:rPr>
                <w:t>value is ≥ C07, then the system complies;</w:t>
              </w:r>
            </w:ins>
          </w:p>
          <w:p w14:paraId="59A6075B" w14:textId="77777777" w:rsidR="00CE6553" w:rsidRPr="0021004F" w:rsidRDefault="00CE6553" w:rsidP="0067598E">
            <w:pPr>
              <w:keepNext/>
              <w:rPr>
                <w:rFonts w:ascii="Calibri" w:hAnsi="Calibri"/>
                <w:sz w:val="12"/>
                <w:szCs w:val="12"/>
              </w:rPr>
            </w:pPr>
          </w:p>
          <w:p w14:paraId="05792FE1" w14:textId="44E92BBC" w:rsidR="0067598E" w:rsidRPr="0021004F" w:rsidDel="00650A49" w:rsidRDefault="00840B8D" w:rsidP="0067598E">
            <w:pPr>
              <w:keepNext/>
              <w:rPr>
                <w:del w:id="57" w:author="Markstrum, Alexis@Energy" w:date="2021-03-25T11:32:00Z"/>
                <w:rFonts w:ascii="Calibri" w:hAnsi="Calibri"/>
                <w:sz w:val="12"/>
                <w:szCs w:val="12"/>
              </w:rPr>
            </w:pPr>
            <w:del w:id="58" w:author="Markstrum, Alexis@Energy" w:date="2021-03-25T11:32:00Z">
              <w:r w:rsidRPr="0021004F" w:rsidDel="00650A49">
                <w:rPr>
                  <w:rFonts w:ascii="Calibri" w:hAnsi="Calibri"/>
                  <w:b/>
                  <w:sz w:val="12"/>
                  <w:szCs w:val="12"/>
                </w:rPr>
                <w:delText xml:space="preserve">and </w:delText>
              </w:r>
              <w:r w:rsidR="0067598E" w:rsidRPr="0021004F" w:rsidDel="00650A49">
                <w:rPr>
                  <w:rFonts w:ascii="Calibri" w:hAnsi="Calibri"/>
                  <w:b/>
                  <w:sz w:val="12"/>
                  <w:szCs w:val="12"/>
                </w:rPr>
                <w:delText>check</w:delText>
              </w:r>
              <w:r w:rsidR="0067598E" w:rsidRPr="0021004F" w:rsidDel="00650A49">
                <w:rPr>
                  <w:rFonts w:ascii="Calibri" w:hAnsi="Calibri"/>
                  <w:sz w:val="12"/>
                  <w:szCs w:val="12"/>
                </w:rPr>
                <w:delText xml:space="preserve"> value must be ≥ value in </w:delText>
              </w:r>
              <w:r w:rsidR="0067598E" w:rsidRPr="0021004F" w:rsidDel="00650A49">
                <w:rPr>
                  <w:rFonts w:ascii="Calibri" w:hAnsi="Calibri"/>
                  <w:sz w:val="12"/>
                  <w:szCs w:val="12"/>
                  <w:highlight w:val="yellow"/>
                </w:rPr>
                <w:delText>C07</w:delText>
              </w:r>
              <w:r w:rsidR="0067598E" w:rsidRPr="0021004F" w:rsidDel="00650A49">
                <w:rPr>
                  <w:rFonts w:ascii="Calibri" w:hAnsi="Calibri"/>
                  <w:sz w:val="12"/>
                  <w:szCs w:val="12"/>
                </w:rPr>
                <w:delText xml:space="preserve">, to comply; except if one of the following two conditions are applicable: </w:delText>
              </w:r>
            </w:del>
          </w:p>
          <w:p w14:paraId="0B69B9B0" w14:textId="403F95E4" w:rsidR="0068596A" w:rsidRPr="0021004F" w:rsidDel="00650A49" w:rsidRDefault="0068596A" w:rsidP="0067598E">
            <w:pPr>
              <w:keepNext/>
              <w:rPr>
                <w:del w:id="59" w:author="Markstrum, Alexis@Energy" w:date="2021-03-25T11:32:00Z"/>
                <w:rFonts w:ascii="Calibri" w:hAnsi="Calibri"/>
                <w:sz w:val="12"/>
                <w:szCs w:val="12"/>
              </w:rPr>
            </w:pPr>
          </w:p>
          <w:p w14:paraId="512E42B8" w14:textId="01951BC2" w:rsidR="0068596A" w:rsidRPr="0021004F" w:rsidDel="00650A49" w:rsidRDefault="0067598E" w:rsidP="0067598E">
            <w:pPr>
              <w:keepNext/>
              <w:rPr>
                <w:del w:id="60" w:author="Markstrum, Alexis@Energy" w:date="2021-03-25T11:32:00Z"/>
                <w:rFonts w:ascii="Calibri" w:hAnsi="Calibri"/>
                <w:sz w:val="12"/>
                <w:szCs w:val="12"/>
              </w:rPr>
            </w:pPr>
            <w:del w:id="61" w:author="Markstrum, Alexis@Energy" w:date="2021-03-25T11:32:00Z">
              <w:r w:rsidRPr="0021004F" w:rsidDel="00650A49">
                <w:rPr>
                  <w:rFonts w:ascii="Calibri" w:hAnsi="Calibri"/>
                  <w:sz w:val="12"/>
                  <w:szCs w:val="12"/>
                </w:rPr>
                <w:delText xml:space="preserve">cond 1: </w:delText>
              </w:r>
            </w:del>
          </w:p>
          <w:p w14:paraId="52B3C6DE" w14:textId="1D89E897" w:rsidR="0068596A" w:rsidRPr="0021004F" w:rsidDel="00650A49" w:rsidRDefault="0067598E" w:rsidP="0067598E">
            <w:pPr>
              <w:keepNext/>
              <w:rPr>
                <w:del w:id="62" w:author="Markstrum, Alexis@Energy" w:date="2021-03-25T11:32:00Z"/>
                <w:rFonts w:ascii="Calibri" w:hAnsi="Calibri"/>
                <w:sz w:val="12"/>
                <w:szCs w:val="12"/>
              </w:rPr>
            </w:pPr>
            <w:del w:id="63" w:author="Markstrum, Alexis@Energy" w:date="2021-03-25T11:32:00Z">
              <w:r w:rsidRPr="0021004F" w:rsidDel="00650A49">
                <w:rPr>
                  <w:rFonts w:ascii="Calibri" w:hAnsi="Calibri"/>
                  <w:b/>
                  <w:sz w:val="12"/>
                  <w:szCs w:val="12"/>
                </w:rPr>
                <w:delText>if</w:delText>
              </w:r>
              <w:r w:rsidRPr="0021004F" w:rsidDel="00650A49">
                <w:rPr>
                  <w:rFonts w:ascii="Calibri" w:hAnsi="Calibri"/>
                  <w:sz w:val="12"/>
                  <w:szCs w:val="12"/>
                </w:rPr>
                <w:delText xml:space="preserve"> </w:delText>
              </w:r>
              <w:r w:rsidR="0068596A" w:rsidRPr="0021004F" w:rsidDel="00650A49">
                <w:rPr>
                  <w:rFonts w:ascii="Calibri" w:hAnsi="Calibri"/>
                  <w:sz w:val="12"/>
                  <w:szCs w:val="12"/>
                  <w:highlight w:val="yellow"/>
                </w:rPr>
                <w:delText>B04</w:delText>
              </w:r>
              <w:r w:rsidR="0068596A" w:rsidRPr="0021004F" w:rsidDel="00650A49">
                <w:rPr>
                  <w:rFonts w:ascii="Calibri" w:hAnsi="Calibri"/>
                  <w:sz w:val="12"/>
                  <w:szCs w:val="12"/>
                </w:rPr>
                <w:delText xml:space="preserve"> </w:delText>
              </w:r>
              <w:r w:rsidRPr="0021004F" w:rsidDel="00650A49">
                <w:rPr>
                  <w:rFonts w:ascii="Calibri" w:hAnsi="Calibri"/>
                  <w:sz w:val="12"/>
                  <w:szCs w:val="12"/>
                </w:rPr>
                <w:delText xml:space="preserve">= </w:delText>
              </w:r>
              <w:r w:rsidR="0068596A" w:rsidRPr="0021004F" w:rsidDel="00650A49">
                <w:rPr>
                  <w:rFonts w:ascii="Calibri" w:hAnsi="Calibri"/>
                  <w:sz w:val="12"/>
                  <w:szCs w:val="12"/>
                </w:rPr>
                <w:delText>{</w:delText>
              </w:r>
              <w:r w:rsidRPr="0021004F" w:rsidDel="00650A49">
                <w:rPr>
                  <w:rFonts w:ascii="Calibri" w:hAnsi="Calibri"/>
                  <w:sz w:val="12"/>
                  <w:szCs w:val="12"/>
                </w:rPr>
                <w:delText>central packaged AC</w:delText>
              </w:r>
              <w:r w:rsidR="0021004F" w:rsidRPr="0021004F" w:rsidDel="00650A49">
                <w:rPr>
                  <w:rFonts w:ascii="Calibri" w:hAnsi="Calibri"/>
                  <w:sz w:val="12"/>
                  <w:szCs w:val="12"/>
                </w:rPr>
                <w:delText>}</w:delText>
              </w:r>
              <w:r w:rsidRPr="0021004F" w:rsidDel="00650A49">
                <w:rPr>
                  <w:rFonts w:ascii="Calibri" w:hAnsi="Calibri"/>
                  <w:sz w:val="12"/>
                  <w:szCs w:val="12"/>
                </w:rPr>
                <w:delText xml:space="preserve">, </w:delText>
              </w:r>
            </w:del>
          </w:p>
          <w:p w14:paraId="24FBD143" w14:textId="0257C5DE" w:rsidR="0068596A" w:rsidRPr="0021004F" w:rsidDel="00650A49" w:rsidRDefault="0068596A" w:rsidP="0067598E">
            <w:pPr>
              <w:keepNext/>
              <w:rPr>
                <w:del w:id="64" w:author="Markstrum, Alexis@Energy" w:date="2021-03-25T11:32:00Z"/>
                <w:rFonts w:ascii="Calibri" w:hAnsi="Calibri"/>
                <w:sz w:val="12"/>
                <w:szCs w:val="12"/>
              </w:rPr>
            </w:pPr>
            <w:del w:id="65" w:author="Markstrum, Alexis@Energy" w:date="2021-03-25T11:32:00Z">
              <w:r w:rsidRPr="00507483" w:rsidDel="00650A49">
                <w:rPr>
                  <w:rFonts w:ascii="Calibri" w:hAnsi="Calibri"/>
                  <w:b/>
                  <w:sz w:val="12"/>
                  <w:szCs w:val="12"/>
                </w:rPr>
                <w:delText>and</w:delText>
              </w:r>
              <w:r w:rsidRPr="0021004F" w:rsidDel="00650A49">
                <w:rPr>
                  <w:rFonts w:ascii="Calibri" w:hAnsi="Calibri"/>
                  <w:sz w:val="12"/>
                  <w:szCs w:val="12"/>
                </w:rPr>
                <w:delText xml:space="preserve"> </w:delText>
              </w:r>
              <w:r w:rsidR="0067598E" w:rsidRPr="0021004F" w:rsidDel="00650A49">
                <w:rPr>
                  <w:rFonts w:ascii="Calibri" w:hAnsi="Calibri"/>
                  <w:sz w:val="12"/>
                  <w:szCs w:val="12"/>
                </w:rPr>
                <w:delText>12.2 &gt; value ≥11.0</w:delText>
              </w:r>
              <w:r w:rsidRPr="0021004F" w:rsidDel="00650A49">
                <w:rPr>
                  <w:rFonts w:ascii="Calibri" w:hAnsi="Calibri"/>
                  <w:sz w:val="12"/>
                  <w:szCs w:val="12"/>
                </w:rPr>
                <w:delText>,</w:delText>
              </w:r>
            </w:del>
          </w:p>
          <w:p w14:paraId="152E766D" w14:textId="51EC1C32" w:rsidR="0067598E" w:rsidRPr="0021004F" w:rsidDel="00650A49" w:rsidRDefault="0068596A" w:rsidP="0067598E">
            <w:pPr>
              <w:keepNext/>
              <w:rPr>
                <w:del w:id="66" w:author="Markstrum, Alexis@Energy" w:date="2021-03-25T11:32:00Z"/>
                <w:rFonts w:ascii="Calibri" w:hAnsi="Calibri"/>
                <w:sz w:val="12"/>
                <w:szCs w:val="12"/>
              </w:rPr>
            </w:pPr>
            <w:del w:id="67" w:author="Markstrum, Alexis@Energy" w:date="2021-03-25T11:32:00Z">
              <w:r w:rsidRPr="00507483" w:rsidDel="00650A49">
                <w:rPr>
                  <w:rFonts w:ascii="Calibri" w:hAnsi="Calibri"/>
                  <w:b/>
                  <w:sz w:val="12"/>
                  <w:szCs w:val="12"/>
                </w:rPr>
                <w:delText>then</w:delText>
              </w:r>
              <w:r w:rsidRPr="0021004F" w:rsidDel="00650A49">
                <w:rPr>
                  <w:rFonts w:ascii="Calibri" w:hAnsi="Calibri"/>
                  <w:sz w:val="12"/>
                  <w:szCs w:val="12"/>
                </w:rPr>
                <w:delText xml:space="preserve"> the system</w:delText>
              </w:r>
              <w:r w:rsidR="0067598E" w:rsidRPr="0021004F" w:rsidDel="00650A49">
                <w:rPr>
                  <w:rFonts w:ascii="Calibri" w:hAnsi="Calibri"/>
                  <w:sz w:val="12"/>
                  <w:szCs w:val="12"/>
                </w:rPr>
                <w:delText xml:space="preserve"> complies; </w:delText>
              </w:r>
            </w:del>
          </w:p>
          <w:p w14:paraId="5B5C1FF1" w14:textId="6A02886C" w:rsidR="0068596A" w:rsidRPr="0021004F" w:rsidDel="00650A49" w:rsidRDefault="0068596A" w:rsidP="0067598E">
            <w:pPr>
              <w:keepNext/>
              <w:rPr>
                <w:del w:id="68" w:author="Markstrum, Alexis@Energy" w:date="2021-03-25T11:32:00Z"/>
                <w:rFonts w:ascii="Calibri" w:hAnsi="Calibri"/>
                <w:sz w:val="12"/>
                <w:szCs w:val="12"/>
              </w:rPr>
            </w:pPr>
          </w:p>
          <w:p w14:paraId="7093A911" w14:textId="605B3787" w:rsidR="0067598E" w:rsidRPr="0021004F" w:rsidDel="00650A49" w:rsidRDefault="0067598E" w:rsidP="0067598E">
            <w:pPr>
              <w:keepNext/>
              <w:rPr>
                <w:del w:id="69" w:author="Markstrum, Alexis@Energy" w:date="2021-03-25T11:32:00Z"/>
                <w:rFonts w:ascii="Calibri" w:hAnsi="Calibri"/>
                <w:sz w:val="12"/>
                <w:szCs w:val="12"/>
              </w:rPr>
            </w:pPr>
            <w:del w:id="70" w:author="Markstrum, Alexis@Energy" w:date="2021-03-25T11:32:00Z">
              <w:r w:rsidRPr="0021004F" w:rsidDel="00650A49">
                <w:rPr>
                  <w:rFonts w:ascii="Calibri" w:hAnsi="Calibri"/>
                  <w:sz w:val="12"/>
                  <w:szCs w:val="12"/>
                </w:rPr>
                <w:delText xml:space="preserve">cond 2: if </w:delText>
              </w:r>
              <w:r w:rsidR="0068596A" w:rsidRPr="0021004F" w:rsidDel="00650A49">
                <w:rPr>
                  <w:rFonts w:ascii="Calibri" w:hAnsi="Calibri"/>
                  <w:sz w:val="12"/>
                  <w:szCs w:val="12"/>
                  <w:highlight w:val="yellow"/>
                </w:rPr>
                <w:delText>B04</w:delText>
              </w:r>
              <w:r w:rsidR="0068596A" w:rsidRPr="0021004F" w:rsidDel="00650A49">
                <w:rPr>
                  <w:rFonts w:ascii="Calibri" w:hAnsi="Calibri"/>
                  <w:sz w:val="12"/>
                  <w:szCs w:val="12"/>
                </w:rPr>
                <w:delText xml:space="preserve"> </w:delText>
              </w:r>
              <w:r w:rsidRPr="0021004F" w:rsidDel="00650A49">
                <w:rPr>
                  <w:rFonts w:ascii="Calibri" w:hAnsi="Calibri"/>
                  <w:sz w:val="12"/>
                  <w:szCs w:val="12"/>
                </w:rPr>
                <w:delText xml:space="preserve">= "central split AC", and </w:delText>
              </w:r>
              <w:r w:rsidR="00AE3120" w:rsidRPr="0021004F" w:rsidDel="00650A49">
                <w:rPr>
                  <w:rFonts w:ascii="Calibri" w:hAnsi="Calibri"/>
                  <w:sz w:val="12"/>
                  <w:szCs w:val="12"/>
                  <w:highlight w:val="yellow"/>
                </w:rPr>
                <w:delText>F</w:delText>
              </w:r>
              <w:r w:rsidRPr="0021004F" w:rsidDel="00650A49">
                <w:rPr>
                  <w:rFonts w:ascii="Calibri" w:hAnsi="Calibri"/>
                  <w:sz w:val="12"/>
                  <w:szCs w:val="12"/>
                  <w:highlight w:val="yellow"/>
                </w:rPr>
                <w:delText>10</w:delText>
              </w:r>
              <w:r w:rsidRPr="0021004F" w:rsidDel="00650A49">
                <w:rPr>
                  <w:rFonts w:ascii="Calibri" w:hAnsi="Calibri"/>
                  <w:sz w:val="12"/>
                  <w:szCs w:val="12"/>
                </w:rPr>
                <w:delText xml:space="preserve"> &lt; 45000, then value must be ≥ 12.2 to comply.</w:delText>
              </w:r>
            </w:del>
          </w:p>
          <w:p w14:paraId="1BDA37CE" w14:textId="35E7E763" w:rsidR="0067598E" w:rsidRPr="0021004F" w:rsidRDefault="0067598E" w:rsidP="0067598E">
            <w:pPr>
              <w:keepNext/>
              <w:rPr>
                <w:rFonts w:ascii="Calibri" w:hAnsi="Calibri"/>
                <w:sz w:val="12"/>
                <w:szCs w:val="12"/>
              </w:rPr>
            </w:pPr>
          </w:p>
          <w:p w14:paraId="1F9B9898" w14:textId="37218438" w:rsidR="0067598E" w:rsidRPr="00295655" w:rsidRDefault="0067598E" w:rsidP="0067598E">
            <w:pPr>
              <w:keepNext/>
              <w:rPr>
                <w:rFonts w:ascii="Calibri" w:hAnsi="Calibri"/>
                <w:sz w:val="16"/>
                <w:szCs w:val="16"/>
              </w:rPr>
            </w:pPr>
            <w:r w:rsidRPr="0021004F">
              <w:rPr>
                <w:rFonts w:ascii="Calibri" w:hAnsi="Calibri"/>
                <w:sz w:val="12"/>
                <w:szCs w:val="12"/>
              </w:rPr>
              <w:t xml:space="preserve">else </w:t>
            </w:r>
            <w:r w:rsidRPr="0021004F">
              <w:rPr>
                <w:rFonts w:asciiTheme="minorHAnsi" w:hAnsiTheme="minorHAnsi"/>
                <w:sz w:val="12"/>
                <w:szCs w:val="12"/>
              </w:rPr>
              <w:t>flag non-compliant value and do not allow registration to proceed&gt;&gt;</w:t>
            </w:r>
          </w:p>
        </w:tc>
        <w:tc>
          <w:tcPr>
            <w:tcW w:w="1800" w:type="dxa"/>
          </w:tcPr>
          <w:p w14:paraId="1F9B9899"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805" w:type="dxa"/>
            <w:gridSpan w:val="2"/>
          </w:tcPr>
          <w:p w14:paraId="1F9B989A"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705" w:type="dxa"/>
          </w:tcPr>
          <w:p w14:paraId="1F9B989B"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080" w:type="dxa"/>
            <w:gridSpan w:val="2"/>
          </w:tcPr>
          <w:p w14:paraId="1F9B989C"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numeric, xxxxxx&gt;&gt;</w:t>
            </w:r>
          </w:p>
        </w:tc>
        <w:tc>
          <w:tcPr>
            <w:tcW w:w="1080" w:type="dxa"/>
          </w:tcPr>
          <w:p w14:paraId="1F9B989D" w14:textId="5EFD5DE8" w:rsidR="0067598E" w:rsidRPr="00295655" w:rsidRDefault="0067598E" w:rsidP="0067598E">
            <w:pPr>
              <w:keepNext/>
              <w:rPr>
                <w:rFonts w:ascii="Calibri" w:hAnsi="Calibri"/>
                <w:sz w:val="16"/>
                <w:szCs w:val="16"/>
              </w:rPr>
            </w:pPr>
            <w:r w:rsidRPr="00295655">
              <w:rPr>
                <w:rFonts w:ascii="Calibri" w:hAnsi="Calibri"/>
                <w:sz w:val="16"/>
                <w:szCs w:val="16"/>
              </w:rPr>
              <w:t>&lt;&lt;user input, numeric, x.x</w:t>
            </w:r>
            <w:r>
              <w:rPr>
                <w:rFonts w:ascii="Calibri" w:hAnsi="Calibri"/>
                <w:sz w:val="16"/>
                <w:szCs w:val="16"/>
              </w:rPr>
              <w:t>x</w:t>
            </w:r>
            <w:r w:rsidRPr="00295655">
              <w:rPr>
                <w:rFonts w:ascii="Calibri" w:hAnsi="Calibri"/>
                <w:sz w:val="16"/>
                <w:szCs w:val="16"/>
              </w:rPr>
              <w:t>&gt;&gt;</w:t>
            </w:r>
          </w:p>
        </w:tc>
        <w:tc>
          <w:tcPr>
            <w:tcW w:w="1075" w:type="dxa"/>
          </w:tcPr>
          <w:p w14:paraId="24EF26A1" w14:textId="36F5B4BB" w:rsidR="0067598E" w:rsidRPr="00295655" w:rsidRDefault="0067598E" w:rsidP="0067598E">
            <w:pPr>
              <w:keepNext/>
              <w:rPr>
                <w:rFonts w:ascii="Calibri" w:hAnsi="Calibri"/>
                <w:sz w:val="16"/>
                <w:szCs w:val="16"/>
              </w:rPr>
            </w:pPr>
            <w:r w:rsidRPr="0096058F">
              <w:rPr>
                <w:rFonts w:ascii="Calibri" w:hAnsi="Calibri"/>
                <w:sz w:val="16"/>
                <w:szCs w:val="16"/>
              </w:rPr>
              <w:t>&lt;&lt;user input, numeric, xxxxxx&gt;&gt;</w:t>
            </w:r>
          </w:p>
        </w:tc>
      </w:tr>
      <w:tr w:rsidR="0067598E" w:rsidRPr="00295655" w14:paraId="1F9B98B2" w14:textId="05A9A68A" w:rsidTr="000703DF">
        <w:trPr>
          <w:cantSplit/>
          <w:trHeight w:val="288"/>
        </w:trPr>
        <w:tc>
          <w:tcPr>
            <w:tcW w:w="1341" w:type="dxa"/>
          </w:tcPr>
          <w:p w14:paraId="1F9B98A9" w14:textId="77777777" w:rsidR="0067598E" w:rsidRPr="00295655" w:rsidRDefault="0067598E" w:rsidP="0067598E">
            <w:pPr>
              <w:keepNext/>
              <w:rPr>
                <w:rFonts w:ascii="Calibri" w:hAnsi="Calibri"/>
                <w:sz w:val="18"/>
                <w:szCs w:val="18"/>
              </w:rPr>
            </w:pPr>
          </w:p>
        </w:tc>
        <w:tc>
          <w:tcPr>
            <w:tcW w:w="1325" w:type="dxa"/>
          </w:tcPr>
          <w:p w14:paraId="1F9B98AA" w14:textId="77777777" w:rsidR="0067598E" w:rsidRPr="00295655" w:rsidRDefault="0067598E" w:rsidP="0067598E">
            <w:pPr>
              <w:keepNext/>
              <w:rPr>
                <w:rFonts w:ascii="Calibri" w:hAnsi="Calibri"/>
                <w:sz w:val="18"/>
                <w:szCs w:val="18"/>
              </w:rPr>
            </w:pPr>
          </w:p>
        </w:tc>
        <w:tc>
          <w:tcPr>
            <w:tcW w:w="1379" w:type="dxa"/>
            <w:gridSpan w:val="2"/>
          </w:tcPr>
          <w:p w14:paraId="1F9B98AB" w14:textId="77777777" w:rsidR="0067598E" w:rsidRPr="00295655" w:rsidRDefault="0067598E" w:rsidP="0067598E">
            <w:pPr>
              <w:keepNext/>
              <w:rPr>
                <w:rFonts w:ascii="Calibri" w:hAnsi="Calibri"/>
                <w:sz w:val="18"/>
                <w:szCs w:val="18"/>
              </w:rPr>
            </w:pPr>
          </w:p>
        </w:tc>
        <w:tc>
          <w:tcPr>
            <w:tcW w:w="1800" w:type="dxa"/>
            <w:gridSpan w:val="2"/>
          </w:tcPr>
          <w:p w14:paraId="1F9B98AC" w14:textId="77777777" w:rsidR="0067598E" w:rsidRPr="00295655" w:rsidRDefault="0067598E" w:rsidP="0067598E">
            <w:pPr>
              <w:keepNext/>
              <w:rPr>
                <w:rFonts w:ascii="Calibri" w:hAnsi="Calibri"/>
                <w:sz w:val="18"/>
                <w:szCs w:val="18"/>
              </w:rPr>
            </w:pPr>
          </w:p>
        </w:tc>
        <w:tc>
          <w:tcPr>
            <w:tcW w:w="1800" w:type="dxa"/>
          </w:tcPr>
          <w:p w14:paraId="1F9B98AD" w14:textId="77777777" w:rsidR="0067598E" w:rsidRPr="00295655" w:rsidRDefault="0067598E" w:rsidP="0067598E">
            <w:pPr>
              <w:keepNext/>
              <w:rPr>
                <w:rFonts w:ascii="Calibri" w:hAnsi="Calibri"/>
                <w:sz w:val="18"/>
                <w:szCs w:val="18"/>
              </w:rPr>
            </w:pPr>
          </w:p>
        </w:tc>
        <w:tc>
          <w:tcPr>
            <w:tcW w:w="1805" w:type="dxa"/>
            <w:gridSpan w:val="2"/>
          </w:tcPr>
          <w:p w14:paraId="1F9B98AE" w14:textId="77777777" w:rsidR="0067598E" w:rsidRPr="00295655" w:rsidRDefault="0067598E" w:rsidP="0067598E">
            <w:pPr>
              <w:keepNext/>
              <w:rPr>
                <w:rFonts w:ascii="Calibri" w:hAnsi="Calibri"/>
                <w:sz w:val="18"/>
                <w:szCs w:val="18"/>
              </w:rPr>
            </w:pPr>
          </w:p>
        </w:tc>
        <w:tc>
          <w:tcPr>
            <w:tcW w:w="1705" w:type="dxa"/>
          </w:tcPr>
          <w:p w14:paraId="1F9B98AF" w14:textId="77777777" w:rsidR="0067598E" w:rsidRPr="00295655" w:rsidRDefault="0067598E" w:rsidP="0067598E">
            <w:pPr>
              <w:keepNext/>
              <w:rPr>
                <w:rFonts w:ascii="Calibri" w:hAnsi="Calibri"/>
                <w:sz w:val="18"/>
                <w:szCs w:val="18"/>
              </w:rPr>
            </w:pPr>
          </w:p>
        </w:tc>
        <w:tc>
          <w:tcPr>
            <w:tcW w:w="1080" w:type="dxa"/>
            <w:gridSpan w:val="2"/>
          </w:tcPr>
          <w:p w14:paraId="1F9B98B0" w14:textId="77777777" w:rsidR="0067598E" w:rsidRPr="00295655" w:rsidRDefault="0067598E" w:rsidP="0067598E">
            <w:pPr>
              <w:keepNext/>
              <w:rPr>
                <w:rFonts w:ascii="Calibri" w:hAnsi="Calibri"/>
                <w:sz w:val="18"/>
                <w:szCs w:val="18"/>
              </w:rPr>
            </w:pPr>
          </w:p>
        </w:tc>
        <w:tc>
          <w:tcPr>
            <w:tcW w:w="1080" w:type="dxa"/>
          </w:tcPr>
          <w:p w14:paraId="1F9B98B1" w14:textId="77777777" w:rsidR="0067598E" w:rsidRPr="00295655" w:rsidRDefault="0067598E" w:rsidP="0067598E">
            <w:pPr>
              <w:keepNext/>
              <w:rPr>
                <w:rFonts w:ascii="Calibri" w:hAnsi="Calibri"/>
                <w:sz w:val="18"/>
                <w:szCs w:val="18"/>
              </w:rPr>
            </w:pPr>
          </w:p>
        </w:tc>
        <w:tc>
          <w:tcPr>
            <w:tcW w:w="1075" w:type="dxa"/>
          </w:tcPr>
          <w:p w14:paraId="5866AA83" w14:textId="77777777" w:rsidR="0067598E" w:rsidRPr="00295655" w:rsidRDefault="0067598E" w:rsidP="0067598E">
            <w:pPr>
              <w:keepNext/>
              <w:rPr>
                <w:rFonts w:ascii="Calibri" w:hAnsi="Calibri"/>
                <w:sz w:val="18"/>
                <w:szCs w:val="18"/>
              </w:rPr>
            </w:pPr>
          </w:p>
        </w:tc>
      </w:tr>
      <w:tr w:rsidR="0067598E" w:rsidRPr="00295655" w14:paraId="1F9B98B4" w14:textId="75A84E23" w:rsidTr="0067598E">
        <w:trPr>
          <w:cantSplit/>
        </w:trPr>
        <w:tc>
          <w:tcPr>
            <w:tcW w:w="14390" w:type="dxa"/>
            <w:gridSpan w:val="14"/>
          </w:tcPr>
          <w:p w14:paraId="54CA79CB" w14:textId="206EA18E" w:rsidR="0067598E" w:rsidRPr="00295655" w:rsidRDefault="0067598E" w:rsidP="0067598E">
            <w:pPr>
              <w:rPr>
                <w:rFonts w:ascii="Calibri" w:hAnsi="Calibri"/>
                <w:sz w:val="18"/>
                <w:szCs w:val="18"/>
              </w:rPr>
            </w:pPr>
            <w:r w:rsidRPr="00295655">
              <w:rPr>
                <w:rFonts w:ascii="Calibri" w:hAnsi="Calibri"/>
                <w:sz w:val="18"/>
                <w:szCs w:val="18"/>
              </w:rPr>
              <w:t>Notes:</w:t>
            </w:r>
          </w:p>
        </w:tc>
      </w:tr>
    </w:tbl>
    <w:p w14:paraId="6135A93A" w14:textId="68C851DC" w:rsidR="00E80187" w:rsidRDefault="00E80187"/>
    <w:p w14:paraId="67F94940" w14:textId="77777777" w:rsidR="00E80187" w:rsidRDefault="00E8018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14"/>
        <w:gridCol w:w="995"/>
        <w:gridCol w:w="47"/>
        <w:gridCol w:w="1449"/>
        <w:gridCol w:w="608"/>
        <w:gridCol w:w="297"/>
        <w:gridCol w:w="1384"/>
        <w:gridCol w:w="375"/>
        <w:gridCol w:w="885"/>
        <w:gridCol w:w="1172"/>
        <w:gridCol w:w="645"/>
        <w:gridCol w:w="1411"/>
        <w:gridCol w:w="406"/>
        <w:gridCol w:w="1651"/>
        <w:gridCol w:w="166"/>
        <w:gridCol w:w="1891"/>
      </w:tblGrid>
      <w:tr w:rsidR="00305C6D" w:rsidRPr="00295655" w14:paraId="1F9B98C6" w14:textId="76AF3BEE" w:rsidTr="00400184">
        <w:trPr>
          <w:cantSplit/>
          <w:trHeight w:val="1079"/>
        </w:trPr>
        <w:tc>
          <w:tcPr>
            <w:tcW w:w="14396" w:type="dxa"/>
            <w:gridSpan w:val="16"/>
            <w:tcBorders>
              <w:bottom w:val="nil"/>
            </w:tcBorders>
          </w:tcPr>
          <w:p w14:paraId="7BCD5E55" w14:textId="71117DDD" w:rsidR="00305C6D" w:rsidRPr="00F9147E" w:rsidRDefault="00305C6D" w:rsidP="0067598E">
            <w:pPr>
              <w:keepNext/>
              <w:rPr>
                <w:rFonts w:ascii="Calibri" w:hAnsi="Calibri"/>
                <w:b/>
                <w:szCs w:val="18"/>
              </w:rPr>
            </w:pPr>
            <w:r w:rsidRPr="00F9147E">
              <w:rPr>
                <w:rFonts w:ascii="Calibri" w:hAnsi="Calibri"/>
                <w:b/>
                <w:szCs w:val="18"/>
              </w:rPr>
              <w:t xml:space="preserve">G. Installed Split System Indoor </w:t>
            </w:r>
            <w:r>
              <w:rPr>
                <w:rFonts w:ascii="Calibri" w:hAnsi="Calibri"/>
                <w:b/>
                <w:szCs w:val="18"/>
              </w:rPr>
              <w:t>Unit (</w:t>
            </w:r>
            <w:r w:rsidRPr="00F9147E">
              <w:rPr>
                <w:rFonts w:ascii="Calibri" w:hAnsi="Calibri"/>
                <w:b/>
                <w:szCs w:val="18"/>
              </w:rPr>
              <w:t>Coil or Fan Coil</w:t>
            </w:r>
            <w:r>
              <w:rPr>
                <w:rFonts w:ascii="Calibri" w:hAnsi="Calibri"/>
                <w:b/>
                <w:szCs w:val="18"/>
              </w:rPr>
              <w:t>)</w:t>
            </w:r>
            <w:r w:rsidRPr="00F9147E">
              <w:rPr>
                <w:rFonts w:ascii="Calibri" w:hAnsi="Calibri"/>
                <w:b/>
                <w:szCs w:val="18"/>
              </w:rPr>
              <w:t xml:space="preserve"> Equipment Information </w:t>
            </w:r>
            <w:r>
              <w:rPr>
                <w:rFonts w:ascii="Calibri" w:hAnsi="Calibri"/>
                <w:b/>
                <w:szCs w:val="18"/>
              </w:rPr>
              <w:t xml:space="preserve">- </w:t>
            </w:r>
            <w:r w:rsidRPr="00F9147E">
              <w:rPr>
                <w:rFonts w:ascii="Calibri" w:hAnsi="Calibri"/>
                <w:b/>
                <w:szCs w:val="18"/>
              </w:rPr>
              <w:t>applicable to DX or hydronic</w:t>
            </w:r>
            <w:r>
              <w:rPr>
                <w:rFonts w:ascii="Calibri" w:hAnsi="Calibri"/>
                <w:b/>
                <w:szCs w:val="18"/>
              </w:rPr>
              <w:t>,</w:t>
            </w:r>
            <w:r w:rsidRPr="00F9147E">
              <w:rPr>
                <w:rFonts w:ascii="Calibri" w:hAnsi="Calibri"/>
                <w:b/>
                <w:szCs w:val="18"/>
              </w:rPr>
              <w:t xml:space="preserve"> heating</w:t>
            </w:r>
            <w:r>
              <w:rPr>
                <w:rFonts w:ascii="Calibri" w:hAnsi="Calibri"/>
                <w:b/>
                <w:szCs w:val="18"/>
              </w:rPr>
              <w:t xml:space="preserve"> or </w:t>
            </w:r>
            <w:r w:rsidRPr="00F9147E">
              <w:rPr>
                <w:rFonts w:ascii="Calibri" w:hAnsi="Calibri"/>
                <w:b/>
                <w:szCs w:val="18"/>
              </w:rPr>
              <w:t>cooling</w:t>
            </w:r>
            <w:r>
              <w:rPr>
                <w:rFonts w:ascii="Calibri" w:hAnsi="Calibri"/>
                <w:b/>
                <w:szCs w:val="18"/>
              </w:rPr>
              <w:t>,</w:t>
            </w:r>
            <w:r w:rsidRPr="00F9147E">
              <w:rPr>
                <w:rFonts w:ascii="Calibri" w:hAnsi="Calibri"/>
                <w:b/>
                <w:szCs w:val="18"/>
              </w:rPr>
              <w:t xml:space="preserve"> coils </w:t>
            </w:r>
            <w:r>
              <w:rPr>
                <w:rFonts w:ascii="Calibri" w:hAnsi="Calibri"/>
                <w:b/>
                <w:szCs w:val="18"/>
              </w:rPr>
              <w:t>and</w:t>
            </w:r>
            <w:r w:rsidRPr="00F9147E">
              <w:rPr>
                <w:rFonts w:ascii="Calibri" w:hAnsi="Calibri"/>
                <w:b/>
                <w:szCs w:val="18"/>
              </w:rPr>
              <w:t xml:space="preserve"> fan coil units</w:t>
            </w:r>
            <w:r>
              <w:rPr>
                <w:rFonts w:ascii="Calibri" w:hAnsi="Calibri"/>
                <w:b/>
                <w:szCs w:val="18"/>
              </w:rPr>
              <w:t>.</w:t>
            </w:r>
          </w:p>
          <w:p w14:paraId="10A8E39C" w14:textId="5559CE8C" w:rsidR="00305C6D" w:rsidRDefault="00305C6D" w:rsidP="0067598E">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information for each of the system indoor unit coils or fan coil units.</w:t>
            </w:r>
          </w:p>
          <w:p w14:paraId="7155B376" w14:textId="77777777" w:rsidR="00A256EB" w:rsidRPr="00400184" w:rsidRDefault="00A256EB" w:rsidP="0067598E">
            <w:pPr>
              <w:keepNext/>
              <w:rPr>
                <w:rFonts w:ascii="Calibri" w:hAnsi="Calibri"/>
                <w:sz w:val="12"/>
                <w:szCs w:val="12"/>
              </w:rPr>
            </w:pPr>
          </w:p>
          <w:p w14:paraId="4C75E71B" w14:textId="77777777" w:rsidR="00B2314E" w:rsidRDefault="00305C6D" w:rsidP="00A256EB">
            <w:pPr>
              <w:keepNext/>
              <w:rPr>
                <w:rFonts w:ascii="Calibri" w:hAnsi="Calibri"/>
                <w:sz w:val="14"/>
                <w:szCs w:val="14"/>
              </w:rPr>
            </w:pPr>
            <w:r w:rsidRPr="00A256EB">
              <w:rPr>
                <w:rFonts w:ascii="Calibri" w:hAnsi="Calibri"/>
                <w:sz w:val="14"/>
                <w:szCs w:val="14"/>
              </w:rPr>
              <w:t>&lt;&lt;</w:t>
            </w:r>
            <w:r w:rsidRPr="00B2314E">
              <w:rPr>
                <w:rFonts w:ascii="Calibri" w:hAnsi="Calibri"/>
                <w:b/>
                <w:sz w:val="14"/>
                <w:szCs w:val="14"/>
              </w:rPr>
              <w:t>if</w:t>
            </w:r>
            <w:r w:rsidRPr="00A256EB">
              <w:rPr>
                <w:rFonts w:ascii="Calibri" w:hAnsi="Calibri"/>
                <w:sz w:val="14"/>
                <w:szCs w:val="14"/>
              </w:rPr>
              <w:t xml:space="preserve"> none of the SC Systems listed in Section D have a value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 one of the system types in the list that follows below, </w:t>
            </w:r>
            <w:r w:rsidRPr="00B2314E">
              <w:rPr>
                <w:rFonts w:ascii="Calibri" w:hAnsi="Calibri"/>
                <w:b/>
                <w:sz w:val="14"/>
                <w:szCs w:val="14"/>
              </w:rPr>
              <w:t>then</w:t>
            </w:r>
            <w:r w:rsidRPr="00A256EB">
              <w:rPr>
                <w:rFonts w:ascii="Calibri" w:hAnsi="Calibri"/>
                <w:sz w:val="14"/>
                <w:szCs w:val="14"/>
              </w:rPr>
              <w:t xml:space="preserve"> display the section does not apply message; </w:t>
            </w:r>
          </w:p>
          <w:p w14:paraId="3B9B1BD6" w14:textId="75D6C913" w:rsidR="00305C6D" w:rsidRPr="00A256EB" w:rsidRDefault="00305C6D" w:rsidP="00A256EB">
            <w:pPr>
              <w:keepNext/>
              <w:rPr>
                <w:rFonts w:ascii="Calibri" w:hAnsi="Calibri"/>
                <w:b/>
                <w:sz w:val="14"/>
                <w:szCs w:val="14"/>
              </w:rPr>
            </w:pPr>
            <w:r w:rsidRPr="00B2314E">
              <w:rPr>
                <w:rFonts w:ascii="Calibri" w:hAnsi="Calibri"/>
                <w:b/>
                <w:sz w:val="14"/>
                <w:szCs w:val="14"/>
              </w:rPr>
              <w:t>else</w:t>
            </w:r>
            <w:r w:rsidRPr="00A256EB">
              <w:rPr>
                <w:rFonts w:ascii="Calibri" w:hAnsi="Calibri"/>
                <w:sz w:val="14"/>
                <w:szCs w:val="14"/>
              </w:rPr>
              <w:t xml:space="preserve"> for each of the SC Systems listed in Section D for which one of the System Types listed in either </w:t>
            </w:r>
            <w:r w:rsidRPr="00A256EB">
              <w:rPr>
                <w:rFonts w:ascii="Calibri" w:hAnsi="Calibri"/>
                <w:sz w:val="14"/>
                <w:szCs w:val="14"/>
                <w:highlight w:val="yellow"/>
              </w:rPr>
              <w:t>D04</w:t>
            </w:r>
            <w:r w:rsidRPr="00A256EB">
              <w:rPr>
                <w:rFonts w:ascii="Calibri" w:hAnsi="Calibri"/>
                <w:sz w:val="14"/>
                <w:szCs w:val="14"/>
              </w:rPr>
              <w:t xml:space="preserve"> or </w:t>
            </w:r>
            <w:r w:rsidRPr="00A256EB">
              <w:rPr>
                <w:rFonts w:ascii="Calibri" w:hAnsi="Calibri"/>
                <w:sz w:val="14"/>
                <w:szCs w:val="14"/>
                <w:highlight w:val="yellow"/>
              </w:rPr>
              <w:t>D05</w:t>
            </w:r>
            <w:r w:rsidRPr="00A256EB">
              <w:rPr>
                <w:rFonts w:ascii="Calibri" w:hAnsi="Calibri"/>
                <w:sz w:val="14"/>
                <w:szCs w:val="14"/>
              </w:rPr>
              <w:t xml:space="preserve"> is one of the system types in the list</w:t>
            </w:r>
            <w:r w:rsidR="00A256EB" w:rsidRPr="00A256EB">
              <w:rPr>
                <w:rFonts w:ascii="Calibri" w:hAnsi="Calibri"/>
                <w:sz w:val="14"/>
                <w:szCs w:val="14"/>
              </w:rPr>
              <w:t xml:space="preserve"> that follows below</w:t>
            </w:r>
            <w:r w:rsidRPr="00A256EB">
              <w:rPr>
                <w:rFonts w:ascii="Calibri" w:hAnsi="Calibri"/>
                <w:sz w:val="14"/>
                <w:szCs w:val="14"/>
              </w:rPr>
              <w:t xml:space="preserve">, require one row of data to be entered in this table for each of the quantity of indoor units specified in </w:t>
            </w:r>
            <w:r w:rsidRPr="00A256EB">
              <w:rPr>
                <w:rFonts w:ascii="Calibri" w:hAnsi="Calibri"/>
                <w:sz w:val="14"/>
                <w:szCs w:val="14"/>
                <w:highlight w:val="yellow"/>
              </w:rPr>
              <w:t>D06</w:t>
            </w:r>
            <w:r w:rsidRPr="00A256EB">
              <w:rPr>
                <w:rFonts w:ascii="Calibri" w:hAnsi="Calibri"/>
                <w:sz w:val="14"/>
                <w:szCs w:val="14"/>
              </w:rPr>
              <w:t xml:space="preserve"> for that system.</w:t>
            </w:r>
          </w:p>
        </w:tc>
      </w:tr>
      <w:tr w:rsidR="00FE2EE9" w:rsidRPr="00295655" w14:paraId="0E37DF57" w14:textId="4887BCAE" w:rsidTr="00400184">
        <w:trPr>
          <w:cantSplit/>
          <w:trHeight w:val="810"/>
        </w:trPr>
        <w:tc>
          <w:tcPr>
            <w:tcW w:w="2056" w:type="dxa"/>
            <w:gridSpan w:val="3"/>
            <w:tcBorders>
              <w:top w:val="nil"/>
              <w:right w:val="nil"/>
            </w:tcBorders>
          </w:tcPr>
          <w:p w14:paraId="64138A0D"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AC;</w:t>
            </w:r>
          </w:p>
          <w:p w14:paraId="5CA40124"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*central split HP</w:t>
            </w:r>
          </w:p>
          <w:p w14:paraId="1ACCBBEA"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*ductless mini-split AC;</w:t>
            </w:r>
          </w:p>
          <w:p w14:paraId="310562CE" w14:textId="77777777" w:rsidR="00FE2EE9" w:rsidRDefault="00FE2EE9" w:rsidP="0067598E">
            <w:pPr>
              <w:keepNext/>
              <w:rPr>
                <w:rFonts w:asciiTheme="minorHAnsi" w:hAnsiTheme="minorHAnsi"/>
                <w:sz w:val="12"/>
                <w:szCs w:val="12"/>
              </w:rPr>
            </w:pPr>
            <w:r w:rsidRPr="00FE2EE9">
              <w:rPr>
                <w:rFonts w:asciiTheme="minorHAnsi" w:hAnsiTheme="minorHAnsi"/>
                <w:sz w:val="12"/>
                <w:szCs w:val="12"/>
              </w:rPr>
              <w:t>*ductless mini-split  HP;</w:t>
            </w:r>
          </w:p>
          <w:p w14:paraId="74633C05" w14:textId="307BE14E" w:rsidR="00152F86" w:rsidRPr="00152F86" w:rsidRDefault="00152F86" w:rsidP="0067598E">
            <w:pPr>
              <w:keepNext/>
              <w:rPr>
                <w:rFonts w:ascii="Calibri" w:hAnsi="Calibri"/>
                <w:sz w:val="12"/>
                <w:szCs w:val="12"/>
              </w:rPr>
            </w:pPr>
            <w:r w:rsidRPr="00152F86">
              <w:rPr>
                <w:rFonts w:ascii="Calibri" w:hAnsi="Calibri"/>
                <w:sz w:val="12"/>
                <w:szCs w:val="12"/>
              </w:rPr>
              <w:t>*ducted mini-split HP</w:t>
            </w:r>
          </w:p>
        </w:tc>
        <w:tc>
          <w:tcPr>
            <w:tcW w:w="2057" w:type="dxa"/>
            <w:gridSpan w:val="2"/>
            <w:tcBorders>
              <w:top w:val="nil"/>
              <w:left w:val="nil"/>
              <w:right w:val="nil"/>
            </w:tcBorders>
          </w:tcPr>
          <w:p w14:paraId="05F8BEE3"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*hydronic + forced air;</w:t>
            </w:r>
          </w:p>
          <w:p w14:paraId="32BFACB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*combined hydronic + forced air;</w:t>
            </w:r>
          </w:p>
          <w:p w14:paraId="7E5175F7"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*hydronic HP+forced air;</w:t>
            </w:r>
          </w:p>
          <w:p w14:paraId="33616B5A" w14:textId="77777777" w:rsidR="00FE2EE9" w:rsidRDefault="00FE2EE9" w:rsidP="0067598E">
            <w:pPr>
              <w:keepNext/>
              <w:rPr>
                <w:rFonts w:asciiTheme="minorHAnsi" w:hAnsiTheme="minorHAnsi"/>
                <w:sz w:val="12"/>
                <w:szCs w:val="12"/>
              </w:rPr>
            </w:pPr>
            <w:r w:rsidRPr="00FE2EE9">
              <w:rPr>
                <w:rFonts w:asciiTheme="minorHAnsi" w:hAnsiTheme="minorHAnsi"/>
                <w:sz w:val="12"/>
                <w:szCs w:val="12"/>
              </w:rPr>
              <w:t>*gas absorption AC;</w:t>
            </w:r>
          </w:p>
          <w:p w14:paraId="1E027877" w14:textId="2FA4D2D6" w:rsidR="00152F86" w:rsidRPr="00152F86" w:rsidRDefault="00152F86" w:rsidP="00152F86">
            <w:pPr>
              <w:keepNext/>
              <w:rPr>
                <w:rFonts w:ascii="Calibri" w:hAnsi="Calibri"/>
                <w:sz w:val="12"/>
                <w:szCs w:val="12"/>
              </w:rPr>
            </w:pPr>
            <w:r w:rsidRPr="00152F86">
              <w:rPr>
                <w:rFonts w:ascii="Calibri" w:hAnsi="Calibri"/>
                <w:sz w:val="12"/>
                <w:szCs w:val="12"/>
              </w:rPr>
              <w:t>*ducted mini-split AC</w:t>
            </w:r>
          </w:p>
        </w:tc>
        <w:tc>
          <w:tcPr>
            <w:tcW w:w="2056" w:type="dxa"/>
            <w:gridSpan w:val="3"/>
            <w:tcBorders>
              <w:top w:val="nil"/>
              <w:left w:val="nil"/>
              <w:right w:val="nil"/>
            </w:tcBorders>
          </w:tcPr>
          <w:p w14:paraId="74F36EDC"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*evaporatively cooled condenser;</w:t>
            </w:r>
          </w:p>
          <w:p w14:paraId="35C05A45" w14:textId="77777777" w:rsidR="00FE2EE9" w:rsidRPr="00FE2EE9" w:rsidRDefault="00FE2EE9" w:rsidP="0067598E">
            <w:pPr>
              <w:keepNext/>
              <w:rPr>
                <w:rFonts w:asciiTheme="minorHAnsi" w:hAnsiTheme="minorHAnsi"/>
                <w:sz w:val="12"/>
                <w:szCs w:val="12"/>
              </w:rPr>
            </w:pPr>
            <w:r w:rsidRPr="00FE2EE9">
              <w:rPr>
                <w:rFonts w:asciiTheme="minorHAnsi" w:hAnsiTheme="minorHAnsi"/>
                <w:sz w:val="12"/>
                <w:szCs w:val="12"/>
              </w:rPr>
              <w:t>*Ice Storage AC;</w:t>
            </w:r>
          </w:p>
          <w:p w14:paraId="24237563"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AC;</w:t>
            </w:r>
          </w:p>
          <w:p w14:paraId="7DA6D555" w14:textId="7F5B14A1"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*small duct high velocity HP;</w:t>
            </w:r>
          </w:p>
        </w:tc>
        <w:tc>
          <w:tcPr>
            <w:tcW w:w="2057" w:type="dxa"/>
            <w:gridSpan w:val="2"/>
            <w:tcBorders>
              <w:top w:val="nil"/>
              <w:left w:val="nil"/>
              <w:right w:val="nil"/>
            </w:tcBorders>
          </w:tcPr>
          <w:p w14:paraId="55293D74"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AC;</w:t>
            </w:r>
          </w:p>
          <w:p w14:paraId="522D4BC8"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*ductless VRF HP;</w:t>
            </w:r>
          </w:p>
          <w:p w14:paraId="002F4059" w14:textId="77777777" w:rsidR="00152F86" w:rsidRDefault="00152F86" w:rsidP="00152F86">
            <w:pPr>
              <w:keepNext/>
              <w:rPr>
                <w:rFonts w:asciiTheme="minorHAnsi" w:hAnsiTheme="minorHAnsi"/>
                <w:sz w:val="10"/>
                <w:szCs w:val="10"/>
              </w:rPr>
            </w:pPr>
            <w:r>
              <w:rPr>
                <w:rFonts w:asciiTheme="minorHAnsi" w:hAnsiTheme="minorHAnsi"/>
                <w:sz w:val="10"/>
                <w:szCs w:val="10"/>
              </w:rPr>
              <w:t>*air-to-water HP</w:t>
            </w:r>
          </w:p>
          <w:p w14:paraId="2FC43DBF" w14:textId="77777777" w:rsidR="00152F86" w:rsidRPr="00E35E86" w:rsidRDefault="00152F86" w:rsidP="00152F86">
            <w:pPr>
              <w:keepNext/>
              <w:rPr>
                <w:rFonts w:asciiTheme="minorHAnsi" w:hAnsiTheme="minorHAnsi"/>
                <w:sz w:val="10"/>
                <w:szCs w:val="10"/>
              </w:rPr>
            </w:pPr>
            <w:r>
              <w:rPr>
                <w:rFonts w:asciiTheme="minorHAnsi" w:hAnsiTheme="minorHAnsi"/>
                <w:sz w:val="10"/>
                <w:szCs w:val="10"/>
              </w:rPr>
              <w:t>*ground-source HP</w:t>
            </w:r>
          </w:p>
          <w:p w14:paraId="5FD42F64" w14:textId="1FA453E2" w:rsidR="00FE2EE9" w:rsidRPr="00CB6008" w:rsidRDefault="00FE2EE9" w:rsidP="00710967">
            <w:pPr>
              <w:keepNext/>
              <w:rPr>
                <w:rFonts w:asciiTheme="minorHAnsi" w:hAnsiTheme="minorHAnsi"/>
                <w:sz w:val="8"/>
                <w:szCs w:val="8"/>
              </w:rPr>
            </w:pPr>
          </w:p>
        </w:tc>
        <w:tc>
          <w:tcPr>
            <w:tcW w:w="2056" w:type="dxa"/>
            <w:gridSpan w:val="2"/>
            <w:tcBorders>
              <w:top w:val="nil"/>
              <w:left w:val="nil"/>
              <w:right w:val="nil"/>
            </w:tcBorders>
          </w:tcPr>
          <w:p w14:paraId="40A830B8"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 xml:space="preserve">*VCHP-Ducted </w:t>
            </w:r>
          </w:p>
          <w:p w14:paraId="0F61CE73"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*VCHP-Ductless</w:t>
            </w:r>
          </w:p>
          <w:p w14:paraId="2258BC21" w14:textId="3639CFD2"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*VCHP-Ducted+Ductless</w:t>
            </w:r>
          </w:p>
        </w:tc>
        <w:tc>
          <w:tcPr>
            <w:tcW w:w="2057" w:type="dxa"/>
            <w:gridSpan w:val="2"/>
            <w:tcBorders>
              <w:top w:val="nil"/>
              <w:left w:val="nil"/>
              <w:right w:val="nil"/>
            </w:tcBorders>
          </w:tcPr>
          <w:p w14:paraId="7C1CEA2A" w14:textId="77777777"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AC-ducted+ductless</w:t>
            </w:r>
          </w:p>
          <w:p w14:paraId="5EFFF0CB" w14:textId="1D5C61B4"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AC-ducted</w:t>
            </w:r>
          </w:p>
          <w:p w14:paraId="6A2AF813" w14:textId="1BC5792F" w:rsidR="00FE2EE9" w:rsidRPr="00FE2EE9" w:rsidRDefault="00FE2EE9" w:rsidP="00FE2EE9">
            <w:pPr>
              <w:keepNext/>
              <w:rPr>
                <w:rFonts w:asciiTheme="minorHAnsi" w:hAnsiTheme="minorHAnsi"/>
                <w:sz w:val="12"/>
                <w:szCs w:val="12"/>
              </w:rPr>
            </w:pPr>
            <w:r w:rsidRPr="00FE2EE9">
              <w:rPr>
                <w:rFonts w:asciiTheme="minorHAnsi" w:hAnsiTheme="minorHAnsi"/>
                <w:sz w:val="12"/>
                <w:szCs w:val="12"/>
              </w:rPr>
              <w:t>*multisplit AC-ductless</w:t>
            </w:r>
          </w:p>
        </w:tc>
        <w:tc>
          <w:tcPr>
            <w:tcW w:w="2057" w:type="dxa"/>
            <w:gridSpan w:val="2"/>
            <w:tcBorders>
              <w:top w:val="nil"/>
              <w:left w:val="nil"/>
            </w:tcBorders>
          </w:tcPr>
          <w:p w14:paraId="063B69C1"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HP-ducted</w:t>
            </w:r>
          </w:p>
          <w:p w14:paraId="3054CEDB" w14:textId="77777777"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HP-ductless</w:t>
            </w:r>
          </w:p>
          <w:p w14:paraId="1A5E342F" w14:textId="409074CF" w:rsidR="00FE2EE9" w:rsidRPr="00FE2EE9" w:rsidRDefault="00FE2EE9" w:rsidP="00710967">
            <w:pPr>
              <w:keepNext/>
              <w:rPr>
                <w:rFonts w:asciiTheme="minorHAnsi" w:hAnsiTheme="minorHAnsi"/>
                <w:sz w:val="12"/>
                <w:szCs w:val="12"/>
              </w:rPr>
            </w:pPr>
            <w:r w:rsidRPr="00FE2EE9">
              <w:rPr>
                <w:rFonts w:asciiTheme="minorHAnsi" w:hAnsiTheme="minorHAnsi"/>
                <w:sz w:val="12"/>
                <w:szCs w:val="12"/>
              </w:rPr>
              <w:t>*multisplit HP-ducted+ductless&gt;&gt;</w:t>
            </w:r>
          </w:p>
        </w:tc>
      </w:tr>
      <w:tr w:rsidR="00E80187" w:rsidRPr="003B7FCD" w14:paraId="1F9B98CC" w14:textId="2B04A1CD" w:rsidTr="00725316">
        <w:trPr>
          <w:cantSplit/>
          <w:trHeight w:val="188"/>
        </w:trPr>
        <w:tc>
          <w:tcPr>
            <w:tcW w:w="1014" w:type="dxa"/>
            <w:vAlign w:val="center"/>
          </w:tcPr>
          <w:p w14:paraId="1F9B98C7" w14:textId="76B3F1F2" w:rsidR="00E80187" w:rsidRPr="00295655" w:rsidRDefault="00E80187" w:rsidP="0067598E">
            <w:pPr>
              <w:keepNext/>
              <w:jc w:val="center"/>
              <w:rPr>
                <w:rFonts w:ascii="Calibri" w:hAnsi="Calibri"/>
                <w:sz w:val="18"/>
                <w:szCs w:val="18"/>
              </w:rPr>
            </w:pPr>
            <w:r w:rsidRPr="00295655">
              <w:rPr>
                <w:rFonts w:ascii="Calibri" w:hAnsi="Calibri"/>
                <w:sz w:val="18"/>
                <w:szCs w:val="18"/>
              </w:rPr>
              <w:t>01</w:t>
            </w:r>
          </w:p>
        </w:tc>
        <w:tc>
          <w:tcPr>
            <w:tcW w:w="995" w:type="dxa"/>
            <w:vAlign w:val="center"/>
          </w:tcPr>
          <w:p w14:paraId="1F9B98C8" w14:textId="77777777" w:rsidR="00E80187" w:rsidRPr="00295655" w:rsidRDefault="00E80187" w:rsidP="0067598E">
            <w:pPr>
              <w:keepNext/>
              <w:jc w:val="center"/>
              <w:rPr>
                <w:rFonts w:ascii="Calibri" w:hAnsi="Calibri"/>
                <w:sz w:val="18"/>
                <w:szCs w:val="18"/>
              </w:rPr>
            </w:pPr>
            <w:r w:rsidRPr="00295655">
              <w:rPr>
                <w:rFonts w:ascii="Calibri" w:hAnsi="Calibri"/>
                <w:sz w:val="18"/>
                <w:szCs w:val="18"/>
              </w:rPr>
              <w:t>02</w:t>
            </w:r>
          </w:p>
        </w:tc>
        <w:tc>
          <w:tcPr>
            <w:tcW w:w="1496" w:type="dxa"/>
            <w:gridSpan w:val="2"/>
            <w:vAlign w:val="center"/>
          </w:tcPr>
          <w:p w14:paraId="1D02B335" w14:textId="281B2124" w:rsidR="00E80187" w:rsidRPr="00295655" w:rsidRDefault="00E80187" w:rsidP="0067598E">
            <w:pPr>
              <w:keepNext/>
              <w:jc w:val="center"/>
              <w:rPr>
                <w:rFonts w:ascii="Calibri" w:hAnsi="Calibri"/>
                <w:sz w:val="18"/>
                <w:szCs w:val="18"/>
              </w:rPr>
            </w:pPr>
            <w:r>
              <w:rPr>
                <w:rFonts w:ascii="Calibri" w:hAnsi="Calibri"/>
                <w:sz w:val="18"/>
                <w:szCs w:val="18"/>
              </w:rPr>
              <w:t>03</w:t>
            </w:r>
          </w:p>
        </w:tc>
        <w:tc>
          <w:tcPr>
            <w:tcW w:w="905" w:type="dxa"/>
            <w:gridSpan w:val="2"/>
            <w:vAlign w:val="center"/>
          </w:tcPr>
          <w:p w14:paraId="6B18EBF9" w14:textId="308C9CE4" w:rsidR="00E80187" w:rsidRPr="00295655" w:rsidRDefault="00E80187" w:rsidP="0067598E">
            <w:pPr>
              <w:keepNext/>
              <w:jc w:val="center"/>
              <w:rPr>
                <w:rFonts w:ascii="Calibri" w:hAnsi="Calibri"/>
                <w:sz w:val="18"/>
                <w:szCs w:val="18"/>
              </w:rPr>
            </w:pPr>
            <w:r>
              <w:rPr>
                <w:rFonts w:ascii="Calibri" w:hAnsi="Calibri"/>
                <w:sz w:val="18"/>
                <w:szCs w:val="18"/>
              </w:rPr>
              <w:t>04</w:t>
            </w:r>
          </w:p>
        </w:tc>
        <w:tc>
          <w:tcPr>
            <w:tcW w:w="1384" w:type="dxa"/>
            <w:vAlign w:val="center"/>
          </w:tcPr>
          <w:p w14:paraId="1BEBFE86" w14:textId="76C616BE" w:rsidR="00E80187" w:rsidRPr="00295655" w:rsidRDefault="00E80187" w:rsidP="0067598E">
            <w:pPr>
              <w:keepNext/>
              <w:jc w:val="center"/>
              <w:rPr>
                <w:rFonts w:ascii="Calibri" w:hAnsi="Calibri"/>
                <w:sz w:val="18"/>
                <w:szCs w:val="18"/>
              </w:rPr>
            </w:pPr>
            <w:r>
              <w:rPr>
                <w:rFonts w:ascii="Calibri" w:hAnsi="Calibri"/>
                <w:sz w:val="18"/>
                <w:szCs w:val="18"/>
              </w:rPr>
              <w:t>05</w:t>
            </w:r>
          </w:p>
        </w:tc>
        <w:tc>
          <w:tcPr>
            <w:tcW w:w="1260" w:type="dxa"/>
            <w:gridSpan w:val="2"/>
            <w:vAlign w:val="center"/>
          </w:tcPr>
          <w:p w14:paraId="7ED7DE7C" w14:textId="5FC0B411" w:rsidR="00E80187" w:rsidRPr="00295655" w:rsidDel="002840B2" w:rsidRDefault="00E80187" w:rsidP="0067598E">
            <w:pPr>
              <w:keepNext/>
              <w:jc w:val="center"/>
              <w:rPr>
                <w:rFonts w:ascii="Calibri" w:hAnsi="Calibri"/>
                <w:sz w:val="18"/>
                <w:szCs w:val="18"/>
              </w:rPr>
            </w:pPr>
            <w:r>
              <w:rPr>
                <w:rFonts w:ascii="Calibri" w:hAnsi="Calibri"/>
                <w:sz w:val="18"/>
                <w:szCs w:val="18"/>
              </w:rPr>
              <w:t>06</w:t>
            </w:r>
          </w:p>
        </w:tc>
        <w:tc>
          <w:tcPr>
            <w:tcW w:w="1817" w:type="dxa"/>
            <w:gridSpan w:val="2"/>
            <w:vAlign w:val="center"/>
          </w:tcPr>
          <w:p w14:paraId="1F9B98C9" w14:textId="01F90A7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7</w:t>
            </w:r>
          </w:p>
        </w:tc>
        <w:tc>
          <w:tcPr>
            <w:tcW w:w="1817" w:type="dxa"/>
            <w:gridSpan w:val="2"/>
            <w:vAlign w:val="center"/>
          </w:tcPr>
          <w:p w14:paraId="1F9B98CA" w14:textId="0322B4BE" w:rsidR="00E80187" w:rsidRPr="003B7FCD" w:rsidRDefault="00E80187" w:rsidP="0067598E">
            <w:pPr>
              <w:keepNext/>
              <w:jc w:val="center"/>
              <w:rPr>
                <w:rFonts w:ascii="Calibri" w:hAnsi="Calibri"/>
                <w:sz w:val="18"/>
                <w:szCs w:val="18"/>
              </w:rPr>
            </w:pPr>
            <w:r w:rsidRPr="003B7FCD">
              <w:rPr>
                <w:rFonts w:ascii="Calibri" w:hAnsi="Calibri"/>
                <w:sz w:val="18"/>
                <w:szCs w:val="18"/>
              </w:rPr>
              <w:t>0</w:t>
            </w:r>
            <w:r>
              <w:rPr>
                <w:rFonts w:ascii="Calibri" w:hAnsi="Calibri"/>
                <w:sz w:val="18"/>
                <w:szCs w:val="18"/>
              </w:rPr>
              <w:t>8</w:t>
            </w:r>
          </w:p>
        </w:tc>
        <w:tc>
          <w:tcPr>
            <w:tcW w:w="1817" w:type="dxa"/>
            <w:gridSpan w:val="2"/>
            <w:vAlign w:val="center"/>
          </w:tcPr>
          <w:p w14:paraId="1F9B98CB" w14:textId="742E0DC9" w:rsidR="00E80187" w:rsidRPr="003B7FCD" w:rsidRDefault="00E80187" w:rsidP="0067598E">
            <w:pPr>
              <w:keepNext/>
              <w:jc w:val="center"/>
              <w:rPr>
                <w:rFonts w:ascii="Calibri" w:hAnsi="Calibri"/>
                <w:sz w:val="18"/>
                <w:szCs w:val="18"/>
              </w:rPr>
            </w:pPr>
            <w:r>
              <w:rPr>
                <w:rFonts w:ascii="Calibri" w:hAnsi="Calibri"/>
                <w:sz w:val="18"/>
                <w:szCs w:val="18"/>
              </w:rPr>
              <w:t>09</w:t>
            </w:r>
          </w:p>
        </w:tc>
        <w:tc>
          <w:tcPr>
            <w:tcW w:w="1891" w:type="dxa"/>
            <w:vAlign w:val="center"/>
          </w:tcPr>
          <w:p w14:paraId="44EC4C2B" w14:textId="2C9DB2D5" w:rsidR="00E80187" w:rsidRPr="003B7FCD" w:rsidDel="002840B2" w:rsidRDefault="00E80187" w:rsidP="0067598E">
            <w:pPr>
              <w:keepNext/>
              <w:jc w:val="center"/>
              <w:rPr>
                <w:rFonts w:ascii="Calibri" w:hAnsi="Calibri"/>
                <w:sz w:val="18"/>
                <w:szCs w:val="18"/>
              </w:rPr>
            </w:pPr>
            <w:r>
              <w:rPr>
                <w:rFonts w:ascii="Calibri" w:hAnsi="Calibri"/>
                <w:sz w:val="18"/>
                <w:szCs w:val="18"/>
              </w:rPr>
              <w:t>10</w:t>
            </w:r>
          </w:p>
        </w:tc>
      </w:tr>
      <w:tr w:rsidR="00E80187" w:rsidRPr="003B7FCD" w14:paraId="1F9B98D2" w14:textId="41ED23AD" w:rsidTr="00725316">
        <w:trPr>
          <w:cantSplit/>
          <w:trHeight w:val="576"/>
        </w:trPr>
        <w:tc>
          <w:tcPr>
            <w:tcW w:w="1014" w:type="dxa"/>
            <w:tcMar>
              <w:left w:w="43" w:type="dxa"/>
              <w:right w:w="43" w:type="dxa"/>
            </w:tcMar>
            <w:vAlign w:val="bottom"/>
          </w:tcPr>
          <w:p w14:paraId="1F9B98CD" w14:textId="25D3DF6B" w:rsidR="00E80187" w:rsidRPr="00295655" w:rsidRDefault="00E80187" w:rsidP="0067598E">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rPr>
                <w:rFonts w:ascii="Calibri" w:hAnsi="Calibri"/>
                <w:sz w:val="18"/>
                <w:szCs w:val="18"/>
              </w:rPr>
              <w:t xml:space="preserve"> from CF1R</w:t>
            </w:r>
          </w:p>
        </w:tc>
        <w:tc>
          <w:tcPr>
            <w:tcW w:w="995" w:type="dxa"/>
            <w:tcMar>
              <w:left w:w="43" w:type="dxa"/>
              <w:right w:w="43" w:type="dxa"/>
            </w:tcMar>
            <w:vAlign w:val="bottom"/>
          </w:tcPr>
          <w:p w14:paraId="1F9B98CE" w14:textId="4C2EC80A" w:rsidR="00E80187" w:rsidRPr="0098534B" w:rsidRDefault="00E80187" w:rsidP="0067598E">
            <w:pPr>
              <w:keepNext/>
              <w:jc w:val="center"/>
              <w:rPr>
                <w:rFonts w:ascii="Calibri" w:hAnsi="Calibri"/>
                <w:sz w:val="18"/>
                <w:szCs w:val="18"/>
              </w:rPr>
            </w:pPr>
            <w:r w:rsidRPr="0098534B">
              <w:rPr>
                <w:rFonts w:ascii="Calibri" w:hAnsi="Calibri"/>
                <w:sz w:val="18"/>
                <w:szCs w:val="18"/>
              </w:rPr>
              <w:t xml:space="preserve">SC System </w:t>
            </w:r>
            <w:r>
              <w:rPr>
                <w:rFonts w:ascii="Calibri" w:hAnsi="Calibri"/>
                <w:sz w:val="18"/>
                <w:szCs w:val="18"/>
              </w:rPr>
              <w:t xml:space="preserve">Description of </w:t>
            </w:r>
            <w:r w:rsidRPr="0098534B">
              <w:rPr>
                <w:rFonts w:ascii="Calibri" w:hAnsi="Calibri"/>
                <w:sz w:val="18"/>
                <w:szCs w:val="18"/>
              </w:rPr>
              <w:t>Area Served</w:t>
            </w:r>
          </w:p>
        </w:tc>
        <w:tc>
          <w:tcPr>
            <w:tcW w:w="1496" w:type="dxa"/>
            <w:gridSpan w:val="2"/>
            <w:tcMar>
              <w:left w:w="43" w:type="dxa"/>
              <w:right w:w="43" w:type="dxa"/>
            </w:tcMar>
            <w:vAlign w:val="bottom"/>
          </w:tcPr>
          <w:p w14:paraId="57737201" w14:textId="39C9EC65" w:rsidR="00E80187" w:rsidRPr="00B257BE" w:rsidRDefault="00E80187" w:rsidP="0067598E">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905" w:type="dxa"/>
            <w:gridSpan w:val="2"/>
            <w:tcMar>
              <w:left w:w="43" w:type="dxa"/>
              <w:right w:w="43" w:type="dxa"/>
            </w:tcMar>
            <w:vAlign w:val="bottom"/>
          </w:tcPr>
          <w:p w14:paraId="42F2B3DF" w14:textId="56F2D1B7" w:rsidR="00E80187" w:rsidRPr="00B257BE" w:rsidRDefault="00E80187" w:rsidP="0067598E">
            <w:pPr>
              <w:keepNext/>
              <w:jc w:val="center"/>
              <w:rPr>
                <w:rFonts w:ascii="Calibri" w:hAnsi="Calibri"/>
                <w:sz w:val="18"/>
                <w:szCs w:val="18"/>
              </w:rPr>
            </w:pPr>
            <w:r w:rsidRPr="00421D12">
              <w:rPr>
                <w:rFonts w:ascii="Calibri" w:hAnsi="Calibri"/>
                <w:sz w:val="18"/>
                <w:szCs w:val="18"/>
              </w:rPr>
              <w:t>Indoor Unit Type</w:t>
            </w:r>
          </w:p>
        </w:tc>
        <w:tc>
          <w:tcPr>
            <w:tcW w:w="1384" w:type="dxa"/>
            <w:tcMar>
              <w:left w:w="43" w:type="dxa"/>
              <w:right w:w="43" w:type="dxa"/>
            </w:tcMar>
            <w:vAlign w:val="bottom"/>
          </w:tcPr>
          <w:p w14:paraId="7E5630DC" w14:textId="061BC422" w:rsidR="00E80187" w:rsidRPr="00B257BE" w:rsidRDefault="00E80187" w:rsidP="0067598E">
            <w:pPr>
              <w:keepNext/>
              <w:jc w:val="center"/>
              <w:rPr>
                <w:rFonts w:ascii="Calibri" w:hAnsi="Calibri"/>
                <w:sz w:val="18"/>
                <w:szCs w:val="18"/>
              </w:rPr>
            </w:pPr>
            <w:r w:rsidRPr="00421D12">
              <w:rPr>
                <w:rFonts w:ascii="Calibri" w:hAnsi="Calibri"/>
                <w:sz w:val="18"/>
                <w:szCs w:val="18"/>
              </w:rPr>
              <w:t>Indoor Unit Duct Status</w:t>
            </w:r>
          </w:p>
        </w:tc>
        <w:tc>
          <w:tcPr>
            <w:tcW w:w="1260" w:type="dxa"/>
            <w:gridSpan w:val="2"/>
            <w:tcMar>
              <w:left w:w="43" w:type="dxa"/>
              <w:right w:w="43" w:type="dxa"/>
            </w:tcMar>
            <w:vAlign w:val="bottom"/>
          </w:tcPr>
          <w:p w14:paraId="3AF77BB1" w14:textId="5706FD6F" w:rsidR="00E80187" w:rsidRPr="00B257BE" w:rsidRDefault="00E80187" w:rsidP="0067598E">
            <w:pPr>
              <w:keepNext/>
              <w:jc w:val="center"/>
              <w:rPr>
                <w:rFonts w:ascii="Calibri" w:hAnsi="Calibri"/>
                <w:sz w:val="18"/>
                <w:szCs w:val="18"/>
              </w:rPr>
            </w:pPr>
            <w:r w:rsidRPr="00B7785E">
              <w:rPr>
                <w:rFonts w:ascii="Calibri" w:hAnsi="Calibri"/>
                <w:sz w:val="18"/>
                <w:szCs w:val="18"/>
              </w:rPr>
              <w:t>Does Indoor Unit Provide CFI  IAQ Ventilation?</w:t>
            </w:r>
          </w:p>
        </w:tc>
        <w:tc>
          <w:tcPr>
            <w:tcW w:w="1817" w:type="dxa"/>
            <w:gridSpan w:val="2"/>
            <w:tcMar>
              <w:left w:w="43" w:type="dxa"/>
              <w:right w:w="43" w:type="dxa"/>
            </w:tcMar>
            <w:vAlign w:val="bottom"/>
          </w:tcPr>
          <w:p w14:paraId="1F9B98CF" w14:textId="39BCFC01"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Manufacturer</w:t>
            </w:r>
          </w:p>
        </w:tc>
        <w:tc>
          <w:tcPr>
            <w:tcW w:w="1817" w:type="dxa"/>
            <w:gridSpan w:val="2"/>
            <w:tcMar>
              <w:left w:w="43" w:type="dxa"/>
              <w:right w:w="43" w:type="dxa"/>
            </w:tcMar>
            <w:vAlign w:val="bottom"/>
          </w:tcPr>
          <w:p w14:paraId="1F9B98D0" w14:textId="221C7A12" w:rsidR="00E80187" w:rsidRPr="003B7FCD" w:rsidRDefault="00E80187" w:rsidP="0067598E">
            <w:pPr>
              <w:keepNext/>
              <w:jc w:val="center"/>
              <w:rPr>
                <w:rFonts w:ascii="Calibri" w:hAnsi="Calibri"/>
                <w:sz w:val="18"/>
                <w:szCs w:val="18"/>
              </w:rPr>
            </w:pPr>
            <w:r w:rsidRPr="003B7FCD">
              <w:rPr>
                <w:rFonts w:ascii="Calibri" w:hAnsi="Calibri"/>
                <w:sz w:val="18"/>
                <w:szCs w:val="18"/>
              </w:rPr>
              <w:t>Indoor Unit Model Number</w:t>
            </w:r>
          </w:p>
        </w:tc>
        <w:tc>
          <w:tcPr>
            <w:tcW w:w="1817" w:type="dxa"/>
            <w:gridSpan w:val="2"/>
            <w:tcMar>
              <w:left w:w="43" w:type="dxa"/>
              <w:right w:w="43" w:type="dxa"/>
            </w:tcMar>
            <w:vAlign w:val="bottom"/>
          </w:tcPr>
          <w:p w14:paraId="1F9B98D1" w14:textId="3983D7DC" w:rsidR="00E80187" w:rsidRPr="003B7FCD" w:rsidRDefault="00E80187" w:rsidP="0067598E">
            <w:pPr>
              <w:keepNext/>
              <w:jc w:val="center"/>
              <w:rPr>
                <w:rFonts w:ascii="Calibri" w:hAnsi="Calibri"/>
                <w:sz w:val="18"/>
                <w:szCs w:val="18"/>
              </w:rPr>
            </w:pPr>
            <w:r w:rsidRPr="003B7FCD">
              <w:rPr>
                <w:rFonts w:ascii="Calibri" w:hAnsi="Calibri"/>
                <w:sz w:val="18"/>
                <w:szCs w:val="18"/>
              </w:rPr>
              <w:t>Indoor Unit Serial Number</w:t>
            </w:r>
          </w:p>
        </w:tc>
        <w:tc>
          <w:tcPr>
            <w:tcW w:w="1891" w:type="dxa"/>
            <w:tcMar>
              <w:left w:w="43" w:type="dxa"/>
              <w:right w:w="43" w:type="dxa"/>
            </w:tcMar>
            <w:vAlign w:val="bottom"/>
          </w:tcPr>
          <w:p w14:paraId="14D7E0AE" w14:textId="6F5403C0" w:rsidR="00E80187" w:rsidRPr="003B7FCD" w:rsidRDefault="00E80187" w:rsidP="00725316">
            <w:pPr>
              <w:keepNext/>
              <w:jc w:val="center"/>
              <w:rPr>
                <w:rFonts w:ascii="Calibri" w:hAnsi="Calibri"/>
                <w:sz w:val="18"/>
                <w:szCs w:val="18"/>
              </w:rPr>
            </w:pPr>
            <w:r w:rsidRPr="003B7FCD">
              <w:rPr>
                <w:rFonts w:ascii="Calibri" w:hAnsi="Calibri"/>
                <w:sz w:val="18"/>
                <w:szCs w:val="18"/>
              </w:rPr>
              <w:t>Indoor Unit Nominal Cooling Capacity (ton)</w:t>
            </w:r>
          </w:p>
        </w:tc>
      </w:tr>
      <w:tr w:rsidR="00E80187" w:rsidRPr="003B7FCD" w14:paraId="1F9B98D8" w14:textId="2A5E34FE" w:rsidTr="00725316">
        <w:trPr>
          <w:cantSplit/>
          <w:trHeight w:val="395"/>
        </w:trPr>
        <w:tc>
          <w:tcPr>
            <w:tcW w:w="1014" w:type="dxa"/>
            <w:tcMar>
              <w:left w:w="43" w:type="dxa"/>
              <w:right w:w="43" w:type="dxa"/>
            </w:tcMar>
          </w:tcPr>
          <w:p w14:paraId="1F9B98D3" w14:textId="77777777" w:rsidR="00E80187" w:rsidRPr="00295655" w:rsidRDefault="00E80187" w:rsidP="0067598E">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C90992">
              <w:rPr>
                <w:rFonts w:ascii="Calibri" w:hAnsi="Calibri"/>
                <w:sz w:val="16"/>
                <w:szCs w:val="16"/>
                <w:highlight w:val="yellow"/>
              </w:rPr>
              <w:t>D01</w:t>
            </w:r>
            <w:r w:rsidRPr="00295655">
              <w:rPr>
                <w:rFonts w:ascii="Calibri" w:hAnsi="Calibri"/>
                <w:sz w:val="18"/>
                <w:szCs w:val="18"/>
              </w:rPr>
              <w:t>&gt;&gt;</w:t>
            </w:r>
          </w:p>
        </w:tc>
        <w:tc>
          <w:tcPr>
            <w:tcW w:w="995" w:type="dxa"/>
            <w:tcMar>
              <w:left w:w="43" w:type="dxa"/>
              <w:right w:w="43" w:type="dxa"/>
            </w:tcMar>
          </w:tcPr>
          <w:p w14:paraId="1F9B98D4" w14:textId="77777777" w:rsidR="00E80187" w:rsidRPr="0098534B" w:rsidRDefault="00E80187" w:rsidP="0067598E">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1496" w:type="dxa"/>
            <w:gridSpan w:val="2"/>
            <w:tcMar>
              <w:left w:w="43" w:type="dxa"/>
              <w:right w:w="43" w:type="dxa"/>
            </w:tcMar>
          </w:tcPr>
          <w:p w14:paraId="00477E3D" w14:textId="2497B59B" w:rsidR="00400184" w:rsidRDefault="00E80187" w:rsidP="00400184">
            <w:pPr>
              <w:keepNext/>
              <w:rPr>
                <w:rFonts w:asciiTheme="minorHAnsi" w:hAnsiTheme="minorHAnsi"/>
                <w:sz w:val="12"/>
                <w:szCs w:val="12"/>
              </w:rPr>
            </w:pPr>
            <w:r w:rsidRPr="00400184">
              <w:rPr>
                <w:rFonts w:ascii="Calibri" w:hAnsi="Calibri"/>
                <w:sz w:val="12"/>
                <w:szCs w:val="12"/>
              </w:rPr>
              <w:t>&lt;&lt;</w:t>
            </w:r>
            <w:r w:rsidR="00400184" w:rsidRPr="00457B65">
              <w:rPr>
                <w:rFonts w:asciiTheme="minorHAnsi" w:hAnsiTheme="minorHAnsi"/>
                <w:b/>
                <w:sz w:val="12"/>
                <w:szCs w:val="12"/>
              </w:rPr>
              <w:t>if</w:t>
            </w:r>
            <w:r w:rsidR="00400184" w:rsidRPr="00457B65">
              <w:rPr>
                <w:rFonts w:asciiTheme="minorHAnsi" w:hAnsiTheme="minorHAnsi"/>
                <w:sz w:val="12"/>
                <w:szCs w:val="12"/>
              </w:rPr>
              <w:t xml:space="preserve"> </w:t>
            </w:r>
            <w:r w:rsidR="00400184">
              <w:rPr>
                <w:rFonts w:asciiTheme="minorHAnsi" w:hAnsiTheme="minorHAnsi"/>
                <w:sz w:val="12"/>
                <w:szCs w:val="12"/>
              </w:rPr>
              <w:t xml:space="preserve">value in </w:t>
            </w:r>
            <w:r w:rsidR="00400184" w:rsidRPr="00400184">
              <w:rPr>
                <w:rFonts w:asciiTheme="minorHAnsi" w:hAnsiTheme="minorHAnsi"/>
                <w:sz w:val="12"/>
                <w:szCs w:val="12"/>
                <w:highlight w:val="yellow"/>
              </w:rPr>
              <w:t>D06</w:t>
            </w:r>
            <w:r w:rsidR="00400184">
              <w:rPr>
                <w:rFonts w:asciiTheme="minorHAnsi" w:hAnsiTheme="minorHAnsi" w:cstheme="minorHAnsi"/>
                <w:sz w:val="12"/>
                <w:szCs w:val="12"/>
              </w:rPr>
              <w:t>≥</w:t>
            </w:r>
            <w:r w:rsidR="00400184">
              <w:rPr>
                <w:rFonts w:asciiTheme="minorHAnsi" w:hAnsiTheme="minorHAnsi"/>
                <w:sz w:val="12"/>
                <w:szCs w:val="12"/>
              </w:rPr>
              <w:t xml:space="preserve"> 1, </w:t>
            </w:r>
          </w:p>
          <w:p w14:paraId="51C2A833" w14:textId="366CA72C" w:rsidR="00400184" w:rsidRPr="00604352" w:rsidRDefault="00400184" w:rsidP="00400184">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33BB95A7" w14:textId="2BD9B93E" w:rsidR="00400184" w:rsidRPr="00604352" w:rsidRDefault="00400184" w:rsidP="00400184">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E6909D3" w14:textId="4FDFFB5C" w:rsidR="00400184" w:rsidRPr="00604352" w:rsidRDefault="00400184" w:rsidP="00400184">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w:t>
            </w:r>
            <w:r w:rsidR="00CB6008">
              <w:rPr>
                <w:rFonts w:asciiTheme="minorHAnsi" w:hAnsiTheme="minorHAnsi"/>
                <w:sz w:val="12"/>
                <w:szCs w:val="12"/>
              </w:rPr>
              <w:t>e</w:t>
            </w:r>
            <w:r w:rsidRPr="00604352">
              <w:rPr>
                <w:rFonts w:asciiTheme="minorHAnsi" w:hAnsiTheme="minorHAnsi"/>
                <w:sz w:val="12"/>
                <w:szCs w:val="12"/>
              </w:rPr>
              <w:t>]</w:t>
            </w:r>
          </w:p>
          <w:p w14:paraId="5EAABB8B" w14:textId="20AB29CB" w:rsidR="00400184" w:rsidRPr="00604352" w:rsidRDefault="00400184" w:rsidP="00400184">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w:t>
            </w:r>
            <w:r w:rsidRPr="00C404C5">
              <w:rPr>
                <w:rFonts w:asciiTheme="minorHAnsi" w:hAnsiTheme="minorHAnsi"/>
                <w:sz w:val="12"/>
                <w:szCs w:val="12"/>
                <w:highlight w:val="yellow"/>
              </w:rPr>
              <w:t>03</w:t>
            </w:r>
            <w:r w:rsidRPr="00604352">
              <w:rPr>
                <w:rFonts w:asciiTheme="minorHAnsi" w:hAnsiTheme="minorHAnsi"/>
                <w:sz w:val="12"/>
                <w:szCs w:val="12"/>
              </w:rPr>
              <w:t>;</w:t>
            </w:r>
          </w:p>
          <w:p w14:paraId="5B2E23CB" w14:textId="424CB8D6" w:rsidR="00400184" w:rsidRDefault="00400184" w:rsidP="0067598E">
            <w:pPr>
              <w:keepNext/>
              <w:rPr>
                <w:sz w:val="12"/>
                <w:szCs w:val="12"/>
              </w:rPr>
            </w:pPr>
          </w:p>
          <w:p w14:paraId="277B556F" w14:textId="475D367F" w:rsidR="00E80187" w:rsidRPr="00400184" w:rsidRDefault="00B66FC2" w:rsidP="0067598E">
            <w:pPr>
              <w:keepNext/>
              <w:rPr>
                <w:rFonts w:ascii="Calibri" w:hAnsi="Calibri"/>
                <w:sz w:val="12"/>
                <w:szCs w:val="12"/>
              </w:rPr>
            </w:pPr>
            <w:r w:rsidRPr="00B66FC2">
              <w:rPr>
                <w:rFonts w:ascii="Calibri" w:hAnsi="Calibri"/>
                <w:b/>
                <w:sz w:val="12"/>
                <w:szCs w:val="12"/>
              </w:rPr>
              <w:t>else</w:t>
            </w:r>
            <w:r w:rsidR="00E80187" w:rsidRPr="00B66FC2">
              <w:rPr>
                <w:rFonts w:ascii="Calibri" w:hAnsi="Calibri"/>
                <w:b/>
                <w:sz w:val="12"/>
                <w:szCs w:val="12"/>
              </w:rPr>
              <w:t>if</w:t>
            </w:r>
            <w:r w:rsidR="00E80187" w:rsidRPr="00400184">
              <w:rPr>
                <w:rFonts w:ascii="Calibri" w:hAnsi="Calibri"/>
                <w:sz w:val="12"/>
                <w:szCs w:val="12"/>
              </w:rPr>
              <w:t xml:space="preserve"> value in D06=1, </w:t>
            </w:r>
          </w:p>
          <w:p w14:paraId="4189427D" w14:textId="081B25E6" w:rsidR="00E80187" w:rsidRDefault="00E80187" w:rsidP="0067598E">
            <w:pPr>
              <w:keepNext/>
              <w:rPr>
                <w:rFonts w:ascii="Calibri" w:hAnsi="Calibri"/>
                <w:sz w:val="12"/>
                <w:szCs w:val="12"/>
              </w:rPr>
            </w:pPr>
            <w:r w:rsidRPr="00B66FC2">
              <w:rPr>
                <w:rFonts w:ascii="Calibri" w:hAnsi="Calibri"/>
                <w:b/>
                <w:sz w:val="12"/>
                <w:szCs w:val="12"/>
              </w:rPr>
              <w:t>then</w:t>
            </w:r>
            <w:r w:rsidRPr="00400184">
              <w:rPr>
                <w:rFonts w:ascii="Calibri" w:hAnsi="Calibri"/>
                <w:sz w:val="12"/>
                <w:szCs w:val="12"/>
              </w:rPr>
              <w:t xml:space="preserve"> value autofilled from </w:t>
            </w:r>
            <w:r w:rsidRPr="00400184">
              <w:rPr>
                <w:rFonts w:ascii="Calibri" w:hAnsi="Calibri"/>
                <w:sz w:val="12"/>
                <w:szCs w:val="12"/>
                <w:highlight w:val="yellow"/>
              </w:rPr>
              <w:t>D02</w:t>
            </w:r>
            <w:r w:rsidRPr="00400184">
              <w:rPr>
                <w:rFonts w:ascii="Calibri" w:hAnsi="Calibri"/>
                <w:sz w:val="12"/>
                <w:szCs w:val="12"/>
              </w:rPr>
              <w:t>;</w:t>
            </w:r>
          </w:p>
          <w:p w14:paraId="1489931E" w14:textId="77777777" w:rsidR="00CF4477" w:rsidRPr="00400184" w:rsidRDefault="00CF4477" w:rsidP="0067598E">
            <w:pPr>
              <w:keepNext/>
              <w:rPr>
                <w:rFonts w:ascii="Calibri" w:hAnsi="Calibri"/>
                <w:sz w:val="12"/>
                <w:szCs w:val="12"/>
              </w:rPr>
            </w:pPr>
          </w:p>
          <w:p w14:paraId="21E63ED3" w14:textId="7F727CA6" w:rsidR="00E80187" w:rsidRPr="00400184" w:rsidRDefault="00E80187" w:rsidP="0067598E">
            <w:pPr>
              <w:keepNext/>
              <w:rPr>
                <w:rFonts w:ascii="Calibri" w:hAnsi="Calibri"/>
                <w:sz w:val="12"/>
                <w:szCs w:val="12"/>
              </w:rPr>
            </w:pPr>
            <w:r w:rsidRPr="00B66FC2">
              <w:rPr>
                <w:rFonts w:ascii="Calibri" w:hAnsi="Calibri"/>
                <w:b/>
                <w:sz w:val="12"/>
                <w:szCs w:val="12"/>
              </w:rPr>
              <w:t>else</w:t>
            </w:r>
            <w:r w:rsidRPr="00400184">
              <w:rPr>
                <w:rFonts w:ascii="Calibri" w:hAnsi="Calibri"/>
                <w:sz w:val="12"/>
                <w:szCs w:val="12"/>
              </w:rPr>
              <w:t xml:space="preserve"> user input, text, 15 characters maximum;</w:t>
            </w:r>
          </w:p>
          <w:p w14:paraId="0D632B30" w14:textId="62D91074" w:rsidR="00E80187" w:rsidRDefault="00E80187" w:rsidP="0067598E">
            <w:pPr>
              <w:keepNext/>
              <w:rPr>
                <w:rFonts w:ascii="Calibri" w:hAnsi="Calibri"/>
                <w:sz w:val="12"/>
                <w:szCs w:val="12"/>
              </w:rPr>
            </w:pPr>
          </w:p>
          <w:p w14:paraId="3734796E" w14:textId="03467CAF" w:rsidR="008C5101" w:rsidRPr="004D5956" w:rsidRDefault="008C5101" w:rsidP="008C5101">
            <w:pPr>
              <w:keepNext/>
              <w:rPr>
                <w:rFonts w:ascii="Calibri" w:hAnsi="Calibri"/>
                <w:sz w:val="12"/>
                <w:szCs w:val="12"/>
              </w:rPr>
            </w:pPr>
            <w:r w:rsidRPr="004D5956">
              <w:rPr>
                <w:rFonts w:ascii="Calibri" w:hAnsi="Calibri"/>
                <w:sz w:val="12"/>
                <w:szCs w:val="12"/>
              </w:rPr>
              <w:t>as default,</w:t>
            </w:r>
            <w:r>
              <w:rPr>
                <w:rFonts w:ascii="Calibri" w:hAnsi="Calibri"/>
                <w:sz w:val="12"/>
                <w:szCs w:val="12"/>
              </w:rPr>
              <w:t xml:space="preserve"> require value to be unique in this dwelling unit (i.e. unique within the scope of this instance of the MCH-01), except for the case when all the following </w:t>
            </w:r>
            <w:r w:rsidRPr="004D5956">
              <w:rPr>
                <w:rFonts w:ascii="Calibri" w:hAnsi="Calibri"/>
                <w:sz w:val="12"/>
                <w:szCs w:val="12"/>
              </w:rPr>
              <w:t>three conditions are true: 1:[</w:t>
            </w:r>
            <w:r>
              <w:rPr>
                <w:rFonts w:ascii="Calibri" w:hAnsi="Calibri"/>
                <w:sz w:val="12"/>
                <w:szCs w:val="12"/>
                <w:highlight w:val="yellow"/>
              </w:rPr>
              <w:t>E</w:t>
            </w:r>
            <w:r w:rsidRPr="004953FF">
              <w:rPr>
                <w:rFonts w:ascii="Calibri" w:hAnsi="Calibri"/>
                <w:sz w:val="12"/>
                <w:szCs w:val="12"/>
                <w:highlight w:val="yellow"/>
              </w:rPr>
              <w:t>01</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01</w:t>
            </w:r>
            <w:r w:rsidRPr="004D5956">
              <w:rPr>
                <w:rFonts w:ascii="Calibri" w:hAnsi="Calibri"/>
                <w:sz w:val="12"/>
                <w:szCs w:val="12"/>
              </w:rPr>
              <w:t xml:space="preserve">] </w:t>
            </w:r>
          </w:p>
          <w:p w14:paraId="7323319F" w14:textId="79163B37" w:rsidR="008C5101" w:rsidRPr="004D5956" w:rsidRDefault="008C5101" w:rsidP="008C5101">
            <w:pPr>
              <w:keepNext/>
              <w:rPr>
                <w:rFonts w:ascii="Calibri" w:hAnsi="Calibri"/>
                <w:sz w:val="12"/>
                <w:szCs w:val="12"/>
              </w:rPr>
            </w:pPr>
            <w:r w:rsidRPr="004D5956">
              <w:rPr>
                <w:rFonts w:ascii="Calibri" w:hAnsi="Calibri"/>
                <w:sz w:val="12"/>
                <w:szCs w:val="12"/>
              </w:rPr>
              <w:t>2:[</w:t>
            </w:r>
            <w:r>
              <w:rPr>
                <w:rFonts w:ascii="Calibri" w:hAnsi="Calibri"/>
                <w:sz w:val="12"/>
                <w:szCs w:val="12"/>
                <w:highlight w:val="yellow"/>
              </w:rPr>
              <w:t>E</w:t>
            </w:r>
            <w:r w:rsidRPr="004953FF">
              <w:rPr>
                <w:rFonts w:ascii="Calibri" w:hAnsi="Calibri"/>
                <w:sz w:val="12"/>
                <w:szCs w:val="12"/>
                <w:highlight w:val="yellow"/>
              </w:rPr>
              <w:t>02</w:t>
            </w:r>
            <w:r w:rsidRPr="004D5956">
              <w:rPr>
                <w:rFonts w:ascii="Calibri" w:hAnsi="Calibri"/>
                <w:sz w:val="12"/>
                <w:szCs w:val="12"/>
              </w:rPr>
              <w:t>=</w:t>
            </w:r>
            <w:r>
              <w:rPr>
                <w:rFonts w:ascii="Calibri" w:hAnsi="Calibri"/>
                <w:sz w:val="12"/>
                <w:szCs w:val="12"/>
                <w:highlight w:val="yellow"/>
              </w:rPr>
              <w:t>G</w:t>
            </w:r>
            <w:r w:rsidRPr="004953FF">
              <w:rPr>
                <w:rFonts w:ascii="Calibri" w:hAnsi="Calibri"/>
                <w:sz w:val="12"/>
                <w:szCs w:val="12"/>
                <w:highlight w:val="yellow"/>
              </w:rPr>
              <w:t>02</w:t>
            </w:r>
            <w:r w:rsidRPr="004D5956">
              <w:rPr>
                <w:rFonts w:ascii="Calibri" w:hAnsi="Calibri"/>
                <w:sz w:val="12"/>
                <w:szCs w:val="12"/>
              </w:rPr>
              <w:t>]</w:t>
            </w:r>
          </w:p>
          <w:p w14:paraId="2833979A" w14:textId="004FB346" w:rsidR="008C5101" w:rsidRDefault="008C5101" w:rsidP="008C5101">
            <w:pPr>
              <w:keepNext/>
              <w:rPr>
                <w:rFonts w:ascii="Calibri" w:hAnsi="Calibri"/>
                <w:sz w:val="12"/>
                <w:szCs w:val="12"/>
              </w:rPr>
            </w:pPr>
            <w:r w:rsidRPr="004D5956">
              <w:rPr>
                <w:rFonts w:ascii="Calibri" w:hAnsi="Calibri"/>
                <w:sz w:val="12"/>
                <w:szCs w:val="12"/>
              </w:rPr>
              <w:t>3:[</w:t>
            </w:r>
            <w:r>
              <w:rPr>
                <w:rFonts w:ascii="Calibri" w:hAnsi="Calibri"/>
                <w:sz w:val="12"/>
                <w:szCs w:val="12"/>
                <w:highlight w:val="yellow"/>
              </w:rPr>
              <w:t>D</w:t>
            </w:r>
            <w:r w:rsidRPr="004953FF">
              <w:rPr>
                <w:rFonts w:ascii="Calibri" w:hAnsi="Calibri"/>
                <w:sz w:val="12"/>
                <w:szCs w:val="12"/>
                <w:highlight w:val="yellow"/>
              </w:rPr>
              <w:t>04</w:t>
            </w:r>
            <w:r w:rsidR="00CB6008">
              <w:rPr>
                <w:rFonts w:ascii="Calibri" w:hAnsi="Calibri"/>
                <w:sz w:val="12"/>
                <w:szCs w:val="12"/>
              </w:rPr>
              <w:t>=</w:t>
            </w:r>
            <w:r w:rsidR="00F962C6" w:rsidRPr="00F962C6">
              <w:rPr>
                <w:rFonts w:ascii="Calibri" w:hAnsi="Calibri"/>
                <w:sz w:val="12"/>
                <w:szCs w:val="12"/>
              </w:rPr>
              <w:t>central</w:t>
            </w:r>
            <w:r w:rsidR="00CB6008">
              <w:rPr>
                <w:rFonts w:ascii="Calibri" w:hAnsi="Calibri"/>
                <w:sz w:val="12"/>
                <w:szCs w:val="12"/>
              </w:rPr>
              <w:t xml:space="preserve"> gas furnace</w:t>
            </w:r>
            <w:r w:rsidR="00F962C6" w:rsidRPr="00F962C6">
              <w:rPr>
                <w:rFonts w:ascii="Calibri" w:hAnsi="Calibri"/>
                <w:sz w:val="12"/>
                <w:szCs w:val="12"/>
              </w:rPr>
              <w:t>]</w:t>
            </w:r>
          </w:p>
          <w:p w14:paraId="5E4BA5B7" w14:textId="77777777" w:rsidR="008C5101" w:rsidRDefault="008C5101" w:rsidP="008C5101">
            <w:pPr>
              <w:keepNext/>
              <w:rPr>
                <w:rFonts w:ascii="Calibri" w:hAnsi="Calibri"/>
                <w:sz w:val="12"/>
                <w:szCs w:val="12"/>
              </w:rPr>
            </w:pPr>
          </w:p>
          <w:p w14:paraId="1DC8840B" w14:textId="0B2FA693" w:rsidR="00B66FC2" w:rsidRDefault="008C5101" w:rsidP="0067598E">
            <w:pPr>
              <w:keepNext/>
              <w:rPr>
                <w:rFonts w:ascii="Calibri" w:hAnsi="Calibri"/>
                <w:sz w:val="12"/>
                <w:szCs w:val="12"/>
              </w:rPr>
            </w:pPr>
            <w:r>
              <w:rPr>
                <w:rFonts w:ascii="Calibri" w:hAnsi="Calibri"/>
                <w:sz w:val="12"/>
                <w:szCs w:val="12"/>
              </w:rPr>
              <w:t>allow user to override the default uniqueness rule if necessary&gt;&gt;</w:t>
            </w:r>
          </w:p>
          <w:p w14:paraId="3E1607FB" w14:textId="77777777" w:rsidR="008C5101" w:rsidRPr="00400184" w:rsidRDefault="008C5101" w:rsidP="0067598E">
            <w:pPr>
              <w:keepNext/>
              <w:rPr>
                <w:rFonts w:ascii="Calibri" w:hAnsi="Calibri"/>
                <w:sz w:val="12"/>
                <w:szCs w:val="12"/>
              </w:rPr>
            </w:pPr>
          </w:p>
          <w:p w14:paraId="52FD57A2" w14:textId="694B748E" w:rsidR="00E80187" w:rsidRPr="00B66FC2" w:rsidRDefault="00E80187" w:rsidP="0067598E">
            <w:pPr>
              <w:keepNext/>
              <w:rPr>
                <w:rFonts w:ascii="Calibri" w:hAnsi="Calibri"/>
                <w:sz w:val="8"/>
                <w:szCs w:val="8"/>
              </w:rPr>
            </w:pPr>
          </w:p>
        </w:tc>
        <w:tc>
          <w:tcPr>
            <w:tcW w:w="905" w:type="dxa"/>
            <w:gridSpan w:val="2"/>
            <w:tcMar>
              <w:left w:w="43" w:type="dxa"/>
              <w:right w:w="43" w:type="dxa"/>
            </w:tcMar>
          </w:tcPr>
          <w:p w14:paraId="339FC437" w14:textId="77777777" w:rsidR="00E80187" w:rsidRPr="00400184" w:rsidRDefault="00E80187" w:rsidP="0067598E">
            <w:pPr>
              <w:keepNext/>
              <w:rPr>
                <w:rFonts w:ascii="Calibri" w:hAnsi="Calibri"/>
                <w:sz w:val="14"/>
                <w:szCs w:val="14"/>
              </w:rPr>
            </w:pPr>
            <w:r w:rsidRPr="00400184">
              <w:rPr>
                <w:rFonts w:ascii="Calibri" w:hAnsi="Calibri"/>
                <w:sz w:val="14"/>
                <w:szCs w:val="14"/>
              </w:rPr>
              <w:t>&lt;&lt;user pick from list:</w:t>
            </w:r>
          </w:p>
          <w:p w14:paraId="13373079" w14:textId="704FD259" w:rsidR="00E80187" w:rsidRPr="00400184" w:rsidRDefault="00E80187" w:rsidP="0067598E">
            <w:pPr>
              <w:keepNext/>
              <w:rPr>
                <w:rFonts w:ascii="Calibri" w:hAnsi="Calibri"/>
                <w:sz w:val="14"/>
                <w:szCs w:val="14"/>
              </w:rPr>
            </w:pPr>
            <w:r w:rsidRPr="00400184">
              <w:rPr>
                <w:rFonts w:ascii="Calibri" w:hAnsi="Calibri"/>
                <w:sz w:val="14"/>
                <w:szCs w:val="14"/>
              </w:rPr>
              <w:t>*HP coil</w:t>
            </w:r>
          </w:p>
          <w:p w14:paraId="414594B2" w14:textId="5A14A639" w:rsidR="00E80187" w:rsidRPr="00400184" w:rsidRDefault="00E80187" w:rsidP="0067598E">
            <w:pPr>
              <w:keepNext/>
              <w:rPr>
                <w:rFonts w:ascii="Calibri" w:hAnsi="Calibri"/>
                <w:sz w:val="14"/>
                <w:szCs w:val="14"/>
              </w:rPr>
            </w:pPr>
            <w:r w:rsidRPr="00400184">
              <w:rPr>
                <w:rFonts w:ascii="Calibri" w:hAnsi="Calibri"/>
                <w:sz w:val="14"/>
                <w:szCs w:val="14"/>
              </w:rPr>
              <w:t>*AC Coil</w:t>
            </w:r>
          </w:p>
          <w:p w14:paraId="474B582A" w14:textId="6A8E5F5C" w:rsidR="00E80187" w:rsidRPr="00400184" w:rsidRDefault="00E80187" w:rsidP="0067598E">
            <w:pPr>
              <w:keepNext/>
              <w:rPr>
                <w:rFonts w:ascii="Calibri" w:hAnsi="Calibri"/>
                <w:sz w:val="14"/>
                <w:szCs w:val="14"/>
              </w:rPr>
            </w:pPr>
            <w:r w:rsidRPr="00400184">
              <w:rPr>
                <w:rFonts w:ascii="Calibri" w:hAnsi="Calibri"/>
                <w:sz w:val="14"/>
                <w:szCs w:val="14"/>
              </w:rPr>
              <w:t>*fancoil AHU</w:t>
            </w:r>
          </w:p>
          <w:p w14:paraId="2545564F" w14:textId="0EC3632D" w:rsidR="00E80187" w:rsidRPr="00295655" w:rsidRDefault="00E80187" w:rsidP="004D4D2C">
            <w:pPr>
              <w:keepNext/>
              <w:rPr>
                <w:rFonts w:ascii="Calibri" w:hAnsi="Calibri"/>
                <w:sz w:val="18"/>
                <w:szCs w:val="18"/>
              </w:rPr>
            </w:pPr>
            <w:r w:rsidRPr="00400184">
              <w:rPr>
                <w:rFonts w:ascii="Calibri" w:hAnsi="Calibri"/>
                <w:sz w:val="14"/>
                <w:szCs w:val="14"/>
              </w:rPr>
              <w:t xml:space="preserve">*non-furnace </w:t>
            </w:r>
            <w:r w:rsidR="004D4D2C">
              <w:rPr>
                <w:rFonts w:ascii="Calibri" w:hAnsi="Calibri"/>
                <w:sz w:val="14"/>
                <w:szCs w:val="14"/>
              </w:rPr>
              <w:t>AHU</w:t>
            </w:r>
            <w:r w:rsidRPr="00400184">
              <w:rPr>
                <w:rFonts w:ascii="Calibri" w:hAnsi="Calibri"/>
                <w:sz w:val="14"/>
                <w:szCs w:val="14"/>
              </w:rPr>
              <w:t>+coil&gt;&gt;</w:t>
            </w:r>
          </w:p>
        </w:tc>
        <w:tc>
          <w:tcPr>
            <w:tcW w:w="1384" w:type="dxa"/>
            <w:tcMar>
              <w:left w:w="43" w:type="dxa"/>
              <w:right w:w="43" w:type="dxa"/>
            </w:tcMar>
          </w:tcPr>
          <w:p w14:paraId="70C9F6F3" w14:textId="1088CFC1"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0F13ADF5"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01055637" w14:textId="77777777"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44C93706" w14:textId="435309B1"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w:t>
            </w:r>
            <w:r w:rsidR="00CB6008">
              <w:rPr>
                <w:rFonts w:asciiTheme="minorHAnsi" w:hAnsiTheme="minorHAnsi"/>
                <w:sz w:val="12"/>
                <w:szCs w:val="12"/>
              </w:rPr>
              <w:t>ce</w:t>
            </w:r>
            <w:r w:rsidR="004756F0" w:rsidRPr="004756F0">
              <w:rPr>
                <w:rFonts w:asciiTheme="minorHAnsi" w:hAnsiTheme="minorHAnsi"/>
                <w:sz w:val="12"/>
                <w:szCs w:val="12"/>
              </w:rPr>
              <w:t>]</w:t>
            </w:r>
          </w:p>
          <w:p w14:paraId="7650C01D" w14:textId="36AA3168"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E05</w:t>
            </w:r>
            <w:r w:rsidRPr="00604352">
              <w:rPr>
                <w:rFonts w:asciiTheme="minorHAnsi" w:hAnsiTheme="minorHAnsi"/>
                <w:sz w:val="12"/>
                <w:szCs w:val="12"/>
              </w:rPr>
              <w:t>;</w:t>
            </w:r>
          </w:p>
          <w:p w14:paraId="1FEF3D6D" w14:textId="7F098628" w:rsidR="008C5101" w:rsidRDefault="008C5101" w:rsidP="0067598E">
            <w:pPr>
              <w:keepNext/>
              <w:rPr>
                <w:sz w:val="12"/>
                <w:szCs w:val="12"/>
              </w:rPr>
            </w:pPr>
          </w:p>
          <w:p w14:paraId="1B92FAFC" w14:textId="21E8BAA3" w:rsidR="00E80187" w:rsidRPr="00B66FC2" w:rsidRDefault="008C5101" w:rsidP="0067598E">
            <w:pPr>
              <w:keepNext/>
              <w:rPr>
                <w:rFonts w:ascii="Calibri" w:hAnsi="Calibri"/>
                <w:sz w:val="12"/>
                <w:szCs w:val="12"/>
              </w:rPr>
            </w:pPr>
            <w:r>
              <w:rPr>
                <w:rFonts w:ascii="Calibri" w:hAnsi="Calibri"/>
                <w:b/>
                <w:sz w:val="12"/>
                <w:szCs w:val="12"/>
              </w:rPr>
              <w:t>else</w:t>
            </w:r>
            <w:r w:rsidR="00E80187" w:rsidRPr="00B66FC2">
              <w:rPr>
                <w:rFonts w:ascii="Calibri" w:hAnsi="Calibri"/>
                <w:b/>
                <w:sz w:val="12"/>
                <w:szCs w:val="12"/>
              </w:rPr>
              <w:t>if</w:t>
            </w:r>
            <w:r w:rsidR="00E80187" w:rsidRPr="00B66FC2">
              <w:rPr>
                <w:rFonts w:ascii="Calibri" w:hAnsi="Calibri"/>
                <w:sz w:val="12"/>
                <w:szCs w:val="12"/>
              </w:rPr>
              <w:t xml:space="preserve"> the distribution system type value in </w:t>
            </w:r>
            <w:r w:rsidR="00E80187" w:rsidRPr="00B66FC2">
              <w:rPr>
                <w:rFonts w:ascii="Calibri" w:hAnsi="Calibri"/>
                <w:sz w:val="12"/>
                <w:szCs w:val="12"/>
                <w:highlight w:val="yellow"/>
              </w:rPr>
              <w:t>D07</w:t>
            </w:r>
            <w:r w:rsidR="00E80187" w:rsidRPr="00B66FC2">
              <w:rPr>
                <w:rFonts w:ascii="Calibri" w:hAnsi="Calibri"/>
                <w:sz w:val="12"/>
                <w:szCs w:val="12"/>
              </w:rPr>
              <w:t xml:space="preserve"> =DuctsNone, </w:t>
            </w:r>
          </w:p>
          <w:p w14:paraId="415E6B19" w14:textId="4BAB2C43" w:rsidR="00E80187" w:rsidRPr="00B66FC2" w:rsidRDefault="00E80187" w:rsidP="0067598E">
            <w:pPr>
              <w:keepNext/>
              <w:rPr>
                <w:rFonts w:ascii="Calibri" w:hAnsi="Calibri"/>
                <w:sz w:val="12"/>
                <w:szCs w:val="12"/>
              </w:rPr>
            </w:pPr>
            <w:r w:rsidRPr="00B66FC2">
              <w:rPr>
                <w:rFonts w:ascii="Calibri" w:hAnsi="Calibri"/>
                <w:sz w:val="12"/>
                <w:szCs w:val="12"/>
              </w:rPr>
              <w:t>then value=Ductless;</w:t>
            </w:r>
          </w:p>
          <w:p w14:paraId="79FA93D4" w14:textId="7FC7CD78" w:rsidR="00E80187" w:rsidRPr="00B66FC2" w:rsidRDefault="00E80187" w:rsidP="0067598E">
            <w:pPr>
              <w:keepNext/>
              <w:rPr>
                <w:rFonts w:ascii="Calibri" w:hAnsi="Calibri"/>
                <w:sz w:val="12"/>
                <w:szCs w:val="12"/>
              </w:rPr>
            </w:pPr>
            <w:r w:rsidRPr="00B66FC2">
              <w:rPr>
                <w:rFonts w:ascii="Calibri" w:hAnsi="Calibri"/>
                <w:b/>
                <w:sz w:val="12"/>
                <w:szCs w:val="12"/>
              </w:rPr>
              <w:t>elseif</w:t>
            </w:r>
            <w:r w:rsidRPr="00B66FC2">
              <w:rPr>
                <w:rFonts w:ascii="Calibri" w:hAnsi="Calibri"/>
                <w:sz w:val="12"/>
                <w:szCs w:val="12"/>
              </w:rPr>
              <w:t xml:space="preserve">, </w:t>
            </w:r>
            <w:r w:rsidRPr="00B66FC2">
              <w:rPr>
                <w:rFonts w:ascii="Calibri" w:hAnsi="Calibri"/>
                <w:sz w:val="12"/>
                <w:szCs w:val="12"/>
                <w:highlight w:val="yellow"/>
              </w:rPr>
              <w:t>D07</w:t>
            </w:r>
            <w:r w:rsidRPr="00B66FC2">
              <w:rPr>
                <w:rFonts w:ascii="Calibri" w:hAnsi="Calibri"/>
                <w:sz w:val="12"/>
                <w:szCs w:val="12"/>
              </w:rPr>
              <w:t>=one of the</w:t>
            </w:r>
          </w:p>
          <w:p w14:paraId="711F948C" w14:textId="6DD536A2" w:rsidR="00E80187" w:rsidRPr="00B66FC2" w:rsidRDefault="00E80187" w:rsidP="0067598E">
            <w:pPr>
              <w:keepNext/>
              <w:rPr>
                <w:rFonts w:ascii="Calibri" w:hAnsi="Calibri"/>
                <w:sz w:val="12"/>
                <w:szCs w:val="12"/>
              </w:rPr>
            </w:pPr>
            <w:r w:rsidRPr="00B66FC2">
              <w:rPr>
                <w:rFonts w:ascii="Calibri" w:hAnsi="Calibri"/>
                <w:sz w:val="12"/>
                <w:szCs w:val="12"/>
              </w:rPr>
              <w:t xml:space="preserve">Ducted types:  *DuctsAttic, *DuctsCrawl, *DuctsGarage, *DuctsInEx12, *DuctsInAll, *DuctsOutdoor, *LowLlCod, </w:t>
            </w:r>
          </w:p>
          <w:p w14:paraId="0C8430E3" w14:textId="6CE46081" w:rsidR="00E80187" w:rsidRPr="00B66FC2" w:rsidRDefault="00E80187" w:rsidP="0067598E">
            <w:pPr>
              <w:keepNext/>
              <w:rPr>
                <w:rFonts w:ascii="Calibri" w:hAnsi="Calibri"/>
                <w:sz w:val="12"/>
                <w:szCs w:val="12"/>
              </w:rPr>
            </w:pPr>
            <w:r w:rsidRPr="00B66FC2">
              <w:rPr>
                <w:rFonts w:ascii="Calibri" w:hAnsi="Calibri"/>
                <w:sz w:val="12"/>
                <w:szCs w:val="12"/>
              </w:rPr>
              <w:t xml:space="preserve">*Ducts located in multiple places, </w:t>
            </w:r>
          </w:p>
          <w:p w14:paraId="589BB8B1" w14:textId="6411B4E0" w:rsidR="00E80187" w:rsidRPr="00B66FC2" w:rsidRDefault="00E80187" w:rsidP="0067598E">
            <w:pPr>
              <w:keepNext/>
              <w:rPr>
                <w:rFonts w:ascii="Calibri" w:hAnsi="Calibri"/>
                <w:sz w:val="12"/>
                <w:szCs w:val="12"/>
              </w:rPr>
            </w:pPr>
            <w:r w:rsidRPr="00B66FC2">
              <w:rPr>
                <w:rFonts w:ascii="Calibri" w:hAnsi="Calibri"/>
                <w:b/>
                <w:sz w:val="12"/>
                <w:szCs w:val="12"/>
              </w:rPr>
              <w:t>then</w:t>
            </w:r>
            <w:r w:rsidRPr="00B66FC2">
              <w:rPr>
                <w:rFonts w:ascii="Calibri" w:hAnsi="Calibri"/>
                <w:sz w:val="12"/>
                <w:szCs w:val="12"/>
              </w:rPr>
              <w:t xml:space="preserve"> user pick one of the following two values:</w:t>
            </w:r>
          </w:p>
          <w:p w14:paraId="6B2AB320" w14:textId="01E83BD9" w:rsidR="00E80187" w:rsidRPr="00B66FC2" w:rsidRDefault="00E80187" w:rsidP="0067598E">
            <w:pPr>
              <w:keepNext/>
              <w:rPr>
                <w:rFonts w:ascii="Calibri" w:hAnsi="Calibri"/>
                <w:sz w:val="12"/>
                <w:szCs w:val="12"/>
              </w:rPr>
            </w:pPr>
            <w:r w:rsidRPr="00B66FC2">
              <w:rPr>
                <w:rFonts w:ascii="Calibri" w:hAnsi="Calibri"/>
                <w:sz w:val="12"/>
                <w:szCs w:val="12"/>
              </w:rPr>
              <w:t>*Ducted&gt;10ft length</w:t>
            </w:r>
          </w:p>
          <w:p w14:paraId="3F915AF7" w14:textId="13BBCC76" w:rsidR="00E80187" w:rsidRPr="00B66FC2" w:rsidRDefault="00E80187" w:rsidP="0067598E">
            <w:pPr>
              <w:keepNext/>
              <w:rPr>
                <w:rFonts w:ascii="Calibri" w:hAnsi="Calibri"/>
                <w:sz w:val="12"/>
                <w:szCs w:val="12"/>
              </w:rPr>
            </w:pPr>
            <w:r w:rsidRPr="00B66FC2">
              <w:rPr>
                <w:rFonts w:ascii="Calibri" w:hAnsi="Calibri"/>
                <w:sz w:val="12"/>
                <w:szCs w:val="12"/>
              </w:rPr>
              <w:t xml:space="preserve">*Ducted </w:t>
            </w:r>
            <w:r w:rsidRPr="00B66FC2">
              <w:rPr>
                <w:rFonts w:ascii="Calibri" w:hAnsi="Calibri" w:cs="Calibri"/>
                <w:sz w:val="12"/>
                <w:szCs w:val="12"/>
              </w:rPr>
              <w:t>≤</w:t>
            </w:r>
            <w:r w:rsidRPr="00B66FC2">
              <w:rPr>
                <w:rFonts w:ascii="Calibri" w:hAnsi="Calibri"/>
                <w:sz w:val="12"/>
                <w:szCs w:val="12"/>
              </w:rPr>
              <w:t>10ft length</w:t>
            </w:r>
          </w:p>
          <w:p w14:paraId="2F08AC45" w14:textId="77777777" w:rsidR="00E80187" w:rsidRPr="00B66FC2" w:rsidRDefault="00E80187" w:rsidP="0067598E">
            <w:pPr>
              <w:keepNext/>
              <w:rPr>
                <w:rFonts w:ascii="Calibri" w:hAnsi="Calibri"/>
                <w:sz w:val="12"/>
                <w:szCs w:val="12"/>
              </w:rPr>
            </w:pPr>
          </w:p>
          <w:p w14:paraId="5D337265" w14:textId="77777777" w:rsidR="00E80187" w:rsidRPr="00B66FC2" w:rsidRDefault="00E80187" w:rsidP="0067598E">
            <w:pPr>
              <w:keepNext/>
              <w:rPr>
                <w:rFonts w:ascii="Calibri" w:hAnsi="Calibri"/>
                <w:sz w:val="12"/>
                <w:szCs w:val="12"/>
              </w:rPr>
            </w:pPr>
            <w:r w:rsidRPr="00B66FC2">
              <w:rPr>
                <w:rFonts w:ascii="Calibri" w:hAnsi="Calibri"/>
                <w:b/>
                <w:sz w:val="12"/>
                <w:szCs w:val="12"/>
              </w:rPr>
              <w:t>else</w:t>
            </w:r>
            <w:r w:rsidRPr="00B66FC2">
              <w:rPr>
                <w:rFonts w:ascii="Calibri" w:hAnsi="Calibri"/>
                <w:sz w:val="12"/>
                <w:szCs w:val="12"/>
              </w:rPr>
              <w:t xml:space="preserve">, if </w:t>
            </w:r>
            <w:r w:rsidRPr="00B66FC2">
              <w:rPr>
                <w:rFonts w:ascii="Calibri" w:hAnsi="Calibri"/>
                <w:sz w:val="12"/>
                <w:szCs w:val="12"/>
                <w:highlight w:val="yellow"/>
              </w:rPr>
              <w:t>D07</w:t>
            </w:r>
            <w:r w:rsidRPr="00B66FC2">
              <w:rPr>
                <w:rFonts w:ascii="Calibri" w:hAnsi="Calibri"/>
                <w:sz w:val="12"/>
                <w:szCs w:val="12"/>
              </w:rPr>
              <w:t>=-</w:t>
            </w:r>
            <w:r w:rsidRPr="00B66FC2" w:rsidDel="0050051F">
              <w:rPr>
                <w:rFonts w:ascii="Calibri" w:hAnsi="Calibri"/>
                <w:sz w:val="12"/>
                <w:szCs w:val="12"/>
              </w:rPr>
              <w:t xml:space="preserve"> </w:t>
            </w:r>
          </w:p>
          <w:p w14:paraId="778DE246" w14:textId="4EB6FDCD" w:rsidR="00E80187" w:rsidRPr="00B66FC2" w:rsidRDefault="00E80187" w:rsidP="0067598E">
            <w:pPr>
              <w:keepNext/>
              <w:rPr>
                <w:rFonts w:ascii="Calibri" w:hAnsi="Calibri"/>
                <w:sz w:val="12"/>
                <w:szCs w:val="12"/>
              </w:rPr>
            </w:pPr>
            <w:r w:rsidRPr="00B66FC2">
              <w:rPr>
                <w:rFonts w:ascii="Calibri" w:hAnsi="Calibri"/>
                <w:sz w:val="12"/>
                <w:szCs w:val="12"/>
              </w:rPr>
              <w:t>*Multiple split Indoor Units Mixed Ducted and Ductless,</w:t>
            </w:r>
          </w:p>
          <w:p w14:paraId="2CAB736E" w14:textId="6C332B2C" w:rsidR="00E80187" w:rsidRPr="00B66FC2" w:rsidRDefault="00E80187" w:rsidP="0067598E">
            <w:pPr>
              <w:keepNext/>
              <w:rPr>
                <w:rFonts w:ascii="Calibri" w:hAnsi="Calibri"/>
                <w:sz w:val="12"/>
                <w:szCs w:val="12"/>
              </w:rPr>
            </w:pPr>
            <w:r w:rsidRPr="00B66FC2">
              <w:rPr>
                <w:rFonts w:ascii="Calibri" w:hAnsi="Calibri"/>
                <w:sz w:val="12"/>
                <w:szCs w:val="12"/>
              </w:rPr>
              <w:t>then user pick one of the following three values:</w:t>
            </w:r>
          </w:p>
          <w:p w14:paraId="020C1792" w14:textId="1BA7560C" w:rsidR="00E80187" w:rsidRPr="00B66FC2" w:rsidRDefault="00E80187" w:rsidP="0067598E">
            <w:pPr>
              <w:keepNext/>
              <w:rPr>
                <w:rFonts w:ascii="Calibri" w:hAnsi="Calibri"/>
                <w:sz w:val="12"/>
                <w:szCs w:val="12"/>
              </w:rPr>
            </w:pPr>
            <w:r w:rsidRPr="00B66FC2">
              <w:rPr>
                <w:rFonts w:ascii="Calibri" w:hAnsi="Calibri"/>
                <w:sz w:val="12"/>
                <w:szCs w:val="12"/>
              </w:rPr>
              <w:t>*Ductless</w:t>
            </w:r>
          </w:p>
          <w:p w14:paraId="1DE62FA4" w14:textId="32032234" w:rsidR="00E80187" w:rsidRPr="00B66FC2" w:rsidRDefault="00E80187" w:rsidP="0067598E">
            <w:pPr>
              <w:keepNext/>
              <w:rPr>
                <w:rFonts w:ascii="Calibri" w:hAnsi="Calibri"/>
                <w:sz w:val="12"/>
                <w:szCs w:val="12"/>
              </w:rPr>
            </w:pPr>
            <w:r w:rsidRPr="00B66FC2">
              <w:rPr>
                <w:rFonts w:ascii="Calibri" w:hAnsi="Calibri"/>
                <w:sz w:val="12"/>
                <w:szCs w:val="12"/>
              </w:rPr>
              <w:t>*Ducted &gt;10ft length</w:t>
            </w:r>
          </w:p>
          <w:p w14:paraId="723473FC" w14:textId="12825710" w:rsidR="00E80187" w:rsidRPr="00B66FC2" w:rsidRDefault="00E80187" w:rsidP="0067598E">
            <w:pPr>
              <w:keepNext/>
              <w:rPr>
                <w:rFonts w:ascii="Calibri" w:hAnsi="Calibri"/>
                <w:sz w:val="12"/>
                <w:szCs w:val="12"/>
              </w:rPr>
            </w:pPr>
            <w:r w:rsidRPr="00B66FC2">
              <w:rPr>
                <w:rFonts w:ascii="Calibri" w:hAnsi="Calibri"/>
                <w:sz w:val="12"/>
                <w:szCs w:val="12"/>
              </w:rPr>
              <w:t>*Ducted ≤10ft length&gt;&gt;</w:t>
            </w:r>
          </w:p>
        </w:tc>
        <w:tc>
          <w:tcPr>
            <w:tcW w:w="1260" w:type="dxa"/>
            <w:gridSpan w:val="2"/>
            <w:tcMar>
              <w:left w:w="43" w:type="dxa"/>
              <w:right w:w="43" w:type="dxa"/>
            </w:tcMar>
          </w:tcPr>
          <w:p w14:paraId="66B6F436" w14:textId="3DA2D744" w:rsidR="008C5101" w:rsidRDefault="00E80187" w:rsidP="008C5101">
            <w:pPr>
              <w:keepNext/>
              <w:rPr>
                <w:rFonts w:asciiTheme="minorHAnsi" w:hAnsiTheme="minorHAnsi"/>
                <w:sz w:val="12"/>
                <w:szCs w:val="12"/>
              </w:rPr>
            </w:pPr>
            <w:r w:rsidRPr="00B66FC2">
              <w:rPr>
                <w:rFonts w:ascii="Calibri" w:hAnsi="Calibri"/>
                <w:sz w:val="12"/>
                <w:szCs w:val="12"/>
              </w:rPr>
              <w:t>&lt;&lt;</w:t>
            </w:r>
            <w:r w:rsidR="008C5101" w:rsidRPr="00457B65">
              <w:rPr>
                <w:rFonts w:asciiTheme="minorHAnsi" w:hAnsiTheme="minorHAnsi"/>
                <w:b/>
                <w:sz w:val="12"/>
                <w:szCs w:val="12"/>
              </w:rPr>
              <w:t>if</w:t>
            </w:r>
            <w:r w:rsidR="008C5101" w:rsidRPr="00457B65">
              <w:rPr>
                <w:rFonts w:asciiTheme="minorHAnsi" w:hAnsiTheme="minorHAnsi"/>
                <w:sz w:val="12"/>
                <w:szCs w:val="12"/>
              </w:rPr>
              <w:t xml:space="preserve"> </w:t>
            </w:r>
            <w:r w:rsidR="008C5101">
              <w:rPr>
                <w:rFonts w:asciiTheme="minorHAnsi" w:hAnsiTheme="minorHAnsi"/>
                <w:sz w:val="12"/>
                <w:szCs w:val="12"/>
              </w:rPr>
              <w:t xml:space="preserve">value in </w:t>
            </w:r>
            <w:r w:rsidR="008C5101" w:rsidRPr="00400184">
              <w:rPr>
                <w:rFonts w:asciiTheme="minorHAnsi" w:hAnsiTheme="minorHAnsi"/>
                <w:sz w:val="12"/>
                <w:szCs w:val="12"/>
                <w:highlight w:val="yellow"/>
              </w:rPr>
              <w:t>D06</w:t>
            </w:r>
            <w:r w:rsidR="008C5101">
              <w:rPr>
                <w:rFonts w:asciiTheme="minorHAnsi" w:hAnsiTheme="minorHAnsi" w:cstheme="minorHAnsi"/>
                <w:sz w:val="12"/>
                <w:szCs w:val="12"/>
              </w:rPr>
              <w:t>≥</w:t>
            </w:r>
            <w:r w:rsidR="008C5101">
              <w:rPr>
                <w:rFonts w:asciiTheme="minorHAnsi" w:hAnsiTheme="minorHAnsi"/>
                <w:sz w:val="12"/>
                <w:szCs w:val="12"/>
              </w:rPr>
              <w:t xml:space="preserve"> 1, </w:t>
            </w:r>
          </w:p>
          <w:p w14:paraId="13C3A57E" w14:textId="77777777" w:rsidR="008C5101" w:rsidRPr="00604352" w:rsidRDefault="008C5101" w:rsidP="008C5101">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Pr>
                <w:rFonts w:asciiTheme="minorHAnsi" w:hAnsiTheme="minorHAnsi"/>
                <w:sz w:val="12"/>
                <w:szCs w:val="12"/>
                <w:highlight w:val="yellow"/>
              </w:rPr>
              <w:t>E</w:t>
            </w:r>
            <w:r w:rsidRPr="00C404C5">
              <w:rPr>
                <w:rFonts w:asciiTheme="minorHAnsi" w:hAnsiTheme="minorHAnsi"/>
                <w:sz w:val="12"/>
                <w:szCs w:val="12"/>
                <w:highlight w:val="yellow"/>
              </w:rPr>
              <w:t>01</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01</w:t>
            </w:r>
            <w:r w:rsidRPr="00604352">
              <w:rPr>
                <w:rFonts w:asciiTheme="minorHAnsi" w:hAnsiTheme="minorHAnsi"/>
                <w:sz w:val="12"/>
                <w:szCs w:val="12"/>
              </w:rPr>
              <w:t xml:space="preserve">] </w:t>
            </w:r>
          </w:p>
          <w:p w14:paraId="53B09F80" w14:textId="77777777"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2:[</w:t>
            </w:r>
            <w:r>
              <w:rPr>
                <w:rFonts w:asciiTheme="minorHAnsi" w:hAnsiTheme="minorHAnsi"/>
                <w:sz w:val="12"/>
                <w:szCs w:val="12"/>
                <w:highlight w:val="yellow"/>
              </w:rPr>
              <w:t>E</w:t>
            </w:r>
            <w:r w:rsidRPr="00C404C5">
              <w:rPr>
                <w:rFonts w:asciiTheme="minorHAnsi" w:hAnsiTheme="minorHAnsi"/>
                <w:sz w:val="12"/>
                <w:szCs w:val="12"/>
                <w:highlight w:val="yellow"/>
              </w:rPr>
              <w:t>02</w:t>
            </w:r>
            <w:r w:rsidRPr="00604352">
              <w:rPr>
                <w:rFonts w:asciiTheme="minorHAnsi" w:hAnsiTheme="minorHAnsi"/>
                <w:sz w:val="12"/>
                <w:szCs w:val="12"/>
              </w:rPr>
              <w:t>=</w:t>
            </w:r>
            <w:r>
              <w:rPr>
                <w:rFonts w:asciiTheme="minorHAnsi" w:hAnsiTheme="minorHAnsi"/>
                <w:sz w:val="12"/>
                <w:szCs w:val="12"/>
                <w:highlight w:val="yellow"/>
              </w:rPr>
              <w:t>G</w:t>
            </w:r>
            <w:r w:rsidRPr="00C404C5">
              <w:rPr>
                <w:rFonts w:asciiTheme="minorHAnsi" w:hAnsiTheme="minorHAnsi"/>
                <w:sz w:val="12"/>
                <w:szCs w:val="12"/>
                <w:highlight w:val="yellow"/>
              </w:rPr>
              <w:t>02</w:t>
            </w:r>
            <w:r w:rsidRPr="00604352">
              <w:rPr>
                <w:rFonts w:asciiTheme="minorHAnsi" w:hAnsiTheme="minorHAnsi"/>
                <w:sz w:val="12"/>
                <w:szCs w:val="12"/>
              </w:rPr>
              <w:t>]</w:t>
            </w:r>
          </w:p>
          <w:p w14:paraId="39E3CB57" w14:textId="5C1AA112" w:rsidR="008C5101" w:rsidRPr="00604352" w:rsidRDefault="008C5101" w:rsidP="008C5101">
            <w:pPr>
              <w:keepNext/>
              <w:rPr>
                <w:rFonts w:asciiTheme="minorHAnsi" w:hAnsiTheme="minorHAnsi"/>
                <w:sz w:val="12"/>
                <w:szCs w:val="12"/>
              </w:rPr>
            </w:pPr>
            <w:r w:rsidRPr="00604352">
              <w:rPr>
                <w:rFonts w:asciiTheme="minorHAnsi" w:hAnsiTheme="minorHAnsi"/>
                <w:sz w:val="12"/>
                <w:szCs w:val="12"/>
              </w:rPr>
              <w:t>3:[</w:t>
            </w:r>
            <w:r>
              <w:rPr>
                <w:rFonts w:asciiTheme="minorHAnsi" w:hAnsiTheme="minorHAnsi"/>
                <w:sz w:val="12"/>
                <w:szCs w:val="12"/>
                <w:highlight w:val="yellow"/>
              </w:rPr>
              <w:t>D</w:t>
            </w:r>
            <w:r w:rsidRPr="00C404C5">
              <w:rPr>
                <w:rFonts w:asciiTheme="minorHAnsi" w:hAnsiTheme="minorHAnsi"/>
                <w:sz w:val="12"/>
                <w:szCs w:val="12"/>
                <w:highlight w:val="yellow"/>
              </w:rPr>
              <w:t>04</w:t>
            </w:r>
            <w:r w:rsidR="00CB6008">
              <w:rPr>
                <w:rFonts w:asciiTheme="minorHAnsi" w:hAnsiTheme="minorHAnsi"/>
                <w:sz w:val="12"/>
                <w:szCs w:val="12"/>
              </w:rPr>
              <w:t>=</w:t>
            </w:r>
            <w:r w:rsidR="004756F0" w:rsidRPr="004756F0">
              <w:rPr>
                <w:rFonts w:asciiTheme="minorHAnsi" w:hAnsiTheme="minorHAnsi"/>
                <w:sz w:val="12"/>
                <w:szCs w:val="12"/>
              </w:rPr>
              <w:t>central gas furnace]</w:t>
            </w:r>
          </w:p>
          <w:p w14:paraId="72FC9A46" w14:textId="7038B583" w:rsidR="008C5101" w:rsidRPr="00604352" w:rsidRDefault="008C5101" w:rsidP="008C5101">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Pr>
                <w:rFonts w:asciiTheme="minorHAnsi" w:hAnsiTheme="minorHAnsi"/>
                <w:sz w:val="12"/>
                <w:szCs w:val="12"/>
                <w:highlight w:val="yellow"/>
              </w:rPr>
              <w:t>E04</w:t>
            </w:r>
            <w:r w:rsidRPr="00604352">
              <w:rPr>
                <w:rFonts w:asciiTheme="minorHAnsi" w:hAnsiTheme="minorHAnsi"/>
                <w:sz w:val="12"/>
                <w:szCs w:val="12"/>
              </w:rPr>
              <w:t>;</w:t>
            </w:r>
          </w:p>
          <w:p w14:paraId="641745B8" w14:textId="670B5E22" w:rsidR="008C5101" w:rsidRDefault="008C5101" w:rsidP="0067598E">
            <w:pPr>
              <w:keepNext/>
              <w:rPr>
                <w:sz w:val="12"/>
                <w:szCs w:val="12"/>
              </w:rPr>
            </w:pPr>
          </w:p>
          <w:p w14:paraId="0F0EA2F6" w14:textId="367864B0" w:rsidR="00E80187" w:rsidRPr="00B66FC2" w:rsidRDefault="008C5101" w:rsidP="0067598E">
            <w:pPr>
              <w:keepNext/>
              <w:rPr>
                <w:rFonts w:ascii="Calibri" w:hAnsi="Calibri"/>
                <w:sz w:val="12"/>
                <w:szCs w:val="12"/>
              </w:rPr>
            </w:pPr>
            <w:r w:rsidRPr="00061BA6">
              <w:rPr>
                <w:rFonts w:ascii="Calibri" w:hAnsi="Calibri"/>
                <w:b/>
                <w:sz w:val="12"/>
                <w:szCs w:val="12"/>
              </w:rPr>
              <w:t>else</w:t>
            </w:r>
            <w:r w:rsidR="0067310F" w:rsidRPr="00061BA6">
              <w:rPr>
                <w:rFonts w:ascii="Calibri" w:hAnsi="Calibri"/>
                <w:b/>
                <w:sz w:val="12"/>
                <w:szCs w:val="12"/>
              </w:rPr>
              <w:t>if</w:t>
            </w:r>
            <w:r w:rsidR="0067310F" w:rsidRPr="00B66FC2">
              <w:rPr>
                <w:rFonts w:ascii="Calibri" w:hAnsi="Calibri"/>
                <w:sz w:val="12"/>
                <w:szCs w:val="12"/>
              </w:rPr>
              <w:t xml:space="preserve"> </w:t>
            </w:r>
            <w:r w:rsidR="0067310F" w:rsidRPr="00645C40">
              <w:rPr>
                <w:rFonts w:ascii="Calibri" w:hAnsi="Calibri"/>
                <w:sz w:val="12"/>
                <w:szCs w:val="12"/>
                <w:highlight w:val="yellow"/>
              </w:rPr>
              <w:t>D06</w:t>
            </w:r>
            <w:r w:rsidR="0067310F" w:rsidRPr="00B66FC2">
              <w:rPr>
                <w:rFonts w:ascii="Calibri" w:hAnsi="Calibri"/>
                <w:sz w:val="12"/>
                <w:szCs w:val="12"/>
              </w:rPr>
              <w:t>&gt; 1, then value=no</w:t>
            </w:r>
            <w:r w:rsidR="00E80187" w:rsidRPr="00B66FC2">
              <w:rPr>
                <w:rFonts w:ascii="Calibri" w:hAnsi="Calibri"/>
                <w:sz w:val="12"/>
                <w:szCs w:val="12"/>
              </w:rPr>
              <w:t>;</w:t>
            </w:r>
          </w:p>
          <w:p w14:paraId="09282D98" w14:textId="4B8EA579" w:rsidR="00E80187" w:rsidRPr="00B66FC2" w:rsidRDefault="00E80187" w:rsidP="0067598E">
            <w:pPr>
              <w:keepNext/>
              <w:rPr>
                <w:rFonts w:ascii="Calibri" w:hAnsi="Calibri"/>
                <w:sz w:val="12"/>
                <w:szCs w:val="12"/>
              </w:rPr>
            </w:pPr>
          </w:p>
          <w:p w14:paraId="3A6EF08B" w14:textId="57C595FE"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building type on the CF1R= multifamily, then value=no,</w:t>
            </w:r>
          </w:p>
          <w:p w14:paraId="52181501" w14:textId="77777777" w:rsidR="00E80187" w:rsidRPr="00B66FC2" w:rsidRDefault="00E80187" w:rsidP="0067598E">
            <w:pPr>
              <w:keepNext/>
              <w:rPr>
                <w:rFonts w:ascii="Calibri" w:hAnsi="Calibri"/>
                <w:sz w:val="12"/>
                <w:szCs w:val="12"/>
              </w:rPr>
            </w:pPr>
          </w:p>
          <w:p w14:paraId="0D05CC70" w14:textId="5EBD9BA2" w:rsidR="00E80187" w:rsidRPr="00B66FC2" w:rsidRDefault="00E80187" w:rsidP="0067598E">
            <w:pPr>
              <w:keepNext/>
              <w:rPr>
                <w:rFonts w:ascii="Calibri" w:hAnsi="Calibri"/>
                <w:sz w:val="12"/>
                <w:szCs w:val="12"/>
              </w:rPr>
            </w:pPr>
            <w:r w:rsidRPr="00061BA6">
              <w:rPr>
                <w:rFonts w:ascii="Calibri" w:hAnsi="Calibri"/>
                <w:b/>
                <w:sz w:val="12"/>
                <w:szCs w:val="12"/>
              </w:rPr>
              <w:t>elseif</w:t>
            </w:r>
            <w:r w:rsidRPr="00B66FC2">
              <w:rPr>
                <w:rFonts w:ascii="Calibri" w:hAnsi="Calibri"/>
                <w:sz w:val="12"/>
                <w:szCs w:val="12"/>
              </w:rPr>
              <w:t xml:space="preserve"> IAQ vent system type for this dwelling on the CF1R= Balanced,</w:t>
            </w:r>
          </w:p>
          <w:p w14:paraId="15A402D6" w14:textId="2BE86209" w:rsidR="00E80187" w:rsidRPr="00B66FC2" w:rsidRDefault="00E80187" w:rsidP="0067598E">
            <w:pPr>
              <w:keepNext/>
              <w:rPr>
                <w:rFonts w:ascii="Calibri" w:hAnsi="Calibri"/>
                <w:sz w:val="12"/>
                <w:szCs w:val="12"/>
              </w:rPr>
            </w:pPr>
            <w:r w:rsidRPr="00B66FC2">
              <w:rPr>
                <w:rFonts w:ascii="Calibri" w:hAnsi="Calibri"/>
                <w:sz w:val="12"/>
                <w:szCs w:val="12"/>
              </w:rPr>
              <w:t>then value=no,</w:t>
            </w:r>
          </w:p>
          <w:p w14:paraId="500D8789" w14:textId="77777777" w:rsidR="00E80187" w:rsidRPr="00B66FC2" w:rsidRDefault="00E80187" w:rsidP="0067598E">
            <w:pPr>
              <w:keepNext/>
              <w:rPr>
                <w:rFonts w:ascii="Calibri" w:hAnsi="Calibri"/>
                <w:sz w:val="12"/>
                <w:szCs w:val="12"/>
              </w:rPr>
            </w:pPr>
          </w:p>
          <w:p w14:paraId="32156AA9" w14:textId="2729704B" w:rsidR="00E80187" w:rsidRPr="00B66FC2" w:rsidRDefault="00E80187" w:rsidP="0067598E">
            <w:pPr>
              <w:keepNext/>
              <w:rPr>
                <w:rFonts w:ascii="Calibri" w:hAnsi="Calibri"/>
                <w:sz w:val="12"/>
                <w:szCs w:val="12"/>
              </w:rPr>
            </w:pPr>
            <w:r w:rsidRPr="00061BA6">
              <w:rPr>
                <w:rFonts w:ascii="Calibri" w:hAnsi="Calibri"/>
                <w:b/>
                <w:sz w:val="12"/>
                <w:szCs w:val="12"/>
              </w:rPr>
              <w:t>else</w:t>
            </w:r>
            <w:r w:rsidRPr="00B66FC2">
              <w:rPr>
                <w:rFonts w:ascii="Calibri" w:hAnsi="Calibri"/>
                <w:sz w:val="12"/>
                <w:szCs w:val="12"/>
              </w:rPr>
              <w:t>,</w:t>
            </w:r>
            <w:r w:rsidR="00061BA6">
              <w:rPr>
                <w:rFonts w:ascii="Calibri" w:hAnsi="Calibri"/>
                <w:sz w:val="12"/>
                <w:szCs w:val="12"/>
              </w:rPr>
              <w:t xml:space="preserve"> </w:t>
            </w:r>
            <w:r w:rsidRPr="00B66FC2">
              <w:rPr>
                <w:rFonts w:ascii="Calibri" w:hAnsi="Calibri"/>
                <w:sz w:val="12"/>
                <w:szCs w:val="12"/>
              </w:rPr>
              <w:t xml:space="preserve">user pick one from list: </w:t>
            </w:r>
          </w:p>
          <w:p w14:paraId="7AA9B1B4" w14:textId="77777777" w:rsidR="00E80187" w:rsidRPr="00B66FC2" w:rsidRDefault="00E80187" w:rsidP="0067598E">
            <w:pPr>
              <w:keepNext/>
              <w:rPr>
                <w:rFonts w:ascii="Calibri" w:hAnsi="Calibri"/>
                <w:sz w:val="12"/>
                <w:szCs w:val="12"/>
              </w:rPr>
            </w:pPr>
            <w:r w:rsidRPr="00B66FC2">
              <w:rPr>
                <w:rFonts w:ascii="Calibri" w:hAnsi="Calibri"/>
                <w:sz w:val="12"/>
                <w:szCs w:val="12"/>
              </w:rPr>
              <w:t>*Yes</w:t>
            </w:r>
          </w:p>
          <w:p w14:paraId="16B355C8" w14:textId="5B133E33" w:rsidR="00E80187" w:rsidRPr="00295655" w:rsidRDefault="00E80187" w:rsidP="0067598E">
            <w:pPr>
              <w:keepNext/>
              <w:rPr>
                <w:rFonts w:ascii="Calibri" w:hAnsi="Calibri"/>
                <w:sz w:val="18"/>
                <w:szCs w:val="18"/>
              </w:rPr>
            </w:pPr>
            <w:r w:rsidRPr="00B66FC2">
              <w:rPr>
                <w:rFonts w:ascii="Calibri" w:hAnsi="Calibri"/>
                <w:sz w:val="12"/>
                <w:szCs w:val="12"/>
              </w:rPr>
              <w:t>*No&gt;&gt;</w:t>
            </w:r>
          </w:p>
        </w:tc>
        <w:tc>
          <w:tcPr>
            <w:tcW w:w="1817" w:type="dxa"/>
            <w:gridSpan w:val="2"/>
            <w:tcMar>
              <w:left w:w="43" w:type="dxa"/>
              <w:right w:w="43" w:type="dxa"/>
            </w:tcMar>
          </w:tcPr>
          <w:p w14:paraId="1F9B98D5" w14:textId="3B290B03"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6"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17" w:type="dxa"/>
            <w:gridSpan w:val="2"/>
            <w:tcMar>
              <w:left w:w="43" w:type="dxa"/>
              <w:right w:w="43" w:type="dxa"/>
            </w:tcMar>
          </w:tcPr>
          <w:p w14:paraId="1F9B98D7" w14:textId="77777777" w:rsidR="00E80187" w:rsidRPr="00B66FC2" w:rsidRDefault="00E80187" w:rsidP="0067598E">
            <w:pPr>
              <w:keepNext/>
              <w:rPr>
                <w:rFonts w:ascii="Calibri" w:hAnsi="Calibri"/>
                <w:sz w:val="14"/>
                <w:szCs w:val="14"/>
              </w:rPr>
            </w:pPr>
            <w:r w:rsidRPr="00B66FC2">
              <w:rPr>
                <w:rFonts w:ascii="Calibri" w:hAnsi="Calibri"/>
                <w:sz w:val="14"/>
                <w:szCs w:val="14"/>
              </w:rPr>
              <w:t>&lt;&lt;user input alphanumeric text string max 50 characters&gt;&gt;</w:t>
            </w:r>
          </w:p>
        </w:tc>
        <w:tc>
          <w:tcPr>
            <w:tcW w:w="1891" w:type="dxa"/>
            <w:tcMar>
              <w:left w:w="43" w:type="dxa"/>
              <w:right w:w="43" w:type="dxa"/>
            </w:tcMar>
          </w:tcPr>
          <w:p w14:paraId="78A4CEA9" w14:textId="00A17BAC" w:rsidR="00D82832" w:rsidRDefault="00F14C43" w:rsidP="0067598E">
            <w:pPr>
              <w:keepNext/>
              <w:rPr>
                <w:rFonts w:ascii="Calibri" w:hAnsi="Calibri"/>
                <w:sz w:val="14"/>
                <w:szCs w:val="14"/>
              </w:rPr>
            </w:pPr>
            <w:r w:rsidRPr="008C5101">
              <w:rPr>
                <w:rFonts w:ascii="Calibri" w:hAnsi="Calibri"/>
                <w:sz w:val="14"/>
                <w:szCs w:val="14"/>
              </w:rPr>
              <w:t>&lt;&lt;</w:t>
            </w:r>
            <w:r w:rsidRPr="00061BA6">
              <w:rPr>
                <w:rFonts w:ascii="Calibri" w:hAnsi="Calibri"/>
                <w:b/>
                <w:sz w:val="14"/>
                <w:szCs w:val="14"/>
              </w:rPr>
              <w:t>if</w:t>
            </w:r>
            <w:r w:rsidRPr="008C5101">
              <w:rPr>
                <w:rFonts w:ascii="Calibri" w:hAnsi="Calibri"/>
                <w:sz w:val="14"/>
                <w:szCs w:val="14"/>
              </w:rPr>
              <w:t xml:space="preserve"> </w:t>
            </w:r>
            <w:r w:rsidR="00D82832">
              <w:rPr>
                <w:rFonts w:ascii="Calibri" w:hAnsi="Calibri"/>
                <w:sz w:val="14"/>
                <w:szCs w:val="14"/>
              </w:rPr>
              <w:t xml:space="preserve">the following three conditions are </w:t>
            </w:r>
            <w:r w:rsidR="001562A2">
              <w:rPr>
                <w:rFonts w:ascii="Calibri" w:hAnsi="Calibri"/>
                <w:sz w:val="14"/>
                <w:szCs w:val="14"/>
              </w:rPr>
              <w:t>ALL</w:t>
            </w:r>
            <w:r w:rsidR="00D82832">
              <w:rPr>
                <w:rFonts w:ascii="Calibri" w:hAnsi="Calibri"/>
                <w:sz w:val="14"/>
                <w:szCs w:val="14"/>
              </w:rPr>
              <w:t xml:space="preserve"> true:</w:t>
            </w:r>
          </w:p>
          <w:p w14:paraId="1CFDC172" w14:textId="77777777" w:rsidR="009B3345" w:rsidRDefault="009B3345" w:rsidP="0067598E">
            <w:pPr>
              <w:keepNext/>
              <w:rPr>
                <w:rFonts w:ascii="Calibri" w:hAnsi="Calibri"/>
                <w:sz w:val="14"/>
                <w:szCs w:val="14"/>
              </w:rPr>
            </w:pPr>
          </w:p>
          <w:p w14:paraId="7F4E2A71" w14:textId="1CAD98B5" w:rsidR="00061BA6"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1:[</w:t>
            </w:r>
            <w:r w:rsidR="00F14C43" w:rsidRPr="008C5101">
              <w:rPr>
                <w:rFonts w:ascii="Calibri" w:hAnsi="Calibri"/>
                <w:sz w:val="14"/>
                <w:szCs w:val="14"/>
                <w:highlight w:val="yellow"/>
              </w:rPr>
              <w:t>D06</w:t>
            </w:r>
            <w:r w:rsidR="00F14C43" w:rsidRPr="008C5101">
              <w:rPr>
                <w:rFonts w:ascii="Calibri" w:hAnsi="Calibri"/>
                <w:sz w:val="14"/>
                <w:szCs w:val="14"/>
              </w:rPr>
              <w:t xml:space="preserve"> &gt; 1</w:t>
            </w:r>
            <w:r w:rsidR="00D82832">
              <w:rPr>
                <w:rFonts w:ascii="Calibri" w:hAnsi="Calibri"/>
                <w:sz w:val="14"/>
                <w:szCs w:val="14"/>
              </w:rPr>
              <w:t>]</w:t>
            </w:r>
            <w:r w:rsidR="0030135F" w:rsidRPr="008C5101">
              <w:rPr>
                <w:rFonts w:ascii="Calibri" w:hAnsi="Calibri"/>
                <w:sz w:val="14"/>
                <w:szCs w:val="14"/>
              </w:rPr>
              <w:t xml:space="preserve">, </w:t>
            </w:r>
          </w:p>
          <w:p w14:paraId="4AC81798" w14:textId="77777777" w:rsidR="009B3345" w:rsidRDefault="009B3345" w:rsidP="0067598E">
            <w:pPr>
              <w:keepNext/>
              <w:rPr>
                <w:rFonts w:ascii="Calibri" w:hAnsi="Calibri"/>
                <w:sz w:val="14"/>
                <w:szCs w:val="14"/>
              </w:rPr>
            </w:pPr>
          </w:p>
          <w:p w14:paraId="66A892FC" w14:textId="742B75F4" w:rsidR="00D82832"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 xml:space="preserve">2:[system type in </w:t>
            </w:r>
            <w:r w:rsidR="00D82832" w:rsidRPr="00E41612">
              <w:rPr>
                <w:rFonts w:ascii="Calibri" w:hAnsi="Calibri"/>
                <w:sz w:val="14"/>
                <w:szCs w:val="14"/>
                <w:highlight w:val="yellow"/>
              </w:rPr>
              <w:t>D04</w:t>
            </w:r>
            <w:r w:rsidR="00E41612">
              <w:rPr>
                <w:rFonts w:ascii="Calibri" w:hAnsi="Calibri"/>
                <w:sz w:val="14"/>
                <w:szCs w:val="14"/>
              </w:rPr>
              <w:t xml:space="preserve"> or </w:t>
            </w:r>
            <w:r w:rsidR="00E41612" w:rsidRPr="00E41612">
              <w:rPr>
                <w:rFonts w:ascii="Calibri" w:hAnsi="Calibri"/>
                <w:sz w:val="14"/>
                <w:szCs w:val="14"/>
                <w:highlight w:val="yellow"/>
              </w:rPr>
              <w:t>D05</w:t>
            </w:r>
            <w:r w:rsidR="00D82832">
              <w:rPr>
                <w:rFonts w:ascii="Calibri" w:hAnsi="Calibri"/>
                <w:sz w:val="14"/>
                <w:szCs w:val="14"/>
              </w:rPr>
              <w:t>=one of the following two</w:t>
            </w:r>
            <w:r>
              <w:rPr>
                <w:rFonts w:ascii="Calibri" w:hAnsi="Calibri"/>
                <w:sz w:val="14"/>
                <w:szCs w:val="14"/>
              </w:rPr>
              <w:t xml:space="preserve"> values</w:t>
            </w:r>
            <w:r w:rsidR="00D82832">
              <w:rPr>
                <w:rFonts w:ascii="Calibri" w:hAnsi="Calibri"/>
                <w:sz w:val="14"/>
                <w:szCs w:val="14"/>
              </w:rPr>
              <w:t xml:space="preserve">: </w:t>
            </w:r>
          </w:p>
          <w:p w14:paraId="36ED9215" w14:textId="70D8F35A" w:rsidR="00D82832" w:rsidRDefault="00D82832" w:rsidP="0067598E">
            <w:pPr>
              <w:keepNext/>
              <w:rPr>
                <w:rFonts w:ascii="Calibri" w:hAnsi="Calibri"/>
                <w:sz w:val="14"/>
                <w:szCs w:val="14"/>
              </w:rPr>
            </w:pPr>
            <w:r>
              <w:rPr>
                <w:rFonts w:ascii="Calibri" w:hAnsi="Calibri"/>
                <w:sz w:val="14"/>
                <w:szCs w:val="14"/>
              </w:rPr>
              <w:t>{</w:t>
            </w:r>
            <w:r w:rsidRPr="00D82832">
              <w:rPr>
                <w:rFonts w:ascii="Calibri" w:hAnsi="Calibri"/>
                <w:sz w:val="14"/>
                <w:szCs w:val="14"/>
              </w:rPr>
              <w:t>VCHP-Ducted</w:t>
            </w:r>
            <w:r>
              <w:rPr>
                <w:rFonts w:ascii="Calibri" w:hAnsi="Calibri"/>
                <w:sz w:val="14"/>
                <w:szCs w:val="14"/>
              </w:rPr>
              <w:t xml:space="preserve">}, </w:t>
            </w:r>
          </w:p>
          <w:p w14:paraId="5D79F713" w14:textId="60BAC020" w:rsidR="00D82832" w:rsidRDefault="00D82832" w:rsidP="0067598E">
            <w:pPr>
              <w:keepNext/>
              <w:rPr>
                <w:rFonts w:ascii="Calibri" w:hAnsi="Calibri"/>
                <w:sz w:val="14"/>
                <w:szCs w:val="14"/>
              </w:rPr>
            </w:pPr>
            <w:r>
              <w:rPr>
                <w:rFonts w:ascii="Calibri" w:hAnsi="Calibri"/>
                <w:sz w:val="14"/>
                <w:szCs w:val="14"/>
              </w:rPr>
              <w:t>{</w:t>
            </w:r>
            <w:r w:rsidRPr="00D82832">
              <w:rPr>
                <w:rFonts w:ascii="Calibri" w:hAnsi="Calibri"/>
                <w:sz w:val="14"/>
                <w:szCs w:val="14"/>
              </w:rPr>
              <w:t>VCHP -Ducted+Ductless</w:t>
            </w:r>
            <w:r>
              <w:rPr>
                <w:rFonts w:ascii="Calibri" w:hAnsi="Calibri"/>
                <w:sz w:val="14"/>
                <w:szCs w:val="14"/>
              </w:rPr>
              <w:t>}]</w:t>
            </w:r>
          </w:p>
          <w:p w14:paraId="7769708D" w14:textId="77777777" w:rsidR="009B3345" w:rsidRPr="00D82832" w:rsidRDefault="009B3345" w:rsidP="0067598E">
            <w:pPr>
              <w:keepNext/>
              <w:rPr>
                <w:rFonts w:ascii="Calibri" w:hAnsi="Calibri"/>
                <w:sz w:val="14"/>
                <w:szCs w:val="14"/>
              </w:rPr>
            </w:pPr>
          </w:p>
          <w:p w14:paraId="5A7F94C9" w14:textId="75758CDA" w:rsidR="0030135F" w:rsidRPr="008C5101" w:rsidRDefault="00E90589" w:rsidP="0067598E">
            <w:pPr>
              <w:keepNext/>
              <w:rPr>
                <w:rFonts w:ascii="Calibri" w:hAnsi="Calibri"/>
                <w:sz w:val="14"/>
                <w:szCs w:val="14"/>
              </w:rPr>
            </w:pPr>
            <w:r>
              <w:rPr>
                <w:rFonts w:ascii="Calibri" w:hAnsi="Calibri"/>
                <w:sz w:val="14"/>
                <w:szCs w:val="14"/>
              </w:rPr>
              <w:t xml:space="preserve">condition </w:t>
            </w:r>
            <w:r w:rsidR="00D82832">
              <w:rPr>
                <w:rFonts w:ascii="Calibri" w:hAnsi="Calibri"/>
                <w:sz w:val="14"/>
                <w:szCs w:val="14"/>
              </w:rPr>
              <w:t>3:[</w:t>
            </w:r>
            <w:r w:rsidR="0030135F" w:rsidRPr="008C5101">
              <w:rPr>
                <w:rFonts w:ascii="Calibri" w:hAnsi="Calibri"/>
                <w:sz w:val="14"/>
                <w:szCs w:val="14"/>
                <w:highlight w:val="yellow"/>
              </w:rPr>
              <w:t>G05</w:t>
            </w:r>
            <w:r w:rsidR="0030135F" w:rsidRPr="008C5101">
              <w:rPr>
                <w:rFonts w:ascii="Calibri" w:hAnsi="Calibri"/>
                <w:sz w:val="14"/>
                <w:szCs w:val="14"/>
              </w:rPr>
              <w:t>= one of the following two values:</w:t>
            </w:r>
          </w:p>
          <w:p w14:paraId="0516354E" w14:textId="68E46475" w:rsidR="0030135F" w:rsidRPr="008C5101" w:rsidRDefault="00D82832" w:rsidP="0030135F">
            <w:pPr>
              <w:keepNext/>
              <w:rPr>
                <w:rFonts w:ascii="Calibri" w:hAnsi="Calibri"/>
                <w:sz w:val="14"/>
                <w:szCs w:val="14"/>
              </w:rPr>
            </w:pPr>
            <w:r>
              <w:rPr>
                <w:rFonts w:ascii="Calibri" w:hAnsi="Calibri"/>
                <w:sz w:val="14"/>
                <w:szCs w:val="14"/>
              </w:rPr>
              <w:t>{</w:t>
            </w:r>
            <w:r w:rsidR="0030135F" w:rsidRPr="008C5101">
              <w:rPr>
                <w:rFonts w:ascii="Calibri" w:hAnsi="Calibri"/>
                <w:sz w:val="14"/>
                <w:szCs w:val="14"/>
              </w:rPr>
              <w:t>Ducted &gt;10ft length</w:t>
            </w:r>
            <w:r>
              <w:rPr>
                <w:rFonts w:ascii="Calibri" w:hAnsi="Calibri"/>
                <w:sz w:val="14"/>
                <w:szCs w:val="14"/>
              </w:rPr>
              <w:t>}</w:t>
            </w:r>
          </w:p>
          <w:p w14:paraId="49F2A39B" w14:textId="5F5BAE9A" w:rsidR="00F14C43" w:rsidRPr="008C5101" w:rsidRDefault="00D82832" w:rsidP="0030135F">
            <w:pPr>
              <w:keepNext/>
              <w:rPr>
                <w:rFonts w:ascii="Calibri" w:hAnsi="Calibri"/>
                <w:sz w:val="14"/>
                <w:szCs w:val="14"/>
              </w:rPr>
            </w:pPr>
            <w:r>
              <w:rPr>
                <w:rFonts w:ascii="Calibri" w:hAnsi="Calibri"/>
                <w:sz w:val="14"/>
                <w:szCs w:val="14"/>
              </w:rPr>
              <w:t>{</w:t>
            </w:r>
            <w:r w:rsidR="0030135F" w:rsidRPr="008C5101">
              <w:rPr>
                <w:rFonts w:ascii="Calibri" w:hAnsi="Calibri"/>
                <w:sz w:val="14"/>
                <w:szCs w:val="14"/>
              </w:rPr>
              <w:t>Ducted ≤10ft length</w:t>
            </w:r>
            <w:r>
              <w:rPr>
                <w:rFonts w:ascii="Calibri" w:hAnsi="Calibri"/>
                <w:sz w:val="14"/>
                <w:szCs w:val="14"/>
              </w:rPr>
              <w:t>}]</w:t>
            </w:r>
          </w:p>
          <w:p w14:paraId="7AEF2C09" w14:textId="3E6407B9" w:rsidR="00E80187" w:rsidRPr="00061BA6" w:rsidRDefault="00E80187" w:rsidP="0067598E">
            <w:pPr>
              <w:keepNext/>
              <w:rPr>
                <w:rFonts w:ascii="Calibri" w:hAnsi="Calibri"/>
                <w:b/>
                <w:sz w:val="14"/>
                <w:szCs w:val="14"/>
              </w:rPr>
            </w:pPr>
            <w:r w:rsidRPr="00061BA6">
              <w:rPr>
                <w:rFonts w:ascii="Calibri" w:hAnsi="Calibri"/>
                <w:b/>
                <w:sz w:val="14"/>
                <w:szCs w:val="14"/>
              </w:rPr>
              <w:t>then</w:t>
            </w:r>
          </w:p>
          <w:p w14:paraId="1DFF09CE" w14:textId="6F863BE2" w:rsidR="00E80187" w:rsidRPr="008C5101" w:rsidRDefault="00E80187" w:rsidP="0067598E">
            <w:pPr>
              <w:keepNext/>
              <w:rPr>
                <w:rFonts w:ascii="Calibri" w:hAnsi="Calibri"/>
                <w:sz w:val="14"/>
                <w:szCs w:val="14"/>
              </w:rPr>
            </w:pPr>
            <w:r w:rsidRPr="008C5101">
              <w:rPr>
                <w:rFonts w:ascii="Calibri" w:hAnsi="Calibri"/>
                <w:sz w:val="14"/>
                <w:szCs w:val="14"/>
              </w:rPr>
              <w:t>user input numeric value, x.xx,</w:t>
            </w:r>
          </w:p>
          <w:p w14:paraId="174C41F1" w14:textId="565349DE" w:rsidR="00E80187" w:rsidRPr="009479D8" w:rsidRDefault="00E80187" w:rsidP="00F14C43">
            <w:pPr>
              <w:keepNext/>
              <w:rPr>
                <w:rFonts w:ascii="Calibri" w:hAnsi="Calibri"/>
                <w:sz w:val="14"/>
                <w:szCs w:val="14"/>
              </w:rPr>
            </w:pPr>
            <w:r w:rsidRPr="00061BA6">
              <w:rPr>
                <w:rFonts w:ascii="Calibri" w:hAnsi="Calibri"/>
                <w:b/>
                <w:sz w:val="14"/>
                <w:szCs w:val="14"/>
              </w:rPr>
              <w:t>else</w:t>
            </w:r>
            <w:r w:rsidRPr="008C5101">
              <w:rPr>
                <w:rFonts w:ascii="Calibri" w:hAnsi="Calibri"/>
                <w:sz w:val="14"/>
                <w:szCs w:val="14"/>
              </w:rPr>
              <w:t xml:space="preserve"> display text: "value not required"&gt;&gt;</w:t>
            </w:r>
          </w:p>
        </w:tc>
      </w:tr>
      <w:tr w:rsidR="00E80187" w:rsidRPr="003B7FCD" w14:paraId="1F9B98DE" w14:textId="271746AD" w:rsidTr="00725316">
        <w:trPr>
          <w:cantSplit/>
          <w:trHeight w:val="288"/>
        </w:trPr>
        <w:tc>
          <w:tcPr>
            <w:tcW w:w="1014" w:type="dxa"/>
          </w:tcPr>
          <w:p w14:paraId="1F9B98D9" w14:textId="77777777" w:rsidR="00E80187" w:rsidRPr="00295655" w:rsidRDefault="00E80187" w:rsidP="0067598E">
            <w:pPr>
              <w:keepNext/>
              <w:rPr>
                <w:rFonts w:ascii="Calibri" w:hAnsi="Calibri"/>
                <w:sz w:val="18"/>
                <w:szCs w:val="18"/>
              </w:rPr>
            </w:pPr>
          </w:p>
        </w:tc>
        <w:tc>
          <w:tcPr>
            <w:tcW w:w="995" w:type="dxa"/>
          </w:tcPr>
          <w:p w14:paraId="1F9B98DA" w14:textId="77777777" w:rsidR="00E80187" w:rsidRPr="00295655" w:rsidRDefault="00E80187" w:rsidP="0067598E">
            <w:pPr>
              <w:keepNext/>
              <w:rPr>
                <w:rFonts w:ascii="Calibri" w:hAnsi="Calibri"/>
                <w:sz w:val="18"/>
                <w:szCs w:val="18"/>
              </w:rPr>
            </w:pPr>
          </w:p>
        </w:tc>
        <w:tc>
          <w:tcPr>
            <w:tcW w:w="1496" w:type="dxa"/>
            <w:gridSpan w:val="2"/>
          </w:tcPr>
          <w:p w14:paraId="194B52A7" w14:textId="77777777" w:rsidR="00E80187" w:rsidRPr="00295655" w:rsidRDefault="00E80187" w:rsidP="0067598E">
            <w:pPr>
              <w:keepNext/>
              <w:rPr>
                <w:rFonts w:ascii="Calibri" w:hAnsi="Calibri"/>
                <w:sz w:val="18"/>
                <w:szCs w:val="18"/>
              </w:rPr>
            </w:pPr>
          </w:p>
        </w:tc>
        <w:tc>
          <w:tcPr>
            <w:tcW w:w="905" w:type="dxa"/>
            <w:gridSpan w:val="2"/>
          </w:tcPr>
          <w:p w14:paraId="378A5F73" w14:textId="5C17D4CB" w:rsidR="00E80187" w:rsidRPr="00295655" w:rsidRDefault="00E80187" w:rsidP="0067598E">
            <w:pPr>
              <w:keepNext/>
              <w:rPr>
                <w:rFonts w:ascii="Calibri" w:hAnsi="Calibri"/>
                <w:sz w:val="18"/>
                <w:szCs w:val="18"/>
              </w:rPr>
            </w:pPr>
          </w:p>
        </w:tc>
        <w:tc>
          <w:tcPr>
            <w:tcW w:w="1384" w:type="dxa"/>
          </w:tcPr>
          <w:p w14:paraId="35C46388" w14:textId="700CD669" w:rsidR="00E80187" w:rsidRPr="00295655" w:rsidRDefault="00E80187" w:rsidP="0067598E">
            <w:pPr>
              <w:keepNext/>
              <w:rPr>
                <w:rFonts w:ascii="Calibri" w:hAnsi="Calibri"/>
                <w:sz w:val="18"/>
                <w:szCs w:val="18"/>
              </w:rPr>
            </w:pPr>
          </w:p>
        </w:tc>
        <w:tc>
          <w:tcPr>
            <w:tcW w:w="1260" w:type="dxa"/>
            <w:gridSpan w:val="2"/>
          </w:tcPr>
          <w:p w14:paraId="72898471" w14:textId="77777777" w:rsidR="00E80187" w:rsidRPr="00295655" w:rsidRDefault="00E80187" w:rsidP="0067598E">
            <w:pPr>
              <w:keepNext/>
              <w:rPr>
                <w:rFonts w:ascii="Calibri" w:hAnsi="Calibri"/>
                <w:sz w:val="18"/>
                <w:szCs w:val="18"/>
              </w:rPr>
            </w:pPr>
          </w:p>
        </w:tc>
        <w:tc>
          <w:tcPr>
            <w:tcW w:w="1817" w:type="dxa"/>
            <w:gridSpan w:val="2"/>
          </w:tcPr>
          <w:p w14:paraId="1F9B98DB" w14:textId="78EE8C4E" w:rsidR="00E80187" w:rsidRPr="003B7FCD" w:rsidRDefault="00E80187" w:rsidP="0067598E">
            <w:pPr>
              <w:keepNext/>
              <w:rPr>
                <w:rFonts w:ascii="Calibri" w:hAnsi="Calibri"/>
                <w:sz w:val="18"/>
                <w:szCs w:val="18"/>
              </w:rPr>
            </w:pPr>
          </w:p>
        </w:tc>
        <w:tc>
          <w:tcPr>
            <w:tcW w:w="1817" w:type="dxa"/>
            <w:gridSpan w:val="2"/>
          </w:tcPr>
          <w:p w14:paraId="1F9B98DC" w14:textId="77777777" w:rsidR="00E80187" w:rsidRPr="003B7FCD" w:rsidRDefault="00E80187" w:rsidP="0067598E">
            <w:pPr>
              <w:keepNext/>
              <w:rPr>
                <w:rFonts w:ascii="Calibri" w:hAnsi="Calibri"/>
                <w:sz w:val="18"/>
                <w:szCs w:val="18"/>
              </w:rPr>
            </w:pPr>
          </w:p>
        </w:tc>
        <w:tc>
          <w:tcPr>
            <w:tcW w:w="1817" w:type="dxa"/>
            <w:gridSpan w:val="2"/>
          </w:tcPr>
          <w:p w14:paraId="1F9B98DD" w14:textId="77777777" w:rsidR="00E80187" w:rsidRPr="003B7FCD" w:rsidRDefault="00E80187" w:rsidP="0067598E">
            <w:pPr>
              <w:keepNext/>
              <w:rPr>
                <w:rFonts w:ascii="Calibri" w:hAnsi="Calibri"/>
                <w:sz w:val="18"/>
                <w:szCs w:val="18"/>
              </w:rPr>
            </w:pPr>
          </w:p>
        </w:tc>
        <w:tc>
          <w:tcPr>
            <w:tcW w:w="1891" w:type="dxa"/>
          </w:tcPr>
          <w:p w14:paraId="5038D963" w14:textId="77777777" w:rsidR="00E80187" w:rsidRPr="003B7FCD" w:rsidRDefault="00E80187" w:rsidP="0067598E">
            <w:pPr>
              <w:keepNext/>
              <w:rPr>
                <w:rFonts w:ascii="Calibri" w:hAnsi="Calibri"/>
                <w:sz w:val="18"/>
                <w:szCs w:val="18"/>
              </w:rPr>
            </w:pPr>
          </w:p>
        </w:tc>
      </w:tr>
      <w:tr w:rsidR="00305C6D" w:rsidRPr="00295655" w14:paraId="1F9B98E6" w14:textId="4FE64007" w:rsidTr="00E80187">
        <w:trPr>
          <w:cantSplit/>
        </w:trPr>
        <w:tc>
          <w:tcPr>
            <w:tcW w:w="14396" w:type="dxa"/>
            <w:gridSpan w:val="16"/>
          </w:tcPr>
          <w:p w14:paraId="4F332EEC" w14:textId="7F5C49BA" w:rsidR="00305C6D" w:rsidRPr="00295655" w:rsidRDefault="00305C6D" w:rsidP="0067598E">
            <w:pPr>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40"/>
        <w:gridCol w:w="1421"/>
        <w:gridCol w:w="3845"/>
        <w:gridCol w:w="3845"/>
        <w:gridCol w:w="3845"/>
      </w:tblGrid>
      <w:tr w:rsidR="00A410FF" w:rsidRPr="00295655" w14:paraId="1F9B98F2" w14:textId="77777777" w:rsidTr="0057234F">
        <w:trPr>
          <w:cantSplit/>
        </w:trPr>
        <w:tc>
          <w:tcPr>
            <w:tcW w:w="14373" w:type="dxa"/>
            <w:gridSpan w:val="5"/>
            <w:shd w:val="clear" w:color="auto" w:fill="auto"/>
          </w:tcPr>
          <w:p w14:paraId="1F9B98E8" w14:textId="18D692F0" w:rsidR="00A410FF" w:rsidRPr="00F9147E" w:rsidRDefault="00A410FF" w:rsidP="002B74A3">
            <w:pPr>
              <w:keepNext/>
              <w:rPr>
                <w:rFonts w:ascii="Calibri" w:hAnsi="Calibri"/>
                <w:b/>
                <w:szCs w:val="18"/>
              </w:rPr>
            </w:pPr>
            <w:r w:rsidRPr="00F9147E">
              <w:rPr>
                <w:rFonts w:ascii="Calibri" w:hAnsi="Calibri"/>
                <w:b/>
                <w:szCs w:val="18"/>
              </w:rPr>
              <w:t>H. Installed Heat Pump System – Split System Condensing Unit or Package Unit Equipment Information</w:t>
            </w:r>
          </w:p>
          <w:p w14:paraId="1F9B98E9" w14:textId="32D98F58" w:rsidR="00A52612" w:rsidRDefault="00A52612" w:rsidP="002B74A3">
            <w:pPr>
              <w:keepNext/>
              <w:rPr>
                <w:rFonts w:asciiTheme="minorHAnsi" w:hAnsiTheme="minorHAnsi"/>
                <w:sz w:val="16"/>
                <w:szCs w:val="16"/>
              </w:rPr>
            </w:pPr>
            <w:r w:rsidRPr="00A82EF3">
              <w:rPr>
                <w:rFonts w:ascii="Calibri" w:hAnsi="Calibri"/>
                <w:sz w:val="18"/>
                <w:szCs w:val="18"/>
              </w:rPr>
              <w:t>&lt;&lt;</w:t>
            </w:r>
            <w:r>
              <w:rPr>
                <w:rFonts w:ascii="Calibri" w:hAnsi="Calibri"/>
                <w:sz w:val="18"/>
                <w:szCs w:val="18"/>
              </w:rPr>
              <w:t>&lt;</w:t>
            </w:r>
            <w:r w:rsidRPr="002D715C">
              <w:rPr>
                <w:rFonts w:ascii="Calibri" w:hAnsi="Calibri"/>
                <w:b/>
                <w:sz w:val="18"/>
                <w:szCs w:val="18"/>
              </w:rPr>
              <w:t>if</w:t>
            </w:r>
            <w:r w:rsidRPr="0092220C">
              <w:rPr>
                <w:rFonts w:ascii="Calibri" w:hAnsi="Calibri"/>
                <w:sz w:val="18"/>
                <w:szCs w:val="18"/>
              </w:rPr>
              <w:t xml:space="preserve">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(see list that follows), </w:t>
            </w:r>
            <w:r w:rsidRPr="002D715C">
              <w:rPr>
                <w:rFonts w:ascii="Calibri" w:hAnsi="Calibri"/>
                <w:b/>
                <w:sz w:val="18"/>
                <w:szCs w:val="18"/>
              </w:rPr>
              <w:t>then</w:t>
            </w:r>
            <w:r w:rsidRPr="0092220C">
              <w:rPr>
                <w:rFonts w:ascii="Calibri" w:hAnsi="Calibri"/>
                <w:sz w:val="18"/>
                <w:szCs w:val="18"/>
              </w:rPr>
              <w:t xml:space="preserve"> display the section does not apply message; </w:t>
            </w:r>
            <w:r w:rsidRPr="002D715C">
              <w:rPr>
                <w:rFonts w:ascii="Calibri" w:hAnsi="Calibri"/>
                <w:b/>
                <w:sz w:val="18"/>
                <w:szCs w:val="18"/>
              </w:rPr>
              <w:t>else</w:t>
            </w:r>
            <w:r w:rsidRPr="0092220C">
              <w:rPr>
                <w:rFonts w:ascii="Calibri" w:hAnsi="Calibri"/>
                <w:sz w:val="18"/>
                <w:szCs w:val="18"/>
              </w:rPr>
              <w:t xml:space="preserve"> require one row of data to be entered in this table for each of the SC Systems for which the </w:t>
            </w:r>
            <w:r w:rsidR="00EE33F4" w:rsidRPr="0092220C">
              <w:rPr>
                <w:rFonts w:ascii="Calibri" w:hAnsi="Calibri"/>
                <w:sz w:val="18"/>
                <w:szCs w:val="18"/>
              </w:rPr>
              <w:t xml:space="preserve">Cooling </w:t>
            </w:r>
            <w:r w:rsidRPr="0092220C">
              <w:rPr>
                <w:rFonts w:ascii="Calibri" w:hAnsi="Calibri"/>
                <w:sz w:val="18"/>
                <w:szCs w:val="18"/>
              </w:rPr>
              <w:t xml:space="preserve">System Type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92220C">
              <w:rPr>
                <w:rFonts w:ascii="Calibri" w:hAnsi="Calibri"/>
                <w:sz w:val="18"/>
                <w:szCs w:val="18"/>
              </w:rPr>
              <w:t xml:space="preserve"> = one of the heat pump types in the following list:</w:t>
            </w:r>
          </w:p>
          <w:p w14:paraId="1F9B98EA" w14:textId="77777777" w:rsidR="00A52612" w:rsidRPr="00A82EF3" w:rsidRDefault="00A52612" w:rsidP="002B74A3">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F9B98EB"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packaged HP</w:t>
            </w:r>
          </w:p>
          <w:p w14:paraId="1F9B98EC"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large packaged HP</w:t>
            </w:r>
          </w:p>
          <w:p w14:paraId="1F9B98ED" w14:textId="5E9A94D6" w:rsidR="00A52612" w:rsidRDefault="00A52612" w:rsidP="002B74A3">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F906D3">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6B4CC5AF" w14:textId="3BA0AE5C" w:rsidR="00152F86" w:rsidRPr="00A82EF3" w:rsidRDefault="00152F86" w:rsidP="002B74A3">
            <w:pPr>
              <w:keepNext/>
              <w:rPr>
                <w:rFonts w:asciiTheme="minorHAnsi" w:hAnsiTheme="minorHAnsi"/>
                <w:sz w:val="16"/>
                <w:szCs w:val="16"/>
              </w:rPr>
            </w:pPr>
            <w:r w:rsidRPr="00152F86">
              <w:rPr>
                <w:rFonts w:asciiTheme="minorHAnsi" w:hAnsiTheme="minorHAnsi"/>
                <w:sz w:val="16"/>
                <w:szCs w:val="16"/>
              </w:rPr>
              <w:t>*ducted mini-split HP</w:t>
            </w:r>
          </w:p>
          <w:p w14:paraId="1F9B98EE" w14:textId="77777777" w:rsidR="009E04C7" w:rsidRDefault="00A52612" w:rsidP="002B74A3">
            <w:pPr>
              <w:keepNext/>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p w14:paraId="1F9B98EF" w14:textId="77777777" w:rsidR="009E04C7"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F9B98F0" w14:textId="77777777" w:rsidR="009E04C7" w:rsidRPr="00761C61"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05E3EEDF" w14:textId="1A8927B5" w:rsidR="00F906D3" w:rsidRPr="003A36FF" w:rsidRDefault="00F906D3" w:rsidP="002B74A3">
            <w:pPr>
              <w:keepNext/>
              <w:rPr>
                <w:rFonts w:ascii="Calibri" w:hAnsi="Calibri"/>
                <w:sz w:val="16"/>
                <w:szCs w:val="16"/>
              </w:rPr>
            </w:pPr>
            <w:r w:rsidRPr="003A36FF">
              <w:rPr>
                <w:rFonts w:ascii="Calibri" w:hAnsi="Calibri"/>
                <w:sz w:val="16"/>
                <w:szCs w:val="16"/>
              </w:rPr>
              <w:t>*small duct high velocity HP;</w:t>
            </w:r>
          </w:p>
          <w:p w14:paraId="67B4C061" w14:textId="77777777" w:rsidR="006F713D" w:rsidRPr="003A36FF" w:rsidRDefault="00F906D3" w:rsidP="002B74A3">
            <w:pPr>
              <w:keepNext/>
              <w:rPr>
                <w:rFonts w:ascii="Calibri" w:hAnsi="Calibri"/>
                <w:sz w:val="16"/>
                <w:szCs w:val="16"/>
              </w:rPr>
            </w:pPr>
            <w:r w:rsidRPr="003A36FF">
              <w:rPr>
                <w:rFonts w:ascii="Calibri" w:hAnsi="Calibri"/>
                <w:sz w:val="16"/>
                <w:szCs w:val="16"/>
              </w:rPr>
              <w:t>*ductless VRF HP</w:t>
            </w:r>
            <w:r w:rsidR="00D12054" w:rsidRPr="003A36FF">
              <w:rPr>
                <w:rFonts w:ascii="Calibri" w:hAnsi="Calibri"/>
                <w:sz w:val="16"/>
                <w:szCs w:val="16"/>
              </w:rPr>
              <w:t xml:space="preserve"> </w:t>
            </w:r>
          </w:p>
          <w:p w14:paraId="03AB649B" w14:textId="1AC51250" w:rsidR="006F713D" w:rsidRPr="006F713D" w:rsidRDefault="006F713D" w:rsidP="006F713D">
            <w:pPr>
              <w:keepNext/>
              <w:rPr>
                <w:rFonts w:ascii="Calibri" w:hAnsi="Calibri"/>
                <w:sz w:val="18"/>
                <w:szCs w:val="18"/>
              </w:rPr>
            </w:pPr>
            <w:r w:rsidRPr="003A36FF">
              <w:rPr>
                <w:rFonts w:ascii="Calibri" w:hAnsi="Calibri"/>
                <w:sz w:val="16"/>
                <w:szCs w:val="16"/>
              </w:rPr>
              <w:t>*VCHP-Ducted</w:t>
            </w:r>
            <w:r w:rsidRPr="006F713D">
              <w:rPr>
                <w:rFonts w:ascii="Calibri" w:hAnsi="Calibri"/>
                <w:sz w:val="18"/>
                <w:szCs w:val="18"/>
              </w:rPr>
              <w:t xml:space="preserve"> </w:t>
            </w:r>
          </w:p>
          <w:p w14:paraId="613F4348" w14:textId="155C4C73" w:rsidR="006F713D" w:rsidRPr="006F713D" w:rsidRDefault="006F713D" w:rsidP="006F713D">
            <w:pPr>
              <w:keepNext/>
              <w:rPr>
                <w:rFonts w:ascii="Calibri" w:hAnsi="Calibri"/>
                <w:sz w:val="18"/>
                <w:szCs w:val="18"/>
              </w:rPr>
            </w:pPr>
            <w:r w:rsidRPr="003A36FF">
              <w:rPr>
                <w:rFonts w:ascii="Calibri" w:hAnsi="Calibri"/>
                <w:sz w:val="16"/>
                <w:szCs w:val="16"/>
              </w:rPr>
              <w:t>*VCHP-Ductless</w:t>
            </w:r>
          </w:p>
          <w:p w14:paraId="0EA87E76" w14:textId="10ED92E6" w:rsidR="003A36FF" w:rsidRDefault="006F713D" w:rsidP="003A36FF">
            <w:pPr>
              <w:keepNext/>
              <w:rPr>
                <w:rFonts w:ascii="Calibri" w:hAnsi="Calibri"/>
                <w:sz w:val="18"/>
                <w:szCs w:val="18"/>
              </w:rPr>
            </w:pPr>
            <w:r w:rsidRPr="003A36FF">
              <w:rPr>
                <w:rFonts w:ascii="Calibri" w:hAnsi="Calibri"/>
                <w:sz w:val="16"/>
                <w:szCs w:val="16"/>
              </w:rPr>
              <w:t>*VCHP-Ducted+Ductless</w:t>
            </w:r>
          </w:p>
          <w:p w14:paraId="6B727E59" w14:textId="77777777" w:rsidR="003A36FF" w:rsidRPr="003A36FF" w:rsidRDefault="003A36FF" w:rsidP="003A36FF">
            <w:pPr>
              <w:keepNext/>
              <w:rPr>
                <w:rFonts w:ascii="Calibri" w:hAnsi="Calibri"/>
                <w:sz w:val="18"/>
                <w:szCs w:val="18"/>
              </w:rPr>
            </w:pPr>
            <w:r w:rsidRPr="003A36FF">
              <w:rPr>
                <w:rFonts w:ascii="Calibri" w:hAnsi="Calibri"/>
                <w:sz w:val="18"/>
                <w:szCs w:val="18"/>
              </w:rPr>
              <w:t>*multisplit HP-ducted</w:t>
            </w:r>
          </w:p>
          <w:p w14:paraId="2265FBB8" w14:textId="77777777" w:rsidR="003A36FF" w:rsidRPr="003A36FF" w:rsidRDefault="003A36FF" w:rsidP="003A36FF">
            <w:pPr>
              <w:keepNext/>
              <w:rPr>
                <w:rFonts w:ascii="Calibri" w:hAnsi="Calibri"/>
                <w:sz w:val="18"/>
                <w:szCs w:val="18"/>
              </w:rPr>
            </w:pPr>
            <w:r w:rsidRPr="003A36FF">
              <w:rPr>
                <w:rFonts w:ascii="Calibri" w:hAnsi="Calibri"/>
                <w:sz w:val="18"/>
                <w:szCs w:val="18"/>
              </w:rPr>
              <w:t>*multisplit HP-ductless</w:t>
            </w:r>
          </w:p>
          <w:p w14:paraId="414CF03D" w14:textId="77777777" w:rsidR="00152F86" w:rsidRDefault="003A36FF" w:rsidP="003A36FF">
            <w:pPr>
              <w:keepNext/>
              <w:rPr>
                <w:rFonts w:ascii="Calibri" w:hAnsi="Calibri"/>
                <w:sz w:val="18"/>
                <w:szCs w:val="18"/>
              </w:rPr>
            </w:pPr>
            <w:r w:rsidRPr="003A36FF">
              <w:rPr>
                <w:rFonts w:ascii="Calibri" w:hAnsi="Calibri"/>
                <w:sz w:val="18"/>
                <w:szCs w:val="18"/>
              </w:rPr>
              <w:t>*multisplit HP-ducted+ductless</w:t>
            </w:r>
          </w:p>
          <w:p w14:paraId="0B1C43EB" w14:textId="77777777"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1F9B98F1" w14:textId="56663329" w:rsidR="00A410FF" w:rsidRPr="00A410FF" w:rsidRDefault="00152F86" w:rsidP="00152F86">
            <w:pPr>
              <w:keepNext/>
              <w:rPr>
                <w:rFonts w:asciiTheme="minorHAnsi" w:hAnsiTheme="minorHAnsi"/>
                <w:sz w:val="16"/>
                <w:szCs w:val="16"/>
              </w:rPr>
            </w:pPr>
            <w:r w:rsidRPr="00152F86">
              <w:rPr>
                <w:rFonts w:ascii="Calibri" w:hAnsi="Calibri"/>
                <w:sz w:val="18"/>
                <w:szCs w:val="18"/>
              </w:rPr>
              <w:t>*ground-source HP</w:t>
            </w:r>
            <w:r w:rsidR="00A52612" w:rsidRPr="00A82EF3">
              <w:rPr>
                <w:rFonts w:ascii="Calibri" w:hAnsi="Calibri"/>
                <w:sz w:val="18"/>
                <w:szCs w:val="18"/>
              </w:rPr>
              <w:t>&gt;&gt;</w:t>
            </w:r>
          </w:p>
        </w:tc>
      </w:tr>
      <w:tr w:rsidR="00A410FF" w:rsidRPr="00295655" w14:paraId="1F9B98F8" w14:textId="77777777" w:rsidTr="0057234F">
        <w:trPr>
          <w:cantSplit/>
          <w:trHeight w:val="188"/>
        </w:trPr>
        <w:tc>
          <w:tcPr>
            <w:tcW w:w="1437" w:type="dxa"/>
            <w:vAlign w:val="center"/>
          </w:tcPr>
          <w:p w14:paraId="1F9B98F3"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01</w:t>
            </w:r>
          </w:p>
        </w:tc>
        <w:tc>
          <w:tcPr>
            <w:tcW w:w="1419" w:type="dxa"/>
            <w:vAlign w:val="center"/>
          </w:tcPr>
          <w:p w14:paraId="1F9B98F4"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02</w:t>
            </w:r>
          </w:p>
        </w:tc>
        <w:tc>
          <w:tcPr>
            <w:tcW w:w="3839" w:type="dxa"/>
            <w:vAlign w:val="center"/>
          </w:tcPr>
          <w:p w14:paraId="1F9B98F5"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03</w:t>
            </w:r>
          </w:p>
        </w:tc>
        <w:tc>
          <w:tcPr>
            <w:tcW w:w="3839" w:type="dxa"/>
            <w:vAlign w:val="center"/>
          </w:tcPr>
          <w:p w14:paraId="1F9B98F6"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04</w:t>
            </w:r>
          </w:p>
        </w:tc>
        <w:tc>
          <w:tcPr>
            <w:tcW w:w="3839" w:type="dxa"/>
            <w:vAlign w:val="center"/>
          </w:tcPr>
          <w:p w14:paraId="1F9B98F7"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57234F">
        <w:trPr>
          <w:cantSplit/>
          <w:trHeight w:val="576"/>
        </w:trPr>
        <w:tc>
          <w:tcPr>
            <w:tcW w:w="1437" w:type="dxa"/>
            <w:vAlign w:val="bottom"/>
          </w:tcPr>
          <w:p w14:paraId="1F9B98F9" w14:textId="11FCEC2A" w:rsidR="00A410FF" w:rsidRPr="00295655" w:rsidRDefault="00A410FF" w:rsidP="00B913AE">
            <w:pPr>
              <w:keepNext/>
              <w:rPr>
                <w:rFonts w:ascii="Calibri" w:hAnsi="Calibri"/>
                <w:b/>
                <w:sz w:val="18"/>
                <w:szCs w:val="18"/>
              </w:rPr>
            </w:pPr>
            <w:r w:rsidRPr="00D55CAB">
              <w:rPr>
                <w:rFonts w:ascii="Calibri" w:hAnsi="Calibri"/>
                <w:sz w:val="18"/>
                <w:szCs w:val="18"/>
              </w:rPr>
              <w:t xml:space="preserve">SC System </w:t>
            </w:r>
            <w:r w:rsidR="00B913AE">
              <w:rPr>
                <w:rFonts w:ascii="Calibri" w:hAnsi="Calibri"/>
                <w:sz w:val="18"/>
                <w:szCs w:val="18"/>
              </w:rPr>
              <w:t>ID/</w:t>
            </w:r>
            <w:r w:rsidRPr="00D55CAB">
              <w:rPr>
                <w:rFonts w:ascii="Calibri" w:hAnsi="Calibri"/>
                <w:sz w:val="18"/>
                <w:szCs w:val="18"/>
              </w:rPr>
              <w:t>Name</w:t>
            </w:r>
            <w:r w:rsidR="00B913AE">
              <w:rPr>
                <w:rFonts w:ascii="Calibri" w:hAnsi="Calibri"/>
                <w:sz w:val="18"/>
                <w:szCs w:val="18"/>
              </w:rPr>
              <w:t xml:space="preserve"> from CF1R</w:t>
            </w:r>
          </w:p>
        </w:tc>
        <w:tc>
          <w:tcPr>
            <w:tcW w:w="1419" w:type="dxa"/>
            <w:vAlign w:val="bottom"/>
          </w:tcPr>
          <w:p w14:paraId="1F9B98FA" w14:textId="2EFCC78C" w:rsidR="00A410FF" w:rsidRPr="0098534B" w:rsidRDefault="00A410FF" w:rsidP="002B74A3">
            <w:pPr>
              <w:keepNext/>
              <w:rPr>
                <w:rFonts w:ascii="Calibri" w:hAnsi="Calibri"/>
                <w:sz w:val="18"/>
                <w:szCs w:val="18"/>
              </w:rPr>
            </w:pPr>
            <w:r w:rsidRPr="0098534B">
              <w:rPr>
                <w:rFonts w:ascii="Calibri" w:hAnsi="Calibri"/>
                <w:sz w:val="18"/>
                <w:szCs w:val="18"/>
              </w:rPr>
              <w:t xml:space="preserve">SC System </w:t>
            </w:r>
            <w:r w:rsidR="00467C00" w:rsidRPr="00467C00">
              <w:rPr>
                <w:rFonts w:ascii="Calibri" w:hAnsi="Calibri"/>
                <w:sz w:val="18"/>
                <w:szCs w:val="18"/>
              </w:rPr>
              <w:t xml:space="preserve">Description of </w:t>
            </w:r>
            <w:r w:rsidRPr="0098534B">
              <w:rPr>
                <w:rFonts w:ascii="Calibri" w:hAnsi="Calibri"/>
                <w:sz w:val="18"/>
                <w:szCs w:val="18"/>
              </w:rPr>
              <w:t>Area Served</w:t>
            </w:r>
          </w:p>
        </w:tc>
        <w:tc>
          <w:tcPr>
            <w:tcW w:w="3839" w:type="dxa"/>
            <w:vAlign w:val="bottom"/>
          </w:tcPr>
          <w:p w14:paraId="1F9B98FB"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Manufacturer</w:t>
            </w:r>
          </w:p>
        </w:tc>
        <w:tc>
          <w:tcPr>
            <w:tcW w:w="3839" w:type="dxa"/>
            <w:vAlign w:val="bottom"/>
          </w:tcPr>
          <w:p w14:paraId="1F9B98FC"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Model Number</w:t>
            </w:r>
          </w:p>
        </w:tc>
        <w:tc>
          <w:tcPr>
            <w:tcW w:w="3839" w:type="dxa"/>
            <w:vAlign w:val="bottom"/>
          </w:tcPr>
          <w:p w14:paraId="1F9B98FD" w14:textId="77777777" w:rsidR="00A410FF" w:rsidRPr="00F9147E" w:rsidRDefault="00A410FF" w:rsidP="002B74A3">
            <w:pPr>
              <w:keepNext/>
              <w:rPr>
                <w:rFonts w:ascii="Calibri" w:hAnsi="Calibri"/>
                <w:sz w:val="18"/>
                <w:szCs w:val="16"/>
              </w:rPr>
            </w:pPr>
            <w:r w:rsidRPr="00F9147E">
              <w:rPr>
                <w:rFonts w:ascii="Calibri" w:hAnsi="Calibri"/>
                <w:sz w:val="18"/>
                <w:szCs w:val="16"/>
              </w:rPr>
              <w:t xml:space="preserve">Condenser or Package Unit </w:t>
            </w:r>
          </w:p>
          <w:p w14:paraId="1F9B98FE" w14:textId="77777777" w:rsidR="00A410FF" w:rsidRPr="00F9147E" w:rsidRDefault="00A410FF" w:rsidP="002B74A3">
            <w:pPr>
              <w:keepNext/>
              <w:rPr>
                <w:rFonts w:ascii="Calibri" w:hAnsi="Calibri"/>
                <w:sz w:val="18"/>
                <w:szCs w:val="16"/>
              </w:rPr>
            </w:pPr>
            <w:r w:rsidRPr="00F9147E">
              <w:rPr>
                <w:rFonts w:ascii="Calibri" w:hAnsi="Calibri"/>
                <w:sz w:val="18"/>
                <w:szCs w:val="16"/>
              </w:rPr>
              <w:t>Serial Number</w:t>
            </w:r>
          </w:p>
        </w:tc>
      </w:tr>
      <w:tr w:rsidR="00A410FF" w:rsidRPr="00295655" w14:paraId="1F9B9905" w14:textId="77777777" w:rsidTr="0057234F">
        <w:trPr>
          <w:cantSplit/>
          <w:trHeight w:val="395"/>
        </w:trPr>
        <w:tc>
          <w:tcPr>
            <w:tcW w:w="1437" w:type="dxa"/>
          </w:tcPr>
          <w:p w14:paraId="1F9B9900" w14:textId="77777777" w:rsidR="00A410FF" w:rsidRPr="00295655" w:rsidRDefault="00A410FF" w:rsidP="002B74A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8"/>
                <w:szCs w:val="18"/>
              </w:rPr>
              <w:t>&gt;&gt;</w:t>
            </w:r>
          </w:p>
        </w:tc>
        <w:tc>
          <w:tcPr>
            <w:tcW w:w="1419" w:type="dxa"/>
          </w:tcPr>
          <w:p w14:paraId="1F9B9901" w14:textId="77777777" w:rsidR="00A410FF" w:rsidRPr="0098534B" w:rsidRDefault="00A410FF"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839" w:type="dxa"/>
          </w:tcPr>
          <w:p w14:paraId="1F9B9902"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3"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4"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57234F">
        <w:trPr>
          <w:cantSplit/>
          <w:trHeight w:val="288"/>
        </w:trPr>
        <w:tc>
          <w:tcPr>
            <w:tcW w:w="1437" w:type="dxa"/>
          </w:tcPr>
          <w:p w14:paraId="1F9B9906" w14:textId="77777777" w:rsidR="00A410FF" w:rsidRPr="00295655" w:rsidRDefault="00A410FF" w:rsidP="002B74A3">
            <w:pPr>
              <w:keepNext/>
              <w:rPr>
                <w:rFonts w:ascii="Calibri" w:hAnsi="Calibri"/>
                <w:sz w:val="18"/>
                <w:szCs w:val="18"/>
              </w:rPr>
            </w:pPr>
          </w:p>
        </w:tc>
        <w:tc>
          <w:tcPr>
            <w:tcW w:w="1419" w:type="dxa"/>
          </w:tcPr>
          <w:p w14:paraId="1F9B9907" w14:textId="77777777" w:rsidR="00A410FF" w:rsidRPr="00295655" w:rsidRDefault="00A410FF" w:rsidP="002B74A3">
            <w:pPr>
              <w:keepNext/>
              <w:rPr>
                <w:rFonts w:ascii="Calibri" w:hAnsi="Calibri"/>
                <w:sz w:val="18"/>
                <w:szCs w:val="18"/>
              </w:rPr>
            </w:pPr>
          </w:p>
        </w:tc>
        <w:tc>
          <w:tcPr>
            <w:tcW w:w="3839" w:type="dxa"/>
          </w:tcPr>
          <w:p w14:paraId="1F9B9908" w14:textId="77777777" w:rsidR="00A410FF" w:rsidRPr="00295655" w:rsidRDefault="00A410FF" w:rsidP="002B74A3">
            <w:pPr>
              <w:keepNext/>
              <w:rPr>
                <w:rFonts w:ascii="Calibri" w:hAnsi="Calibri"/>
                <w:sz w:val="18"/>
                <w:szCs w:val="18"/>
              </w:rPr>
            </w:pPr>
          </w:p>
        </w:tc>
        <w:tc>
          <w:tcPr>
            <w:tcW w:w="3839" w:type="dxa"/>
          </w:tcPr>
          <w:p w14:paraId="1F9B9909" w14:textId="77777777" w:rsidR="00A410FF" w:rsidRPr="00295655" w:rsidRDefault="00A410FF" w:rsidP="002B74A3">
            <w:pPr>
              <w:keepNext/>
              <w:rPr>
                <w:rFonts w:ascii="Calibri" w:hAnsi="Calibri"/>
                <w:sz w:val="18"/>
                <w:szCs w:val="18"/>
              </w:rPr>
            </w:pPr>
          </w:p>
        </w:tc>
        <w:tc>
          <w:tcPr>
            <w:tcW w:w="3839" w:type="dxa"/>
          </w:tcPr>
          <w:p w14:paraId="1F9B990A" w14:textId="77777777" w:rsidR="00A410FF" w:rsidRPr="00295655" w:rsidRDefault="00A410FF" w:rsidP="002B74A3">
            <w:pPr>
              <w:keepNext/>
              <w:rPr>
                <w:rFonts w:ascii="Calibri" w:hAnsi="Calibri"/>
                <w:sz w:val="18"/>
                <w:szCs w:val="18"/>
              </w:rPr>
            </w:pPr>
          </w:p>
        </w:tc>
      </w:tr>
      <w:tr w:rsidR="00A410FF" w:rsidRPr="00295655" w14:paraId="1F9B9913" w14:textId="77777777" w:rsidTr="0057234F">
        <w:trPr>
          <w:cantSplit/>
        </w:trPr>
        <w:tc>
          <w:tcPr>
            <w:tcW w:w="14373" w:type="dxa"/>
            <w:gridSpan w:val="5"/>
          </w:tcPr>
          <w:p w14:paraId="1F9B9912" w14:textId="77777777" w:rsidR="00A410FF" w:rsidRPr="00295655" w:rsidRDefault="00A410FF" w:rsidP="00822551">
            <w:pPr>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40"/>
        <w:gridCol w:w="1353"/>
        <w:gridCol w:w="1080"/>
        <w:gridCol w:w="1900"/>
        <w:gridCol w:w="20"/>
        <w:gridCol w:w="1221"/>
        <w:gridCol w:w="1350"/>
        <w:gridCol w:w="1892"/>
        <w:gridCol w:w="1275"/>
        <w:gridCol w:w="613"/>
        <w:gridCol w:w="1178"/>
        <w:gridCol w:w="1074"/>
      </w:tblGrid>
      <w:tr w:rsidR="005A5C17" w:rsidRPr="00295655" w14:paraId="1F9B991F" w14:textId="77777777" w:rsidTr="00B60CB4">
        <w:trPr>
          <w:cantSplit/>
          <w:trHeight w:val="809"/>
        </w:trPr>
        <w:tc>
          <w:tcPr>
            <w:tcW w:w="5000" w:type="pct"/>
            <w:gridSpan w:val="12"/>
            <w:tcBorders>
              <w:bottom w:val="nil"/>
            </w:tcBorders>
          </w:tcPr>
          <w:p w14:paraId="1F9B9916" w14:textId="28932FFC" w:rsidR="005A5C17" w:rsidRPr="00F9147E" w:rsidRDefault="005A5C17" w:rsidP="002B74A3">
            <w:pPr>
              <w:keepNext/>
              <w:rPr>
                <w:rFonts w:ascii="Calibri" w:hAnsi="Calibri"/>
                <w:b/>
                <w:szCs w:val="18"/>
              </w:rPr>
            </w:pPr>
            <w:r w:rsidRPr="00F9147E">
              <w:rPr>
                <w:rFonts w:ascii="Calibri" w:hAnsi="Calibri"/>
                <w:b/>
                <w:szCs w:val="18"/>
              </w:rPr>
              <w:lastRenderedPageBreak/>
              <w:t>I. Installed Heat Pump System – Efficiency and Performance Compliance Information</w:t>
            </w:r>
          </w:p>
          <w:p w14:paraId="1F9B991E" w14:textId="3E5ACD2E" w:rsidR="005A5C17" w:rsidRPr="00FB4BFD" w:rsidRDefault="005A5C17" w:rsidP="00E07B0F">
            <w:pPr>
              <w:keepNext/>
              <w:rPr>
                <w:rFonts w:ascii="Calibri" w:hAnsi="Calibri"/>
                <w:sz w:val="18"/>
                <w:szCs w:val="18"/>
              </w:rPr>
            </w:pPr>
            <w:r w:rsidRPr="00A82EF3">
              <w:rPr>
                <w:rFonts w:ascii="Calibri" w:hAnsi="Calibri"/>
                <w:sz w:val="18"/>
                <w:szCs w:val="18"/>
              </w:rPr>
              <w:t>&lt;&lt;</w:t>
            </w:r>
            <w:r>
              <w:rPr>
                <w:rFonts w:ascii="Calibri" w:hAnsi="Calibri"/>
                <w:sz w:val="18"/>
                <w:szCs w:val="18"/>
              </w:rPr>
              <w:t xml:space="preserve">&lt;if none of the SC Systems listed in Section D have a value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w:t>
            </w:r>
            <w:r w:rsidR="001040D0">
              <w:rPr>
                <w:rFonts w:ascii="Calibri" w:hAnsi="Calibri"/>
                <w:sz w:val="18"/>
                <w:szCs w:val="18"/>
              </w:rPr>
              <w:t xml:space="preserve">Cooling </w:t>
            </w:r>
            <w:r>
              <w:rPr>
                <w:rFonts w:ascii="Calibri" w:hAnsi="Calibri"/>
                <w:sz w:val="18"/>
                <w:szCs w:val="18"/>
              </w:rPr>
              <w:t>System Type</w:t>
            </w:r>
            <w:r w:rsidR="001040D0">
              <w:rPr>
                <w:rFonts w:ascii="Calibri" w:hAnsi="Calibri"/>
                <w:sz w:val="18"/>
                <w:szCs w:val="18"/>
              </w:rPr>
              <w:t>s</w:t>
            </w:r>
            <w:r w:rsidRPr="00A82EF3">
              <w:rPr>
                <w:rFonts w:ascii="Calibri" w:hAnsi="Calibri"/>
                <w:sz w:val="18"/>
                <w:szCs w:val="18"/>
              </w:rPr>
              <w:t xml:space="preserve"> listed in </w:t>
            </w:r>
            <w:r w:rsidR="00B42D3E" w:rsidRPr="00B42D3E">
              <w:rPr>
                <w:rFonts w:ascii="Calibri" w:hAnsi="Calibri"/>
                <w:sz w:val="18"/>
                <w:szCs w:val="18"/>
                <w:highlight w:val="yellow"/>
              </w:rPr>
              <w:t>D04</w:t>
            </w:r>
            <w:r w:rsidR="00B42D3E">
              <w:rPr>
                <w:rFonts w:ascii="Calibri" w:hAnsi="Calibri"/>
                <w:sz w:val="18"/>
                <w:szCs w:val="18"/>
              </w:rPr>
              <w:t xml:space="preserve"> or </w:t>
            </w:r>
            <w:r w:rsidRPr="00C9099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following list</w:t>
            </w:r>
            <w:r>
              <w:rPr>
                <w:rFonts w:ascii="Calibri" w:hAnsi="Calibri"/>
                <w:sz w:val="18"/>
                <w:szCs w:val="18"/>
              </w:rPr>
              <w:t>:</w:t>
            </w:r>
          </w:p>
        </w:tc>
      </w:tr>
      <w:tr w:rsidR="00E07B0F" w:rsidRPr="00295655" w14:paraId="4DDD8D02" w14:textId="77777777" w:rsidTr="00B60CB4">
        <w:trPr>
          <w:cantSplit/>
          <w:trHeight w:val="800"/>
        </w:trPr>
        <w:tc>
          <w:tcPr>
            <w:tcW w:w="970" w:type="pct"/>
            <w:gridSpan w:val="2"/>
            <w:tcBorders>
              <w:top w:val="nil"/>
              <w:right w:val="nil"/>
            </w:tcBorders>
          </w:tcPr>
          <w:p w14:paraId="5A7C6170" w14:textId="77777777" w:rsidR="00E07B0F" w:rsidRPr="00A82EF3" w:rsidRDefault="00E07B0F" w:rsidP="00E07B0F">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0B2FA33" w14:textId="77777777" w:rsidR="00E07B0F" w:rsidRPr="00A82EF3" w:rsidRDefault="00E07B0F" w:rsidP="00E07B0F">
            <w:pPr>
              <w:keepNext/>
              <w:rPr>
                <w:rFonts w:asciiTheme="minorHAnsi" w:hAnsiTheme="minorHAnsi"/>
                <w:sz w:val="16"/>
                <w:szCs w:val="16"/>
              </w:rPr>
            </w:pPr>
            <w:r w:rsidRPr="00A82EF3">
              <w:rPr>
                <w:rFonts w:asciiTheme="minorHAnsi" w:hAnsiTheme="minorHAnsi"/>
                <w:sz w:val="16"/>
                <w:szCs w:val="16"/>
              </w:rPr>
              <w:t>*central packaged HP</w:t>
            </w:r>
          </w:p>
          <w:p w14:paraId="6936B9F4" w14:textId="77777777" w:rsidR="00E07B0F" w:rsidRDefault="00E07B0F" w:rsidP="002B74A3">
            <w:pPr>
              <w:keepNext/>
              <w:rPr>
                <w:rFonts w:asciiTheme="minorHAnsi" w:hAnsiTheme="minorHAnsi"/>
                <w:sz w:val="16"/>
                <w:szCs w:val="16"/>
              </w:rPr>
            </w:pPr>
            <w:r w:rsidRPr="00A82EF3">
              <w:rPr>
                <w:rFonts w:asciiTheme="minorHAnsi" w:hAnsiTheme="minorHAnsi"/>
                <w:sz w:val="16"/>
                <w:szCs w:val="16"/>
              </w:rPr>
              <w:t>*central large packaged HP</w:t>
            </w:r>
          </w:p>
          <w:p w14:paraId="5652F818" w14:textId="002A3FC6" w:rsidR="0097409C" w:rsidRPr="00E07B0F" w:rsidRDefault="0097409C" w:rsidP="002B74A3">
            <w:pPr>
              <w:keepNext/>
              <w:rPr>
                <w:rFonts w:asciiTheme="minorHAnsi" w:hAnsiTheme="minorHAnsi"/>
                <w:sz w:val="16"/>
                <w:szCs w:val="16"/>
              </w:rPr>
            </w:pPr>
            <w:r w:rsidRPr="0097409C">
              <w:rPr>
                <w:rFonts w:asciiTheme="minorHAnsi" w:hAnsiTheme="minorHAnsi"/>
                <w:sz w:val="16"/>
                <w:szCs w:val="16"/>
              </w:rPr>
              <w:t>*ducted mini-split HP</w:t>
            </w:r>
          </w:p>
        </w:tc>
        <w:tc>
          <w:tcPr>
            <w:tcW w:w="1035" w:type="pct"/>
            <w:gridSpan w:val="2"/>
            <w:tcBorders>
              <w:top w:val="nil"/>
              <w:left w:val="nil"/>
              <w:right w:val="nil"/>
            </w:tcBorders>
          </w:tcPr>
          <w:p w14:paraId="31E40653" w14:textId="02C0B13F" w:rsidR="00E07B0F" w:rsidRDefault="00E07B0F" w:rsidP="00E07B0F">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13D361F7" w14:textId="77777777" w:rsidR="00E07B0F"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F620E78" w14:textId="77777777" w:rsidR="00E07B0F" w:rsidRPr="00A82EF3" w:rsidRDefault="00E07B0F" w:rsidP="00E07B0F">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8048862" w14:textId="418DE908" w:rsidR="00E07B0F" w:rsidRPr="00E07B0F" w:rsidRDefault="00E07B0F" w:rsidP="002B74A3">
            <w:pPr>
              <w:keepNext/>
              <w:rPr>
                <w:rFonts w:asciiTheme="minorHAnsi" w:hAnsiTheme="minorHAnsi"/>
                <w:sz w:val="16"/>
                <w:szCs w:val="16"/>
              </w:rPr>
            </w:pPr>
            <w:r w:rsidRPr="00A82EF3">
              <w:rPr>
                <w:rFonts w:asciiTheme="minorHAnsi" w:hAnsiTheme="minorHAnsi"/>
                <w:sz w:val="16"/>
                <w:szCs w:val="16"/>
              </w:rPr>
              <w:t>*room HP</w:t>
            </w:r>
          </w:p>
        </w:tc>
        <w:tc>
          <w:tcPr>
            <w:tcW w:w="900" w:type="pct"/>
            <w:gridSpan w:val="3"/>
            <w:tcBorders>
              <w:top w:val="nil"/>
              <w:left w:val="nil"/>
              <w:right w:val="nil"/>
            </w:tcBorders>
          </w:tcPr>
          <w:p w14:paraId="197BBD7B" w14:textId="77777777" w:rsidR="00E07B0F" w:rsidRDefault="00E07B0F" w:rsidP="00E07B0F">
            <w:pPr>
              <w:keepNext/>
              <w:rPr>
                <w:rFonts w:asciiTheme="minorHAnsi" w:hAnsiTheme="minorHAnsi"/>
                <w:sz w:val="16"/>
                <w:szCs w:val="16"/>
              </w:rPr>
            </w:pPr>
            <w:r>
              <w:rPr>
                <w:rFonts w:asciiTheme="minorHAnsi" w:hAnsiTheme="minorHAnsi"/>
                <w:sz w:val="16"/>
                <w:szCs w:val="16"/>
              </w:rPr>
              <w:t>*small duct high velocity HP;</w:t>
            </w:r>
          </w:p>
          <w:p w14:paraId="1E14AC5C" w14:textId="77777777" w:rsidR="00E07B0F" w:rsidRDefault="00E07B0F" w:rsidP="002B74A3">
            <w:pPr>
              <w:keepNext/>
              <w:rPr>
                <w:rFonts w:ascii="Calibri" w:hAnsi="Calibri"/>
                <w:sz w:val="18"/>
                <w:szCs w:val="18"/>
              </w:rPr>
            </w:pPr>
            <w:r>
              <w:rPr>
                <w:rFonts w:asciiTheme="minorHAnsi" w:hAnsiTheme="minorHAnsi"/>
                <w:sz w:val="16"/>
                <w:szCs w:val="16"/>
              </w:rPr>
              <w:t>*ductless VRF HP</w:t>
            </w:r>
            <w:r w:rsidRPr="00A82EF3">
              <w:rPr>
                <w:rFonts w:ascii="Calibri" w:hAnsi="Calibri"/>
                <w:sz w:val="18"/>
                <w:szCs w:val="18"/>
              </w:rPr>
              <w:t xml:space="preserve"> </w:t>
            </w:r>
          </w:p>
          <w:p w14:paraId="4DD39DEE" w14:textId="77777777" w:rsidR="00152F86" w:rsidRPr="00152F86" w:rsidRDefault="00152F86" w:rsidP="00152F86">
            <w:pPr>
              <w:keepNext/>
              <w:rPr>
                <w:rFonts w:ascii="Calibri" w:hAnsi="Calibri"/>
                <w:sz w:val="18"/>
                <w:szCs w:val="18"/>
              </w:rPr>
            </w:pPr>
            <w:r w:rsidRPr="00152F86">
              <w:rPr>
                <w:rFonts w:ascii="Calibri" w:hAnsi="Calibri"/>
                <w:sz w:val="18"/>
                <w:szCs w:val="18"/>
              </w:rPr>
              <w:t>*air-to-water HP</w:t>
            </w:r>
          </w:p>
          <w:p w14:paraId="70F1055E" w14:textId="4A5E9D7C" w:rsidR="00152F86" w:rsidRPr="00E07B0F" w:rsidRDefault="00152F86" w:rsidP="00152F86">
            <w:pPr>
              <w:keepNext/>
              <w:rPr>
                <w:rFonts w:ascii="Calibri" w:hAnsi="Calibri"/>
                <w:sz w:val="18"/>
                <w:szCs w:val="18"/>
              </w:rPr>
            </w:pPr>
            <w:r w:rsidRPr="00152F86">
              <w:rPr>
                <w:rFonts w:ascii="Calibri" w:hAnsi="Calibri"/>
                <w:sz w:val="18"/>
                <w:szCs w:val="18"/>
              </w:rPr>
              <w:t>*ground-source HP</w:t>
            </w:r>
          </w:p>
        </w:tc>
        <w:tc>
          <w:tcPr>
            <w:tcW w:w="1100" w:type="pct"/>
            <w:gridSpan w:val="2"/>
            <w:tcBorders>
              <w:top w:val="nil"/>
              <w:left w:val="nil"/>
              <w:right w:val="nil"/>
            </w:tcBorders>
          </w:tcPr>
          <w:p w14:paraId="76327EC7" w14:textId="1AB310C2" w:rsidR="00E07B0F" w:rsidRPr="00E07B0F" w:rsidRDefault="00E07B0F" w:rsidP="00E07B0F">
            <w:pPr>
              <w:keepNext/>
              <w:rPr>
                <w:rFonts w:ascii="Calibri" w:hAnsi="Calibri"/>
                <w:sz w:val="16"/>
                <w:szCs w:val="16"/>
              </w:rPr>
            </w:pPr>
            <w:r w:rsidRPr="00E07B0F">
              <w:rPr>
                <w:rFonts w:ascii="Calibri" w:hAnsi="Calibri"/>
                <w:sz w:val="16"/>
                <w:szCs w:val="16"/>
              </w:rPr>
              <w:t xml:space="preserve">*VCHP-Ducted </w:t>
            </w:r>
          </w:p>
          <w:p w14:paraId="0A36A0F7" w14:textId="6296B08D" w:rsidR="00E07B0F" w:rsidRPr="00E07B0F" w:rsidRDefault="00E07B0F" w:rsidP="00E07B0F">
            <w:pPr>
              <w:keepNext/>
              <w:rPr>
                <w:rFonts w:ascii="Calibri" w:hAnsi="Calibri"/>
                <w:sz w:val="16"/>
                <w:szCs w:val="16"/>
              </w:rPr>
            </w:pPr>
            <w:r w:rsidRPr="00E07B0F">
              <w:rPr>
                <w:rFonts w:ascii="Calibri" w:hAnsi="Calibri"/>
                <w:sz w:val="16"/>
                <w:szCs w:val="16"/>
              </w:rPr>
              <w:t>*VCHP-Ductless</w:t>
            </w:r>
          </w:p>
          <w:p w14:paraId="6967EB52" w14:textId="49FFF567" w:rsidR="00E07B0F" w:rsidRPr="00F9147E" w:rsidRDefault="00E07B0F" w:rsidP="00E07B0F">
            <w:pPr>
              <w:keepNext/>
              <w:rPr>
                <w:rFonts w:ascii="Calibri" w:hAnsi="Calibri"/>
                <w:b/>
                <w:szCs w:val="18"/>
              </w:rPr>
            </w:pPr>
            <w:r w:rsidRPr="00E07B0F">
              <w:rPr>
                <w:rFonts w:ascii="Calibri" w:hAnsi="Calibri"/>
                <w:sz w:val="16"/>
                <w:szCs w:val="16"/>
              </w:rPr>
              <w:t>*VCHP-Ducted+Ductless</w:t>
            </w:r>
          </w:p>
        </w:tc>
        <w:tc>
          <w:tcPr>
            <w:tcW w:w="995" w:type="pct"/>
            <w:gridSpan w:val="3"/>
            <w:tcBorders>
              <w:top w:val="nil"/>
              <w:left w:val="nil"/>
            </w:tcBorders>
          </w:tcPr>
          <w:p w14:paraId="50435D2F" w14:textId="77777777" w:rsidR="00E07B0F" w:rsidRPr="00E07B0F" w:rsidRDefault="00E07B0F" w:rsidP="00E07B0F">
            <w:pPr>
              <w:keepNext/>
              <w:rPr>
                <w:rFonts w:ascii="Calibri" w:hAnsi="Calibri"/>
                <w:sz w:val="16"/>
                <w:szCs w:val="16"/>
              </w:rPr>
            </w:pPr>
            <w:r w:rsidRPr="00E07B0F">
              <w:rPr>
                <w:rFonts w:ascii="Calibri" w:hAnsi="Calibri"/>
                <w:sz w:val="16"/>
                <w:szCs w:val="16"/>
              </w:rPr>
              <w:t>*multisplit HP-ducted</w:t>
            </w:r>
          </w:p>
          <w:p w14:paraId="435AA898" w14:textId="77777777" w:rsidR="00E07B0F" w:rsidRPr="00E07B0F" w:rsidRDefault="00E07B0F" w:rsidP="00E07B0F">
            <w:pPr>
              <w:keepNext/>
              <w:rPr>
                <w:rFonts w:ascii="Calibri" w:hAnsi="Calibri"/>
                <w:sz w:val="16"/>
                <w:szCs w:val="16"/>
              </w:rPr>
            </w:pPr>
            <w:r w:rsidRPr="00E07B0F">
              <w:rPr>
                <w:rFonts w:ascii="Calibri" w:hAnsi="Calibri"/>
                <w:sz w:val="16"/>
                <w:szCs w:val="16"/>
              </w:rPr>
              <w:t>*multisplit HP-ductless</w:t>
            </w:r>
          </w:p>
          <w:p w14:paraId="4F821E9F" w14:textId="0802A4DE" w:rsidR="00E07B0F" w:rsidRPr="00F9147E" w:rsidRDefault="00E07B0F" w:rsidP="00E07B0F">
            <w:pPr>
              <w:keepNext/>
              <w:rPr>
                <w:rFonts w:ascii="Calibri" w:hAnsi="Calibri"/>
                <w:b/>
                <w:szCs w:val="18"/>
              </w:rPr>
            </w:pPr>
            <w:r w:rsidRPr="00E07B0F">
              <w:rPr>
                <w:rFonts w:ascii="Calibri" w:hAnsi="Calibri"/>
                <w:sz w:val="16"/>
                <w:szCs w:val="16"/>
              </w:rPr>
              <w:t>*multisplit HP-ducted+ductless&gt;&gt;</w:t>
            </w:r>
          </w:p>
        </w:tc>
      </w:tr>
      <w:tr w:rsidR="00B60CB4" w:rsidRPr="00295655" w14:paraId="1F9B992A" w14:textId="77777777" w:rsidTr="00B60CB4">
        <w:trPr>
          <w:cantSplit/>
          <w:trHeight w:val="224"/>
        </w:trPr>
        <w:tc>
          <w:tcPr>
            <w:tcW w:w="500" w:type="pct"/>
            <w:vAlign w:val="center"/>
          </w:tcPr>
          <w:p w14:paraId="1F9B9920"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01</w:t>
            </w:r>
          </w:p>
        </w:tc>
        <w:tc>
          <w:tcPr>
            <w:tcW w:w="470" w:type="pct"/>
            <w:vAlign w:val="center"/>
          </w:tcPr>
          <w:p w14:paraId="1F9B9921"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02</w:t>
            </w:r>
          </w:p>
        </w:tc>
        <w:tc>
          <w:tcPr>
            <w:tcW w:w="375" w:type="pct"/>
            <w:vAlign w:val="center"/>
          </w:tcPr>
          <w:p w14:paraId="1F9B9922"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03</w:t>
            </w:r>
          </w:p>
        </w:tc>
        <w:tc>
          <w:tcPr>
            <w:tcW w:w="667" w:type="pct"/>
            <w:gridSpan w:val="2"/>
            <w:vAlign w:val="center"/>
          </w:tcPr>
          <w:p w14:paraId="1F9B9923"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04</w:t>
            </w:r>
          </w:p>
        </w:tc>
        <w:tc>
          <w:tcPr>
            <w:tcW w:w="424" w:type="pct"/>
            <w:vAlign w:val="center"/>
          </w:tcPr>
          <w:p w14:paraId="1F9B9924"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05</w:t>
            </w:r>
          </w:p>
        </w:tc>
        <w:tc>
          <w:tcPr>
            <w:tcW w:w="469" w:type="pct"/>
            <w:vAlign w:val="center"/>
          </w:tcPr>
          <w:p w14:paraId="1F9B9925"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06</w:t>
            </w:r>
          </w:p>
        </w:tc>
        <w:tc>
          <w:tcPr>
            <w:tcW w:w="657" w:type="pct"/>
            <w:vAlign w:val="center"/>
          </w:tcPr>
          <w:p w14:paraId="1F9B9926"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07</w:t>
            </w:r>
          </w:p>
        </w:tc>
        <w:tc>
          <w:tcPr>
            <w:tcW w:w="656" w:type="pct"/>
            <w:gridSpan w:val="2"/>
            <w:vAlign w:val="center"/>
          </w:tcPr>
          <w:p w14:paraId="1F9B9927"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08</w:t>
            </w:r>
          </w:p>
        </w:tc>
        <w:tc>
          <w:tcPr>
            <w:tcW w:w="409" w:type="pct"/>
            <w:vAlign w:val="center"/>
          </w:tcPr>
          <w:p w14:paraId="1F9B9928" w14:textId="77777777" w:rsidR="003B1D03" w:rsidRPr="00295655" w:rsidRDefault="003B1D03" w:rsidP="00001274">
            <w:pPr>
              <w:keepNext/>
              <w:jc w:val="center"/>
              <w:rPr>
                <w:rFonts w:ascii="Calibri" w:hAnsi="Calibri"/>
                <w:sz w:val="18"/>
                <w:szCs w:val="18"/>
              </w:rPr>
            </w:pPr>
            <w:r>
              <w:rPr>
                <w:rFonts w:ascii="Calibri" w:hAnsi="Calibri"/>
                <w:sz w:val="18"/>
                <w:szCs w:val="18"/>
              </w:rPr>
              <w:t>09</w:t>
            </w:r>
          </w:p>
        </w:tc>
        <w:tc>
          <w:tcPr>
            <w:tcW w:w="373" w:type="pct"/>
            <w:vAlign w:val="center"/>
          </w:tcPr>
          <w:p w14:paraId="1F9B9929" w14:textId="77777777" w:rsidR="003B1D03" w:rsidRPr="00295655" w:rsidRDefault="003B1D03" w:rsidP="00001274">
            <w:pPr>
              <w:keepNext/>
              <w:jc w:val="center"/>
              <w:rPr>
                <w:rFonts w:ascii="Calibri" w:hAnsi="Calibri"/>
                <w:sz w:val="18"/>
                <w:szCs w:val="18"/>
              </w:rPr>
            </w:pPr>
            <w:r>
              <w:rPr>
                <w:rFonts w:ascii="Calibri" w:hAnsi="Calibri"/>
                <w:sz w:val="18"/>
                <w:szCs w:val="18"/>
              </w:rPr>
              <w:t>10</w:t>
            </w:r>
          </w:p>
        </w:tc>
      </w:tr>
      <w:tr w:rsidR="00B60CB4" w:rsidRPr="005A5C17" w14:paraId="1F9B993C" w14:textId="77777777" w:rsidTr="00B60CB4">
        <w:trPr>
          <w:cantSplit/>
          <w:trHeight w:val="576"/>
        </w:trPr>
        <w:tc>
          <w:tcPr>
            <w:tcW w:w="500" w:type="pct"/>
            <w:vAlign w:val="bottom"/>
          </w:tcPr>
          <w:p w14:paraId="1F9B992B" w14:textId="328019DB" w:rsidR="003B1D03" w:rsidRPr="005A5C17" w:rsidRDefault="003B1D03" w:rsidP="00001274">
            <w:pPr>
              <w:keepNext/>
              <w:jc w:val="center"/>
              <w:rPr>
                <w:rFonts w:ascii="Calibri" w:hAnsi="Calibri"/>
                <w:sz w:val="16"/>
                <w:szCs w:val="16"/>
              </w:rPr>
            </w:pPr>
            <w:r w:rsidRPr="005A5C17">
              <w:rPr>
                <w:rFonts w:ascii="Calibri" w:hAnsi="Calibri"/>
                <w:sz w:val="18"/>
                <w:szCs w:val="18"/>
              </w:rPr>
              <w:t xml:space="preserve">SC System </w:t>
            </w:r>
            <w:r w:rsidR="00B913AE">
              <w:rPr>
                <w:rFonts w:ascii="Calibri" w:hAnsi="Calibri"/>
                <w:sz w:val="18"/>
                <w:szCs w:val="18"/>
              </w:rPr>
              <w:t>ID/</w:t>
            </w:r>
            <w:r w:rsidRPr="005A5C17">
              <w:rPr>
                <w:rFonts w:ascii="Calibri" w:hAnsi="Calibri"/>
                <w:sz w:val="18"/>
                <w:szCs w:val="18"/>
              </w:rPr>
              <w:t>Name</w:t>
            </w:r>
            <w:r w:rsidR="00B913AE">
              <w:rPr>
                <w:rFonts w:ascii="Calibri" w:hAnsi="Calibri"/>
                <w:sz w:val="18"/>
                <w:szCs w:val="18"/>
              </w:rPr>
              <w:t xml:space="preserve"> from CF1R</w:t>
            </w:r>
          </w:p>
        </w:tc>
        <w:tc>
          <w:tcPr>
            <w:tcW w:w="470" w:type="pct"/>
            <w:vAlign w:val="bottom"/>
          </w:tcPr>
          <w:p w14:paraId="1F9B992C" w14:textId="776CB1C9" w:rsidR="003B1D03" w:rsidRPr="005A5C17" w:rsidRDefault="003B1D03" w:rsidP="00001274">
            <w:pPr>
              <w:keepNext/>
              <w:jc w:val="center"/>
              <w:rPr>
                <w:rFonts w:ascii="Calibri" w:hAnsi="Calibri"/>
                <w:sz w:val="18"/>
                <w:szCs w:val="18"/>
              </w:rPr>
            </w:pPr>
            <w:r w:rsidRPr="005A5C17">
              <w:rPr>
                <w:rFonts w:ascii="Calibri" w:hAnsi="Calibri"/>
                <w:sz w:val="18"/>
                <w:szCs w:val="18"/>
              </w:rPr>
              <w:t xml:space="preserve">SC System </w:t>
            </w:r>
            <w:r w:rsidR="00467C00" w:rsidRPr="00467C00">
              <w:rPr>
                <w:rFonts w:ascii="Calibri" w:hAnsi="Calibri"/>
                <w:sz w:val="18"/>
                <w:szCs w:val="18"/>
              </w:rPr>
              <w:t xml:space="preserve">Description of </w:t>
            </w:r>
            <w:r w:rsidRPr="005A5C17">
              <w:rPr>
                <w:rFonts w:ascii="Calibri" w:hAnsi="Calibri"/>
                <w:sz w:val="18"/>
                <w:szCs w:val="18"/>
              </w:rPr>
              <w:t>Area Served</w:t>
            </w:r>
          </w:p>
        </w:tc>
        <w:tc>
          <w:tcPr>
            <w:tcW w:w="375" w:type="pct"/>
            <w:vAlign w:val="bottom"/>
          </w:tcPr>
          <w:p w14:paraId="1F9B992D"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Heating Efficiency Type</w:t>
            </w:r>
          </w:p>
        </w:tc>
        <w:tc>
          <w:tcPr>
            <w:tcW w:w="667" w:type="pct"/>
            <w:gridSpan w:val="2"/>
            <w:vAlign w:val="bottom"/>
          </w:tcPr>
          <w:p w14:paraId="1F9B992E" w14:textId="77777777" w:rsidR="003B1D03" w:rsidRPr="005A5C17" w:rsidRDefault="003B1D03" w:rsidP="00001274">
            <w:pPr>
              <w:keepNext/>
              <w:jc w:val="center"/>
              <w:rPr>
                <w:rFonts w:ascii="Calibri" w:hAnsi="Calibri"/>
                <w:sz w:val="16"/>
                <w:szCs w:val="16"/>
              </w:rPr>
            </w:pPr>
            <w:r>
              <w:rPr>
                <w:rFonts w:ascii="Calibri" w:hAnsi="Calibri"/>
                <w:sz w:val="16"/>
                <w:szCs w:val="16"/>
              </w:rPr>
              <w:t>Heating Efficiency Value</w:t>
            </w:r>
          </w:p>
        </w:tc>
        <w:tc>
          <w:tcPr>
            <w:tcW w:w="424" w:type="pct"/>
            <w:vAlign w:val="bottom"/>
          </w:tcPr>
          <w:p w14:paraId="1F9B992F"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0" w14:textId="739672FC" w:rsidR="003B1D03" w:rsidRPr="005A5C17" w:rsidRDefault="003B1D03" w:rsidP="00001274">
            <w:pPr>
              <w:keepNext/>
              <w:jc w:val="center"/>
              <w:rPr>
                <w:rFonts w:ascii="Calibri" w:hAnsi="Calibri"/>
                <w:sz w:val="16"/>
                <w:szCs w:val="16"/>
              </w:rPr>
            </w:pPr>
            <w:r>
              <w:rPr>
                <w:rFonts w:ascii="Calibri" w:hAnsi="Calibri"/>
                <w:sz w:val="16"/>
                <w:szCs w:val="16"/>
              </w:rPr>
              <w:t>Heating Capacity at 47</w:t>
            </w:r>
            <w:r w:rsidR="00B257BE">
              <w:rPr>
                <w:rFonts w:ascii="Calibri" w:hAnsi="Calibri"/>
                <w:sz w:val="16"/>
                <w:szCs w:val="16"/>
              </w:rPr>
              <w:t>°</w:t>
            </w:r>
            <w:r>
              <w:rPr>
                <w:rFonts w:ascii="Calibri" w:hAnsi="Calibri"/>
                <w:sz w:val="16"/>
                <w:szCs w:val="16"/>
              </w:rPr>
              <w:t>F</w:t>
            </w:r>
          </w:p>
        </w:tc>
        <w:tc>
          <w:tcPr>
            <w:tcW w:w="469" w:type="pct"/>
            <w:vAlign w:val="bottom"/>
          </w:tcPr>
          <w:p w14:paraId="1F9B9931"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2" w14:textId="324D0AA9" w:rsidR="003B1D03" w:rsidRPr="005A5C17" w:rsidRDefault="003B1D03" w:rsidP="00001274">
            <w:pPr>
              <w:keepNext/>
              <w:jc w:val="center"/>
              <w:rPr>
                <w:rFonts w:ascii="Calibri" w:hAnsi="Calibri"/>
                <w:sz w:val="16"/>
                <w:szCs w:val="16"/>
              </w:rPr>
            </w:pPr>
            <w:r>
              <w:rPr>
                <w:rFonts w:ascii="Calibri" w:hAnsi="Calibri"/>
                <w:sz w:val="16"/>
                <w:szCs w:val="16"/>
              </w:rPr>
              <w:t>Heating Capacity at 17</w:t>
            </w:r>
            <w:r w:rsidR="00B257BE">
              <w:rPr>
                <w:rFonts w:ascii="Calibri" w:hAnsi="Calibri"/>
                <w:sz w:val="16"/>
                <w:szCs w:val="16"/>
              </w:rPr>
              <w:t>°</w:t>
            </w:r>
            <w:r>
              <w:rPr>
                <w:rFonts w:ascii="Calibri" w:hAnsi="Calibri"/>
                <w:sz w:val="16"/>
                <w:szCs w:val="16"/>
              </w:rPr>
              <w:t>F</w:t>
            </w:r>
          </w:p>
        </w:tc>
        <w:tc>
          <w:tcPr>
            <w:tcW w:w="657" w:type="pct"/>
            <w:vAlign w:val="bottom"/>
          </w:tcPr>
          <w:p w14:paraId="1F9B9933"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SEER</w:t>
            </w:r>
          </w:p>
        </w:tc>
        <w:tc>
          <w:tcPr>
            <w:tcW w:w="656" w:type="pct"/>
            <w:gridSpan w:val="2"/>
            <w:vAlign w:val="bottom"/>
          </w:tcPr>
          <w:p w14:paraId="1F9B9936"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EER</w:t>
            </w:r>
          </w:p>
        </w:tc>
        <w:tc>
          <w:tcPr>
            <w:tcW w:w="409" w:type="pct"/>
            <w:vAlign w:val="bottom"/>
          </w:tcPr>
          <w:p w14:paraId="1F9B9939" w14:textId="1FED53F3" w:rsidR="003B1D03" w:rsidRPr="005A5C17" w:rsidRDefault="003B1D03" w:rsidP="004C0AA5">
            <w:pPr>
              <w:keepNext/>
              <w:jc w:val="center"/>
              <w:rPr>
                <w:rFonts w:ascii="Calibri" w:hAnsi="Calibri"/>
                <w:sz w:val="16"/>
                <w:szCs w:val="16"/>
              </w:rPr>
            </w:pPr>
            <w:r w:rsidRPr="005A5C17">
              <w:rPr>
                <w:rFonts w:ascii="Calibri" w:hAnsi="Calibri"/>
                <w:sz w:val="16"/>
                <w:szCs w:val="16"/>
              </w:rPr>
              <w:t>System Cooling Capacity at Design Conditions (B</w:t>
            </w:r>
            <w:r w:rsidR="00B257BE">
              <w:rPr>
                <w:rFonts w:ascii="Calibri" w:hAnsi="Calibri"/>
                <w:sz w:val="16"/>
                <w:szCs w:val="16"/>
              </w:rPr>
              <w:t>tu/h</w:t>
            </w:r>
            <w:r w:rsidR="00D14FC2">
              <w:rPr>
                <w:rFonts w:ascii="Calibri" w:hAnsi="Calibri"/>
                <w:sz w:val="16"/>
                <w:szCs w:val="16"/>
              </w:rPr>
              <w:t>)</w:t>
            </w:r>
          </w:p>
        </w:tc>
        <w:tc>
          <w:tcPr>
            <w:tcW w:w="373" w:type="pct"/>
            <w:vAlign w:val="bottom"/>
          </w:tcPr>
          <w:p w14:paraId="1F9B993A" w14:textId="6EBA425A" w:rsidR="003B1D03" w:rsidRPr="005A5C17" w:rsidRDefault="003B1D03" w:rsidP="00001274">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(ton)</w:t>
            </w:r>
          </w:p>
        </w:tc>
      </w:tr>
      <w:tr w:rsidR="00B60CB4" w:rsidRPr="00295655" w14:paraId="1F9B9950" w14:textId="77777777" w:rsidTr="00B60CB4">
        <w:trPr>
          <w:cantSplit/>
          <w:trHeight w:val="395"/>
        </w:trPr>
        <w:tc>
          <w:tcPr>
            <w:tcW w:w="500" w:type="pct"/>
          </w:tcPr>
          <w:p w14:paraId="1F9B993D"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6"/>
                <w:szCs w:val="16"/>
              </w:rPr>
              <w:t>&gt;&gt;</w:t>
            </w:r>
          </w:p>
        </w:tc>
        <w:tc>
          <w:tcPr>
            <w:tcW w:w="470" w:type="pct"/>
          </w:tcPr>
          <w:p w14:paraId="1F9B993E" w14:textId="77777777" w:rsidR="003B1D03" w:rsidRPr="0098534B" w:rsidRDefault="003B1D03"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75" w:type="pct"/>
          </w:tcPr>
          <w:p w14:paraId="1F9B993F" w14:textId="77777777" w:rsidR="00812A70" w:rsidRPr="00697221" w:rsidRDefault="003B1D03" w:rsidP="002B74A3">
            <w:pPr>
              <w:keepNext/>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Pr="00C90992">
              <w:rPr>
                <w:rFonts w:asciiTheme="minorHAnsi" w:hAnsiTheme="minorHAnsi"/>
                <w:sz w:val="16"/>
                <w:szCs w:val="16"/>
                <w:highlight w:val="yellow"/>
              </w:rPr>
              <w:t>C02</w:t>
            </w:r>
            <w:r w:rsidR="00812A70" w:rsidRPr="00697221">
              <w:rPr>
                <w:rFonts w:asciiTheme="minorHAnsi" w:hAnsiTheme="minorHAnsi"/>
                <w:sz w:val="14"/>
                <w:szCs w:val="14"/>
              </w:rPr>
              <w:t xml:space="preserve">; note: values may be </w:t>
            </w:r>
          </w:p>
          <w:p w14:paraId="1F9B9940"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*AFUE;</w:t>
            </w:r>
          </w:p>
          <w:p w14:paraId="1F9B9941"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*COP;</w:t>
            </w:r>
          </w:p>
          <w:p w14:paraId="30B1CE9A" w14:textId="77777777" w:rsidR="00384403" w:rsidRDefault="00812A70" w:rsidP="002B74A3">
            <w:pPr>
              <w:keepNext/>
              <w:rPr>
                <w:rFonts w:asciiTheme="minorHAnsi" w:hAnsiTheme="minorHAnsi"/>
                <w:sz w:val="14"/>
                <w:szCs w:val="14"/>
              </w:rPr>
            </w:pPr>
            <w:r w:rsidRPr="00697221">
              <w:rPr>
                <w:rFonts w:asciiTheme="minorHAnsi" w:hAnsiTheme="minorHAnsi"/>
                <w:sz w:val="14"/>
                <w:szCs w:val="14"/>
              </w:rPr>
              <w:t>*HSPF</w:t>
            </w:r>
            <w:r w:rsidR="00384403">
              <w:rPr>
                <w:rFonts w:asciiTheme="minorHAnsi" w:hAnsiTheme="minorHAnsi"/>
                <w:sz w:val="14"/>
                <w:szCs w:val="14"/>
              </w:rPr>
              <w:t>; or</w:t>
            </w:r>
          </w:p>
          <w:p w14:paraId="1F9B9942" w14:textId="7C7BE5B1" w:rsidR="00812A70" w:rsidRPr="00697221" w:rsidRDefault="00384403" w:rsidP="002B74A3">
            <w:pPr>
              <w:keepNext/>
              <w:rPr>
                <w:rFonts w:asciiTheme="minorHAnsi" w:hAnsiTheme="minorHAnsi"/>
                <w:sz w:val="14"/>
                <w:szCs w:val="14"/>
              </w:rPr>
            </w:pPr>
            <w:r>
              <w:rPr>
                <w:rFonts w:asciiTheme="minorHAnsi" w:hAnsiTheme="minorHAnsi"/>
                <w:sz w:val="14"/>
                <w:szCs w:val="14"/>
              </w:rPr>
              <w:t>*NA</w:t>
            </w:r>
            <w:r w:rsidR="00812A70">
              <w:rPr>
                <w:rFonts w:asciiTheme="minorHAnsi" w:hAnsiTheme="minorHAnsi"/>
                <w:sz w:val="14"/>
                <w:szCs w:val="14"/>
              </w:rPr>
              <w:t>&gt;&gt;</w:t>
            </w:r>
          </w:p>
          <w:p w14:paraId="1F9B9943" w14:textId="04449BF6" w:rsidR="003B1D03" w:rsidRPr="00295655" w:rsidRDefault="003B1D03" w:rsidP="002B74A3">
            <w:pPr>
              <w:keepNext/>
              <w:rPr>
                <w:rFonts w:ascii="Calibri" w:hAnsi="Calibri"/>
                <w:sz w:val="16"/>
                <w:szCs w:val="16"/>
              </w:rPr>
            </w:pPr>
          </w:p>
        </w:tc>
        <w:tc>
          <w:tcPr>
            <w:tcW w:w="667" w:type="pct"/>
            <w:gridSpan w:val="2"/>
          </w:tcPr>
          <w:p w14:paraId="07721752" w14:textId="78E36FFF" w:rsidR="006F713D" w:rsidRPr="00C26F3F" w:rsidRDefault="003B1D03" w:rsidP="002B74A3">
            <w:pPr>
              <w:keepNext/>
              <w:rPr>
                <w:rFonts w:ascii="Calibri" w:hAnsi="Calibri"/>
                <w:sz w:val="14"/>
                <w:szCs w:val="14"/>
              </w:rPr>
            </w:pPr>
            <w:r w:rsidRPr="00C26F3F">
              <w:rPr>
                <w:rFonts w:ascii="Calibri" w:hAnsi="Calibri"/>
                <w:sz w:val="14"/>
                <w:szCs w:val="14"/>
              </w:rPr>
              <w:t>&lt;&lt;</w:t>
            </w:r>
            <w:r w:rsidR="00384403" w:rsidRPr="00237811">
              <w:rPr>
                <w:rFonts w:ascii="Calibri" w:hAnsi="Calibri"/>
                <w:b/>
                <w:sz w:val="14"/>
                <w:szCs w:val="14"/>
              </w:rPr>
              <w:t>If</w:t>
            </w:r>
            <w:r w:rsidR="00C90992" w:rsidRPr="00C26F3F">
              <w:rPr>
                <w:rFonts w:ascii="Calibri" w:hAnsi="Calibri"/>
                <w:sz w:val="14"/>
                <w:szCs w:val="14"/>
                <w:highlight w:val="yellow"/>
              </w:rPr>
              <w:t xml:space="preserve"> </w:t>
            </w:r>
            <w:r w:rsidR="00384403" w:rsidRPr="00C26F3F">
              <w:rPr>
                <w:rFonts w:ascii="Calibri" w:hAnsi="Calibri"/>
                <w:sz w:val="14"/>
                <w:szCs w:val="14"/>
                <w:highlight w:val="yellow"/>
              </w:rPr>
              <w:t>C03</w:t>
            </w:r>
            <w:r w:rsidR="00384403" w:rsidRPr="00C26F3F">
              <w:rPr>
                <w:rFonts w:ascii="Calibri" w:hAnsi="Calibri"/>
                <w:sz w:val="14"/>
                <w:szCs w:val="14"/>
              </w:rPr>
              <w:t xml:space="preserve"> = NA, then report NA;</w:t>
            </w:r>
          </w:p>
          <w:p w14:paraId="7CCCB030" w14:textId="73CEF375" w:rsidR="006F713D" w:rsidRPr="00C26F3F" w:rsidRDefault="00384403" w:rsidP="002B74A3">
            <w:pPr>
              <w:keepNext/>
              <w:rPr>
                <w:rFonts w:ascii="Calibri" w:hAnsi="Calibri"/>
                <w:sz w:val="14"/>
                <w:szCs w:val="14"/>
              </w:rPr>
            </w:pPr>
            <w:r w:rsidRPr="00C26F3F">
              <w:rPr>
                <w:rFonts w:ascii="Calibri" w:hAnsi="Calibri"/>
                <w:sz w:val="14"/>
                <w:szCs w:val="14"/>
              </w:rPr>
              <w:t>Else</w:t>
            </w:r>
            <w:r w:rsidR="00D14FC2" w:rsidRPr="00C26F3F">
              <w:rPr>
                <w:rFonts w:ascii="Calibri" w:hAnsi="Calibri"/>
                <w:sz w:val="14"/>
                <w:szCs w:val="14"/>
              </w:rPr>
              <w:t xml:space="preserve"> </w:t>
            </w:r>
            <w:r w:rsidR="003B1D03" w:rsidRPr="00C26F3F">
              <w:rPr>
                <w:rFonts w:ascii="Calibri" w:hAnsi="Calibri"/>
                <w:sz w:val="14"/>
                <w:szCs w:val="14"/>
              </w:rPr>
              <w:t xml:space="preserve">user input, numeric, </w:t>
            </w:r>
            <w:r w:rsidR="00812A70" w:rsidRPr="00C26F3F">
              <w:rPr>
                <w:rFonts w:ascii="Calibri" w:hAnsi="Calibri"/>
                <w:sz w:val="14"/>
                <w:szCs w:val="14"/>
              </w:rPr>
              <w:t>100.0≥</w:t>
            </w:r>
            <w:r w:rsidR="003B1D03" w:rsidRPr="00C26F3F">
              <w:rPr>
                <w:rFonts w:ascii="Calibri" w:hAnsi="Calibri"/>
                <w:sz w:val="14"/>
                <w:szCs w:val="14"/>
              </w:rPr>
              <w:t>xx.x</w:t>
            </w:r>
            <w:r w:rsidR="00812A70" w:rsidRPr="00C26F3F">
              <w:rPr>
                <w:rFonts w:ascii="Calibri" w:hAnsi="Calibri"/>
                <w:sz w:val="14"/>
                <w:szCs w:val="14"/>
              </w:rPr>
              <w:t>≥0.0</w:t>
            </w:r>
            <w:r w:rsidR="003B1D03" w:rsidRPr="00C26F3F">
              <w:rPr>
                <w:rFonts w:ascii="Calibri" w:hAnsi="Calibri"/>
                <w:sz w:val="14"/>
                <w:szCs w:val="14"/>
              </w:rPr>
              <w:t xml:space="preserve">;  </w:t>
            </w:r>
          </w:p>
          <w:p w14:paraId="655EC2F7" w14:textId="77777777" w:rsidR="00C26F3F" w:rsidRPr="00C26F3F" w:rsidRDefault="00C26F3F" w:rsidP="002B74A3">
            <w:pPr>
              <w:keepNext/>
              <w:rPr>
                <w:rFonts w:ascii="Calibri" w:hAnsi="Calibri"/>
                <w:sz w:val="14"/>
                <w:szCs w:val="14"/>
              </w:rPr>
            </w:pPr>
          </w:p>
          <w:p w14:paraId="39AFF24E" w14:textId="4848F425" w:rsidR="006F713D" w:rsidRPr="00C26F3F" w:rsidRDefault="006F713D" w:rsidP="006F713D">
            <w:pPr>
              <w:keepNext/>
              <w:rPr>
                <w:rFonts w:ascii="Calibri" w:hAnsi="Calibri"/>
                <w:sz w:val="14"/>
                <w:szCs w:val="14"/>
              </w:rPr>
            </w:pPr>
            <w:r w:rsidRPr="00237811">
              <w:rPr>
                <w:rFonts w:ascii="Calibri" w:hAnsi="Calibri"/>
                <w:b/>
                <w:sz w:val="14"/>
                <w:szCs w:val="14"/>
              </w:rPr>
              <w:t>and</w:t>
            </w:r>
            <w:r w:rsidR="00D207AF">
              <w:rPr>
                <w:rFonts w:ascii="Calibri" w:hAnsi="Calibri"/>
                <w:sz w:val="14"/>
                <w:szCs w:val="14"/>
              </w:rPr>
              <w:t xml:space="preserve"> </w:t>
            </w:r>
            <w:r w:rsidRPr="00C26F3F">
              <w:rPr>
                <w:rFonts w:ascii="Calibri" w:hAnsi="Calibri"/>
                <w:sz w:val="14"/>
                <w:szCs w:val="14"/>
              </w:rPr>
              <w:t xml:space="preserve">for all systems except for those with a value in </w:t>
            </w:r>
            <w:r w:rsidRPr="006F680E">
              <w:rPr>
                <w:rFonts w:ascii="Calibri" w:hAnsi="Calibri"/>
                <w:sz w:val="14"/>
                <w:szCs w:val="14"/>
                <w:highlight w:val="yellow"/>
              </w:rPr>
              <w:t>D04</w:t>
            </w:r>
            <w:r w:rsidRPr="00C26F3F">
              <w:rPr>
                <w:rFonts w:ascii="Calibri" w:hAnsi="Calibri"/>
                <w:sz w:val="14"/>
                <w:szCs w:val="14"/>
              </w:rPr>
              <w:t>= one of the following three:</w:t>
            </w:r>
          </w:p>
          <w:p w14:paraId="2DEF724E" w14:textId="7B7644A2" w:rsidR="006F713D" w:rsidRPr="00C26F3F" w:rsidRDefault="006F713D" w:rsidP="006F713D">
            <w:pPr>
              <w:keepNext/>
              <w:rPr>
                <w:rFonts w:ascii="Calibri" w:hAnsi="Calibri"/>
                <w:sz w:val="14"/>
                <w:szCs w:val="14"/>
              </w:rPr>
            </w:pPr>
            <w:r w:rsidRPr="00C26F3F">
              <w:rPr>
                <w:rFonts w:ascii="Calibri" w:hAnsi="Calibri"/>
                <w:sz w:val="14"/>
                <w:szCs w:val="14"/>
              </w:rPr>
              <w:t xml:space="preserve">*VCHP-Ducted </w:t>
            </w:r>
          </w:p>
          <w:p w14:paraId="5600D740" w14:textId="0334015A" w:rsidR="006F713D" w:rsidRPr="00C26F3F" w:rsidRDefault="006F713D" w:rsidP="006F713D">
            <w:pPr>
              <w:keepNext/>
              <w:rPr>
                <w:rFonts w:ascii="Calibri" w:hAnsi="Calibri"/>
                <w:sz w:val="14"/>
                <w:szCs w:val="14"/>
              </w:rPr>
            </w:pPr>
            <w:r w:rsidRPr="00C26F3F">
              <w:rPr>
                <w:rFonts w:ascii="Calibri" w:hAnsi="Calibri"/>
                <w:sz w:val="14"/>
                <w:szCs w:val="14"/>
              </w:rPr>
              <w:t>*VCHP-Ductless</w:t>
            </w:r>
          </w:p>
          <w:p w14:paraId="794EA5F0" w14:textId="7E8D9F8D" w:rsidR="006F713D" w:rsidRPr="00C26F3F" w:rsidRDefault="006F713D" w:rsidP="006F713D">
            <w:pPr>
              <w:keepNext/>
              <w:rPr>
                <w:rFonts w:ascii="Calibri" w:hAnsi="Calibri"/>
                <w:sz w:val="14"/>
                <w:szCs w:val="14"/>
              </w:rPr>
            </w:pPr>
            <w:r w:rsidRPr="00C26F3F">
              <w:rPr>
                <w:rFonts w:ascii="Calibri" w:hAnsi="Calibri"/>
                <w:sz w:val="14"/>
                <w:szCs w:val="14"/>
              </w:rPr>
              <w:t>*VCH</w:t>
            </w:r>
            <w:r w:rsidR="00C26F3F">
              <w:rPr>
                <w:rFonts w:ascii="Calibri" w:hAnsi="Calibri"/>
                <w:sz w:val="14"/>
                <w:szCs w:val="14"/>
              </w:rPr>
              <w:t>P-Ducted+Ductless,</w:t>
            </w:r>
          </w:p>
          <w:p w14:paraId="1F9B9944" w14:textId="57D7E74F" w:rsidR="009B4B1B" w:rsidRPr="00C26F3F" w:rsidRDefault="003B1D03" w:rsidP="002B74A3">
            <w:pPr>
              <w:keepNext/>
              <w:rPr>
                <w:rFonts w:asciiTheme="minorHAnsi" w:hAnsiTheme="minorHAnsi"/>
                <w:sz w:val="14"/>
                <w:szCs w:val="14"/>
              </w:rPr>
            </w:pPr>
            <w:r w:rsidRPr="00237811">
              <w:rPr>
                <w:rFonts w:ascii="Calibri" w:hAnsi="Calibri"/>
                <w:b/>
                <w:sz w:val="14"/>
                <w:szCs w:val="14"/>
              </w:rPr>
              <w:t>check</w:t>
            </w:r>
            <w:r w:rsidRPr="00C26F3F">
              <w:rPr>
                <w:rFonts w:ascii="Calibri" w:hAnsi="Calibri"/>
                <w:sz w:val="14"/>
                <w:szCs w:val="14"/>
              </w:rPr>
              <w:t xml:space="preserve"> value must be ≥ value in </w:t>
            </w:r>
            <w:r w:rsidRPr="00C26F3F">
              <w:rPr>
                <w:rFonts w:ascii="Calibri" w:hAnsi="Calibri"/>
                <w:sz w:val="14"/>
                <w:szCs w:val="14"/>
                <w:highlight w:val="yellow"/>
              </w:rPr>
              <w:t>C03</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p>
          <w:p w14:paraId="1F9B9945" w14:textId="77777777" w:rsidR="003B1D03" w:rsidRPr="006F713D" w:rsidRDefault="003B1D03" w:rsidP="002B74A3">
            <w:pPr>
              <w:keepNext/>
              <w:rPr>
                <w:rFonts w:ascii="Calibri" w:hAnsi="Calibri"/>
                <w:sz w:val="16"/>
                <w:szCs w:val="16"/>
              </w:rPr>
            </w:pPr>
          </w:p>
        </w:tc>
        <w:tc>
          <w:tcPr>
            <w:tcW w:w="424" w:type="pct"/>
          </w:tcPr>
          <w:p w14:paraId="1F9B9946"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C04</w:t>
            </w:r>
            <w:r w:rsidR="00D14FC2" w:rsidRPr="00C26F3F">
              <w:rPr>
                <w:rFonts w:ascii="Calibri" w:hAnsi="Calibri"/>
                <w:sz w:val="14"/>
                <w:szCs w:val="14"/>
              </w:rPr>
              <w:t>=N/A, then result=NA;</w:t>
            </w:r>
          </w:p>
          <w:p w14:paraId="46861BE1" w14:textId="77777777" w:rsidR="00B60CB4"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check value must be ≥ value in </w:t>
            </w:r>
            <w:r w:rsidR="003B1D03" w:rsidRPr="00C26F3F">
              <w:rPr>
                <w:rFonts w:ascii="Calibri" w:hAnsi="Calibri"/>
                <w:sz w:val="14"/>
                <w:szCs w:val="14"/>
                <w:highlight w:val="yellow"/>
              </w:rPr>
              <w:t>C04</w:t>
            </w:r>
            <w:r w:rsidR="003B1D03" w:rsidRPr="00C26F3F">
              <w:rPr>
                <w:rFonts w:ascii="Calibri" w:hAnsi="Calibri"/>
                <w:sz w:val="14"/>
                <w:szCs w:val="14"/>
              </w:rPr>
              <w:t xml:space="preserve"> to comply; </w:t>
            </w:r>
          </w:p>
          <w:p w14:paraId="1F9B9947" w14:textId="0A85B53A" w:rsidR="003B1D03" w:rsidRPr="00C26F3F" w:rsidRDefault="003B1D03" w:rsidP="002B74A3">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69" w:type="pct"/>
          </w:tcPr>
          <w:p w14:paraId="3933C5E7" w14:textId="020506BA" w:rsidR="00542292"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C05</w:t>
            </w:r>
            <w:r w:rsidR="00D14FC2" w:rsidRPr="00C26F3F">
              <w:rPr>
                <w:rFonts w:ascii="Calibri" w:hAnsi="Calibri"/>
                <w:sz w:val="14"/>
                <w:szCs w:val="14"/>
              </w:rPr>
              <w:t>=N/A, then result=NA;</w:t>
            </w:r>
            <w:r w:rsidR="00542292">
              <w:rPr>
                <w:rFonts w:ascii="Calibri" w:hAnsi="Calibri"/>
                <w:sz w:val="14"/>
                <w:szCs w:val="14"/>
              </w:rPr>
              <w:t xml:space="preserve"> </w:t>
            </w:r>
            <w:r w:rsidR="00D14FC2" w:rsidRPr="00C26F3F">
              <w:rPr>
                <w:rFonts w:ascii="Calibri" w:hAnsi="Calibri"/>
                <w:sz w:val="14"/>
                <w:szCs w:val="14"/>
              </w:rPr>
              <w:t xml:space="preserve">else </w:t>
            </w:r>
            <w:r w:rsidR="008B29DB">
              <w:rPr>
                <w:rFonts w:ascii="Calibri" w:hAnsi="Calibri"/>
                <w:sz w:val="14"/>
                <w:szCs w:val="14"/>
              </w:rPr>
              <w:t xml:space="preserve">prompt </w:t>
            </w:r>
            <w:r w:rsidRPr="00C26F3F">
              <w:rPr>
                <w:rFonts w:ascii="Calibri" w:hAnsi="Calibri"/>
                <w:sz w:val="14"/>
                <w:szCs w:val="14"/>
              </w:rPr>
              <w:t>user</w:t>
            </w:r>
            <w:r w:rsidR="00542292">
              <w:rPr>
                <w:rFonts w:ascii="Calibri" w:hAnsi="Calibri"/>
                <w:sz w:val="14"/>
                <w:szCs w:val="14"/>
              </w:rPr>
              <w:t xml:space="preserve"> to </w:t>
            </w:r>
            <w:r w:rsidRPr="00C26F3F">
              <w:rPr>
                <w:rFonts w:ascii="Calibri" w:hAnsi="Calibri"/>
                <w:sz w:val="14"/>
                <w:szCs w:val="14"/>
              </w:rPr>
              <w:t>input</w:t>
            </w:r>
            <w:r w:rsidR="00542292">
              <w:rPr>
                <w:rFonts w:ascii="Calibri" w:hAnsi="Calibri"/>
                <w:sz w:val="14"/>
                <w:szCs w:val="14"/>
              </w:rPr>
              <w:t xml:space="preserve"> one of the following 2 options:</w:t>
            </w:r>
          </w:p>
          <w:p w14:paraId="15DFC4CC" w14:textId="77777777" w:rsidR="00B60CB4" w:rsidRDefault="00B60CB4" w:rsidP="002B74A3">
            <w:pPr>
              <w:keepNext/>
              <w:rPr>
                <w:rFonts w:ascii="Calibri" w:hAnsi="Calibri"/>
                <w:sz w:val="14"/>
                <w:szCs w:val="14"/>
              </w:rPr>
            </w:pPr>
          </w:p>
          <w:p w14:paraId="0C7AC092" w14:textId="4564D5FB" w:rsidR="00542292" w:rsidRDefault="00542292" w:rsidP="002B74A3">
            <w:pPr>
              <w:keepNext/>
              <w:rPr>
                <w:rFonts w:ascii="Calibri" w:hAnsi="Calibri"/>
                <w:sz w:val="14"/>
                <w:szCs w:val="14"/>
              </w:rPr>
            </w:pPr>
            <w:r>
              <w:rPr>
                <w:rFonts w:ascii="Calibri" w:hAnsi="Calibri"/>
                <w:sz w:val="14"/>
                <w:szCs w:val="14"/>
              </w:rPr>
              <w:t>1: user select text value="</w:t>
            </w:r>
            <w:r w:rsidR="00815604">
              <w:rPr>
                <w:rFonts w:ascii="Calibri" w:hAnsi="Calibri"/>
                <w:sz w:val="14"/>
                <w:szCs w:val="14"/>
              </w:rPr>
              <w:t>Certification Directory</w:t>
            </w:r>
            <w:r>
              <w:rPr>
                <w:rFonts w:ascii="Calibri" w:hAnsi="Calibri"/>
                <w:sz w:val="14"/>
                <w:szCs w:val="14"/>
              </w:rPr>
              <w:t xml:space="preserve"> Does Not Report a Value"</w:t>
            </w:r>
          </w:p>
          <w:p w14:paraId="4871D301" w14:textId="77777777" w:rsidR="00B60CB4" w:rsidRDefault="00B60CB4" w:rsidP="002B74A3">
            <w:pPr>
              <w:keepNext/>
              <w:rPr>
                <w:rFonts w:ascii="Calibri" w:hAnsi="Calibri"/>
                <w:sz w:val="14"/>
                <w:szCs w:val="14"/>
              </w:rPr>
            </w:pPr>
          </w:p>
          <w:p w14:paraId="718C0F1D" w14:textId="4B4A8DAB" w:rsidR="00B60CB4" w:rsidRDefault="008B29DB" w:rsidP="00815604">
            <w:pPr>
              <w:keepNext/>
              <w:rPr>
                <w:rFonts w:ascii="Calibri" w:hAnsi="Calibri"/>
                <w:sz w:val="14"/>
                <w:szCs w:val="14"/>
              </w:rPr>
            </w:pPr>
            <w:r>
              <w:rPr>
                <w:rFonts w:ascii="Calibri" w:hAnsi="Calibri"/>
                <w:sz w:val="14"/>
                <w:szCs w:val="14"/>
              </w:rPr>
              <w:t>2: user enter</w:t>
            </w:r>
            <w:r w:rsidR="003B1D03" w:rsidRPr="00C26F3F">
              <w:rPr>
                <w:rFonts w:ascii="Calibri" w:hAnsi="Calibri"/>
                <w:sz w:val="14"/>
                <w:szCs w:val="14"/>
              </w:rPr>
              <w:t xml:space="preserve"> numeric</w:t>
            </w:r>
            <w:r>
              <w:rPr>
                <w:rFonts w:ascii="Calibri" w:hAnsi="Calibri"/>
                <w:sz w:val="14"/>
                <w:szCs w:val="14"/>
              </w:rPr>
              <w:t xml:space="preserve"> value</w:t>
            </w:r>
            <w:r w:rsidR="003B1D03" w:rsidRPr="00C26F3F">
              <w:rPr>
                <w:rFonts w:ascii="Calibri" w:hAnsi="Calibri"/>
                <w:sz w:val="14"/>
                <w:szCs w:val="14"/>
              </w:rPr>
              <w:t xml:space="preserve">, xx.x;  </w:t>
            </w:r>
            <w:r>
              <w:rPr>
                <w:rFonts w:ascii="Calibri" w:hAnsi="Calibri"/>
                <w:sz w:val="14"/>
                <w:szCs w:val="14"/>
              </w:rPr>
              <w:t xml:space="preserve">and </w:t>
            </w:r>
            <w:r w:rsidR="003B1D03" w:rsidRPr="00C26F3F">
              <w:rPr>
                <w:rFonts w:ascii="Calibri" w:hAnsi="Calibri"/>
                <w:sz w:val="14"/>
                <w:szCs w:val="14"/>
              </w:rPr>
              <w:t xml:space="preserve">check value must be ≥ value in </w:t>
            </w:r>
            <w:r w:rsidR="003B1D03" w:rsidRPr="00C26F3F">
              <w:rPr>
                <w:rFonts w:ascii="Calibri" w:hAnsi="Calibri"/>
                <w:sz w:val="14"/>
                <w:szCs w:val="14"/>
                <w:highlight w:val="yellow"/>
              </w:rPr>
              <w:t>C05</w:t>
            </w:r>
            <w:r w:rsidR="003B1D03" w:rsidRPr="00C26F3F">
              <w:rPr>
                <w:rFonts w:ascii="Calibri" w:hAnsi="Calibri"/>
                <w:sz w:val="14"/>
                <w:szCs w:val="14"/>
              </w:rPr>
              <w:t xml:space="preserve"> to comply; </w:t>
            </w:r>
          </w:p>
          <w:p w14:paraId="0629A8B3" w14:textId="77777777" w:rsidR="00B60CB4" w:rsidRDefault="00B60CB4" w:rsidP="00815604">
            <w:pPr>
              <w:keepNext/>
              <w:rPr>
                <w:rFonts w:ascii="Calibri" w:hAnsi="Calibri"/>
                <w:sz w:val="14"/>
                <w:szCs w:val="14"/>
              </w:rPr>
            </w:pPr>
          </w:p>
          <w:p w14:paraId="1F9B9949" w14:textId="26BE6742" w:rsidR="003B1D03" w:rsidRPr="00C26F3F" w:rsidRDefault="003B1D03" w:rsidP="00815604">
            <w:pPr>
              <w:keepNext/>
              <w:rPr>
                <w:rFonts w:ascii="Calibri" w:hAnsi="Calibri"/>
                <w:sz w:val="14"/>
                <w:szCs w:val="14"/>
              </w:rPr>
            </w:pPr>
            <w:r w:rsidRPr="00C26F3F">
              <w:rPr>
                <w:rFonts w:ascii="Calibri" w:hAnsi="Calibri"/>
                <w:sz w:val="14"/>
                <w:szCs w:val="14"/>
              </w:rPr>
              <w:t xml:space="preserve">else </w:t>
            </w:r>
            <w:r w:rsidRPr="00C26F3F">
              <w:rPr>
                <w:rFonts w:asciiTheme="minorHAnsi" w:hAnsiTheme="minorHAnsi"/>
                <w:sz w:val="14"/>
                <w:szCs w:val="14"/>
              </w:rPr>
              <w:t xml:space="preserve">flag non-compliant value and </w:t>
            </w:r>
            <w:r w:rsidR="009B4B1B" w:rsidRPr="00C26F3F">
              <w:rPr>
                <w:rFonts w:asciiTheme="minorHAnsi" w:hAnsiTheme="minorHAnsi"/>
                <w:sz w:val="14"/>
                <w:szCs w:val="14"/>
              </w:rPr>
              <w:t xml:space="preserve">do not allow registration to proceed&gt;&gt; </w:t>
            </w:r>
          </w:p>
        </w:tc>
        <w:tc>
          <w:tcPr>
            <w:tcW w:w="657" w:type="pct"/>
          </w:tcPr>
          <w:p w14:paraId="1F9B994A"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C06</w:t>
            </w:r>
            <w:r w:rsidR="00D14FC2" w:rsidRPr="00C26F3F">
              <w:rPr>
                <w:rFonts w:ascii="Calibri" w:hAnsi="Calibri"/>
                <w:sz w:val="14"/>
                <w:szCs w:val="14"/>
              </w:rPr>
              <w:t>=N/A, then result=NA;</w:t>
            </w:r>
          </w:p>
          <w:p w14:paraId="67B8B192"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w:t>
            </w:r>
          </w:p>
          <w:p w14:paraId="24DE9CB9" w14:textId="77777777" w:rsidR="00C26F3F" w:rsidRDefault="00C26F3F" w:rsidP="002B74A3">
            <w:pPr>
              <w:keepNext/>
              <w:rPr>
                <w:rFonts w:ascii="Calibri" w:hAnsi="Calibri"/>
                <w:sz w:val="14"/>
                <w:szCs w:val="14"/>
              </w:rPr>
            </w:pPr>
          </w:p>
          <w:p w14:paraId="7314663B" w14:textId="5A40EA58"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 xml:space="preserve">] </w:t>
            </w:r>
            <w:r w:rsidRPr="00C26F3F">
              <w:rPr>
                <w:rFonts w:ascii="Calibri" w:hAnsi="Calibri"/>
                <w:sz w:val="14"/>
                <w:szCs w:val="14"/>
              </w:rPr>
              <w:t>= one of the following three:</w:t>
            </w:r>
          </w:p>
          <w:p w14:paraId="70A2DB85" w14:textId="1A2EE4E1"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2CC6159" w14:textId="140F3A92"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4A0E4BC8" w14:textId="2746BAAC" w:rsidR="00C26F3F" w:rsidRDefault="00C26F3F" w:rsidP="00C26F3F">
            <w:pPr>
              <w:keepNext/>
              <w:rPr>
                <w:rFonts w:ascii="Calibri" w:hAnsi="Calibri"/>
                <w:sz w:val="14"/>
                <w:szCs w:val="14"/>
              </w:rPr>
            </w:pPr>
            <w:r w:rsidRPr="00C26F3F">
              <w:rPr>
                <w:rFonts w:ascii="Calibri" w:hAnsi="Calibri"/>
                <w:sz w:val="14"/>
                <w:szCs w:val="14"/>
              </w:rPr>
              <w:t>*VCHP-Ducted+Ductless,</w:t>
            </w:r>
          </w:p>
          <w:p w14:paraId="695B87AD" w14:textId="77777777" w:rsidR="00C26F3F" w:rsidRDefault="00C26F3F" w:rsidP="002B74A3">
            <w:pPr>
              <w:keepNext/>
              <w:rPr>
                <w:rFonts w:ascii="Calibri" w:hAnsi="Calibri"/>
                <w:sz w:val="14"/>
                <w:szCs w:val="14"/>
              </w:rPr>
            </w:pPr>
          </w:p>
          <w:p w14:paraId="1F9B994B" w14:textId="59714471"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C06</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656" w:type="pct"/>
            <w:gridSpan w:val="2"/>
          </w:tcPr>
          <w:p w14:paraId="1F9B994C"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C07</w:t>
            </w:r>
            <w:r w:rsidR="00D14FC2" w:rsidRPr="00C26F3F">
              <w:rPr>
                <w:rFonts w:ascii="Calibri" w:hAnsi="Calibri"/>
                <w:sz w:val="14"/>
                <w:szCs w:val="14"/>
              </w:rPr>
              <w:t>=N/A, then result=NA;</w:t>
            </w:r>
          </w:p>
          <w:p w14:paraId="437A5F94" w14:textId="77777777" w:rsid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xx.x;  </w:t>
            </w:r>
          </w:p>
          <w:p w14:paraId="485333AC" w14:textId="77777777" w:rsidR="00C26F3F" w:rsidRDefault="00C26F3F" w:rsidP="002B74A3">
            <w:pPr>
              <w:keepNext/>
              <w:rPr>
                <w:rFonts w:ascii="Calibri" w:hAnsi="Calibri"/>
                <w:sz w:val="14"/>
                <w:szCs w:val="14"/>
              </w:rPr>
            </w:pPr>
          </w:p>
          <w:p w14:paraId="4AE29481" w14:textId="31FB1062" w:rsidR="00C26F3F" w:rsidRPr="00C26F3F" w:rsidRDefault="00C26F3F" w:rsidP="00C26F3F">
            <w:pPr>
              <w:keepNext/>
              <w:rPr>
                <w:rFonts w:ascii="Calibri" w:hAnsi="Calibri"/>
                <w:sz w:val="14"/>
                <w:szCs w:val="14"/>
              </w:rPr>
            </w:pPr>
            <w:r w:rsidRPr="00C26F3F">
              <w:rPr>
                <w:rFonts w:ascii="Calibri" w:hAnsi="Calibri"/>
                <w:sz w:val="14"/>
                <w:szCs w:val="14"/>
              </w:rPr>
              <w:t>and</w:t>
            </w:r>
            <w:r w:rsidR="008B29DB">
              <w:rPr>
                <w:rFonts w:ascii="Calibri" w:hAnsi="Calibri"/>
                <w:sz w:val="14"/>
                <w:szCs w:val="14"/>
              </w:rPr>
              <w:t xml:space="preserve"> </w:t>
            </w:r>
            <w:r w:rsidRPr="00C26F3F">
              <w:rPr>
                <w:rFonts w:ascii="Calibri" w:hAnsi="Calibri"/>
                <w:sz w:val="14"/>
                <w:szCs w:val="14"/>
              </w:rPr>
              <w:t xml:space="preserve">for all systems except for those with a value in </w:t>
            </w:r>
            <w:r w:rsidR="006F680E">
              <w:rPr>
                <w:rFonts w:ascii="Calibri" w:hAnsi="Calibri"/>
                <w:sz w:val="14"/>
                <w:szCs w:val="14"/>
              </w:rPr>
              <w:t>[</w:t>
            </w:r>
            <w:r w:rsidRPr="006F680E">
              <w:rPr>
                <w:rFonts w:ascii="Calibri" w:hAnsi="Calibri"/>
                <w:sz w:val="14"/>
                <w:szCs w:val="14"/>
                <w:highlight w:val="yellow"/>
              </w:rPr>
              <w:t>D04</w:t>
            </w:r>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w:t>
            </w:r>
            <w:r w:rsidRPr="00C26F3F">
              <w:rPr>
                <w:rFonts w:ascii="Calibri" w:hAnsi="Calibri"/>
                <w:sz w:val="14"/>
                <w:szCs w:val="14"/>
              </w:rPr>
              <w:t>= one of the following three:</w:t>
            </w:r>
          </w:p>
          <w:p w14:paraId="7167F0D4" w14:textId="05B6031B" w:rsidR="00C26F3F" w:rsidRPr="00C26F3F" w:rsidRDefault="00C26F3F" w:rsidP="00C26F3F">
            <w:pPr>
              <w:keepNext/>
              <w:rPr>
                <w:rFonts w:ascii="Calibri" w:hAnsi="Calibri"/>
                <w:sz w:val="14"/>
                <w:szCs w:val="14"/>
              </w:rPr>
            </w:pPr>
            <w:r w:rsidRPr="00C26F3F">
              <w:rPr>
                <w:rFonts w:ascii="Calibri" w:hAnsi="Calibri"/>
                <w:sz w:val="14"/>
                <w:szCs w:val="14"/>
              </w:rPr>
              <w:t xml:space="preserve">*VCHP-Ducted </w:t>
            </w:r>
          </w:p>
          <w:p w14:paraId="3B8EE3C3" w14:textId="32A1E2B9" w:rsidR="00C26F3F" w:rsidRPr="00C26F3F" w:rsidRDefault="00C26F3F" w:rsidP="00C26F3F">
            <w:pPr>
              <w:keepNext/>
              <w:rPr>
                <w:rFonts w:ascii="Calibri" w:hAnsi="Calibri"/>
                <w:sz w:val="14"/>
                <w:szCs w:val="14"/>
              </w:rPr>
            </w:pPr>
            <w:r w:rsidRPr="00C26F3F">
              <w:rPr>
                <w:rFonts w:ascii="Calibri" w:hAnsi="Calibri"/>
                <w:sz w:val="14"/>
                <w:szCs w:val="14"/>
              </w:rPr>
              <w:t>*VCHP-Ductless</w:t>
            </w:r>
          </w:p>
          <w:p w14:paraId="254CF717" w14:textId="0783AABA" w:rsidR="00C26F3F" w:rsidRDefault="00C26F3F" w:rsidP="00C26F3F">
            <w:pPr>
              <w:keepNext/>
              <w:rPr>
                <w:rFonts w:ascii="Calibri" w:hAnsi="Calibri"/>
                <w:sz w:val="14"/>
                <w:szCs w:val="14"/>
              </w:rPr>
            </w:pPr>
            <w:r w:rsidRPr="00C26F3F">
              <w:rPr>
                <w:rFonts w:ascii="Calibri" w:hAnsi="Calibri"/>
                <w:sz w:val="14"/>
                <w:szCs w:val="14"/>
              </w:rPr>
              <w:t>*VCHP-Ducted+Ductless,</w:t>
            </w:r>
          </w:p>
          <w:p w14:paraId="15971C20" w14:textId="77777777" w:rsidR="00C26F3F" w:rsidRDefault="00C26F3F" w:rsidP="002B74A3">
            <w:pPr>
              <w:keepNext/>
              <w:rPr>
                <w:rFonts w:ascii="Calibri" w:hAnsi="Calibri"/>
                <w:sz w:val="14"/>
                <w:szCs w:val="14"/>
              </w:rPr>
            </w:pPr>
          </w:p>
          <w:p w14:paraId="1F9B994D" w14:textId="0A7BE3EE"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C07</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09" w:type="pct"/>
          </w:tcPr>
          <w:p w14:paraId="1F9B994E" w14:textId="77777777" w:rsidR="003B1D03" w:rsidRPr="00295655" w:rsidRDefault="003B1D03" w:rsidP="002B74A3">
            <w:pPr>
              <w:keepNext/>
              <w:rPr>
                <w:rFonts w:ascii="Calibri" w:hAnsi="Calibri"/>
                <w:sz w:val="16"/>
                <w:szCs w:val="16"/>
              </w:rPr>
            </w:pPr>
            <w:r w:rsidRPr="00295655">
              <w:rPr>
                <w:rFonts w:ascii="Calibri" w:hAnsi="Calibri"/>
                <w:sz w:val="16"/>
                <w:szCs w:val="16"/>
              </w:rPr>
              <w:t>&lt;&lt;user input, numeric, xxxxxx&gt;&gt;</w:t>
            </w:r>
          </w:p>
        </w:tc>
        <w:tc>
          <w:tcPr>
            <w:tcW w:w="373" w:type="pct"/>
          </w:tcPr>
          <w:p w14:paraId="1F9B994F" w14:textId="77777777" w:rsidR="003B1D03" w:rsidRPr="00295655" w:rsidRDefault="003B1D03" w:rsidP="002B74A3">
            <w:pPr>
              <w:keepNext/>
              <w:rPr>
                <w:rFonts w:ascii="Calibri" w:hAnsi="Calibri"/>
                <w:sz w:val="16"/>
                <w:szCs w:val="16"/>
              </w:rPr>
            </w:pPr>
            <w:r w:rsidRPr="00295655">
              <w:rPr>
                <w:rFonts w:ascii="Calibri" w:hAnsi="Calibri"/>
                <w:sz w:val="16"/>
                <w:szCs w:val="16"/>
              </w:rPr>
              <w:t>&lt;&lt;user input, numeric, x.x&gt;&gt;</w:t>
            </w:r>
          </w:p>
        </w:tc>
      </w:tr>
      <w:tr w:rsidR="00B60CB4" w:rsidRPr="00295655" w14:paraId="1F9B9966" w14:textId="77777777" w:rsidTr="00B60CB4">
        <w:trPr>
          <w:cantSplit/>
          <w:trHeight w:val="288"/>
        </w:trPr>
        <w:tc>
          <w:tcPr>
            <w:tcW w:w="500" w:type="pct"/>
          </w:tcPr>
          <w:p w14:paraId="1F9B995C" w14:textId="77777777" w:rsidR="003B1D03" w:rsidRPr="00295655" w:rsidRDefault="003B1D03" w:rsidP="002B74A3">
            <w:pPr>
              <w:keepNext/>
              <w:rPr>
                <w:rFonts w:ascii="Calibri" w:hAnsi="Calibri"/>
                <w:sz w:val="18"/>
                <w:szCs w:val="18"/>
              </w:rPr>
            </w:pPr>
          </w:p>
        </w:tc>
        <w:tc>
          <w:tcPr>
            <w:tcW w:w="470" w:type="pct"/>
          </w:tcPr>
          <w:p w14:paraId="1F9B995D" w14:textId="77777777" w:rsidR="003B1D03" w:rsidRPr="00295655" w:rsidRDefault="003B1D03" w:rsidP="002B74A3">
            <w:pPr>
              <w:keepNext/>
              <w:rPr>
                <w:rFonts w:ascii="Calibri" w:hAnsi="Calibri"/>
                <w:sz w:val="18"/>
                <w:szCs w:val="18"/>
              </w:rPr>
            </w:pPr>
          </w:p>
        </w:tc>
        <w:tc>
          <w:tcPr>
            <w:tcW w:w="375" w:type="pct"/>
          </w:tcPr>
          <w:p w14:paraId="1F9B995E" w14:textId="77777777" w:rsidR="003B1D03" w:rsidRPr="00295655" w:rsidRDefault="003B1D03" w:rsidP="002B74A3">
            <w:pPr>
              <w:keepNext/>
              <w:rPr>
                <w:rFonts w:ascii="Calibri" w:hAnsi="Calibri"/>
                <w:sz w:val="18"/>
                <w:szCs w:val="18"/>
              </w:rPr>
            </w:pPr>
          </w:p>
        </w:tc>
        <w:tc>
          <w:tcPr>
            <w:tcW w:w="667" w:type="pct"/>
            <w:gridSpan w:val="2"/>
          </w:tcPr>
          <w:p w14:paraId="1F9B995F" w14:textId="77777777" w:rsidR="003B1D03" w:rsidRPr="00295655" w:rsidRDefault="003B1D03" w:rsidP="002B74A3">
            <w:pPr>
              <w:keepNext/>
              <w:rPr>
                <w:rFonts w:ascii="Calibri" w:hAnsi="Calibri"/>
                <w:sz w:val="18"/>
                <w:szCs w:val="18"/>
              </w:rPr>
            </w:pPr>
          </w:p>
        </w:tc>
        <w:tc>
          <w:tcPr>
            <w:tcW w:w="424" w:type="pct"/>
          </w:tcPr>
          <w:p w14:paraId="1F9B9960" w14:textId="77777777" w:rsidR="003B1D03" w:rsidRPr="00295655" w:rsidRDefault="003B1D03" w:rsidP="002B74A3">
            <w:pPr>
              <w:keepNext/>
              <w:rPr>
                <w:rFonts w:ascii="Calibri" w:hAnsi="Calibri"/>
                <w:sz w:val="18"/>
                <w:szCs w:val="18"/>
              </w:rPr>
            </w:pPr>
          </w:p>
        </w:tc>
        <w:tc>
          <w:tcPr>
            <w:tcW w:w="469" w:type="pct"/>
          </w:tcPr>
          <w:p w14:paraId="1F9B9961" w14:textId="77777777" w:rsidR="003B1D03" w:rsidRPr="00295655" w:rsidRDefault="003B1D03" w:rsidP="002B74A3">
            <w:pPr>
              <w:keepNext/>
              <w:rPr>
                <w:rFonts w:ascii="Calibri" w:hAnsi="Calibri"/>
                <w:sz w:val="18"/>
                <w:szCs w:val="18"/>
              </w:rPr>
            </w:pPr>
          </w:p>
        </w:tc>
        <w:tc>
          <w:tcPr>
            <w:tcW w:w="657" w:type="pct"/>
          </w:tcPr>
          <w:p w14:paraId="1F9B9962" w14:textId="77777777" w:rsidR="003B1D03" w:rsidRPr="00295655" w:rsidRDefault="003B1D03" w:rsidP="002B74A3">
            <w:pPr>
              <w:keepNext/>
              <w:rPr>
                <w:rFonts w:ascii="Calibri" w:hAnsi="Calibri"/>
                <w:sz w:val="18"/>
                <w:szCs w:val="18"/>
              </w:rPr>
            </w:pPr>
          </w:p>
        </w:tc>
        <w:tc>
          <w:tcPr>
            <w:tcW w:w="656" w:type="pct"/>
            <w:gridSpan w:val="2"/>
          </w:tcPr>
          <w:p w14:paraId="1F9B9963" w14:textId="77777777" w:rsidR="003B1D03" w:rsidRPr="00295655" w:rsidRDefault="003B1D03" w:rsidP="002B74A3">
            <w:pPr>
              <w:keepNext/>
              <w:rPr>
                <w:rFonts w:ascii="Calibri" w:hAnsi="Calibri"/>
                <w:sz w:val="18"/>
                <w:szCs w:val="18"/>
              </w:rPr>
            </w:pPr>
          </w:p>
        </w:tc>
        <w:tc>
          <w:tcPr>
            <w:tcW w:w="409" w:type="pct"/>
          </w:tcPr>
          <w:p w14:paraId="1F9B9964" w14:textId="77777777" w:rsidR="003B1D03" w:rsidRPr="00295655" w:rsidRDefault="003B1D03" w:rsidP="002B74A3">
            <w:pPr>
              <w:keepNext/>
              <w:rPr>
                <w:rFonts w:ascii="Calibri" w:hAnsi="Calibri"/>
                <w:sz w:val="18"/>
                <w:szCs w:val="18"/>
              </w:rPr>
            </w:pPr>
          </w:p>
        </w:tc>
        <w:tc>
          <w:tcPr>
            <w:tcW w:w="373" w:type="pct"/>
          </w:tcPr>
          <w:p w14:paraId="1F9B9965" w14:textId="77777777" w:rsidR="003B1D03" w:rsidRPr="00295655" w:rsidRDefault="003B1D03" w:rsidP="002B74A3">
            <w:pPr>
              <w:keepNext/>
              <w:rPr>
                <w:rFonts w:ascii="Calibri" w:hAnsi="Calibri"/>
                <w:sz w:val="18"/>
                <w:szCs w:val="18"/>
              </w:rPr>
            </w:pPr>
          </w:p>
        </w:tc>
      </w:tr>
      <w:tr w:rsidR="007C740E" w:rsidRPr="00295655" w14:paraId="3F9AE505" w14:textId="77777777" w:rsidTr="00B60CB4">
        <w:trPr>
          <w:cantSplit/>
        </w:trPr>
        <w:tc>
          <w:tcPr>
            <w:tcW w:w="5000" w:type="pct"/>
            <w:gridSpan w:val="12"/>
          </w:tcPr>
          <w:p w14:paraId="7128A6FB" w14:textId="77777777" w:rsidR="007C740E" w:rsidRPr="00295655" w:rsidRDefault="007C740E" w:rsidP="007C740E">
            <w:pPr>
              <w:rPr>
                <w:rFonts w:ascii="Calibri" w:hAnsi="Calibri"/>
                <w:sz w:val="18"/>
                <w:szCs w:val="18"/>
              </w:rPr>
            </w:pPr>
            <w:r w:rsidRPr="00295655">
              <w:rPr>
                <w:rFonts w:ascii="Calibri" w:hAnsi="Calibri"/>
                <w:sz w:val="18"/>
                <w:szCs w:val="18"/>
              </w:rPr>
              <w:t>Notes:</w:t>
            </w:r>
          </w:p>
        </w:tc>
      </w:tr>
    </w:tbl>
    <w:p w14:paraId="43E4E933" w14:textId="77777777" w:rsidR="00B60CB4" w:rsidRDefault="00B60CB4"/>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768"/>
        <w:gridCol w:w="855"/>
        <w:gridCol w:w="980"/>
        <w:gridCol w:w="902"/>
        <w:gridCol w:w="989"/>
        <w:gridCol w:w="1169"/>
        <w:gridCol w:w="902"/>
        <w:gridCol w:w="989"/>
        <w:gridCol w:w="1711"/>
        <w:gridCol w:w="899"/>
        <w:gridCol w:w="902"/>
        <w:gridCol w:w="1363"/>
        <w:gridCol w:w="1441"/>
        <w:gridCol w:w="629"/>
      </w:tblGrid>
      <w:tr w:rsidR="00CC3726" w:rsidRPr="00295655" w14:paraId="1F9B996D" w14:textId="359B6B70" w:rsidTr="00C82B10">
        <w:trPr>
          <w:cantSplit/>
          <w:trHeight w:val="895"/>
        </w:trPr>
        <w:tc>
          <w:tcPr>
            <w:tcW w:w="5000" w:type="pct"/>
            <w:gridSpan w:val="14"/>
          </w:tcPr>
          <w:p w14:paraId="2164C99F" w14:textId="77777777" w:rsidR="00CC3726" w:rsidRPr="00295655" w:rsidRDefault="00CC3726" w:rsidP="002B74A3">
            <w:pPr>
              <w:keepNext/>
              <w:rPr>
                <w:rFonts w:ascii="Calibri" w:hAnsi="Calibri"/>
                <w:b/>
                <w:sz w:val="18"/>
                <w:szCs w:val="18"/>
              </w:rPr>
            </w:pPr>
            <w:r w:rsidRPr="00F9147E">
              <w:rPr>
                <w:rFonts w:ascii="Calibri" w:hAnsi="Calibri"/>
                <w:b/>
                <w:szCs w:val="18"/>
              </w:rPr>
              <w:lastRenderedPageBreak/>
              <w:t xml:space="preserve">J. Installed Duct System information </w:t>
            </w:r>
          </w:p>
          <w:p w14:paraId="329798E7" w14:textId="77777777" w:rsidR="00CC3726" w:rsidRPr="00E4795A" w:rsidRDefault="00CC3726" w:rsidP="00BD4EF2">
            <w:pPr>
              <w:keepNext/>
              <w:rPr>
                <w:rFonts w:ascii="Calibri" w:hAnsi="Calibri"/>
                <w:sz w:val="14"/>
                <w:szCs w:val="14"/>
              </w:rPr>
            </w:pPr>
            <w:r w:rsidRPr="00E4795A">
              <w:rPr>
                <w:rFonts w:ascii="Calibri" w:hAnsi="Calibri"/>
                <w:sz w:val="14"/>
                <w:szCs w:val="14"/>
              </w:rPr>
              <w:t>&lt;&lt;</w:t>
            </w:r>
            <w:r w:rsidRPr="00E4795A">
              <w:rPr>
                <w:rFonts w:ascii="Calibri" w:hAnsi="Calibri"/>
                <w:b/>
                <w:sz w:val="14"/>
                <w:szCs w:val="14"/>
              </w:rPr>
              <w:t>if</w:t>
            </w:r>
            <w:r w:rsidRPr="00E4795A">
              <w:rPr>
                <w:rFonts w:ascii="Calibri" w:hAnsi="Calibri"/>
                <w:sz w:val="14"/>
                <w:szCs w:val="14"/>
              </w:rPr>
              <w:t xml:space="preserve"> all of the SC Systems listed in Section D have a Distribution System Type value in </w:t>
            </w:r>
            <w:r w:rsidRPr="00E4795A">
              <w:rPr>
                <w:rFonts w:ascii="Calibri" w:hAnsi="Calibri"/>
                <w:sz w:val="14"/>
                <w:szCs w:val="14"/>
                <w:highlight w:val="yellow"/>
              </w:rPr>
              <w:t>D07</w:t>
            </w:r>
            <w:r w:rsidRPr="00E4795A">
              <w:rPr>
                <w:rFonts w:ascii="Calibri" w:hAnsi="Calibri"/>
                <w:sz w:val="14"/>
                <w:szCs w:val="14"/>
              </w:rPr>
              <w:t xml:space="preserve"> =DuctsNone - Air distribution systems without ducts,</w:t>
            </w:r>
            <w:r w:rsidRPr="00E4795A">
              <w:rPr>
                <w:rFonts w:asciiTheme="minorHAnsi" w:hAnsiTheme="minorHAnsi"/>
                <w:sz w:val="14"/>
                <w:szCs w:val="14"/>
              </w:rPr>
              <w:t xml:space="preserve"> </w:t>
            </w:r>
            <w:r w:rsidRPr="00E4795A">
              <w:rPr>
                <w:rFonts w:ascii="Calibri" w:hAnsi="Calibri"/>
                <w:sz w:val="14"/>
                <w:szCs w:val="14"/>
              </w:rPr>
              <w:t xml:space="preserve">then display the section does not apply message; </w:t>
            </w:r>
          </w:p>
          <w:p w14:paraId="7CD19BF9" w14:textId="61395B0A" w:rsidR="00CC3726" w:rsidRPr="00E4795A" w:rsidRDefault="00CC3726" w:rsidP="00E4795A">
            <w:pPr>
              <w:keepNext/>
              <w:rPr>
                <w:rFonts w:ascii="Calibri" w:hAnsi="Calibri"/>
                <w:sz w:val="14"/>
                <w:szCs w:val="14"/>
              </w:rPr>
            </w:pPr>
            <w:r w:rsidRPr="00E4795A">
              <w:rPr>
                <w:rFonts w:ascii="Calibri" w:hAnsi="Calibri"/>
                <w:b/>
                <w:sz w:val="14"/>
                <w:szCs w:val="14"/>
              </w:rPr>
              <w:t>else</w:t>
            </w:r>
            <w:r w:rsidRPr="00E4795A">
              <w:rPr>
                <w:rFonts w:ascii="Calibri" w:hAnsi="Calibri"/>
                <w:sz w:val="14"/>
                <w:szCs w:val="14"/>
              </w:rPr>
              <w:t xml:space="preserve"> require one row of data in this table for each space conditioning system in section E field </w:t>
            </w:r>
            <w:r w:rsidRPr="001045D0">
              <w:rPr>
                <w:rFonts w:ascii="Calibri" w:hAnsi="Calibri"/>
                <w:sz w:val="14"/>
                <w:szCs w:val="14"/>
                <w:highlight w:val="yellow"/>
              </w:rPr>
              <w:t>E02</w:t>
            </w:r>
            <w:r w:rsidRPr="00E4795A">
              <w:rPr>
                <w:rFonts w:ascii="Calibri" w:hAnsi="Calibri"/>
                <w:sz w:val="14"/>
                <w:szCs w:val="14"/>
              </w:rPr>
              <w:t xml:space="preserve"> that meets the following two conditions: 1:[</w:t>
            </w:r>
            <w:r w:rsidRPr="00E4795A">
              <w:rPr>
                <w:rFonts w:ascii="Calibri" w:hAnsi="Calibri"/>
                <w:sz w:val="14"/>
                <w:szCs w:val="14"/>
                <w:highlight w:val="yellow"/>
              </w:rPr>
              <w:t>D04</w:t>
            </w:r>
            <w:r w:rsidRPr="00E4795A">
              <w:rPr>
                <w:rFonts w:ascii="Calibri" w:hAnsi="Calibri"/>
                <w:sz w:val="14"/>
                <w:szCs w:val="14"/>
              </w:rPr>
              <w:t>=Packaged Gas Furnace] 2:[</w:t>
            </w:r>
            <w:r w:rsidRPr="00E4795A">
              <w:rPr>
                <w:rFonts w:ascii="Calibri" w:hAnsi="Calibri"/>
                <w:sz w:val="14"/>
                <w:szCs w:val="14"/>
                <w:highlight w:val="yellow"/>
              </w:rPr>
              <w:t>D07</w:t>
            </w:r>
            <w:r w:rsidRPr="00E4795A">
              <w:rPr>
                <w:rFonts w:ascii="Calibri" w:hAnsi="Calibri" w:cs="Calibri"/>
                <w:sz w:val="14"/>
                <w:szCs w:val="14"/>
              </w:rPr>
              <w:t>≠</w:t>
            </w:r>
            <w:r w:rsidRPr="00E4795A">
              <w:rPr>
                <w:rFonts w:ascii="Calibri" w:hAnsi="Calibri"/>
                <w:sz w:val="14"/>
                <w:szCs w:val="14"/>
              </w:rPr>
              <w:t xml:space="preserve"> DuctsNone].</w:t>
            </w:r>
          </w:p>
          <w:p w14:paraId="1059994B" w14:textId="77777777" w:rsidR="00CC3726" w:rsidRDefault="00CC3726" w:rsidP="002B74A3">
            <w:pPr>
              <w:keepNext/>
              <w:rPr>
                <w:rFonts w:ascii="Calibri" w:hAnsi="Calibri"/>
                <w:b/>
                <w:sz w:val="16"/>
                <w:szCs w:val="16"/>
              </w:rPr>
            </w:pPr>
            <w:r w:rsidRPr="00E4795A">
              <w:rPr>
                <w:rFonts w:ascii="Calibri" w:hAnsi="Calibri"/>
                <w:b/>
                <w:sz w:val="14"/>
                <w:szCs w:val="14"/>
              </w:rPr>
              <w:t>Also</w:t>
            </w:r>
            <w:r w:rsidRPr="00E4795A">
              <w:rPr>
                <w:rFonts w:ascii="Calibri" w:hAnsi="Calibri"/>
                <w:sz w:val="14"/>
                <w:szCs w:val="14"/>
              </w:rPr>
              <w:t xml:space="preserve"> require one row in this table for each indoor unit in section</w:t>
            </w:r>
            <w:r>
              <w:rPr>
                <w:rFonts w:ascii="Calibri" w:hAnsi="Calibri"/>
                <w:sz w:val="14"/>
                <w:szCs w:val="14"/>
              </w:rPr>
              <w:t xml:space="preserve"> E</w:t>
            </w:r>
            <w:r w:rsidRPr="00E4795A">
              <w:rPr>
                <w:rFonts w:ascii="Calibri" w:hAnsi="Calibri"/>
                <w:sz w:val="14"/>
                <w:szCs w:val="14"/>
              </w:rPr>
              <w:t xml:space="preserve"> field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that meets the following two conditions: 1:[value in </w:t>
            </w:r>
            <w:r>
              <w:rPr>
                <w:rFonts w:ascii="Calibri" w:hAnsi="Calibri"/>
                <w:sz w:val="14"/>
                <w:szCs w:val="14"/>
                <w:highlight w:val="yellow"/>
              </w:rPr>
              <w:t>D</w:t>
            </w:r>
            <w:r w:rsidRPr="00E4795A">
              <w:rPr>
                <w:rFonts w:ascii="Calibri" w:hAnsi="Calibri"/>
                <w:sz w:val="14"/>
                <w:szCs w:val="14"/>
                <w:highlight w:val="yellow"/>
              </w:rPr>
              <w:t>04</w:t>
            </w:r>
            <w:r w:rsidRPr="00E4795A">
              <w:rPr>
                <w:rFonts w:ascii="Calibri" w:hAnsi="Calibri"/>
                <w:sz w:val="14"/>
                <w:szCs w:val="14"/>
              </w:rPr>
              <w:t xml:space="preserve">=central gas furnace], 2:[the value in </w:t>
            </w:r>
            <w:r>
              <w:rPr>
                <w:rFonts w:ascii="Calibri" w:hAnsi="Calibri"/>
                <w:sz w:val="14"/>
                <w:szCs w:val="14"/>
                <w:highlight w:val="yellow"/>
              </w:rPr>
              <w:t>E</w:t>
            </w:r>
            <w:r w:rsidRPr="00E4795A">
              <w:rPr>
                <w:rFonts w:ascii="Calibri" w:hAnsi="Calibri"/>
                <w:sz w:val="14"/>
                <w:szCs w:val="14"/>
                <w:highlight w:val="yellow"/>
              </w:rPr>
              <w:t>03</w:t>
            </w:r>
            <w:r w:rsidRPr="00E4795A">
              <w:rPr>
                <w:rFonts w:ascii="Calibri" w:hAnsi="Calibri"/>
                <w:sz w:val="14"/>
                <w:szCs w:val="14"/>
              </w:rPr>
              <w:t xml:space="preserve"> </w:t>
            </w:r>
            <w:r w:rsidRPr="00E4795A">
              <w:rPr>
                <w:rFonts w:ascii="Calibri" w:hAnsi="Calibri" w:cs="Calibri"/>
                <w:sz w:val="14"/>
                <w:szCs w:val="14"/>
              </w:rPr>
              <w:t>≠</w:t>
            </w:r>
            <w:r w:rsidRPr="00E4795A">
              <w:rPr>
                <w:rFonts w:ascii="Calibri" w:hAnsi="Calibri"/>
                <w:sz w:val="14"/>
                <w:szCs w:val="14"/>
              </w:rPr>
              <w:t xml:space="preserve"> </w:t>
            </w:r>
            <w:r>
              <w:rPr>
                <w:rFonts w:ascii="Calibri" w:hAnsi="Calibri"/>
                <w:sz w:val="14"/>
                <w:szCs w:val="14"/>
                <w:highlight w:val="yellow"/>
              </w:rPr>
              <w:t>G</w:t>
            </w:r>
            <w:r w:rsidRPr="00E4795A">
              <w:rPr>
                <w:rFonts w:ascii="Calibri" w:hAnsi="Calibri"/>
                <w:sz w:val="14"/>
                <w:szCs w:val="14"/>
                <w:highlight w:val="yellow"/>
              </w:rPr>
              <w:t>03</w:t>
            </w:r>
            <w:r>
              <w:rPr>
                <w:rFonts w:ascii="Calibri" w:hAnsi="Calibri"/>
                <w:sz w:val="14"/>
                <w:szCs w:val="14"/>
              </w:rPr>
              <w:t xml:space="preserve">], </w:t>
            </w:r>
          </w:p>
          <w:p w14:paraId="585A9335" w14:textId="77777777" w:rsidR="00CC3726" w:rsidRDefault="00CC3726" w:rsidP="00800E86">
            <w:pPr>
              <w:keepNext/>
              <w:rPr>
                <w:rFonts w:ascii="Calibri" w:hAnsi="Calibri"/>
                <w:sz w:val="14"/>
                <w:szCs w:val="14"/>
              </w:rPr>
            </w:pPr>
            <w:r>
              <w:rPr>
                <w:rFonts w:ascii="Calibri" w:hAnsi="Calibri"/>
                <w:b/>
                <w:sz w:val="14"/>
                <w:szCs w:val="14"/>
              </w:rPr>
              <w:t>Also</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F field </w:t>
            </w:r>
            <w:r>
              <w:rPr>
                <w:rFonts w:ascii="Calibri" w:hAnsi="Calibri"/>
                <w:sz w:val="14"/>
                <w:szCs w:val="14"/>
                <w:highlight w:val="yellow"/>
              </w:rPr>
              <w:t>F</w:t>
            </w:r>
            <w:r w:rsidRPr="00195018">
              <w:rPr>
                <w:rFonts w:ascii="Calibri" w:hAnsi="Calibri"/>
                <w:sz w:val="14"/>
                <w:szCs w:val="14"/>
                <w:highlight w:val="yellow"/>
              </w:rPr>
              <w:t>02</w:t>
            </w:r>
            <w:r>
              <w:rPr>
                <w:rFonts w:ascii="Calibri" w:hAnsi="Calibri"/>
                <w:sz w:val="14"/>
                <w:szCs w:val="14"/>
              </w:rPr>
              <w:t xml:space="preserve"> that meets the following three conditions: 1:[value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 xml:space="preserve">=central packaged AC, or </w:t>
            </w:r>
            <w:r w:rsidRPr="00F85548">
              <w:rPr>
                <w:rFonts w:ascii="Calibri" w:hAnsi="Calibri"/>
                <w:sz w:val="14"/>
                <w:szCs w:val="14"/>
              </w:rPr>
              <w:t>central large packaged AC</w:t>
            </w:r>
            <w:r>
              <w:rPr>
                <w:rFonts w:ascii="Calibri" w:hAnsi="Calibri"/>
                <w:sz w:val="14"/>
                <w:szCs w:val="14"/>
              </w:rPr>
              <w:t xml:space="preserve">], 2:[the same packaged unit is not already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cs="Calibri"/>
                <w:sz w:val="14"/>
                <w:szCs w:val="14"/>
              </w:rPr>
              <w:t>≠</w:t>
            </w:r>
            <w:r>
              <w:rPr>
                <w:rFonts w:ascii="Calibri" w:hAnsi="Calibri"/>
                <w:sz w:val="14"/>
                <w:szCs w:val="14"/>
                <w:highlight w:val="yellow"/>
              </w:rPr>
              <w:t>F</w:t>
            </w:r>
            <w:r w:rsidRPr="007E1FCC">
              <w:rPr>
                <w:rFonts w:ascii="Calibri" w:hAnsi="Calibri"/>
                <w:sz w:val="14"/>
                <w:szCs w:val="14"/>
                <w:highlight w:val="yellow"/>
              </w:rPr>
              <w:t>02</w:t>
            </w:r>
            <w:r>
              <w:rPr>
                <w:rFonts w:ascii="Calibri" w:hAnsi="Calibri"/>
                <w:sz w:val="14"/>
                <w:szCs w:val="14"/>
              </w:rPr>
              <w:t xml:space="preserve">]; 3:[value in </w:t>
            </w:r>
            <w:r>
              <w:rPr>
                <w:rFonts w:ascii="Calibri" w:hAnsi="Calibri"/>
                <w:sz w:val="14"/>
                <w:szCs w:val="14"/>
                <w:highlight w:val="yellow"/>
              </w:rPr>
              <w:t>D07</w:t>
            </w:r>
            <w:r>
              <w:rPr>
                <w:rFonts w:ascii="Calibri" w:hAnsi="Calibri" w:cs="Calibri"/>
                <w:sz w:val="14"/>
                <w:szCs w:val="14"/>
              </w:rPr>
              <w:t>≠</w:t>
            </w:r>
            <w:r>
              <w:rPr>
                <w:rFonts w:ascii="Calibri" w:hAnsi="Calibri"/>
                <w:sz w:val="14"/>
                <w:szCs w:val="14"/>
              </w:rPr>
              <w:t>DuctsNone],</w:t>
            </w:r>
          </w:p>
          <w:p w14:paraId="25CE449A" w14:textId="77777777" w:rsidR="00CC3726" w:rsidRPr="00800E86" w:rsidRDefault="00CC3726" w:rsidP="002B74A3">
            <w:pPr>
              <w:keepNext/>
              <w:rPr>
                <w:rFonts w:ascii="Calibri" w:hAnsi="Calibri"/>
                <w:sz w:val="14"/>
                <w:szCs w:val="14"/>
              </w:rPr>
            </w:pPr>
            <w:r w:rsidRPr="00F85548">
              <w:rPr>
                <w:rFonts w:ascii="Calibri" w:hAnsi="Calibri"/>
                <w:b/>
                <w:sz w:val="14"/>
                <w:szCs w:val="14"/>
              </w:rPr>
              <w:t>Also</w:t>
            </w:r>
            <w:r>
              <w:rPr>
                <w:rFonts w:ascii="Calibri" w:hAnsi="Calibri"/>
                <w:sz w:val="14"/>
                <w:szCs w:val="14"/>
              </w:rPr>
              <w:t xml:space="preserve"> require one row in this table for each space conditioning system in Section H field </w:t>
            </w:r>
            <w:r>
              <w:rPr>
                <w:rFonts w:ascii="Calibri" w:hAnsi="Calibri"/>
                <w:sz w:val="14"/>
                <w:szCs w:val="14"/>
                <w:highlight w:val="yellow"/>
              </w:rPr>
              <w:t>H</w:t>
            </w:r>
            <w:r w:rsidRPr="007E1FCC">
              <w:rPr>
                <w:rFonts w:ascii="Calibri" w:hAnsi="Calibri"/>
                <w:sz w:val="14"/>
                <w:szCs w:val="14"/>
                <w:highlight w:val="yellow"/>
              </w:rPr>
              <w:t>02</w:t>
            </w:r>
            <w:r>
              <w:rPr>
                <w:rFonts w:ascii="Calibri" w:hAnsi="Calibri"/>
                <w:sz w:val="14"/>
                <w:szCs w:val="14"/>
              </w:rPr>
              <w:t xml:space="preserve"> that meets the following three conditions:</w:t>
            </w:r>
            <w:r>
              <w:t xml:space="preserve"> </w:t>
            </w:r>
            <w:r w:rsidRPr="00F85548">
              <w:rPr>
                <w:rFonts w:ascii="Calibri" w:hAnsi="Calibri"/>
                <w:sz w:val="14"/>
                <w:szCs w:val="14"/>
              </w:rPr>
              <w:t>1:[</w:t>
            </w:r>
            <w:r>
              <w:rPr>
                <w:rFonts w:ascii="Calibri" w:hAnsi="Calibri"/>
                <w:sz w:val="14"/>
                <w:szCs w:val="14"/>
              </w:rPr>
              <w:t xml:space="preserve">value in </w:t>
            </w:r>
            <w:r>
              <w:rPr>
                <w:rFonts w:ascii="Calibri" w:hAnsi="Calibri"/>
                <w:sz w:val="14"/>
                <w:szCs w:val="14"/>
                <w:highlight w:val="yellow"/>
              </w:rPr>
              <w:t>D</w:t>
            </w:r>
            <w:r w:rsidRPr="007E1FCC">
              <w:rPr>
                <w:rFonts w:ascii="Calibri" w:hAnsi="Calibri"/>
                <w:sz w:val="14"/>
                <w:szCs w:val="14"/>
                <w:highlight w:val="yellow"/>
              </w:rPr>
              <w:t>05</w:t>
            </w:r>
            <w:r>
              <w:rPr>
                <w:rFonts w:ascii="Calibri" w:hAnsi="Calibri"/>
                <w:sz w:val="14"/>
                <w:szCs w:val="14"/>
              </w:rPr>
              <w:t>=central packaged HP,</w:t>
            </w:r>
            <w:r w:rsidRPr="00F85548">
              <w:rPr>
                <w:rFonts w:ascii="Calibri" w:hAnsi="Calibri"/>
                <w:sz w:val="14"/>
                <w:szCs w:val="14"/>
              </w:rPr>
              <w:t xml:space="preserve"> or </w:t>
            </w:r>
            <w:r>
              <w:rPr>
                <w:rFonts w:ascii="Calibri" w:hAnsi="Calibri"/>
                <w:sz w:val="14"/>
                <w:szCs w:val="14"/>
              </w:rPr>
              <w:t>central large packaged HP</w:t>
            </w:r>
            <w:r w:rsidRPr="00F85548">
              <w:rPr>
                <w:rFonts w:ascii="Calibri" w:hAnsi="Calibri"/>
                <w:sz w:val="14"/>
                <w:szCs w:val="14"/>
              </w:rPr>
              <w:t>], 2:[the same packaged unit is not alread</w:t>
            </w:r>
            <w:r>
              <w:rPr>
                <w:rFonts w:ascii="Calibri" w:hAnsi="Calibri"/>
                <w:sz w:val="14"/>
                <w:szCs w:val="14"/>
              </w:rPr>
              <w:t xml:space="preserve">y listed in section E thus </w:t>
            </w:r>
            <w:r>
              <w:rPr>
                <w:rFonts w:ascii="Calibri" w:hAnsi="Calibri"/>
                <w:sz w:val="14"/>
                <w:szCs w:val="14"/>
                <w:highlight w:val="yellow"/>
              </w:rPr>
              <w:t>E</w:t>
            </w:r>
            <w:r w:rsidRPr="007E1FCC">
              <w:rPr>
                <w:rFonts w:ascii="Calibri" w:hAnsi="Calibri"/>
                <w:sz w:val="14"/>
                <w:szCs w:val="14"/>
                <w:highlight w:val="yellow"/>
              </w:rPr>
              <w:t>02</w:t>
            </w:r>
            <w:r>
              <w:rPr>
                <w:rFonts w:ascii="Calibri" w:hAnsi="Calibri"/>
                <w:sz w:val="14"/>
                <w:szCs w:val="14"/>
              </w:rPr>
              <w:t>≠</w:t>
            </w:r>
            <w:r>
              <w:rPr>
                <w:rFonts w:ascii="Calibri" w:hAnsi="Calibri"/>
                <w:sz w:val="14"/>
                <w:szCs w:val="14"/>
                <w:highlight w:val="yellow"/>
              </w:rPr>
              <w:t>H</w:t>
            </w:r>
            <w:r w:rsidRPr="007E1FCC">
              <w:rPr>
                <w:rFonts w:ascii="Calibri" w:hAnsi="Calibri"/>
                <w:sz w:val="14"/>
                <w:szCs w:val="14"/>
                <w:highlight w:val="yellow"/>
              </w:rPr>
              <w:t>02</w:t>
            </w:r>
            <w:r w:rsidRPr="00F85548">
              <w:rPr>
                <w:rFonts w:ascii="Calibri" w:hAnsi="Calibri"/>
                <w:sz w:val="14"/>
                <w:szCs w:val="14"/>
              </w:rPr>
              <w:t>]</w:t>
            </w:r>
            <w:r>
              <w:rPr>
                <w:rFonts w:ascii="Calibri" w:hAnsi="Calibri"/>
                <w:sz w:val="14"/>
                <w:szCs w:val="14"/>
              </w:rPr>
              <w:t>;</w:t>
            </w:r>
            <w:r>
              <w:t xml:space="preserve"> </w:t>
            </w:r>
            <w:r w:rsidRPr="00195018">
              <w:rPr>
                <w:rFonts w:ascii="Calibri" w:hAnsi="Calibri"/>
                <w:sz w:val="14"/>
                <w:szCs w:val="14"/>
              </w:rPr>
              <w:t xml:space="preserve">3:[value in </w:t>
            </w:r>
            <w:r>
              <w:rPr>
                <w:rFonts w:ascii="Calibri" w:hAnsi="Calibri"/>
                <w:sz w:val="14"/>
                <w:szCs w:val="14"/>
                <w:highlight w:val="yellow"/>
              </w:rPr>
              <w:t>D</w:t>
            </w:r>
            <w:r w:rsidRPr="007E1FCC">
              <w:rPr>
                <w:rFonts w:ascii="Calibri" w:hAnsi="Calibri"/>
                <w:sz w:val="14"/>
                <w:szCs w:val="14"/>
                <w:highlight w:val="yellow"/>
              </w:rPr>
              <w:t>0</w:t>
            </w:r>
            <w:r>
              <w:rPr>
                <w:rFonts w:ascii="Calibri" w:hAnsi="Calibri"/>
                <w:sz w:val="14"/>
                <w:szCs w:val="14"/>
              </w:rPr>
              <w:t>7</w:t>
            </w:r>
            <w:r>
              <w:rPr>
                <w:rFonts w:ascii="Calibri" w:hAnsi="Calibri" w:cs="Calibri"/>
                <w:sz w:val="14"/>
                <w:szCs w:val="14"/>
              </w:rPr>
              <w:t>≠</w:t>
            </w:r>
            <w:r>
              <w:rPr>
                <w:rFonts w:ascii="Calibri" w:hAnsi="Calibri"/>
                <w:sz w:val="14"/>
                <w:szCs w:val="14"/>
              </w:rPr>
              <w:t>ductsNone</w:t>
            </w:r>
            <w:r w:rsidRPr="00195018">
              <w:rPr>
                <w:rFonts w:ascii="Calibri" w:hAnsi="Calibri"/>
                <w:sz w:val="14"/>
                <w:szCs w:val="14"/>
              </w:rPr>
              <w:t>]</w:t>
            </w:r>
          </w:p>
          <w:p w14:paraId="267572D8" w14:textId="2597468D" w:rsidR="00CC3726" w:rsidRPr="00F9147E" w:rsidRDefault="00341787" w:rsidP="002B74A3">
            <w:pPr>
              <w:keepNext/>
              <w:rPr>
                <w:rFonts w:ascii="Calibri" w:hAnsi="Calibri"/>
                <w:b/>
                <w:szCs w:val="18"/>
              </w:rPr>
            </w:pPr>
            <w:r w:rsidRPr="00341787">
              <w:rPr>
                <w:rFonts w:ascii="Calibri" w:hAnsi="Calibri"/>
                <w:b/>
                <w:sz w:val="14"/>
                <w:szCs w:val="14"/>
              </w:rPr>
              <w:t>Also</w:t>
            </w:r>
            <w:r w:rsidRPr="00341787">
              <w:rPr>
                <w:rFonts w:ascii="Calibri" w:hAnsi="Calibri"/>
                <w:sz w:val="14"/>
                <w:szCs w:val="14"/>
              </w:rPr>
              <w:t xml:space="preserve"> </w:t>
            </w:r>
            <w:r w:rsidR="00CC3726" w:rsidRPr="00341787">
              <w:rPr>
                <w:rFonts w:ascii="Calibri" w:hAnsi="Calibri"/>
                <w:sz w:val="14"/>
                <w:szCs w:val="14"/>
              </w:rPr>
              <w:t xml:space="preserve">require one row of data in this table for each indoor unit in </w:t>
            </w:r>
            <w:r w:rsidR="00CC3726" w:rsidRPr="00341787">
              <w:rPr>
                <w:rFonts w:ascii="Calibri" w:hAnsi="Calibri"/>
                <w:sz w:val="14"/>
                <w:szCs w:val="14"/>
                <w:highlight w:val="yellow"/>
              </w:rPr>
              <w:t>G03</w:t>
            </w:r>
            <w:r w:rsidR="00CC3726" w:rsidRPr="00341787">
              <w:rPr>
                <w:rFonts w:ascii="Calibri" w:hAnsi="Calibri"/>
                <w:sz w:val="14"/>
                <w:szCs w:val="14"/>
              </w:rPr>
              <w:t xml:space="preserve"> for which the value in </w:t>
            </w:r>
            <w:r w:rsidR="00CC3726" w:rsidRPr="00341787">
              <w:rPr>
                <w:rFonts w:ascii="Calibri" w:hAnsi="Calibri"/>
                <w:sz w:val="14"/>
                <w:szCs w:val="14"/>
                <w:highlight w:val="yellow"/>
              </w:rPr>
              <w:t>G05</w:t>
            </w:r>
            <w:r w:rsidR="00CC3726" w:rsidRPr="00341787">
              <w:rPr>
                <w:rFonts w:ascii="Calibri" w:hAnsi="Calibri"/>
                <w:sz w:val="14"/>
                <w:szCs w:val="14"/>
              </w:rPr>
              <w:t xml:space="preserve"> = one of the following two values [*Ducted&gt;10ft length; *Ducted ≤10ft length].&gt;&gt;</w:t>
            </w:r>
            <w:r w:rsidR="00CC3726" w:rsidRPr="00850D65" w:rsidDel="00DB6E81">
              <w:rPr>
                <w:rFonts w:ascii="Calibri" w:hAnsi="Calibri"/>
                <w:sz w:val="16"/>
                <w:szCs w:val="16"/>
              </w:rPr>
              <w:t xml:space="preserve"> </w:t>
            </w:r>
          </w:p>
        </w:tc>
      </w:tr>
      <w:tr w:rsidR="003E404B" w:rsidRPr="00295655" w14:paraId="1F9B9979" w14:textId="2187D84D" w:rsidTr="003E404B">
        <w:trPr>
          <w:cantSplit/>
          <w:trHeight w:val="135"/>
        </w:trPr>
        <w:tc>
          <w:tcPr>
            <w:tcW w:w="265" w:type="pct"/>
            <w:vAlign w:val="center"/>
          </w:tcPr>
          <w:p w14:paraId="1F9B996E"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01</w:t>
            </w:r>
          </w:p>
        </w:tc>
        <w:tc>
          <w:tcPr>
            <w:tcW w:w="295" w:type="pct"/>
            <w:vAlign w:val="center"/>
          </w:tcPr>
          <w:p w14:paraId="1F9B996F" w14:textId="77777777" w:rsidR="00CC3726" w:rsidRPr="00295655" w:rsidRDefault="00CC3726" w:rsidP="00F81498">
            <w:pPr>
              <w:keepNext/>
              <w:jc w:val="center"/>
              <w:rPr>
                <w:rFonts w:ascii="Calibri" w:hAnsi="Calibri"/>
                <w:sz w:val="18"/>
                <w:szCs w:val="18"/>
              </w:rPr>
            </w:pPr>
            <w:r w:rsidRPr="00295655">
              <w:rPr>
                <w:rFonts w:ascii="Calibri" w:hAnsi="Calibri"/>
                <w:sz w:val="18"/>
                <w:szCs w:val="18"/>
              </w:rPr>
              <w:t>02</w:t>
            </w:r>
          </w:p>
        </w:tc>
        <w:tc>
          <w:tcPr>
            <w:tcW w:w="338" w:type="pct"/>
            <w:vAlign w:val="center"/>
          </w:tcPr>
          <w:p w14:paraId="2DB0F412" w14:textId="312A0808" w:rsidR="00CC3726" w:rsidRPr="00295655" w:rsidRDefault="00CC3726" w:rsidP="00F81498">
            <w:pPr>
              <w:keepNext/>
              <w:jc w:val="center"/>
              <w:rPr>
                <w:rFonts w:ascii="Calibri" w:hAnsi="Calibri"/>
                <w:sz w:val="18"/>
                <w:szCs w:val="18"/>
              </w:rPr>
            </w:pPr>
            <w:r>
              <w:rPr>
                <w:rFonts w:ascii="Calibri" w:hAnsi="Calibri"/>
                <w:sz w:val="18"/>
                <w:szCs w:val="18"/>
              </w:rPr>
              <w:t>03</w:t>
            </w:r>
          </w:p>
        </w:tc>
        <w:tc>
          <w:tcPr>
            <w:tcW w:w="311" w:type="pct"/>
            <w:vAlign w:val="center"/>
          </w:tcPr>
          <w:p w14:paraId="1F9B9970" w14:textId="69671FE1" w:rsidR="00CC3726" w:rsidRPr="00295655" w:rsidRDefault="00CC3726" w:rsidP="00F81498">
            <w:pPr>
              <w:keepNext/>
              <w:jc w:val="center"/>
              <w:rPr>
                <w:rFonts w:ascii="Calibri" w:hAnsi="Calibri"/>
                <w:sz w:val="18"/>
                <w:szCs w:val="18"/>
              </w:rPr>
            </w:pPr>
            <w:r>
              <w:rPr>
                <w:rFonts w:ascii="Calibri" w:hAnsi="Calibri"/>
                <w:sz w:val="18"/>
                <w:szCs w:val="18"/>
              </w:rPr>
              <w:t>04</w:t>
            </w:r>
          </w:p>
        </w:tc>
        <w:tc>
          <w:tcPr>
            <w:tcW w:w="341" w:type="pct"/>
            <w:vAlign w:val="center"/>
          </w:tcPr>
          <w:p w14:paraId="1F9B9971" w14:textId="343EE37D" w:rsidR="00CC3726" w:rsidRPr="00295655" w:rsidRDefault="00CC3726" w:rsidP="00F81498">
            <w:pPr>
              <w:keepNext/>
              <w:jc w:val="center"/>
              <w:rPr>
                <w:rFonts w:ascii="Calibri" w:hAnsi="Calibri"/>
                <w:sz w:val="18"/>
                <w:szCs w:val="18"/>
              </w:rPr>
            </w:pPr>
            <w:r>
              <w:rPr>
                <w:rFonts w:ascii="Calibri" w:hAnsi="Calibri"/>
                <w:sz w:val="18"/>
                <w:szCs w:val="18"/>
              </w:rPr>
              <w:t>05</w:t>
            </w:r>
          </w:p>
        </w:tc>
        <w:tc>
          <w:tcPr>
            <w:tcW w:w="403" w:type="pct"/>
            <w:vAlign w:val="center"/>
          </w:tcPr>
          <w:p w14:paraId="1F9B9972" w14:textId="6BAA09B3" w:rsidR="00CC3726" w:rsidRPr="00295655" w:rsidRDefault="00CC3726" w:rsidP="00F81498">
            <w:pPr>
              <w:keepNext/>
              <w:jc w:val="center"/>
              <w:rPr>
                <w:rFonts w:ascii="Calibri" w:hAnsi="Calibri"/>
                <w:sz w:val="18"/>
                <w:szCs w:val="18"/>
              </w:rPr>
            </w:pPr>
            <w:r>
              <w:rPr>
                <w:rFonts w:ascii="Calibri" w:hAnsi="Calibri"/>
                <w:sz w:val="18"/>
                <w:szCs w:val="18"/>
              </w:rPr>
              <w:t>06</w:t>
            </w:r>
          </w:p>
        </w:tc>
        <w:tc>
          <w:tcPr>
            <w:tcW w:w="311" w:type="pct"/>
            <w:vAlign w:val="center"/>
          </w:tcPr>
          <w:p w14:paraId="1F9B9973" w14:textId="75430951" w:rsidR="00CC3726" w:rsidRPr="00295655" w:rsidRDefault="00CC3726" w:rsidP="00F81498">
            <w:pPr>
              <w:keepNext/>
              <w:jc w:val="center"/>
              <w:rPr>
                <w:rFonts w:ascii="Calibri" w:hAnsi="Calibri"/>
                <w:sz w:val="18"/>
                <w:szCs w:val="18"/>
              </w:rPr>
            </w:pPr>
            <w:r>
              <w:rPr>
                <w:rFonts w:ascii="Calibri" w:hAnsi="Calibri"/>
                <w:sz w:val="18"/>
                <w:szCs w:val="18"/>
              </w:rPr>
              <w:t>07</w:t>
            </w:r>
          </w:p>
        </w:tc>
        <w:tc>
          <w:tcPr>
            <w:tcW w:w="341" w:type="pct"/>
            <w:vAlign w:val="center"/>
          </w:tcPr>
          <w:p w14:paraId="1F9B9974" w14:textId="27C95AD8" w:rsidR="00CC3726" w:rsidRPr="00295655" w:rsidRDefault="00CC3726" w:rsidP="00F81498">
            <w:pPr>
              <w:keepNext/>
              <w:jc w:val="center"/>
              <w:rPr>
                <w:rFonts w:ascii="Calibri" w:hAnsi="Calibri"/>
                <w:sz w:val="18"/>
                <w:szCs w:val="18"/>
              </w:rPr>
            </w:pPr>
            <w:r>
              <w:rPr>
                <w:rFonts w:ascii="Calibri" w:hAnsi="Calibri"/>
                <w:sz w:val="18"/>
                <w:szCs w:val="18"/>
              </w:rPr>
              <w:t>08</w:t>
            </w:r>
          </w:p>
        </w:tc>
        <w:tc>
          <w:tcPr>
            <w:tcW w:w="590" w:type="pct"/>
            <w:vAlign w:val="center"/>
          </w:tcPr>
          <w:p w14:paraId="1F9B9975" w14:textId="72AED207" w:rsidR="00CC3726" w:rsidRPr="00295655" w:rsidRDefault="00CC3726" w:rsidP="00F81498">
            <w:pPr>
              <w:keepNext/>
              <w:jc w:val="center"/>
              <w:rPr>
                <w:rFonts w:ascii="Calibri" w:hAnsi="Calibri"/>
                <w:sz w:val="18"/>
                <w:szCs w:val="18"/>
              </w:rPr>
            </w:pPr>
            <w:r>
              <w:rPr>
                <w:rFonts w:ascii="Calibri" w:hAnsi="Calibri"/>
                <w:sz w:val="18"/>
                <w:szCs w:val="18"/>
              </w:rPr>
              <w:t>09</w:t>
            </w:r>
          </w:p>
        </w:tc>
        <w:tc>
          <w:tcPr>
            <w:tcW w:w="310" w:type="pct"/>
            <w:vAlign w:val="center"/>
          </w:tcPr>
          <w:p w14:paraId="1F9B9977" w14:textId="041C0D33" w:rsidR="00CC3726" w:rsidRPr="00295655" w:rsidRDefault="00CC3726" w:rsidP="00F81498">
            <w:pPr>
              <w:keepNext/>
              <w:jc w:val="center"/>
              <w:rPr>
                <w:rFonts w:ascii="Calibri" w:hAnsi="Calibri"/>
                <w:sz w:val="18"/>
                <w:szCs w:val="18"/>
              </w:rPr>
            </w:pPr>
            <w:r w:rsidRPr="00295655">
              <w:rPr>
                <w:rFonts w:ascii="Calibri" w:hAnsi="Calibri"/>
                <w:sz w:val="18"/>
                <w:szCs w:val="18"/>
              </w:rPr>
              <w:t>10</w:t>
            </w:r>
          </w:p>
        </w:tc>
        <w:tc>
          <w:tcPr>
            <w:tcW w:w="311" w:type="pct"/>
            <w:vAlign w:val="center"/>
          </w:tcPr>
          <w:p w14:paraId="1F9B9978" w14:textId="10C020F9" w:rsidR="00CC3726" w:rsidRPr="00295655" w:rsidRDefault="00CC3726" w:rsidP="00F81498">
            <w:pPr>
              <w:keepNext/>
              <w:jc w:val="center"/>
              <w:rPr>
                <w:rFonts w:ascii="Calibri" w:hAnsi="Calibri"/>
                <w:sz w:val="18"/>
                <w:szCs w:val="18"/>
              </w:rPr>
            </w:pPr>
            <w:r>
              <w:rPr>
                <w:rFonts w:ascii="Calibri" w:hAnsi="Calibri"/>
                <w:sz w:val="18"/>
                <w:szCs w:val="18"/>
              </w:rPr>
              <w:t>11</w:t>
            </w:r>
          </w:p>
        </w:tc>
        <w:tc>
          <w:tcPr>
            <w:tcW w:w="470" w:type="pct"/>
            <w:vAlign w:val="center"/>
          </w:tcPr>
          <w:p w14:paraId="23181BA0" w14:textId="39C2EFD6" w:rsidR="00CC3726" w:rsidRDefault="00CC3726" w:rsidP="00F81498">
            <w:pPr>
              <w:keepNext/>
              <w:jc w:val="center"/>
              <w:rPr>
                <w:rFonts w:ascii="Calibri" w:hAnsi="Calibri"/>
                <w:sz w:val="18"/>
                <w:szCs w:val="18"/>
              </w:rPr>
            </w:pPr>
            <w:r>
              <w:rPr>
                <w:rFonts w:ascii="Calibri" w:hAnsi="Calibri"/>
                <w:sz w:val="18"/>
                <w:szCs w:val="18"/>
              </w:rPr>
              <w:t>12</w:t>
            </w:r>
          </w:p>
        </w:tc>
        <w:tc>
          <w:tcPr>
            <w:tcW w:w="497" w:type="pct"/>
          </w:tcPr>
          <w:p w14:paraId="193C491A" w14:textId="4F3DB62C" w:rsidR="00CC3726" w:rsidRDefault="00CC3726" w:rsidP="00F81498">
            <w:pPr>
              <w:keepNext/>
              <w:jc w:val="center"/>
              <w:rPr>
                <w:rFonts w:ascii="Calibri" w:hAnsi="Calibri"/>
                <w:sz w:val="18"/>
                <w:szCs w:val="18"/>
              </w:rPr>
            </w:pPr>
            <w:r>
              <w:rPr>
                <w:rFonts w:ascii="Calibri" w:hAnsi="Calibri"/>
                <w:sz w:val="18"/>
                <w:szCs w:val="18"/>
              </w:rPr>
              <w:t>13</w:t>
            </w:r>
          </w:p>
        </w:tc>
        <w:tc>
          <w:tcPr>
            <w:tcW w:w="217" w:type="pct"/>
          </w:tcPr>
          <w:p w14:paraId="7381D37F" w14:textId="1C7148B7" w:rsidR="00CC3726" w:rsidRDefault="006E68F4" w:rsidP="00F81498">
            <w:pPr>
              <w:keepNext/>
              <w:jc w:val="center"/>
              <w:rPr>
                <w:rFonts w:ascii="Calibri" w:hAnsi="Calibri"/>
                <w:sz w:val="18"/>
                <w:szCs w:val="18"/>
              </w:rPr>
            </w:pPr>
            <w:r>
              <w:rPr>
                <w:rFonts w:ascii="Calibri" w:hAnsi="Calibri"/>
                <w:sz w:val="18"/>
                <w:szCs w:val="18"/>
              </w:rPr>
              <w:t>14</w:t>
            </w:r>
          </w:p>
        </w:tc>
      </w:tr>
      <w:tr w:rsidR="003E404B" w:rsidRPr="001139B2" w14:paraId="1F9B9987" w14:textId="292D41C5" w:rsidTr="003E404B">
        <w:trPr>
          <w:cantSplit/>
          <w:trHeight w:val="581"/>
        </w:trPr>
        <w:tc>
          <w:tcPr>
            <w:tcW w:w="265" w:type="pct"/>
            <w:vAlign w:val="bottom"/>
          </w:tcPr>
          <w:p w14:paraId="1F9B997A" w14:textId="6132C530"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Pr>
                <w:rFonts w:ascii="Calibri" w:hAnsi="Calibri"/>
                <w:sz w:val="18"/>
                <w:szCs w:val="18"/>
              </w:rPr>
              <w:t>ID/</w:t>
            </w:r>
            <w:r w:rsidRPr="001139B2">
              <w:rPr>
                <w:rFonts w:ascii="Calibri" w:hAnsi="Calibri"/>
                <w:sz w:val="18"/>
                <w:szCs w:val="18"/>
              </w:rPr>
              <w:t>Name</w:t>
            </w:r>
            <w:r>
              <w:rPr>
                <w:rFonts w:ascii="Calibri" w:hAnsi="Calibri"/>
                <w:sz w:val="18"/>
                <w:szCs w:val="18"/>
              </w:rPr>
              <w:t xml:space="preserve"> from CF1R</w:t>
            </w:r>
          </w:p>
        </w:tc>
        <w:tc>
          <w:tcPr>
            <w:tcW w:w="295" w:type="pct"/>
            <w:vAlign w:val="bottom"/>
          </w:tcPr>
          <w:p w14:paraId="1F9B997B" w14:textId="333AD6DC" w:rsidR="00CC3726" w:rsidRPr="001139B2" w:rsidRDefault="00CC3726" w:rsidP="00B913AE">
            <w:pPr>
              <w:keepNext/>
              <w:jc w:val="center"/>
              <w:rPr>
                <w:rFonts w:ascii="Calibri" w:hAnsi="Calibri"/>
                <w:sz w:val="18"/>
                <w:szCs w:val="18"/>
              </w:rPr>
            </w:pPr>
            <w:r w:rsidRPr="001139B2">
              <w:rPr>
                <w:rFonts w:ascii="Calibri" w:hAnsi="Calibri"/>
                <w:sz w:val="18"/>
                <w:szCs w:val="18"/>
              </w:rPr>
              <w:t xml:space="preserve">SC System </w:t>
            </w:r>
            <w:r w:rsidRPr="00467C00">
              <w:rPr>
                <w:rFonts w:ascii="Calibri" w:hAnsi="Calibri"/>
                <w:sz w:val="18"/>
                <w:szCs w:val="18"/>
              </w:rPr>
              <w:t xml:space="preserve">Description of </w:t>
            </w:r>
            <w:r w:rsidRPr="001139B2">
              <w:rPr>
                <w:rFonts w:ascii="Calibri" w:hAnsi="Calibri"/>
                <w:sz w:val="18"/>
                <w:szCs w:val="18"/>
              </w:rPr>
              <w:t>Area Served</w:t>
            </w:r>
          </w:p>
        </w:tc>
        <w:tc>
          <w:tcPr>
            <w:tcW w:w="338" w:type="pct"/>
            <w:vAlign w:val="bottom"/>
          </w:tcPr>
          <w:p w14:paraId="499AC497" w14:textId="6F460524" w:rsidR="00CC3726" w:rsidRPr="001139B2" w:rsidRDefault="00CC3726" w:rsidP="00B913AE">
            <w:pPr>
              <w:keepNext/>
              <w:jc w:val="center"/>
              <w:rPr>
                <w:rFonts w:ascii="Calibri" w:hAnsi="Calibri"/>
                <w:sz w:val="18"/>
                <w:szCs w:val="18"/>
              </w:rPr>
            </w:pPr>
            <w:r w:rsidRPr="003B4D36">
              <w:rPr>
                <w:rFonts w:ascii="Calibri" w:hAnsi="Calibri"/>
                <w:sz w:val="18"/>
                <w:szCs w:val="18"/>
              </w:rPr>
              <w:t>Indoor Unit Name or Description of Area Served</w:t>
            </w:r>
          </w:p>
        </w:tc>
        <w:tc>
          <w:tcPr>
            <w:tcW w:w="311" w:type="pct"/>
            <w:vAlign w:val="bottom"/>
          </w:tcPr>
          <w:p w14:paraId="1F9B997C" w14:textId="78900EF5" w:rsidR="00CC3726" w:rsidRPr="001139B2" w:rsidRDefault="00CC3726" w:rsidP="00B913AE">
            <w:pPr>
              <w:keepNext/>
              <w:jc w:val="center"/>
              <w:rPr>
                <w:rFonts w:ascii="Calibri" w:hAnsi="Calibri"/>
                <w:sz w:val="18"/>
                <w:szCs w:val="18"/>
              </w:rPr>
            </w:pPr>
            <w:r w:rsidRPr="001139B2">
              <w:rPr>
                <w:rFonts w:ascii="Calibri" w:hAnsi="Calibri"/>
                <w:sz w:val="18"/>
                <w:szCs w:val="18"/>
              </w:rPr>
              <w:t>Supply Duct Location</w:t>
            </w:r>
          </w:p>
        </w:tc>
        <w:tc>
          <w:tcPr>
            <w:tcW w:w="341" w:type="pct"/>
            <w:vAlign w:val="bottom"/>
          </w:tcPr>
          <w:p w14:paraId="02B67218" w14:textId="0B2FE002" w:rsidR="00CC3726" w:rsidRDefault="00CC3726" w:rsidP="00B913AE">
            <w:pPr>
              <w:keepNext/>
              <w:jc w:val="center"/>
              <w:rPr>
                <w:rFonts w:ascii="Calibri" w:hAnsi="Calibri"/>
                <w:sz w:val="18"/>
                <w:szCs w:val="18"/>
              </w:rPr>
            </w:pPr>
            <w:r w:rsidRPr="001139B2">
              <w:rPr>
                <w:rFonts w:ascii="Calibri" w:hAnsi="Calibri"/>
                <w:sz w:val="18"/>
                <w:szCs w:val="18"/>
              </w:rPr>
              <w:t>Supply Duct</w:t>
            </w:r>
          </w:p>
          <w:p w14:paraId="1F9B997E"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403" w:type="pct"/>
            <w:vAlign w:val="bottom"/>
          </w:tcPr>
          <w:p w14:paraId="1F9B997F"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Return Duct Location</w:t>
            </w:r>
          </w:p>
        </w:tc>
        <w:tc>
          <w:tcPr>
            <w:tcW w:w="311" w:type="pct"/>
            <w:vAlign w:val="bottom"/>
          </w:tcPr>
          <w:p w14:paraId="3D53FD6D" w14:textId="2730CB18" w:rsidR="00CC3726" w:rsidRDefault="00CC3726" w:rsidP="00B913AE">
            <w:pPr>
              <w:keepNext/>
              <w:jc w:val="center"/>
              <w:rPr>
                <w:rFonts w:ascii="Calibri" w:hAnsi="Calibri"/>
                <w:sz w:val="18"/>
                <w:szCs w:val="18"/>
              </w:rPr>
            </w:pPr>
            <w:r w:rsidRPr="001139B2">
              <w:rPr>
                <w:rFonts w:ascii="Calibri" w:hAnsi="Calibri"/>
                <w:sz w:val="18"/>
                <w:szCs w:val="18"/>
              </w:rPr>
              <w:t>Return Duct</w:t>
            </w:r>
          </w:p>
          <w:p w14:paraId="1F9B9981"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R-Value</w:t>
            </w:r>
          </w:p>
        </w:tc>
        <w:tc>
          <w:tcPr>
            <w:tcW w:w="341" w:type="pct"/>
            <w:vAlign w:val="bottom"/>
          </w:tcPr>
          <w:p w14:paraId="1F9B9982" w14:textId="07F93134" w:rsidR="00CC3726" w:rsidRPr="001139B2" w:rsidRDefault="00D22647" w:rsidP="009B5FEF">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CC3726" w:rsidRPr="001139B2">
              <w:rPr>
                <w:rFonts w:ascii="Calibri" w:hAnsi="Calibri"/>
                <w:sz w:val="18"/>
                <w:szCs w:val="18"/>
              </w:rPr>
              <w:t xml:space="preserve">from </w:t>
            </w:r>
            <w:r w:rsidR="00CC3726">
              <w:rPr>
                <w:rFonts w:ascii="Calibri" w:hAnsi="Calibri"/>
                <w:sz w:val="18"/>
                <w:szCs w:val="18"/>
              </w:rPr>
              <w:t>Min</w:t>
            </w:r>
            <w:r w:rsidR="00CC3726" w:rsidRPr="001139B2">
              <w:rPr>
                <w:rFonts w:ascii="Calibri" w:hAnsi="Calibri"/>
                <w:sz w:val="18"/>
                <w:szCs w:val="18"/>
              </w:rPr>
              <w:t xml:space="preserve"> R-Value </w:t>
            </w:r>
          </w:p>
        </w:tc>
        <w:tc>
          <w:tcPr>
            <w:tcW w:w="590" w:type="pct"/>
            <w:vAlign w:val="bottom"/>
          </w:tcPr>
          <w:p w14:paraId="1F9B9983" w14:textId="1C0D719E" w:rsidR="00CC3726" w:rsidRPr="001139B2" w:rsidRDefault="00CC3726" w:rsidP="00C03D31">
            <w:pPr>
              <w:keepNext/>
              <w:jc w:val="center"/>
              <w:rPr>
                <w:rFonts w:ascii="Calibri" w:hAnsi="Calibri"/>
                <w:sz w:val="18"/>
                <w:szCs w:val="18"/>
              </w:rPr>
            </w:pPr>
            <w:r w:rsidRPr="001139B2">
              <w:rPr>
                <w:rFonts w:ascii="Calibri" w:hAnsi="Calibri"/>
                <w:sz w:val="18"/>
                <w:szCs w:val="18"/>
              </w:rPr>
              <w:t xml:space="preserve">Method of compliance with </w:t>
            </w:r>
            <w:r>
              <w:rPr>
                <w:rFonts w:ascii="Calibri" w:hAnsi="Calibri"/>
                <w:sz w:val="18"/>
                <w:szCs w:val="18"/>
              </w:rPr>
              <w:t>Airflow and Fan Efficacy</w:t>
            </w:r>
            <w:r w:rsidRPr="001139B2">
              <w:rPr>
                <w:rFonts w:ascii="Calibri" w:hAnsi="Calibri"/>
                <w:sz w:val="18"/>
                <w:szCs w:val="18"/>
              </w:rPr>
              <w:t xml:space="preserve"> Req's in 150.0(m)13</w:t>
            </w:r>
          </w:p>
        </w:tc>
        <w:tc>
          <w:tcPr>
            <w:tcW w:w="310" w:type="pct"/>
            <w:vAlign w:val="bottom"/>
          </w:tcPr>
          <w:p w14:paraId="1F9B9985" w14:textId="77777777" w:rsidR="00CC3726" w:rsidRPr="001139B2" w:rsidRDefault="00CC3726" w:rsidP="00B913AE">
            <w:pPr>
              <w:keepNext/>
              <w:jc w:val="center"/>
              <w:rPr>
                <w:rFonts w:ascii="Calibri" w:hAnsi="Calibri"/>
                <w:sz w:val="18"/>
                <w:szCs w:val="18"/>
              </w:rPr>
            </w:pPr>
            <w:r w:rsidRPr="001139B2">
              <w:rPr>
                <w:rFonts w:ascii="Calibri" w:hAnsi="Calibri"/>
                <w:sz w:val="18"/>
                <w:szCs w:val="18"/>
              </w:rPr>
              <w:t>Bypass Duct Status</w:t>
            </w:r>
          </w:p>
        </w:tc>
        <w:tc>
          <w:tcPr>
            <w:tcW w:w="311" w:type="pct"/>
            <w:vAlign w:val="bottom"/>
          </w:tcPr>
          <w:p w14:paraId="1F9B9986" w14:textId="76FC5B9F" w:rsidR="00CC3726" w:rsidRPr="001139B2" w:rsidRDefault="00CC3726" w:rsidP="00752752">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470" w:type="pct"/>
            <w:vAlign w:val="bottom"/>
          </w:tcPr>
          <w:p w14:paraId="6BDAE542" w14:textId="6B20BEE2" w:rsidR="00CC3726" w:rsidRPr="001139B2" w:rsidRDefault="00CC3726" w:rsidP="00CC3726">
            <w:pPr>
              <w:keepNext/>
              <w:jc w:val="center"/>
              <w:rPr>
                <w:rFonts w:ascii="Calibri" w:hAnsi="Calibri"/>
                <w:sz w:val="18"/>
                <w:szCs w:val="18"/>
              </w:rPr>
            </w:pPr>
            <w:r>
              <w:rPr>
                <w:rFonts w:ascii="Calibri" w:hAnsi="Calibri"/>
                <w:sz w:val="18"/>
                <w:szCs w:val="18"/>
              </w:rPr>
              <w:t>Can Approved Airflow Protocols be used to test this System?</w:t>
            </w:r>
          </w:p>
        </w:tc>
        <w:tc>
          <w:tcPr>
            <w:tcW w:w="497" w:type="pct"/>
            <w:vAlign w:val="bottom"/>
          </w:tcPr>
          <w:p w14:paraId="32ADD9A1" w14:textId="4C5DEAEA" w:rsidR="00CC3726" w:rsidRDefault="00CC3726" w:rsidP="00CC3726">
            <w:pPr>
              <w:keepNext/>
              <w:jc w:val="center"/>
              <w:rPr>
                <w:rFonts w:ascii="Calibri" w:hAnsi="Calibri"/>
                <w:sz w:val="18"/>
                <w:szCs w:val="18"/>
              </w:rPr>
            </w:pPr>
            <w:r>
              <w:rPr>
                <w:rFonts w:ascii="Calibri" w:hAnsi="Calibri"/>
                <w:sz w:val="18"/>
                <w:szCs w:val="18"/>
              </w:rPr>
              <w:t>Can Approved Fan Efficacy Protocol be used to test this system?</w:t>
            </w:r>
          </w:p>
        </w:tc>
        <w:tc>
          <w:tcPr>
            <w:tcW w:w="217" w:type="pct"/>
            <w:vAlign w:val="bottom"/>
          </w:tcPr>
          <w:p w14:paraId="4840FC55" w14:textId="20FBF731" w:rsidR="00CC3726" w:rsidRDefault="00CC3726" w:rsidP="00CC3726">
            <w:pPr>
              <w:keepNext/>
              <w:jc w:val="center"/>
              <w:rPr>
                <w:rFonts w:ascii="Calibri" w:hAnsi="Calibri"/>
                <w:sz w:val="18"/>
                <w:szCs w:val="18"/>
              </w:rPr>
            </w:pPr>
            <w:r w:rsidRPr="00CC3726">
              <w:rPr>
                <w:rFonts w:ascii="Calibri" w:hAnsi="Calibri"/>
                <w:sz w:val="18"/>
                <w:szCs w:val="18"/>
              </w:rPr>
              <w:t>Total Duct Length</w:t>
            </w:r>
          </w:p>
        </w:tc>
      </w:tr>
      <w:tr w:rsidR="003E404B" w:rsidRPr="0065068B" w14:paraId="1F9B99FA" w14:textId="768518A3" w:rsidTr="003E404B">
        <w:trPr>
          <w:cantSplit/>
          <w:trHeight w:val="398"/>
        </w:trPr>
        <w:tc>
          <w:tcPr>
            <w:tcW w:w="265" w:type="pct"/>
            <w:tcMar>
              <w:left w:w="29" w:type="dxa"/>
              <w:right w:w="29" w:type="dxa"/>
            </w:tcMar>
          </w:tcPr>
          <w:p w14:paraId="1F9B9988" w14:textId="1063BB87" w:rsidR="00CC3726" w:rsidRPr="0065068B" w:rsidRDefault="00CC3726" w:rsidP="00EE6860">
            <w:pPr>
              <w:rPr>
                <w:rFonts w:ascii="Calibri" w:hAnsi="Calibri"/>
                <w:sz w:val="14"/>
                <w:szCs w:val="14"/>
              </w:rPr>
            </w:pPr>
            <w:r w:rsidRPr="0065068B">
              <w:rPr>
                <w:rFonts w:ascii="Calibri" w:hAnsi="Calibri"/>
                <w:sz w:val="14"/>
                <w:szCs w:val="14"/>
              </w:rPr>
              <w:t xml:space="preserve">&lt;&lt;auto filled  </w:t>
            </w:r>
            <w:r w:rsidRPr="00F84353">
              <w:rPr>
                <w:rFonts w:ascii="Calibri" w:hAnsi="Calibri"/>
                <w:sz w:val="14"/>
                <w:szCs w:val="14"/>
                <w:highlight w:val="yellow"/>
              </w:rPr>
              <w:t>D01</w:t>
            </w:r>
            <w:r w:rsidRPr="0065068B">
              <w:rPr>
                <w:rFonts w:ascii="Calibri" w:hAnsi="Calibri"/>
                <w:sz w:val="14"/>
                <w:szCs w:val="14"/>
              </w:rPr>
              <w:t>&gt;&gt;</w:t>
            </w:r>
            <w:r>
              <w:rPr>
                <w:rFonts w:ascii="Calibri" w:hAnsi="Calibri"/>
                <w:sz w:val="14"/>
                <w:szCs w:val="14"/>
              </w:rPr>
              <w:t xml:space="preserve"> </w:t>
            </w:r>
          </w:p>
        </w:tc>
        <w:tc>
          <w:tcPr>
            <w:tcW w:w="295" w:type="pct"/>
            <w:tcMar>
              <w:left w:w="29" w:type="dxa"/>
              <w:right w:w="29" w:type="dxa"/>
            </w:tcMar>
          </w:tcPr>
          <w:p w14:paraId="1F9B9989" w14:textId="76829EE7" w:rsidR="00CC3726" w:rsidRPr="0065068B" w:rsidRDefault="00CC3726" w:rsidP="00EE6860">
            <w:pPr>
              <w:rPr>
                <w:rFonts w:ascii="Calibri" w:hAnsi="Calibri"/>
                <w:sz w:val="14"/>
                <w:szCs w:val="14"/>
              </w:rPr>
            </w:pPr>
            <w:r w:rsidRPr="0065068B">
              <w:rPr>
                <w:rFonts w:ascii="Calibri" w:hAnsi="Calibri"/>
                <w:sz w:val="14"/>
                <w:szCs w:val="14"/>
              </w:rPr>
              <w:t xml:space="preserve">&lt;&lt;auto filled from </w:t>
            </w:r>
            <w:r w:rsidRPr="00F84353">
              <w:rPr>
                <w:rFonts w:ascii="Calibri" w:hAnsi="Calibri"/>
                <w:sz w:val="14"/>
                <w:szCs w:val="14"/>
                <w:highlight w:val="yellow"/>
              </w:rPr>
              <w:t>D02</w:t>
            </w:r>
            <w:r w:rsidRPr="0065068B">
              <w:rPr>
                <w:rFonts w:ascii="Calibri" w:hAnsi="Calibri"/>
                <w:sz w:val="14"/>
                <w:szCs w:val="14"/>
              </w:rPr>
              <w:t>&gt;&gt;</w:t>
            </w:r>
            <w:r>
              <w:rPr>
                <w:rFonts w:ascii="Calibri" w:hAnsi="Calibri"/>
                <w:sz w:val="14"/>
                <w:szCs w:val="14"/>
              </w:rPr>
              <w:t xml:space="preserve"> </w:t>
            </w:r>
          </w:p>
        </w:tc>
        <w:tc>
          <w:tcPr>
            <w:tcW w:w="338" w:type="pct"/>
            <w:tcMar>
              <w:left w:w="29" w:type="dxa"/>
              <w:right w:w="29" w:type="dxa"/>
            </w:tcMar>
          </w:tcPr>
          <w:p w14:paraId="0AFF12B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&lt;&lt;</w:t>
            </w:r>
          </w:p>
          <w:p w14:paraId="1EB624A3" w14:textId="67AC6E5F"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4CA8337E" w14:textId="023F33C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6BCC3E0A" w14:textId="77777777" w:rsidR="00CC3726" w:rsidRPr="00CC3726" w:rsidRDefault="00CC3726" w:rsidP="00011DD6">
            <w:pPr>
              <w:pStyle w:val="PlainText"/>
              <w:rPr>
                <w:rFonts w:asciiTheme="minorHAnsi" w:hAnsiTheme="minorHAnsi" w:cs="Courier New"/>
                <w:sz w:val="10"/>
                <w:szCs w:val="10"/>
              </w:rPr>
            </w:pPr>
          </w:p>
          <w:p w14:paraId="1574FA99" w14:textId="1A5B9CF6"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43BE87E3"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7F6FF42A"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p>
          <w:p w14:paraId="04F6F442" w14:textId="77777777"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13280766" w14:textId="45A1399E"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01B08FC7" w14:textId="0C063590" w:rsidR="00CC3726" w:rsidRPr="00CC3726" w:rsidRDefault="00CC3726" w:rsidP="00011DD6">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281FD466" w14:textId="15330FBF" w:rsidR="00CC3726" w:rsidRPr="00CC3726" w:rsidRDefault="00CC3726" w:rsidP="00EE6860">
            <w:pPr>
              <w:pStyle w:val="PlainText"/>
              <w:rPr>
                <w:rFonts w:asciiTheme="minorHAnsi" w:hAnsiTheme="minorHAnsi" w:cs="Courier New"/>
                <w:sz w:val="10"/>
                <w:szCs w:val="10"/>
              </w:rPr>
            </w:pPr>
          </w:p>
          <w:p w14:paraId="03C93B11" w14:textId="6025A861"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else reference applicable values from E03 and </w:t>
            </w:r>
            <w:r w:rsidRPr="00CC3726">
              <w:rPr>
                <w:rFonts w:asciiTheme="minorHAnsi" w:hAnsiTheme="minorHAnsi" w:cs="Courier New"/>
                <w:sz w:val="10"/>
                <w:szCs w:val="10"/>
                <w:highlight w:val="yellow"/>
              </w:rPr>
              <w:t>G03</w:t>
            </w:r>
            <w:r w:rsidRPr="00CC3726">
              <w:rPr>
                <w:rFonts w:asciiTheme="minorHAnsi" w:hAnsiTheme="minorHAnsi" w:cs="Courier New"/>
                <w:sz w:val="10"/>
                <w:szCs w:val="10"/>
              </w:rPr>
              <w:t xml:space="preserve"> &gt;&gt;</w:t>
            </w:r>
          </w:p>
        </w:tc>
        <w:tc>
          <w:tcPr>
            <w:tcW w:w="311" w:type="pct"/>
            <w:tcMar>
              <w:left w:w="29" w:type="dxa"/>
              <w:right w:w="29" w:type="dxa"/>
            </w:tcMar>
          </w:tcPr>
          <w:p w14:paraId="772C4C72" w14:textId="77777777" w:rsidR="00243E1F"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&lt;&lt;</w:t>
            </w:r>
            <w:r w:rsidR="00243E1F" w:rsidRPr="00243E1F">
              <w:rPr>
                <w:rFonts w:asciiTheme="minorHAnsi" w:hAnsiTheme="minorHAnsi" w:cs="Courier New"/>
                <w:b/>
                <w:sz w:val="10"/>
                <w:szCs w:val="10"/>
              </w:rPr>
              <w:t>if</w:t>
            </w:r>
            <w:r w:rsidR="00243E1F">
              <w:rPr>
                <w:rFonts w:asciiTheme="minorHAnsi" w:hAnsiTheme="minorHAnsi" w:cs="Courier New"/>
                <w:sz w:val="10"/>
                <w:szCs w:val="10"/>
              </w:rPr>
              <w:t xml:space="preserve"> value in </w:t>
            </w:r>
            <w:r w:rsidR="00243E1F" w:rsidRPr="00DB758E">
              <w:rPr>
                <w:rFonts w:asciiTheme="minorHAnsi" w:hAnsiTheme="minorHAnsi" w:cs="Courier New"/>
                <w:sz w:val="10"/>
                <w:szCs w:val="10"/>
                <w:highlight w:val="yellow"/>
              </w:rPr>
              <w:t>D07</w:t>
            </w:r>
            <w:r w:rsidR="00243E1F">
              <w:rPr>
                <w:rFonts w:asciiTheme="minorHAnsi" w:hAnsiTheme="minorHAnsi" w:cs="Courier New"/>
                <w:sz w:val="10"/>
                <w:szCs w:val="10"/>
              </w:rPr>
              <w:t xml:space="preserve">= </w:t>
            </w:r>
          </w:p>
          <w:p w14:paraId="39F58A98" w14:textId="2784302D" w:rsidR="00243E1F" w:rsidRDefault="00243E1F" w:rsidP="00EE6860">
            <w:pPr>
              <w:pStyle w:val="PlainText"/>
              <w:rPr>
                <w:rFonts w:asciiTheme="minorHAnsi" w:hAnsiTheme="minorHAnsi" w:cs="Courier New"/>
                <w:sz w:val="10"/>
                <w:szCs w:val="10"/>
              </w:rPr>
            </w:pPr>
            <w:r>
              <w:rPr>
                <w:rFonts w:asciiTheme="minorHAnsi" w:hAnsiTheme="minorHAnsi" w:cs="Courier New"/>
                <w:sz w:val="10"/>
                <w:szCs w:val="10"/>
              </w:rPr>
              <w:t>[</w:t>
            </w:r>
            <w:r w:rsidRPr="00243E1F">
              <w:rPr>
                <w:rFonts w:asciiTheme="minorHAnsi" w:hAnsiTheme="minorHAnsi" w:cs="Courier New"/>
                <w:sz w:val="10"/>
                <w:szCs w:val="10"/>
              </w:rPr>
              <w:t>Multiple split Indoor Uni</w:t>
            </w:r>
            <w:r>
              <w:rPr>
                <w:rFonts w:asciiTheme="minorHAnsi" w:hAnsiTheme="minorHAnsi" w:cs="Courier New"/>
                <w:sz w:val="10"/>
                <w:szCs w:val="10"/>
              </w:rPr>
              <w:t>ts combined Ducted and Ductless]</w:t>
            </w:r>
          </w:p>
          <w:p w14:paraId="06E99549" w14:textId="197C0A6B" w:rsidR="00243E1F" w:rsidRDefault="00243E1F" w:rsidP="00EE6860">
            <w:pPr>
              <w:pStyle w:val="PlainText"/>
              <w:rPr>
                <w:rFonts w:asciiTheme="minorHAnsi" w:hAnsiTheme="minorHAnsi" w:cs="Courier New"/>
                <w:sz w:val="10"/>
                <w:szCs w:val="10"/>
              </w:rPr>
            </w:pPr>
            <w:r w:rsidRPr="00243E1F">
              <w:rPr>
                <w:rFonts w:asciiTheme="minorHAnsi" w:hAnsiTheme="minorHAnsi" w:cs="Courier New"/>
                <w:b/>
                <w:sz w:val="10"/>
                <w:szCs w:val="10"/>
              </w:rPr>
              <w:t>then</w:t>
            </w:r>
            <w:r>
              <w:rPr>
                <w:rFonts w:asciiTheme="minorHAnsi" w:hAnsiTheme="minorHAnsi" w:cs="Courier New"/>
                <w:sz w:val="10"/>
                <w:szCs w:val="10"/>
              </w:rPr>
              <w:t xml:space="preserve"> pick one value from list below,</w:t>
            </w:r>
          </w:p>
          <w:p w14:paraId="1F9B998A" w14:textId="627CFD23" w:rsidR="00CC3726" w:rsidRPr="00CC3726" w:rsidRDefault="00243E1F" w:rsidP="00EE6860">
            <w:pPr>
              <w:pStyle w:val="PlainText"/>
              <w:rPr>
                <w:rFonts w:asciiTheme="minorHAnsi" w:hAnsiTheme="minorHAnsi" w:cs="Courier New"/>
                <w:sz w:val="10"/>
                <w:szCs w:val="10"/>
              </w:rPr>
            </w:pPr>
            <w:r w:rsidRPr="00243E1F">
              <w:rPr>
                <w:rFonts w:asciiTheme="minorHAnsi" w:hAnsiTheme="minorHAnsi" w:cs="Courier New"/>
                <w:b/>
                <w:sz w:val="10"/>
                <w:szCs w:val="10"/>
              </w:rPr>
              <w:t>else</w:t>
            </w:r>
            <w:r>
              <w:rPr>
                <w:rFonts w:asciiTheme="minorHAnsi" w:hAnsiTheme="minorHAnsi" w:cs="Courier New"/>
                <w:sz w:val="10"/>
                <w:szCs w:val="10"/>
              </w:rPr>
              <w:t xml:space="preserve"> </w:t>
            </w:r>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8B"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*DuctsAttic</w:t>
            </w:r>
          </w:p>
          <w:p w14:paraId="1F9B998C"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*DuctsGarage</w:t>
            </w:r>
          </w:p>
          <w:p w14:paraId="1F9B998D"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*DuctsOutdoor;</w:t>
            </w:r>
          </w:p>
          <w:p w14:paraId="327D17A1" w14:textId="3715ABE2" w:rsidR="00DB758E"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8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9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9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9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93"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94"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9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9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97"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5D09FA53" w14:textId="10FA1862"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98" w14:textId="77777777" w:rsidR="00CC3726" w:rsidRPr="00CC3726" w:rsidRDefault="00CC3726" w:rsidP="00EE6860">
            <w:pPr>
              <w:rPr>
                <w:rFonts w:asciiTheme="minorHAnsi" w:hAnsiTheme="minorHAnsi"/>
                <w:sz w:val="10"/>
                <w:szCs w:val="10"/>
              </w:rPr>
            </w:pPr>
          </w:p>
          <w:p w14:paraId="1F9B9999"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41" w:type="pct"/>
            <w:tcMar>
              <w:left w:w="29" w:type="dxa"/>
              <w:right w:w="29" w:type="dxa"/>
            </w:tcMar>
          </w:tcPr>
          <w:p w14:paraId="1F9B999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r w:rsidRPr="00CC3726">
              <w:rPr>
                <w:rFonts w:asciiTheme="minorHAnsi" w:hAnsiTheme="minorHAnsi"/>
                <w:sz w:val="10"/>
                <w:szCs w:val="10"/>
              </w:rPr>
              <w:t xml:space="preserve">calculted field: </w:t>
            </w:r>
          </w:p>
          <w:p w14:paraId="1F9B999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9C"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9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9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9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A1" w14:textId="35E32AC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42E5BE32" w14:textId="0D5CC2E4"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A5" w14:textId="2366D036"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A6" w14:textId="1E3E2D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A7" w14:textId="7A6EB37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A8" w14:textId="1BDEBB2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A9" w14:textId="6713F4B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5EF4BE79" w14:textId="3D2D719F"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rFonts w:asciiTheme="minorHAnsi" w:hAnsiTheme="minorHAnsi"/>
                <w:sz w:val="10"/>
                <w:szCs w:val="10"/>
              </w:rPr>
              <w:t xml:space="preserve"> to comply subject to the following exceptions: </w:t>
            </w:r>
          </w:p>
          <w:p w14:paraId="136CA27A" w14:textId="77777777" w:rsidR="00CC3726" w:rsidRPr="00CC3726" w:rsidRDefault="00CC3726" w:rsidP="00EE6860">
            <w:pPr>
              <w:rPr>
                <w:rFonts w:asciiTheme="minorHAnsi" w:hAnsiTheme="minorHAnsi"/>
                <w:sz w:val="10"/>
                <w:szCs w:val="10"/>
              </w:rPr>
            </w:pPr>
          </w:p>
          <w:p w14:paraId="6504531C" w14:textId="09C5CFBF"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*LowLlCod - Verified low-leakage ducts in conditioned space,  </w:t>
            </w:r>
          </w:p>
          <w:p w14:paraId="263D8C49" w14:textId="7D1376F6"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6EC7BE44" w14:textId="77777777" w:rsidR="00CC3726" w:rsidRPr="00CC3726" w:rsidRDefault="00CC3726" w:rsidP="00EE6860">
            <w:pPr>
              <w:rPr>
                <w:rFonts w:asciiTheme="minorHAnsi" w:hAnsiTheme="minorHAnsi"/>
                <w:sz w:val="10"/>
                <w:szCs w:val="10"/>
              </w:rPr>
            </w:pPr>
          </w:p>
          <w:p w14:paraId="4808D723" w14:textId="6B185918"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2FF19B2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3AAB9B6" w14:textId="2DE188E8"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337BAC4A" w14:textId="77777777" w:rsidR="00CC3726" w:rsidRPr="00CC3726" w:rsidRDefault="00CC3726" w:rsidP="00EE6860">
            <w:pPr>
              <w:rPr>
                <w:rFonts w:asciiTheme="minorHAnsi" w:hAnsiTheme="minorHAnsi"/>
                <w:sz w:val="10"/>
                <w:szCs w:val="10"/>
              </w:rPr>
            </w:pPr>
          </w:p>
          <w:p w14:paraId="1F9B99AD" w14:textId="650077A2"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403" w:type="pct"/>
            <w:tcMar>
              <w:left w:w="29" w:type="dxa"/>
              <w:right w:w="29" w:type="dxa"/>
            </w:tcMar>
          </w:tcPr>
          <w:p w14:paraId="259CDDB5" w14:textId="1BE19193" w:rsidR="00243E1F" w:rsidRPr="00243E1F" w:rsidRDefault="00CC3726" w:rsidP="00243E1F">
            <w:pPr>
              <w:pStyle w:val="PlainText"/>
              <w:rPr>
                <w:rFonts w:asciiTheme="minorHAnsi" w:hAnsiTheme="minorHAnsi" w:cs="Courier New"/>
                <w:sz w:val="10"/>
                <w:szCs w:val="10"/>
              </w:rPr>
            </w:pPr>
            <w:r w:rsidRPr="00CC3726">
              <w:rPr>
                <w:rFonts w:asciiTheme="minorHAnsi" w:hAnsiTheme="minorHAnsi" w:cs="Courier New"/>
                <w:sz w:val="10"/>
                <w:szCs w:val="10"/>
              </w:rPr>
              <w:t>&lt;&lt;</w:t>
            </w:r>
            <w:r w:rsidR="00243E1F" w:rsidRPr="00243E1F">
              <w:rPr>
                <w:rFonts w:asciiTheme="minorHAnsi" w:hAnsiTheme="minorHAnsi" w:cs="Courier New"/>
                <w:sz w:val="10"/>
                <w:szCs w:val="10"/>
              </w:rPr>
              <w:t xml:space="preserve">if value in </w:t>
            </w:r>
            <w:r w:rsidR="00243E1F" w:rsidRPr="00DB758E">
              <w:rPr>
                <w:rFonts w:asciiTheme="minorHAnsi" w:hAnsiTheme="minorHAnsi" w:cs="Courier New"/>
                <w:sz w:val="10"/>
                <w:szCs w:val="10"/>
                <w:highlight w:val="yellow"/>
              </w:rPr>
              <w:t>D07</w:t>
            </w:r>
            <w:r w:rsidR="00243E1F" w:rsidRPr="00243E1F">
              <w:rPr>
                <w:rFonts w:asciiTheme="minorHAnsi" w:hAnsiTheme="minorHAnsi" w:cs="Courier New"/>
                <w:sz w:val="10"/>
                <w:szCs w:val="10"/>
              </w:rPr>
              <w:t xml:space="preserve">= </w:t>
            </w:r>
          </w:p>
          <w:p w14:paraId="0DF23A21" w14:textId="77777777" w:rsidR="00243E1F" w:rsidRPr="00243E1F" w:rsidRDefault="00243E1F" w:rsidP="00243E1F">
            <w:pPr>
              <w:pStyle w:val="PlainText"/>
              <w:rPr>
                <w:rFonts w:asciiTheme="minorHAnsi" w:hAnsiTheme="minorHAnsi" w:cs="Courier New"/>
                <w:sz w:val="10"/>
                <w:szCs w:val="10"/>
              </w:rPr>
            </w:pPr>
            <w:r w:rsidRPr="00243E1F">
              <w:rPr>
                <w:rFonts w:asciiTheme="minorHAnsi" w:hAnsiTheme="minorHAnsi" w:cs="Courier New"/>
                <w:sz w:val="10"/>
                <w:szCs w:val="10"/>
              </w:rPr>
              <w:t>[Multiple split Indoor Units combined Ducted and Ductless]</w:t>
            </w:r>
          </w:p>
          <w:p w14:paraId="20ACC182" w14:textId="77777777" w:rsidR="00243E1F" w:rsidRPr="00243E1F" w:rsidRDefault="00243E1F" w:rsidP="00243E1F">
            <w:pPr>
              <w:pStyle w:val="PlainText"/>
              <w:rPr>
                <w:rFonts w:asciiTheme="minorHAnsi" w:hAnsiTheme="minorHAnsi" w:cs="Courier New"/>
                <w:sz w:val="10"/>
                <w:szCs w:val="10"/>
              </w:rPr>
            </w:pPr>
            <w:r w:rsidRPr="00243E1F">
              <w:rPr>
                <w:rFonts w:asciiTheme="minorHAnsi" w:hAnsiTheme="minorHAnsi" w:cs="Courier New"/>
                <w:sz w:val="10"/>
                <w:szCs w:val="10"/>
              </w:rPr>
              <w:t>then pick one value from list below,</w:t>
            </w:r>
          </w:p>
          <w:p w14:paraId="1F9B99AE" w14:textId="17419DDF" w:rsidR="00CC3726" w:rsidRPr="00CC3726" w:rsidRDefault="00243E1F" w:rsidP="00EE6860">
            <w:pPr>
              <w:pStyle w:val="PlainText"/>
              <w:rPr>
                <w:rFonts w:asciiTheme="minorHAnsi" w:hAnsiTheme="minorHAnsi" w:cs="Courier New"/>
                <w:sz w:val="10"/>
                <w:szCs w:val="10"/>
              </w:rPr>
            </w:pPr>
            <w:r w:rsidRPr="00243E1F">
              <w:rPr>
                <w:rFonts w:asciiTheme="minorHAnsi" w:hAnsiTheme="minorHAnsi" w:cs="Courier New"/>
                <w:sz w:val="10"/>
                <w:szCs w:val="10"/>
              </w:rPr>
              <w:t>else</w:t>
            </w:r>
            <w:r>
              <w:rPr>
                <w:rFonts w:asciiTheme="minorHAnsi" w:hAnsiTheme="minorHAnsi" w:cs="Courier New"/>
                <w:sz w:val="10"/>
                <w:szCs w:val="10"/>
              </w:rPr>
              <w:t xml:space="preserve"> </w:t>
            </w:r>
            <w:r w:rsidR="00CC3726" w:rsidRPr="00CC3726">
              <w:rPr>
                <w:rFonts w:asciiTheme="minorHAnsi" w:hAnsiTheme="minorHAnsi" w:cs="Courier New"/>
                <w:sz w:val="10"/>
                <w:szCs w:val="10"/>
              </w:rPr>
              <w:t xml:space="preserve">reference value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 xml:space="preserve"> as default.  Allow user to overwrite only the following default values from </w:t>
            </w:r>
            <w:r w:rsidR="00CC3726" w:rsidRPr="00CC3726">
              <w:rPr>
                <w:rFonts w:asciiTheme="minorHAnsi" w:hAnsiTheme="minorHAnsi" w:cs="Courier New"/>
                <w:sz w:val="10"/>
                <w:szCs w:val="10"/>
                <w:highlight w:val="yellow"/>
              </w:rPr>
              <w:t>D07</w:t>
            </w:r>
            <w:r w:rsidR="00CC3726" w:rsidRPr="00CC3726">
              <w:rPr>
                <w:rFonts w:asciiTheme="minorHAnsi" w:hAnsiTheme="minorHAnsi" w:cs="Courier New"/>
                <w:sz w:val="10"/>
                <w:szCs w:val="10"/>
              </w:rPr>
              <w:t>:</w:t>
            </w:r>
          </w:p>
          <w:p w14:paraId="1F9B99AF"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*DuctsAttic</w:t>
            </w:r>
          </w:p>
          <w:p w14:paraId="1F9B99B0"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*DuctsGarage</w:t>
            </w:r>
          </w:p>
          <w:p w14:paraId="1F9B99B1"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b/>
                <w:sz w:val="10"/>
                <w:szCs w:val="10"/>
              </w:rPr>
              <w:t>*DuctsOutdoor;</w:t>
            </w:r>
          </w:p>
          <w:p w14:paraId="1F9B99B2" w14:textId="77777777" w:rsidR="00CC3726" w:rsidRPr="00CC3726" w:rsidRDefault="00CC3726" w:rsidP="00EE6860">
            <w:pPr>
              <w:pStyle w:val="PlainText"/>
              <w:rPr>
                <w:rFonts w:asciiTheme="minorHAnsi" w:hAnsiTheme="minorHAnsi" w:cs="Courier New"/>
                <w:sz w:val="10"/>
                <w:szCs w:val="10"/>
              </w:rPr>
            </w:pPr>
            <w:r w:rsidRPr="00CC3726">
              <w:rPr>
                <w:rFonts w:asciiTheme="minorHAnsi" w:hAnsiTheme="minorHAnsi" w:cs="Courier New"/>
                <w:sz w:val="10"/>
                <w:szCs w:val="10"/>
              </w:rPr>
              <w:t xml:space="preserve">If </w:t>
            </w:r>
            <w:r w:rsidRPr="00CC3726">
              <w:rPr>
                <w:rFonts w:asciiTheme="minorHAnsi" w:hAnsiTheme="minorHAnsi"/>
                <w:sz w:val="10"/>
                <w:szCs w:val="10"/>
              </w:rPr>
              <w:t xml:space="preserve">overriding </w:t>
            </w:r>
            <w:r w:rsidRPr="00CC3726">
              <w:rPr>
                <w:rFonts w:asciiTheme="minorHAnsi" w:hAnsiTheme="minorHAnsi" w:cs="Courier New"/>
                <w:sz w:val="10"/>
                <w:szCs w:val="10"/>
              </w:rPr>
              <w:t xml:space="preserve">pick one from list: </w:t>
            </w:r>
          </w:p>
          <w:p w14:paraId="1F9B99B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1F9B99B4"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 -except 12ft,</w:t>
            </w:r>
          </w:p>
          <w:p w14:paraId="1F9B99B5"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attic,</w:t>
            </w:r>
          </w:p>
          <w:p w14:paraId="1F9B99B6"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crawl space,</w:t>
            </w:r>
          </w:p>
          <w:p w14:paraId="1F9B99B7"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*controlled ventilation crawl space</w:t>
            </w:r>
          </w:p>
          <w:p w14:paraId="1F9B99B8" w14:textId="77777777" w:rsidR="00CC3726" w:rsidRPr="00CC3726" w:rsidRDefault="00CC3726" w:rsidP="00EE6860">
            <w:pPr>
              <w:rPr>
                <w:rFonts w:ascii="Calibri" w:hAnsi="Calibri" w:cs="Calibri"/>
                <w:sz w:val="10"/>
                <w:szCs w:val="10"/>
              </w:rPr>
            </w:pPr>
            <w:r w:rsidRPr="00CC3726">
              <w:rPr>
                <w:rFonts w:ascii="Calibri" w:hAnsi="Calibri" w:cs="Calibri"/>
                <w:sz w:val="10"/>
                <w:szCs w:val="10"/>
              </w:rPr>
              <w:t>*unconditioned garage,</w:t>
            </w:r>
          </w:p>
          <w:p w14:paraId="1F9B99B9"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*unconditioned basement,</w:t>
            </w:r>
          </w:p>
          <w:p w14:paraId="1F9B99BA"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*outdoors</w:t>
            </w:r>
          </w:p>
          <w:p w14:paraId="1F9B99BB"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located in multiple places</w:t>
            </w:r>
          </w:p>
          <w:p w14:paraId="76BB8D8B" w14:textId="2A54CA71" w:rsidR="00CC3726" w:rsidRPr="00CC3726" w:rsidRDefault="00CC3726" w:rsidP="00EE6860">
            <w:pPr>
              <w:rPr>
                <w:rFonts w:asciiTheme="minorHAnsi" w:hAnsiTheme="minorHAnsi"/>
                <w:sz w:val="10"/>
                <w:szCs w:val="10"/>
              </w:rPr>
            </w:pPr>
            <w:r w:rsidRPr="00CC3726">
              <w:rPr>
                <w:rFonts w:asciiTheme="minorHAnsi" w:hAnsiTheme="minorHAnsi"/>
                <w:sz w:val="10"/>
                <w:szCs w:val="10"/>
              </w:rPr>
              <w:t>Verified low-leakage ducts entirely in conditioned space</w:t>
            </w:r>
          </w:p>
          <w:p w14:paraId="1F9B99BC" w14:textId="77777777" w:rsidR="00CC3726" w:rsidRPr="00CC3726" w:rsidRDefault="00CC3726" w:rsidP="00EE6860">
            <w:pPr>
              <w:rPr>
                <w:rFonts w:asciiTheme="minorHAnsi" w:hAnsiTheme="minorHAnsi"/>
                <w:sz w:val="10"/>
                <w:szCs w:val="10"/>
              </w:rPr>
            </w:pPr>
          </w:p>
          <w:p w14:paraId="1F9B99BD" w14:textId="77777777" w:rsidR="00CC3726" w:rsidRPr="00CC3726" w:rsidRDefault="00CC3726" w:rsidP="00EE6860">
            <w:pPr>
              <w:rPr>
                <w:rFonts w:ascii="Calibri" w:hAnsi="Calibri"/>
                <w:sz w:val="10"/>
                <w:szCs w:val="10"/>
              </w:rPr>
            </w:pPr>
            <w:r w:rsidRPr="00CC3726">
              <w:rPr>
                <w:rFonts w:asciiTheme="minorHAnsi" w:hAnsiTheme="minorHAnsi"/>
                <w:sz w:val="10"/>
                <w:szCs w:val="10"/>
              </w:rPr>
              <w:t xml:space="preserve">flag non-default values and report in project status notes field; a revised CF1R may be required </w:t>
            </w:r>
            <w:r w:rsidRPr="00CC3726">
              <w:rPr>
                <w:rFonts w:ascii="Calibri" w:hAnsi="Calibri"/>
                <w:sz w:val="10"/>
                <w:szCs w:val="10"/>
              </w:rPr>
              <w:t>&gt;&gt;</w:t>
            </w:r>
          </w:p>
        </w:tc>
        <w:tc>
          <w:tcPr>
            <w:tcW w:w="311" w:type="pct"/>
            <w:tcMar>
              <w:left w:w="29" w:type="dxa"/>
              <w:right w:w="29" w:type="dxa"/>
            </w:tcMar>
          </w:tcPr>
          <w:p w14:paraId="1F9B99BE"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&lt;&lt;</w:t>
            </w:r>
            <w:r w:rsidRPr="00CC3726">
              <w:rPr>
                <w:sz w:val="10"/>
                <w:szCs w:val="10"/>
              </w:rPr>
              <w:t xml:space="preserve"> </w:t>
            </w:r>
            <w:r w:rsidRPr="00CC3726">
              <w:rPr>
                <w:rFonts w:asciiTheme="minorHAnsi" w:hAnsiTheme="minorHAnsi"/>
                <w:sz w:val="10"/>
                <w:szCs w:val="10"/>
              </w:rPr>
              <w:t xml:space="preserve">calculted field: </w:t>
            </w:r>
          </w:p>
          <w:p w14:paraId="1F9B99BF"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w:t>
            </w:r>
            <w:r w:rsidRPr="00CC3726">
              <w:rPr>
                <w:rFonts w:asciiTheme="minorHAnsi" w:hAnsiTheme="minorHAnsi"/>
                <w:sz w:val="10"/>
                <w:szCs w:val="10"/>
                <w:highlight w:val="yellow"/>
              </w:rPr>
              <w:t>C10</w:t>
            </w:r>
            <w:r w:rsidRPr="00CC3726">
              <w:rPr>
                <w:rFonts w:asciiTheme="minorHAnsi" w:hAnsiTheme="minorHAnsi"/>
                <w:sz w:val="10"/>
                <w:szCs w:val="10"/>
              </w:rPr>
              <w:t xml:space="preserve"> =Verified Duct System Design, </w:t>
            </w:r>
          </w:p>
          <w:p w14:paraId="1F9B99C0"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then display text: </w:t>
            </w:r>
          </w:p>
          <w:p w14:paraId="1F9B99C1"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Verified </w:t>
            </w:r>
          </w:p>
          <w:p w14:paraId="1F9B99C2"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Duct </w:t>
            </w:r>
          </w:p>
          <w:p w14:paraId="1F9B99C3"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System</w:t>
            </w:r>
          </w:p>
          <w:p w14:paraId="1F9B99C5" w14:textId="2543B17C"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Design;</w:t>
            </w:r>
          </w:p>
          <w:p w14:paraId="23375207" w14:textId="69285A2B" w:rsidR="00CC3726" w:rsidRPr="00CC3726" w:rsidRDefault="00CC3726" w:rsidP="00EE6860">
            <w:pPr>
              <w:rPr>
                <w:rFonts w:asciiTheme="minorHAnsi" w:hAnsiTheme="minorHAnsi"/>
                <w:sz w:val="10"/>
                <w:szCs w:val="10"/>
              </w:rPr>
            </w:pPr>
            <w:r w:rsidRPr="00CC3726">
              <w:rPr>
                <w:rFonts w:asciiTheme="minorHAnsi" w:hAnsiTheme="minorHAnsi"/>
                <w:sz w:val="10"/>
                <w:szCs w:val="10"/>
              </w:rPr>
              <w:t>else user pick from list:</w:t>
            </w:r>
          </w:p>
          <w:p w14:paraId="1F9B99C9" w14:textId="0CF76402"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*R-4.2, </w:t>
            </w:r>
          </w:p>
          <w:p w14:paraId="1F9B99CA" w14:textId="05177D79"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*R-6, </w:t>
            </w:r>
          </w:p>
          <w:p w14:paraId="1F9B99CB" w14:textId="581FE7AB"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*R-8, </w:t>
            </w:r>
          </w:p>
          <w:p w14:paraId="1F9B99CC" w14:textId="4F8F730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*R-10, </w:t>
            </w:r>
          </w:p>
          <w:p w14:paraId="1F9B99CD" w14:textId="64F6377A"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*R-12;  </w:t>
            </w:r>
          </w:p>
          <w:p w14:paraId="37BCC2CB" w14:textId="3E63B738"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and check: value must be ≥ value in </w:t>
            </w:r>
            <w:r w:rsidRPr="00CC3726">
              <w:rPr>
                <w:rFonts w:asciiTheme="minorHAnsi" w:hAnsiTheme="minorHAnsi"/>
                <w:sz w:val="10"/>
                <w:szCs w:val="10"/>
                <w:highlight w:val="yellow"/>
              </w:rPr>
              <w:t>C10</w:t>
            </w:r>
            <w:r w:rsidRPr="00CC3726">
              <w:rPr>
                <w:sz w:val="10"/>
                <w:szCs w:val="10"/>
              </w:rPr>
              <w:t xml:space="preserve"> </w:t>
            </w:r>
            <w:r w:rsidRPr="00CC3726">
              <w:rPr>
                <w:rFonts w:asciiTheme="minorHAnsi" w:hAnsiTheme="minorHAnsi"/>
                <w:sz w:val="10"/>
                <w:szCs w:val="10"/>
              </w:rPr>
              <w:t xml:space="preserve">to comply, but subject to the following exceptions: </w:t>
            </w:r>
          </w:p>
          <w:p w14:paraId="1278AE06" w14:textId="77777777" w:rsidR="00CC3726" w:rsidRPr="00CC3726" w:rsidRDefault="00CC3726" w:rsidP="00EE6860">
            <w:pPr>
              <w:rPr>
                <w:rFonts w:asciiTheme="minorHAnsi" w:hAnsiTheme="minorHAnsi"/>
                <w:sz w:val="10"/>
                <w:szCs w:val="10"/>
              </w:rPr>
            </w:pPr>
          </w:p>
          <w:p w14:paraId="3A2F9436" w14:textId="77777777" w:rsidR="00CC3726" w:rsidRPr="00CC3726" w:rsidRDefault="00CC3726" w:rsidP="00EE6860">
            <w:pPr>
              <w:rPr>
                <w:rFonts w:asciiTheme="minorHAnsi" w:hAnsiTheme="minorHAnsi"/>
                <w:sz w:val="10"/>
                <w:szCs w:val="10"/>
              </w:rPr>
            </w:pPr>
            <w:r w:rsidRPr="00CC3726">
              <w:rPr>
                <w:rFonts w:asciiTheme="minorHAnsi" w:hAnsiTheme="minorHAnsi"/>
                <w:b/>
                <w:sz w:val="10"/>
                <w:szCs w:val="10"/>
              </w:rPr>
              <w:t>if</w:t>
            </w:r>
            <w:r w:rsidRPr="00CC3726">
              <w:rPr>
                <w:rFonts w:asciiTheme="minorHAnsi" w:hAnsiTheme="minorHAnsi"/>
                <w:sz w:val="10"/>
                <w:szCs w:val="10"/>
              </w:rPr>
              <w:t xml:space="preserve"> </w:t>
            </w:r>
            <w:r w:rsidRPr="00CC3726">
              <w:rPr>
                <w:rFonts w:asciiTheme="minorHAnsi" w:hAnsiTheme="minorHAnsi"/>
                <w:sz w:val="10"/>
                <w:szCs w:val="10"/>
                <w:highlight w:val="yellow"/>
              </w:rPr>
              <w:t>D07</w:t>
            </w:r>
            <w:r w:rsidRPr="00CC3726">
              <w:rPr>
                <w:rFonts w:asciiTheme="minorHAnsi" w:hAnsiTheme="minorHAnsi"/>
                <w:sz w:val="10"/>
                <w:szCs w:val="10"/>
              </w:rPr>
              <w:t xml:space="preserve">= </w:t>
            </w:r>
          </w:p>
          <w:p w14:paraId="5F89B4A5" w14:textId="726F7D87"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*LowLlCod - Verified low-leakage ducts in conditioned space,  </w:t>
            </w:r>
          </w:p>
          <w:p w14:paraId="1D81FFB3" w14:textId="7EFB98A5"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51BEAA7" w14:textId="77777777" w:rsidR="00CC3726" w:rsidRPr="00CC3726" w:rsidRDefault="00CC3726" w:rsidP="00EE6860">
            <w:pPr>
              <w:rPr>
                <w:rFonts w:asciiTheme="minorHAnsi" w:hAnsiTheme="minorHAnsi"/>
                <w:sz w:val="10"/>
                <w:szCs w:val="10"/>
              </w:rPr>
            </w:pPr>
          </w:p>
          <w:p w14:paraId="062F539D" w14:textId="0A066192" w:rsidR="00CC3726" w:rsidRPr="00CC3726" w:rsidRDefault="00CC3726" w:rsidP="00EE6860">
            <w:pPr>
              <w:rPr>
                <w:rFonts w:asciiTheme="minorHAnsi" w:hAnsiTheme="minorHAnsi"/>
                <w:sz w:val="10"/>
                <w:szCs w:val="10"/>
              </w:rPr>
            </w:pPr>
            <w:r w:rsidRPr="00CC3726">
              <w:rPr>
                <w:rFonts w:asciiTheme="minorHAnsi" w:hAnsiTheme="minorHAnsi"/>
                <w:b/>
                <w:sz w:val="10"/>
                <w:szCs w:val="10"/>
              </w:rPr>
              <w:t>elseif</w:t>
            </w:r>
            <w:r w:rsidRPr="00CC3726">
              <w:rPr>
                <w:rFonts w:asciiTheme="minorHAnsi" w:hAnsiTheme="minorHAnsi"/>
                <w:sz w:val="10"/>
                <w:szCs w:val="10"/>
              </w:rPr>
              <w:t xml:space="preserve"> </w:t>
            </w:r>
            <w:r w:rsidRPr="00CC3726">
              <w:rPr>
                <w:rFonts w:asciiTheme="minorHAnsi" w:hAnsiTheme="minorHAnsi"/>
                <w:sz w:val="10"/>
                <w:szCs w:val="10"/>
                <w:highlight w:val="yellow"/>
              </w:rPr>
              <w:t>J08</w:t>
            </w:r>
            <w:r w:rsidRPr="00CC3726">
              <w:rPr>
                <w:rFonts w:asciiTheme="minorHAnsi" w:hAnsiTheme="minorHAnsi"/>
                <w:sz w:val="10"/>
                <w:szCs w:val="10"/>
              </w:rPr>
              <w:t>=</w:t>
            </w:r>
          </w:p>
          <w:p w14:paraId="60A76BED" w14:textId="77777777" w:rsidR="00CC3726" w:rsidRPr="00CC3726" w:rsidRDefault="00CC3726" w:rsidP="00EE6860">
            <w:pPr>
              <w:rPr>
                <w:rFonts w:asciiTheme="minorHAnsi" w:hAnsiTheme="minorHAnsi"/>
                <w:sz w:val="10"/>
                <w:szCs w:val="10"/>
              </w:rPr>
            </w:pPr>
            <w:r w:rsidRPr="00CC3726">
              <w:rPr>
                <w:rFonts w:asciiTheme="minorHAnsi" w:hAnsiTheme="minorHAnsi"/>
                <w:sz w:val="10"/>
                <w:szCs w:val="10"/>
              </w:rPr>
              <w:t>*Ducts ≥R4.2 entirely in Conditioned Space,</w:t>
            </w:r>
          </w:p>
          <w:p w14:paraId="202D2330" w14:textId="11E43E4A" w:rsidR="00CC3726" w:rsidRPr="00CC3726" w:rsidRDefault="00CC3726" w:rsidP="00EE6860">
            <w:pPr>
              <w:rPr>
                <w:rFonts w:asciiTheme="minorHAnsi" w:hAnsiTheme="minorHAnsi"/>
                <w:sz w:val="10"/>
                <w:szCs w:val="10"/>
              </w:rPr>
            </w:pPr>
            <w:r w:rsidRPr="00CC3726">
              <w:rPr>
                <w:rFonts w:asciiTheme="minorHAnsi" w:hAnsiTheme="minorHAnsi"/>
                <w:b/>
                <w:sz w:val="10"/>
                <w:szCs w:val="10"/>
              </w:rPr>
              <w:t>then</w:t>
            </w:r>
            <w:r w:rsidRPr="00CC3726">
              <w:rPr>
                <w:rFonts w:asciiTheme="minorHAnsi" w:hAnsiTheme="minorHAnsi"/>
                <w:sz w:val="10"/>
                <w:szCs w:val="10"/>
              </w:rPr>
              <w:t xml:space="preserve"> R-4.2 complies;</w:t>
            </w:r>
          </w:p>
          <w:p w14:paraId="1F9B99D0" w14:textId="77777777" w:rsidR="00CC3726" w:rsidRPr="00CC3726" w:rsidRDefault="00CC3726" w:rsidP="00EE6860">
            <w:pPr>
              <w:rPr>
                <w:rFonts w:ascii="Calibri" w:hAnsi="Calibri"/>
                <w:sz w:val="10"/>
                <w:szCs w:val="10"/>
              </w:rPr>
            </w:pPr>
            <w:r w:rsidRPr="00CC3726">
              <w:rPr>
                <w:rFonts w:asciiTheme="minorHAnsi" w:hAnsiTheme="minorHAnsi"/>
                <w:sz w:val="10"/>
                <w:szCs w:val="10"/>
              </w:rPr>
              <w:t>else flag non-compliant value and do not allow registration to proceed &gt;&gt;</w:t>
            </w:r>
          </w:p>
        </w:tc>
        <w:tc>
          <w:tcPr>
            <w:tcW w:w="341" w:type="pct"/>
            <w:tcMar>
              <w:left w:w="29" w:type="dxa"/>
              <w:right w:w="29" w:type="dxa"/>
            </w:tcMar>
          </w:tcPr>
          <w:p w14:paraId="1F9B99D1" w14:textId="7DE14020" w:rsidR="00CC3726" w:rsidRPr="00CC3726" w:rsidRDefault="00CC3726" w:rsidP="00EE6860">
            <w:pPr>
              <w:rPr>
                <w:rFonts w:asciiTheme="minorHAnsi" w:hAnsiTheme="minorHAnsi"/>
                <w:sz w:val="10"/>
                <w:szCs w:val="10"/>
              </w:rPr>
            </w:pPr>
            <w:r w:rsidRPr="00CC3726">
              <w:rPr>
                <w:rFonts w:asciiTheme="minorHAnsi" w:hAnsiTheme="minorHAnsi"/>
                <w:sz w:val="10"/>
                <w:szCs w:val="10"/>
              </w:rPr>
              <w:t>&lt;&lt; Default Value=</w:t>
            </w:r>
            <w:r w:rsidRPr="00CC3726">
              <w:rPr>
                <w:rFonts w:asciiTheme="minorHAnsi" w:hAnsiTheme="minorHAnsi"/>
                <w:sz w:val="10"/>
                <w:szCs w:val="10"/>
                <w:u w:val="single"/>
              </w:rPr>
              <w:t xml:space="preserve">No </w:t>
            </w:r>
            <w:r w:rsidR="00D22647">
              <w:rPr>
                <w:rFonts w:asciiTheme="minorHAnsi" w:hAnsiTheme="minorHAnsi"/>
                <w:sz w:val="10"/>
                <w:szCs w:val="10"/>
                <w:u w:val="single"/>
              </w:rPr>
              <w:t>Exceptions</w:t>
            </w:r>
            <w:r w:rsidRPr="00CC3726">
              <w:rPr>
                <w:rFonts w:asciiTheme="minorHAnsi" w:hAnsiTheme="minorHAnsi"/>
                <w:sz w:val="10"/>
                <w:szCs w:val="10"/>
              </w:rPr>
              <w:t>,</w:t>
            </w:r>
          </w:p>
          <w:p w14:paraId="36880A9A" w14:textId="44C8B601" w:rsidR="00CC3726" w:rsidRPr="00CC3726" w:rsidRDefault="00CC3726" w:rsidP="00EE6860">
            <w:pPr>
              <w:rPr>
                <w:rFonts w:asciiTheme="minorHAnsi" w:hAnsiTheme="minorHAnsi"/>
                <w:sz w:val="10"/>
                <w:szCs w:val="10"/>
              </w:rPr>
            </w:pPr>
          </w:p>
          <w:p w14:paraId="23170328" w14:textId="7075B850"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allow user to override the default and select </w:t>
            </w:r>
            <w:r w:rsidRPr="00CC3726">
              <w:rPr>
                <w:rFonts w:asciiTheme="minorHAnsi" w:hAnsiTheme="minorHAnsi"/>
                <w:b/>
                <w:sz w:val="10"/>
                <w:szCs w:val="10"/>
                <w:u w:val="single"/>
              </w:rPr>
              <w:t>one or more</w:t>
            </w:r>
            <w:r w:rsidRPr="00CC3726">
              <w:rPr>
                <w:rFonts w:asciiTheme="minorHAnsi" w:hAnsiTheme="minorHAnsi"/>
                <w:sz w:val="10"/>
                <w:szCs w:val="10"/>
              </w:rPr>
              <w:t xml:space="preserve"> of the following two values:</w:t>
            </w:r>
          </w:p>
          <w:p w14:paraId="44E0D31F" w14:textId="45EF87C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ducts in wall cavity </w:t>
            </w:r>
          </w:p>
          <w:p w14:paraId="552E3630" w14:textId="34885B54"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*Uninsulated exposed ducts </w:t>
            </w:r>
          </w:p>
          <w:p w14:paraId="78B91E80" w14:textId="38637CC5"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 in directly conditioned space </w:t>
            </w:r>
          </w:p>
          <w:p w14:paraId="528705A6" w14:textId="0510B0C5" w:rsidR="00CC3726" w:rsidRPr="00CC3726" w:rsidRDefault="00CC3726" w:rsidP="00EE6860">
            <w:pPr>
              <w:rPr>
                <w:rFonts w:asciiTheme="minorHAnsi" w:hAnsiTheme="minorHAnsi"/>
                <w:sz w:val="10"/>
                <w:szCs w:val="10"/>
              </w:rPr>
            </w:pPr>
          </w:p>
          <w:p w14:paraId="3117FB4E" w14:textId="109E3F3D"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if values in both </w:t>
            </w:r>
            <w:r w:rsidRPr="00CC3726">
              <w:rPr>
                <w:rFonts w:asciiTheme="minorHAnsi" w:hAnsiTheme="minorHAnsi"/>
                <w:sz w:val="10"/>
                <w:szCs w:val="10"/>
                <w:highlight w:val="yellow"/>
                <w:u w:val="single"/>
              </w:rPr>
              <w:t>J04</w:t>
            </w:r>
            <w:r w:rsidRPr="00CC3726">
              <w:rPr>
                <w:rFonts w:asciiTheme="minorHAnsi" w:hAnsiTheme="minorHAnsi"/>
                <w:sz w:val="10"/>
                <w:szCs w:val="10"/>
                <w:u w:val="single"/>
              </w:rPr>
              <w:t xml:space="preserve"> and </w:t>
            </w:r>
            <w:r w:rsidRPr="00CC3726">
              <w:rPr>
                <w:rFonts w:asciiTheme="minorHAnsi" w:hAnsiTheme="minorHAnsi"/>
                <w:sz w:val="10"/>
                <w:szCs w:val="10"/>
                <w:highlight w:val="yellow"/>
                <w:u w:val="single"/>
              </w:rPr>
              <w:t>J0</w:t>
            </w:r>
            <w:r w:rsidRPr="00CC3726">
              <w:rPr>
                <w:rFonts w:asciiTheme="minorHAnsi" w:hAnsiTheme="minorHAnsi"/>
                <w:sz w:val="10"/>
                <w:szCs w:val="10"/>
                <w:u w:val="single"/>
              </w:rPr>
              <w:t>6=</w:t>
            </w:r>
            <w:r w:rsidRPr="00CC3726">
              <w:rPr>
                <w:rFonts w:asciiTheme="minorHAnsi" w:hAnsiTheme="minorHAnsi"/>
                <w:sz w:val="10"/>
                <w:szCs w:val="10"/>
              </w:rPr>
              <w:t xml:space="preserve"> </w:t>
            </w:r>
          </w:p>
          <w:p w14:paraId="1F9B99D2" w14:textId="7758B2DC" w:rsidR="00CC3726" w:rsidRPr="00CC3726" w:rsidRDefault="00CC3726" w:rsidP="00EE6860">
            <w:pPr>
              <w:rPr>
                <w:rFonts w:asciiTheme="minorHAnsi" w:hAnsiTheme="minorHAnsi"/>
                <w:sz w:val="10"/>
                <w:szCs w:val="10"/>
              </w:rPr>
            </w:pPr>
            <w:r w:rsidRPr="00CC3726">
              <w:rPr>
                <w:rFonts w:asciiTheme="minorHAnsi" w:hAnsiTheme="minorHAnsi"/>
                <w:sz w:val="10"/>
                <w:szCs w:val="10"/>
              </w:rPr>
              <w:t>*conditioned space-entirely,</w:t>
            </w:r>
          </w:p>
          <w:p w14:paraId="438D40A1" w14:textId="0EBF6183" w:rsidR="00CC3726" w:rsidRPr="00CC3726" w:rsidRDefault="00CC3726" w:rsidP="00EE6860">
            <w:pPr>
              <w:rPr>
                <w:rFonts w:asciiTheme="minorHAnsi" w:hAnsiTheme="minorHAnsi"/>
                <w:sz w:val="10"/>
                <w:szCs w:val="10"/>
              </w:rPr>
            </w:pPr>
            <w:r w:rsidRPr="00CC3726">
              <w:rPr>
                <w:rFonts w:asciiTheme="minorHAnsi" w:hAnsiTheme="minorHAnsi"/>
                <w:sz w:val="10"/>
                <w:szCs w:val="10"/>
              </w:rPr>
              <w:t>then also allow user to select the following value:</w:t>
            </w:r>
          </w:p>
          <w:p w14:paraId="1F9B99D3" w14:textId="44CA6E51" w:rsidR="00CC3726" w:rsidRPr="00CC3726" w:rsidRDefault="00CC3726" w:rsidP="00EE6860">
            <w:pPr>
              <w:rPr>
                <w:rFonts w:asciiTheme="minorHAnsi" w:hAnsiTheme="minorHAnsi"/>
                <w:sz w:val="10"/>
                <w:szCs w:val="10"/>
              </w:rPr>
            </w:pPr>
            <w:r w:rsidRPr="00CC3726">
              <w:rPr>
                <w:rFonts w:asciiTheme="minorHAnsi" w:hAnsiTheme="minorHAnsi"/>
                <w:sz w:val="10"/>
                <w:szCs w:val="10"/>
              </w:rPr>
              <w:t xml:space="preserve">*Ducts </w:t>
            </w:r>
            <w:r w:rsidRPr="00CC3726">
              <w:rPr>
                <w:rFonts w:asciiTheme="minorHAnsi" w:hAnsiTheme="minorHAnsi" w:cstheme="minorHAnsi"/>
                <w:sz w:val="10"/>
                <w:szCs w:val="10"/>
              </w:rPr>
              <w:t>≥</w:t>
            </w:r>
            <w:r w:rsidRPr="00CC3726">
              <w:rPr>
                <w:rFonts w:asciiTheme="minorHAnsi" w:hAnsiTheme="minorHAnsi"/>
                <w:sz w:val="10"/>
                <w:szCs w:val="10"/>
              </w:rPr>
              <w:t>R4.2 entirely in conditioned space</w:t>
            </w:r>
            <w:r w:rsidR="00025EB6">
              <w:rPr>
                <w:rFonts w:asciiTheme="minorHAnsi" w:hAnsiTheme="minorHAnsi"/>
                <w:sz w:val="10"/>
                <w:szCs w:val="10"/>
              </w:rPr>
              <w:t>&gt;&gt;</w:t>
            </w:r>
          </w:p>
        </w:tc>
        <w:tc>
          <w:tcPr>
            <w:tcW w:w="590" w:type="pct"/>
            <w:tcMar>
              <w:left w:w="29" w:type="dxa"/>
              <w:right w:w="29" w:type="dxa"/>
            </w:tcMar>
          </w:tcPr>
          <w:p w14:paraId="13765C64" w14:textId="1649A2B9" w:rsidR="00CC3726" w:rsidRPr="006E68F4" w:rsidRDefault="00CC3726" w:rsidP="00EE6860">
            <w:pPr>
              <w:rPr>
                <w:rFonts w:ascii="Calibri" w:hAnsi="Calibri"/>
                <w:sz w:val="10"/>
                <w:szCs w:val="10"/>
              </w:rPr>
            </w:pPr>
            <w:r w:rsidRPr="006E68F4">
              <w:rPr>
                <w:rFonts w:ascii="Calibri" w:hAnsi="Calibri"/>
                <w:sz w:val="10"/>
                <w:szCs w:val="10"/>
              </w:rPr>
              <w:t xml:space="preserve">&lt;&lt; if System Type in </w:t>
            </w:r>
            <w:r w:rsidRPr="003F493D">
              <w:rPr>
                <w:rFonts w:ascii="Calibri" w:hAnsi="Calibri"/>
                <w:sz w:val="10"/>
                <w:szCs w:val="10"/>
                <w:highlight w:val="yellow"/>
              </w:rPr>
              <w:t>D05</w:t>
            </w:r>
            <w:r w:rsidRPr="006E68F4">
              <w:rPr>
                <w:rFonts w:ascii="Calibri" w:hAnsi="Calibri"/>
                <w:sz w:val="10"/>
                <w:szCs w:val="10"/>
              </w:rPr>
              <w:t>=no cooling, then result = Exempt - No Cooling;</w:t>
            </w:r>
          </w:p>
          <w:p w14:paraId="1F9B99D4" w14:textId="4565FA38"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r w:rsidR="00C77EAC" w:rsidRPr="00C77EAC">
              <w:rPr>
                <w:rFonts w:asciiTheme="minorHAnsi" w:hAnsiTheme="minorHAnsi"/>
                <w:sz w:val="10"/>
                <w:szCs w:val="10"/>
                <w:highlight w:val="yellow"/>
              </w:rPr>
              <w:t>D04</w:t>
            </w:r>
            <w:r w:rsidR="00C77EAC">
              <w:rPr>
                <w:rFonts w:asciiTheme="minorHAnsi" w:hAnsiTheme="minorHAnsi"/>
                <w:sz w:val="10"/>
                <w:szCs w:val="10"/>
              </w:rPr>
              <w:t xml:space="preserve"> or </w:t>
            </w:r>
            <w:r w:rsidRPr="006E68F4">
              <w:rPr>
                <w:rFonts w:asciiTheme="minorHAnsi" w:hAnsiTheme="minorHAnsi"/>
                <w:sz w:val="10"/>
                <w:szCs w:val="10"/>
                <w:highlight w:val="yellow"/>
              </w:rPr>
              <w:t>D05</w:t>
            </w:r>
            <w:r w:rsidRPr="006E68F4">
              <w:rPr>
                <w:rFonts w:asciiTheme="minorHAnsi" w:hAnsiTheme="minorHAnsi"/>
                <w:sz w:val="10"/>
                <w:szCs w:val="10"/>
              </w:rPr>
              <w:t>=one of the following</w:t>
            </w:r>
            <w:r w:rsidRPr="006E68F4">
              <w:rPr>
                <w:sz w:val="10"/>
                <w:szCs w:val="10"/>
              </w:rPr>
              <w:t xml:space="preserve"> </w:t>
            </w:r>
            <w:r w:rsidR="00FE2C54">
              <w:rPr>
                <w:rFonts w:asciiTheme="minorHAnsi" w:hAnsiTheme="minorHAnsi"/>
                <w:sz w:val="10"/>
                <w:szCs w:val="10"/>
              </w:rPr>
              <w:t>five</w:t>
            </w:r>
            <w:r w:rsidR="00FE2C54" w:rsidRPr="006E68F4">
              <w:rPr>
                <w:rFonts w:asciiTheme="minorHAnsi" w:hAnsiTheme="minorHAnsi"/>
                <w:sz w:val="10"/>
                <w:szCs w:val="10"/>
              </w:rPr>
              <w:t xml:space="preserve"> </w:t>
            </w:r>
            <w:r w:rsidRPr="006E68F4">
              <w:rPr>
                <w:rFonts w:asciiTheme="minorHAnsi" w:hAnsiTheme="minorHAnsi"/>
                <w:sz w:val="10"/>
                <w:szCs w:val="10"/>
              </w:rPr>
              <w:t>system types:</w:t>
            </w:r>
          </w:p>
          <w:p w14:paraId="1F9B99D6" w14:textId="2A881E92"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direct, </w:t>
            </w:r>
          </w:p>
          <w:p w14:paraId="1F9B99D7" w14:textId="43098694" w:rsidR="00CC3726" w:rsidRPr="00807BE0" w:rsidRDefault="00CC3726" w:rsidP="00EE6860">
            <w:pPr>
              <w:rPr>
                <w:rFonts w:asciiTheme="minorHAnsi" w:hAnsiTheme="minorHAnsi"/>
                <w:sz w:val="10"/>
                <w:szCs w:val="10"/>
              </w:rPr>
            </w:pPr>
            <w:r w:rsidRPr="00807BE0">
              <w:rPr>
                <w:rFonts w:asciiTheme="minorHAnsi" w:hAnsiTheme="minorHAnsi"/>
                <w:sz w:val="10"/>
                <w:szCs w:val="10"/>
              </w:rPr>
              <w:t xml:space="preserve">*evaporative - indirect, </w:t>
            </w:r>
          </w:p>
          <w:p w14:paraId="1F9B99D8" w14:textId="4138B918" w:rsidR="00CC3726" w:rsidRDefault="00CC3726" w:rsidP="00EE6860">
            <w:pPr>
              <w:rPr>
                <w:rFonts w:asciiTheme="minorHAnsi" w:hAnsiTheme="minorHAnsi"/>
                <w:sz w:val="10"/>
                <w:szCs w:val="10"/>
              </w:rPr>
            </w:pPr>
            <w:r w:rsidRPr="00807BE0">
              <w:rPr>
                <w:rFonts w:asciiTheme="minorHAnsi" w:hAnsiTheme="minorHAnsi"/>
                <w:sz w:val="10"/>
                <w:szCs w:val="10"/>
              </w:rPr>
              <w:t>*evaporative - indirectdirect,</w:t>
            </w:r>
          </w:p>
          <w:p w14:paraId="579D64A3" w14:textId="77777777" w:rsidR="00C77EAC" w:rsidRPr="00C77EAC" w:rsidRDefault="00C77EAC" w:rsidP="00C77EAC">
            <w:pPr>
              <w:rPr>
                <w:rFonts w:asciiTheme="minorHAnsi" w:hAnsiTheme="minorHAnsi"/>
                <w:sz w:val="10"/>
                <w:szCs w:val="10"/>
              </w:rPr>
            </w:pPr>
            <w:r w:rsidRPr="00C77EAC">
              <w:rPr>
                <w:rFonts w:asciiTheme="minorHAnsi" w:hAnsiTheme="minorHAnsi"/>
                <w:sz w:val="10"/>
                <w:szCs w:val="10"/>
              </w:rPr>
              <w:t xml:space="preserve">*VCHP-Ducted </w:t>
            </w:r>
          </w:p>
          <w:p w14:paraId="1445FF49" w14:textId="7C74FD99" w:rsidR="00C77EAC" w:rsidRPr="00807BE0" w:rsidRDefault="002611D9" w:rsidP="00EE6860">
            <w:pPr>
              <w:rPr>
                <w:rFonts w:asciiTheme="minorHAnsi" w:hAnsiTheme="minorHAnsi"/>
                <w:sz w:val="10"/>
                <w:szCs w:val="10"/>
              </w:rPr>
            </w:pPr>
            <w:r>
              <w:rPr>
                <w:rFonts w:asciiTheme="minorHAnsi" w:hAnsiTheme="minorHAnsi"/>
                <w:sz w:val="10"/>
                <w:szCs w:val="10"/>
              </w:rPr>
              <w:t>*VCHP</w:t>
            </w:r>
            <w:r w:rsidR="00C77EAC" w:rsidRPr="00C77EAC">
              <w:rPr>
                <w:rFonts w:asciiTheme="minorHAnsi" w:hAnsiTheme="minorHAnsi"/>
                <w:sz w:val="10"/>
                <w:szCs w:val="10"/>
              </w:rPr>
              <w:t>-Ducted+Ductless</w:t>
            </w:r>
          </w:p>
          <w:p w14:paraId="17E7498A" w14:textId="743D1414" w:rsidR="00CC3726" w:rsidRPr="00C77EAC" w:rsidRDefault="00CC3726" w:rsidP="00EE6860">
            <w:pPr>
              <w:rPr>
                <w:rFonts w:asciiTheme="minorHAnsi" w:hAnsiTheme="minorHAnsi"/>
                <w:sz w:val="10"/>
                <w:szCs w:val="10"/>
              </w:rPr>
            </w:pPr>
            <w:r w:rsidRPr="00C77EAC">
              <w:rPr>
                <w:rFonts w:asciiTheme="minorHAnsi" w:hAnsiTheme="minorHAnsi"/>
                <w:sz w:val="10"/>
                <w:szCs w:val="10"/>
              </w:rPr>
              <w:t>then text value = Exempt System</w:t>
            </w:r>
            <w:r w:rsidR="00C77EAC" w:rsidRPr="00C77EAC">
              <w:rPr>
                <w:rFonts w:asciiTheme="minorHAnsi" w:hAnsiTheme="minorHAnsi"/>
                <w:sz w:val="10"/>
                <w:szCs w:val="10"/>
              </w:rPr>
              <w:t xml:space="preserve"> Type</w:t>
            </w:r>
            <w:r w:rsidRPr="00C77EAC">
              <w:rPr>
                <w:rFonts w:asciiTheme="minorHAnsi" w:hAnsiTheme="minorHAnsi"/>
                <w:sz w:val="10"/>
                <w:szCs w:val="10"/>
              </w:rPr>
              <w:t>;</w:t>
            </w:r>
          </w:p>
          <w:p w14:paraId="1F9B99DA" w14:textId="6247D385"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elseif </w:t>
            </w:r>
            <w:r w:rsidRPr="006E68F4">
              <w:rPr>
                <w:rFonts w:asciiTheme="minorHAnsi" w:hAnsiTheme="minorHAnsi"/>
                <w:sz w:val="10"/>
                <w:szCs w:val="10"/>
                <w:highlight w:val="yellow"/>
              </w:rPr>
              <w:t>J12</w:t>
            </w:r>
            <w:r w:rsidRPr="006E68F4">
              <w:rPr>
                <w:rFonts w:asciiTheme="minorHAnsi" w:hAnsiTheme="minorHAnsi"/>
                <w:sz w:val="10"/>
                <w:szCs w:val="10"/>
              </w:rPr>
              <w:t>=no, then result = "Exempt</w:t>
            </w:r>
            <w:r w:rsidRPr="006E68F4">
              <w:rPr>
                <w:sz w:val="10"/>
                <w:szCs w:val="10"/>
              </w:rPr>
              <w:t xml:space="preserve"> </w:t>
            </w:r>
            <w:r w:rsidRPr="006E68F4">
              <w:rPr>
                <w:rFonts w:asciiTheme="minorHAnsi" w:hAnsiTheme="minorHAnsi"/>
                <w:sz w:val="10"/>
                <w:szCs w:val="10"/>
              </w:rPr>
              <w:t xml:space="preserve">- </w:t>
            </w:r>
            <w:r w:rsidR="003F493D">
              <w:rPr>
                <w:rFonts w:asciiTheme="minorHAnsi" w:hAnsiTheme="minorHAnsi"/>
                <w:sz w:val="10"/>
                <w:szCs w:val="10"/>
              </w:rPr>
              <w:t>Approved</w:t>
            </w:r>
            <w:r w:rsidRPr="006E68F4">
              <w:rPr>
                <w:rFonts w:asciiTheme="minorHAnsi" w:hAnsiTheme="minorHAnsi"/>
                <w:sz w:val="10"/>
                <w:szCs w:val="10"/>
              </w:rPr>
              <w:t xml:space="preserve"> Protocols N/A";</w:t>
            </w:r>
          </w:p>
          <w:p w14:paraId="1F9B99DB" w14:textId="4E7DCAE9" w:rsidR="00CC3726" w:rsidRPr="006E68F4" w:rsidRDefault="00CC3726" w:rsidP="00EE6860">
            <w:pPr>
              <w:rPr>
                <w:rFonts w:ascii="Calibri" w:hAnsi="Calibri"/>
                <w:sz w:val="10"/>
                <w:szCs w:val="10"/>
              </w:rPr>
            </w:pPr>
            <w:r w:rsidRPr="006E68F4">
              <w:rPr>
                <w:rFonts w:asciiTheme="minorHAnsi" w:hAnsiTheme="minorHAnsi"/>
                <w:sz w:val="10"/>
                <w:szCs w:val="10"/>
              </w:rPr>
              <w:t>else</w:t>
            </w:r>
            <w:r w:rsidRPr="006E68F4">
              <w:rPr>
                <w:rFonts w:ascii="Calibri" w:hAnsi="Calibri"/>
                <w:sz w:val="10"/>
                <w:szCs w:val="10"/>
              </w:rPr>
              <w:t xml:space="preserve">if CF1R-PRF indicates HERS Verification=required, </w:t>
            </w:r>
            <w:r w:rsidRPr="006E68F4">
              <w:rPr>
                <w:rFonts w:ascii="Calibri" w:hAnsi="Calibri"/>
                <w:b/>
                <w:sz w:val="10"/>
                <w:szCs w:val="10"/>
              </w:rPr>
              <w:t>AND</w:t>
            </w:r>
            <w:r w:rsidRPr="006E68F4">
              <w:rPr>
                <w:rFonts w:ascii="Calibri" w:hAnsi="Calibri"/>
                <w:sz w:val="10"/>
                <w:szCs w:val="10"/>
              </w:rPr>
              <w:t xml:space="preserve"> one or more of the following seven </w:t>
            </w:r>
            <w:r w:rsidRPr="006E68F4">
              <w:rPr>
                <w:rFonts w:ascii="Calibri" w:hAnsi="Calibri"/>
                <w:b/>
                <w:sz w:val="10"/>
                <w:szCs w:val="10"/>
              </w:rPr>
              <w:t>(7)</w:t>
            </w:r>
            <w:r w:rsidRPr="006E68F4">
              <w:rPr>
                <w:rFonts w:ascii="Calibri" w:hAnsi="Calibri"/>
                <w:sz w:val="10"/>
                <w:szCs w:val="10"/>
              </w:rPr>
              <w:t xml:space="preserve"> conditions is true:</w:t>
            </w:r>
          </w:p>
          <w:p w14:paraId="1F9B99DC" w14:textId="788A730C" w:rsidR="00CC3726" w:rsidRPr="006E68F4" w:rsidRDefault="00CC3726" w:rsidP="00EE6860">
            <w:pPr>
              <w:rPr>
                <w:rFonts w:ascii="Calibri" w:hAnsi="Calibri"/>
                <w:sz w:val="10"/>
                <w:szCs w:val="10"/>
              </w:rPr>
            </w:pPr>
            <w:r w:rsidRPr="006E68F4">
              <w:rPr>
                <w:rFonts w:ascii="Calibri" w:hAnsi="Calibri"/>
                <w:b/>
                <w:sz w:val="10"/>
                <w:szCs w:val="10"/>
              </w:rPr>
              <w:t>(1)</w:t>
            </w:r>
            <w:r w:rsidRPr="006E68F4">
              <w:rPr>
                <w:rFonts w:ascii="Calibri" w:hAnsi="Calibri"/>
                <w:sz w:val="10"/>
                <w:szCs w:val="10"/>
              </w:rPr>
              <w:t xml:space="preserve">value in </w:t>
            </w:r>
            <w:r w:rsidRPr="006E68F4">
              <w:rPr>
                <w:rFonts w:ascii="Calibri" w:hAnsi="Calibri"/>
                <w:sz w:val="10"/>
                <w:szCs w:val="10"/>
                <w:highlight w:val="yellow"/>
              </w:rPr>
              <w:t>C09</w:t>
            </w:r>
            <w:r w:rsidRPr="006E68F4">
              <w:rPr>
                <w:rFonts w:ascii="Calibri" w:hAnsi="Calibri"/>
                <w:sz w:val="10"/>
                <w:szCs w:val="10"/>
              </w:rPr>
              <w:t xml:space="preserve"> &lt; 0.58  and </w:t>
            </w:r>
            <w:r w:rsidRPr="006E68F4">
              <w:rPr>
                <w:rFonts w:ascii="Calibri" w:hAnsi="Calibri"/>
                <w:sz w:val="10"/>
                <w:szCs w:val="10"/>
                <w:highlight w:val="yellow"/>
              </w:rPr>
              <w:t>D04</w:t>
            </w:r>
            <w:r w:rsidRPr="006E68F4">
              <w:rPr>
                <w:rFonts w:ascii="Calibri" w:hAnsi="Calibri" w:cs="Calibri"/>
                <w:sz w:val="10"/>
                <w:szCs w:val="10"/>
              </w:rPr>
              <w:t>≠</w:t>
            </w:r>
            <w:r w:rsidRPr="006E68F4">
              <w:rPr>
                <w:rFonts w:ascii="Calibri" w:hAnsi="Calibri"/>
                <w:sz w:val="10"/>
                <w:szCs w:val="10"/>
              </w:rPr>
              <w:t xml:space="preserve"> one of the following </w:t>
            </w:r>
            <w:r w:rsidR="00CB6008">
              <w:rPr>
                <w:rFonts w:ascii="Calibri" w:hAnsi="Calibri"/>
                <w:sz w:val="10"/>
                <w:szCs w:val="10"/>
              </w:rPr>
              <w:t>two</w:t>
            </w:r>
            <w:r w:rsidRPr="006E68F4">
              <w:rPr>
                <w:rFonts w:ascii="Calibri" w:hAnsi="Calibri"/>
                <w:sz w:val="10"/>
                <w:szCs w:val="10"/>
              </w:rPr>
              <w:t>:</w:t>
            </w:r>
          </w:p>
          <w:p w14:paraId="2F19402B" w14:textId="6BD63AE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45B7505A" w14:textId="0712D59D"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5AF773C0" w14:textId="4BBBDDBE" w:rsidR="00CC3726" w:rsidRPr="005C2431" w:rsidRDefault="00CB6008" w:rsidP="00EE6860">
            <w:pPr>
              <w:rPr>
                <w:rFonts w:ascii="Calibri" w:hAnsi="Calibri"/>
                <w:sz w:val="10"/>
                <w:szCs w:val="10"/>
              </w:rPr>
            </w:pPr>
            <w:r w:rsidRPr="00CB6008" w:rsidDel="00CB6008">
              <w:rPr>
                <w:rFonts w:ascii="Calibri" w:hAnsi="Calibri"/>
                <w:sz w:val="6"/>
                <w:szCs w:val="6"/>
              </w:rPr>
              <w:t xml:space="preserve"> </w:t>
            </w:r>
            <w:r w:rsidR="00CC3726" w:rsidRPr="005C2431">
              <w:rPr>
                <w:rFonts w:ascii="Calibri" w:hAnsi="Calibri"/>
                <w:b/>
                <w:sz w:val="10"/>
                <w:szCs w:val="10"/>
              </w:rPr>
              <w:t>(2)</w:t>
            </w:r>
            <w:r w:rsidR="00CC3726" w:rsidRPr="005C2431">
              <w:rPr>
                <w:rFonts w:ascii="Calibri" w:hAnsi="Calibri"/>
                <w:sz w:val="10"/>
                <w:szCs w:val="10"/>
              </w:rPr>
              <w:t xml:space="preserve">value in </w:t>
            </w:r>
            <w:r w:rsidR="00CC3726" w:rsidRPr="00CA3812">
              <w:rPr>
                <w:rFonts w:ascii="Calibri" w:hAnsi="Calibri"/>
                <w:sz w:val="10"/>
                <w:szCs w:val="10"/>
                <w:highlight w:val="yellow"/>
              </w:rPr>
              <w:t>C09</w:t>
            </w:r>
            <w:r w:rsidR="00CC3726" w:rsidRPr="005C2431">
              <w:rPr>
                <w:rFonts w:ascii="Calibri" w:hAnsi="Calibri"/>
                <w:sz w:val="10"/>
                <w:szCs w:val="10"/>
              </w:rPr>
              <w:t xml:space="preserve"> &lt; 0.62 and </w:t>
            </w:r>
            <w:r w:rsidR="00CC3726" w:rsidRPr="005C2431">
              <w:rPr>
                <w:rFonts w:ascii="Calibri" w:hAnsi="Calibri"/>
                <w:sz w:val="10"/>
                <w:szCs w:val="10"/>
                <w:highlight w:val="yellow"/>
              </w:rPr>
              <w:t>D05</w:t>
            </w:r>
            <w:r w:rsidR="00CC3726" w:rsidRPr="005C2431">
              <w:rPr>
                <w:rFonts w:ascii="Calibri" w:hAnsi="Calibri"/>
                <w:sz w:val="10"/>
                <w:szCs w:val="10"/>
              </w:rPr>
              <w:t xml:space="preserve"> = one of the following two:</w:t>
            </w:r>
          </w:p>
          <w:p w14:paraId="15B99AC5" w14:textId="6A26B70B"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HP</w:t>
            </w:r>
          </w:p>
          <w:p w14:paraId="449FB6CB" w14:textId="3EEBE113" w:rsidR="00CC3726" w:rsidRPr="005C2431" w:rsidRDefault="00CC3726" w:rsidP="00EE6860">
            <w:pPr>
              <w:rPr>
                <w:rFonts w:ascii="Calibri" w:hAnsi="Calibri"/>
                <w:sz w:val="10"/>
                <w:szCs w:val="10"/>
              </w:rPr>
            </w:pPr>
            <w:r w:rsidRPr="005C2431">
              <w:rPr>
                <w:rFonts w:ascii="Calibri" w:hAnsi="Calibri"/>
                <w:sz w:val="10"/>
                <w:szCs w:val="10"/>
              </w:rPr>
              <w:t xml:space="preserve">      **small duct high velocity AC</w:t>
            </w:r>
          </w:p>
          <w:p w14:paraId="52D2AE03" w14:textId="6EA581B6" w:rsidR="00CC3726" w:rsidRPr="005C2431" w:rsidRDefault="00CC3726" w:rsidP="00EE6860">
            <w:pPr>
              <w:rPr>
                <w:rFonts w:ascii="Calibri" w:hAnsi="Calibri"/>
                <w:sz w:val="10"/>
                <w:szCs w:val="10"/>
              </w:rPr>
            </w:pPr>
            <w:r w:rsidRPr="005C2431">
              <w:rPr>
                <w:rFonts w:ascii="Calibri" w:hAnsi="Calibri"/>
                <w:b/>
                <w:sz w:val="10"/>
                <w:szCs w:val="10"/>
              </w:rPr>
              <w:t>(3)</w:t>
            </w:r>
            <w:r w:rsidRPr="005C2431">
              <w:rPr>
                <w:rFonts w:ascii="Calibri" w:hAnsi="Calibri"/>
                <w:sz w:val="10"/>
                <w:szCs w:val="10"/>
              </w:rPr>
              <w:t xml:space="preserve">value in </w:t>
            </w:r>
            <w:r w:rsidRPr="00CA3812">
              <w:rPr>
                <w:rFonts w:ascii="Calibri" w:hAnsi="Calibri"/>
                <w:sz w:val="10"/>
                <w:szCs w:val="10"/>
                <w:highlight w:val="yellow"/>
              </w:rPr>
              <w:t>C09</w:t>
            </w:r>
            <w:r w:rsidRPr="005C2431">
              <w:rPr>
                <w:rFonts w:ascii="Calibri" w:hAnsi="Calibri"/>
                <w:sz w:val="10"/>
                <w:szCs w:val="10"/>
              </w:rPr>
              <w:t xml:space="preserve"> &lt; 0.45 and </w:t>
            </w:r>
          </w:p>
          <w:p w14:paraId="4E895A3F" w14:textId="0136B1BF" w:rsidR="00CC3726" w:rsidRPr="005C2431" w:rsidRDefault="00CC3726" w:rsidP="00EE6860">
            <w:pPr>
              <w:rPr>
                <w:rFonts w:ascii="Calibri" w:hAnsi="Calibri"/>
                <w:sz w:val="10"/>
                <w:szCs w:val="10"/>
              </w:rPr>
            </w:pPr>
            <w:r w:rsidRPr="00CA3812">
              <w:rPr>
                <w:rFonts w:ascii="Calibri" w:hAnsi="Calibri"/>
                <w:sz w:val="10"/>
                <w:szCs w:val="10"/>
                <w:highlight w:val="yellow"/>
              </w:rPr>
              <w:t>D04</w:t>
            </w:r>
            <w:r w:rsidRPr="005C2431">
              <w:rPr>
                <w:rFonts w:ascii="Calibri" w:hAnsi="Calibri"/>
                <w:sz w:val="10"/>
                <w:szCs w:val="10"/>
              </w:rPr>
              <w:t xml:space="preserve"> = one of the following </w:t>
            </w:r>
            <w:r w:rsidR="00CB6008">
              <w:rPr>
                <w:rFonts w:ascii="Calibri" w:hAnsi="Calibri"/>
                <w:sz w:val="10"/>
                <w:szCs w:val="10"/>
              </w:rPr>
              <w:t>two</w:t>
            </w:r>
            <w:r w:rsidRPr="005C2431">
              <w:rPr>
                <w:rFonts w:ascii="Calibri" w:hAnsi="Calibri"/>
                <w:sz w:val="10"/>
                <w:szCs w:val="10"/>
              </w:rPr>
              <w:t>:</w:t>
            </w:r>
          </w:p>
          <w:p w14:paraId="06580CFD" w14:textId="77777777" w:rsidR="00CC3726" w:rsidRPr="005C2431" w:rsidRDefault="00CC3726" w:rsidP="00EE6860">
            <w:pPr>
              <w:rPr>
                <w:rFonts w:ascii="Calibri" w:hAnsi="Calibri"/>
                <w:sz w:val="10"/>
                <w:szCs w:val="10"/>
              </w:rPr>
            </w:pPr>
            <w:r w:rsidRPr="005C2431">
              <w:rPr>
                <w:rFonts w:ascii="Calibri" w:hAnsi="Calibri"/>
                <w:sz w:val="10"/>
                <w:szCs w:val="10"/>
              </w:rPr>
              <w:t xml:space="preserve">      **central gas furnace</w:t>
            </w:r>
          </w:p>
          <w:p w14:paraId="7AF7012D" w14:textId="77777777" w:rsidR="00CC3726" w:rsidRPr="005C2431" w:rsidRDefault="00CC3726" w:rsidP="00EE6860">
            <w:pPr>
              <w:rPr>
                <w:rFonts w:ascii="Calibri" w:hAnsi="Calibri"/>
                <w:sz w:val="10"/>
                <w:szCs w:val="10"/>
              </w:rPr>
            </w:pPr>
            <w:r w:rsidRPr="005C2431">
              <w:rPr>
                <w:rFonts w:ascii="Calibri" w:hAnsi="Calibri"/>
                <w:sz w:val="10"/>
                <w:szCs w:val="10"/>
              </w:rPr>
              <w:t xml:space="preserve">      **Packaged gas furnace</w:t>
            </w:r>
          </w:p>
          <w:p w14:paraId="1F9B99DD" w14:textId="7DFADE77" w:rsidR="00CC3726" w:rsidRPr="005C2431" w:rsidRDefault="00CB6008" w:rsidP="00EE6860">
            <w:pPr>
              <w:rPr>
                <w:rFonts w:ascii="Calibri" w:hAnsi="Calibri" w:cs="Calibri"/>
                <w:sz w:val="10"/>
                <w:szCs w:val="10"/>
              </w:rPr>
            </w:pPr>
            <w:r w:rsidRPr="00CB6008" w:rsidDel="00CB6008">
              <w:rPr>
                <w:rFonts w:ascii="Calibri" w:hAnsi="Calibri"/>
                <w:sz w:val="6"/>
                <w:szCs w:val="6"/>
              </w:rPr>
              <w:t xml:space="preserve"> </w:t>
            </w:r>
            <w:r w:rsidR="00CC3726" w:rsidRPr="003709B7">
              <w:rPr>
                <w:rFonts w:ascii="Calibri" w:hAnsi="Calibri"/>
                <w:b/>
                <w:sz w:val="10"/>
                <w:szCs w:val="10"/>
              </w:rPr>
              <w:t>(4)</w:t>
            </w:r>
            <w:r w:rsidR="00CC3726" w:rsidRPr="005C2431">
              <w:rPr>
                <w:rFonts w:ascii="Calibri" w:hAnsi="Calibri"/>
                <w:sz w:val="10"/>
                <w:szCs w:val="10"/>
              </w:rPr>
              <w:t xml:space="preserve">value in </w:t>
            </w:r>
            <w:r w:rsidR="00CC3726" w:rsidRPr="005C2431">
              <w:rPr>
                <w:rFonts w:ascii="Calibri" w:hAnsi="Calibri"/>
                <w:sz w:val="10"/>
                <w:szCs w:val="10"/>
                <w:highlight w:val="yellow"/>
              </w:rPr>
              <w:t>C08</w:t>
            </w:r>
            <w:r w:rsidR="00CC3726" w:rsidRPr="005C2431">
              <w:rPr>
                <w:rFonts w:ascii="Calibri" w:hAnsi="Calibri"/>
                <w:b/>
                <w:sz w:val="10"/>
                <w:szCs w:val="10"/>
              </w:rPr>
              <w:t xml:space="preserve"> &gt;</w:t>
            </w:r>
            <w:r w:rsidR="00CC3726" w:rsidRPr="005C2431">
              <w:rPr>
                <w:rFonts w:ascii="Calibri" w:hAnsi="Calibri"/>
                <w:sz w:val="10"/>
                <w:szCs w:val="10"/>
              </w:rPr>
              <w:t xml:space="preserve"> 350 and </w:t>
            </w:r>
            <w:r w:rsidR="00CC3726" w:rsidRPr="00CA3812">
              <w:rPr>
                <w:rFonts w:ascii="Calibri" w:hAnsi="Calibri"/>
                <w:sz w:val="10"/>
                <w:szCs w:val="10"/>
                <w:highlight w:val="yellow"/>
              </w:rPr>
              <w:t>D05</w:t>
            </w:r>
            <w:r w:rsidR="00CC3726" w:rsidRPr="005C2431">
              <w:rPr>
                <w:rFonts w:ascii="Calibri" w:hAnsi="Calibri"/>
                <w:sz w:val="10"/>
                <w:szCs w:val="10"/>
              </w:rPr>
              <w:t xml:space="preserve"> </w:t>
            </w:r>
            <w:r w:rsidR="00CC3726" w:rsidRPr="005C2431">
              <w:rPr>
                <w:rFonts w:ascii="Calibri" w:hAnsi="Calibri" w:cs="Calibri"/>
                <w:sz w:val="10"/>
                <w:szCs w:val="10"/>
              </w:rPr>
              <w:t xml:space="preserve">≠ one of the following two: </w:t>
            </w:r>
          </w:p>
          <w:p w14:paraId="7D1F4E68"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2F781C99" w14:textId="350FDAAD"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AC</w:t>
            </w:r>
          </w:p>
          <w:p w14:paraId="2976035B" w14:textId="12BEE612" w:rsidR="00CC3726" w:rsidRPr="005C2431" w:rsidRDefault="00CC3726" w:rsidP="00EE6860">
            <w:pPr>
              <w:rPr>
                <w:rFonts w:ascii="Calibri" w:hAnsi="Calibri" w:cs="Calibri"/>
                <w:sz w:val="10"/>
                <w:szCs w:val="10"/>
              </w:rPr>
            </w:pPr>
            <w:r w:rsidRPr="003709B7">
              <w:rPr>
                <w:rFonts w:ascii="Calibri" w:hAnsi="Calibri"/>
                <w:b/>
                <w:sz w:val="10"/>
                <w:szCs w:val="10"/>
              </w:rPr>
              <w:t>(5)</w:t>
            </w:r>
            <w:r w:rsidRPr="005C2431">
              <w:rPr>
                <w:rFonts w:ascii="Calibri" w:hAnsi="Calibri"/>
                <w:sz w:val="10"/>
                <w:szCs w:val="10"/>
              </w:rPr>
              <w:t xml:space="preserve">value in </w:t>
            </w:r>
            <w:r w:rsidRPr="00CA3812">
              <w:rPr>
                <w:rFonts w:ascii="Calibri" w:hAnsi="Calibri"/>
                <w:sz w:val="10"/>
                <w:szCs w:val="10"/>
                <w:highlight w:val="yellow"/>
              </w:rPr>
              <w:t>C08</w:t>
            </w:r>
            <w:r w:rsidRPr="005C2431">
              <w:rPr>
                <w:rFonts w:ascii="Calibri" w:hAnsi="Calibri"/>
                <w:sz w:val="10"/>
                <w:szCs w:val="10"/>
              </w:rPr>
              <w:t xml:space="preserve"> &gt; 250 and </w:t>
            </w:r>
            <w:r w:rsidRPr="00CA3812">
              <w:rPr>
                <w:rFonts w:ascii="Calibri" w:hAnsi="Calibri"/>
                <w:sz w:val="10"/>
                <w:szCs w:val="10"/>
                <w:highlight w:val="yellow"/>
              </w:rPr>
              <w:t>D05</w:t>
            </w:r>
            <w:r w:rsidRPr="005C2431">
              <w:rPr>
                <w:rFonts w:ascii="Calibri" w:hAnsi="Calibri"/>
                <w:sz w:val="10"/>
                <w:szCs w:val="10"/>
              </w:rPr>
              <w:t xml:space="preserve"> </w:t>
            </w:r>
            <w:r w:rsidRPr="005C2431">
              <w:rPr>
                <w:rFonts w:ascii="Calibri" w:hAnsi="Calibri" w:cs="Calibri"/>
                <w:sz w:val="10"/>
                <w:szCs w:val="10"/>
              </w:rPr>
              <w:t xml:space="preserve">= one of the following two: </w:t>
            </w:r>
          </w:p>
          <w:p w14:paraId="2F6B769A" w14:textId="77777777" w:rsidR="00CC3726" w:rsidRPr="005C2431" w:rsidRDefault="00CC3726" w:rsidP="00EE6860">
            <w:pPr>
              <w:rPr>
                <w:rFonts w:ascii="Calibri" w:hAnsi="Calibri" w:cs="Calibri"/>
                <w:sz w:val="10"/>
                <w:szCs w:val="10"/>
              </w:rPr>
            </w:pPr>
            <w:r w:rsidRPr="005C2431">
              <w:rPr>
                <w:rFonts w:ascii="Calibri" w:hAnsi="Calibri" w:cs="Calibri"/>
                <w:sz w:val="10"/>
                <w:szCs w:val="10"/>
              </w:rPr>
              <w:t xml:space="preserve">      **small duct high velocity HP</w:t>
            </w:r>
          </w:p>
          <w:p w14:paraId="1B1C9D6A" w14:textId="4D3956E9" w:rsidR="00CC3726" w:rsidRPr="005C2431" w:rsidRDefault="00CC3726" w:rsidP="00EE6860">
            <w:pPr>
              <w:rPr>
                <w:rFonts w:ascii="Calibri" w:hAnsi="Calibri"/>
                <w:sz w:val="10"/>
                <w:szCs w:val="10"/>
              </w:rPr>
            </w:pPr>
            <w:r w:rsidRPr="005C2431">
              <w:rPr>
                <w:rFonts w:ascii="Calibri" w:hAnsi="Calibri" w:cs="Calibri"/>
                <w:sz w:val="10"/>
                <w:szCs w:val="10"/>
              </w:rPr>
              <w:t xml:space="preserve">      **small duct high velocity AC</w:t>
            </w:r>
          </w:p>
          <w:p w14:paraId="1F9B99DE" w14:textId="55565747" w:rsidR="00CC3726" w:rsidRPr="005C2431" w:rsidRDefault="00CC3726" w:rsidP="00EE6860">
            <w:pPr>
              <w:rPr>
                <w:rFonts w:ascii="Calibri" w:hAnsi="Calibri"/>
                <w:sz w:val="10"/>
                <w:szCs w:val="10"/>
              </w:rPr>
            </w:pPr>
            <w:r w:rsidRPr="005C2431">
              <w:rPr>
                <w:rFonts w:ascii="Calibri" w:hAnsi="Calibri"/>
                <w:b/>
                <w:sz w:val="10"/>
                <w:szCs w:val="10"/>
              </w:rPr>
              <w:t>(6)</w:t>
            </w:r>
            <w:r w:rsidRPr="005C2431">
              <w:rPr>
                <w:rFonts w:ascii="Calibri" w:hAnsi="Calibri"/>
                <w:sz w:val="10"/>
                <w:szCs w:val="10"/>
                <w:highlight w:val="yellow"/>
              </w:rPr>
              <w:t>D09</w:t>
            </w:r>
            <w:r w:rsidRPr="005C2431">
              <w:rPr>
                <w:rFonts w:ascii="Calibri" w:hAnsi="Calibri"/>
                <w:sz w:val="10"/>
                <w:szCs w:val="10"/>
              </w:rPr>
              <w:t>=Zonally Controlled</w:t>
            </w:r>
          </w:p>
          <w:p w14:paraId="2471F140" w14:textId="7C2BF890" w:rsidR="00CC3726" w:rsidRPr="005C2431" w:rsidRDefault="00CC3726" w:rsidP="00EE6860">
            <w:pPr>
              <w:rPr>
                <w:rFonts w:ascii="Calibri" w:hAnsi="Calibri"/>
                <w:sz w:val="10"/>
                <w:szCs w:val="10"/>
              </w:rPr>
            </w:pPr>
            <w:r w:rsidRPr="003709B7">
              <w:rPr>
                <w:rFonts w:ascii="Calibri" w:hAnsi="Calibri"/>
                <w:b/>
                <w:sz w:val="10"/>
                <w:szCs w:val="10"/>
              </w:rPr>
              <w:t>(7)</w:t>
            </w:r>
            <w:r w:rsidRPr="005C2431">
              <w:rPr>
                <w:rFonts w:ascii="Calibri" w:hAnsi="Calibri"/>
                <w:sz w:val="10"/>
                <w:szCs w:val="10"/>
              </w:rPr>
              <w:t xml:space="preserve">either of </w:t>
            </w:r>
            <w:r w:rsidRPr="00CA3812">
              <w:rPr>
                <w:rFonts w:ascii="Calibri" w:hAnsi="Calibri"/>
                <w:sz w:val="10"/>
                <w:szCs w:val="10"/>
                <w:highlight w:val="yellow"/>
              </w:rPr>
              <w:t>E04</w:t>
            </w:r>
            <w:r w:rsidRPr="005C2431">
              <w:rPr>
                <w:rFonts w:ascii="Calibri" w:hAnsi="Calibri"/>
                <w:sz w:val="10"/>
                <w:szCs w:val="10"/>
              </w:rPr>
              <w:t xml:space="preserve"> or </w:t>
            </w:r>
            <w:r w:rsidRPr="00CA3812">
              <w:rPr>
                <w:rFonts w:ascii="Calibri" w:hAnsi="Calibri"/>
                <w:sz w:val="10"/>
                <w:szCs w:val="10"/>
                <w:highlight w:val="yellow"/>
              </w:rPr>
              <w:t>G06</w:t>
            </w:r>
            <w:r w:rsidRPr="005C2431">
              <w:rPr>
                <w:rFonts w:ascii="Calibri" w:hAnsi="Calibri"/>
                <w:sz w:val="10"/>
                <w:szCs w:val="10"/>
              </w:rPr>
              <w:t xml:space="preserve">=yes </w:t>
            </w:r>
            <w:r>
              <w:rPr>
                <w:rFonts w:ascii="Calibri" w:hAnsi="Calibri"/>
                <w:sz w:val="10"/>
                <w:szCs w:val="10"/>
              </w:rPr>
              <w:t>(is CFI Vent Sys)</w:t>
            </w:r>
            <w:r w:rsidR="003F493D">
              <w:rPr>
                <w:rFonts w:ascii="Calibri" w:hAnsi="Calibri"/>
                <w:sz w:val="10"/>
                <w:szCs w:val="10"/>
              </w:rPr>
              <w:t>,</w:t>
            </w:r>
          </w:p>
          <w:p w14:paraId="1F9B99E0" w14:textId="42CE4EA1" w:rsidR="00CC3726" w:rsidRPr="006E68F4" w:rsidRDefault="00CC3726" w:rsidP="00EE6860">
            <w:pPr>
              <w:rPr>
                <w:rFonts w:ascii="Calibri" w:hAnsi="Calibri"/>
                <w:sz w:val="10"/>
                <w:szCs w:val="10"/>
              </w:rPr>
            </w:pPr>
            <w:r w:rsidRPr="003F493D">
              <w:rPr>
                <w:rFonts w:ascii="Calibri" w:hAnsi="Calibri"/>
                <w:b/>
                <w:sz w:val="12"/>
                <w:szCs w:val="12"/>
              </w:rPr>
              <w:t>then</w:t>
            </w:r>
            <w:r w:rsidRPr="003F493D">
              <w:rPr>
                <w:rFonts w:ascii="Calibri" w:hAnsi="Calibri"/>
                <w:sz w:val="12"/>
                <w:szCs w:val="12"/>
              </w:rPr>
              <w:t xml:space="preserve"> result = HERS Verified Fan Efficacy and Airflow</w:t>
            </w:r>
            <w:r w:rsidRPr="003F493D">
              <w:rPr>
                <w:rFonts w:ascii="Calibri" w:hAnsi="Calibri"/>
                <w:sz w:val="10"/>
                <w:szCs w:val="10"/>
              </w:rPr>
              <w:t xml:space="preserve"> Rate;</w:t>
            </w:r>
          </w:p>
          <w:p w14:paraId="1F9B99E1" w14:textId="5C48B234" w:rsidR="00CC3726" w:rsidRPr="006E68F4" w:rsidRDefault="00CC3726" w:rsidP="00EE6860">
            <w:pPr>
              <w:rPr>
                <w:rFonts w:ascii="Calibri" w:hAnsi="Calibri"/>
                <w:sz w:val="10"/>
                <w:szCs w:val="10"/>
              </w:rPr>
            </w:pPr>
            <w:r w:rsidRPr="003F493D">
              <w:rPr>
                <w:rFonts w:ascii="Calibri" w:hAnsi="Calibri"/>
                <w:b/>
                <w:sz w:val="10"/>
                <w:szCs w:val="10"/>
              </w:rPr>
              <w:t>elseif</w:t>
            </w:r>
            <w:r w:rsidRPr="006E68F4">
              <w:rPr>
                <w:rFonts w:ascii="Calibri" w:hAnsi="Calibri"/>
                <w:sz w:val="10"/>
                <w:szCs w:val="10"/>
              </w:rPr>
              <w:t xml:space="preserve"> CF1R-PRF indicates HERS Verification=required,</w:t>
            </w:r>
          </w:p>
          <w:p w14:paraId="1F9B99E2" w14:textId="32BE6E0A" w:rsidR="00CC3726" w:rsidRPr="006E68F4" w:rsidRDefault="00CC3726" w:rsidP="00EE6860">
            <w:pPr>
              <w:rPr>
                <w:rFonts w:ascii="Calibri" w:hAnsi="Calibri"/>
                <w:sz w:val="10"/>
                <w:szCs w:val="10"/>
              </w:rPr>
            </w:pPr>
            <w:r w:rsidRPr="006E68F4">
              <w:rPr>
                <w:rFonts w:ascii="Calibri" w:hAnsi="Calibri"/>
                <w:sz w:val="10"/>
                <w:szCs w:val="10"/>
              </w:rPr>
              <w:t xml:space="preserve">then user select one from following two: </w:t>
            </w:r>
          </w:p>
          <w:p w14:paraId="1F9B99E3" w14:textId="77777777" w:rsidR="00CC3726" w:rsidRPr="006E68F4" w:rsidRDefault="00CC3726" w:rsidP="00EE6860">
            <w:pPr>
              <w:rPr>
                <w:rFonts w:ascii="Calibri" w:hAnsi="Calibri"/>
                <w:sz w:val="10"/>
                <w:szCs w:val="10"/>
              </w:rPr>
            </w:pPr>
            <w:r w:rsidRPr="006E68F4">
              <w:rPr>
                <w:rFonts w:ascii="Calibri" w:hAnsi="Calibri"/>
                <w:sz w:val="10"/>
                <w:szCs w:val="10"/>
              </w:rPr>
              <w:t xml:space="preserve">*HERS Verified </w:t>
            </w:r>
            <w:r w:rsidRPr="006E68F4">
              <w:rPr>
                <w:rFonts w:ascii="Calibri" w:hAnsi="Calibri"/>
                <w:sz w:val="10"/>
                <w:szCs w:val="10"/>
                <w:u w:val="single"/>
              </w:rPr>
              <w:t>Fan Efficacy and Airflow Rate</w:t>
            </w:r>
            <w:r w:rsidRPr="006E68F4">
              <w:rPr>
                <w:rFonts w:ascii="Calibri" w:hAnsi="Calibri"/>
                <w:sz w:val="10"/>
                <w:szCs w:val="10"/>
              </w:rPr>
              <w:t xml:space="preserve">; </w:t>
            </w:r>
          </w:p>
          <w:p w14:paraId="1F9B99EA" w14:textId="1C3575A1" w:rsidR="00CC3726" w:rsidRPr="004F33D0" w:rsidRDefault="00CC3726" w:rsidP="00EE6860">
            <w:pPr>
              <w:rPr>
                <w:rFonts w:ascii="Calibri" w:hAnsi="Calibri"/>
                <w:sz w:val="12"/>
                <w:szCs w:val="12"/>
              </w:rPr>
            </w:pPr>
            <w:r w:rsidRPr="006E68F4">
              <w:rPr>
                <w:rFonts w:ascii="Calibri" w:hAnsi="Calibri"/>
                <w:sz w:val="10"/>
                <w:szCs w:val="10"/>
              </w:rPr>
              <w:t xml:space="preserve">*HERS verified </w:t>
            </w:r>
            <w:r w:rsidRPr="006E68F4">
              <w:rPr>
                <w:rFonts w:ascii="Calibri" w:hAnsi="Calibri"/>
                <w:sz w:val="10"/>
                <w:szCs w:val="10"/>
                <w:u w:val="single"/>
              </w:rPr>
              <w:t>Return Duct Design per Table 150.0-B, C;</w:t>
            </w:r>
            <w:r w:rsidR="00025EB6">
              <w:rPr>
                <w:rFonts w:ascii="Calibri" w:hAnsi="Calibri"/>
                <w:sz w:val="12"/>
                <w:szCs w:val="12"/>
                <w:u w:val="single"/>
              </w:rPr>
              <w:t>&gt;&gt;</w:t>
            </w:r>
          </w:p>
        </w:tc>
        <w:tc>
          <w:tcPr>
            <w:tcW w:w="310" w:type="pct"/>
            <w:tcMar>
              <w:left w:w="29" w:type="dxa"/>
              <w:right w:w="29" w:type="dxa"/>
            </w:tcMar>
          </w:tcPr>
          <w:p w14:paraId="1F9B99F2" w14:textId="0C9C6973" w:rsidR="00CC3726" w:rsidRPr="006E68F4" w:rsidRDefault="00CC3726" w:rsidP="00EE6860">
            <w:pPr>
              <w:rPr>
                <w:rFonts w:asciiTheme="minorHAnsi" w:hAnsiTheme="minorHAnsi"/>
                <w:sz w:val="10"/>
                <w:szCs w:val="10"/>
              </w:rPr>
            </w:pPr>
            <w:r w:rsidRPr="006E68F4">
              <w:rPr>
                <w:rFonts w:asciiTheme="minorHAnsi" w:hAnsiTheme="minorHAnsi"/>
                <w:sz w:val="10"/>
                <w:szCs w:val="10"/>
              </w:rPr>
              <w:t xml:space="preserve">&lt;&lt;calculated  </w:t>
            </w:r>
            <w:r w:rsidR="00C77EAC" w:rsidRPr="006E68F4">
              <w:rPr>
                <w:rFonts w:asciiTheme="minorHAnsi" w:hAnsiTheme="minorHAnsi"/>
                <w:sz w:val="10"/>
                <w:szCs w:val="10"/>
              </w:rPr>
              <w:t>field</w:t>
            </w:r>
            <w:r w:rsidRPr="006E68F4">
              <w:rPr>
                <w:rFonts w:asciiTheme="minorHAnsi" w:hAnsiTheme="minorHAnsi"/>
                <w:sz w:val="10"/>
                <w:szCs w:val="10"/>
              </w:rPr>
              <w:t xml:space="preserve">: reference value from </w:t>
            </w:r>
            <w:r w:rsidRPr="003F493D">
              <w:rPr>
                <w:rFonts w:asciiTheme="minorHAnsi" w:hAnsiTheme="minorHAnsi"/>
                <w:sz w:val="10"/>
                <w:szCs w:val="10"/>
                <w:highlight w:val="yellow"/>
              </w:rPr>
              <w:t>B09</w:t>
            </w:r>
            <w:r w:rsidRPr="006E68F4">
              <w:rPr>
                <w:rFonts w:asciiTheme="minorHAnsi" w:hAnsiTheme="minorHAnsi"/>
                <w:sz w:val="10"/>
                <w:szCs w:val="10"/>
              </w:rPr>
              <w:t xml:space="preserve"> as default; </w:t>
            </w:r>
          </w:p>
          <w:p w14:paraId="1F9B99F3" w14:textId="77777777" w:rsidR="00CC3726" w:rsidRPr="006E68F4" w:rsidRDefault="00CC3726" w:rsidP="00EE6860">
            <w:pPr>
              <w:rPr>
                <w:rFonts w:asciiTheme="minorHAnsi" w:hAnsiTheme="minorHAnsi"/>
                <w:sz w:val="10"/>
                <w:szCs w:val="10"/>
              </w:rPr>
            </w:pPr>
            <w:r w:rsidRPr="006E68F4">
              <w:rPr>
                <w:rFonts w:asciiTheme="minorHAnsi" w:hAnsiTheme="minorHAnsi"/>
                <w:sz w:val="10"/>
                <w:szCs w:val="10"/>
              </w:rPr>
              <w:t>else:</w:t>
            </w:r>
          </w:p>
          <w:p w14:paraId="1F9B99F4" w14:textId="432C21F1" w:rsidR="00CC3726" w:rsidRPr="006E68F4" w:rsidRDefault="00CC3726" w:rsidP="00EE6860">
            <w:pPr>
              <w:rPr>
                <w:rFonts w:asciiTheme="minorHAnsi" w:hAnsiTheme="minorHAnsi"/>
                <w:sz w:val="10"/>
                <w:szCs w:val="10"/>
              </w:rPr>
            </w:pPr>
            <w:r w:rsidRPr="006E68F4">
              <w:rPr>
                <w:rFonts w:asciiTheme="minorHAnsi" w:hAnsiTheme="minorHAnsi"/>
                <w:sz w:val="10"/>
                <w:szCs w:val="10"/>
              </w:rPr>
              <w:t>allow user to override the default and pick one from following two:</w:t>
            </w:r>
          </w:p>
          <w:p w14:paraId="1F9B99F5" w14:textId="49EE5D0E" w:rsidR="00CC3726" w:rsidRPr="006E68F4" w:rsidRDefault="00CC3726" w:rsidP="00EE6860">
            <w:pPr>
              <w:rPr>
                <w:rFonts w:ascii="Calibri" w:hAnsi="Calibri"/>
                <w:sz w:val="10"/>
                <w:szCs w:val="10"/>
              </w:rPr>
            </w:pPr>
            <w:r w:rsidRPr="006E68F4">
              <w:rPr>
                <w:rFonts w:ascii="Calibri" w:hAnsi="Calibri"/>
                <w:sz w:val="10"/>
                <w:szCs w:val="10"/>
              </w:rPr>
              <w:t>*Has Bypass Duct,</w:t>
            </w:r>
          </w:p>
          <w:p w14:paraId="1F9B99F6" w14:textId="77777777" w:rsidR="00CC3726" w:rsidRPr="006E68F4" w:rsidRDefault="00CC3726" w:rsidP="00EE6860">
            <w:pPr>
              <w:rPr>
                <w:rFonts w:ascii="Calibri" w:hAnsi="Calibri"/>
                <w:sz w:val="10"/>
                <w:szCs w:val="10"/>
              </w:rPr>
            </w:pPr>
            <w:r w:rsidRPr="006E68F4">
              <w:rPr>
                <w:rFonts w:ascii="Calibri" w:hAnsi="Calibri"/>
                <w:sz w:val="10"/>
                <w:szCs w:val="10"/>
              </w:rPr>
              <w:t>*None</w:t>
            </w:r>
          </w:p>
          <w:p w14:paraId="1F9B99F7" w14:textId="77777777" w:rsidR="00CC3726" w:rsidRPr="006E68F4" w:rsidRDefault="00CC3726" w:rsidP="00EE6860">
            <w:pPr>
              <w:rPr>
                <w:rFonts w:ascii="Calibri" w:hAnsi="Calibri"/>
                <w:sz w:val="10"/>
                <w:szCs w:val="10"/>
              </w:rPr>
            </w:pPr>
          </w:p>
          <w:p w14:paraId="1F9B99F8" w14:textId="77777777" w:rsidR="00CC3726" w:rsidRPr="006E68F4" w:rsidRDefault="00CC3726" w:rsidP="00EE6860">
            <w:pPr>
              <w:rPr>
                <w:rFonts w:ascii="Calibri" w:hAnsi="Calibri"/>
                <w:sz w:val="10"/>
                <w:szCs w:val="10"/>
              </w:rPr>
            </w:pPr>
            <w:r w:rsidRPr="006E68F4">
              <w:rPr>
                <w:rFonts w:asciiTheme="minorHAnsi" w:hAnsiTheme="minorHAnsi"/>
                <w:sz w:val="10"/>
                <w:szCs w:val="10"/>
              </w:rPr>
              <w:t xml:space="preserve">flag non-default values and report in project status notes field; a revised CF1R may be required </w:t>
            </w:r>
            <w:r w:rsidRPr="006E68F4">
              <w:rPr>
                <w:rFonts w:ascii="Calibri" w:hAnsi="Calibri"/>
                <w:sz w:val="10"/>
                <w:szCs w:val="10"/>
              </w:rPr>
              <w:t>&gt;&gt;</w:t>
            </w:r>
          </w:p>
        </w:tc>
        <w:tc>
          <w:tcPr>
            <w:tcW w:w="311" w:type="pct"/>
            <w:tcMar>
              <w:left w:w="29" w:type="dxa"/>
              <w:right w:w="29" w:type="dxa"/>
            </w:tcMar>
          </w:tcPr>
          <w:p w14:paraId="6FBF8FE4" w14:textId="77777777" w:rsidR="00CC3726" w:rsidRPr="006E68F4" w:rsidRDefault="00CC3726" w:rsidP="00EE6860">
            <w:pPr>
              <w:rPr>
                <w:rFonts w:ascii="Calibri" w:hAnsi="Calibri"/>
                <w:sz w:val="10"/>
                <w:szCs w:val="10"/>
              </w:rPr>
            </w:pPr>
            <w:r w:rsidRPr="006E68F4">
              <w:rPr>
                <w:rFonts w:ascii="Calibri" w:hAnsi="Calibri"/>
                <w:sz w:val="10"/>
                <w:szCs w:val="10"/>
              </w:rPr>
              <w:t>&lt;&lt;user enter integer value&gt;&gt;</w:t>
            </w:r>
          </w:p>
          <w:p w14:paraId="5FB08902" w14:textId="77777777" w:rsidR="00CC3726" w:rsidRPr="006E68F4" w:rsidRDefault="00CC3726" w:rsidP="00EE6860">
            <w:pPr>
              <w:rPr>
                <w:rFonts w:ascii="Calibri" w:hAnsi="Calibri"/>
                <w:sz w:val="10"/>
                <w:szCs w:val="10"/>
              </w:rPr>
            </w:pPr>
          </w:p>
          <w:p w14:paraId="1F9B99F9" w14:textId="22651FAC" w:rsidR="00CC3726" w:rsidRPr="006E68F4" w:rsidRDefault="00CC3726" w:rsidP="00EE6860">
            <w:pPr>
              <w:rPr>
                <w:rFonts w:ascii="Calibri" w:hAnsi="Calibri"/>
                <w:sz w:val="10"/>
                <w:szCs w:val="10"/>
              </w:rPr>
            </w:pPr>
            <w:r w:rsidRPr="006E68F4">
              <w:rPr>
                <w:rFonts w:ascii="Calibri" w:hAnsi="Calibri"/>
                <w:sz w:val="10"/>
                <w:szCs w:val="10"/>
              </w:rPr>
              <w:t xml:space="preserve">note: this value will determine number or rows per indoor unit in the next section&gt;&gt; </w:t>
            </w:r>
          </w:p>
        </w:tc>
        <w:tc>
          <w:tcPr>
            <w:tcW w:w="470" w:type="pct"/>
            <w:tcMar>
              <w:left w:w="29" w:type="dxa"/>
              <w:right w:w="29" w:type="dxa"/>
            </w:tcMar>
          </w:tcPr>
          <w:p w14:paraId="4BD2AEC8" w14:textId="01589FC9" w:rsidR="00EC0FE2" w:rsidRPr="00EC0FE2" w:rsidRDefault="00CC3726" w:rsidP="00292302">
            <w:pPr>
              <w:keepNext/>
              <w:rPr>
                <w:rFonts w:ascii="Calibri" w:hAnsi="Calibri"/>
                <w:sz w:val="10"/>
                <w:szCs w:val="10"/>
              </w:rPr>
            </w:pPr>
            <w:r w:rsidRPr="006E68F4">
              <w:rPr>
                <w:rFonts w:ascii="Calibri" w:hAnsi="Calibri"/>
                <w:sz w:val="10"/>
                <w:szCs w:val="10"/>
              </w:rPr>
              <w:t>&lt;&lt;</w:t>
            </w:r>
            <w:r w:rsidR="00EC0FE2">
              <w:rPr>
                <w:rFonts w:ascii="Calibri" w:hAnsi="Calibri"/>
                <w:b/>
                <w:sz w:val="10"/>
                <w:szCs w:val="10"/>
              </w:rPr>
              <w:t>if</w:t>
            </w:r>
            <w:r w:rsidR="00EC0FE2">
              <w:rPr>
                <w:rFonts w:ascii="Calibri" w:hAnsi="Calibri"/>
                <w:sz w:val="10"/>
                <w:szCs w:val="10"/>
              </w:rPr>
              <w:t xml:space="preserve"> </w:t>
            </w:r>
            <w:r w:rsidR="00D86A60" w:rsidRPr="00554A0C">
              <w:rPr>
                <w:rFonts w:ascii="Calibri" w:hAnsi="Calibri"/>
                <w:sz w:val="10"/>
                <w:szCs w:val="10"/>
              </w:rPr>
              <w:t xml:space="preserve">system type in </w:t>
            </w:r>
            <w:r w:rsidR="00D86A60">
              <w:rPr>
                <w:rFonts w:ascii="Calibri" w:hAnsi="Calibri"/>
                <w:sz w:val="10"/>
                <w:szCs w:val="10"/>
                <w:highlight w:val="yellow"/>
              </w:rPr>
              <w:t>D</w:t>
            </w:r>
            <w:r w:rsidR="00D86A60" w:rsidRPr="007E1FCC">
              <w:rPr>
                <w:rFonts w:ascii="Calibri" w:hAnsi="Calibri"/>
                <w:sz w:val="10"/>
                <w:szCs w:val="10"/>
                <w:highlight w:val="yellow"/>
              </w:rPr>
              <w:t>04</w:t>
            </w:r>
            <w:r w:rsidR="00D86A60" w:rsidRPr="00554A0C">
              <w:rPr>
                <w:rFonts w:ascii="Calibri" w:hAnsi="Calibri"/>
                <w:sz w:val="10"/>
                <w:szCs w:val="10"/>
              </w:rPr>
              <w:t xml:space="preserve"> or </w:t>
            </w:r>
            <w:r w:rsidR="00D86A60">
              <w:rPr>
                <w:rFonts w:ascii="Calibri" w:hAnsi="Calibri"/>
                <w:sz w:val="10"/>
                <w:szCs w:val="10"/>
                <w:highlight w:val="yellow"/>
              </w:rPr>
              <w:t>D</w:t>
            </w:r>
            <w:r w:rsidR="00D86A60" w:rsidRPr="007E1FCC">
              <w:rPr>
                <w:rFonts w:ascii="Calibri" w:hAnsi="Calibri"/>
                <w:sz w:val="10"/>
                <w:szCs w:val="10"/>
                <w:highlight w:val="yellow"/>
              </w:rPr>
              <w:t>05</w:t>
            </w:r>
            <w:r w:rsidR="00D86A60" w:rsidRPr="00554A0C">
              <w:rPr>
                <w:rFonts w:ascii="Calibri" w:hAnsi="Calibri"/>
                <w:sz w:val="10"/>
                <w:szCs w:val="10"/>
              </w:rPr>
              <w:t xml:space="preserve"> is one of the following system types:</w:t>
            </w:r>
          </w:p>
          <w:p w14:paraId="7FFD2A78" w14:textId="77777777" w:rsidR="0084246A" w:rsidRPr="00E35E86" w:rsidRDefault="0084246A" w:rsidP="0084246A">
            <w:pPr>
              <w:keepNext/>
              <w:rPr>
                <w:rFonts w:ascii="Calibri" w:hAnsi="Calibri"/>
                <w:sz w:val="10"/>
                <w:szCs w:val="10"/>
              </w:rPr>
            </w:pPr>
            <w:r w:rsidRPr="00E35E86">
              <w:rPr>
                <w:rFonts w:ascii="Calibri" w:hAnsi="Calibri"/>
                <w:sz w:val="10"/>
                <w:szCs w:val="10"/>
              </w:rPr>
              <w:t>*multisplit HP-ducted</w:t>
            </w:r>
          </w:p>
          <w:p w14:paraId="485D04F7" w14:textId="77777777" w:rsidR="0084246A" w:rsidRPr="00E35E86" w:rsidRDefault="0084246A" w:rsidP="0084246A">
            <w:pPr>
              <w:keepNext/>
              <w:rPr>
                <w:rFonts w:ascii="Calibri" w:hAnsi="Calibri"/>
                <w:sz w:val="10"/>
                <w:szCs w:val="10"/>
              </w:rPr>
            </w:pPr>
            <w:r w:rsidRPr="00E35E86">
              <w:rPr>
                <w:rFonts w:ascii="Calibri" w:hAnsi="Calibri"/>
                <w:sz w:val="10"/>
                <w:szCs w:val="10"/>
              </w:rPr>
              <w:t>*multisplit HP-ducted+ductless</w:t>
            </w:r>
          </w:p>
          <w:p w14:paraId="28ED37E3" w14:textId="77777777" w:rsidR="00AB7571" w:rsidRPr="00AB7571" w:rsidRDefault="00AB7571" w:rsidP="00AB7571">
            <w:pPr>
              <w:keepNext/>
              <w:rPr>
                <w:rFonts w:ascii="Calibri" w:hAnsi="Calibri"/>
                <w:sz w:val="10"/>
                <w:szCs w:val="10"/>
              </w:rPr>
            </w:pPr>
            <w:r w:rsidRPr="00AB7571">
              <w:rPr>
                <w:rFonts w:ascii="Calibri" w:hAnsi="Calibri"/>
                <w:sz w:val="10"/>
                <w:szCs w:val="10"/>
              </w:rPr>
              <w:t>*multisplit AC-ducted</w:t>
            </w:r>
          </w:p>
          <w:p w14:paraId="6EDA1B35" w14:textId="3CDD17C9" w:rsidR="00EC0FE2" w:rsidRDefault="00AB7571" w:rsidP="00AB7571">
            <w:pPr>
              <w:keepNext/>
              <w:rPr>
                <w:rFonts w:ascii="Calibri" w:hAnsi="Calibri"/>
                <w:sz w:val="10"/>
                <w:szCs w:val="10"/>
              </w:rPr>
            </w:pPr>
            <w:r w:rsidRPr="00AB7571">
              <w:rPr>
                <w:rFonts w:ascii="Calibri" w:hAnsi="Calibri"/>
                <w:sz w:val="10"/>
                <w:szCs w:val="10"/>
              </w:rPr>
              <w:t>*multisplit AC-ducted+ductless</w:t>
            </w:r>
          </w:p>
          <w:p w14:paraId="6BCB9B07" w14:textId="14DDE7DA" w:rsidR="00EC0FE2" w:rsidRDefault="00AB7571" w:rsidP="00292302">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20145DE7" w14:textId="77777777" w:rsidR="00AB7571" w:rsidRDefault="00AB7571" w:rsidP="00292302">
            <w:pPr>
              <w:keepNext/>
              <w:rPr>
                <w:rFonts w:ascii="Calibri" w:hAnsi="Calibri"/>
                <w:sz w:val="10"/>
                <w:szCs w:val="10"/>
              </w:rPr>
            </w:pPr>
          </w:p>
          <w:p w14:paraId="2F8C44C1" w14:textId="1FA35F25" w:rsidR="00292302" w:rsidRPr="00554A0C" w:rsidRDefault="00AB7571" w:rsidP="00292302">
            <w:pPr>
              <w:keepNext/>
              <w:rPr>
                <w:rFonts w:ascii="Calibri" w:hAnsi="Calibri"/>
                <w:sz w:val="10"/>
                <w:szCs w:val="10"/>
              </w:rPr>
            </w:pPr>
            <w:r>
              <w:rPr>
                <w:rFonts w:ascii="Calibri" w:hAnsi="Calibri"/>
                <w:b/>
                <w:sz w:val="10"/>
                <w:szCs w:val="10"/>
              </w:rPr>
              <w:t>else</w:t>
            </w:r>
            <w:r w:rsidR="00292302" w:rsidRPr="00554A0C">
              <w:rPr>
                <w:rFonts w:ascii="Calibri" w:hAnsi="Calibri"/>
                <w:b/>
                <w:sz w:val="10"/>
                <w:szCs w:val="10"/>
              </w:rPr>
              <w:t>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system types:</w:t>
            </w:r>
          </w:p>
          <w:p w14:paraId="333672FC"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AC;</w:t>
            </w:r>
          </w:p>
          <w:p w14:paraId="4AE60357"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751AF99E"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AC ;</w:t>
            </w:r>
          </w:p>
          <w:p w14:paraId="26E71A83"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0AF0CDAA"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530E9D77"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72BBCC99" w14:textId="77777777" w:rsidR="00292302" w:rsidRPr="00554A0C" w:rsidRDefault="00292302" w:rsidP="00292302">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71C7710E" w14:textId="48FDC17F" w:rsidR="00CC3726" w:rsidRPr="006E68F4" w:rsidRDefault="00292302" w:rsidP="00EE6860">
            <w:pPr>
              <w:rPr>
                <w:rFonts w:ascii="Calibri" w:hAnsi="Calibri"/>
                <w:sz w:val="10"/>
                <w:szCs w:val="10"/>
              </w:rPr>
            </w:pPr>
            <w:r w:rsidRPr="00292302">
              <w:rPr>
                <w:rFonts w:ascii="Calibri" w:hAnsi="Calibri"/>
                <w:b/>
                <w:sz w:val="10"/>
                <w:szCs w:val="10"/>
              </w:rPr>
              <w:t>else</w:t>
            </w:r>
            <w:r>
              <w:rPr>
                <w:rFonts w:ascii="Calibri" w:hAnsi="Calibri"/>
                <w:sz w:val="10"/>
                <w:szCs w:val="10"/>
              </w:rPr>
              <w:t xml:space="preserve"> </w:t>
            </w:r>
            <w:r w:rsidR="00CC3726" w:rsidRPr="006E68F4">
              <w:rPr>
                <w:rFonts w:ascii="Calibri" w:hAnsi="Calibri"/>
                <w:sz w:val="10"/>
                <w:szCs w:val="10"/>
              </w:rPr>
              <w:t>user pick one of the following two values from list:</w:t>
            </w:r>
          </w:p>
          <w:p w14:paraId="0F23C415" w14:textId="77777777" w:rsidR="00CC3726" w:rsidRPr="006E68F4" w:rsidRDefault="00CC3726" w:rsidP="00EE6860">
            <w:pPr>
              <w:rPr>
                <w:rFonts w:ascii="Calibri" w:hAnsi="Calibri"/>
                <w:sz w:val="10"/>
                <w:szCs w:val="10"/>
              </w:rPr>
            </w:pPr>
            <w:r w:rsidRPr="006E68F4">
              <w:rPr>
                <w:rFonts w:ascii="Calibri" w:hAnsi="Calibri"/>
                <w:sz w:val="10"/>
                <w:szCs w:val="10"/>
              </w:rPr>
              <w:t>**yes</w:t>
            </w:r>
          </w:p>
          <w:p w14:paraId="7DDAA9AC" w14:textId="3173D38C" w:rsidR="00CC3726" w:rsidRPr="006E68F4" w:rsidRDefault="00CC3726" w:rsidP="00EE6860">
            <w:pPr>
              <w:rPr>
                <w:rFonts w:ascii="Calibri" w:hAnsi="Calibri"/>
                <w:sz w:val="10"/>
                <w:szCs w:val="10"/>
              </w:rPr>
            </w:pPr>
            <w:r w:rsidRPr="006E68F4">
              <w:rPr>
                <w:rFonts w:ascii="Calibri" w:hAnsi="Calibri"/>
                <w:sz w:val="10"/>
                <w:szCs w:val="10"/>
              </w:rPr>
              <w:t>**no</w:t>
            </w:r>
          </w:p>
          <w:p w14:paraId="072064CE" w14:textId="77777777" w:rsidR="00F75240" w:rsidRDefault="00F75240" w:rsidP="00EE6860">
            <w:pPr>
              <w:rPr>
                <w:rFonts w:ascii="Calibri" w:hAnsi="Calibri"/>
                <w:sz w:val="10"/>
                <w:szCs w:val="10"/>
              </w:rPr>
            </w:pPr>
          </w:p>
          <w:p w14:paraId="4387696A" w14:textId="140B0DE2" w:rsidR="00CC3726" w:rsidRPr="006E68F4" w:rsidRDefault="00CC3726" w:rsidP="00EE6860">
            <w:pPr>
              <w:rPr>
                <w:rFonts w:ascii="Calibri" w:hAnsi="Calibri"/>
                <w:sz w:val="10"/>
                <w:szCs w:val="10"/>
              </w:rPr>
            </w:pPr>
            <w:r w:rsidRPr="00F75240">
              <w:rPr>
                <w:rFonts w:ascii="Calibri" w:hAnsi="Calibri"/>
                <w:b/>
                <w:sz w:val="10"/>
                <w:szCs w:val="10"/>
              </w:rPr>
              <w:t>check</w:t>
            </w:r>
            <w:r w:rsidRPr="006E68F4">
              <w:rPr>
                <w:rFonts w:ascii="Calibri" w:hAnsi="Calibri"/>
                <w:sz w:val="10"/>
                <w:szCs w:val="10"/>
              </w:rPr>
              <w:t>:</w:t>
            </w:r>
          </w:p>
          <w:p w14:paraId="4B7C983A" w14:textId="1267B37E" w:rsidR="00CC3726" w:rsidRPr="006E68F4" w:rsidRDefault="00CC3726" w:rsidP="00232CFC">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5F1811FE" w14:textId="77777777" w:rsidR="00F75240" w:rsidRPr="00F75240" w:rsidRDefault="00CC3726" w:rsidP="00F75240">
            <w:pPr>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report in project status notes field that </w:t>
            </w:r>
            <w:r w:rsidR="00292302" w:rsidRPr="00135ADD">
              <w:rPr>
                <w:rFonts w:ascii="Calibri" w:hAnsi="Calibri"/>
                <w:sz w:val="10"/>
                <w:szCs w:val="10"/>
              </w:rPr>
              <w:t xml:space="preserve">exemption from mandatory HERS verification of </w:t>
            </w:r>
            <w:r w:rsidR="00292302">
              <w:rPr>
                <w:rFonts w:ascii="Calibri" w:hAnsi="Calibri"/>
                <w:sz w:val="10"/>
                <w:szCs w:val="10"/>
              </w:rPr>
              <w:t>system airflow</w:t>
            </w:r>
            <w:r w:rsidR="00F75240">
              <w:rPr>
                <w:rFonts w:ascii="Calibri" w:hAnsi="Calibri"/>
                <w:sz w:val="10"/>
                <w:szCs w:val="10"/>
              </w:rPr>
              <w:t xml:space="preserve"> has been claimed. </w:t>
            </w:r>
            <w:r w:rsidR="00F75240" w:rsidRPr="00F75240">
              <w:rPr>
                <w:rFonts w:ascii="Calibri" w:hAnsi="Calibri"/>
                <w:sz w:val="10"/>
                <w:szCs w:val="10"/>
              </w:rPr>
              <w:t>Enforcement agency confirmation is recommended</w:t>
            </w:r>
          </w:p>
          <w:p w14:paraId="39771AEF" w14:textId="77777777" w:rsidR="00F75240" w:rsidRPr="00F75240" w:rsidRDefault="00F75240" w:rsidP="00F75240">
            <w:pPr>
              <w:rPr>
                <w:rFonts w:ascii="Calibri" w:hAnsi="Calibri"/>
                <w:sz w:val="10"/>
                <w:szCs w:val="10"/>
              </w:rPr>
            </w:pPr>
          </w:p>
          <w:p w14:paraId="29511E9D" w14:textId="77777777" w:rsidR="00F75240" w:rsidRPr="00F75240" w:rsidRDefault="00F75240" w:rsidP="00F75240">
            <w:pPr>
              <w:rPr>
                <w:rFonts w:ascii="Calibri" w:hAnsi="Calibri"/>
                <w:sz w:val="10"/>
                <w:szCs w:val="10"/>
              </w:rPr>
            </w:pPr>
            <w:r w:rsidRPr="00F75240">
              <w:rPr>
                <w:rFonts w:ascii="Calibri" w:hAnsi="Calibri"/>
                <w:b/>
                <w:sz w:val="10"/>
                <w:szCs w:val="10"/>
              </w:rPr>
              <w:t>also</w:t>
            </w:r>
            <w:r w:rsidRPr="00F75240">
              <w:rPr>
                <w:rFonts w:ascii="Calibri" w:hAnsi="Calibri"/>
                <w:sz w:val="10"/>
                <w:szCs w:val="10"/>
              </w:rPr>
              <w:t xml:space="preserve"> report in project status notes field that better than minimum SEER or EER cannot not be claimed for performance compliance credit if the system cannot comply with the required HERS verification; </w:t>
            </w:r>
          </w:p>
          <w:p w14:paraId="78405019" w14:textId="28103412" w:rsidR="00CC3726"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497" w:type="pct"/>
            <w:tcMar>
              <w:left w:w="29" w:type="dxa"/>
              <w:right w:w="29" w:type="dxa"/>
            </w:tcMar>
          </w:tcPr>
          <w:p w14:paraId="1DF1CD85" w14:textId="6574A086" w:rsidR="00FE2C54" w:rsidRDefault="00CC3726" w:rsidP="00292302">
            <w:pPr>
              <w:keepNext/>
              <w:rPr>
                <w:rFonts w:ascii="Calibri" w:hAnsi="Calibri"/>
                <w:sz w:val="10"/>
                <w:szCs w:val="10"/>
              </w:rPr>
            </w:pPr>
            <w:r w:rsidRPr="006E68F4">
              <w:rPr>
                <w:rFonts w:ascii="Calibri" w:hAnsi="Calibri"/>
                <w:sz w:val="10"/>
                <w:szCs w:val="10"/>
              </w:rPr>
              <w:t>&lt;&lt;</w:t>
            </w:r>
            <w:r w:rsidR="00FE2C54">
              <w:rPr>
                <w:rFonts w:ascii="Calibri" w:hAnsi="Calibri"/>
                <w:sz w:val="10"/>
                <w:szCs w:val="10"/>
              </w:rPr>
              <w:t>if D04 or D05 = one of the following two</w:t>
            </w:r>
            <w:r w:rsidR="002611D9">
              <w:rPr>
                <w:rFonts w:ascii="Calibri" w:hAnsi="Calibri"/>
                <w:sz w:val="10"/>
                <w:szCs w:val="10"/>
              </w:rPr>
              <w:t xml:space="preserve"> types</w:t>
            </w:r>
            <w:r w:rsidR="00FE2C54">
              <w:rPr>
                <w:rFonts w:ascii="Calibri" w:hAnsi="Calibri"/>
                <w:sz w:val="10"/>
                <w:szCs w:val="10"/>
              </w:rPr>
              <w:t>:</w:t>
            </w:r>
          </w:p>
          <w:p w14:paraId="63C8C847" w14:textId="71E36697" w:rsidR="00FE2C54" w:rsidRPr="00FE2C54" w:rsidRDefault="00FE2C54" w:rsidP="00FE2C54">
            <w:pPr>
              <w:keepNext/>
              <w:rPr>
                <w:rFonts w:ascii="Calibri" w:hAnsi="Calibri"/>
                <w:sz w:val="10"/>
                <w:szCs w:val="10"/>
              </w:rPr>
            </w:pPr>
            <w:r>
              <w:rPr>
                <w:rFonts w:ascii="Calibri" w:hAnsi="Calibri"/>
                <w:sz w:val="10"/>
                <w:szCs w:val="10"/>
              </w:rPr>
              <w:t>1:[</w:t>
            </w:r>
            <w:r w:rsidR="002611D9">
              <w:rPr>
                <w:rFonts w:ascii="Calibri" w:hAnsi="Calibri"/>
                <w:sz w:val="10"/>
                <w:szCs w:val="10"/>
              </w:rPr>
              <w:t>VCHP-Ducted]</w:t>
            </w:r>
          </w:p>
          <w:p w14:paraId="341D6A99" w14:textId="78BCB370" w:rsidR="00FE2C54" w:rsidRDefault="00FE2C54" w:rsidP="00FE2C54">
            <w:pPr>
              <w:keepNext/>
              <w:rPr>
                <w:rFonts w:ascii="Calibri" w:hAnsi="Calibri"/>
                <w:sz w:val="10"/>
                <w:szCs w:val="10"/>
              </w:rPr>
            </w:pPr>
            <w:r>
              <w:rPr>
                <w:rFonts w:ascii="Calibri" w:hAnsi="Calibri"/>
                <w:sz w:val="10"/>
                <w:szCs w:val="10"/>
              </w:rPr>
              <w:t>2:[</w:t>
            </w:r>
            <w:r w:rsidR="002611D9">
              <w:rPr>
                <w:rFonts w:ascii="Calibri" w:hAnsi="Calibri"/>
                <w:sz w:val="10"/>
                <w:szCs w:val="10"/>
              </w:rPr>
              <w:t>VCHP</w:t>
            </w:r>
            <w:r w:rsidRPr="00FE2C54">
              <w:rPr>
                <w:rFonts w:ascii="Calibri" w:hAnsi="Calibri"/>
                <w:sz w:val="10"/>
                <w:szCs w:val="10"/>
              </w:rPr>
              <w:t>-Ducted+Ductless</w:t>
            </w:r>
            <w:r>
              <w:rPr>
                <w:rFonts w:ascii="Calibri" w:hAnsi="Calibri"/>
                <w:sz w:val="10"/>
                <w:szCs w:val="10"/>
              </w:rPr>
              <w:t>]</w:t>
            </w:r>
          </w:p>
          <w:p w14:paraId="6B1C7800" w14:textId="134DDCB5" w:rsidR="00FE2C54" w:rsidRDefault="00FE2C54" w:rsidP="00292302">
            <w:pPr>
              <w:keepNext/>
              <w:rPr>
                <w:rFonts w:ascii="Calibri" w:hAnsi="Calibri"/>
                <w:sz w:val="10"/>
                <w:szCs w:val="10"/>
              </w:rPr>
            </w:pPr>
            <w:r>
              <w:rPr>
                <w:rFonts w:ascii="Calibri" w:hAnsi="Calibri"/>
                <w:sz w:val="10"/>
                <w:szCs w:val="10"/>
              </w:rPr>
              <w:t xml:space="preserve">then </w:t>
            </w:r>
            <w:r w:rsidR="00D36487">
              <w:rPr>
                <w:rFonts w:ascii="Calibri" w:hAnsi="Calibri"/>
                <w:sz w:val="10"/>
                <w:szCs w:val="10"/>
              </w:rPr>
              <w:t xml:space="preserve">text </w:t>
            </w:r>
            <w:r>
              <w:rPr>
                <w:rFonts w:ascii="Calibri" w:hAnsi="Calibri"/>
                <w:sz w:val="10"/>
                <w:szCs w:val="10"/>
              </w:rPr>
              <w:t>value=[Exempt System Type]</w:t>
            </w:r>
            <w:r w:rsidR="00D36487">
              <w:rPr>
                <w:rFonts w:ascii="Calibri" w:hAnsi="Calibri"/>
                <w:sz w:val="10"/>
                <w:szCs w:val="10"/>
              </w:rPr>
              <w:t>,</w:t>
            </w:r>
          </w:p>
          <w:p w14:paraId="2D18CCDE" w14:textId="2FC25A65" w:rsidR="00C82B10" w:rsidRDefault="00C82B10" w:rsidP="00292302">
            <w:pPr>
              <w:keepNext/>
              <w:rPr>
                <w:rFonts w:ascii="Calibri" w:hAnsi="Calibri"/>
                <w:sz w:val="10"/>
                <w:szCs w:val="10"/>
              </w:rPr>
            </w:pPr>
          </w:p>
          <w:p w14:paraId="23A0B0EF" w14:textId="6E92A0C5" w:rsidR="00C82B10" w:rsidRPr="00EC0FE2" w:rsidRDefault="00C82B10" w:rsidP="00C82B10">
            <w:pPr>
              <w:keepNext/>
              <w:rPr>
                <w:rFonts w:ascii="Calibri" w:hAnsi="Calibri"/>
                <w:sz w:val="10"/>
                <w:szCs w:val="10"/>
              </w:rPr>
            </w:pPr>
            <w:r>
              <w:rPr>
                <w:rFonts w:ascii="Calibri" w:hAnsi="Calibri"/>
                <w:b/>
                <w:sz w:val="10"/>
                <w:szCs w:val="10"/>
              </w:rPr>
              <w:t>elseif</w:t>
            </w:r>
            <w:r>
              <w:rPr>
                <w:rFonts w:ascii="Calibri" w:hAnsi="Calibri"/>
                <w:sz w:val="10"/>
                <w:szCs w:val="10"/>
              </w:rPr>
              <w:t xml:space="preserve"> </w:t>
            </w:r>
            <w:r w:rsidRPr="00554A0C">
              <w:rPr>
                <w:rFonts w:ascii="Calibri" w:hAnsi="Calibri"/>
                <w:sz w:val="10"/>
                <w:szCs w:val="10"/>
              </w:rPr>
              <w:t xml:space="preserve">system type in </w:t>
            </w:r>
            <w:r>
              <w:rPr>
                <w:rFonts w:ascii="Calibri" w:hAnsi="Calibri"/>
                <w:sz w:val="10"/>
                <w:szCs w:val="10"/>
                <w:highlight w:val="yellow"/>
              </w:rPr>
              <w:t>D</w:t>
            </w:r>
            <w:r w:rsidRPr="007E1FCC">
              <w:rPr>
                <w:rFonts w:ascii="Calibri" w:hAnsi="Calibri"/>
                <w:sz w:val="10"/>
                <w:szCs w:val="10"/>
                <w:highlight w:val="yellow"/>
              </w:rPr>
              <w:t>04</w:t>
            </w:r>
            <w:r w:rsidRPr="00554A0C">
              <w:rPr>
                <w:rFonts w:ascii="Calibri" w:hAnsi="Calibri"/>
                <w:sz w:val="10"/>
                <w:szCs w:val="10"/>
              </w:rPr>
              <w:t xml:space="preserve"> or </w:t>
            </w:r>
            <w:r>
              <w:rPr>
                <w:rFonts w:ascii="Calibri" w:hAnsi="Calibri"/>
                <w:sz w:val="10"/>
                <w:szCs w:val="10"/>
                <w:highlight w:val="yellow"/>
              </w:rPr>
              <w:t>D</w:t>
            </w:r>
            <w:r w:rsidRPr="007E1FCC">
              <w:rPr>
                <w:rFonts w:ascii="Calibri" w:hAnsi="Calibri"/>
                <w:sz w:val="10"/>
                <w:szCs w:val="10"/>
                <w:highlight w:val="yellow"/>
              </w:rPr>
              <w:t>05</w:t>
            </w:r>
            <w:r w:rsidRPr="00554A0C">
              <w:rPr>
                <w:rFonts w:ascii="Calibri" w:hAnsi="Calibri"/>
                <w:sz w:val="10"/>
                <w:szCs w:val="10"/>
              </w:rPr>
              <w:t xml:space="preserve"> is one of the following system types:</w:t>
            </w:r>
          </w:p>
          <w:p w14:paraId="66B08468" w14:textId="77777777" w:rsidR="00C82B10" w:rsidRPr="00E35E86" w:rsidRDefault="00C82B10" w:rsidP="00C82B10">
            <w:pPr>
              <w:keepNext/>
              <w:rPr>
                <w:rFonts w:ascii="Calibri" w:hAnsi="Calibri"/>
                <w:sz w:val="10"/>
                <w:szCs w:val="10"/>
              </w:rPr>
            </w:pPr>
            <w:r w:rsidRPr="00E35E86">
              <w:rPr>
                <w:rFonts w:ascii="Calibri" w:hAnsi="Calibri"/>
                <w:sz w:val="10"/>
                <w:szCs w:val="10"/>
              </w:rPr>
              <w:t>*multisplit HP-ducted</w:t>
            </w:r>
          </w:p>
          <w:p w14:paraId="1CD483D8" w14:textId="77777777" w:rsidR="00C82B10" w:rsidRPr="00E35E86" w:rsidRDefault="00C82B10" w:rsidP="00C82B10">
            <w:pPr>
              <w:keepNext/>
              <w:rPr>
                <w:rFonts w:ascii="Calibri" w:hAnsi="Calibri"/>
                <w:sz w:val="10"/>
                <w:szCs w:val="10"/>
              </w:rPr>
            </w:pPr>
            <w:r w:rsidRPr="00E35E86">
              <w:rPr>
                <w:rFonts w:ascii="Calibri" w:hAnsi="Calibri"/>
                <w:sz w:val="10"/>
                <w:szCs w:val="10"/>
              </w:rPr>
              <w:t>*multisplit HP-ducted+ductless</w:t>
            </w:r>
          </w:p>
          <w:p w14:paraId="1FD2A4D3" w14:textId="77777777" w:rsidR="00C82B10" w:rsidRPr="00AB7571" w:rsidRDefault="00C82B10" w:rsidP="00C82B10">
            <w:pPr>
              <w:keepNext/>
              <w:rPr>
                <w:rFonts w:ascii="Calibri" w:hAnsi="Calibri"/>
                <w:sz w:val="10"/>
                <w:szCs w:val="10"/>
              </w:rPr>
            </w:pPr>
            <w:r w:rsidRPr="00AB7571">
              <w:rPr>
                <w:rFonts w:ascii="Calibri" w:hAnsi="Calibri"/>
                <w:sz w:val="10"/>
                <w:szCs w:val="10"/>
              </w:rPr>
              <w:t>*multisplit AC-ducted</w:t>
            </w:r>
          </w:p>
          <w:p w14:paraId="6F0A04B2" w14:textId="77777777" w:rsidR="00C82B10" w:rsidRDefault="00C82B10" w:rsidP="00C82B10">
            <w:pPr>
              <w:keepNext/>
              <w:rPr>
                <w:rFonts w:ascii="Calibri" w:hAnsi="Calibri"/>
                <w:sz w:val="10"/>
                <w:szCs w:val="10"/>
              </w:rPr>
            </w:pPr>
            <w:r w:rsidRPr="00AB7571">
              <w:rPr>
                <w:rFonts w:ascii="Calibri" w:hAnsi="Calibri"/>
                <w:sz w:val="10"/>
                <w:szCs w:val="10"/>
              </w:rPr>
              <w:t>*multisplit AC-ducted+ductless</w:t>
            </w:r>
          </w:p>
          <w:p w14:paraId="35E5337D" w14:textId="2EDFE0CC" w:rsidR="00C82B10" w:rsidRDefault="00C82B10" w:rsidP="00292302">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p>
          <w:p w14:paraId="2018013F" w14:textId="77777777" w:rsidR="00C82B10" w:rsidRDefault="00C82B10" w:rsidP="00292302">
            <w:pPr>
              <w:keepNext/>
              <w:rPr>
                <w:rFonts w:ascii="Calibri" w:hAnsi="Calibri"/>
                <w:sz w:val="10"/>
                <w:szCs w:val="10"/>
              </w:rPr>
            </w:pPr>
          </w:p>
          <w:p w14:paraId="5EA05335" w14:textId="5790F1CC" w:rsidR="00292302" w:rsidRPr="00554A0C" w:rsidRDefault="00FE2C54" w:rsidP="00292302">
            <w:pPr>
              <w:keepNext/>
              <w:rPr>
                <w:rFonts w:ascii="Calibri" w:hAnsi="Calibri"/>
                <w:sz w:val="10"/>
                <w:szCs w:val="10"/>
              </w:rPr>
            </w:pPr>
            <w:r>
              <w:rPr>
                <w:rFonts w:ascii="Calibri" w:hAnsi="Calibri"/>
                <w:b/>
                <w:sz w:val="10"/>
                <w:szCs w:val="10"/>
              </w:rPr>
              <w:t>else</w:t>
            </w:r>
            <w:r w:rsidR="00292302" w:rsidRPr="00554A0C">
              <w:rPr>
                <w:rFonts w:ascii="Calibri" w:hAnsi="Calibri"/>
                <w:b/>
                <w:sz w:val="10"/>
                <w:szCs w:val="10"/>
              </w:rPr>
              <w:t>if</w:t>
            </w:r>
            <w:r w:rsidR="00292302" w:rsidRPr="00554A0C">
              <w:rPr>
                <w:rFonts w:ascii="Calibri" w:hAnsi="Calibri"/>
                <w:sz w:val="10"/>
                <w:szCs w:val="10"/>
              </w:rPr>
              <w:t xml:space="preserve"> system type in </w:t>
            </w:r>
            <w:r w:rsidR="00292302">
              <w:rPr>
                <w:rFonts w:ascii="Calibri" w:hAnsi="Calibri"/>
                <w:sz w:val="10"/>
                <w:szCs w:val="10"/>
                <w:highlight w:val="yellow"/>
              </w:rPr>
              <w:t>D</w:t>
            </w:r>
            <w:r w:rsidR="00292302" w:rsidRPr="007E1FCC">
              <w:rPr>
                <w:rFonts w:ascii="Calibri" w:hAnsi="Calibri"/>
                <w:sz w:val="10"/>
                <w:szCs w:val="10"/>
                <w:highlight w:val="yellow"/>
              </w:rPr>
              <w:t>04</w:t>
            </w:r>
            <w:r w:rsidR="00292302" w:rsidRPr="00554A0C">
              <w:rPr>
                <w:rFonts w:ascii="Calibri" w:hAnsi="Calibri"/>
                <w:sz w:val="10"/>
                <w:szCs w:val="10"/>
              </w:rPr>
              <w:t xml:space="preserve"> or </w:t>
            </w:r>
            <w:r w:rsidR="00292302">
              <w:rPr>
                <w:rFonts w:ascii="Calibri" w:hAnsi="Calibri"/>
                <w:sz w:val="10"/>
                <w:szCs w:val="10"/>
                <w:highlight w:val="yellow"/>
              </w:rPr>
              <w:t>D</w:t>
            </w:r>
            <w:r w:rsidR="00292302" w:rsidRPr="007E1FCC">
              <w:rPr>
                <w:rFonts w:ascii="Calibri" w:hAnsi="Calibri"/>
                <w:sz w:val="10"/>
                <w:szCs w:val="10"/>
                <w:highlight w:val="yellow"/>
              </w:rPr>
              <w:t>05</w:t>
            </w:r>
            <w:r w:rsidR="00292302" w:rsidRPr="00554A0C">
              <w:rPr>
                <w:rFonts w:ascii="Calibri" w:hAnsi="Calibri"/>
                <w:sz w:val="10"/>
                <w:szCs w:val="10"/>
              </w:rPr>
              <w:t xml:space="preserve"> is one of the following </w:t>
            </w:r>
            <w:r w:rsidR="002611D9">
              <w:rPr>
                <w:rFonts w:ascii="Calibri" w:hAnsi="Calibri"/>
                <w:sz w:val="10"/>
                <w:szCs w:val="10"/>
              </w:rPr>
              <w:t xml:space="preserve">six </w:t>
            </w:r>
            <w:r w:rsidR="00292302" w:rsidRPr="00554A0C">
              <w:rPr>
                <w:rFonts w:ascii="Calibri" w:hAnsi="Calibri"/>
                <w:sz w:val="10"/>
                <w:szCs w:val="10"/>
              </w:rPr>
              <w:t>system types:</w:t>
            </w:r>
          </w:p>
          <w:p w14:paraId="47A50D11"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AC;</w:t>
            </w:r>
          </w:p>
          <w:p w14:paraId="21F325D6" w14:textId="77777777" w:rsidR="00292302" w:rsidRPr="00554A0C" w:rsidRDefault="00292302" w:rsidP="00292302">
            <w:pPr>
              <w:keepNext/>
              <w:rPr>
                <w:rFonts w:ascii="Calibri" w:hAnsi="Calibri"/>
                <w:sz w:val="10"/>
                <w:szCs w:val="10"/>
              </w:rPr>
            </w:pPr>
            <w:r w:rsidRPr="00554A0C">
              <w:rPr>
                <w:rFonts w:ascii="Calibri" w:hAnsi="Calibri"/>
                <w:sz w:val="10"/>
                <w:szCs w:val="10"/>
              </w:rPr>
              <w:t>*central split HP</w:t>
            </w:r>
          </w:p>
          <w:p w14:paraId="07FF425C"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AC ;</w:t>
            </w:r>
          </w:p>
          <w:p w14:paraId="66A17F10" w14:textId="77777777" w:rsidR="00292302" w:rsidRPr="00554A0C" w:rsidRDefault="00292302" w:rsidP="00292302">
            <w:pPr>
              <w:keepNext/>
              <w:rPr>
                <w:rFonts w:ascii="Calibri" w:hAnsi="Calibri"/>
                <w:sz w:val="10"/>
                <w:szCs w:val="10"/>
              </w:rPr>
            </w:pPr>
            <w:r w:rsidRPr="00554A0C">
              <w:rPr>
                <w:rFonts w:ascii="Calibri" w:hAnsi="Calibri"/>
                <w:sz w:val="10"/>
                <w:szCs w:val="10"/>
              </w:rPr>
              <w:t>*central packaged HP</w:t>
            </w:r>
          </w:p>
          <w:p w14:paraId="5C947921"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AC</w:t>
            </w:r>
          </w:p>
          <w:p w14:paraId="46F7CB8B" w14:textId="77777777" w:rsidR="00292302" w:rsidRPr="00554A0C" w:rsidRDefault="00292302" w:rsidP="00292302">
            <w:pPr>
              <w:keepNext/>
              <w:rPr>
                <w:rFonts w:ascii="Calibri" w:hAnsi="Calibri"/>
                <w:sz w:val="10"/>
                <w:szCs w:val="10"/>
              </w:rPr>
            </w:pPr>
            <w:r w:rsidRPr="00554A0C">
              <w:rPr>
                <w:rFonts w:ascii="Calibri" w:hAnsi="Calibri"/>
                <w:sz w:val="10"/>
                <w:szCs w:val="10"/>
              </w:rPr>
              <w:t>*central large packaged HP,</w:t>
            </w:r>
          </w:p>
          <w:p w14:paraId="08AB53EB" w14:textId="6DE61B52" w:rsidR="00292302" w:rsidRDefault="00292302" w:rsidP="0062196B">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4822C17C" w14:textId="33D54C98" w:rsidR="00CC3726" w:rsidRPr="006E68F4" w:rsidRDefault="0062196B" w:rsidP="00C30CA6">
            <w:pPr>
              <w:rPr>
                <w:rFonts w:ascii="Calibri" w:hAnsi="Calibri"/>
                <w:sz w:val="10"/>
                <w:szCs w:val="10"/>
              </w:rPr>
            </w:pPr>
            <w:r>
              <w:rPr>
                <w:rFonts w:ascii="Calibri" w:hAnsi="Calibri"/>
                <w:sz w:val="10"/>
                <w:szCs w:val="10"/>
              </w:rPr>
              <w:t xml:space="preserve">else </w:t>
            </w:r>
            <w:r w:rsidR="00CC3726" w:rsidRPr="006E68F4">
              <w:rPr>
                <w:rFonts w:ascii="Calibri" w:hAnsi="Calibri"/>
                <w:sz w:val="10"/>
                <w:szCs w:val="10"/>
              </w:rPr>
              <w:t>user pick one of the following two values from list:</w:t>
            </w:r>
          </w:p>
          <w:p w14:paraId="78659BB1" w14:textId="77777777" w:rsidR="00CC3726" w:rsidRPr="006E68F4" w:rsidRDefault="00CC3726" w:rsidP="00C30CA6">
            <w:pPr>
              <w:rPr>
                <w:rFonts w:ascii="Calibri" w:hAnsi="Calibri"/>
                <w:sz w:val="10"/>
                <w:szCs w:val="10"/>
              </w:rPr>
            </w:pPr>
            <w:r w:rsidRPr="006E68F4">
              <w:rPr>
                <w:rFonts w:ascii="Calibri" w:hAnsi="Calibri"/>
                <w:sz w:val="10"/>
                <w:szCs w:val="10"/>
              </w:rPr>
              <w:t>**yes</w:t>
            </w:r>
          </w:p>
          <w:p w14:paraId="4DB4321E" w14:textId="2ED71288" w:rsidR="00CC3726" w:rsidRPr="006E68F4" w:rsidRDefault="00CC3726" w:rsidP="00C30CA6">
            <w:pPr>
              <w:rPr>
                <w:sz w:val="10"/>
                <w:szCs w:val="10"/>
              </w:rPr>
            </w:pPr>
            <w:r w:rsidRPr="006E68F4">
              <w:rPr>
                <w:rFonts w:ascii="Calibri" w:hAnsi="Calibri"/>
                <w:sz w:val="10"/>
                <w:szCs w:val="10"/>
              </w:rPr>
              <w:t>**no</w:t>
            </w:r>
            <w:r w:rsidRPr="006E68F4">
              <w:rPr>
                <w:sz w:val="10"/>
                <w:szCs w:val="10"/>
              </w:rPr>
              <w:t xml:space="preserve"> </w:t>
            </w:r>
          </w:p>
          <w:p w14:paraId="78F99798" w14:textId="77777777" w:rsidR="00F75240" w:rsidRDefault="00F75240" w:rsidP="00C30CA6">
            <w:pPr>
              <w:rPr>
                <w:b/>
                <w:sz w:val="10"/>
                <w:szCs w:val="10"/>
              </w:rPr>
            </w:pPr>
          </w:p>
          <w:p w14:paraId="0BEEAA46" w14:textId="5E8A4157" w:rsidR="00CC3726" w:rsidRPr="006E68F4" w:rsidRDefault="00CC3726" w:rsidP="00C30CA6">
            <w:pPr>
              <w:rPr>
                <w:sz w:val="10"/>
                <w:szCs w:val="10"/>
              </w:rPr>
            </w:pPr>
            <w:r w:rsidRPr="00F75240">
              <w:rPr>
                <w:b/>
                <w:sz w:val="10"/>
                <w:szCs w:val="10"/>
              </w:rPr>
              <w:t>check</w:t>
            </w:r>
            <w:r w:rsidRPr="006E68F4">
              <w:rPr>
                <w:sz w:val="10"/>
                <w:szCs w:val="10"/>
              </w:rPr>
              <w:t>:</w:t>
            </w:r>
          </w:p>
          <w:p w14:paraId="79FB5A92" w14:textId="77777777" w:rsidR="00CC3726" w:rsidRDefault="00CC3726" w:rsidP="00F75240">
            <w:pPr>
              <w:rPr>
                <w:rFonts w:ascii="Calibri" w:hAnsi="Calibri"/>
                <w:sz w:val="10"/>
                <w:szCs w:val="10"/>
              </w:rPr>
            </w:pPr>
            <w:r w:rsidRPr="006E68F4">
              <w:rPr>
                <w:rFonts w:ascii="Calibri" w:hAnsi="Calibri"/>
                <w:b/>
                <w:sz w:val="10"/>
                <w:szCs w:val="10"/>
              </w:rPr>
              <w:t>if</w:t>
            </w:r>
            <w:r w:rsidRPr="006E68F4">
              <w:rPr>
                <w:rFonts w:ascii="Calibri" w:hAnsi="Calibri"/>
                <w:sz w:val="10"/>
                <w:szCs w:val="10"/>
              </w:rPr>
              <w:t xml:space="preserve"> value=no, </w:t>
            </w:r>
          </w:p>
          <w:p w14:paraId="0C88FEA2" w14:textId="77777777" w:rsidR="00F75240" w:rsidRPr="00F75240" w:rsidRDefault="00F75240" w:rsidP="00F75240">
            <w:pPr>
              <w:rPr>
                <w:rFonts w:ascii="Calibri" w:hAnsi="Calibri"/>
                <w:sz w:val="10"/>
                <w:szCs w:val="10"/>
              </w:rPr>
            </w:pPr>
            <w:r w:rsidRPr="00F75240">
              <w:rPr>
                <w:rFonts w:ascii="Calibri" w:hAnsi="Calibri"/>
                <w:sz w:val="10"/>
                <w:szCs w:val="10"/>
              </w:rPr>
              <w:t>then report in project status notes field that exemption from mandatory HERS verification of system fan efficacy has been claimed. Enforcement agency confirmation is recommended,</w:t>
            </w:r>
          </w:p>
          <w:p w14:paraId="7E9D523B" w14:textId="77777777" w:rsidR="00F75240" w:rsidRPr="00F75240" w:rsidRDefault="00F75240" w:rsidP="00F75240">
            <w:pPr>
              <w:rPr>
                <w:rFonts w:ascii="Calibri" w:hAnsi="Calibri"/>
                <w:sz w:val="10"/>
                <w:szCs w:val="10"/>
              </w:rPr>
            </w:pPr>
          </w:p>
          <w:p w14:paraId="7468A947" w14:textId="77777777" w:rsidR="00F75240" w:rsidRPr="00F75240" w:rsidRDefault="00F75240" w:rsidP="00F75240">
            <w:pPr>
              <w:rPr>
                <w:rFonts w:ascii="Calibri" w:hAnsi="Calibri"/>
                <w:sz w:val="10"/>
                <w:szCs w:val="10"/>
              </w:rPr>
            </w:pPr>
            <w:r w:rsidRPr="00F75240">
              <w:rPr>
                <w:rFonts w:ascii="Calibri" w:hAnsi="Calibri"/>
                <w:sz w:val="10"/>
                <w:szCs w:val="10"/>
              </w:rPr>
              <w:t xml:space="preserve">also report in project status notes field that better than minimum SEER or EER cannot be claimed for performance compliance credit if the system cannot comply with the required HERS verification; </w:t>
            </w:r>
          </w:p>
          <w:p w14:paraId="7C05C177" w14:textId="6E32EEC5" w:rsidR="00F75240" w:rsidRPr="006E68F4" w:rsidRDefault="00F75240" w:rsidP="00F75240">
            <w:pPr>
              <w:rPr>
                <w:rFonts w:ascii="Calibri" w:hAnsi="Calibri"/>
                <w:sz w:val="10"/>
                <w:szCs w:val="10"/>
              </w:rPr>
            </w:pPr>
            <w:r w:rsidRPr="00F75240">
              <w:rPr>
                <w:rFonts w:ascii="Calibri" w:hAnsi="Calibri"/>
                <w:sz w:val="10"/>
                <w:szCs w:val="10"/>
              </w:rPr>
              <w:t>a revised CF1R may be required&gt;&gt;</w:t>
            </w:r>
          </w:p>
        </w:tc>
        <w:tc>
          <w:tcPr>
            <w:tcW w:w="217" w:type="pct"/>
            <w:tcMar>
              <w:left w:w="29" w:type="dxa"/>
              <w:right w:w="29" w:type="dxa"/>
            </w:tcMar>
          </w:tcPr>
          <w:p w14:paraId="62D027CA" w14:textId="1563FD2A" w:rsidR="00CC3726" w:rsidRPr="006E68F4" w:rsidRDefault="00CC3726" w:rsidP="00CC3726">
            <w:pPr>
              <w:keepNext/>
              <w:rPr>
                <w:rFonts w:ascii="Calibri" w:hAnsi="Calibri"/>
                <w:sz w:val="10"/>
                <w:szCs w:val="10"/>
              </w:rPr>
            </w:pPr>
            <w:r w:rsidRPr="006E68F4">
              <w:rPr>
                <w:rFonts w:ascii="Calibri" w:hAnsi="Calibri"/>
                <w:sz w:val="10"/>
                <w:szCs w:val="10"/>
              </w:rPr>
              <w:t>&lt;&lt;</w:t>
            </w:r>
            <w:r w:rsidRPr="006E68F4">
              <w:rPr>
                <w:rFonts w:ascii="Calibri" w:hAnsi="Calibri"/>
                <w:b/>
                <w:sz w:val="10"/>
                <w:szCs w:val="10"/>
              </w:rPr>
              <w:t>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p>
          <w:p w14:paraId="669365A5" w14:textId="77777777" w:rsidR="00CC3726" w:rsidRPr="006E68F4" w:rsidRDefault="00CC3726" w:rsidP="00CC3726">
            <w:pPr>
              <w:keepNext/>
              <w:rPr>
                <w:rFonts w:ascii="Calibri" w:hAnsi="Calibri"/>
                <w:sz w:val="10"/>
                <w:szCs w:val="10"/>
              </w:rPr>
            </w:pPr>
            <w:r w:rsidRPr="006E68F4">
              <w:rPr>
                <w:rFonts w:ascii="Calibri" w:hAnsi="Calibri"/>
                <w:sz w:val="10"/>
                <w:szCs w:val="10"/>
              </w:rPr>
              <w:t>[Ducted&gt;10ft length],</w:t>
            </w:r>
          </w:p>
          <w:p w14:paraId="3FAF4F0C"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value=[&gt;10ft]</w:t>
            </w:r>
          </w:p>
          <w:p w14:paraId="43784C9C" w14:textId="77777777" w:rsidR="00CC3726" w:rsidRPr="006E68F4" w:rsidRDefault="00CC3726" w:rsidP="00CC3726">
            <w:pPr>
              <w:keepNext/>
              <w:rPr>
                <w:rFonts w:ascii="Calibri" w:hAnsi="Calibri"/>
                <w:sz w:val="10"/>
                <w:szCs w:val="10"/>
              </w:rPr>
            </w:pPr>
          </w:p>
          <w:p w14:paraId="791FE0EC" w14:textId="4D50A0E6" w:rsidR="00CC3726" w:rsidRPr="006E68F4" w:rsidRDefault="00CC3726" w:rsidP="00CC3726">
            <w:pPr>
              <w:keepNext/>
              <w:rPr>
                <w:rFonts w:ascii="Calibri" w:hAnsi="Calibri"/>
                <w:sz w:val="10"/>
                <w:szCs w:val="10"/>
              </w:rPr>
            </w:pPr>
            <w:r w:rsidRPr="006E68F4">
              <w:rPr>
                <w:rFonts w:ascii="Calibri" w:hAnsi="Calibri"/>
                <w:b/>
                <w:sz w:val="10"/>
                <w:szCs w:val="10"/>
              </w:rPr>
              <w:t>elseif</w:t>
            </w:r>
            <w:r w:rsidRPr="006E68F4">
              <w:rPr>
                <w:rFonts w:ascii="Calibri" w:hAnsi="Calibri"/>
                <w:sz w:val="10"/>
                <w:szCs w:val="10"/>
              </w:rPr>
              <w:t xml:space="preserve"> there is an applicable value in [either </w:t>
            </w:r>
            <w:r w:rsidRPr="006E68F4">
              <w:rPr>
                <w:rFonts w:ascii="Calibri" w:hAnsi="Calibri"/>
                <w:sz w:val="10"/>
                <w:szCs w:val="10"/>
                <w:highlight w:val="yellow"/>
              </w:rPr>
              <w:t>E05</w:t>
            </w:r>
            <w:r w:rsidRPr="006E68F4">
              <w:rPr>
                <w:rFonts w:ascii="Calibri" w:hAnsi="Calibri"/>
                <w:sz w:val="10"/>
                <w:szCs w:val="10"/>
              </w:rPr>
              <w:t xml:space="preserve"> or </w:t>
            </w:r>
            <w:r w:rsidRPr="006E68F4">
              <w:rPr>
                <w:rFonts w:ascii="Calibri" w:hAnsi="Calibri"/>
                <w:sz w:val="10"/>
                <w:szCs w:val="10"/>
                <w:highlight w:val="yellow"/>
              </w:rPr>
              <w:t>G05</w:t>
            </w:r>
            <w:r w:rsidRPr="006E68F4">
              <w:rPr>
                <w:rFonts w:ascii="Calibri" w:hAnsi="Calibri"/>
                <w:sz w:val="10"/>
                <w:szCs w:val="10"/>
              </w:rPr>
              <w:t>]=</w:t>
            </w:r>
          </w:p>
          <w:p w14:paraId="5704BF49" w14:textId="77777777" w:rsidR="00CC3726" w:rsidRPr="006E68F4" w:rsidRDefault="00CC3726" w:rsidP="00CC3726">
            <w:pPr>
              <w:keepNext/>
              <w:rPr>
                <w:rFonts w:ascii="Calibri" w:hAnsi="Calibri"/>
                <w:sz w:val="10"/>
                <w:szCs w:val="10"/>
              </w:rPr>
            </w:pPr>
            <w:r w:rsidRPr="006E68F4">
              <w:rPr>
                <w:rFonts w:ascii="Calibri" w:hAnsi="Calibri"/>
                <w:sz w:val="10"/>
                <w:szCs w:val="10"/>
              </w:rPr>
              <w:t>[Ducted ≤10ft length],</w:t>
            </w:r>
          </w:p>
          <w:p w14:paraId="6C2B2F9B" w14:textId="77777777" w:rsidR="00CC3726" w:rsidRPr="006E68F4" w:rsidRDefault="00CC3726" w:rsidP="00CC3726">
            <w:pPr>
              <w:keepNext/>
              <w:rPr>
                <w:rFonts w:ascii="Calibri" w:hAnsi="Calibri"/>
                <w:sz w:val="10"/>
                <w:szCs w:val="10"/>
              </w:rPr>
            </w:pPr>
            <w:r w:rsidRPr="006E68F4">
              <w:rPr>
                <w:rFonts w:ascii="Calibri" w:hAnsi="Calibri"/>
                <w:b/>
                <w:sz w:val="10"/>
                <w:szCs w:val="10"/>
              </w:rPr>
              <w:t>then</w:t>
            </w:r>
            <w:r w:rsidRPr="006E68F4">
              <w:rPr>
                <w:rFonts w:ascii="Calibri" w:hAnsi="Calibri"/>
                <w:sz w:val="10"/>
                <w:szCs w:val="10"/>
              </w:rPr>
              <w:t xml:space="preserve"> value=[≤10ft]</w:t>
            </w:r>
          </w:p>
          <w:p w14:paraId="4FCE3037" w14:textId="77777777" w:rsidR="00CC3726" w:rsidRPr="006E68F4" w:rsidRDefault="00CC3726" w:rsidP="00CC3726">
            <w:pPr>
              <w:keepNext/>
              <w:rPr>
                <w:rFonts w:ascii="Calibri" w:hAnsi="Calibri"/>
                <w:sz w:val="10"/>
                <w:szCs w:val="10"/>
              </w:rPr>
            </w:pPr>
          </w:p>
          <w:p w14:paraId="341C7ED4" w14:textId="77777777" w:rsidR="00CC3726" w:rsidRPr="006E68F4" w:rsidRDefault="00CC3726" w:rsidP="00CC3726">
            <w:pPr>
              <w:keepNext/>
              <w:rPr>
                <w:rFonts w:ascii="Calibri" w:hAnsi="Calibri"/>
                <w:sz w:val="10"/>
                <w:szCs w:val="10"/>
              </w:rPr>
            </w:pPr>
            <w:r w:rsidRPr="006E68F4">
              <w:rPr>
                <w:rFonts w:ascii="Calibri" w:hAnsi="Calibri"/>
                <w:b/>
                <w:sz w:val="10"/>
                <w:szCs w:val="10"/>
              </w:rPr>
              <w:t>else</w:t>
            </w:r>
            <w:r w:rsidRPr="006E68F4">
              <w:rPr>
                <w:rFonts w:ascii="Calibri" w:hAnsi="Calibri"/>
                <w:sz w:val="10"/>
                <w:szCs w:val="10"/>
              </w:rPr>
              <w:t xml:space="preserve"> user pick one text value from the following 2:</w:t>
            </w:r>
          </w:p>
          <w:p w14:paraId="443A647B" w14:textId="77777777" w:rsidR="00CC3726" w:rsidRPr="006E68F4" w:rsidRDefault="00CC3726" w:rsidP="00CC3726">
            <w:pPr>
              <w:keepNext/>
              <w:rPr>
                <w:rFonts w:ascii="Calibri" w:hAnsi="Calibri"/>
                <w:sz w:val="10"/>
                <w:szCs w:val="10"/>
              </w:rPr>
            </w:pPr>
            <w:r w:rsidRPr="006E68F4">
              <w:rPr>
                <w:rFonts w:ascii="Calibri" w:hAnsi="Calibri"/>
                <w:sz w:val="10"/>
                <w:szCs w:val="10"/>
              </w:rPr>
              <w:t>*[&gt;10ft]</w:t>
            </w:r>
          </w:p>
          <w:p w14:paraId="6B0F196E" w14:textId="0F2D97E1" w:rsidR="00CC3726" w:rsidRPr="006E68F4" w:rsidRDefault="00CC3726" w:rsidP="00CC3726">
            <w:pPr>
              <w:rPr>
                <w:rFonts w:ascii="Calibri" w:hAnsi="Calibri"/>
                <w:sz w:val="10"/>
                <w:szCs w:val="10"/>
              </w:rPr>
            </w:pPr>
            <w:r w:rsidRPr="006E68F4">
              <w:rPr>
                <w:rFonts w:ascii="Calibri" w:hAnsi="Calibri"/>
                <w:sz w:val="10"/>
                <w:szCs w:val="10"/>
              </w:rPr>
              <w:t>*[≤10ft]&gt;&gt;</w:t>
            </w:r>
          </w:p>
        </w:tc>
      </w:tr>
      <w:tr w:rsidR="003E404B" w:rsidRPr="00295655" w14:paraId="1F9B9A06" w14:textId="2B56857F" w:rsidTr="003E404B">
        <w:trPr>
          <w:cantSplit/>
          <w:trHeight w:val="89"/>
        </w:trPr>
        <w:tc>
          <w:tcPr>
            <w:tcW w:w="265" w:type="pct"/>
            <w:vAlign w:val="bottom"/>
          </w:tcPr>
          <w:p w14:paraId="1F9B99FB" w14:textId="6A261A37" w:rsidR="00CC3726" w:rsidRPr="00295655" w:rsidRDefault="00CC3726" w:rsidP="00EE6860">
            <w:pPr>
              <w:rPr>
                <w:rFonts w:ascii="Calibri" w:hAnsi="Calibri"/>
                <w:sz w:val="18"/>
                <w:szCs w:val="18"/>
              </w:rPr>
            </w:pPr>
          </w:p>
        </w:tc>
        <w:tc>
          <w:tcPr>
            <w:tcW w:w="295" w:type="pct"/>
            <w:vAlign w:val="bottom"/>
          </w:tcPr>
          <w:p w14:paraId="1F9B99FC" w14:textId="77777777" w:rsidR="00CC3726" w:rsidRPr="00295655" w:rsidRDefault="00CC3726" w:rsidP="00EE6860">
            <w:pPr>
              <w:rPr>
                <w:rFonts w:ascii="Calibri" w:hAnsi="Calibri"/>
                <w:sz w:val="18"/>
                <w:szCs w:val="18"/>
              </w:rPr>
            </w:pPr>
          </w:p>
        </w:tc>
        <w:tc>
          <w:tcPr>
            <w:tcW w:w="338" w:type="pct"/>
            <w:vAlign w:val="bottom"/>
          </w:tcPr>
          <w:p w14:paraId="3F256A89" w14:textId="77777777" w:rsidR="00CC3726" w:rsidRPr="00295655" w:rsidRDefault="00CC3726" w:rsidP="00EE6860">
            <w:pPr>
              <w:rPr>
                <w:rFonts w:ascii="Calibri" w:hAnsi="Calibri"/>
                <w:sz w:val="18"/>
                <w:szCs w:val="18"/>
              </w:rPr>
            </w:pPr>
          </w:p>
        </w:tc>
        <w:tc>
          <w:tcPr>
            <w:tcW w:w="311" w:type="pct"/>
            <w:vAlign w:val="bottom"/>
          </w:tcPr>
          <w:p w14:paraId="1F9B99FD" w14:textId="59EB9E51" w:rsidR="00CC3726" w:rsidRPr="00295655" w:rsidRDefault="00CC3726" w:rsidP="00EE6860">
            <w:pPr>
              <w:rPr>
                <w:rFonts w:ascii="Calibri" w:hAnsi="Calibri"/>
                <w:sz w:val="18"/>
                <w:szCs w:val="18"/>
              </w:rPr>
            </w:pPr>
          </w:p>
        </w:tc>
        <w:tc>
          <w:tcPr>
            <w:tcW w:w="341" w:type="pct"/>
            <w:vAlign w:val="bottom"/>
          </w:tcPr>
          <w:p w14:paraId="1F9B99FE" w14:textId="77777777" w:rsidR="00CC3726" w:rsidRPr="00295655" w:rsidRDefault="00CC3726" w:rsidP="00EE6860">
            <w:pPr>
              <w:rPr>
                <w:rFonts w:ascii="Calibri" w:hAnsi="Calibri"/>
                <w:sz w:val="18"/>
                <w:szCs w:val="18"/>
              </w:rPr>
            </w:pPr>
          </w:p>
        </w:tc>
        <w:tc>
          <w:tcPr>
            <w:tcW w:w="403" w:type="pct"/>
            <w:vAlign w:val="bottom"/>
          </w:tcPr>
          <w:p w14:paraId="1F9B99FF" w14:textId="77777777" w:rsidR="00CC3726" w:rsidRPr="00295655" w:rsidRDefault="00CC3726" w:rsidP="00EE6860">
            <w:pPr>
              <w:rPr>
                <w:rFonts w:ascii="Calibri" w:hAnsi="Calibri"/>
                <w:sz w:val="18"/>
                <w:szCs w:val="18"/>
              </w:rPr>
            </w:pPr>
          </w:p>
        </w:tc>
        <w:tc>
          <w:tcPr>
            <w:tcW w:w="311" w:type="pct"/>
            <w:vAlign w:val="bottom"/>
          </w:tcPr>
          <w:p w14:paraId="1F9B9A00" w14:textId="77777777" w:rsidR="00CC3726" w:rsidRPr="00295655" w:rsidRDefault="00CC3726" w:rsidP="00EE6860">
            <w:pPr>
              <w:rPr>
                <w:rFonts w:ascii="Calibri" w:hAnsi="Calibri"/>
                <w:sz w:val="18"/>
                <w:szCs w:val="18"/>
              </w:rPr>
            </w:pPr>
          </w:p>
        </w:tc>
        <w:tc>
          <w:tcPr>
            <w:tcW w:w="341" w:type="pct"/>
          </w:tcPr>
          <w:p w14:paraId="1F9B9A01" w14:textId="77777777" w:rsidR="00CC3726" w:rsidRPr="00295655" w:rsidRDefault="00CC3726" w:rsidP="00EE6860">
            <w:pPr>
              <w:rPr>
                <w:rFonts w:ascii="Calibri" w:hAnsi="Calibri"/>
                <w:sz w:val="18"/>
                <w:szCs w:val="18"/>
              </w:rPr>
            </w:pPr>
          </w:p>
        </w:tc>
        <w:tc>
          <w:tcPr>
            <w:tcW w:w="590" w:type="pct"/>
            <w:vAlign w:val="bottom"/>
          </w:tcPr>
          <w:p w14:paraId="1F9B9A02" w14:textId="77777777" w:rsidR="00CC3726" w:rsidRPr="00295655" w:rsidRDefault="00CC3726" w:rsidP="00EE6860">
            <w:pPr>
              <w:rPr>
                <w:rFonts w:ascii="Calibri" w:hAnsi="Calibri"/>
                <w:sz w:val="18"/>
                <w:szCs w:val="18"/>
              </w:rPr>
            </w:pPr>
          </w:p>
        </w:tc>
        <w:tc>
          <w:tcPr>
            <w:tcW w:w="310" w:type="pct"/>
            <w:vAlign w:val="bottom"/>
          </w:tcPr>
          <w:p w14:paraId="1F9B9A04" w14:textId="77777777" w:rsidR="00CC3726" w:rsidRPr="00295655" w:rsidRDefault="00CC3726" w:rsidP="00EE6860">
            <w:pPr>
              <w:rPr>
                <w:rFonts w:ascii="Calibri" w:hAnsi="Calibri"/>
                <w:sz w:val="18"/>
                <w:szCs w:val="18"/>
              </w:rPr>
            </w:pPr>
          </w:p>
        </w:tc>
        <w:tc>
          <w:tcPr>
            <w:tcW w:w="311" w:type="pct"/>
            <w:vAlign w:val="bottom"/>
          </w:tcPr>
          <w:p w14:paraId="1F9B9A05" w14:textId="77777777" w:rsidR="00CC3726" w:rsidRPr="00295655" w:rsidRDefault="00CC3726" w:rsidP="00EE6860">
            <w:pPr>
              <w:rPr>
                <w:rFonts w:ascii="Calibri" w:hAnsi="Calibri"/>
                <w:sz w:val="18"/>
                <w:szCs w:val="18"/>
              </w:rPr>
            </w:pPr>
          </w:p>
        </w:tc>
        <w:tc>
          <w:tcPr>
            <w:tcW w:w="470" w:type="pct"/>
          </w:tcPr>
          <w:p w14:paraId="035AC695" w14:textId="77777777" w:rsidR="00CC3726" w:rsidRPr="00295655" w:rsidRDefault="00CC3726" w:rsidP="00EE6860">
            <w:pPr>
              <w:rPr>
                <w:rFonts w:ascii="Calibri" w:hAnsi="Calibri"/>
                <w:sz w:val="18"/>
                <w:szCs w:val="18"/>
              </w:rPr>
            </w:pPr>
          </w:p>
        </w:tc>
        <w:tc>
          <w:tcPr>
            <w:tcW w:w="497" w:type="pct"/>
          </w:tcPr>
          <w:p w14:paraId="26B42C4C" w14:textId="77777777" w:rsidR="00CC3726" w:rsidRPr="00295655" w:rsidRDefault="00CC3726" w:rsidP="00EE6860">
            <w:pPr>
              <w:rPr>
                <w:rFonts w:ascii="Calibri" w:hAnsi="Calibri"/>
                <w:sz w:val="18"/>
                <w:szCs w:val="18"/>
              </w:rPr>
            </w:pPr>
          </w:p>
        </w:tc>
        <w:tc>
          <w:tcPr>
            <w:tcW w:w="217" w:type="pct"/>
          </w:tcPr>
          <w:p w14:paraId="314C2304" w14:textId="77777777" w:rsidR="00CC3726" w:rsidRPr="00295655" w:rsidRDefault="00CC3726" w:rsidP="00EE6860">
            <w:pPr>
              <w:rPr>
                <w:rFonts w:ascii="Calibri" w:hAnsi="Calibri"/>
                <w:sz w:val="18"/>
                <w:szCs w:val="18"/>
              </w:rPr>
            </w:pPr>
          </w:p>
        </w:tc>
      </w:tr>
      <w:tr w:rsidR="00CC3726" w:rsidRPr="00295655" w14:paraId="1F9B9A08" w14:textId="763B0A73" w:rsidTr="00C82B10">
        <w:trPr>
          <w:cantSplit/>
          <w:trHeight w:val="220"/>
        </w:trPr>
        <w:tc>
          <w:tcPr>
            <w:tcW w:w="5000" w:type="pct"/>
            <w:gridSpan w:val="14"/>
          </w:tcPr>
          <w:p w14:paraId="520CCF4B" w14:textId="643602A0" w:rsidR="00CC3726" w:rsidRPr="00295655" w:rsidRDefault="00CC3726" w:rsidP="00EE6860">
            <w:pPr>
              <w:rPr>
                <w:rFonts w:ascii="Calibri" w:hAnsi="Calibri"/>
                <w:sz w:val="18"/>
                <w:szCs w:val="18"/>
              </w:rPr>
            </w:pPr>
            <w:r w:rsidRPr="00295655">
              <w:rPr>
                <w:rFonts w:ascii="Calibri" w:hAnsi="Calibri"/>
                <w:sz w:val="18"/>
                <w:szCs w:val="18"/>
              </w:rPr>
              <w:t>Notes:</w:t>
            </w:r>
          </w:p>
        </w:tc>
      </w:tr>
    </w:tbl>
    <w:p w14:paraId="1F9B9A0B" w14:textId="77777777" w:rsidR="000F413D" w:rsidRPr="00295655"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5"/>
        <w:gridCol w:w="1105"/>
        <w:gridCol w:w="1106"/>
        <w:gridCol w:w="1105"/>
        <w:gridCol w:w="1106"/>
        <w:gridCol w:w="1106"/>
        <w:gridCol w:w="1107"/>
        <w:gridCol w:w="1106"/>
        <w:gridCol w:w="959"/>
        <w:gridCol w:w="990"/>
        <w:gridCol w:w="1260"/>
        <w:gridCol w:w="1170"/>
        <w:gridCol w:w="1154"/>
        <w:gridCol w:w="11"/>
      </w:tblGrid>
      <w:tr w:rsidR="0008373A" w:rsidRPr="00295655" w14:paraId="1F9B9A0E" w14:textId="77777777" w:rsidTr="00001274">
        <w:trPr>
          <w:cantSplit/>
        </w:trPr>
        <w:tc>
          <w:tcPr>
            <w:tcW w:w="14390" w:type="dxa"/>
            <w:gridSpan w:val="14"/>
          </w:tcPr>
          <w:p w14:paraId="4F76B71E" w14:textId="0AD5A1D7" w:rsidR="0008373A" w:rsidRPr="00F9147E" w:rsidRDefault="0008373A" w:rsidP="002B74A3">
            <w:pPr>
              <w:keepNext/>
              <w:rPr>
                <w:rFonts w:ascii="Calibri" w:hAnsi="Calibri"/>
                <w:b/>
                <w:szCs w:val="18"/>
              </w:rPr>
            </w:pPr>
            <w:r w:rsidRPr="00F9147E">
              <w:rPr>
                <w:rFonts w:ascii="Calibri" w:hAnsi="Calibri"/>
                <w:b/>
                <w:szCs w:val="18"/>
              </w:rPr>
              <w:lastRenderedPageBreak/>
              <w:t>K. Installed Air Filter Device Information</w:t>
            </w:r>
          </w:p>
          <w:p w14:paraId="33E938ED" w14:textId="75CF14CF" w:rsidR="000325C8" w:rsidRDefault="000325C8" w:rsidP="002B74A3">
            <w:pPr>
              <w:keepNext/>
              <w:rPr>
                <w:rFonts w:ascii="Calibri" w:hAnsi="Calibri"/>
                <w:sz w:val="18"/>
              </w:rPr>
            </w:pPr>
            <w:r w:rsidRPr="00F9147E">
              <w:rPr>
                <w:rFonts w:ascii="Calibri" w:hAnsi="Calibri"/>
                <w:sz w:val="18"/>
              </w:rPr>
              <w:t xml:space="preserve">Mandatory requirements for air filter devices are specified </w:t>
            </w:r>
            <w:r w:rsidR="002611D9">
              <w:rPr>
                <w:rFonts w:ascii="Calibri" w:hAnsi="Calibri"/>
                <w:sz w:val="18"/>
              </w:rPr>
              <w:t xml:space="preserve">in </w:t>
            </w:r>
            <w:r w:rsidRPr="00F9147E">
              <w:rPr>
                <w:rFonts w:ascii="Calibri" w:hAnsi="Calibri"/>
                <w:sz w:val="18"/>
              </w:rPr>
              <w:t>Section 150.0(m)12.</w:t>
            </w:r>
            <w:r w:rsidR="00545F81">
              <w:rPr>
                <w:rFonts w:ascii="Calibri" w:hAnsi="Calibri"/>
                <w:sz w:val="18"/>
              </w:rPr>
              <w:t xml:space="preserve">  The installer shall place a sticker in or near the filter grille displaying the filter </w:t>
            </w:r>
            <w:r w:rsidR="007C740E">
              <w:rPr>
                <w:rFonts w:ascii="Calibri" w:hAnsi="Calibri"/>
                <w:sz w:val="18"/>
              </w:rPr>
              <w:t xml:space="preserve">grille/rack </w:t>
            </w:r>
            <w:r w:rsidR="00545F81">
              <w:rPr>
                <w:rFonts w:ascii="Calibri" w:hAnsi="Calibri"/>
                <w:sz w:val="18"/>
              </w:rPr>
              <w:t xml:space="preserve">design airflow rate and </w:t>
            </w:r>
            <w:r w:rsidR="007C740E">
              <w:rPr>
                <w:rFonts w:ascii="Calibri" w:hAnsi="Calibri"/>
                <w:sz w:val="18"/>
              </w:rPr>
              <w:t xml:space="preserve">the </w:t>
            </w:r>
            <w:r w:rsidR="00545F81">
              <w:rPr>
                <w:rFonts w:ascii="Calibri" w:hAnsi="Calibri"/>
                <w:sz w:val="18"/>
              </w:rPr>
              <w:t>maximum allowed clean filter pressure drop</w:t>
            </w:r>
            <w:r w:rsidR="004D553E">
              <w:rPr>
                <w:rFonts w:ascii="Calibri" w:hAnsi="Calibri"/>
                <w:sz w:val="18"/>
              </w:rPr>
              <w:t xml:space="preserve"> at the design airflow rate</w:t>
            </w:r>
            <w:r w:rsidR="00545F81">
              <w:rPr>
                <w:rFonts w:ascii="Calibri" w:hAnsi="Calibri"/>
                <w:sz w:val="18"/>
              </w:rPr>
              <w:t xml:space="preserve">.  This will inform the occupant of the </w:t>
            </w:r>
            <w:r w:rsidR="004D553E">
              <w:rPr>
                <w:rFonts w:ascii="Calibri" w:hAnsi="Calibri"/>
                <w:sz w:val="18"/>
              </w:rPr>
              <w:t xml:space="preserve">airflow vs pressure drop </w:t>
            </w:r>
            <w:r w:rsidR="00545F81">
              <w:rPr>
                <w:rFonts w:ascii="Calibri" w:hAnsi="Calibri"/>
                <w:sz w:val="18"/>
              </w:rPr>
              <w:t xml:space="preserve">performance required for replacement </w:t>
            </w:r>
            <w:r w:rsidR="007C740E">
              <w:rPr>
                <w:rFonts w:ascii="Calibri" w:hAnsi="Calibri"/>
                <w:sz w:val="18"/>
              </w:rPr>
              <w:t xml:space="preserve">air </w:t>
            </w:r>
            <w:r w:rsidR="00545F81">
              <w:rPr>
                <w:rFonts w:ascii="Calibri" w:hAnsi="Calibri"/>
                <w:sz w:val="18"/>
              </w:rPr>
              <w:t>filters.</w:t>
            </w:r>
          </w:p>
          <w:p w14:paraId="5B82E55A" w14:textId="77777777" w:rsidR="000325C8" w:rsidRDefault="000325C8" w:rsidP="002B74A3">
            <w:pPr>
              <w:keepNext/>
              <w:rPr>
                <w:rFonts w:ascii="Calibri" w:hAnsi="Calibri"/>
                <w:sz w:val="18"/>
              </w:rPr>
            </w:pPr>
          </w:p>
          <w:p w14:paraId="722D023B" w14:textId="77777777" w:rsidR="00917B0F" w:rsidRDefault="0008373A" w:rsidP="00491412">
            <w:pPr>
              <w:keepNext/>
              <w:rPr>
                <w:rFonts w:ascii="Calibri" w:hAnsi="Calibri"/>
                <w:sz w:val="14"/>
                <w:szCs w:val="14"/>
              </w:rPr>
            </w:pPr>
            <w:r w:rsidRPr="00CF1CCE">
              <w:rPr>
                <w:rFonts w:ascii="Calibri" w:hAnsi="Calibri"/>
                <w:sz w:val="14"/>
                <w:szCs w:val="14"/>
              </w:rPr>
              <w:t>&lt;&lt;</w:t>
            </w:r>
            <w:r w:rsidR="00D51853" w:rsidRPr="00917B0F">
              <w:rPr>
                <w:rFonts w:ascii="Calibri" w:hAnsi="Calibri"/>
                <w:b/>
                <w:sz w:val="14"/>
                <w:szCs w:val="14"/>
              </w:rPr>
              <w:t>if</w:t>
            </w:r>
            <w:r w:rsidRPr="00CF1CCE">
              <w:rPr>
                <w:sz w:val="14"/>
                <w:szCs w:val="14"/>
              </w:rPr>
              <w:t xml:space="preserve"> </w:t>
            </w:r>
            <w:r w:rsidRPr="00CF1CCE">
              <w:rPr>
                <w:rFonts w:ascii="Calibri" w:hAnsi="Calibri"/>
                <w:sz w:val="14"/>
                <w:szCs w:val="14"/>
              </w:rPr>
              <w:t xml:space="preserve">all of the SC Systems listed in Section D have a Distribution System Type value in </w:t>
            </w:r>
            <w:r w:rsidRPr="00CF1CCE">
              <w:rPr>
                <w:rFonts w:ascii="Calibri" w:hAnsi="Calibri"/>
                <w:sz w:val="14"/>
                <w:szCs w:val="14"/>
                <w:highlight w:val="yellow"/>
              </w:rPr>
              <w:t>D07</w:t>
            </w:r>
            <w:r w:rsidRPr="00CF1CCE">
              <w:rPr>
                <w:rFonts w:ascii="Calibri" w:hAnsi="Calibri"/>
                <w:sz w:val="14"/>
                <w:szCs w:val="14"/>
              </w:rPr>
              <w:t xml:space="preserve"> =DuctsNone - Air distribution systems without ducts , then display the section does not apply message; </w:t>
            </w:r>
          </w:p>
          <w:p w14:paraId="1CAED8A6" w14:textId="1A62AE40" w:rsidR="00917B0F" w:rsidRDefault="0008373A" w:rsidP="00491412">
            <w:pPr>
              <w:keepNext/>
              <w:rPr>
                <w:rFonts w:ascii="Calibri" w:hAnsi="Calibri"/>
                <w:sz w:val="14"/>
                <w:szCs w:val="14"/>
              </w:rPr>
            </w:pPr>
            <w:r w:rsidRPr="00CF1CCE">
              <w:rPr>
                <w:rFonts w:ascii="Calibri" w:hAnsi="Calibri"/>
                <w:b/>
                <w:sz w:val="14"/>
                <w:szCs w:val="14"/>
              </w:rPr>
              <w:t>else</w:t>
            </w:r>
            <w:r w:rsidR="006A4C15" w:rsidRPr="00CF1CCE">
              <w:rPr>
                <w:rFonts w:ascii="Calibri" w:hAnsi="Calibri"/>
                <w:b/>
                <w:sz w:val="14"/>
                <w:szCs w:val="14"/>
              </w:rPr>
              <w:t xml:space="preserve">if </w:t>
            </w:r>
            <w:r w:rsidR="006A4C15" w:rsidRPr="00CF1CCE">
              <w:rPr>
                <w:rFonts w:ascii="Calibri" w:hAnsi="Calibri"/>
                <w:sz w:val="14"/>
                <w:szCs w:val="14"/>
              </w:rPr>
              <w:t>there are no</w:t>
            </w:r>
            <w:r w:rsidR="00CF1CCE">
              <w:rPr>
                <w:rFonts w:ascii="Calibri" w:hAnsi="Calibri"/>
                <w:sz w:val="14"/>
                <w:szCs w:val="14"/>
              </w:rPr>
              <w:t xml:space="preserve"> duct systems in section J for which J14=[&gt;10ft]</w:t>
            </w:r>
            <w:r w:rsidR="00C5524E" w:rsidRPr="00CF1CCE">
              <w:rPr>
                <w:rFonts w:ascii="Calibri" w:hAnsi="Calibri"/>
                <w:sz w:val="14"/>
                <w:szCs w:val="14"/>
              </w:rPr>
              <w:t xml:space="preserve">]; </w:t>
            </w:r>
          </w:p>
          <w:p w14:paraId="55368163" w14:textId="4386927F" w:rsidR="006A4C15" w:rsidRPr="00CF1CCE" w:rsidRDefault="006A4C15" w:rsidP="00491412">
            <w:pPr>
              <w:keepNext/>
              <w:rPr>
                <w:rFonts w:ascii="Calibri" w:hAnsi="Calibri"/>
                <w:sz w:val="14"/>
                <w:szCs w:val="14"/>
              </w:rPr>
            </w:pPr>
            <w:r w:rsidRPr="00CF1CCE">
              <w:rPr>
                <w:rFonts w:ascii="Calibri" w:hAnsi="Calibri"/>
                <w:b/>
                <w:sz w:val="14"/>
                <w:szCs w:val="14"/>
              </w:rPr>
              <w:t>then</w:t>
            </w:r>
            <w:r w:rsidRPr="00CF1CCE">
              <w:rPr>
                <w:rFonts w:ascii="Calibri" w:hAnsi="Calibri"/>
                <w:sz w:val="14"/>
                <w:szCs w:val="14"/>
              </w:rPr>
              <w:t xml:space="preserve"> display the section does not apply message;</w:t>
            </w:r>
            <w:r w:rsidRPr="00CF1CCE">
              <w:rPr>
                <w:rFonts w:ascii="Calibri" w:hAnsi="Calibri"/>
                <w:b/>
                <w:sz w:val="14"/>
                <w:szCs w:val="14"/>
              </w:rPr>
              <w:t xml:space="preserve"> </w:t>
            </w:r>
            <w:r w:rsidR="0008373A" w:rsidRPr="00CF1CCE">
              <w:rPr>
                <w:rFonts w:ascii="Calibri" w:hAnsi="Calibri"/>
                <w:sz w:val="14"/>
                <w:szCs w:val="14"/>
              </w:rPr>
              <w:t xml:space="preserve"> </w:t>
            </w:r>
          </w:p>
          <w:p w14:paraId="7006CEDF" w14:textId="77777777" w:rsidR="00C5524E" w:rsidRPr="00CF1CCE" w:rsidRDefault="00C5524E" w:rsidP="00491412">
            <w:pPr>
              <w:keepNext/>
              <w:rPr>
                <w:rFonts w:ascii="Calibri" w:hAnsi="Calibri"/>
                <w:sz w:val="14"/>
                <w:szCs w:val="14"/>
              </w:rPr>
            </w:pPr>
          </w:p>
          <w:p w14:paraId="1F9B9A0D" w14:textId="1940EBAC" w:rsidR="0008373A" w:rsidRPr="00491412" w:rsidRDefault="006A4C15" w:rsidP="00DE7F63">
            <w:pPr>
              <w:keepNext/>
              <w:rPr>
                <w:rFonts w:ascii="Calibri" w:hAnsi="Calibri"/>
                <w:sz w:val="18"/>
              </w:rPr>
            </w:pPr>
            <w:r w:rsidRPr="00CF1CCE">
              <w:rPr>
                <w:rFonts w:ascii="Calibri" w:hAnsi="Calibri"/>
                <w:b/>
                <w:sz w:val="14"/>
                <w:szCs w:val="14"/>
              </w:rPr>
              <w:t>else</w:t>
            </w:r>
            <w:r w:rsidRPr="00CF1CCE">
              <w:rPr>
                <w:rFonts w:ascii="Calibri" w:hAnsi="Calibri"/>
                <w:sz w:val="14"/>
                <w:szCs w:val="14"/>
              </w:rPr>
              <w:t xml:space="preserve"> </w:t>
            </w:r>
            <w:r w:rsidR="0008373A" w:rsidRPr="00CF1CCE">
              <w:rPr>
                <w:rFonts w:ascii="Calibri" w:hAnsi="Calibri"/>
                <w:sz w:val="14"/>
                <w:szCs w:val="14"/>
              </w:rPr>
              <w:t xml:space="preserve">require one row of data (each) for the quantity of </w:t>
            </w:r>
            <w:r w:rsidR="001C3C0C" w:rsidRPr="00CF1CCE">
              <w:rPr>
                <w:rFonts w:ascii="Calibri" w:hAnsi="Calibri"/>
                <w:sz w:val="14"/>
                <w:szCs w:val="14"/>
              </w:rPr>
              <w:t xml:space="preserve">air </w:t>
            </w:r>
            <w:r w:rsidR="0008373A" w:rsidRPr="00CF1CCE">
              <w:rPr>
                <w:rFonts w:ascii="Calibri" w:hAnsi="Calibri"/>
                <w:sz w:val="14"/>
                <w:szCs w:val="14"/>
              </w:rPr>
              <w:t xml:space="preserve">filter devices in </w:t>
            </w:r>
            <w:r w:rsidR="0008373A" w:rsidRPr="00CF1CCE">
              <w:rPr>
                <w:rFonts w:ascii="Calibri" w:hAnsi="Calibri"/>
                <w:sz w:val="14"/>
                <w:szCs w:val="14"/>
                <w:highlight w:val="yellow"/>
              </w:rPr>
              <w:t>J11</w:t>
            </w:r>
            <w:r w:rsidR="000325C8" w:rsidRPr="00CF1CCE">
              <w:rPr>
                <w:rFonts w:ascii="Calibri" w:hAnsi="Calibri"/>
                <w:sz w:val="14"/>
                <w:szCs w:val="14"/>
              </w:rPr>
              <w:t xml:space="preserve"> </w:t>
            </w:r>
            <w:r w:rsidR="0008373A" w:rsidRPr="00CF1CCE">
              <w:rPr>
                <w:rFonts w:ascii="Calibri" w:hAnsi="Calibri"/>
                <w:sz w:val="14"/>
                <w:szCs w:val="14"/>
              </w:rPr>
              <w:t xml:space="preserve">for </w:t>
            </w:r>
            <w:r w:rsidR="000325C8" w:rsidRPr="00CF1CCE">
              <w:rPr>
                <w:rFonts w:ascii="Calibri" w:hAnsi="Calibri"/>
                <w:sz w:val="14"/>
                <w:szCs w:val="14"/>
              </w:rPr>
              <w:t xml:space="preserve">each </w:t>
            </w:r>
            <w:r w:rsidR="0008373A" w:rsidRPr="00CF1CCE">
              <w:rPr>
                <w:rFonts w:ascii="Calibri" w:hAnsi="Calibri"/>
                <w:sz w:val="14"/>
                <w:szCs w:val="14"/>
              </w:rPr>
              <w:t xml:space="preserve">of the </w:t>
            </w:r>
            <w:r w:rsidR="00CF1CCE">
              <w:rPr>
                <w:rFonts w:ascii="Calibri" w:hAnsi="Calibri"/>
                <w:sz w:val="14"/>
                <w:szCs w:val="14"/>
              </w:rPr>
              <w:t>duct systems in section J</w:t>
            </w:r>
            <w:r w:rsidR="006E10FB">
              <w:rPr>
                <w:rFonts w:ascii="Calibri" w:hAnsi="Calibri"/>
                <w:sz w:val="14"/>
                <w:szCs w:val="14"/>
              </w:rPr>
              <w:t xml:space="preserve"> (</w:t>
            </w:r>
            <w:r w:rsidR="006E10FB" w:rsidRPr="00326ED1">
              <w:rPr>
                <w:rFonts w:ascii="Calibri" w:hAnsi="Calibri"/>
                <w:sz w:val="14"/>
                <w:szCs w:val="14"/>
                <w:highlight w:val="yellow"/>
              </w:rPr>
              <w:t>J03</w:t>
            </w:r>
            <w:r w:rsidR="006E10FB">
              <w:rPr>
                <w:rFonts w:ascii="Calibri" w:hAnsi="Calibri"/>
                <w:sz w:val="14"/>
                <w:szCs w:val="14"/>
              </w:rPr>
              <w:t>)</w:t>
            </w:r>
            <w:r w:rsidR="00CF1CCE">
              <w:rPr>
                <w:rFonts w:ascii="Calibri" w:hAnsi="Calibri"/>
                <w:sz w:val="14"/>
                <w:szCs w:val="14"/>
              </w:rPr>
              <w:t xml:space="preserve"> for which </w:t>
            </w:r>
            <w:r w:rsidR="00CF1CCE" w:rsidRPr="00D6217D">
              <w:rPr>
                <w:rFonts w:ascii="Calibri" w:hAnsi="Calibri"/>
                <w:sz w:val="14"/>
                <w:szCs w:val="14"/>
                <w:highlight w:val="yellow"/>
              </w:rPr>
              <w:t>J14</w:t>
            </w:r>
            <w:r w:rsidR="00CF1CCE">
              <w:rPr>
                <w:rFonts w:ascii="Calibri" w:hAnsi="Calibri"/>
                <w:sz w:val="14"/>
                <w:szCs w:val="14"/>
              </w:rPr>
              <w:t>=[&gt;10ft]&gt;&gt;</w:t>
            </w:r>
          </w:p>
        </w:tc>
      </w:tr>
      <w:tr w:rsidR="0009704D" w:rsidRPr="00295655" w14:paraId="1F9B9A16" w14:textId="03489BAA" w:rsidTr="006A4C15">
        <w:trPr>
          <w:gridAfter w:val="1"/>
          <w:wAfter w:w="11" w:type="dxa"/>
          <w:cantSplit/>
          <w:trHeight w:val="134"/>
        </w:trPr>
        <w:tc>
          <w:tcPr>
            <w:tcW w:w="1105" w:type="dxa"/>
            <w:vAlign w:val="center"/>
          </w:tcPr>
          <w:p w14:paraId="1F9B9A0F" w14:textId="77777777" w:rsidR="0009704D" w:rsidRPr="00295655" w:rsidRDefault="0009704D" w:rsidP="008D4950">
            <w:pPr>
              <w:jc w:val="center"/>
              <w:rPr>
                <w:rFonts w:ascii="Calibri" w:hAnsi="Calibri"/>
                <w:sz w:val="18"/>
                <w:szCs w:val="18"/>
              </w:rPr>
            </w:pPr>
            <w:r w:rsidRPr="00295655">
              <w:rPr>
                <w:rFonts w:ascii="Calibri" w:hAnsi="Calibri"/>
                <w:sz w:val="18"/>
                <w:szCs w:val="18"/>
              </w:rPr>
              <w:t>01</w:t>
            </w:r>
          </w:p>
        </w:tc>
        <w:tc>
          <w:tcPr>
            <w:tcW w:w="1105" w:type="dxa"/>
            <w:vAlign w:val="center"/>
          </w:tcPr>
          <w:p w14:paraId="1F9B9A10" w14:textId="77777777" w:rsidR="0009704D" w:rsidRPr="00295655" w:rsidRDefault="0009704D" w:rsidP="008D4950">
            <w:pPr>
              <w:jc w:val="center"/>
              <w:rPr>
                <w:rFonts w:ascii="Calibri" w:hAnsi="Calibri"/>
                <w:sz w:val="18"/>
                <w:szCs w:val="18"/>
              </w:rPr>
            </w:pPr>
            <w:r w:rsidRPr="00295655">
              <w:rPr>
                <w:rFonts w:ascii="Calibri" w:hAnsi="Calibri"/>
                <w:sz w:val="18"/>
                <w:szCs w:val="18"/>
              </w:rPr>
              <w:t>02</w:t>
            </w:r>
          </w:p>
        </w:tc>
        <w:tc>
          <w:tcPr>
            <w:tcW w:w="1106" w:type="dxa"/>
            <w:vAlign w:val="center"/>
          </w:tcPr>
          <w:p w14:paraId="29A3F106" w14:textId="66F6A128" w:rsidR="0009704D" w:rsidRPr="00295655" w:rsidRDefault="00001274" w:rsidP="008D4950">
            <w:pPr>
              <w:jc w:val="center"/>
              <w:rPr>
                <w:rFonts w:ascii="Calibri" w:hAnsi="Calibri"/>
                <w:sz w:val="18"/>
                <w:szCs w:val="18"/>
              </w:rPr>
            </w:pPr>
            <w:r>
              <w:rPr>
                <w:rFonts w:ascii="Calibri" w:hAnsi="Calibri"/>
                <w:sz w:val="18"/>
                <w:szCs w:val="18"/>
              </w:rPr>
              <w:t>03</w:t>
            </w:r>
          </w:p>
        </w:tc>
        <w:tc>
          <w:tcPr>
            <w:tcW w:w="1105" w:type="dxa"/>
            <w:vAlign w:val="center"/>
          </w:tcPr>
          <w:p w14:paraId="1F9B9A11" w14:textId="12E312D3" w:rsidR="0009704D" w:rsidRPr="00295655" w:rsidRDefault="00001274" w:rsidP="008D4950">
            <w:pPr>
              <w:jc w:val="center"/>
              <w:rPr>
                <w:rFonts w:ascii="Calibri" w:hAnsi="Calibri"/>
                <w:sz w:val="18"/>
                <w:szCs w:val="18"/>
              </w:rPr>
            </w:pPr>
            <w:r>
              <w:rPr>
                <w:rFonts w:ascii="Calibri" w:hAnsi="Calibri"/>
                <w:sz w:val="18"/>
                <w:szCs w:val="18"/>
              </w:rPr>
              <w:t>04</w:t>
            </w:r>
          </w:p>
        </w:tc>
        <w:tc>
          <w:tcPr>
            <w:tcW w:w="1106" w:type="dxa"/>
            <w:vAlign w:val="center"/>
          </w:tcPr>
          <w:p w14:paraId="1F9B9A12" w14:textId="2C55E44C" w:rsidR="0009704D" w:rsidRPr="00295655" w:rsidRDefault="00001274" w:rsidP="008D4950">
            <w:pPr>
              <w:jc w:val="center"/>
              <w:rPr>
                <w:rFonts w:ascii="Calibri" w:hAnsi="Calibri"/>
                <w:sz w:val="18"/>
                <w:szCs w:val="18"/>
              </w:rPr>
            </w:pPr>
            <w:r>
              <w:rPr>
                <w:rFonts w:ascii="Calibri" w:hAnsi="Calibri"/>
                <w:sz w:val="18"/>
                <w:szCs w:val="18"/>
              </w:rPr>
              <w:t>05</w:t>
            </w:r>
          </w:p>
        </w:tc>
        <w:tc>
          <w:tcPr>
            <w:tcW w:w="1106" w:type="dxa"/>
            <w:vAlign w:val="center"/>
          </w:tcPr>
          <w:p w14:paraId="1F9B9A13" w14:textId="216DAB98" w:rsidR="0009704D" w:rsidRPr="00295655" w:rsidRDefault="0009704D" w:rsidP="008D4950">
            <w:pPr>
              <w:jc w:val="center"/>
              <w:rPr>
                <w:rFonts w:ascii="Calibri" w:hAnsi="Calibri"/>
                <w:sz w:val="18"/>
                <w:szCs w:val="18"/>
              </w:rPr>
            </w:pPr>
            <w:r w:rsidRPr="00295655">
              <w:rPr>
                <w:rFonts w:ascii="Calibri" w:hAnsi="Calibri"/>
                <w:sz w:val="18"/>
                <w:szCs w:val="18"/>
              </w:rPr>
              <w:t>06</w:t>
            </w:r>
          </w:p>
        </w:tc>
        <w:tc>
          <w:tcPr>
            <w:tcW w:w="1107" w:type="dxa"/>
            <w:vAlign w:val="center"/>
          </w:tcPr>
          <w:p w14:paraId="1F9B9A14" w14:textId="76240190" w:rsidR="0009704D" w:rsidRPr="00295655" w:rsidRDefault="00001274" w:rsidP="008D4950">
            <w:pPr>
              <w:jc w:val="center"/>
              <w:rPr>
                <w:rFonts w:ascii="Calibri" w:hAnsi="Calibri"/>
                <w:sz w:val="18"/>
                <w:szCs w:val="18"/>
              </w:rPr>
            </w:pPr>
            <w:r>
              <w:rPr>
                <w:rFonts w:ascii="Calibri" w:hAnsi="Calibri"/>
                <w:sz w:val="18"/>
                <w:szCs w:val="18"/>
              </w:rPr>
              <w:t>07</w:t>
            </w:r>
          </w:p>
        </w:tc>
        <w:tc>
          <w:tcPr>
            <w:tcW w:w="1106" w:type="dxa"/>
            <w:vAlign w:val="center"/>
          </w:tcPr>
          <w:p w14:paraId="1F9B9A15" w14:textId="36F901B2" w:rsidR="0009704D" w:rsidRPr="00295655" w:rsidRDefault="00001274" w:rsidP="008D4950">
            <w:pPr>
              <w:jc w:val="center"/>
              <w:rPr>
                <w:rFonts w:ascii="Calibri" w:hAnsi="Calibri"/>
                <w:sz w:val="18"/>
                <w:szCs w:val="18"/>
              </w:rPr>
            </w:pPr>
            <w:r>
              <w:rPr>
                <w:rFonts w:ascii="Calibri" w:hAnsi="Calibri"/>
                <w:sz w:val="18"/>
                <w:szCs w:val="18"/>
              </w:rPr>
              <w:t>08</w:t>
            </w:r>
          </w:p>
        </w:tc>
        <w:tc>
          <w:tcPr>
            <w:tcW w:w="959" w:type="dxa"/>
            <w:vAlign w:val="center"/>
          </w:tcPr>
          <w:p w14:paraId="1035EEA9" w14:textId="6AE0DE90" w:rsidR="0009704D" w:rsidRPr="00295655" w:rsidRDefault="00001274" w:rsidP="008D4950">
            <w:pPr>
              <w:jc w:val="center"/>
              <w:rPr>
                <w:rFonts w:ascii="Calibri" w:hAnsi="Calibri"/>
                <w:sz w:val="18"/>
                <w:szCs w:val="18"/>
              </w:rPr>
            </w:pPr>
            <w:r>
              <w:rPr>
                <w:rFonts w:ascii="Calibri" w:hAnsi="Calibri"/>
                <w:sz w:val="18"/>
                <w:szCs w:val="18"/>
              </w:rPr>
              <w:t>09</w:t>
            </w:r>
          </w:p>
        </w:tc>
        <w:tc>
          <w:tcPr>
            <w:tcW w:w="990" w:type="dxa"/>
            <w:vAlign w:val="center"/>
          </w:tcPr>
          <w:p w14:paraId="00118ACE" w14:textId="4781B658" w:rsidR="0009704D" w:rsidRPr="00295655" w:rsidRDefault="00001274" w:rsidP="008D4950">
            <w:pPr>
              <w:jc w:val="center"/>
              <w:rPr>
                <w:rFonts w:ascii="Calibri" w:hAnsi="Calibri"/>
                <w:sz w:val="18"/>
                <w:szCs w:val="18"/>
              </w:rPr>
            </w:pPr>
            <w:r>
              <w:rPr>
                <w:rFonts w:ascii="Calibri" w:hAnsi="Calibri"/>
                <w:sz w:val="18"/>
                <w:szCs w:val="18"/>
              </w:rPr>
              <w:t>10</w:t>
            </w:r>
          </w:p>
        </w:tc>
        <w:tc>
          <w:tcPr>
            <w:tcW w:w="1260" w:type="dxa"/>
            <w:vAlign w:val="center"/>
          </w:tcPr>
          <w:p w14:paraId="7E483BE2" w14:textId="645961CE" w:rsidR="0009704D" w:rsidRPr="00295655" w:rsidRDefault="00001274" w:rsidP="008D4950">
            <w:pPr>
              <w:jc w:val="center"/>
              <w:rPr>
                <w:rFonts w:ascii="Calibri" w:hAnsi="Calibri"/>
                <w:sz w:val="18"/>
                <w:szCs w:val="18"/>
              </w:rPr>
            </w:pPr>
            <w:r>
              <w:rPr>
                <w:rFonts w:ascii="Calibri" w:hAnsi="Calibri"/>
                <w:sz w:val="18"/>
                <w:szCs w:val="18"/>
              </w:rPr>
              <w:t>11</w:t>
            </w:r>
          </w:p>
        </w:tc>
        <w:tc>
          <w:tcPr>
            <w:tcW w:w="1170" w:type="dxa"/>
            <w:vAlign w:val="center"/>
          </w:tcPr>
          <w:p w14:paraId="342E5878" w14:textId="4363FF51" w:rsidR="0009704D" w:rsidRPr="00295655" w:rsidRDefault="00001274" w:rsidP="00001274">
            <w:pPr>
              <w:jc w:val="center"/>
              <w:rPr>
                <w:rFonts w:ascii="Calibri" w:hAnsi="Calibri"/>
                <w:sz w:val="18"/>
                <w:szCs w:val="18"/>
              </w:rPr>
            </w:pPr>
            <w:r>
              <w:rPr>
                <w:rFonts w:ascii="Calibri" w:hAnsi="Calibri"/>
                <w:sz w:val="18"/>
                <w:szCs w:val="18"/>
              </w:rPr>
              <w:t>12</w:t>
            </w:r>
          </w:p>
        </w:tc>
        <w:tc>
          <w:tcPr>
            <w:tcW w:w="1154" w:type="dxa"/>
            <w:vAlign w:val="center"/>
          </w:tcPr>
          <w:p w14:paraId="138884DA" w14:textId="5E5CD5DD" w:rsidR="0009704D" w:rsidRPr="00295655" w:rsidRDefault="00001274" w:rsidP="008D4950">
            <w:pPr>
              <w:keepNext/>
              <w:jc w:val="center"/>
              <w:rPr>
                <w:rFonts w:ascii="Calibri" w:hAnsi="Calibri"/>
                <w:sz w:val="18"/>
                <w:szCs w:val="18"/>
              </w:rPr>
            </w:pPr>
            <w:r>
              <w:rPr>
                <w:rFonts w:ascii="Calibri" w:hAnsi="Calibri"/>
                <w:sz w:val="18"/>
                <w:szCs w:val="18"/>
              </w:rPr>
              <w:t>13</w:t>
            </w:r>
          </w:p>
        </w:tc>
      </w:tr>
      <w:tr w:rsidR="0009704D" w:rsidRPr="00B82750" w14:paraId="1F9B9A21" w14:textId="775D6C98" w:rsidTr="006A4C15">
        <w:trPr>
          <w:gridAfter w:val="1"/>
          <w:wAfter w:w="11" w:type="dxa"/>
          <w:cantSplit/>
          <w:trHeight w:val="576"/>
        </w:trPr>
        <w:tc>
          <w:tcPr>
            <w:tcW w:w="1105" w:type="dxa"/>
            <w:vAlign w:val="bottom"/>
          </w:tcPr>
          <w:p w14:paraId="1F9B9A17" w14:textId="2A85767F"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105" w:type="dxa"/>
            <w:vAlign w:val="bottom"/>
          </w:tcPr>
          <w:p w14:paraId="1F9B9A18" w14:textId="5D1FBF9A"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106" w:type="dxa"/>
            <w:vAlign w:val="bottom"/>
          </w:tcPr>
          <w:p w14:paraId="00B926F2" w14:textId="56D04057" w:rsidR="0009704D" w:rsidRPr="00B82750" w:rsidRDefault="0009704D" w:rsidP="0009704D">
            <w:pPr>
              <w:jc w:val="center"/>
              <w:rPr>
                <w:rFonts w:ascii="Calibri" w:hAnsi="Calibri"/>
                <w:sz w:val="18"/>
                <w:szCs w:val="18"/>
              </w:rPr>
            </w:pPr>
            <w:r w:rsidRPr="003B4D36">
              <w:rPr>
                <w:rFonts w:ascii="Calibri" w:hAnsi="Calibri"/>
                <w:sz w:val="18"/>
                <w:szCs w:val="18"/>
              </w:rPr>
              <w:t>Indoor Unit Name or Description of Area Served</w:t>
            </w:r>
          </w:p>
        </w:tc>
        <w:tc>
          <w:tcPr>
            <w:tcW w:w="1105" w:type="dxa"/>
            <w:vAlign w:val="bottom"/>
          </w:tcPr>
          <w:p w14:paraId="1F9B9A19" w14:textId="26064C24" w:rsidR="0009704D" w:rsidRPr="00B82750" w:rsidRDefault="0009704D" w:rsidP="0009704D">
            <w:pPr>
              <w:jc w:val="center"/>
              <w:rPr>
                <w:rFonts w:ascii="Calibri" w:hAnsi="Calibri"/>
                <w:sz w:val="18"/>
                <w:szCs w:val="18"/>
              </w:rPr>
            </w:pPr>
            <w:r w:rsidRPr="00B82750">
              <w:rPr>
                <w:rFonts w:ascii="Calibri" w:hAnsi="Calibri"/>
                <w:sz w:val="18"/>
                <w:szCs w:val="18"/>
              </w:rPr>
              <w:t>Air Filter Name</w:t>
            </w:r>
            <w:r>
              <w:t xml:space="preserve"> </w:t>
            </w:r>
            <w:r w:rsidRPr="000325C8">
              <w:rPr>
                <w:rFonts w:ascii="Calibri" w:hAnsi="Calibri"/>
                <w:sz w:val="18"/>
                <w:szCs w:val="18"/>
              </w:rPr>
              <w:t xml:space="preserve">or Description </w:t>
            </w:r>
            <w:r>
              <w:rPr>
                <w:rFonts w:ascii="Calibri" w:hAnsi="Calibri"/>
                <w:sz w:val="18"/>
                <w:szCs w:val="18"/>
              </w:rPr>
              <w:t>of Location</w:t>
            </w:r>
          </w:p>
        </w:tc>
        <w:tc>
          <w:tcPr>
            <w:tcW w:w="1106" w:type="dxa"/>
            <w:vAlign w:val="bottom"/>
          </w:tcPr>
          <w:p w14:paraId="1F9B9A1A" w14:textId="77777777" w:rsidR="0009704D" w:rsidRPr="00B82750" w:rsidRDefault="0009704D" w:rsidP="0009704D">
            <w:pPr>
              <w:jc w:val="center"/>
              <w:rPr>
                <w:rFonts w:ascii="Calibri" w:hAnsi="Calibri"/>
                <w:sz w:val="18"/>
                <w:szCs w:val="18"/>
              </w:rPr>
            </w:pPr>
            <w:r w:rsidRPr="00B82750">
              <w:rPr>
                <w:rFonts w:ascii="Calibri" w:hAnsi="Calibri"/>
                <w:sz w:val="18"/>
                <w:szCs w:val="18"/>
              </w:rPr>
              <w:t>Air Filter Device Type</w:t>
            </w:r>
          </w:p>
        </w:tc>
        <w:tc>
          <w:tcPr>
            <w:tcW w:w="1106" w:type="dxa"/>
            <w:vAlign w:val="bottom"/>
          </w:tcPr>
          <w:p w14:paraId="00A1891E" w14:textId="5AA3C8B5" w:rsidR="0009704D" w:rsidRPr="00B82750" w:rsidRDefault="0009704D" w:rsidP="0009704D">
            <w:pPr>
              <w:jc w:val="center"/>
              <w:rPr>
                <w:rFonts w:ascii="Calibri" w:hAnsi="Calibri"/>
                <w:sz w:val="18"/>
                <w:szCs w:val="18"/>
              </w:rPr>
            </w:pPr>
            <w:r w:rsidRPr="00B82750">
              <w:rPr>
                <w:rFonts w:ascii="Calibri" w:hAnsi="Calibri"/>
                <w:sz w:val="18"/>
                <w:szCs w:val="18"/>
              </w:rPr>
              <w:t>Design Airflow Rate</w:t>
            </w:r>
          </w:p>
          <w:p w14:paraId="5015F700" w14:textId="77777777" w:rsidR="0009704D" w:rsidRPr="00B82750" w:rsidRDefault="0009704D" w:rsidP="0009704D">
            <w:pPr>
              <w:jc w:val="center"/>
              <w:rPr>
                <w:rFonts w:ascii="Calibri" w:hAnsi="Calibri"/>
                <w:sz w:val="18"/>
                <w:szCs w:val="18"/>
              </w:rPr>
            </w:pPr>
            <w:r w:rsidRPr="00B82750">
              <w:rPr>
                <w:rFonts w:ascii="Calibri" w:hAnsi="Calibri"/>
                <w:sz w:val="18"/>
                <w:szCs w:val="18"/>
              </w:rPr>
              <w:t>for Air Filter Device</w:t>
            </w:r>
          </w:p>
          <w:p w14:paraId="1F9B9A1B" w14:textId="75B19031" w:rsidR="0009704D" w:rsidRPr="00B82750" w:rsidRDefault="0009704D" w:rsidP="0009704D">
            <w:pPr>
              <w:jc w:val="center"/>
              <w:rPr>
                <w:rFonts w:ascii="Calibri" w:hAnsi="Calibri"/>
                <w:sz w:val="18"/>
                <w:szCs w:val="18"/>
              </w:rPr>
            </w:pPr>
            <w:r w:rsidRPr="00B82750">
              <w:rPr>
                <w:rFonts w:ascii="Calibri" w:hAnsi="Calibri"/>
                <w:sz w:val="18"/>
                <w:szCs w:val="18"/>
              </w:rPr>
              <w:t>(cfm)</w:t>
            </w:r>
          </w:p>
        </w:tc>
        <w:tc>
          <w:tcPr>
            <w:tcW w:w="1107" w:type="dxa"/>
            <w:vAlign w:val="bottom"/>
          </w:tcPr>
          <w:p w14:paraId="7B130402" w14:textId="77777777" w:rsidR="0009704D" w:rsidRDefault="0009704D" w:rsidP="0009704D">
            <w:pPr>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w:t>
            </w:r>
          </w:p>
          <w:p w14:paraId="1F9B9A1E" w14:textId="5857BA78" w:rsidR="0009704D" w:rsidRPr="00B82750" w:rsidRDefault="0009704D" w:rsidP="0009704D">
            <w:pPr>
              <w:jc w:val="center"/>
              <w:rPr>
                <w:rFonts w:ascii="Calibri" w:hAnsi="Calibri"/>
                <w:sz w:val="18"/>
                <w:szCs w:val="18"/>
              </w:rPr>
            </w:pPr>
            <w:r>
              <w:rPr>
                <w:rFonts w:ascii="Calibri" w:hAnsi="Calibri"/>
                <w:sz w:val="18"/>
                <w:szCs w:val="18"/>
              </w:rPr>
              <w:t xml:space="preserve">(inch) </w:t>
            </w:r>
          </w:p>
        </w:tc>
        <w:tc>
          <w:tcPr>
            <w:tcW w:w="1106" w:type="dxa"/>
            <w:vAlign w:val="bottom"/>
          </w:tcPr>
          <w:p w14:paraId="4D3EF142" w14:textId="77777777" w:rsidR="0009704D" w:rsidRDefault="0009704D" w:rsidP="0009704D">
            <w:pPr>
              <w:jc w:val="center"/>
              <w:rPr>
                <w:rFonts w:ascii="Calibri" w:hAnsi="Calibri"/>
                <w:sz w:val="18"/>
                <w:szCs w:val="18"/>
              </w:rPr>
            </w:pPr>
            <w:r>
              <w:rPr>
                <w:rFonts w:ascii="Calibri" w:hAnsi="Calibri"/>
                <w:sz w:val="18"/>
                <w:szCs w:val="18"/>
              </w:rPr>
              <w:t>Air Filter Nominal Length</w:t>
            </w:r>
          </w:p>
          <w:p w14:paraId="1F9B9A20" w14:textId="6556C7E1" w:rsidR="0009704D" w:rsidRPr="00B82750" w:rsidRDefault="0009704D" w:rsidP="0009704D">
            <w:pPr>
              <w:jc w:val="center"/>
              <w:rPr>
                <w:rFonts w:ascii="Calibri" w:hAnsi="Calibri"/>
                <w:sz w:val="18"/>
                <w:szCs w:val="18"/>
              </w:rPr>
            </w:pPr>
            <w:r>
              <w:rPr>
                <w:rFonts w:ascii="Calibri" w:hAnsi="Calibri"/>
                <w:sz w:val="18"/>
                <w:szCs w:val="18"/>
              </w:rPr>
              <w:t>(inch)</w:t>
            </w:r>
          </w:p>
        </w:tc>
        <w:tc>
          <w:tcPr>
            <w:tcW w:w="959" w:type="dxa"/>
            <w:vAlign w:val="bottom"/>
          </w:tcPr>
          <w:p w14:paraId="36DACCEA" w14:textId="77777777" w:rsidR="0009704D" w:rsidRDefault="0009704D" w:rsidP="0009704D">
            <w:pPr>
              <w:jc w:val="center"/>
              <w:rPr>
                <w:rFonts w:ascii="Calibri" w:hAnsi="Calibri"/>
                <w:sz w:val="18"/>
                <w:szCs w:val="18"/>
              </w:rPr>
            </w:pPr>
            <w:r>
              <w:rPr>
                <w:rFonts w:ascii="Calibri" w:hAnsi="Calibri"/>
                <w:sz w:val="18"/>
                <w:szCs w:val="18"/>
              </w:rPr>
              <w:t>Air Filter Nominal Width</w:t>
            </w:r>
          </w:p>
          <w:p w14:paraId="15EEB577" w14:textId="38156EEE" w:rsidR="0009704D" w:rsidRPr="00B82750" w:rsidRDefault="0009704D" w:rsidP="0009704D">
            <w:pPr>
              <w:jc w:val="center"/>
              <w:rPr>
                <w:rFonts w:ascii="Calibri" w:hAnsi="Calibri"/>
                <w:sz w:val="18"/>
                <w:szCs w:val="18"/>
              </w:rPr>
            </w:pPr>
            <w:r>
              <w:rPr>
                <w:rFonts w:ascii="Calibri" w:hAnsi="Calibri"/>
                <w:sz w:val="18"/>
                <w:szCs w:val="18"/>
              </w:rPr>
              <w:t>(inch)</w:t>
            </w:r>
          </w:p>
        </w:tc>
        <w:tc>
          <w:tcPr>
            <w:tcW w:w="990" w:type="dxa"/>
            <w:vAlign w:val="bottom"/>
          </w:tcPr>
          <w:p w14:paraId="22B1A3BD" w14:textId="77777777" w:rsidR="0009704D" w:rsidRDefault="0009704D" w:rsidP="0009704D">
            <w:pPr>
              <w:jc w:val="center"/>
              <w:rPr>
                <w:rFonts w:ascii="Calibri" w:hAnsi="Calibri"/>
                <w:sz w:val="18"/>
                <w:szCs w:val="18"/>
              </w:rPr>
            </w:pPr>
            <w:r>
              <w:rPr>
                <w:rFonts w:ascii="Calibri" w:hAnsi="Calibri"/>
                <w:sz w:val="18"/>
                <w:szCs w:val="18"/>
              </w:rPr>
              <w:t xml:space="preserve">Air Filter </w:t>
            </w:r>
          </w:p>
          <w:p w14:paraId="4A99EBC6" w14:textId="71EF00CF" w:rsidR="0009704D" w:rsidRDefault="0009704D" w:rsidP="0009704D">
            <w:pPr>
              <w:jc w:val="center"/>
              <w:rPr>
                <w:rFonts w:ascii="Calibri" w:hAnsi="Calibri"/>
                <w:sz w:val="18"/>
                <w:szCs w:val="18"/>
              </w:rPr>
            </w:pPr>
            <w:r>
              <w:rPr>
                <w:rFonts w:ascii="Calibri" w:hAnsi="Calibri"/>
                <w:sz w:val="18"/>
                <w:szCs w:val="18"/>
              </w:rPr>
              <w:t>Calculated Nominal Face Area</w:t>
            </w:r>
          </w:p>
          <w:p w14:paraId="01B4613D" w14:textId="07BE11D9" w:rsidR="0009704D" w:rsidRPr="00B82750" w:rsidRDefault="0009704D" w:rsidP="0009704D">
            <w:pPr>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260" w:type="dxa"/>
            <w:vAlign w:val="bottom"/>
          </w:tcPr>
          <w:p w14:paraId="4294D675" w14:textId="77777777" w:rsidR="008D4950" w:rsidRDefault="0009704D" w:rsidP="0009704D">
            <w:pPr>
              <w:jc w:val="center"/>
              <w:rPr>
                <w:rFonts w:ascii="Calibri" w:hAnsi="Calibri"/>
                <w:sz w:val="18"/>
                <w:szCs w:val="18"/>
              </w:rPr>
            </w:pPr>
            <w:r>
              <w:rPr>
                <w:rFonts w:ascii="Calibri" w:hAnsi="Calibri"/>
                <w:sz w:val="18"/>
                <w:szCs w:val="18"/>
              </w:rPr>
              <w:t xml:space="preserve">Air Filter Required </w:t>
            </w:r>
          </w:p>
          <w:p w14:paraId="3B5488DC" w14:textId="2E4AB486" w:rsidR="0009704D" w:rsidRDefault="008D4950" w:rsidP="0009704D">
            <w:pPr>
              <w:jc w:val="center"/>
              <w:rPr>
                <w:rFonts w:ascii="Calibri" w:hAnsi="Calibri"/>
                <w:sz w:val="18"/>
                <w:szCs w:val="18"/>
              </w:rPr>
            </w:pPr>
            <w:r>
              <w:rPr>
                <w:rFonts w:ascii="Calibri" w:hAnsi="Calibri"/>
                <w:sz w:val="18"/>
                <w:szCs w:val="18"/>
              </w:rPr>
              <w:t xml:space="preserve">Minimum </w:t>
            </w:r>
            <w:r w:rsidR="0009704D">
              <w:rPr>
                <w:rFonts w:ascii="Calibri" w:hAnsi="Calibri"/>
                <w:sz w:val="18"/>
                <w:szCs w:val="18"/>
              </w:rPr>
              <w:t>Face Area</w:t>
            </w:r>
          </w:p>
          <w:p w14:paraId="5ED9687D" w14:textId="6497734E" w:rsidR="008D4950" w:rsidRPr="00B82750" w:rsidRDefault="008D4950" w:rsidP="0009704D">
            <w:pPr>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170" w:type="dxa"/>
            <w:vAlign w:val="bottom"/>
          </w:tcPr>
          <w:p w14:paraId="558A78D2" w14:textId="669F9291" w:rsidR="008529D3" w:rsidRPr="00B82750" w:rsidRDefault="008529D3" w:rsidP="0009704D">
            <w:pPr>
              <w:jc w:val="center"/>
              <w:rPr>
                <w:rFonts w:ascii="Calibri" w:hAnsi="Calibri"/>
                <w:sz w:val="18"/>
                <w:szCs w:val="18"/>
              </w:rPr>
            </w:pPr>
            <w:r>
              <w:rPr>
                <w:rFonts w:ascii="Calibri" w:hAnsi="Calibri"/>
                <w:sz w:val="18"/>
                <w:szCs w:val="18"/>
              </w:rPr>
              <w:t>Face Area Compliance</w:t>
            </w:r>
          </w:p>
        </w:tc>
        <w:tc>
          <w:tcPr>
            <w:tcW w:w="1154" w:type="dxa"/>
            <w:vAlign w:val="bottom"/>
          </w:tcPr>
          <w:p w14:paraId="5F970530" w14:textId="38996AF5" w:rsidR="0009704D" w:rsidRPr="00B82750" w:rsidRDefault="0009704D" w:rsidP="0009704D">
            <w:pPr>
              <w:jc w:val="center"/>
              <w:rPr>
                <w:rFonts w:ascii="Calibri" w:hAnsi="Calibri"/>
                <w:sz w:val="18"/>
                <w:szCs w:val="18"/>
              </w:rPr>
            </w:pPr>
            <w:r w:rsidRPr="00B82750">
              <w:rPr>
                <w:rFonts w:ascii="Calibri" w:hAnsi="Calibri"/>
                <w:sz w:val="18"/>
                <w:szCs w:val="18"/>
              </w:rPr>
              <w:t>Design Allowable Pressure Drop for Air Filter Device</w:t>
            </w:r>
          </w:p>
          <w:p w14:paraId="561C0C69" w14:textId="3FAEF7B3" w:rsidR="0009704D" w:rsidRPr="00B82750" w:rsidRDefault="0009704D" w:rsidP="0009704D">
            <w:pPr>
              <w:keepNext/>
              <w:jc w:val="center"/>
              <w:rPr>
                <w:rFonts w:ascii="Calibri" w:hAnsi="Calibri"/>
                <w:sz w:val="18"/>
                <w:szCs w:val="18"/>
              </w:rPr>
            </w:pPr>
            <w:r w:rsidRPr="00B82750">
              <w:rPr>
                <w:rFonts w:ascii="Calibri" w:hAnsi="Calibri"/>
                <w:sz w:val="18"/>
                <w:szCs w:val="18"/>
              </w:rPr>
              <w:t>(inch W.C.)</w:t>
            </w:r>
          </w:p>
        </w:tc>
      </w:tr>
      <w:tr w:rsidR="0009704D" w:rsidRPr="00295655" w14:paraId="1F9B9A2D" w14:textId="0D150877" w:rsidTr="006A4C15">
        <w:trPr>
          <w:gridAfter w:val="1"/>
          <w:wAfter w:w="11" w:type="dxa"/>
          <w:cantSplit/>
          <w:trHeight w:val="395"/>
        </w:trPr>
        <w:tc>
          <w:tcPr>
            <w:tcW w:w="1105" w:type="dxa"/>
          </w:tcPr>
          <w:p w14:paraId="1F9B9A22"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D01</w:t>
            </w:r>
            <w:r w:rsidRPr="0009704D">
              <w:rPr>
                <w:rFonts w:ascii="Calibri" w:hAnsi="Calibri"/>
                <w:sz w:val="16"/>
                <w:szCs w:val="16"/>
              </w:rPr>
              <w:t>&gt;&gt;</w:t>
            </w:r>
          </w:p>
        </w:tc>
        <w:tc>
          <w:tcPr>
            <w:tcW w:w="1105" w:type="dxa"/>
          </w:tcPr>
          <w:p w14:paraId="1F9B9A23"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D02</w:t>
            </w:r>
            <w:r w:rsidRPr="0009704D">
              <w:rPr>
                <w:rFonts w:ascii="Calibri" w:hAnsi="Calibri"/>
                <w:sz w:val="16"/>
                <w:szCs w:val="16"/>
              </w:rPr>
              <w:t xml:space="preserve">&gt;&gt; </w:t>
            </w:r>
          </w:p>
        </w:tc>
        <w:tc>
          <w:tcPr>
            <w:tcW w:w="1106" w:type="dxa"/>
          </w:tcPr>
          <w:p w14:paraId="5ACEB817" w14:textId="16FF5E21"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J03</w:t>
            </w:r>
          </w:p>
        </w:tc>
        <w:tc>
          <w:tcPr>
            <w:tcW w:w="1105" w:type="dxa"/>
          </w:tcPr>
          <w:p w14:paraId="1F9B9A24" w14:textId="0677B04B" w:rsidR="0009704D" w:rsidRPr="0009704D" w:rsidRDefault="0009704D" w:rsidP="0009704D">
            <w:pPr>
              <w:rPr>
                <w:rFonts w:ascii="Calibri" w:hAnsi="Calibri"/>
                <w:sz w:val="16"/>
                <w:szCs w:val="16"/>
              </w:rPr>
            </w:pPr>
            <w:r w:rsidRPr="0009704D">
              <w:rPr>
                <w:rFonts w:ascii="Calibri" w:hAnsi="Calibri"/>
                <w:sz w:val="16"/>
                <w:szCs w:val="16"/>
              </w:rPr>
              <w:t>&lt;&lt;user input text, maximum 20 characters&gt;&gt;</w:t>
            </w:r>
          </w:p>
        </w:tc>
        <w:tc>
          <w:tcPr>
            <w:tcW w:w="1106" w:type="dxa"/>
          </w:tcPr>
          <w:p w14:paraId="1F9B9A25"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&lt;&lt;user select from list:  </w:t>
            </w:r>
          </w:p>
          <w:p w14:paraId="1F9B9A26" w14:textId="77777777" w:rsidR="0009704D" w:rsidRPr="0009704D" w:rsidRDefault="0009704D" w:rsidP="0009704D">
            <w:pPr>
              <w:rPr>
                <w:rFonts w:ascii="Calibri" w:hAnsi="Calibri"/>
                <w:sz w:val="16"/>
                <w:szCs w:val="16"/>
              </w:rPr>
            </w:pPr>
            <w:r w:rsidRPr="0009704D">
              <w:rPr>
                <w:rFonts w:ascii="Calibri" w:hAnsi="Calibri"/>
                <w:sz w:val="16"/>
                <w:szCs w:val="16"/>
              </w:rPr>
              <w:t>*Filter Grille</w:t>
            </w:r>
          </w:p>
          <w:p w14:paraId="1F9B9A27" w14:textId="77777777" w:rsidR="0009704D" w:rsidRPr="0009704D" w:rsidRDefault="0009704D" w:rsidP="0009704D">
            <w:pPr>
              <w:rPr>
                <w:rFonts w:ascii="Calibri" w:hAnsi="Calibri"/>
                <w:sz w:val="16"/>
                <w:szCs w:val="16"/>
              </w:rPr>
            </w:pPr>
            <w:r w:rsidRPr="0009704D">
              <w:rPr>
                <w:rFonts w:ascii="Calibri" w:hAnsi="Calibri"/>
                <w:sz w:val="16"/>
                <w:szCs w:val="16"/>
              </w:rPr>
              <w:t>*Furnace Mounted</w:t>
            </w:r>
          </w:p>
          <w:p w14:paraId="1F9B9A28" w14:textId="77777777" w:rsidR="0009704D" w:rsidRPr="0009704D" w:rsidRDefault="0009704D" w:rsidP="0009704D">
            <w:pPr>
              <w:rPr>
                <w:rFonts w:ascii="Calibri" w:hAnsi="Calibri"/>
                <w:sz w:val="16"/>
                <w:szCs w:val="16"/>
              </w:rPr>
            </w:pPr>
            <w:r w:rsidRPr="0009704D">
              <w:rPr>
                <w:rFonts w:ascii="Calibri" w:hAnsi="Calibri"/>
                <w:sz w:val="16"/>
                <w:szCs w:val="16"/>
              </w:rPr>
              <w:t>*Duct Mounted</w:t>
            </w:r>
          </w:p>
          <w:p w14:paraId="1F9B9A29" w14:textId="77777777" w:rsidR="0009704D" w:rsidRPr="0009704D" w:rsidRDefault="0009704D" w:rsidP="0009704D">
            <w:pPr>
              <w:rPr>
                <w:rFonts w:ascii="Calibri" w:hAnsi="Calibri"/>
                <w:sz w:val="16"/>
                <w:szCs w:val="16"/>
              </w:rPr>
            </w:pPr>
            <w:r w:rsidRPr="0009704D">
              <w:rPr>
                <w:rFonts w:ascii="Calibri" w:hAnsi="Calibri"/>
                <w:sz w:val="16"/>
                <w:szCs w:val="16"/>
              </w:rPr>
              <w:t>&gt;&gt;</w:t>
            </w:r>
          </w:p>
        </w:tc>
        <w:tc>
          <w:tcPr>
            <w:tcW w:w="1106" w:type="dxa"/>
          </w:tcPr>
          <w:p w14:paraId="1F9B9A2A" w14:textId="5859FCE9" w:rsidR="0009704D" w:rsidRPr="0009704D" w:rsidRDefault="0009704D" w:rsidP="0009704D">
            <w:pPr>
              <w:rPr>
                <w:rFonts w:ascii="Calibri" w:hAnsi="Calibri"/>
                <w:sz w:val="16"/>
                <w:szCs w:val="16"/>
              </w:rPr>
            </w:pPr>
            <w:r w:rsidRPr="0009704D">
              <w:rPr>
                <w:rFonts w:ascii="Calibri" w:hAnsi="Calibri"/>
                <w:sz w:val="16"/>
                <w:szCs w:val="16"/>
              </w:rPr>
              <w:t>&lt;&lt;user enter numeric, xxx</w:t>
            </w:r>
            <w:r w:rsidR="006E10FB">
              <w:rPr>
                <w:rFonts w:ascii="Calibri" w:hAnsi="Calibri"/>
                <w:sz w:val="16"/>
                <w:szCs w:val="16"/>
              </w:rPr>
              <w:t>x</w:t>
            </w:r>
            <w:r w:rsidRPr="0009704D">
              <w:rPr>
                <w:rFonts w:ascii="Calibri" w:hAnsi="Calibri"/>
                <w:sz w:val="16"/>
                <w:szCs w:val="16"/>
              </w:rPr>
              <w:t>&gt;&gt;</w:t>
            </w:r>
          </w:p>
        </w:tc>
        <w:tc>
          <w:tcPr>
            <w:tcW w:w="1107" w:type="dxa"/>
          </w:tcPr>
          <w:p w14:paraId="1915D2DE"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Pr="0009704D">
              <w:rPr>
                <w:rFonts w:ascii="Calibri" w:hAnsi="Calibri"/>
                <w:sz w:val="16"/>
                <w:szCs w:val="16"/>
              </w:rPr>
              <w:t xml:space="preserve"> </w:t>
            </w:r>
            <w:r w:rsidR="008D4950">
              <w:rPr>
                <w:rFonts w:ascii="Calibri" w:hAnsi="Calibri" w:cs="Calibri"/>
                <w:sz w:val="16"/>
                <w:szCs w:val="16"/>
              </w:rPr>
              <w:t>≥</w:t>
            </w:r>
            <w:r w:rsidR="00F56CE9">
              <w:rPr>
                <w:rFonts w:ascii="Calibri" w:hAnsi="Calibri"/>
                <w:sz w:val="16"/>
                <w:szCs w:val="16"/>
              </w:rPr>
              <w:t>1</w:t>
            </w:r>
          </w:p>
          <w:p w14:paraId="1F9B9A2B" w14:textId="1D6226E4" w:rsidR="0009704D" w:rsidRPr="0009704D" w:rsidRDefault="00F56CE9" w:rsidP="008D4950">
            <w:pPr>
              <w:rPr>
                <w:rFonts w:ascii="Calibri" w:hAnsi="Calibri"/>
                <w:sz w:val="16"/>
                <w:szCs w:val="16"/>
              </w:rPr>
            </w:pPr>
            <w:r>
              <w:rPr>
                <w:rFonts w:ascii="Calibri" w:hAnsi="Calibri"/>
                <w:sz w:val="16"/>
                <w:szCs w:val="16"/>
              </w:rPr>
              <w:t>&gt;&gt;</w:t>
            </w:r>
            <w:r w:rsidR="0009704D" w:rsidRPr="0009704D" w:rsidDel="00136527">
              <w:rPr>
                <w:rFonts w:ascii="Calibri" w:hAnsi="Calibri"/>
                <w:sz w:val="16"/>
                <w:szCs w:val="16"/>
              </w:rPr>
              <w:t xml:space="preserve"> </w:t>
            </w:r>
          </w:p>
        </w:tc>
        <w:tc>
          <w:tcPr>
            <w:tcW w:w="1106" w:type="dxa"/>
          </w:tcPr>
          <w:p w14:paraId="4C27BB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w:t>
            </w:r>
            <w:r w:rsidRPr="0009704D">
              <w:rPr>
                <w:rFonts w:ascii="Calibri" w:hAnsi="Calibri"/>
                <w:sz w:val="16"/>
                <w:szCs w:val="16"/>
              </w:rPr>
              <w:t xml:space="preserve"> value</w:t>
            </w:r>
            <w:r w:rsidR="00D3799E">
              <w:rPr>
                <w:rFonts w:ascii="Calibri" w:hAnsi="Calibri"/>
                <w:sz w:val="16"/>
                <w:szCs w:val="16"/>
              </w:rPr>
              <w:t xml:space="preserve"> </w:t>
            </w:r>
            <w:r w:rsidR="00D3799E" w:rsidRPr="00D3799E">
              <w:rPr>
                <w:rFonts w:ascii="Calibri" w:hAnsi="Calibri"/>
                <w:sz w:val="16"/>
                <w:szCs w:val="16"/>
              </w:rPr>
              <w:t>≥1.00</w:t>
            </w:r>
          </w:p>
          <w:p w14:paraId="1F9B9A2C" w14:textId="2B559C9A" w:rsidR="0009704D" w:rsidRPr="0009704D" w:rsidRDefault="0009704D" w:rsidP="008D4950">
            <w:pPr>
              <w:rPr>
                <w:rFonts w:ascii="Calibri" w:hAnsi="Calibri"/>
                <w:sz w:val="16"/>
                <w:szCs w:val="16"/>
              </w:rPr>
            </w:pPr>
            <w:r w:rsidRPr="0009704D">
              <w:rPr>
                <w:rFonts w:ascii="Calibri" w:hAnsi="Calibri"/>
                <w:sz w:val="16"/>
                <w:szCs w:val="16"/>
              </w:rPr>
              <w:t>&gt;&gt;</w:t>
            </w:r>
          </w:p>
        </w:tc>
        <w:tc>
          <w:tcPr>
            <w:tcW w:w="959" w:type="dxa"/>
          </w:tcPr>
          <w:p w14:paraId="0E65919F" w14:textId="77777777" w:rsidR="000B7793" w:rsidRDefault="0009704D" w:rsidP="008D4950">
            <w:pPr>
              <w:rPr>
                <w:rFonts w:ascii="Calibri" w:hAnsi="Calibri"/>
                <w:sz w:val="16"/>
                <w:szCs w:val="16"/>
              </w:rPr>
            </w:pPr>
            <w:r w:rsidRPr="0009704D">
              <w:rPr>
                <w:rFonts w:ascii="Calibri" w:hAnsi="Calibri"/>
                <w:sz w:val="16"/>
                <w:szCs w:val="16"/>
              </w:rPr>
              <w:t xml:space="preserve">&lt;&lt;user enter </w:t>
            </w:r>
            <w:r w:rsidR="008D4950">
              <w:rPr>
                <w:rFonts w:ascii="Calibri" w:hAnsi="Calibri"/>
                <w:sz w:val="16"/>
                <w:szCs w:val="16"/>
              </w:rPr>
              <w:t>integer value</w:t>
            </w:r>
            <w:r w:rsidR="00D3799E">
              <w:rPr>
                <w:rFonts w:ascii="Calibri" w:hAnsi="Calibri"/>
                <w:sz w:val="16"/>
                <w:szCs w:val="16"/>
              </w:rPr>
              <w:t xml:space="preserve"> </w:t>
            </w:r>
            <w:r w:rsidR="00D3799E" w:rsidRPr="00D3799E">
              <w:rPr>
                <w:rFonts w:ascii="Calibri" w:hAnsi="Calibri"/>
                <w:sz w:val="16"/>
                <w:szCs w:val="16"/>
              </w:rPr>
              <w:t>≥1.00</w:t>
            </w:r>
          </w:p>
          <w:p w14:paraId="7DE19031" w14:textId="699033C9" w:rsidR="0009704D" w:rsidRPr="0009704D" w:rsidRDefault="0009704D" w:rsidP="008D4950">
            <w:pPr>
              <w:rPr>
                <w:rFonts w:ascii="Calibri" w:hAnsi="Calibri"/>
                <w:sz w:val="16"/>
                <w:szCs w:val="16"/>
              </w:rPr>
            </w:pPr>
            <w:r w:rsidRPr="0009704D">
              <w:rPr>
                <w:rFonts w:ascii="Calibri" w:hAnsi="Calibri"/>
                <w:sz w:val="16"/>
                <w:szCs w:val="16"/>
              </w:rPr>
              <w:t>&gt;&gt;</w:t>
            </w:r>
          </w:p>
        </w:tc>
        <w:tc>
          <w:tcPr>
            <w:tcW w:w="990" w:type="dxa"/>
          </w:tcPr>
          <w:p w14:paraId="5C1F9A9B" w14:textId="77777777" w:rsidR="000B7793" w:rsidRDefault="0009704D" w:rsidP="0009704D">
            <w:pPr>
              <w:rPr>
                <w:rFonts w:ascii="Calibri" w:hAnsi="Calibri"/>
                <w:sz w:val="16"/>
                <w:szCs w:val="16"/>
              </w:rPr>
            </w:pPr>
            <w:r w:rsidRPr="0009704D">
              <w:rPr>
                <w:rFonts w:ascii="Calibri" w:hAnsi="Calibri"/>
                <w:sz w:val="16"/>
                <w:szCs w:val="16"/>
              </w:rPr>
              <w:t xml:space="preserve">&lt;&lt;calculated value= </w:t>
            </w:r>
            <w:r w:rsidRPr="00C120B9">
              <w:rPr>
                <w:rFonts w:ascii="Calibri" w:hAnsi="Calibri"/>
                <w:sz w:val="16"/>
                <w:szCs w:val="16"/>
                <w:highlight w:val="yellow"/>
              </w:rPr>
              <w:t>K08</w:t>
            </w:r>
            <w:r w:rsidRPr="0009704D">
              <w:rPr>
                <w:rFonts w:ascii="Calibri" w:hAnsi="Calibri"/>
                <w:sz w:val="16"/>
                <w:szCs w:val="16"/>
              </w:rPr>
              <w:t>*</w:t>
            </w:r>
            <w:r w:rsidRPr="00C120B9">
              <w:rPr>
                <w:rFonts w:ascii="Calibri" w:hAnsi="Calibri"/>
                <w:sz w:val="16"/>
                <w:szCs w:val="16"/>
                <w:highlight w:val="yellow"/>
              </w:rPr>
              <w:t>K09</w:t>
            </w:r>
          </w:p>
          <w:p w14:paraId="5165A082" w14:textId="437B1E6D" w:rsidR="0009704D" w:rsidRPr="0009704D" w:rsidRDefault="0009704D" w:rsidP="0009704D">
            <w:pPr>
              <w:rPr>
                <w:rFonts w:ascii="Calibri" w:hAnsi="Calibri"/>
                <w:sz w:val="16"/>
                <w:szCs w:val="16"/>
              </w:rPr>
            </w:pPr>
            <w:r>
              <w:rPr>
                <w:rFonts w:ascii="Calibri" w:hAnsi="Calibri"/>
                <w:sz w:val="16"/>
                <w:szCs w:val="16"/>
              </w:rPr>
              <w:t>&gt;&gt;</w:t>
            </w:r>
          </w:p>
        </w:tc>
        <w:tc>
          <w:tcPr>
            <w:tcW w:w="1260" w:type="dxa"/>
          </w:tcPr>
          <w:p w14:paraId="2BC90681" w14:textId="3B07985A" w:rsidR="008529D3" w:rsidRDefault="008D4950" w:rsidP="0009704D">
            <w:pPr>
              <w:rPr>
                <w:rFonts w:ascii="Calibri" w:hAnsi="Calibri" w:cs="Calibri"/>
                <w:sz w:val="16"/>
                <w:szCs w:val="16"/>
              </w:rPr>
            </w:pPr>
            <w:r>
              <w:rPr>
                <w:rFonts w:ascii="Calibri" w:hAnsi="Calibri"/>
                <w:sz w:val="16"/>
                <w:szCs w:val="16"/>
              </w:rPr>
              <w:t>&lt;&lt;</w:t>
            </w:r>
            <w:r w:rsidRPr="00917B0F">
              <w:rPr>
                <w:rFonts w:ascii="Calibri" w:hAnsi="Calibri"/>
                <w:b/>
                <w:sz w:val="16"/>
                <w:szCs w:val="16"/>
              </w:rPr>
              <w:t>if</w:t>
            </w:r>
            <w:r>
              <w:rPr>
                <w:rFonts w:ascii="Calibri" w:hAnsi="Calibri"/>
                <w:sz w:val="16"/>
                <w:szCs w:val="16"/>
              </w:rPr>
              <w:t xml:space="preserve"> </w:t>
            </w:r>
            <w:r w:rsidRPr="00C17504">
              <w:rPr>
                <w:rFonts w:ascii="Calibri" w:hAnsi="Calibri"/>
                <w:sz w:val="16"/>
                <w:szCs w:val="16"/>
                <w:highlight w:val="yellow"/>
              </w:rPr>
              <w:t>K07</w:t>
            </w:r>
            <w:r>
              <w:rPr>
                <w:rFonts w:ascii="Calibri" w:hAnsi="Calibri"/>
                <w:sz w:val="16"/>
                <w:szCs w:val="16"/>
              </w:rPr>
              <w:t xml:space="preserve">=1, </w:t>
            </w:r>
            <w:r w:rsidRPr="00917B0F">
              <w:rPr>
                <w:rFonts w:ascii="Calibri" w:hAnsi="Calibri"/>
                <w:b/>
                <w:sz w:val="16"/>
                <w:szCs w:val="16"/>
              </w:rPr>
              <w:t>then</w:t>
            </w:r>
            <w:r>
              <w:rPr>
                <w:rFonts w:ascii="Calibri" w:hAnsi="Calibri"/>
                <w:sz w:val="16"/>
                <w:szCs w:val="16"/>
              </w:rPr>
              <w:t xml:space="preserve"> calculated value=</w:t>
            </w:r>
            <w:r w:rsidR="000F181E">
              <w:rPr>
                <w:rFonts w:ascii="Calibri" w:hAnsi="Calibri"/>
                <w:sz w:val="16"/>
                <w:szCs w:val="16"/>
              </w:rPr>
              <w:t>(</w:t>
            </w:r>
            <w:r w:rsidRPr="00C17504">
              <w:rPr>
                <w:rFonts w:ascii="Calibri" w:hAnsi="Calibri"/>
                <w:sz w:val="16"/>
                <w:szCs w:val="16"/>
                <w:highlight w:val="yellow"/>
              </w:rPr>
              <w:t>K0</w:t>
            </w:r>
            <w:r w:rsidR="00541827" w:rsidRPr="00C17504">
              <w:rPr>
                <w:rFonts w:ascii="Calibri" w:hAnsi="Calibri"/>
                <w:sz w:val="16"/>
                <w:szCs w:val="16"/>
                <w:highlight w:val="yellow"/>
              </w:rPr>
              <w:t>6</w:t>
            </w:r>
            <w:r>
              <w:rPr>
                <w:rFonts w:ascii="Calibri" w:hAnsi="Calibri"/>
                <w:sz w:val="16"/>
                <w:szCs w:val="16"/>
              </w:rPr>
              <w:t xml:space="preserve"> </w:t>
            </w:r>
            <w:r>
              <w:rPr>
                <w:rFonts w:ascii="Calibri" w:hAnsi="Calibri" w:cs="Calibri"/>
                <w:sz w:val="16"/>
                <w:szCs w:val="16"/>
              </w:rPr>
              <w:t>÷</w:t>
            </w:r>
            <w:r w:rsidR="000F181E">
              <w:rPr>
                <w:rFonts w:ascii="Calibri" w:hAnsi="Calibri" w:cs="Calibri"/>
                <w:sz w:val="16"/>
                <w:szCs w:val="16"/>
              </w:rPr>
              <w:t xml:space="preserve"> </w:t>
            </w:r>
            <w:r>
              <w:rPr>
                <w:rFonts w:ascii="Calibri" w:hAnsi="Calibri" w:cs="Calibri"/>
                <w:sz w:val="16"/>
                <w:szCs w:val="16"/>
              </w:rPr>
              <w:t>150</w:t>
            </w:r>
            <w:r w:rsidR="000F181E">
              <w:rPr>
                <w:rFonts w:ascii="Calibri" w:hAnsi="Calibri" w:cs="Calibri"/>
                <w:sz w:val="16"/>
                <w:szCs w:val="16"/>
              </w:rPr>
              <w:t xml:space="preserve">) </w:t>
            </w:r>
            <w:r w:rsidR="00D3799E">
              <w:rPr>
                <w:rFonts w:ascii="Calibri" w:hAnsi="Calibri" w:cs="Calibri"/>
                <w:sz w:val="16"/>
                <w:szCs w:val="16"/>
              </w:rPr>
              <w:t>*</w:t>
            </w:r>
            <w:r w:rsidR="000F181E">
              <w:rPr>
                <w:rFonts w:ascii="Calibri" w:hAnsi="Calibri" w:cs="Calibri"/>
                <w:sz w:val="16"/>
                <w:szCs w:val="16"/>
              </w:rPr>
              <w:t xml:space="preserve"> </w:t>
            </w:r>
            <w:r w:rsidR="00D3799E">
              <w:rPr>
                <w:rFonts w:ascii="Calibri" w:hAnsi="Calibri" w:cs="Calibri"/>
                <w:sz w:val="16"/>
                <w:szCs w:val="16"/>
              </w:rPr>
              <w:t>144</w:t>
            </w:r>
            <w:r w:rsidR="000F181E">
              <w:rPr>
                <w:rFonts w:ascii="Calibri" w:hAnsi="Calibri" w:cs="Calibri"/>
                <w:sz w:val="16"/>
                <w:szCs w:val="16"/>
              </w:rPr>
              <w:t>;</w:t>
            </w:r>
          </w:p>
          <w:p w14:paraId="4FEB323E" w14:textId="375BFFE9" w:rsidR="0092071A" w:rsidRPr="0092071A" w:rsidRDefault="0092071A" w:rsidP="0092071A">
            <w:pPr>
              <w:rPr>
                <w:rFonts w:ascii="Calibri" w:hAnsi="Calibri" w:cs="Calibri"/>
                <w:sz w:val="16"/>
                <w:szCs w:val="16"/>
              </w:rPr>
            </w:pPr>
            <w:r w:rsidRPr="00917B0F">
              <w:rPr>
                <w:rFonts w:ascii="Calibri" w:hAnsi="Calibri" w:cs="Calibri"/>
                <w:b/>
                <w:sz w:val="16"/>
                <w:szCs w:val="16"/>
              </w:rPr>
              <w:t>elseif</w:t>
            </w:r>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0CF34467" w14:textId="4BAB0839" w:rsidR="0092071A" w:rsidRPr="0092071A" w:rsidRDefault="0092071A" w:rsidP="0092071A">
            <w:pPr>
              <w:rPr>
                <w:rFonts w:ascii="Calibri" w:hAnsi="Calibri" w:cs="Calibri"/>
                <w:sz w:val="16"/>
                <w:szCs w:val="16"/>
              </w:rPr>
            </w:pPr>
            <w:r w:rsidRPr="0092071A">
              <w:rPr>
                <w:rFonts w:ascii="Calibri" w:hAnsi="Calibri" w:cs="Calibri"/>
                <w:sz w:val="16"/>
                <w:szCs w:val="16"/>
              </w:rPr>
              <w:t>*VCHP Indoor Units -Ducted, *VCH</w:t>
            </w:r>
            <w:r w:rsidR="00541827">
              <w:rPr>
                <w:rFonts w:ascii="Calibri" w:hAnsi="Calibri" w:cs="Calibri"/>
                <w:sz w:val="16"/>
                <w:szCs w:val="16"/>
              </w:rPr>
              <w:t>P Indoor Units -Ducted+Ductless</w:t>
            </w:r>
            <w:r w:rsidRPr="0092071A">
              <w:rPr>
                <w:rFonts w:ascii="Calibri" w:hAnsi="Calibri" w:cs="Calibri"/>
                <w:sz w:val="16"/>
                <w:szCs w:val="16"/>
              </w:rPr>
              <w:t>,</w:t>
            </w:r>
          </w:p>
          <w:p w14:paraId="74C68426" w14:textId="3780B8D4" w:rsidR="0092071A" w:rsidRDefault="0092071A" w:rsidP="0092071A">
            <w:pPr>
              <w:rPr>
                <w:rFonts w:ascii="Calibri" w:hAnsi="Calibri" w:cs="Calibri"/>
                <w:sz w:val="16"/>
                <w:szCs w:val="16"/>
              </w:rPr>
            </w:pPr>
            <w:r w:rsidRPr="00917B0F">
              <w:rPr>
                <w:rFonts w:ascii="Calibri" w:hAnsi="Calibri" w:cs="Calibri"/>
                <w:b/>
                <w:sz w:val="16"/>
                <w:szCs w:val="16"/>
              </w:rPr>
              <w:t>then</w:t>
            </w:r>
            <w:r w:rsidRPr="0092071A">
              <w:rPr>
                <w:rFonts w:ascii="Calibri" w:hAnsi="Calibri" w:cs="Calibri"/>
                <w:sz w:val="16"/>
                <w:szCs w:val="16"/>
              </w:rPr>
              <w:t xml:space="preserve"> value =</w:t>
            </w:r>
            <w:r>
              <w:t xml:space="preserve"> </w:t>
            </w:r>
            <w:r w:rsidR="000F181E">
              <w:t>(</w:t>
            </w:r>
            <w:r w:rsidR="00541827" w:rsidRPr="00C17504">
              <w:rPr>
                <w:rFonts w:ascii="Calibri" w:hAnsi="Calibri" w:cs="Calibri"/>
                <w:sz w:val="16"/>
                <w:szCs w:val="16"/>
                <w:highlight w:val="yellow"/>
              </w:rPr>
              <w:t>K06</w:t>
            </w:r>
            <w:r w:rsidRPr="0092071A">
              <w:rPr>
                <w:rFonts w:ascii="Calibri" w:hAnsi="Calibri" w:cs="Calibri"/>
                <w:sz w:val="16"/>
                <w:szCs w:val="16"/>
              </w:rPr>
              <w:t xml:space="preserve"> ÷150</w:t>
            </w:r>
            <w:r w:rsidR="000F181E">
              <w:rPr>
                <w:rFonts w:ascii="Calibri" w:hAnsi="Calibri" w:cs="Calibri"/>
                <w:sz w:val="16"/>
                <w:szCs w:val="16"/>
              </w:rPr>
              <w:t>) * 144;</w:t>
            </w:r>
          </w:p>
          <w:p w14:paraId="3F10297E" w14:textId="654B0793" w:rsidR="008529D3" w:rsidRPr="008529D3" w:rsidRDefault="008529D3" w:rsidP="0092071A">
            <w:pPr>
              <w:rPr>
                <w:rFonts w:ascii="Calibri" w:hAnsi="Calibri" w:cs="Calibri"/>
                <w:sz w:val="16"/>
                <w:szCs w:val="16"/>
              </w:rPr>
            </w:pPr>
            <w:r w:rsidRPr="00917B0F">
              <w:rPr>
                <w:rFonts w:ascii="Calibri" w:hAnsi="Calibri" w:cs="Calibri"/>
                <w:b/>
                <w:sz w:val="16"/>
                <w:szCs w:val="16"/>
              </w:rPr>
              <w:t>else</w:t>
            </w:r>
            <w:r>
              <w:rPr>
                <w:rFonts w:ascii="Calibri" w:hAnsi="Calibri" w:cs="Calibri"/>
                <w:sz w:val="16"/>
                <w:szCs w:val="16"/>
              </w:rPr>
              <w:t xml:space="preserve"> display text</w:t>
            </w:r>
            <w:r w:rsidR="0092071A">
              <w:rPr>
                <w:rFonts w:ascii="Calibri" w:hAnsi="Calibri" w:cs="Calibri"/>
                <w:sz w:val="16"/>
                <w:szCs w:val="16"/>
              </w:rPr>
              <w:t>: "specified by system designer"</w:t>
            </w:r>
            <w:r w:rsidR="000B7793">
              <w:rPr>
                <w:rFonts w:ascii="Calibri" w:hAnsi="Calibri" w:cs="Calibri"/>
                <w:sz w:val="16"/>
                <w:szCs w:val="16"/>
              </w:rPr>
              <w:t>&gt;&gt;</w:t>
            </w:r>
          </w:p>
        </w:tc>
        <w:tc>
          <w:tcPr>
            <w:tcW w:w="1170" w:type="dxa"/>
          </w:tcPr>
          <w:p w14:paraId="16F7174D" w14:textId="77777777" w:rsidR="0009704D" w:rsidRDefault="008529D3" w:rsidP="0009704D">
            <w:pPr>
              <w:rPr>
                <w:rFonts w:ascii="Calibri" w:hAnsi="Calibri"/>
                <w:sz w:val="16"/>
                <w:szCs w:val="16"/>
              </w:rPr>
            </w:pPr>
            <w:r>
              <w:rPr>
                <w:rFonts w:ascii="Calibri" w:hAnsi="Calibri"/>
                <w:sz w:val="16"/>
                <w:szCs w:val="16"/>
              </w:rPr>
              <w:t xml:space="preserve">&lt;&lt;if </w:t>
            </w:r>
            <w:r w:rsidR="0092071A">
              <w:rPr>
                <w:rFonts w:ascii="Calibri" w:hAnsi="Calibri"/>
                <w:sz w:val="16"/>
                <w:szCs w:val="16"/>
              </w:rPr>
              <w:t xml:space="preserve">value in </w:t>
            </w:r>
            <w:r w:rsidR="0092071A" w:rsidRPr="00C17504">
              <w:rPr>
                <w:rFonts w:ascii="Calibri" w:hAnsi="Calibri"/>
                <w:sz w:val="16"/>
                <w:szCs w:val="16"/>
                <w:highlight w:val="yellow"/>
              </w:rPr>
              <w:t>K11</w:t>
            </w:r>
            <w:r w:rsidR="0092071A">
              <w:rPr>
                <w:rFonts w:ascii="Calibri" w:hAnsi="Calibri"/>
                <w:sz w:val="16"/>
                <w:szCs w:val="16"/>
              </w:rPr>
              <w:t>=</w:t>
            </w:r>
            <w:r w:rsidR="0092071A">
              <w:t xml:space="preserve"> "</w:t>
            </w:r>
            <w:r w:rsidR="0092071A" w:rsidRPr="0092071A">
              <w:rPr>
                <w:rFonts w:ascii="Calibri" w:hAnsi="Calibri"/>
                <w:sz w:val="16"/>
                <w:szCs w:val="16"/>
              </w:rPr>
              <w:t>specified by system designer"</w:t>
            </w:r>
            <w:r w:rsidR="0092071A">
              <w:rPr>
                <w:rFonts w:ascii="Calibri" w:hAnsi="Calibri"/>
                <w:sz w:val="16"/>
                <w:szCs w:val="16"/>
              </w:rPr>
              <w:t>,</w:t>
            </w:r>
          </w:p>
          <w:p w14:paraId="2523A3DC" w14:textId="77777777" w:rsidR="0092071A" w:rsidRDefault="0092071A" w:rsidP="0092071A">
            <w:pPr>
              <w:rPr>
                <w:rFonts w:ascii="Calibri" w:hAnsi="Calibri"/>
                <w:sz w:val="16"/>
                <w:szCs w:val="16"/>
              </w:rPr>
            </w:pPr>
            <w:r>
              <w:rPr>
                <w:rFonts w:ascii="Calibri" w:hAnsi="Calibri"/>
                <w:sz w:val="16"/>
                <w:szCs w:val="16"/>
              </w:rPr>
              <w:t>then display text:</w:t>
            </w:r>
            <w:r>
              <w:t xml:space="preserve"> "</w:t>
            </w:r>
            <w:r w:rsidRPr="0092071A">
              <w:rPr>
                <w:rFonts w:ascii="Calibri" w:hAnsi="Calibri"/>
                <w:sz w:val="16"/>
                <w:szCs w:val="16"/>
              </w:rPr>
              <w:t>specified by system designer"</w:t>
            </w:r>
            <w:r>
              <w:rPr>
                <w:rFonts w:ascii="Calibri" w:hAnsi="Calibri"/>
                <w:sz w:val="16"/>
                <w:szCs w:val="16"/>
              </w:rPr>
              <w:t>;</w:t>
            </w:r>
          </w:p>
          <w:p w14:paraId="3298F3C4" w14:textId="706D4AEB" w:rsidR="0092071A" w:rsidRDefault="0092071A" w:rsidP="0092071A">
            <w:pPr>
              <w:rPr>
                <w:rFonts w:ascii="Calibri" w:hAnsi="Calibri"/>
                <w:sz w:val="16"/>
                <w:szCs w:val="16"/>
              </w:rPr>
            </w:pPr>
            <w:r>
              <w:rPr>
                <w:rFonts w:ascii="Calibri" w:hAnsi="Calibri"/>
                <w:sz w:val="16"/>
                <w:szCs w:val="16"/>
              </w:rPr>
              <w:t xml:space="preserve">elseif </w:t>
            </w:r>
            <w:r w:rsidRPr="00C17504">
              <w:rPr>
                <w:rFonts w:ascii="Calibri" w:hAnsi="Calibri"/>
                <w:sz w:val="16"/>
                <w:szCs w:val="16"/>
                <w:highlight w:val="yellow"/>
              </w:rPr>
              <w:t>K10</w:t>
            </w:r>
            <w:r>
              <w:rPr>
                <w:rFonts w:ascii="Calibri" w:hAnsi="Calibri" w:cs="Calibri"/>
                <w:sz w:val="16"/>
                <w:szCs w:val="16"/>
              </w:rPr>
              <w:t>≥</w:t>
            </w:r>
            <w:r w:rsidRPr="00C120B9">
              <w:rPr>
                <w:rFonts w:ascii="Calibri" w:hAnsi="Calibri"/>
                <w:sz w:val="16"/>
                <w:szCs w:val="16"/>
                <w:highlight w:val="yellow"/>
              </w:rPr>
              <w:t>K11</w:t>
            </w:r>
            <w:r>
              <w:rPr>
                <w:rFonts w:ascii="Calibri" w:hAnsi="Calibri"/>
                <w:sz w:val="16"/>
                <w:szCs w:val="16"/>
              </w:rPr>
              <w:t>,</w:t>
            </w:r>
          </w:p>
          <w:p w14:paraId="1C631CC5" w14:textId="77777777" w:rsidR="0092071A" w:rsidRDefault="0092071A" w:rsidP="0092071A">
            <w:pPr>
              <w:rPr>
                <w:rFonts w:ascii="Calibri" w:hAnsi="Calibri"/>
                <w:sz w:val="16"/>
                <w:szCs w:val="16"/>
              </w:rPr>
            </w:pPr>
            <w:r>
              <w:rPr>
                <w:rFonts w:ascii="Calibri" w:hAnsi="Calibri"/>
                <w:sz w:val="16"/>
                <w:szCs w:val="16"/>
              </w:rPr>
              <w:t>then display text: "complies",</w:t>
            </w:r>
          </w:p>
          <w:p w14:paraId="6A1489C2" w14:textId="0794942F" w:rsidR="0092071A" w:rsidRPr="0009704D" w:rsidRDefault="0092071A" w:rsidP="0092071A">
            <w:pPr>
              <w:rPr>
                <w:rFonts w:ascii="Calibri" w:hAnsi="Calibri"/>
                <w:sz w:val="16"/>
                <w:szCs w:val="16"/>
              </w:rPr>
            </w:pPr>
            <w:r>
              <w:rPr>
                <w:rFonts w:ascii="Calibri" w:hAnsi="Calibri"/>
                <w:sz w:val="16"/>
                <w:szCs w:val="16"/>
              </w:rPr>
              <w:t>else display text:"does not comply"&gt;&gt;</w:t>
            </w:r>
          </w:p>
        </w:tc>
        <w:tc>
          <w:tcPr>
            <w:tcW w:w="1154" w:type="dxa"/>
          </w:tcPr>
          <w:p w14:paraId="551A108A" w14:textId="77777777" w:rsidR="00491412" w:rsidRDefault="0009704D" w:rsidP="0009704D">
            <w:pPr>
              <w:keepNext/>
              <w:rPr>
                <w:rFonts w:ascii="Calibri" w:hAnsi="Calibri"/>
                <w:sz w:val="16"/>
                <w:szCs w:val="16"/>
              </w:rPr>
            </w:pPr>
            <w:r w:rsidRPr="0009704D">
              <w:rPr>
                <w:rFonts w:ascii="Calibri" w:hAnsi="Calibri"/>
                <w:sz w:val="16"/>
                <w:szCs w:val="16"/>
              </w:rPr>
              <w:t>&lt;&lt;</w:t>
            </w:r>
            <w:r w:rsidR="00491412">
              <w:rPr>
                <w:rFonts w:ascii="Calibri" w:hAnsi="Calibri"/>
                <w:sz w:val="16"/>
                <w:szCs w:val="16"/>
              </w:rPr>
              <w:t>if</w:t>
            </w:r>
            <w:r w:rsidR="00491412">
              <w:t xml:space="preserve"> </w:t>
            </w:r>
            <w:r w:rsidR="00491412" w:rsidRPr="00491412">
              <w:rPr>
                <w:rFonts w:ascii="Calibri" w:hAnsi="Calibri"/>
                <w:sz w:val="16"/>
                <w:szCs w:val="16"/>
              </w:rPr>
              <w:t xml:space="preserve">system type value in either </w:t>
            </w:r>
            <w:r w:rsidR="00491412" w:rsidRPr="00C120B9">
              <w:rPr>
                <w:rFonts w:ascii="Calibri" w:hAnsi="Calibri"/>
                <w:sz w:val="16"/>
                <w:szCs w:val="16"/>
                <w:highlight w:val="yellow"/>
              </w:rPr>
              <w:t>D04</w:t>
            </w:r>
            <w:r w:rsidR="00491412" w:rsidRPr="00491412">
              <w:rPr>
                <w:rFonts w:ascii="Calibri" w:hAnsi="Calibri"/>
                <w:sz w:val="16"/>
                <w:szCs w:val="16"/>
              </w:rPr>
              <w:t xml:space="preserve"> or </w:t>
            </w:r>
            <w:r w:rsidR="00491412" w:rsidRPr="00C120B9">
              <w:rPr>
                <w:rFonts w:ascii="Calibri" w:hAnsi="Calibri"/>
                <w:sz w:val="16"/>
                <w:szCs w:val="16"/>
                <w:highlight w:val="yellow"/>
              </w:rPr>
              <w:t>D05</w:t>
            </w:r>
            <w:r w:rsidR="00491412" w:rsidRPr="00491412">
              <w:rPr>
                <w:rFonts w:ascii="Calibri" w:hAnsi="Calibri"/>
                <w:sz w:val="16"/>
                <w:szCs w:val="16"/>
              </w:rPr>
              <w:t xml:space="preserve">= one of the following two: </w:t>
            </w:r>
          </w:p>
          <w:p w14:paraId="4BF44F59" w14:textId="3EE21BE6" w:rsidR="00491412" w:rsidRDefault="00491412" w:rsidP="0009704D">
            <w:pPr>
              <w:keepNext/>
              <w:rPr>
                <w:rFonts w:ascii="Calibri" w:hAnsi="Calibri"/>
                <w:sz w:val="16"/>
                <w:szCs w:val="16"/>
              </w:rPr>
            </w:pPr>
            <w:r w:rsidRPr="00491412">
              <w:rPr>
                <w:rFonts w:ascii="Calibri" w:hAnsi="Calibri"/>
                <w:sz w:val="16"/>
                <w:szCs w:val="16"/>
              </w:rPr>
              <w:t>*VCHP Indoor Uni</w:t>
            </w:r>
            <w:r w:rsidR="00545F81">
              <w:rPr>
                <w:rFonts w:ascii="Calibri" w:hAnsi="Calibri"/>
                <w:sz w:val="16"/>
                <w:szCs w:val="16"/>
              </w:rPr>
              <w:t>ts - Ducted, *VCHP Indoor Units Ducted+Ductless</w:t>
            </w:r>
            <w:r>
              <w:rPr>
                <w:rFonts w:ascii="Calibri" w:hAnsi="Calibri"/>
                <w:sz w:val="16"/>
                <w:szCs w:val="16"/>
              </w:rPr>
              <w:t>,</w:t>
            </w:r>
          </w:p>
          <w:p w14:paraId="6E989C64" w14:textId="77777777" w:rsidR="00491412" w:rsidRDefault="00491412" w:rsidP="0009704D">
            <w:pPr>
              <w:keepNext/>
              <w:rPr>
                <w:rFonts w:ascii="Calibri" w:hAnsi="Calibri"/>
                <w:sz w:val="16"/>
                <w:szCs w:val="16"/>
              </w:rPr>
            </w:pPr>
            <w:r>
              <w:rPr>
                <w:rFonts w:ascii="Calibri" w:hAnsi="Calibri"/>
                <w:sz w:val="16"/>
                <w:szCs w:val="16"/>
              </w:rPr>
              <w:t>then value = 0.1,</w:t>
            </w:r>
          </w:p>
          <w:p w14:paraId="55F3F225" w14:textId="77777777" w:rsidR="00491412" w:rsidRDefault="00491412" w:rsidP="0009704D">
            <w:pPr>
              <w:keepNext/>
              <w:rPr>
                <w:rFonts w:ascii="Calibri" w:hAnsi="Calibri"/>
                <w:sz w:val="16"/>
                <w:szCs w:val="16"/>
              </w:rPr>
            </w:pPr>
            <w:r>
              <w:rPr>
                <w:rFonts w:ascii="Calibri" w:hAnsi="Calibri"/>
                <w:sz w:val="16"/>
                <w:szCs w:val="16"/>
              </w:rPr>
              <w:t xml:space="preserve">elseif value in </w:t>
            </w:r>
            <w:r w:rsidRPr="00C120B9">
              <w:rPr>
                <w:rFonts w:ascii="Calibri" w:hAnsi="Calibri"/>
                <w:sz w:val="16"/>
                <w:szCs w:val="16"/>
                <w:highlight w:val="yellow"/>
              </w:rPr>
              <w:t>K07</w:t>
            </w:r>
            <w:r>
              <w:rPr>
                <w:rFonts w:ascii="Calibri" w:hAnsi="Calibri"/>
                <w:sz w:val="16"/>
                <w:szCs w:val="16"/>
              </w:rPr>
              <w:t>=1,</w:t>
            </w:r>
          </w:p>
          <w:p w14:paraId="26DB2617" w14:textId="1980F7F5" w:rsidR="00491412" w:rsidRDefault="00491412" w:rsidP="0009704D">
            <w:pPr>
              <w:keepNext/>
              <w:rPr>
                <w:rFonts w:ascii="Calibri" w:hAnsi="Calibri"/>
                <w:sz w:val="16"/>
                <w:szCs w:val="16"/>
              </w:rPr>
            </w:pPr>
            <w:r>
              <w:rPr>
                <w:rFonts w:ascii="Calibri" w:hAnsi="Calibri"/>
                <w:sz w:val="16"/>
                <w:szCs w:val="16"/>
              </w:rPr>
              <w:t>then value = 0.1;</w:t>
            </w:r>
          </w:p>
          <w:p w14:paraId="0A6E734A" w14:textId="77777777" w:rsidR="000B7793" w:rsidRDefault="00491412" w:rsidP="0009704D">
            <w:pPr>
              <w:keepNext/>
              <w:rPr>
                <w:rFonts w:ascii="Calibri" w:hAnsi="Calibri"/>
                <w:sz w:val="16"/>
                <w:szCs w:val="16"/>
              </w:rPr>
            </w:pPr>
            <w:r>
              <w:rPr>
                <w:rFonts w:ascii="Calibri" w:hAnsi="Calibri"/>
                <w:sz w:val="16"/>
                <w:szCs w:val="16"/>
              </w:rPr>
              <w:t xml:space="preserve">else </w:t>
            </w:r>
            <w:r w:rsidR="0009704D" w:rsidRPr="0009704D">
              <w:rPr>
                <w:rFonts w:ascii="Calibri" w:hAnsi="Calibri"/>
                <w:sz w:val="16"/>
                <w:szCs w:val="16"/>
              </w:rPr>
              <w:t xml:space="preserve">user enter value, numeric, </w:t>
            </w:r>
            <w:r w:rsidR="00150212">
              <w:rPr>
                <w:rFonts w:ascii="Calibri" w:hAnsi="Calibri"/>
                <w:sz w:val="16"/>
                <w:szCs w:val="16"/>
              </w:rPr>
              <w:t>1.5</w:t>
            </w:r>
            <w:r w:rsidR="00150212">
              <w:rPr>
                <w:rFonts w:ascii="Calibri" w:hAnsi="Calibri" w:cs="Calibri"/>
                <w:sz w:val="16"/>
                <w:szCs w:val="16"/>
              </w:rPr>
              <w:t>≥</w:t>
            </w:r>
            <w:r w:rsidR="0009704D" w:rsidRPr="0009704D">
              <w:rPr>
                <w:rFonts w:ascii="Calibri" w:hAnsi="Calibri"/>
                <w:sz w:val="16"/>
                <w:szCs w:val="16"/>
              </w:rPr>
              <w:t>x.xx</w:t>
            </w:r>
            <w:r w:rsidR="00150212">
              <w:rPr>
                <w:rFonts w:ascii="Calibri" w:hAnsi="Calibri" w:cs="Calibri"/>
                <w:sz w:val="16"/>
                <w:szCs w:val="16"/>
              </w:rPr>
              <w:t>≥</w:t>
            </w:r>
            <w:r w:rsidR="00150212">
              <w:rPr>
                <w:rFonts w:ascii="Calibri" w:hAnsi="Calibri"/>
                <w:sz w:val="16"/>
                <w:szCs w:val="16"/>
              </w:rPr>
              <w:t>0.01</w:t>
            </w:r>
          </w:p>
          <w:p w14:paraId="7AF27B6B" w14:textId="4A498C0A" w:rsidR="0009704D" w:rsidRPr="0009704D" w:rsidRDefault="0009704D" w:rsidP="0009704D">
            <w:pPr>
              <w:keepNext/>
              <w:rPr>
                <w:rFonts w:ascii="Calibri" w:hAnsi="Calibri"/>
                <w:sz w:val="16"/>
                <w:szCs w:val="16"/>
              </w:rPr>
            </w:pPr>
            <w:r w:rsidRPr="0009704D">
              <w:rPr>
                <w:rFonts w:ascii="Calibri" w:hAnsi="Calibri"/>
                <w:sz w:val="16"/>
                <w:szCs w:val="16"/>
              </w:rPr>
              <w:t>&gt;&gt;</w:t>
            </w:r>
          </w:p>
        </w:tc>
      </w:tr>
      <w:tr w:rsidR="0009704D" w:rsidRPr="00295655" w14:paraId="1F9B9A35" w14:textId="4375AEEF" w:rsidTr="006A4C15">
        <w:trPr>
          <w:gridAfter w:val="1"/>
          <w:wAfter w:w="11" w:type="dxa"/>
          <w:cantSplit/>
          <w:trHeight w:val="288"/>
        </w:trPr>
        <w:tc>
          <w:tcPr>
            <w:tcW w:w="1105" w:type="dxa"/>
            <w:vAlign w:val="center"/>
          </w:tcPr>
          <w:p w14:paraId="1F9B9A2E" w14:textId="77777777" w:rsidR="0009704D" w:rsidRPr="00295655" w:rsidRDefault="0009704D" w:rsidP="0009704D">
            <w:pPr>
              <w:rPr>
                <w:rFonts w:ascii="Calibri" w:hAnsi="Calibri"/>
                <w:sz w:val="18"/>
                <w:szCs w:val="18"/>
              </w:rPr>
            </w:pPr>
          </w:p>
        </w:tc>
        <w:tc>
          <w:tcPr>
            <w:tcW w:w="1105" w:type="dxa"/>
            <w:vAlign w:val="center"/>
          </w:tcPr>
          <w:p w14:paraId="1F9B9A2F" w14:textId="77777777" w:rsidR="0009704D" w:rsidRPr="00295655" w:rsidRDefault="0009704D" w:rsidP="0009704D">
            <w:pPr>
              <w:rPr>
                <w:rFonts w:ascii="Calibri" w:hAnsi="Calibri"/>
                <w:sz w:val="18"/>
                <w:szCs w:val="18"/>
              </w:rPr>
            </w:pPr>
          </w:p>
        </w:tc>
        <w:tc>
          <w:tcPr>
            <w:tcW w:w="1106" w:type="dxa"/>
            <w:vAlign w:val="center"/>
          </w:tcPr>
          <w:p w14:paraId="0E293B6F" w14:textId="77777777" w:rsidR="0009704D" w:rsidRPr="00295655" w:rsidRDefault="0009704D" w:rsidP="0009704D">
            <w:pPr>
              <w:rPr>
                <w:rFonts w:ascii="Calibri" w:hAnsi="Calibri"/>
                <w:sz w:val="18"/>
                <w:szCs w:val="18"/>
              </w:rPr>
            </w:pPr>
          </w:p>
        </w:tc>
        <w:tc>
          <w:tcPr>
            <w:tcW w:w="1105" w:type="dxa"/>
            <w:vAlign w:val="center"/>
          </w:tcPr>
          <w:p w14:paraId="1F9B9A30" w14:textId="47792911" w:rsidR="0009704D" w:rsidRPr="00295655" w:rsidRDefault="0009704D" w:rsidP="0009704D">
            <w:pPr>
              <w:rPr>
                <w:rFonts w:ascii="Calibri" w:hAnsi="Calibri"/>
                <w:sz w:val="18"/>
                <w:szCs w:val="18"/>
              </w:rPr>
            </w:pPr>
          </w:p>
        </w:tc>
        <w:tc>
          <w:tcPr>
            <w:tcW w:w="1106" w:type="dxa"/>
            <w:vAlign w:val="center"/>
          </w:tcPr>
          <w:p w14:paraId="1F9B9A31" w14:textId="77777777" w:rsidR="0009704D" w:rsidRPr="00295655" w:rsidRDefault="0009704D" w:rsidP="0009704D">
            <w:pPr>
              <w:rPr>
                <w:rFonts w:ascii="Calibri" w:hAnsi="Calibri"/>
                <w:sz w:val="18"/>
                <w:szCs w:val="18"/>
              </w:rPr>
            </w:pPr>
          </w:p>
        </w:tc>
        <w:tc>
          <w:tcPr>
            <w:tcW w:w="1106" w:type="dxa"/>
            <w:vAlign w:val="center"/>
          </w:tcPr>
          <w:p w14:paraId="1F9B9A32" w14:textId="77777777" w:rsidR="0009704D" w:rsidRPr="00295655" w:rsidRDefault="0009704D" w:rsidP="0009704D">
            <w:pPr>
              <w:rPr>
                <w:rFonts w:ascii="Calibri" w:hAnsi="Calibri"/>
                <w:sz w:val="18"/>
                <w:szCs w:val="18"/>
              </w:rPr>
            </w:pPr>
          </w:p>
        </w:tc>
        <w:tc>
          <w:tcPr>
            <w:tcW w:w="1107" w:type="dxa"/>
            <w:vAlign w:val="center"/>
          </w:tcPr>
          <w:p w14:paraId="1F9B9A33" w14:textId="77777777" w:rsidR="0009704D" w:rsidRPr="00295655" w:rsidRDefault="0009704D" w:rsidP="0009704D">
            <w:pPr>
              <w:rPr>
                <w:rFonts w:ascii="Calibri" w:hAnsi="Calibri"/>
                <w:sz w:val="18"/>
                <w:szCs w:val="18"/>
              </w:rPr>
            </w:pPr>
          </w:p>
        </w:tc>
        <w:tc>
          <w:tcPr>
            <w:tcW w:w="1106" w:type="dxa"/>
            <w:vAlign w:val="center"/>
          </w:tcPr>
          <w:p w14:paraId="1F9B9A34" w14:textId="77777777" w:rsidR="0009704D" w:rsidRPr="00295655" w:rsidRDefault="0009704D" w:rsidP="0009704D">
            <w:pPr>
              <w:rPr>
                <w:rFonts w:ascii="Calibri" w:hAnsi="Calibri"/>
                <w:sz w:val="18"/>
                <w:szCs w:val="18"/>
              </w:rPr>
            </w:pPr>
          </w:p>
        </w:tc>
        <w:tc>
          <w:tcPr>
            <w:tcW w:w="959" w:type="dxa"/>
            <w:vAlign w:val="center"/>
          </w:tcPr>
          <w:p w14:paraId="7E6F47E7" w14:textId="77777777" w:rsidR="0009704D" w:rsidRPr="00295655" w:rsidRDefault="0009704D" w:rsidP="0009704D">
            <w:pPr>
              <w:rPr>
                <w:rFonts w:ascii="Calibri" w:hAnsi="Calibri"/>
                <w:sz w:val="18"/>
                <w:szCs w:val="18"/>
              </w:rPr>
            </w:pPr>
          </w:p>
        </w:tc>
        <w:tc>
          <w:tcPr>
            <w:tcW w:w="990" w:type="dxa"/>
            <w:vAlign w:val="center"/>
          </w:tcPr>
          <w:p w14:paraId="0E26733D" w14:textId="77777777" w:rsidR="0009704D" w:rsidRPr="00295655" w:rsidRDefault="0009704D" w:rsidP="0009704D">
            <w:pPr>
              <w:rPr>
                <w:rFonts w:ascii="Calibri" w:hAnsi="Calibri"/>
                <w:sz w:val="18"/>
                <w:szCs w:val="18"/>
              </w:rPr>
            </w:pPr>
          </w:p>
        </w:tc>
        <w:tc>
          <w:tcPr>
            <w:tcW w:w="1260" w:type="dxa"/>
            <w:vAlign w:val="center"/>
          </w:tcPr>
          <w:p w14:paraId="04EA081C" w14:textId="5A22A70B" w:rsidR="0009704D" w:rsidRPr="00295655" w:rsidRDefault="0009704D" w:rsidP="0009704D">
            <w:pPr>
              <w:rPr>
                <w:rFonts w:ascii="Calibri" w:hAnsi="Calibri"/>
                <w:sz w:val="18"/>
                <w:szCs w:val="18"/>
              </w:rPr>
            </w:pPr>
          </w:p>
        </w:tc>
        <w:tc>
          <w:tcPr>
            <w:tcW w:w="1170" w:type="dxa"/>
            <w:vAlign w:val="center"/>
          </w:tcPr>
          <w:p w14:paraId="2145CB67" w14:textId="77777777" w:rsidR="0009704D" w:rsidRPr="00295655" w:rsidRDefault="0009704D" w:rsidP="0009704D">
            <w:pPr>
              <w:rPr>
                <w:rFonts w:ascii="Calibri" w:hAnsi="Calibri"/>
                <w:sz w:val="18"/>
                <w:szCs w:val="18"/>
              </w:rPr>
            </w:pPr>
          </w:p>
        </w:tc>
        <w:tc>
          <w:tcPr>
            <w:tcW w:w="1154" w:type="dxa"/>
            <w:vAlign w:val="center"/>
          </w:tcPr>
          <w:p w14:paraId="14C4D26E" w14:textId="515354D3" w:rsidR="0009704D" w:rsidRPr="00295655" w:rsidRDefault="0009704D" w:rsidP="0009704D">
            <w:pPr>
              <w:keepNext/>
              <w:rPr>
                <w:rFonts w:ascii="Calibri" w:hAnsi="Calibri"/>
                <w:sz w:val="18"/>
                <w:szCs w:val="18"/>
              </w:rPr>
            </w:pPr>
          </w:p>
        </w:tc>
      </w:tr>
      <w:tr w:rsidR="0009704D" w:rsidRPr="00295655" w14:paraId="1F9B9A3F" w14:textId="77777777" w:rsidTr="00001274">
        <w:trPr>
          <w:cantSplit/>
        </w:trPr>
        <w:tc>
          <w:tcPr>
            <w:tcW w:w="14390" w:type="dxa"/>
            <w:gridSpan w:val="14"/>
          </w:tcPr>
          <w:p w14:paraId="1F9B9A3E" w14:textId="3F04E865" w:rsidR="0009704D" w:rsidRPr="00295655" w:rsidRDefault="0009704D" w:rsidP="0009704D">
            <w:pPr>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C17504">
        <w:trPr>
          <w:cantSplit/>
        </w:trPr>
        <w:tc>
          <w:tcPr>
            <w:tcW w:w="14616" w:type="dxa"/>
            <w:gridSpan w:val="2"/>
            <w:tcBorders>
              <w:left w:val="single" w:sz="4" w:space="0" w:color="auto"/>
              <w:right w:val="single" w:sz="4" w:space="0" w:color="auto"/>
            </w:tcBorders>
            <w:shd w:val="clear" w:color="auto" w:fill="auto"/>
          </w:tcPr>
          <w:p w14:paraId="1F9B9A41" w14:textId="60A29594" w:rsidR="000F413D" w:rsidRPr="00F9147E" w:rsidRDefault="00BF2718" w:rsidP="002B74A3">
            <w:pPr>
              <w:keepNext/>
              <w:rPr>
                <w:rFonts w:ascii="Calibri" w:hAnsi="Calibri"/>
                <w:b/>
                <w:szCs w:val="18"/>
              </w:rPr>
            </w:pPr>
            <w:r w:rsidRPr="00F9147E">
              <w:rPr>
                <w:rFonts w:ascii="Calibri" w:hAnsi="Calibri"/>
                <w:b/>
                <w:szCs w:val="18"/>
              </w:rPr>
              <w:lastRenderedPageBreak/>
              <w:t>L</w:t>
            </w:r>
            <w:r w:rsidR="000F413D" w:rsidRPr="00F9147E">
              <w:rPr>
                <w:rFonts w:ascii="Calibri" w:hAnsi="Calibri"/>
                <w:b/>
                <w:szCs w:val="18"/>
              </w:rPr>
              <w:t xml:space="preserve">. Air Filter Device Requirements  </w:t>
            </w:r>
          </w:p>
          <w:p w14:paraId="1F9B9A42" w14:textId="328E835F" w:rsidR="005669D1" w:rsidRPr="00F9147E" w:rsidRDefault="005669D1" w:rsidP="005478EC">
            <w:pPr>
              <w:keepNext/>
              <w:rPr>
                <w:rFonts w:ascii="Calibri" w:hAnsi="Calibri"/>
                <w:sz w:val="18"/>
                <w:szCs w:val="18"/>
              </w:rPr>
            </w:pPr>
            <w:r w:rsidRPr="00F9147E">
              <w:rPr>
                <w:rFonts w:ascii="Calibri" w:hAnsi="Calibri"/>
                <w:sz w:val="18"/>
                <w:szCs w:val="18"/>
              </w:rPr>
              <w:t xml:space="preserve">&lt;&lt;if </w:t>
            </w:r>
            <w:r w:rsidR="005478EC">
              <w:rPr>
                <w:rFonts w:ascii="Calibri" w:hAnsi="Calibri"/>
                <w:sz w:val="18"/>
                <w:szCs w:val="18"/>
              </w:rPr>
              <w:t xml:space="preserve">section K does not apply, </w:t>
            </w:r>
            <w:r w:rsidRPr="00F9147E">
              <w:rPr>
                <w:rFonts w:ascii="Calibri" w:hAnsi="Calibri"/>
                <w:sz w:val="18"/>
                <w:szCs w:val="18"/>
              </w:rPr>
              <w:t>then display the section does not apply message; else display this section&gt;&gt;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822551">
            <w:pP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2B74A3">
            <w:pPr>
              <w:keepNext/>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822551">
            <w:pP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E831B1D" w:rsidR="000F413D" w:rsidRPr="00295655" w:rsidRDefault="000F413D" w:rsidP="00471D43">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2F40A8">
              <w:rPr>
                <w:rFonts w:ascii="Calibri" w:hAnsi="Calibri"/>
                <w:sz w:val="18"/>
                <w:szCs w:val="18"/>
              </w:rPr>
              <w:t xml:space="preserve"> by the system designer.</w:t>
            </w:r>
            <w:r w:rsidRPr="00295655">
              <w:rPr>
                <w:rFonts w:ascii="Calibri" w:hAnsi="Calibri"/>
                <w:sz w:val="18"/>
                <w:szCs w:val="18"/>
              </w:rPr>
              <w:t xml:space="preserve"> </w:t>
            </w:r>
            <w:r w:rsidR="00330A46">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sidR="002F40A8">
              <w:rPr>
                <w:rFonts w:ascii="Calibri" w:hAnsi="Calibri"/>
                <w:sz w:val="18"/>
                <w:szCs w:val="18"/>
              </w:rPr>
              <w:t>grille/rack</w:t>
            </w:r>
            <w:r w:rsidR="002F40A8" w:rsidRPr="00295655">
              <w:rPr>
                <w:rFonts w:ascii="Calibri" w:hAnsi="Calibri"/>
                <w:sz w:val="18"/>
                <w:szCs w:val="18"/>
              </w:rPr>
              <w:t xml:space="preserve"> </w:t>
            </w:r>
            <w:r w:rsidRPr="00295655">
              <w:rPr>
                <w:rFonts w:ascii="Calibri" w:hAnsi="Calibri"/>
                <w:sz w:val="18"/>
                <w:szCs w:val="18"/>
              </w:rPr>
              <w:t xml:space="preserve">location </w:t>
            </w:r>
            <w:r w:rsidR="00330A46">
              <w:rPr>
                <w:rFonts w:ascii="Calibri" w:hAnsi="Calibri"/>
                <w:sz w:val="18"/>
                <w:szCs w:val="18"/>
              </w:rPr>
              <w:t xml:space="preserve">that </w:t>
            </w:r>
            <w:r w:rsidRPr="00295655">
              <w:rPr>
                <w:rFonts w:ascii="Calibri" w:hAnsi="Calibri"/>
                <w:sz w:val="18"/>
                <w:szCs w:val="18"/>
              </w:rPr>
              <w:t>disclose</w:t>
            </w:r>
            <w:r w:rsidR="00330A46">
              <w:rPr>
                <w:rFonts w:ascii="Calibri" w:hAnsi="Calibri"/>
                <w:sz w:val="18"/>
                <w:szCs w:val="18"/>
              </w:rPr>
              <w:t>s</w:t>
            </w:r>
            <w:r w:rsidRPr="00295655">
              <w:rPr>
                <w:rFonts w:ascii="Calibri" w:hAnsi="Calibri"/>
                <w:sz w:val="18"/>
                <w:szCs w:val="18"/>
              </w:rPr>
              <w:t xml:space="preserve"> the </w:t>
            </w:r>
            <w:r w:rsidR="00330A46">
              <w:rPr>
                <w:rFonts w:ascii="Calibri" w:hAnsi="Calibri"/>
                <w:sz w:val="18"/>
                <w:szCs w:val="18"/>
              </w:rPr>
              <w:t>filter's</w:t>
            </w:r>
            <w:r w:rsidR="00330A46" w:rsidRPr="00295655">
              <w:rPr>
                <w:rFonts w:ascii="Calibri" w:hAnsi="Calibri"/>
                <w:sz w:val="18"/>
                <w:szCs w:val="18"/>
              </w:rPr>
              <w:t xml:space="preserve"> </w:t>
            </w:r>
            <w:r w:rsidRPr="00295655">
              <w:rPr>
                <w:rFonts w:ascii="Calibri" w:hAnsi="Calibri"/>
                <w:sz w:val="18"/>
                <w:szCs w:val="18"/>
              </w:rPr>
              <w:t xml:space="preserve">design airflow rate and the </w:t>
            </w:r>
            <w:r w:rsidR="00330A46">
              <w:rPr>
                <w:rFonts w:ascii="Calibri" w:hAnsi="Calibri"/>
                <w:sz w:val="18"/>
                <w:szCs w:val="18"/>
              </w:rPr>
              <w:t xml:space="preserve">filter's </w:t>
            </w:r>
            <w:r w:rsidRPr="00295655">
              <w:rPr>
                <w:rFonts w:ascii="Calibri" w:hAnsi="Calibri"/>
                <w:sz w:val="18"/>
                <w:szCs w:val="18"/>
              </w:rPr>
              <w:t>maximum allowable clean-filter pressure drop</w:t>
            </w:r>
            <w:r w:rsidR="00330A46">
              <w:rPr>
                <w:rFonts w:ascii="Calibri" w:hAnsi="Calibri"/>
                <w:sz w:val="18"/>
                <w:szCs w:val="18"/>
              </w:rPr>
              <w:t xml:space="preserve"> at the design airflow rate</w:t>
            </w:r>
            <w:r w:rsidRPr="00295655">
              <w:rPr>
                <w:rFonts w:ascii="Calibri" w:hAnsi="Calibri"/>
                <w:sz w:val="18"/>
                <w:szCs w:val="18"/>
              </w:rPr>
              <w:t xml:space="preserve">.  The </w:t>
            </w:r>
            <w:r w:rsidR="00330A46">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sidR="00330A46">
              <w:rPr>
                <w:rFonts w:ascii="Calibri" w:hAnsi="Calibri"/>
                <w:sz w:val="18"/>
                <w:szCs w:val="18"/>
              </w:rPr>
              <w:t>.</w:t>
            </w:r>
            <w:r w:rsidR="00471D43">
              <w:rPr>
                <w:rFonts w:ascii="Calibri" w:hAnsi="Calibri"/>
                <w:sz w:val="18"/>
                <w:szCs w:val="18"/>
              </w:rPr>
              <w:t xml:space="preserve"> </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822551">
            <w:pP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2B74A3">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822551">
            <w:pP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6A9DE253" w:rsidR="000F413D" w:rsidRPr="00295655" w:rsidRDefault="000F413D" w:rsidP="00DE7F63">
            <w:pPr>
              <w:keepNext/>
              <w:rPr>
                <w:rFonts w:ascii="Calibri" w:hAnsi="Calibri"/>
                <w:sz w:val="18"/>
                <w:szCs w:val="18"/>
              </w:rPr>
            </w:pPr>
            <w:r w:rsidRPr="00295655">
              <w:rPr>
                <w:rFonts w:ascii="Calibri" w:hAnsi="Calibri"/>
                <w:sz w:val="18"/>
                <w:szCs w:val="18"/>
              </w:rPr>
              <w:t>The system shall be provided with air filter</w:t>
            </w:r>
            <w:r w:rsidR="00DE7F63">
              <w:rPr>
                <w:rFonts w:ascii="Calibri" w:hAnsi="Calibri"/>
                <w:sz w:val="18"/>
                <w:szCs w:val="18"/>
              </w:rPr>
              <w:t>s</w:t>
            </w:r>
            <w:r w:rsidRPr="00295655">
              <w:rPr>
                <w:rFonts w:ascii="Calibri" w:hAnsi="Calibri"/>
                <w:sz w:val="18"/>
                <w:szCs w:val="18"/>
              </w:rPr>
              <w:t xml:space="preserve"> having a designated efficiency equal to or greater than MERV </w:t>
            </w:r>
            <w:r w:rsidR="00CF6DD4">
              <w:rPr>
                <w:rFonts w:ascii="Calibri" w:hAnsi="Calibri"/>
                <w:sz w:val="18"/>
                <w:szCs w:val="18"/>
              </w:rPr>
              <w:t>13</w:t>
            </w:r>
            <w:r w:rsidR="00CF6DD4" w:rsidRPr="00295655">
              <w:rPr>
                <w:rFonts w:ascii="Calibri" w:hAnsi="Calibri"/>
                <w:sz w:val="18"/>
                <w:szCs w:val="18"/>
              </w:rPr>
              <w:t xml:space="preserve"> </w:t>
            </w:r>
            <w:r w:rsidRPr="00295655">
              <w:rPr>
                <w:rFonts w:ascii="Calibri" w:hAnsi="Calibri"/>
                <w:sz w:val="18"/>
                <w:szCs w:val="18"/>
              </w:rPr>
              <w:t>when tested in accordance with ASHRAE Standard 52.2, or a particle size efficiency rating equal to or greater than 50</w:t>
            </w:r>
            <w:r w:rsidR="00B257BE">
              <w:rPr>
                <w:rFonts w:ascii="Calibri" w:hAnsi="Calibri"/>
                <w:sz w:val="18"/>
                <w:szCs w:val="18"/>
              </w:rPr>
              <w:t>%</w:t>
            </w:r>
            <w:r w:rsidRPr="00295655">
              <w:rPr>
                <w:rFonts w:ascii="Calibri" w:hAnsi="Calibri"/>
                <w:sz w:val="18"/>
                <w:szCs w:val="18"/>
              </w:rPr>
              <w:t xml:space="preserve"> in the </w:t>
            </w:r>
            <w:r w:rsidR="00CF6DD4">
              <w:rPr>
                <w:rFonts w:ascii="Calibri" w:hAnsi="Calibri"/>
                <w:sz w:val="18"/>
                <w:szCs w:val="18"/>
              </w:rPr>
              <w:t>0.30-1.0</w:t>
            </w:r>
            <w:r w:rsidRPr="00295655">
              <w:rPr>
                <w:rFonts w:ascii="Calibri" w:hAnsi="Calibri"/>
                <w:sz w:val="18"/>
                <w:szCs w:val="18"/>
              </w:rPr>
              <w:t xml:space="preserve"> μm range </w:t>
            </w:r>
            <w:r w:rsidR="00CF6DD4" w:rsidRPr="00CF6DD4">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822551">
            <w:pP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3B711A59" w:rsidR="000F413D" w:rsidRPr="00295655" w:rsidRDefault="000F413D" w:rsidP="00471D43">
            <w:pPr>
              <w:keepNext/>
              <w:rPr>
                <w:rFonts w:ascii="Calibri" w:hAnsi="Calibri"/>
                <w:sz w:val="18"/>
                <w:szCs w:val="18"/>
              </w:rPr>
            </w:pPr>
            <w:r w:rsidRPr="00295655">
              <w:rPr>
                <w:rFonts w:ascii="Calibri" w:hAnsi="Calibri"/>
                <w:sz w:val="18"/>
                <w:szCs w:val="18"/>
              </w:rPr>
              <w:t>The system shall be provided with air filter</w:t>
            </w:r>
            <w:r w:rsidR="00471D43">
              <w:rPr>
                <w:rFonts w:ascii="Calibri" w:hAnsi="Calibri"/>
                <w:sz w:val="18"/>
                <w:szCs w:val="18"/>
              </w:rPr>
              <w:t>s</w:t>
            </w:r>
            <w:r w:rsidRPr="00295655">
              <w:rPr>
                <w:rFonts w:ascii="Calibri" w:hAnsi="Calibri"/>
                <w:sz w:val="18"/>
                <w:szCs w:val="18"/>
              </w:rPr>
              <w:t xml:space="preserve"> that </w:t>
            </w:r>
            <w:r w:rsidR="00471D43">
              <w:rPr>
                <w:rFonts w:ascii="Calibri" w:hAnsi="Calibri"/>
                <w:sz w:val="18"/>
                <w:szCs w:val="18"/>
              </w:rPr>
              <w:t>have</w:t>
            </w:r>
            <w:r w:rsidR="00471D43"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471D43">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822551">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60EFF109" w14:textId="4C6515A2" w:rsidR="00AC19B0" w:rsidRDefault="00AC19B0" w:rsidP="008846F4">
      <w:pPr>
        <w:rPr>
          <w:rFonts w:ascii="Calibri" w:hAnsi="Calibri"/>
          <w:sz w:val="18"/>
          <w:szCs w:val="18"/>
        </w:rPr>
      </w:pPr>
    </w:p>
    <w:p w14:paraId="56257E91" w14:textId="2D05CEEC" w:rsidR="00AC19B0" w:rsidRPr="00295655" w:rsidRDefault="00AC19B0"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5F5274" w:rsidRPr="00295655" w14:paraId="1F9B9A58" w14:textId="43521A10" w:rsidTr="00AC07A6">
        <w:trPr>
          <w:cantSplit/>
        </w:trPr>
        <w:tc>
          <w:tcPr>
            <w:tcW w:w="14396" w:type="dxa"/>
            <w:gridSpan w:val="10"/>
          </w:tcPr>
          <w:p w14:paraId="2FB183DA" w14:textId="77777777" w:rsidR="005F5274" w:rsidRDefault="005F5274" w:rsidP="00B24ACC">
            <w:pPr>
              <w:keepNext/>
              <w:rPr>
                <w:rFonts w:ascii="Calibri" w:hAnsi="Calibri"/>
                <w:b/>
                <w:szCs w:val="18"/>
              </w:rPr>
            </w:pPr>
            <w:r w:rsidRPr="00F9147E">
              <w:rPr>
                <w:rFonts w:ascii="Calibri" w:hAnsi="Calibri"/>
                <w:b/>
                <w:szCs w:val="18"/>
              </w:rPr>
              <w:lastRenderedPageBreak/>
              <w:t xml:space="preserve">M. HERS Verification Requirements </w:t>
            </w:r>
            <w:r>
              <w:rPr>
                <w:rFonts w:ascii="Calibri" w:hAnsi="Calibri"/>
                <w:b/>
                <w:szCs w:val="18"/>
              </w:rPr>
              <w:t>for Duct Systems</w:t>
            </w:r>
          </w:p>
          <w:p w14:paraId="3FBEB134" w14:textId="481C18E4" w:rsidR="005F5274" w:rsidRPr="00F9147E" w:rsidRDefault="005F5274" w:rsidP="00B24ACC">
            <w:pPr>
              <w:keepNext/>
              <w:rPr>
                <w:rFonts w:ascii="Calibri" w:hAnsi="Calibri"/>
                <w:b/>
                <w:szCs w:val="18"/>
              </w:rPr>
            </w:pPr>
            <w:r w:rsidRPr="00B24ACC">
              <w:rPr>
                <w:rFonts w:ascii="Calibri" w:hAnsi="Calibri"/>
                <w:sz w:val="18"/>
                <w:szCs w:val="18"/>
              </w:rPr>
              <w:t>&lt;&lt;</w:t>
            </w:r>
            <w:r w:rsidRPr="00694366">
              <w:rPr>
                <w:rFonts w:ascii="Calibri" w:hAnsi="Calibri"/>
                <w:sz w:val="18"/>
                <w:szCs w:val="18"/>
              </w:rPr>
              <w:t xml:space="preserve">if all of the SC Systems listed in Section D have a Distribution System Type value in </w:t>
            </w:r>
            <w:r w:rsidRPr="007D1045">
              <w:rPr>
                <w:rFonts w:ascii="Calibri" w:hAnsi="Calibri"/>
                <w:sz w:val="18"/>
                <w:szCs w:val="18"/>
                <w:highlight w:val="yellow"/>
              </w:rPr>
              <w:t>D07</w:t>
            </w:r>
            <w:r w:rsidRPr="00694366">
              <w:rPr>
                <w:rFonts w:ascii="Calibri" w:hAnsi="Calibri"/>
                <w:sz w:val="18"/>
                <w:szCs w:val="18"/>
              </w:rPr>
              <w:t xml:space="preserve"> =DuctsNone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r w:rsidRPr="00C03D31">
              <w:rPr>
                <w:rFonts w:ascii="Calibri" w:hAnsi="Calibri"/>
                <w:sz w:val="18"/>
                <w:szCs w:val="18"/>
                <w:highlight w:val="yellow"/>
              </w:rPr>
              <w:t>J03</w:t>
            </w:r>
            <w:r>
              <w:rPr>
                <w:rFonts w:ascii="Calibri" w:hAnsi="Calibri"/>
                <w:sz w:val="18"/>
                <w:szCs w:val="18"/>
              </w:rPr>
              <w:t>&gt;&gt;</w:t>
            </w:r>
          </w:p>
        </w:tc>
      </w:tr>
      <w:tr w:rsidR="00AC07A6" w:rsidRPr="00295655" w14:paraId="1F9B9A64" w14:textId="64A8D8A6" w:rsidTr="00AC07A6">
        <w:trPr>
          <w:cantSplit/>
          <w:trHeight w:val="305"/>
        </w:trPr>
        <w:tc>
          <w:tcPr>
            <w:tcW w:w="1439" w:type="dxa"/>
            <w:vAlign w:val="center"/>
          </w:tcPr>
          <w:p w14:paraId="1F9B9A59"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1F9B9A5A" w14:textId="77777777" w:rsidR="00AC07A6" w:rsidRPr="00295655" w:rsidRDefault="00AC07A6" w:rsidP="00FD688F">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439" w:type="dxa"/>
            <w:vAlign w:val="center"/>
          </w:tcPr>
          <w:p w14:paraId="370F6FC5" w14:textId="66957C7D" w:rsidR="00AC07A6" w:rsidRDefault="00AC07A6" w:rsidP="00FD688F">
            <w:pPr>
              <w:keepNext/>
              <w:jc w:val="center"/>
              <w:rPr>
                <w:rFonts w:ascii="Calibri" w:hAnsi="Calibri"/>
                <w:sz w:val="18"/>
                <w:szCs w:val="18"/>
              </w:rPr>
            </w:pPr>
            <w:r>
              <w:rPr>
                <w:rFonts w:ascii="Calibri" w:hAnsi="Calibri"/>
                <w:sz w:val="18"/>
                <w:szCs w:val="18"/>
              </w:rPr>
              <w:t>03</w:t>
            </w:r>
          </w:p>
        </w:tc>
        <w:tc>
          <w:tcPr>
            <w:tcW w:w="1440" w:type="dxa"/>
            <w:vAlign w:val="center"/>
          </w:tcPr>
          <w:p w14:paraId="1F9B9A5B" w14:textId="68EA0154" w:rsidR="00AC07A6" w:rsidRPr="00295655" w:rsidRDefault="00AC07A6" w:rsidP="00FD688F">
            <w:pPr>
              <w:keepNext/>
              <w:jc w:val="center"/>
              <w:rPr>
                <w:rFonts w:ascii="Calibri" w:hAnsi="Calibri"/>
                <w:sz w:val="18"/>
                <w:szCs w:val="18"/>
              </w:rPr>
            </w:pPr>
            <w:r>
              <w:rPr>
                <w:rFonts w:ascii="Calibri" w:hAnsi="Calibri"/>
                <w:sz w:val="18"/>
                <w:szCs w:val="18"/>
              </w:rPr>
              <w:t>04</w:t>
            </w:r>
          </w:p>
        </w:tc>
        <w:tc>
          <w:tcPr>
            <w:tcW w:w="1440" w:type="dxa"/>
            <w:vAlign w:val="center"/>
          </w:tcPr>
          <w:p w14:paraId="1F9B9A5C" w14:textId="1BC06A1D" w:rsidR="00AC07A6" w:rsidRPr="00295655" w:rsidRDefault="00AC07A6" w:rsidP="00FD688F">
            <w:pPr>
              <w:keepNext/>
              <w:jc w:val="center"/>
              <w:rPr>
                <w:rFonts w:ascii="Calibri" w:hAnsi="Calibri"/>
                <w:sz w:val="18"/>
                <w:szCs w:val="18"/>
              </w:rPr>
            </w:pPr>
            <w:r>
              <w:rPr>
                <w:rFonts w:ascii="Calibri" w:hAnsi="Calibri"/>
                <w:sz w:val="18"/>
                <w:szCs w:val="18"/>
              </w:rPr>
              <w:t>05</w:t>
            </w:r>
          </w:p>
        </w:tc>
        <w:tc>
          <w:tcPr>
            <w:tcW w:w="1439" w:type="dxa"/>
            <w:vAlign w:val="center"/>
          </w:tcPr>
          <w:p w14:paraId="1F9B9A5D" w14:textId="6644DBCB" w:rsidR="00AC07A6" w:rsidRPr="00295655" w:rsidRDefault="00AC07A6" w:rsidP="00FD688F">
            <w:pPr>
              <w:keepNext/>
              <w:jc w:val="center"/>
              <w:rPr>
                <w:rFonts w:ascii="Calibri" w:hAnsi="Calibri"/>
                <w:sz w:val="18"/>
                <w:szCs w:val="18"/>
              </w:rPr>
            </w:pPr>
            <w:r>
              <w:rPr>
                <w:rFonts w:ascii="Calibri" w:hAnsi="Calibri"/>
                <w:sz w:val="18"/>
                <w:szCs w:val="18"/>
              </w:rPr>
              <w:t>06</w:t>
            </w:r>
          </w:p>
        </w:tc>
        <w:tc>
          <w:tcPr>
            <w:tcW w:w="1440" w:type="dxa"/>
            <w:vAlign w:val="center"/>
          </w:tcPr>
          <w:p w14:paraId="1F9B9A5E" w14:textId="71B7D809" w:rsidR="00AC07A6" w:rsidRPr="00295655" w:rsidRDefault="00AC07A6" w:rsidP="00FD688F">
            <w:pPr>
              <w:keepNext/>
              <w:jc w:val="center"/>
              <w:rPr>
                <w:rFonts w:ascii="Calibri" w:hAnsi="Calibri"/>
                <w:sz w:val="18"/>
                <w:szCs w:val="18"/>
              </w:rPr>
            </w:pPr>
            <w:r>
              <w:rPr>
                <w:rFonts w:ascii="Calibri" w:hAnsi="Calibri"/>
                <w:sz w:val="18"/>
                <w:szCs w:val="18"/>
              </w:rPr>
              <w:t>07</w:t>
            </w:r>
          </w:p>
        </w:tc>
        <w:tc>
          <w:tcPr>
            <w:tcW w:w="1439" w:type="dxa"/>
            <w:vAlign w:val="center"/>
          </w:tcPr>
          <w:p w14:paraId="1F9B9A61" w14:textId="143FE7B6" w:rsidR="00AC07A6" w:rsidRPr="00295655" w:rsidRDefault="00AC07A6" w:rsidP="00FD688F">
            <w:pPr>
              <w:keepNext/>
              <w:jc w:val="center"/>
              <w:rPr>
                <w:rFonts w:ascii="Calibri" w:hAnsi="Calibri"/>
                <w:sz w:val="18"/>
                <w:szCs w:val="18"/>
              </w:rPr>
            </w:pPr>
            <w:r>
              <w:rPr>
                <w:rFonts w:ascii="Calibri" w:hAnsi="Calibri"/>
                <w:sz w:val="18"/>
                <w:szCs w:val="18"/>
              </w:rPr>
              <w:t>08</w:t>
            </w:r>
          </w:p>
        </w:tc>
        <w:tc>
          <w:tcPr>
            <w:tcW w:w="1440" w:type="dxa"/>
            <w:vAlign w:val="center"/>
          </w:tcPr>
          <w:p w14:paraId="1F9B9A62" w14:textId="72A8DDFF" w:rsidR="00AC07A6" w:rsidRPr="00295655" w:rsidRDefault="00AC07A6" w:rsidP="00FD688F">
            <w:pPr>
              <w:keepNext/>
              <w:jc w:val="center"/>
              <w:rPr>
                <w:rFonts w:ascii="Calibri" w:hAnsi="Calibri"/>
                <w:sz w:val="18"/>
                <w:szCs w:val="18"/>
              </w:rPr>
            </w:pPr>
            <w:r>
              <w:rPr>
                <w:rFonts w:ascii="Calibri" w:hAnsi="Calibri"/>
                <w:sz w:val="18"/>
                <w:szCs w:val="18"/>
              </w:rPr>
              <w:t>09</w:t>
            </w:r>
          </w:p>
        </w:tc>
        <w:tc>
          <w:tcPr>
            <w:tcW w:w="1440" w:type="dxa"/>
            <w:vAlign w:val="center"/>
          </w:tcPr>
          <w:p w14:paraId="1F9B9A63" w14:textId="53597845" w:rsidR="00AC07A6" w:rsidRPr="00295655" w:rsidRDefault="00AC07A6" w:rsidP="00FD688F">
            <w:pPr>
              <w:keepNext/>
              <w:jc w:val="center"/>
              <w:rPr>
                <w:rFonts w:ascii="Calibri" w:hAnsi="Calibri"/>
                <w:sz w:val="18"/>
                <w:szCs w:val="18"/>
              </w:rPr>
            </w:pPr>
            <w:r>
              <w:rPr>
                <w:rFonts w:ascii="Calibri" w:hAnsi="Calibri"/>
                <w:sz w:val="18"/>
                <w:szCs w:val="18"/>
              </w:rPr>
              <w:t>10</w:t>
            </w:r>
          </w:p>
        </w:tc>
      </w:tr>
      <w:tr w:rsidR="00AC07A6" w:rsidRPr="00B82750" w14:paraId="1F9B9A70" w14:textId="5F797F2B" w:rsidTr="00AC07A6">
        <w:trPr>
          <w:cantSplit/>
          <w:trHeight w:val="359"/>
        </w:trPr>
        <w:tc>
          <w:tcPr>
            <w:tcW w:w="1439" w:type="dxa"/>
            <w:tcBorders>
              <w:bottom w:val="nil"/>
            </w:tcBorders>
            <w:vAlign w:val="bottom"/>
          </w:tcPr>
          <w:p w14:paraId="1F9B9A65" w14:textId="77777777" w:rsidR="00AC07A6" w:rsidRPr="00B82750" w:rsidRDefault="00AC07A6" w:rsidP="005F4634">
            <w:pPr>
              <w:keepNext/>
              <w:rPr>
                <w:rFonts w:ascii="Calibri" w:hAnsi="Calibri"/>
                <w:sz w:val="18"/>
                <w:szCs w:val="18"/>
              </w:rPr>
            </w:pPr>
          </w:p>
        </w:tc>
        <w:tc>
          <w:tcPr>
            <w:tcW w:w="1440" w:type="dxa"/>
            <w:tcBorders>
              <w:bottom w:val="nil"/>
            </w:tcBorders>
            <w:vAlign w:val="bottom"/>
          </w:tcPr>
          <w:p w14:paraId="1F9B9A66" w14:textId="77777777" w:rsidR="00AC07A6" w:rsidRPr="00B82750" w:rsidRDefault="00AC07A6" w:rsidP="005F4634">
            <w:pPr>
              <w:keepNext/>
              <w:rPr>
                <w:rFonts w:ascii="Calibri" w:hAnsi="Calibri"/>
                <w:sz w:val="18"/>
                <w:szCs w:val="18"/>
              </w:rPr>
            </w:pPr>
          </w:p>
        </w:tc>
        <w:tc>
          <w:tcPr>
            <w:tcW w:w="1439" w:type="dxa"/>
            <w:tcBorders>
              <w:bottom w:val="nil"/>
            </w:tcBorders>
          </w:tcPr>
          <w:p w14:paraId="35D70401" w14:textId="77777777" w:rsidR="00AC07A6" w:rsidRPr="00F30CDF" w:rsidRDefault="00AC07A6" w:rsidP="005F4634">
            <w:pPr>
              <w:keepNext/>
              <w:jc w:val="center"/>
              <w:rPr>
                <w:rFonts w:ascii="Calibri" w:hAnsi="Calibri"/>
                <w:sz w:val="18"/>
                <w:szCs w:val="18"/>
                <w:highlight w:val="yellow"/>
              </w:rPr>
            </w:pPr>
          </w:p>
        </w:tc>
        <w:tc>
          <w:tcPr>
            <w:tcW w:w="1440" w:type="dxa"/>
            <w:tcBorders>
              <w:bottom w:val="nil"/>
            </w:tcBorders>
            <w:vAlign w:val="bottom"/>
          </w:tcPr>
          <w:p w14:paraId="1F9B9A67" w14:textId="663FBA32" w:rsidR="00AC07A6" w:rsidRPr="00C03D31" w:rsidRDefault="00AC07A6" w:rsidP="005F4634">
            <w:pPr>
              <w:keepNext/>
              <w:jc w:val="center"/>
              <w:rPr>
                <w:rFonts w:ascii="Calibri" w:hAnsi="Calibri"/>
                <w:sz w:val="18"/>
                <w:szCs w:val="18"/>
              </w:rPr>
            </w:pPr>
            <w:r w:rsidRPr="00C03D31">
              <w:rPr>
                <w:rFonts w:ascii="Calibri" w:hAnsi="Calibri"/>
                <w:sz w:val="18"/>
                <w:szCs w:val="18"/>
              </w:rPr>
              <w:t>MCH-20</w:t>
            </w:r>
          </w:p>
        </w:tc>
        <w:tc>
          <w:tcPr>
            <w:tcW w:w="1440" w:type="dxa"/>
            <w:tcBorders>
              <w:bottom w:val="nil"/>
            </w:tcBorders>
            <w:vAlign w:val="bottom"/>
          </w:tcPr>
          <w:p w14:paraId="1F9B9A68"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MCH-21</w:t>
            </w:r>
          </w:p>
        </w:tc>
        <w:tc>
          <w:tcPr>
            <w:tcW w:w="1439" w:type="dxa"/>
            <w:tcBorders>
              <w:bottom w:val="nil"/>
            </w:tcBorders>
            <w:vAlign w:val="bottom"/>
          </w:tcPr>
          <w:p w14:paraId="1F9B9A69"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MCH-22</w:t>
            </w:r>
          </w:p>
        </w:tc>
        <w:tc>
          <w:tcPr>
            <w:tcW w:w="1440" w:type="dxa"/>
            <w:tcBorders>
              <w:bottom w:val="nil"/>
            </w:tcBorders>
            <w:vAlign w:val="bottom"/>
          </w:tcPr>
          <w:p w14:paraId="1F9B9A6A"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MCH-23</w:t>
            </w:r>
          </w:p>
        </w:tc>
        <w:tc>
          <w:tcPr>
            <w:tcW w:w="1439" w:type="dxa"/>
            <w:tcBorders>
              <w:bottom w:val="nil"/>
            </w:tcBorders>
            <w:vAlign w:val="bottom"/>
          </w:tcPr>
          <w:p w14:paraId="1F9B9A6D" w14:textId="00361519" w:rsidR="00AC07A6" w:rsidRPr="00C03D31" w:rsidRDefault="00AC07A6" w:rsidP="005F4634">
            <w:pPr>
              <w:keepNext/>
              <w:jc w:val="center"/>
              <w:rPr>
                <w:rFonts w:ascii="Calibri" w:hAnsi="Calibri"/>
                <w:sz w:val="18"/>
                <w:szCs w:val="18"/>
              </w:rPr>
            </w:pPr>
            <w:r w:rsidRPr="00C03D31">
              <w:rPr>
                <w:rFonts w:ascii="Calibri" w:hAnsi="Calibri"/>
                <w:sz w:val="18"/>
                <w:szCs w:val="18"/>
              </w:rPr>
              <w:t>MCH-28</w:t>
            </w:r>
          </w:p>
        </w:tc>
        <w:tc>
          <w:tcPr>
            <w:tcW w:w="1440" w:type="dxa"/>
            <w:tcBorders>
              <w:bottom w:val="nil"/>
            </w:tcBorders>
            <w:vAlign w:val="bottom"/>
          </w:tcPr>
          <w:p w14:paraId="1F9B9A6E"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MCH-29</w:t>
            </w:r>
          </w:p>
        </w:tc>
        <w:tc>
          <w:tcPr>
            <w:tcW w:w="1440" w:type="dxa"/>
            <w:tcBorders>
              <w:bottom w:val="nil"/>
            </w:tcBorders>
            <w:vAlign w:val="bottom"/>
          </w:tcPr>
          <w:p w14:paraId="1F9B9A6F" w14:textId="2658DDC6" w:rsidR="00AC07A6" w:rsidRPr="00C03D31" w:rsidRDefault="00AC07A6" w:rsidP="005F4634">
            <w:pPr>
              <w:keepNext/>
              <w:jc w:val="center"/>
              <w:rPr>
                <w:rFonts w:ascii="Calibri" w:hAnsi="Calibri"/>
                <w:sz w:val="18"/>
                <w:szCs w:val="18"/>
              </w:rPr>
            </w:pPr>
            <w:r w:rsidRPr="00C03D31">
              <w:rPr>
                <w:rFonts w:ascii="Calibri" w:hAnsi="Calibri"/>
                <w:sz w:val="18"/>
                <w:szCs w:val="18"/>
              </w:rPr>
              <w:t>MCH</w:t>
            </w:r>
            <w:r>
              <w:rPr>
                <w:rFonts w:ascii="Calibri" w:hAnsi="Calibri"/>
                <w:sz w:val="18"/>
                <w:szCs w:val="18"/>
              </w:rPr>
              <w:t>-</w:t>
            </w:r>
            <w:r w:rsidRPr="00C03D31">
              <w:rPr>
                <w:rFonts w:ascii="Calibri" w:hAnsi="Calibri"/>
                <w:sz w:val="18"/>
                <w:szCs w:val="18"/>
              </w:rPr>
              <w:t>30</w:t>
            </w:r>
          </w:p>
        </w:tc>
      </w:tr>
      <w:tr w:rsidR="00AC07A6" w:rsidRPr="00B82750" w14:paraId="1F9B9A7F" w14:textId="54BF03AA" w:rsidTr="00AC07A6">
        <w:trPr>
          <w:cantSplit/>
          <w:trHeight w:val="1242"/>
        </w:trPr>
        <w:tc>
          <w:tcPr>
            <w:tcW w:w="1439" w:type="dxa"/>
            <w:tcBorders>
              <w:top w:val="nil"/>
            </w:tcBorders>
            <w:vAlign w:val="bottom"/>
          </w:tcPr>
          <w:p w14:paraId="1F9B9A71" w14:textId="2658D670"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440" w:type="dxa"/>
            <w:tcBorders>
              <w:top w:val="nil"/>
            </w:tcBorders>
            <w:vAlign w:val="bottom"/>
          </w:tcPr>
          <w:p w14:paraId="1F9B9A72" w14:textId="39275C1B" w:rsidR="00AC07A6" w:rsidRPr="00B82750" w:rsidRDefault="00AC07A6" w:rsidP="005F4634">
            <w:pPr>
              <w:keepNext/>
              <w:jc w:val="center"/>
              <w:rPr>
                <w:rFonts w:ascii="Calibri" w:hAnsi="Calibri"/>
                <w:sz w:val="18"/>
                <w:szCs w:val="18"/>
              </w:rPr>
            </w:pPr>
            <w:r w:rsidRPr="00B82750">
              <w:rPr>
                <w:rFonts w:ascii="Calibri" w:hAnsi="Calibri"/>
                <w:sz w:val="18"/>
                <w:szCs w:val="18"/>
              </w:rPr>
              <w:t xml:space="preserve">SC System </w:t>
            </w:r>
            <w:r w:rsidRPr="00467C00">
              <w:rPr>
                <w:rFonts w:ascii="Calibri" w:hAnsi="Calibri"/>
                <w:sz w:val="18"/>
                <w:szCs w:val="18"/>
              </w:rPr>
              <w:t xml:space="preserve">Description of </w:t>
            </w:r>
            <w:r w:rsidRPr="00B82750">
              <w:rPr>
                <w:rFonts w:ascii="Calibri" w:hAnsi="Calibri"/>
                <w:sz w:val="18"/>
                <w:szCs w:val="18"/>
              </w:rPr>
              <w:t>Area Served</w:t>
            </w:r>
          </w:p>
        </w:tc>
        <w:tc>
          <w:tcPr>
            <w:tcW w:w="1439" w:type="dxa"/>
            <w:tcBorders>
              <w:top w:val="nil"/>
            </w:tcBorders>
            <w:vAlign w:val="bottom"/>
          </w:tcPr>
          <w:p w14:paraId="5B858CB8" w14:textId="6E7322C5" w:rsidR="00AC07A6" w:rsidRPr="00F30CDF" w:rsidRDefault="00AC07A6" w:rsidP="005F4634">
            <w:pPr>
              <w:keepNext/>
              <w:jc w:val="center"/>
              <w:rPr>
                <w:rFonts w:ascii="Calibri" w:hAnsi="Calibri"/>
                <w:sz w:val="18"/>
                <w:szCs w:val="18"/>
                <w:highlight w:val="yellow"/>
              </w:rPr>
            </w:pPr>
            <w:r w:rsidRPr="003B4D36">
              <w:rPr>
                <w:rFonts w:ascii="Calibri" w:hAnsi="Calibri"/>
                <w:sz w:val="18"/>
                <w:szCs w:val="18"/>
              </w:rPr>
              <w:t>Indoor Unit Name or Description of Area Served</w:t>
            </w:r>
          </w:p>
        </w:tc>
        <w:tc>
          <w:tcPr>
            <w:tcW w:w="1440" w:type="dxa"/>
            <w:tcBorders>
              <w:top w:val="nil"/>
            </w:tcBorders>
            <w:vAlign w:val="bottom"/>
          </w:tcPr>
          <w:p w14:paraId="1F9B9A73" w14:textId="14C16D29" w:rsidR="00AC07A6" w:rsidRPr="00C03D31" w:rsidRDefault="00AC07A6" w:rsidP="005F4634">
            <w:pPr>
              <w:keepNext/>
              <w:jc w:val="center"/>
              <w:rPr>
                <w:rFonts w:ascii="Calibri" w:hAnsi="Calibri"/>
                <w:sz w:val="18"/>
                <w:szCs w:val="18"/>
              </w:rPr>
            </w:pPr>
            <w:r w:rsidRPr="00C03D31">
              <w:rPr>
                <w:rFonts w:ascii="Calibri" w:hAnsi="Calibri"/>
                <w:sz w:val="18"/>
                <w:szCs w:val="18"/>
              </w:rPr>
              <w:t>Duct Leakage Test</w:t>
            </w:r>
          </w:p>
        </w:tc>
        <w:tc>
          <w:tcPr>
            <w:tcW w:w="1440" w:type="dxa"/>
            <w:tcBorders>
              <w:top w:val="nil"/>
            </w:tcBorders>
            <w:vAlign w:val="bottom"/>
          </w:tcPr>
          <w:p w14:paraId="1F9B9A74"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Duct Location Verification</w:t>
            </w:r>
          </w:p>
        </w:tc>
        <w:tc>
          <w:tcPr>
            <w:tcW w:w="1439" w:type="dxa"/>
            <w:tcBorders>
              <w:top w:val="nil"/>
            </w:tcBorders>
            <w:vAlign w:val="bottom"/>
          </w:tcPr>
          <w:p w14:paraId="1F9B9A75"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Fan Efficacy (W/cfm)</w:t>
            </w:r>
          </w:p>
        </w:tc>
        <w:tc>
          <w:tcPr>
            <w:tcW w:w="1440" w:type="dxa"/>
            <w:tcBorders>
              <w:top w:val="nil"/>
            </w:tcBorders>
            <w:vAlign w:val="bottom"/>
          </w:tcPr>
          <w:p w14:paraId="1F9B9A76"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AHU Airflow Rate</w:t>
            </w:r>
          </w:p>
          <w:p w14:paraId="1F9B9A77"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(cfm/ton)</w:t>
            </w:r>
          </w:p>
        </w:tc>
        <w:tc>
          <w:tcPr>
            <w:tcW w:w="1439" w:type="dxa"/>
            <w:tcBorders>
              <w:top w:val="nil"/>
            </w:tcBorders>
            <w:vAlign w:val="bottom"/>
          </w:tcPr>
          <w:p w14:paraId="1F9B9A7C" w14:textId="7F2D163A" w:rsidR="00AC07A6" w:rsidRPr="00C03D31" w:rsidRDefault="00AC07A6" w:rsidP="005F4634">
            <w:pPr>
              <w:keepNext/>
              <w:jc w:val="center"/>
              <w:rPr>
                <w:rFonts w:ascii="Calibri" w:hAnsi="Calibri"/>
                <w:sz w:val="18"/>
                <w:szCs w:val="18"/>
              </w:rPr>
            </w:pPr>
            <w:r w:rsidRPr="00C03D31">
              <w:rPr>
                <w:rFonts w:ascii="Calibri" w:hAnsi="Calibri"/>
                <w:sz w:val="18"/>
                <w:szCs w:val="18"/>
              </w:rPr>
              <w:t>Return Duct Design - Table 150.0-B or C</w:t>
            </w:r>
          </w:p>
        </w:tc>
        <w:tc>
          <w:tcPr>
            <w:tcW w:w="1440" w:type="dxa"/>
            <w:tcBorders>
              <w:top w:val="nil"/>
            </w:tcBorders>
            <w:vAlign w:val="bottom"/>
          </w:tcPr>
          <w:p w14:paraId="1F9B9A7D" w14:textId="77777777" w:rsidR="00AC07A6" w:rsidRPr="00C03D31" w:rsidRDefault="00AC07A6" w:rsidP="005F4634">
            <w:pPr>
              <w:keepNext/>
              <w:jc w:val="center"/>
              <w:rPr>
                <w:rFonts w:ascii="Calibri" w:hAnsi="Calibri"/>
                <w:sz w:val="18"/>
                <w:szCs w:val="18"/>
              </w:rPr>
            </w:pPr>
            <w:r w:rsidRPr="00C03D31">
              <w:rPr>
                <w:rFonts w:ascii="Calibri" w:hAnsi="Calibri"/>
                <w:sz w:val="18"/>
                <w:szCs w:val="18"/>
              </w:rPr>
              <w:t>Supply Duct Surface Area R-Value Buried Ducts</w:t>
            </w:r>
          </w:p>
        </w:tc>
        <w:tc>
          <w:tcPr>
            <w:tcW w:w="1440" w:type="dxa"/>
            <w:tcBorders>
              <w:top w:val="nil"/>
            </w:tcBorders>
            <w:vAlign w:val="bottom"/>
          </w:tcPr>
          <w:p w14:paraId="1F9B9A7E" w14:textId="1649B425" w:rsidR="00AC07A6" w:rsidRPr="00C03D31" w:rsidRDefault="00AC07A6" w:rsidP="005F4634">
            <w:pPr>
              <w:keepNext/>
              <w:jc w:val="center"/>
              <w:rPr>
                <w:rFonts w:ascii="Calibri" w:hAnsi="Calibri"/>
                <w:sz w:val="18"/>
                <w:szCs w:val="18"/>
              </w:rPr>
            </w:pPr>
            <w:r w:rsidRPr="00C03D31">
              <w:rPr>
                <w:rFonts w:ascii="Calibri" w:hAnsi="Calibri"/>
                <w:sz w:val="18"/>
                <w:szCs w:val="18"/>
              </w:rPr>
              <w:t>Central Fan Ventilation Cooling Credit</w:t>
            </w:r>
          </w:p>
        </w:tc>
      </w:tr>
      <w:tr w:rsidR="00AC07A6" w:rsidRPr="00D46D7C" w14:paraId="1F9B9AE5" w14:textId="550C0D95" w:rsidTr="00AC07A6">
        <w:trPr>
          <w:cantSplit/>
        </w:trPr>
        <w:tc>
          <w:tcPr>
            <w:tcW w:w="1439" w:type="dxa"/>
          </w:tcPr>
          <w:p w14:paraId="1F9B9A80"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D01</w:t>
            </w:r>
            <w:r w:rsidRPr="00364E8D">
              <w:rPr>
                <w:rFonts w:ascii="Calibri" w:hAnsi="Calibri"/>
                <w:sz w:val="12"/>
                <w:szCs w:val="12"/>
              </w:rPr>
              <w:t>&gt;&gt;</w:t>
            </w:r>
          </w:p>
        </w:tc>
        <w:tc>
          <w:tcPr>
            <w:tcW w:w="1440" w:type="dxa"/>
          </w:tcPr>
          <w:p w14:paraId="1F9B9A81" w14:textId="77777777" w:rsidR="00AC07A6" w:rsidRPr="00364E8D" w:rsidRDefault="00AC07A6" w:rsidP="005F4634">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D02</w:t>
            </w:r>
            <w:r w:rsidRPr="00364E8D">
              <w:rPr>
                <w:rFonts w:ascii="Calibri" w:hAnsi="Calibri"/>
                <w:sz w:val="12"/>
                <w:szCs w:val="12"/>
              </w:rPr>
              <w:t>&gt;&gt;</w:t>
            </w:r>
          </w:p>
        </w:tc>
        <w:tc>
          <w:tcPr>
            <w:tcW w:w="1439" w:type="dxa"/>
          </w:tcPr>
          <w:p w14:paraId="6193AD8E" w14:textId="06DC06A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&lt;&lt;autofilled, reference value from </w:t>
            </w:r>
            <w:r w:rsidRPr="00364E8D">
              <w:rPr>
                <w:rFonts w:asciiTheme="minorHAnsi" w:hAnsiTheme="minorHAnsi"/>
                <w:sz w:val="12"/>
                <w:szCs w:val="12"/>
                <w:highlight w:val="yellow"/>
              </w:rPr>
              <w:t>J03</w:t>
            </w:r>
            <w:r w:rsidRPr="00364E8D">
              <w:rPr>
                <w:rFonts w:asciiTheme="minorHAnsi" w:hAnsiTheme="minorHAnsi"/>
                <w:sz w:val="12"/>
                <w:szCs w:val="12"/>
              </w:rPr>
              <w:t>&gt;&gt;</w:t>
            </w:r>
            <w:r>
              <w:rPr>
                <w:rFonts w:asciiTheme="minorHAnsi" w:hAnsiTheme="minorHAnsi"/>
                <w:sz w:val="12"/>
                <w:szCs w:val="12"/>
              </w:rPr>
              <w:t xml:space="preserve"> </w:t>
            </w:r>
          </w:p>
        </w:tc>
        <w:tc>
          <w:tcPr>
            <w:tcW w:w="1440" w:type="dxa"/>
          </w:tcPr>
          <w:p w14:paraId="215CD855" w14:textId="2A447BEC" w:rsidR="00740FCD" w:rsidRPr="00740FCD" w:rsidRDefault="00AC07A6" w:rsidP="00740FCD">
            <w:pPr>
              <w:keepNext/>
              <w:rPr>
                <w:ins w:id="71" w:author="Markstrum, Alexis@Energy" w:date="2021-03-10T11:47:00Z"/>
                <w:rFonts w:asciiTheme="minorHAnsi" w:hAnsiTheme="minorHAnsi"/>
                <w:sz w:val="12"/>
                <w:szCs w:val="12"/>
              </w:rPr>
            </w:pPr>
            <w:r w:rsidRPr="00364E8D">
              <w:rPr>
                <w:rFonts w:asciiTheme="minorHAnsi" w:hAnsiTheme="minorHAnsi"/>
                <w:sz w:val="12"/>
                <w:szCs w:val="12"/>
              </w:rPr>
              <w:t>&lt;&lt;</w:t>
            </w:r>
            <w:ins w:id="72" w:author="Markstrum, Alexis@Energy" w:date="2021-03-10T11:47:00Z">
              <w:r w:rsidR="00740FCD">
                <w:t xml:space="preserve"> </w:t>
              </w:r>
              <w:r w:rsidR="00740FCD" w:rsidRPr="00740FCD">
                <w:rPr>
                  <w:rFonts w:asciiTheme="minorHAnsi" w:hAnsiTheme="minorHAnsi"/>
                  <w:sz w:val="12"/>
                  <w:szCs w:val="12"/>
                </w:rPr>
                <w:t>If D04 or D05 = VCHP-Ducted</w:t>
              </w:r>
            </w:ins>
            <w:r w:rsidR="00E156EB">
              <w:rPr>
                <w:rFonts w:asciiTheme="minorHAnsi" w:hAnsiTheme="minorHAnsi"/>
                <w:sz w:val="12"/>
                <w:szCs w:val="12"/>
              </w:rPr>
              <w:t xml:space="preserve"> </w:t>
            </w:r>
            <w:ins w:id="73" w:author="Markstrum, Alexis@Energy" w:date="2021-03-10T11:47:00Z">
              <w:r w:rsidR="00740FCD" w:rsidRPr="00740FCD">
                <w:rPr>
                  <w:rFonts w:asciiTheme="minorHAnsi" w:hAnsiTheme="minorHAnsi"/>
                  <w:sz w:val="12"/>
                  <w:szCs w:val="12"/>
                </w:rPr>
                <w:t>or VCHP-Ducted+Ductless, then</w:t>
              </w:r>
            </w:ins>
          </w:p>
          <w:p w14:paraId="5EAFB5DC" w14:textId="39B8EFC7" w:rsidR="00AC07A6" w:rsidRDefault="00740FCD" w:rsidP="00740FCD">
            <w:pPr>
              <w:keepNext/>
              <w:rPr>
                <w:rFonts w:ascii="Calibri" w:hAnsi="Calibri"/>
                <w:sz w:val="12"/>
                <w:szCs w:val="12"/>
              </w:rPr>
            </w:pPr>
            <w:ins w:id="74" w:author="Markstrum, Alexis@Energy" w:date="2021-03-10T11:47:00Z">
              <w:r w:rsidRPr="00740FCD">
                <w:rPr>
                  <w:rFonts w:asciiTheme="minorHAnsi" w:hAnsiTheme="minorHAnsi"/>
                  <w:sz w:val="12"/>
                  <w:szCs w:val="12"/>
                </w:rPr>
                <w:t>result = yes; else reference information from the CF1R</w:t>
              </w:r>
              <w:r w:rsidR="00F61549">
                <w:rPr>
                  <w:rFonts w:asciiTheme="minorHAnsi" w:hAnsiTheme="minorHAnsi"/>
                  <w:sz w:val="12"/>
                  <w:szCs w:val="12"/>
                </w:rPr>
                <w:t xml:space="preserve"> (</w:t>
              </w:r>
            </w:ins>
            <w:r w:rsidR="00AC07A6" w:rsidRPr="00C80497">
              <w:rPr>
                <w:rFonts w:ascii="Calibri" w:hAnsi="Calibri"/>
                <w:b/>
                <w:sz w:val="12"/>
                <w:szCs w:val="12"/>
              </w:rPr>
              <w:t>if</w:t>
            </w:r>
            <w:r w:rsidR="00AC07A6" w:rsidRPr="00364E8D">
              <w:rPr>
                <w:rFonts w:ascii="Calibri" w:hAnsi="Calibri"/>
                <w:sz w:val="12"/>
                <w:szCs w:val="12"/>
              </w:rPr>
              <w:t xml:space="preserve"> the CF1R flags the requirement for HERS verification of duct leakage</w:t>
            </w:r>
            <w:r w:rsidR="00AC07A6">
              <w:rPr>
                <w:rFonts w:ascii="Calibri" w:hAnsi="Calibri"/>
                <w:sz w:val="12"/>
                <w:szCs w:val="12"/>
              </w:rPr>
              <w:t xml:space="preserve"> for the  system ID/Name in </w:t>
            </w:r>
            <w:r w:rsidR="00AC07A6" w:rsidRPr="00C80497">
              <w:rPr>
                <w:rFonts w:ascii="Calibri" w:hAnsi="Calibri"/>
                <w:sz w:val="12"/>
                <w:szCs w:val="12"/>
              </w:rPr>
              <w:t>M01</w:t>
            </w:r>
            <w:r w:rsidR="00AC07A6">
              <w:rPr>
                <w:rFonts w:ascii="Calibri" w:hAnsi="Calibri"/>
                <w:sz w:val="12"/>
                <w:szCs w:val="12"/>
              </w:rPr>
              <w:t xml:space="preserve">, </w:t>
            </w:r>
          </w:p>
          <w:p w14:paraId="1F9B9A89" w14:textId="181BA1C6" w:rsidR="00AC07A6" w:rsidRPr="00364E8D" w:rsidRDefault="00AC07A6" w:rsidP="005F4634">
            <w:pPr>
              <w:keepNext/>
              <w:rPr>
                <w:rFonts w:asciiTheme="minorHAnsi" w:hAnsiTheme="minorHAnsi"/>
                <w:sz w:val="12"/>
                <w:szCs w:val="12"/>
              </w:rPr>
            </w:pPr>
            <w:r w:rsidRPr="00917B0F">
              <w:rPr>
                <w:rFonts w:ascii="Calibri" w:hAnsi="Calibri"/>
                <w:b/>
                <w:sz w:val="12"/>
                <w:szCs w:val="12"/>
              </w:rPr>
              <w:t>then</w:t>
            </w:r>
            <w:r w:rsidRPr="00C80497">
              <w:rPr>
                <w:rFonts w:ascii="Calibri" w:hAnsi="Calibri"/>
                <w:sz w:val="12"/>
                <w:szCs w:val="12"/>
              </w:rPr>
              <w:t xml:space="preserve"> </w:t>
            </w:r>
            <w:r w:rsidRPr="00364E8D">
              <w:rPr>
                <w:rFonts w:ascii="Calibri" w:hAnsi="Calibri"/>
                <w:sz w:val="12"/>
                <w:szCs w:val="12"/>
              </w:rPr>
              <w:t>display result=yes</w:t>
            </w:r>
            <w:ins w:id="75" w:author="Markstrum, Alexis@Energy" w:date="2021-03-10T11:47:00Z">
              <w:r w:rsidR="00F61549">
                <w:rPr>
                  <w:rFonts w:ascii="Calibri" w:hAnsi="Calibri"/>
                  <w:sz w:val="12"/>
                  <w:szCs w:val="12"/>
                </w:rPr>
                <w:t>)</w:t>
              </w:r>
            </w:ins>
            <w:r w:rsidRPr="00364E8D">
              <w:rPr>
                <w:rFonts w:ascii="Calibri" w:hAnsi="Calibri"/>
                <w:sz w:val="12"/>
                <w:szCs w:val="12"/>
              </w:rPr>
              <w:t>&gt;&gt;</w:t>
            </w:r>
          </w:p>
          <w:p w14:paraId="1F9B9A8A" w14:textId="77777777" w:rsidR="00AC07A6" w:rsidRPr="00364E8D" w:rsidRDefault="00AC07A6" w:rsidP="005F4634">
            <w:pPr>
              <w:keepNext/>
              <w:rPr>
                <w:rFonts w:ascii="Calibri" w:hAnsi="Calibri"/>
                <w:i/>
                <w:sz w:val="12"/>
                <w:szCs w:val="12"/>
              </w:rPr>
            </w:pPr>
          </w:p>
        </w:tc>
        <w:tc>
          <w:tcPr>
            <w:tcW w:w="1440" w:type="dxa"/>
          </w:tcPr>
          <w:p w14:paraId="39D20836" w14:textId="1F5DFB4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&lt;&lt;</w:t>
            </w:r>
            <w:r w:rsidRPr="00917B0F">
              <w:rPr>
                <w:rFonts w:asciiTheme="minorHAnsi" w:hAnsiTheme="minorHAnsi"/>
                <w:b/>
                <w:sz w:val="12"/>
                <w:szCs w:val="12"/>
              </w:rPr>
              <w:t>if</w:t>
            </w:r>
            <w:r w:rsidRPr="00364E8D">
              <w:rPr>
                <w:rFonts w:asciiTheme="minorHAnsi" w:hAnsiTheme="minorHAnsi"/>
                <w:sz w:val="12"/>
                <w:szCs w:val="12"/>
              </w:rPr>
              <w:t xml:space="preserve"> the value in </w:t>
            </w:r>
            <w:r w:rsidRPr="00C03D31">
              <w:rPr>
                <w:rFonts w:asciiTheme="minorHAnsi" w:hAnsiTheme="minorHAnsi"/>
                <w:sz w:val="12"/>
                <w:szCs w:val="12"/>
                <w:highlight w:val="yellow"/>
              </w:rPr>
              <w:t>J0</w:t>
            </w:r>
            <w:r>
              <w:rPr>
                <w:rFonts w:asciiTheme="minorHAnsi" w:hAnsiTheme="minorHAnsi"/>
                <w:sz w:val="12"/>
                <w:szCs w:val="12"/>
                <w:highlight w:val="yellow"/>
              </w:rPr>
              <w:t>8</w:t>
            </w:r>
            <w:r w:rsidRPr="00364E8D">
              <w:rPr>
                <w:rFonts w:asciiTheme="minorHAnsi" w:hAnsiTheme="minorHAnsi"/>
                <w:sz w:val="12"/>
                <w:szCs w:val="12"/>
              </w:rPr>
              <w:t xml:space="preserve">= </w:t>
            </w:r>
          </w:p>
          <w:p w14:paraId="49654108" w14:textId="59269FEC"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*Ducts ≥R4.2 entirely in conditioned space</w:t>
            </w:r>
          </w:p>
          <w:p w14:paraId="1F9B9A90" w14:textId="25B33A89"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and</w:t>
            </w:r>
            <w:r w:rsidRPr="00364E8D">
              <w:rPr>
                <w:rFonts w:asciiTheme="minorHAnsi" w:hAnsiTheme="minorHAnsi"/>
                <w:sz w:val="12"/>
                <w:szCs w:val="12"/>
              </w:rPr>
              <w:t xml:space="preserve"> the values in either </w:t>
            </w:r>
            <w:r w:rsidRPr="00C03D31">
              <w:rPr>
                <w:rFonts w:asciiTheme="minorHAnsi" w:hAnsiTheme="minorHAnsi"/>
                <w:sz w:val="12"/>
                <w:szCs w:val="12"/>
                <w:highlight w:val="yellow"/>
              </w:rPr>
              <w:t>J0</w:t>
            </w:r>
            <w:r>
              <w:rPr>
                <w:rFonts w:asciiTheme="minorHAnsi" w:hAnsiTheme="minorHAnsi"/>
                <w:sz w:val="12"/>
                <w:szCs w:val="12"/>
                <w:highlight w:val="yellow"/>
              </w:rPr>
              <w:t>5</w:t>
            </w:r>
            <w:r w:rsidRPr="00364E8D">
              <w:rPr>
                <w:rFonts w:asciiTheme="minorHAnsi" w:hAnsiTheme="minorHAnsi"/>
                <w:sz w:val="12"/>
                <w:szCs w:val="12"/>
              </w:rPr>
              <w:t xml:space="preserve"> or </w:t>
            </w:r>
            <w:r w:rsidRPr="00C03D31">
              <w:rPr>
                <w:rFonts w:asciiTheme="minorHAnsi" w:hAnsiTheme="minorHAnsi"/>
                <w:sz w:val="12"/>
                <w:szCs w:val="12"/>
                <w:highlight w:val="yellow"/>
              </w:rPr>
              <w:t>J0</w:t>
            </w:r>
            <w:r>
              <w:rPr>
                <w:rFonts w:asciiTheme="minorHAnsi" w:hAnsiTheme="minorHAnsi"/>
                <w:sz w:val="12"/>
                <w:szCs w:val="12"/>
                <w:highlight w:val="yellow"/>
              </w:rPr>
              <w:t>7</w:t>
            </w:r>
            <w:r w:rsidRPr="00364E8D">
              <w:rPr>
                <w:rFonts w:asciiTheme="minorHAnsi" w:hAnsiTheme="minorHAnsi"/>
                <w:sz w:val="12"/>
                <w:szCs w:val="12"/>
              </w:rPr>
              <w:t xml:space="preserve"> are &lt;</w:t>
            </w:r>
            <w:r w:rsidRPr="006E40FC">
              <w:rPr>
                <w:rFonts w:asciiTheme="minorHAnsi" w:hAnsiTheme="minorHAnsi"/>
                <w:sz w:val="12"/>
                <w:szCs w:val="12"/>
                <w:highlight w:val="yellow"/>
              </w:rPr>
              <w:t>C10</w:t>
            </w:r>
          </w:p>
          <w:p w14:paraId="1F9B9A91" w14:textId="014390FC"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81DD410" w14:textId="7D600EEE"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w:t>
            </w:r>
            <w:r w:rsidRPr="00E35A4D">
              <w:rPr>
                <w:rFonts w:asciiTheme="minorHAnsi" w:hAnsiTheme="minorHAnsi"/>
                <w:sz w:val="12"/>
                <w:szCs w:val="12"/>
                <w:highlight w:val="yellow"/>
              </w:rPr>
              <w:t>J08</w:t>
            </w:r>
            <w:r w:rsidRPr="00364E8D">
              <w:rPr>
                <w:rFonts w:asciiTheme="minorHAnsi" w:hAnsiTheme="minorHAnsi"/>
                <w:sz w:val="12"/>
                <w:szCs w:val="12"/>
              </w:rPr>
              <w:t>= one of the following two:</w:t>
            </w:r>
          </w:p>
          <w:p w14:paraId="3693D0E7"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ducts in wall cavity </w:t>
            </w:r>
          </w:p>
          <w:p w14:paraId="5FC20296" w14:textId="77777777"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*Uninsulated exposed ducts </w:t>
            </w:r>
          </w:p>
          <w:p w14:paraId="36868F41" w14:textId="7623A53B"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 in directly conditioned space,</w:t>
            </w:r>
          </w:p>
          <w:p w14:paraId="17520D3E" w14:textId="2295764D"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result=yes</w:t>
            </w:r>
          </w:p>
          <w:p w14:paraId="1118C853" w14:textId="77777777" w:rsidR="00AC07A6" w:rsidRPr="00364E8D" w:rsidRDefault="00AC07A6" w:rsidP="005F4634">
            <w:pPr>
              <w:keepNext/>
              <w:rPr>
                <w:rFonts w:asciiTheme="minorHAnsi" w:hAnsiTheme="minorHAnsi"/>
                <w:sz w:val="12"/>
                <w:szCs w:val="12"/>
              </w:rPr>
            </w:pPr>
          </w:p>
          <w:p w14:paraId="1F9B9A92" w14:textId="67D95BEE" w:rsidR="00AC07A6" w:rsidRPr="00364E8D" w:rsidRDefault="00AC07A6" w:rsidP="005F4634">
            <w:pPr>
              <w:keepNext/>
              <w:rPr>
                <w:rFonts w:asciiTheme="minorHAnsi" w:hAnsiTheme="minorHAnsi"/>
                <w:sz w:val="12"/>
                <w:szCs w:val="12"/>
              </w:rPr>
            </w:pPr>
            <w:r w:rsidRPr="00890396">
              <w:rPr>
                <w:rFonts w:asciiTheme="minorHAnsi" w:hAnsiTheme="minorHAnsi"/>
                <w:b/>
                <w:sz w:val="12"/>
                <w:szCs w:val="12"/>
              </w:rPr>
              <w:t>Elseif</w:t>
            </w:r>
            <w:r w:rsidRPr="00364E8D">
              <w:rPr>
                <w:rFonts w:asciiTheme="minorHAnsi" w:hAnsiTheme="minorHAnsi"/>
                <w:sz w:val="12"/>
                <w:szCs w:val="12"/>
              </w:rPr>
              <w:t xml:space="preserve"> value in </w:t>
            </w:r>
            <w:r w:rsidRPr="006E40FC">
              <w:rPr>
                <w:rFonts w:asciiTheme="minorHAnsi" w:hAnsiTheme="minorHAnsi"/>
                <w:sz w:val="12"/>
                <w:szCs w:val="12"/>
                <w:highlight w:val="yellow"/>
              </w:rPr>
              <w:t>B06</w:t>
            </w:r>
            <w:r w:rsidRPr="00364E8D">
              <w:rPr>
                <w:rFonts w:asciiTheme="minorHAnsi" w:hAnsiTheme="minorHAnsi"/>
                <w:sz w:val="12"/>
                <w:szCs w:val="12"/>
              </w:rPr>
              <w:t>= one of the following:</w:t>
            </w:r>
          </w:p>
          <w:p w14:paraId="1F9B9A93" w14:textId="6E806BB5" w:rsidR="00AC07A6" w:rsidRPr="00364E8D" w:rsidRDefault="00AC07A6" w:rsidP="005F4634">
            <w:pPr>
              <w:keepNext/>
              <w:rPr>
                <w:rFonts w:asciiTheme="minorHAnsi" w:hAnsiTheme="minorHAnsi"/>
                <w:sz w:val="12"/>
                <w:szCs w:val="12"/>
              </w:rPr>
            </w:pPr>
            <w:r w:rsidRPr="00364E8D">
              <w:rPr>
                <w:rFonts w:asciiTheme="minorHAnsi" w:hAnsiTheme="minorHAnsi"/>
                <w:sz w:val="12"/>
                <w:szCs w:val="12"/>
              </w:rPr>
              <w:t xml:space="preserve">*DuctsInEx12; *DuctsInAll; </w:t>
            </w:r>
          </w:p>
          <w:p w14:paraId="1F9B9A94" w14:textId="77777777" w:rsidR="00AC07A6" w:rsidRPr="00364E8D" w:rsidRDefault="00AC07A6" w:rsidP="005F4634">
            <w:pPr>
              <w:keepNext/>
              <w:rPr>
                <w:rFonts w:asciiTheme="minorHAnsi" w:hAnsiTheme="minorHAnsi" w:cs="Courier New"/>
                <w:b/>
                <w:sz w:val="12"/>
                <w:szCs w:val="12"/>
              </w:rPr>
            </w:pPr>
            <w:r w:rsidRPr="00890396">
              <w:rPr>
                <w:rFonts w:asciiTheme="minorHAnsi" w:hAnsiTheme="minorHAnsi"/>
                <w:b/>
                <w:sz w:val="12"/>
                <w:szCs w:val="12"/>
              </w:rPr>
              <w:t>then</w:t>
            </w:r>
            <w:r w:rsidRPr="00364E8D">
              <w:rPr>
                <w:rFonts w:asciiTheme="minorHAnsi" w:hAnsiTheme="minorHAnsi"/>
                <w:sz w:val="12"/>
                <w:szCs w:val="12"/>
              </w:rPr>
              <w:t xml:space="preserve"> display result in this field=yes;</w:t>
            </w:r>
          </w:p>
          <w:p w14:paraId="1F9B9A95" w14:textId="77777777" w:rsidR="00AC07A6" w:rsidRPr="00364E8D" w:rsidRDefault="00AC07A6" w:rsidP="005F4634">
            <w:pPr>
              <w:keepNext/>
              <w:rPr>
                <w:rFonts w:asciiTheme="minorHAnsi" w:hAnsiTheme="minorHAnsi"/>
                <w:sz w:val="12"/>
                <w:szCs w:val="12"/>
              </w:rPr>
            </w:pPr>
          </w:p>
          <w:p w14:paraId="1F9B9A96" w14:textId="77777777" w:rsidR="00AC07A6" w:rsidRPr="00364E8D" w:rsidRDefault="00AC07A6" w:rsidP="005F4634">
            <w:pPr>
              <w:keepNext/>
              <w:rPr>
                <w:rFonts w:ascii="Calibri" w:hAnsi="Calibri"/>
                <w:sz w:val="12"/>
                <w:szCs w:val="12"/>
              </w:rPr>
            </w:pPr>
            <w:r w:rsidRPr="00364E8D">
              <w:rPr>
                <w:rFonts w:asciiTheme="minorHAnsi" w:hAnsiTheme="minorHAnsi"/>
                <w:sz w:val="12"/>
                <w:szCs w:val="12"/>
              </w:rPr>
              <w:t>else display result=no&gt;&gt;</w:t>
            </w:r>
          </w:p>
        </w:tc>
        <w:tc>
          <w:tcPr>
            <w:tcW w:w="1439" w:type="dxa"/>
          </w:tcPr>
          <w:p w14:paraId="2F42A9A7" w14:textId="369D105B" w:rsidR="00AC07A6" w:rsidRDefault="00AC07A6" w:rsidP="005F4634">
            <w:pPr>
              <w:keepNext/>
              <w:rPr>
                <w:rFonts w:ascii="Calibri" w:hAnsi="Calibri"/>
                <w:sz w:val="12"/>
                <w:szCs w:val="12"/>
              </w:rPr>
            </w:pPr>
            <w:r w:rsidRPr="00364E8D">
              <w:rPr>
                <w:rFonts w:ascii="Calibri" w:hAnsi="Calibri"/>
                <w:sz w:val="12"/>
                <w:szCs w:val="12"/>
              </w:rPr>
              <w:t>&lt;&lt;</w:t>
            </w:r>
            <w:r w:rsidRPr="006E40FC">
              <w:rPr>
                <w:rFonts w:ascii="Calibri" w:hAnsi="Calibri"/>
                <w:b/>
                <w:sz w:val="12"/>
                <w:szCs w:val="12"/>
              </w:rPr>
              <w:t>if</w:t>
            </w:r>
            <w:r>
              <w:rPr>
                <w:rFonts w:ascii="Calibri" w:hAnsi="Calibri"/>
                <w:sz w:val="12"/>
                <w:szCs w:val="12"/>
              </w:rPr>
              <w:t xml:space="preserve"> </w:t>
            </w:r>
            <w:r w:rsidRPr="00D07B84">
              <w:rPr>
                <w:rFonts w:ascii="Calibri" w:hAnsi="Calibri"/>
                <w:sz w:val="12"/>
                <w:szCs w:val="12"/>
                <w:highlight w:val="yellow"/>
              </w:rPr>
              <w:t>J13</w:t>
            </w:r>
            <w:r>
              <w:rPr>
                <w:rFonts w:ascii="Calibri" w:hAnsi="Calibri"/>
                <w:sz w:val="12"/>
                <w:szCs w:val="12"/>
              </w:rPr>
              <w:t>=no,</w:t>
            </w:r>
          </w:p>
          <w:p w14:paraId="304CAFFA" w14:textId="4B37B51F" w:rsidR="00AC07A6"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result= no</w:t>
            </w:r>
          </w:p>
          <w:p w14:paraId="1FAC9AB7" w14:textId="77777777" w:rsidR="00AC07A6" w:rsidRPr="00364E8D" w:rsidRDefault="00AC07A6" w:rsidP="005F4634">
            <w:pPr>
              <w:keepNext/>
              <w:rPr>
                <w:rFonts w:ascii="Calibri" w:hAnsi="Calibri"/>
                <w:sz w:val="12"/>
                <w:szCs w:val="12"/>
              </w:rPr>
            </w:pPr>
          </w:p>
          <w:p w14:paraId="1F9B9AAA" w14:textId="18A8A237" w:rsidR="00AC07A6" w:rsidRPr="00364E8D"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03D31">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364E8D">
              <w:rPr>
                <w:rFonts w:ascii="Calibri" w:hAnsi="Calibri"/>
                <w:sz w:val="12"/>
                <w:szCs w:val="12"/>
                <w:u w:val="single"/>
              </w:rPr>
              <w:t>Fan Efficacy</w:t>
            </w:r>
            <w:r w:rsidRPr="00364E8D">
              <w:rPr>
                <w:sz w:val="12"/>
                <w:szCs w:val="12"/>
              </w:rPr>
              <w:t xml:space="preserve"> </w:t>
            </w:r>
            <w:r w:rsidRPr="00364E8D">
              <w:rPr>
                <w:rFonts w:ascii="Calibri" w:hAnsi="Calibri"/>
                <w:sz w:val="12"/>
                <w:szCs w:val="12"/>
              </w:rPr>
              <w:t>and</w:t>
            </w:r>
            <w:r w:rsidRPr="00364E8D">
              <w:rPr>
                <w:rFonts w:ascii="Calibri" w:hAnsi="Calibri"/>
                <w:sz w:val="12"/>
                <w:szCs w:val="12"/>
                <w:u w:val="single"/>
              </w:rPr>
              <w:t xml:space="preserve"> Airflow Rate</w:t>
            </w:r>
            <w:r w:rsidRPr="00364E8D">
              <w:rPr>
                <w:rFonts w:ascii="Calibri" w:hAnsi="Calibri"/>
                <w:sz w:val="12"/>
                <w:szCs w:val="12"/>
              </w:rPr>
              <w:t xml:space="preserve">, </w:t>
            </w:r>
          </w:p>
          <w:p w14:paraId="1F9B9AAB" w14:textId="77777777"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is yes,</w:t>
            </w:r>
          </w:p>
          <w:p w14:paraId="4F1E2C85" w14:textId="77777777" w:rsidR="00AC07A6" w:rsidRPr="00364E8D" w:rsidRDefault="00AC07A6" w:rsidP="005F4634">
            <w:pPr>
              <w:keepNext/>
              <w:rPr>
                <w:rFonts w:ascii="Calibri" w:hAnsi="Calibri"/>
                <w:sz w:val="12"/>
                <w:szCs w:val="12"/>
              </w:rPr>
            </w:pPr>
          </w:p>
          <w:p w14:paraId="784C2022" w14:textId="0555365F" w:rsidR="00AC07A6" w:rsidRPr="00364E8D" w:rsidRDefault="00AC07A6" w:rsidP="005F4634">
            <w:pPr>
              <w:keepNext/>
              <w:rPr>
                <w:rFonts w:asciiTheme="minorHAnsi" w:hAnsiTheme="minorHAnsi"/>
                <w:sz w:val="12"/>
                <w:szCs w:val="12"/>
              </w:rPr>
            </w:pPr>
          </w:p>
          <w:p w14:paraId="14417063" w14:textId="77777777" w:rsidR="00AC07A6" w:rsidRDefault="00AC07A6" w:rsidP="005F4634">
            <w:pPr>
              <w:keepNext/>
              <w:rPr>
                <w:rFonts w:ascii="Calibri" w:hAnsi="Calibri"/>
                <w:sz w:val="12"/>
                <w:szCs w:val="12"/>
              </w:rPr>
            </w:pPr>
            <w:r w:rsidRPr="00890396">
              <w:rPr>
                <w:rFonts w:ascii="Calibri" w:hAnsi="Calibri"/>
                <w:b/>
                <w:sz w:val="12"/>
                <w:szCs w:val="12"/>
              </w:rPr>
              <w:t>elseif</w:t>
            </w:r>
            <w:r w:rsidRPr="00684372">
              <w:rPr>
                <w:rFonts w:ascii="Calibri" w:hAnsi="Calibri"/>
                <w:sz w:val="12"/>
                <w:szCs w:val="12"/>
              </w:rPr>
              <w:t xml:space="preserve"> either </w:t>
            </w:r>
            <w:r w:rsidRPr="00684372">
              <w:rPr>
                <w:rFonts w:ascii="Calibri" w:hAnsi="Calibri"/>
                <w:sz w:val="12"/>
                <w:szCs w:val="12"/>
                <w:highlight w:val="yellow"/>
              </w:rPr>
              <w:t>E04</w:t>
            </w:r>
            <w:r w:rsidRPr="00684372">
              <w:rPr>
                <w:rFonts w:ascii="Calibri" w:hAnsi="Calibri"/>
                <w:sz w:val="12"/>
                <w:szCs w:val="12"/>
              </w:rPr>
              <w:t xml:space="preserve"> or </w:t>
            </w:r>
            <w:r w:rsidRPr="00684372">
              <w:rPr>
                <w:rFonts w:ascii="Calibri" w:hAnsi="Calibri"/>
                <w:sz w:val="12"/>
                <w:szCs w:val="12"/>
                <w:highlight w:val="yellow"/>
              </w:rPr>
              <w:t>G0</w:t>
            </w:r>
            <w:r w:rsidRPr="00B80ED5">
              <w:rPr>
                <w:rFonts w:ascii="Calibri" w:hAnsi="Calibri"/>
                <w:sz w:val="12"/>
                <w:szCs w:val="12"/>
                <w:highlight w:val="yellow"/>
              </w:rPr>
              <w:t>6</w:t>
            </w:r>
            <w:r w:rsidRPr="00684372">
              <w:rPr>
                <w:rFonts w:ascii="Calibri" w:hAnsi="Calibri"/>
                <w:sz w:val="12"/>
                <w:szCs w:val="12"/>
              </w:rPr>
              <w:t xml:space="preserve"> = yes (CFI IAQ vent</w:t>
            </w:r>
            <w:r>
              <w:rPr>
                <w:rFonts w:ascii="Calibri" w:hAnsi="Calibri"/>
                <w:sz w:val="12"/>
                <w:szCs w:val="12"/>
              </w:rPr>
              <w:t>ilation</w:t>
            </w:r>
            <w:r w:rsidRPr="00684372">
              <w:rPr>
                <w:rFonts w:ascii="Calibri" w:hAnsi="Calibri"/>
                <w:sz w:val="12"/>
                <w:szCs w:val="12"/>
              </w:rPr>
              <w:t xml:space="preserve">), </w:t>
            </w:r>
          </w:p>
          <w:p w14:paraId="1F9B9AAF" w14:textId="14EAF18D" w:rsidR="00AC07A6" w:rsidRPr="00364E8D"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 yes;</w:t>
            </w:r>
          </w:p>
          <w:p w14:paraId="08C1354B" w14:textId="77777777" w:rsidR="00AC07A6" w:rsidRPr="00364E8D" w:rsidRDefault="00AC07A6" w:rsidP="005F4634">
            <w:pPr>
              <w:keepNext/>
              <w:rPr>
                <w:rFonts w:ascii="Calibri" w:hAnsi="Calibri"/>
                <w:sz w:val="12"/>
                <w:szCs w:val="12"/>
              </w:rPr>
            </w:pPr>
          </w:p>
          <w:p w14:paraId="1F9B9AB0" w14:textId="77777777"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40" w:type="dxa"/>
          </w:tcPr>
          <w:p w14:paraId="790E5F02" w14:textId="0C91B96B" w:rsidR="00D6217D" w:rsidRDefault="00AC07A6" w:rsidP="005F4634">
            <w:pPr>
              <w:keepNext/>
              <w:rPr>
                <w:rFonts w:ascii="Calibri" w:hAnsi="Calibri"/>
                <w:sz w:val="12"/>
                <w:szCs w:val="12"/>
              </w:rPr>
            </w:pPr>
            <w:r w:rsidRPr="00364E8D">
              <w:rPr>
                <w:rFonts w:ascii="Calibri" w:hAnsi="Calibri"/>
                <w:sz w:val="12"/>
                <w:szCs w:val="12"/>
              </w:rPr>
              <w:t>&lt;&lt;</w:t>
            </w:r>
            <w:r w:rsidR="00D6217D" w:rsidRPr="00C41C49">
              <w:rPr>
                <w:rFonts w:ascii="Calibri" w:hAnsi="Calibri"/>
                <w:b/>
                <w:sz w:val="12"/>
                <w:szCs w:val="12"/>
              </w:rPr>
              <w:t>if</w:t>
            </w:r>
            <w:r w:rsidR="00D6217D">
              <w:rPr>
                <w:rFonts w:ascii="Calibri" w:hAnsi="Calibri"/>
                <w:sz w:val="12"/>
                <w:szCs w:val="12"/>
              </w:rPr>
              <w:t xml:space="preserve"> </w:t>
            </w:r>
            <w:r w:rsidR="00D6217D" w:rsidRPr="00A2526E">
              <w:rPr>
                <w:rFonts w:ascii="Calibri" w:hAnsi="Calibri"/>
                <w:sz w:val="12"/>
                <w:szCs w:val="12"/>
                <w:highlight w:val="yellow"/>
              </w:rPr>
              <w:t>D04</w:t>
            </w:r>
            <w:r w:rsidR="00D6217D">
              <w:rPr>
                <w:rFonts w:ascii="Calibri" w:hAnsi="Calibri"/>
                <w:sz w:val="12"/>
                <w:szCs w:val="12"/>
              </w:rPr>
              <w:t xml:space="preserve"> or </w:t>
            </w:r>
            <w:r w:rsidR="00D6217D" w:rsidRPr="00A2526E">
              <w:rPr>
                <w:rFonts w:ascii="Calibri" w:hAnsi="Calibri"/>
                <w:sz w:val="12"/>
                <w:szCs w:val="12"/>
                <w:highlight w:val="yellow"/>
              </w:rPr>
              <w:t>D05</w:t>
            </w:r>
            <w:r w:rsidR="00D6217D">
              <w:rPr>
                <w:rFonts w:ascii="Calibri" w:hAnsi="Calibri"/>
                <w:sz w:val="12"/>
                <w:szCs w:val="12"/>
              </w:rPr>
              <w:t xml:space="preserve"> = one of the following two system types:</w:t>
            </w:r>
          </w:p>
          <w:p w14:paraId="67F99562" w14:textId="77777777" w:rsidR="00D6217D" w:rsidRPr="00D6217D" w:rsidRDefault="00D6217D" w:rsidP="00D6217D">
            <w:pPr>
              <w:keepNext/>
              <w:rPr>
                <w:rFonts w:ascii="Calibri" w:hAnsi="Calibri"/>
                <w:sz w:val="12"/>
                <w:szCs w:val="12"/>
              </w:rPr>
            </w:pPr>
            <w:r w:rsidRPr="00D6217D">
              <w:rPr>
                <w:rFonts w:ascii="Calibri" w:hAnsi="Calibri"/>
                <w:sz w:val="12"/>
                <w:szCs w:val="12"/>
              </w:rPr>
              <w:t xml:space="preserve">*VCHP-Ducted </w:t>
            </w:r>
          </w:p>
          <w:p w14:paraId="1FD25007" w14:textId="77777777" w:rsidR="00D6217D" w:rsidRPr="00D6217D" w:rsidRDefault="00D6217D" w:rsidP="00D6217D">
            <w:pPr>
              <w:keepNext/>
              <w:rPr>
                <w:rFonts w:ascii="Calibri" w:hAnsi="Calibri"/>
                <w:sz w:val="12"/>
                <w:szCs w:val="12"/>
              </w:rPr>
            </w:pPr>
            <w:r w:rsidRPr="00D6217D">
              <w:rPr>
                <w:rFonts w:ascii="Calibri" w:hAnsi="Calibri"/>
                <w:sz w:val="12"/>
                <w:szCs w:val="12"/>
              </w:rPr>
              <w:t>*VCHP-Ducted+Ductless</w:t>
            </w:r>
          </w:p>
          <w:p w14:paraId="4D82E702" w14:textId="77401E89" w:rsidR="00D6217D" w:rsidRDefault="00A2526E" w:rsidP="005F4634">
            <w:pPr>
              <w:keepNext/>
              <w:rPr>
                <w:rFonts w:ascii="Calibri" w:hAnsi="Calibri"/>
                <w:sz w:val="12"/>
                <w:szCs w:val="12"/>
              </w:rPr>
            </w:pPr>
            <w:r w:rsidRPr="00C41C49">
              <w:rPr>
                <w:rFonts w:ascii="Calibri" w:hAnsi="Calibri"/>
                <w:b/>
                <w:sz w:val="12"/>
                <w:szCs w:val="12"/>
              </w:rPr>
              <w:t>then</w:t>
            </w:r>
            <w:r>
              <w:rPr>
                <w:rFonts w:ascii="Calibri" w:hAnsi="Calibri"/>
                <w:sz w:val="12"/>
                <w:szCs w:val="12"/>
              </w:rPr>
              <w:t xml:space="preserve"> result=yes</w:t>
            </w:r>
          </w:p>
          <w:p w14:paraId="60B9706A" w14:textId="09B9C205" w:rsidR="00D6217D" w:rsidRDefault="00D6217D" w:rsidP="005F4634">
            <w:pPr>
              <w:keepNext/>
              <w:rPr>
                <w:rFonts w:ascii="Calibri" w:hAnsi="Calibri"/>
                <w:sz w:val="12"/>
                <w:szCs w:val="12"/>
              </w:rPr>
            </w:pPr>
          </w:p>
          <w:p w14:paraId="1F9B9AC2" w14:textId="695E17B2" w:rsidR="00AC07A6" w:rsidRPr="00890396" w:rsidRDefault="00A2526E" w:rsidP="005F4634">
            <w:pPr>
              <w:keepNext/>
              <w:rPr>
                <w:rFonts w:ascii="Calibri" w:hAnsi="Calibri"/>
                <w:sz w:val="12"/>
                <w:szCs w:val="12"/>
              </w:rPr>
            </w:pPr>
            <w:r w:rsidRPr="00C41C49">
              <w:rPr>
                <w:rFonts w:ascii="Calibri" w:hAnsi="Calibri"/>
                <w:b/>
                <w:sz w:val="12"/>
                <w:szCs w:val="12"/>
              </w:rPr>
              <w:t>else</w:t>
            </w:r>
            <w:r w:rsidR="00AC07A6" w:rsidRPr="00C41C49">
              <w:rPr>
                <w:rFonts w:ascii="Calibri" w:hAnsi="Calibri"/>
                <w:b/>
                <w:sz w:val="12"/>
                <w:szCs w:val="12"/>
              </w:rPr>
              <w:t>if</w:t>
            </w:r>
            <w:r w:rsidR="00AC07A6" w:rsidRPr="00364E8D">
              <w:rPr>
                <w:rFonts w:ascii="Calibri" w:hAnsi="Calibri"/>
                <w:sz w:val="12"/>
                <w:szCs w:val="12"/>
              </w:rPr>
              <w:t xml:space="preserve"> </w:t>
            </w:r>
            <w:r w:rsidR="00AC07A6" w:rsidRPr="00684372">
              <w:rPr>
                <w:rFonts w:ascii="Calibri" w:hAnsi="Calibri"/>
                <w:sz w:val="12"/>
                <w:szCs w:val="12"/>
                <w:highlight w:val="yellow"/>
              </w:rPr>
              <w:t>J0</w:t>
            </w:r>
            <w:r w:rsidR="00AC07A6">
              <w:rPr>
                <w:rFonts w:ascii="Calibri" w:hAnsi="Calibri"/>
                <w:sz w:val="12"/>
                <w:szCs w:val="12"/>
                <w:highlight w:val="yellow"/>
              </w:rPr>
              <w:t>9</w:t>
            </w:r>
            <w:r w:rsidR="00AC07A6" w:rsidRPr="00364E8D">
              <w:rPr>
                <w:rFonts w:ascii="Calibri" w:hAnsi="Calibri"/>
                <w:sz w:val="12"/>
                <w:szCs w:val="12"/>
              </w:rPr>
              <w:t xml:space="preserve"> result is</w:t>
            </w:r>
            <w:r w:rsidR="00AC07A6" w:rsidRPr="00890396">
              <w:rPr>
                <w:rFonts w:ascii="Calibri" w:hAnsi="Calibri"/>
                <w:sz w:val="12"/>
                <w:szCs w:val="12"/>
              </w:rPr>
              <w:t xml:space="preserve"> Fan</w:t>
            </w:r>
            <w:r w:rsidR="00AC07A6" w:rsidRPr="00364E8D">
              <w:rPr>
                <w:rFonts w:ascii="Calibri" w:hAnsi="Calibri"/>
                <w:sz w:val="12"/>
                <w:szCs w:val="12"/>
                <w:u w:val="single"/>
              </w:rPr>
              <w:t xml:space="preserve"> </w:t>
            </w:r>
            <w:r w:rsidR="00AC07A6" w:rsidRPr="00890396">
              <w:rPr>
                <w:rFonts w:ascii="Calibri" w:hAnsi="Calibri"/>
                <w:sz w:val="12"/>
                <w:szCs w:val="12"/>
              </w:rPr>
              <w:t xml:space="preserve">Efficacy, </w:t>
            </w:r>
          </w:p>
          <w:p w14:paraId="1F9B9AC3" w14:textId="77777777" w:rsidR="00AC07A6" w:rsidRPr="00890396" w:rsidRDefault="00AC07A6" w:rsidP="005F4634">
            <w:pPr>
              <w:keepNext/>
              <w:rPr>
                <w:rFonts w:ascii="Calibri" w:hAnsi="Calibri"/>
                <w:sz w:val="12"/>
                <w:szCs w:val="12"/>
              </w:rPr>
            </w:pPr>
            <w:r w:rsidRPr="00890396">
              <w:rPr>
                <w:rFonts w:ascii="Calibri" w:hAnsi="Calibri"/>
                <w:sz w:val="12"/>
                <w:szCs w:val="12"/>
              </w:rPr>
              <w:t>and Airflow Rate</w:t>
            </w:r>
          </w:p>
          <w:p w14:paraId="1F9B9AC4" w14:textId="77777777"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 = yes,</w:t>
            </w:r>
          </w:p>
          <w:p w14:paraId="543970EF" w14:textId="498CD62F" w:rsidR="00AC07A6" w:rsidRPr="00364E8D" w:rsidRDefault="00AC07A6" w:rsidP="005F4634">
            <w:pPr>
              <w:keepNext/>
              <w:rPr>
                <w:rFonts w:ascii="Calibri" w:hAnsi="Calibri"/>
                <w:sz w:val="12"/>
                <w:szCs w:val="12"/>
              </w:rPr>
            </w:pPr>
          </w:p>
          <w:p w14:paraId="0D36DFF0" w14:textId="77777777" w:rsidR="00AC07A6" w:rsidRPr="00364E8D" w:rsidRDefault="00AC07A6" w:rsidP="005F4634">
            <w:pPr>
              <w:keepNext/>
              <w:rPr>
                <w:rFonts w:ascii="Calibri" w:hAnsi="Calibri"/>
                <w:sz w:val="12"/>
                <w:szCs w:val="12"/>
              </w:rPr>
            </w:pPr>
          </w:p>
          <w:p w14:paraId="6675885C" w14:textId="77777777" w:rsidR="00C41C49"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C42202">
              <w:rPr>
                <w:rFonts w:ascii="Calibri" w:hAnsi="Calibri"/>
                <w:sz w:val="12"/>
                <w:szCs w:val="12"/>
                <w:highlight w:val="yellow"/>
              </w:rPr>
              <w:t>N03</w:t>
            </w:r>
            <w:r w:rsidRPr="00364E8D">
              <w:rPr>
                <w:rFonts w:ascii="Calibri" w:hAnsi="Calibri"/>
                <w:sz w:val="12"/>
                <w:szCs w:val="12"/>
              </w:rPr>
              <w:t xml:space="preserve">=yes, </w:t>
            </w:r>
          </w:p>
          <w:p w14:paraId="1F9B9AC6" w14:textId="65220DBA" w:rsidR="00AC07A6" w:rsidRPr="00364E8D" w:rsidRDefault="00AC07A6" w:rsidP="005F4634">
            <w:pPr>
              <w:keepNext/>
              <w:rPr>
                <w:rFonts w:ascii="Calibri" w:hAnsi="Calibri"/>
                <w:sz w:val="12"/>
                <w:szCs w:val="12"/>
              </w:rPr>
            </w:pPr>
            <w:r w:rsidRPr="00C41C49">
              <w:rPr>
                <w:rFonts w:ascii="Calibri" w:hAnsi="Calibri"/>
                <w:b/>
                <w:sz w:val="12"/>
                <w:szCs w:val="12"/>
              </w:rPr>
              <w:t>then</w:t>
            </w:r>
          </w:p>
          <w:p w14:paraId="1F9B9AC8" w14:textId="5917DCDE" w:rsidR="00AC07A6" w:rsidRPr="00364E8D" w:rsidRDefault="00AC07A6" w:rsidP="00C41C49">
            <w:pPr>
              <w:keepNext/>
              <w:ind w:left="159"/>
              <w:rPr>
                <w:rFonts w:ascii="Calibri" w:hAnsi="Calibri"/>
                <w:sz w:val="12"/>
                <w:szCs w:val="12"/>
              </w:rPr>
            </w:pPr>
            <w:r w:rsidRPr="00C41C49">
              <w:rPr>
                <w:rFonts w:ascii="Calibri" w:hAnsi="Calibri"/>
                <w:b/>
                <w:sz w:val="12"/>
                <w:szCs w:val="12"/>
              </w:rPr>
              <w:t>if</w:t>
            </w:r>
            <w:r w:rsidRPr="00364E8D">
              <w:rPr>
                <w:rFonts w:ascii="Calibri" w:hAnsi="Calibri"/>
                <w:sz w:val="12"/>
                <w:szCs w:val="12"/>
              </w:rPr>
              <w:t xml:space="preserve"> value in </w:t>
            </w:r>
            <w:r w:rsidRPr="00684372">
              <w:rPr>
                <w:rFonts w:ascii="Calibri" w:hAnsi="Calibri"/>
                <w:sz w:val="12"/>
                <w:szCs w:val="12"/>
                <w:highlight w:val="yellow"/>
              </w:rPr>
              <w:t>M08</w:t>
            </w:r>
            <w:r w:rsidRPr="00364E8D">
              <w:rPr>
                <w:rFonts w:ascii="Calibri" w:hAnsi="Calibri"/>
                <w:sz w:val="12"/>
                <w:szCs w:val="12"/>
              </w:rPr>
              <w:t xml:space="preserve">=no,  </w:t>
            </w:r>
          </w:p>
          <w:p w14:paraId="1F9B9AC9" w14:textId="752E2EE6" w:rsidR="00AC07A6" w:rsidRPr="00364E8D" w:rsidRDefault="00AC07A6" w:rsidP="00C41C49">
            <w:pPr>
              <w:keepNext/>
              <w:ind w:left="159"/>
              <w:rPr>
                <w:rFonts w:ascii="Calibri" w:hAnsi="Calibri"/>
                <w:sz w:val="12"/>
                <w:szCs w:val="12"/>
              </w:rPr>
            </w:pPr>
            <w:r w:rsidRPr="00C41C49">
              <w:rPr>
                <w:rFonts w:ascii="Calibri" w:hAnsi="Calibri"/>
                <w:b/>
                <w:sz w:val="12"/>
                <w:szCs w:val="12"/>
              </w:rPr>
              <w:t>then</w:t>
            </w:r>
            <w:r w:rsidRPr="00364E8D">
              <w:rPr>
                <w:rFonts w:ascii="Calibri" w:hAnsi="Calibri"/>
                <w:sz w:val="12"/>
                <w:szCs w:val="12"/>
              </w:rPr>
              <w:t xml:space="preserve"> value in this </w:t>
            </w:r>
          </w:p>
          <w:p w14:paraId="1F9B9ACA" w14:textId="27DCDA33" w:rsidR="00AC07A6" w:rsidRPr="00364E8D" w:rsidRDefault="00AC07A6" w:rsidP="00C41C49">
            <w:pPr>
              <w:keepNext/>
              <w:ind w:left="159"/>
              <w:rPr>
                <w:rFonts w:ascii="Calibri" w:hAnsi="Calibri"/>
                <w:sz w:val="12"/>
                <w:szCs w:val="12"/>
              </w:rPr>
            </w:pPr>
            <w:r w:rsidRPr="00364E8D">
              <w:rPr>
                <w:rFonts w:ascii="Calibri" w:hAnsi="Calibri"/>
                <w:sz w:val="12"/>
                <w:szCs w:val="12"/>
              </w:rPr>
              <w:t>field=yes</w:t>
            </w:r>
          </w:p>
          <w:p w14:paraId="1F9B9ACD" w14:textId="47BDA710" w:rsidR="00AC07A6" w:rsidRPr="00364E8D" w:rsidRDefault="00AC07A6" w:rsidP="005F4634">
            <w:pPr>
              <w:keepNext/>
              <w:rPr>
                <w:rFonts w:ascii="Calibri" w:hAnsi="Calibri"/>
                <w:sz w:val="12"/>
                <w:szCs w:val="12"/>
              </w:rPr>
            </w:pPr>
          </w:p>
          <w:p w14:paraId="23E98426" w14:textId="24950A22" w:rsidR="00AC07A6" w:rsidRPr="00364E8D" w:rsidRDefault="00AC07A6" w:rsidP="005F4634">
            <w:pPr>
              <w:keepNext/>
              <w:rPr>
                <w:rFonts w:ascii="Calibri" w:hAnsi="Calibri"/>
                <w:sz w:val="12"/>
                <w:szCs w:val="12"/>
              </w:rPr>
            </w:pPr>
          </w:p>
          <w:p w14:paraId="1F9B9ACE" w14:textId="50D1840D" w:rsidR="00AC07A6" w:rsidRPr="00364E8D" w:rsidRDefault="00AC07A6" w:rsidP="005F4634">
            <w:pPr>
              <w:keepNext/>
              <w:rPr>
                <w:rFonts w:ascii="Calibri" w:hAnsi="Calibri"/>
                <w:sz w:val="12"/>
                <w:szCs w:val="12"/>
              </w:rPr>
            </w:pPr>
            <w:r w:rsidRPr="00890396">
              <w:rPr>
                <w:rFonts w:ascii="Calibri" w:hAnsi="Calibri"/>
                <w:b/>
                <w:sz w:val="12"/>
                <w:szCs w:val="12"/>
              </w:rPr>
              <w:t>elseif</w:t>
            </w:r>
            <w:r w:rsidRPr="00364E8D">
              <w:rPr>
                <w:rFonts w:ascii="Calibri" w:hAnsi="Calibri"/>
                <w:sz w:val="12"/>
                <w:szCs w:val="12"/>
              </w:rPr>
              <w:t xml:space="preserve"> </w:t>
            </w:r>
            <w:r w:rsidRPr="00BF7C36">
              <w:rPr>
                <w:rFonts w:ascii="Calibri" w:hAnsi="Calibri"/>
                <w:sz w:val="12"/>
                <w:szCs w:val="12"/>
              </w:rPr>
              <w:t xml:space="preserve">either </w:t>
            </w:r>
            <w:r w:rsidRPr="00BF7C36">
              <w:rPr>
                <w:rFonts w:ascii="Calibri" w:hAnsi="Calibri"/>
                <w:sz w:val="12"/>
                <w:szCs w:val="12"/>
                <w:highlight w:val="yellow"/>
              </w:rPr>
              <w:t>E04</w:t>
            </w:r>
            <w:r w:rsidRPr="00BF7C36">
              <w:rPr>
                <w:rFonts w:ascii="Calibri" w:hAnsi="Calibri"/>
                <w:sz w:val="12"/>
                <w:szCs w:val="12"/>
              </w:rPr>
              <w:t xml:space="preserve"> or </w:t>
            </w:r>
            <w:r w:rsidRPr="00BF7C36">
              <w:rPr>
                <w:rFonts w:ascii="Calibri" w:hAnsi="Calibri"/>
                <w:sz w:val="12"/>
                <w:szCs w:val="12"/>
                <w:highlight w:val="yellow"/>
              </w:rPr>
              <w:t>G</w:t>
            </w:r>
            <w:r w:rsidRPr="00B80ED5">
              <w:rPr>
                <w:rFonts w:ascii="Calibri" w:hAnsi="Calibri"/>
                <w:sz w:val="12"/>
                <w:szCs w:val="12"/>
                <w:highlight w:val="yellow"/>
              </w:rPr>
              <w:t>06</w:t>
            </w:r>
            <w:r w:rsidRPr="00BF7C36">
              <w:rPr>
                <w:rFonts w:ascii="Calibri" w:hAnsi="Calibri"/>
                <w:sz w:val="12"/>
                <w:szCs w:val="12"/>
              </w:rPr>
              <w:t xml:space="preserve"> = yes (CFI IAQ ventilation), </w:t>
            </w:r>
            <w:r w:rsidRPr="00364E8D">
              <w:rPr>
                <w:rFonts w:ascii="Calibri" w:hAnsi="Calibri"/>
                <w:sz w:val="12"/>
                <w:szCs w:val="12"/>
              </w:rPr>
              <w:t>then result= yes;</w:t>
            </w:r>
          </w:p>
          <w:p w14:paraId="416EAD73" w14:textId="77777777" w:rsidR="00AC07A6" w:rsidRPr="00364E8D" w:rsidRDefault="00AC07A6" w:rsidP="005F4634">
            <w:pPr>
              <w:keepNext/>
              <w:rPr>
                <w:rFonts w:ascii="Calibri" w:hAnsi="Calibri"/>
                <w:sz w:val="12"/>
                <w:szCs w:val="12"/>
              </w:rPr>
            </w:pPr>
          </w:p>
          <w:p w14:paraId="1F9B9AD1" w14:textId="59AF19EB" w:rsidR="00AC07A6" w:rsidRPr="00364E8D" w:rsidRDefault="00AC07A6" w:rsidP="005F4634">
            <w:pPr>
              <w:keepNext/>
              <w:rPr>
                <w:rFonts w:ascii="Calibri" w:hAnsi="Calibri"/>
                <w:sz w:val="12"/>
                <w:szCs w:val="12"/>
              </w:rPr>
            </w:pPr>
            <w:r w:rsidRPr="00364E8D">
              <w:rPr>
                <w:rFonts w:ascii="Calibri" w:hAnsi="Calibri"/>
                <w:sz w:val="12"/>
                <w:szCs w:val="12"/>
              </w:rPr>
              <w:t>else result=no&gt;&gt;</w:t>
            </w:r>
          </w:p>
        </w:tc>
        <w:tc>
          <w:tcPr>
            <w:tcW w:w="1439" w:type="dxa"/>
          </w:tcPr>
          <w:p w14:paraId="0FE424C0" w14:textId="4B2A23CF" w:rsidR="00AC07A6" w:rsidRDefault="00AC07A6" w:rsidP="005F4634">
            <w:pPr>
              <w:keepNext/>
              <w:rPr>
                <w:rFonts w:ascii="Calibri" w:hAnsi="Calibri"/>
                <w:sz w:val="12"/>
                <w:szCs w:val="12"/>
              </w:rPr>
            </w:pPr>
            <w:r>
              <w:rPr>
                <w:rFonts w:ascii="Calibri" w:hAnsi="Calibri"/>
                <w:sz w:val="12"/>
                <w:szCs w:val="12"/>
              </w:rPr>
              <w:t>&lt;&lt;</w:t>
            </w:r>
            <w:r w:rsidRPr="006E40FC">
              <w:rPr>
                <w:rFonts w:ascii="Calibri" w:hAnsi="Calibri"/>
                <w:b/>
                <w:sz w:val="12"/>
                <w:szCs w:val="12"/>
              </w:rPr>
              <w:t>if</w:t>
            </w:r>
            <w:r w:rsidRPr="00364E8D">
              <w:rPr>
                <w:rFonts w:ascii="Calibri" w:hAnsi="Calibri"/>
                <w:sz w:val="12"/>
                <w:szCs w:val="12"/>
              </w:rPr>
              <w:t xml:space="preserve"> </w:t>
            </w:r>
            <w:r w:rsidRPr="00BF7C36">
              <w:rPr>
                <w:rFonts w:ascii="Calibri" w:hAnsi="Calibri"/>
                <w:sz w:val="12"/>
                <w:szCs w:val="12"/>
                <w:highlight w:val="yellow"/>
              </w:rPr>
              <w:t>J0</w:t>
            </w:r>
            <w:r>
              <w:rPr>
                <w:rFonts w:ascii="Calibri" w:hAnsi="Calibri"/>
                <w:sz w:val="12"/>
                <w:szCs w:val="12"/>
                <w:highlight w:val="yellow"/>
              </w:rPr>
              <w:t>9</w:t>
            </w:r>
            <w:r w:rsidRPr="00364E8D">
              <w:rPr>
                <w:rFonts w:ascii="Calibri" w:hAnsi="Calibri"/>
                <w:sz w:val="12"/>
                <w:szCs w:val="12"/>
              </w:rPr>
              <w:t xml:space="preserve"> result is </w:t>
            </w:r>
            <w:r w:rsidRPr="00890396">
              <w:rPr>
                <w:rFonts w:ascii="Calibri" w:hAnsi="Calibri"/>
                <w:sz w:val="12"/>
                <w:szCs w:val="12"/>
              </w:rPr>
              <w:t>Return Duct Design per Table 150.0-B, C;</w:t>
            </w:r>
            <w:r w:rsidRPr="00364E8D">
              <w:rPr>
                <w:rFonts w:ascii="Calibri" w:hAnsi="Calibri"/>
                <w:sz w:val="12"/>
                <w:szCs w:val="12"/>
              </w:rPr>
              <w:t xml:space="preserve"> </w:t>
            </w:r>
          </w:p>
          <w:p w14:paraId="1F9B9ADC" w14:textId="0D2642FA" w:rsidR="00AC07A6" w:rsidRPr="00364E8D" w:rsidRDefault="00AC07A6" w:rsidP="005F4634">
            <w:pPr>
              <w:keepNext/>
              <w:rPr>
                <w:rFonts w:ascii="Calibri" w:hAnsi="Calibri"/>
                <w:sz w:val="12"/>
                <w:szCs w:val="12"/>
              </w:rPr>
            </w:pPr>
            <w:r w:rsidRPr="006E40FC">
              <w:rPr>
                <w:rFonts w:ascii="Calibri" w:hAnsi="Calibri"/>
                <w:b/>
                <w:sz w:val="12"/>
                <w:szCs w:val="12"/>
              </w:rPr>
              <w:t>then</w:t>
            </w:r>
            <w:r w:rsidRPr="00364E8D">
              <w:rPr>
                <w:rFonts w:ascii="Calibri" w:hAnsi="Calibri"/>
                <w:sz w:val="12"/>
                <w:szCs w:val="12"/>
              </w:rPr>
              <w:t xml:space="preserve"> result=yes </w:t>
            </w:r>
          </w:p>
          <w:p w14:paraId="0D4336A8" w14:textId="77777777" w:rsidR="00AC07A6" w:rsidRPr="00364E8D" w:rsidRDefault="00AC07A6" w:rsidP="005F4634">
            <w:pPr>
              <w:keepNext/>
              <w:rPr>
                <w:rFonts w:ascii="Calibri" w:hAnsi="Calibri"/>
                <w:sz w:val="12"/>
                <w:szCs w:val="12"/>
              </w:rPr>
            </w:pPr>
          </w:p>
          <w:p w14:paraId="1F9B9ADE" w14:textId="30DD9F65"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result=no&gt;&gt;</w:t>
            </w:r>
          </w:p>
        </w:tc>
        <w:tc>
          <w:tcPr>
            <w:tcW w:w="1440" w:type="dxa"/>
          </w:tcPr>
          <w:p w14:paraId="33EE40B2" w14:textId="58C15C00" w:rsidR="00026A6A" w:rsidRPr="00026A6A" w:rsidRDefault="00AC07A6" w:rsidP="00026A6A">
            <w:pPr>
              <w:keepNext/>
              <w:rPr>
                <w:ins w:id="76" w:author="Markstrum, Alexis@Energy" w:date="2021-03-10T11:48:00Z"/>
                <w:rFonts w:ascii="Calibri" w:hAnsi="Calibri"/>
                <w:sz w:val="12"/>
                <w:szCs w:val="12"/>
              </w:rPr>
            </w:pPr>
            <w:r>
              <w:rPr>
                <w:rFonts w:ascii="Calibri" w:hAnsi="Calibri"/>
                <w:sz w:val="12"/>
                <w:szCs w:val="12"/>
              </w:rPr>
              <w:t>&lt;&lt;</w:t>
            </w:r>
            <w:ins w:id="77" w:author="Markstrum, Alexis@Energy" w:date="2021-03-10T11:48:00Z">
              <w:r w:rsidR="00026A6A">
                <w:t xml:space="preserve"> </w:t>
              </w:r>
              <w:r w:rsidR="00026A6A" w:rsidRPr="00026A6A">
                <w:rPr>
                  <w:rFonts w:ascii="Calibri" w:hAnsi="Calibri"/>
                  <w:sz w:val="12"/>
                  <w:szCs w:val="12"/>
                </w:rPr>
                <w:t>If D04 or D05 = VCHP-Ducted</w:t>
              </w:r>
            </w:ins>
            <w:ins w:id="78" w:author="Markstrum, Alexis@Energy" w:date="2021-03-25T15:13:00Z">
              <w:r w:rsidR="00690602">
                <w:rPr>
                  <w:rFonts w:ascii="Calibri" w:hAnsi="Calibri"/>
                  <w:sz w:val="12"/>
                  <w:szCs w:val="12"/>
                </w:rPr>
                <w:t xml:space="preserve"> </w:t>
              </w:r>
            </w:ins>
            <w:ins w:id="79" w:author="Markstrum, Alexis@Energy" w:date="2021-03-10T11:48:00Z">
              <w:r w:rsidR="00026A6A" w:rsidRPr="00026A6A">
                <w:rPr>
                  <w:rFonts w:ascii="Calibri" w:hAnsi="Calibri"/>
                  <w:sz w:val="12"/>
                  <w:szCs w:val="12"/>
                </w:rPr>
                <w:t>or VCHP-Ducted+Ductless, then</w:t>
              </w:r>
            </w:ins>
          </w:p>
          <w:p w14:paraId="52B3C1A8" w14:textId="7B9778B6" w:rsidR="00AC07A6" w:rsidRDefault="00026A6A" w:rsidP="00026A6A">
            <w:pPr>
              <w:keepNext/>
              <w:rPr>
                <w:rFonts w:ascii="Calibri" w:hAnsi="Calibri"/>
                <w:sz w:val="12"/>
                <w:szCs w:val="12"/>
              </w:rPr>
            </w:pPr>
            <w:ins w:id="80" w:author="Markstrum, Alexis@Energy" w:date="2021-03-10T11:48:00Z">
              <w:r w:rsidRPr="00026A6A">
                <w:rPr>
                  <w:rFonts w:ascii="Calibri" w:hAnsi="Calibri"/>
                  <w:sz w:val="12"/>
                  <w:szCs w:val="12"/>
                </w:rPr>
                <w:t>result = no; else reference information from the CF1R</w:t>
              </w:r>
              <w:r w:rsidR="00946715">
                <w:rPr>
                  <w:rFonts w:ascii="Calibri" w:hAnsi="Calibri"/>
                  <w:sz w:val="12"/>
                  <w:szCs w:val="12"/>
                </w:rPr>
                <w:t xml:space="preserve"> (</w:t>
              </w:r>
            </w:ins>
            <w:r w:rsidR="00AC07A6" w:rsidRPr="006E40FC">
              <w:rPr>
                <w:rFonts w:ascii="Calibri" w:hAnsi="Calibri"/>
                <w:b/>
                <w:sz w:val="12"/>
                <w:szCs w:val="12"/>
              </w:rPr>
              <w:t>if</w:t>
            </w:r>
            <w:r w:rsidR="00AC07A6" w:rsidRPr="00364E8D">
              <w:rPr>
                <w:rFonts w:ascii="Calibri" w:hAnsi="Calibri"/>
                <w:sz w:val="12"/>
                <w:szCs w:val="12"/>
              </w:rPr>
              <w:t xml:space="preserve"> the CF1R flags the requirement for HERS verified duct design (Supply Duct Surface Area</w:t>
            </w:r>
            <w:r w:rsidR="00AC07A6">
              <w:rPr>
                <w:rFonts w:ascii="Calibri" w:hAnsi="Calibri"/>
                <w:sz w:val="12"/>
                <w:szCs w:val="12"/>
              </w:rPr>
              <w:t>,</w:t>
            </w:r>
            <w:r w:rsidR="00AC07A6" w:rsidRPr="00364E8D">
              <w:rPr>
                <w:rFonts w:ascii="Calibri" w:hAnsi="Calibri"/>
                <w:sz w:val="12"/>
                <w:szCs w:val="12"/>
              </w:rPr>
              <w:t xml:space="preserve"> R-Value</w:t>
            </w:r>
            <w:r w:rsidR="00AC07A6">
              <w:rPr>
                <w:rFonts w:ascii="Calibri" w:hAnsi="Calibri"/>
                <w:sz w:val="12"/>
                <w:szCs w:val="12"/>
              </w:rPr>
              <w:t>,</w:t>
            </w:r>
            <w:r w:rsidR="00AC07A6" w:rsidRPr="00364E8D">
              <w:rPr>
                <w:rFonts w:ascii="Calibri" w:hAnsi="Calibri"/>
                <w:sz w:val="12"/>
                <w:szCs w:val="12"/>
              </w:rPr>
              <w:t xml:space="preserve"> or Buried Ducts), </w:t>
            </w:r>
          </w:p>
          <w:p w14:paraId="1F9B9AE0" w14:textId="0E9DB19E"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1F9B9AE1" w14:textId="075C41CD" w:rsidR="00AC07A6" w:rsidRPr="00364E8D" w:rsidRDefault="00AC07A6" w:rsidP="005F4634">
            <w:pPr>
              <w:keepNext/>
              <w:rPr>
                <w:rFonts w:ascii="Calibri" w:hAnsi="Calibri"/>
                <w:sz w:val="12"/>
                <w:szCs w:val="12"/>
              </w:rPr>
            </w:pPr>
            <w:r w:rsidRPr="00890396">
              <w:rPr>
                <w:rFonts w:ascii="Calibri" w:hAnsi="Calibri"/>
                <w:b/>
                <w:sz w:val="12"/>
                <w:szCs w:val="12"/>
              </w:rPr>
              <w:t>else</w:t>
            </w:r>
            <w:r w:rsidRPr="00364E8D">
              <w:rPr>
                <w:rFonts w:ascii="Calibri" w:hAnsi="Calibri"/>
                <w:sz w:val="12"/>
                <w:szCs w:val="12"/>
              </w:rPr>
              <w:t xml:space="preserve"> result=no</w:t>
            </w:r>
            <w:ins w:id="81" w:author="Markstrum, Alexis@Energy" w:date="2021-03-10T11:48:00Z">
              <w:r w:rsidR="00946715">
                <w:rPr>
                  <w:rFonts w:ascii="Calibri" w:hAnsi="Calibri"/>
                  <w:sz w:val="12"/>
                  <w:szCs w:val="12"/>
                </w:rPr>
                <w:t>)</w:t>
              </w:r>
            </w:ins>
            <w:r w:rsidRPr="00364E8D">
              <w:rPr>
                <w:rFonts w:ascii="Calibri" w:hAnsi="Calibri"/>
                <w:sz w:val="12"/>
                <w:szCs w:val="12"/>
              </w:rPr>
              <w:t>&gt;&gt;</w:t>
            </w:r>
          </w:p>
        </w:tc>
        <w:tc>
          <w:tcPr>
            <w:tcW w:w="1440" w:type="dxa"/>
          </w:tcPr>
          <w:p w14:paraId="1F9B9AE2" w14:textId="5C939422" w:rsidR="00AC07A6" w:rsidRPr="00364E8D" w:rsidRDefault="00AC07A6" w:rsidP="005F4634">
            <w:pPr>
              <w:keepNext/>
              <w:rPr>
                <w:rFonts w:ascii="Calibri" w:hAnsi="Calibri"/>
                <w:sz w:val="12"/>
                <w:szCs w:val="12"/>
              </w:rPr>
            </w:pPr>
            <w:r w:rsidRPr="00364E8D">
              <w:rPr>
                <w:rFonts w:ascii="Calibri" w:hAnsi="Calibri"/>
                <w:sz w:val="12"/>
                <w:szCs w:val="12"/>
              </w:rPr>
              <w:t>&lt;&lt;calculated field:</w:t>
            </w:r>
          </w:p>
          <w:p w14:paraId="3A22F77A" w14:textId="49D60A2E" w:rsidR="00AC07A6" w:rsidRDefault="00AC07A6" w:rsidP="005F4634">
            <w:pPr>
              <w:keepNext/>
              <w:rPr>
                <w:rFonts w:ascii="Calibri" w:hAnsi="Calibri"/>
                <w:sz w:val="12"/>
                <w:szCs w:val="12"/>
              </w:rPr>
            </w:pPr>
          </w:p>
          <w:p w14:paraId="275023B9" w14:textId="33516C64" w:rsidR="00AC07A6" w:rsidRDefault="00AC07A6" w:rsidP="005F4634">
            <w:pPr>
              <w:keepNext/>
              <w:rPr>
                <w:rFonts w:ascii="Calibri" w:hAnsi="Calibri"/>
                <w:sz w:val="12"/>
                <w:szCs w:val="12"/>
              </w:rPr>
            </w:pPr>
            <w:r w:rsidRPr="00890396">
              <w:rPr>
                <w:rFonts w:ascii="Calibri" w:hAnsi="Calibri"/>
                <w:b/>
                <w:sz w:val="12"/>
                <w:szCs w:val="12"/>
              </w:rPr>
              <w:t>if</w:t>
            </w:r>
            <w:r>
              <w:rPr>
                <w:rFonts w:ascii="Calibri" w:hAnsi="Calibri"/>
                <w:sz w:val="12"/>
                <w:szCs w:val="12"/>
              </w:rPr>
              <w:t xml:space="preserve"> </w:t>
            </w:r>
            <w:r w:rsidRPr="006E40FC">
              <w:rPr>
                <w:rFonts w:ascii="Calibri" w:hAnsi="Calibri"/>
                <w:sz w:val="12"/>
                <w:szCs w:val="12"/>
                <w:highlight w:val="yellow"/>
              </w:rPr>
              <w:t>B05</w:t>
            </w:r>
            <w:r>
              <w:rPr>
                <w:rFonts w:ascii="Calibri" w:hAnsi="Calibri"/>
                <w:sz w:val="12"/>
                <w:szCs w:val="12"/>
              </w:rPr>
              <w:t xml:space="preserve"> = one of the following two values:</w:t>
            </w:r>
          </w:p>
          <w:p w14:paraId="0F5C5035" w14:textId="1B9C2FD3" w:rsidR="00AC07A6" w:rsidRPr="008F32FE" w:rsidRDefault="00AC07A6" w:rsidP="005F4634">
            <w:pPr>
              <w:keepNext/>
              <w:rPr>
                <w:rFonts w:ascii="Calibri" w:hAnsi="Calibri"/>
                <w:sz w:val="12"/>
                <w:szCs w:val="12"/>
              </w:rPr>
            </w:pPr>
            <w:r>
              <w:rPr>
                <w:rFonts w:ascii="Calibri" w:hAnsi="Calibri"/>
                <w:sz w:val="12"/>
                <w:szCs w:val="12"/>
              </w:rPr>
              <w:t>*</w:t>
            </w:r>
            <w:r w:rsidRPr="008F32FE">
              <w:rPr>
                <w:rFonts w:ascii="Calibri" w:hAnsi="Calibri"/>
                <w:sz w:val="12"/>
                <w:szCs w:val="12"/>
              </w:rPr>
              <w:t>variable flow</w:t>
            </w:r>
          </w:p>
          <w:p w14:paraId="617D20D8" w14:textId="11222D62" w:rsidR="00AC07A6" w:rsidRDefault="00AC07A6" w:rsidP="005F4634">
            <w:pPr>
              <w:keepNext/>
              <w:rPr>
                <w:rFonts w:ascii="Calibri" w:hAnsi="Calibri"/>
                <w:sz w:val="12"/>
                <w:szCs w:val="12"/>
              </w:rPr>
            </w:pPr>
            <w:r w:rsidRPr="008F32FE">
              <w:rPr>
                <w:rFonts w:ascii="Calibri" w:hAnsi="Calibri"/>
                <w:sz w:val="12"/>
                <w:szCs w:val="12"/>
              </w:rPr>
              <w:t>*fixed flow</w:t>
            </w:r>
          </w:p>
          <w:p w14:paraId="1F9B9AE3" w14:textId="76805C0F" w:rsidR="00AC07A6" w:rsidRDefault="00AC07A6" w:rsidP="005F4634">
            <w:pPr>
              <w:keepNext/>
              <w:rPr>
                <w:rFonts w:ascii="Calibri" w:hAnsi="Calibri"/>
                <w:sz w:val="12"/>
                <w:szCs w:val="12"/>
              </w:rPr>
            </w:pPr>
            <w:r w:rsidRPr="00890396">
              <w:rPr>
                <w:rFonts w:ascii="Calibri" w:hAnsi="Calibri"/>
                <w:b/>
                <w:sz w:val="12"/>
                <w:szCs w:val="12"/>
              </w:rPr>
              <w:t>then</w:t>
            </w:r>
            <w:r w:rsidRPr="00364E8D">
              <w:rPr>
                <w:rFonts w:ascii="Calibri" w:hAnsi="Calibri"/>
                <w:sz w:val="12"/>
                <w:szCs w:val="12"/>
              </w:rPr>
              <w:t xml:space="preserve"> result=yes,</w:t>
            </w:r>
          </w:p>
          <w:p w14:paraId="3558A07D" w14:textId="77777777" w:rsidR="00AC07A6" w:rsidRDefault="00AC07A6" w:rsidP="005F4634">
            <w:pPr>
              <w:keepNext/>
              <w:rPr>
                <w:rFonts w:ascii="Calibri" w:hAnsi="Calibri"/>
                <w:sz w:val="12"/>
                <w:szCs w:val="12"/>
              </w:rPr>
            </w:pPr>
          </w:p>
          <w:p w14:paraId="231F4530" w14:textId="55B7FE76" w:rsidR="00AC07A6" w:rsidRDefault="00AC07A6" w:rsidP="005F4634">
            <w:pPr>
              <w:keepNext/>
              <w:rPr>
                <w:rFonts w:ascii="Calibri" w:hAnsi="Calibri"/>
                <w:sz w:val="12"/>
                <w:szCs w:val="12"/>
              </w:rPr>
            </w:pPr>
            <w:r w:rsidRPr="00890396">
              <w:rPr>
                <w:rFonts w:ascii="Calibri" w:hAnsi="Calibri"/>
                <w:b/>
                <w:sz w:val="12"/>
                <w:szCs w:val="12"/>
              </w:rPr>
              <w:t>elseif</w:t>
            </w:r>
            <w:r>
              <w:rPr>
                <w:rFonts w:ascii="Calibri" w:hAnsi="Calibri"/>
                <w:sz w:val="12"/>
                <w:szCs w:val="12"/>
              </w:rPr>
              <w:t xml:space="preserve"> </w:t>
            </w:r>
            <w:r w:rsidRPr="00C42202">
              <w:rPr>
                <w:rFonts w:ascii="Calibri" w:hAnsi="Calibri"/>
                <w:sz w:val="12"/>
                <w:szCs w:val="12"/>
                <w:highlight w:val="yellow"/>
              </w:rPr>
              <w:t>B05</w:t>
            </w:r>
            <w:r>
              <w:rPr>
                <w:rFonts w:ascii="Calibri" w:hAnsi="Calibri"/>
                <w:sz w:val="12"/>
                <w:szCs w:val="12"/>
              </w:rPr>
              <w:t>=N/A,</w:t>
            </w:r>
          </w:p>
          <w:p w14:paraId="1F9B9AE4" w14:textId="589C5891" w:rsidR="00AC07A6" w:rsidRPr="00364E8D" w:rsidRDefault="00AC07A6" w:rsidP="005F4634">
            <w:pPr>
              <w:keepNext/>
              <w:rPr>
                <w:rFonts w:ascii="Calibri" w:hAnsi="Calibri"/>
                <w:sz w:val="12"/>
                <w:szCs w:val="12"/>
              </w:rPr>
            </w:pPr>
            <w:r w:rsidRPr="00890396">
              <w:rPr>
                <w:rFonts w:ascii="Calibri" w:hAnsi="Calibri"/>
                <w:b/>
                <w:sz w:val="12"/>
                <w:szCs w:val="12"/>
              </w:rPr>
              <w:t>then</w:t>
            </w:r>
            <w:r>
              <w:rPr>
                <w:rFonts w:ascii="Calibri" w:hAnsi="Calibri"/>
                <w:sz w:val="12"/>
                <w:szCs w:val="12"/>
              </w:rPr>
              <w:t xml:space="preserve"> </w:t>
            </w:r>
            <w:r w:rsidRPr="00364E8D">
              <w:rPr>
                <w:rFonts w:ascii="Calibri" w:hAnsi="Calibri"/>
                <w:sz w:val="12"/>
                <w:szCs w:val="12"/>
              </w:rPr>
              <w:t>result=no&gt;&gt;</w:t>
            </w:r>
          </w:p>
        </w:tc>
      </w:tr>
      <w:tr w:rsidR="00AC07A6" w:rsidRPr="00295655" w14:paraId="1F9B9AF1" w14:textId="7B9FF439" w:rsidTr="00AC07A6">
        <w:trPr>
          <w:cantSplit/>
          <w:trHeight w:val="332"/>
        </w:trPr>
        <w:tc>
          <w:tcPr>
            <w:tcW w:w="1439" w:type="dxa"/>
          </w:tcPr>
          <w:p w14:paraId="1F9B9AE6" w14:textId="097CCC9B" w:rsidR="00AC07A6" w:rsidRPr="00295655" w:rsidRDefault="00AC07A6" w:rsidP="005F4634">
            <w:pPr>
              <w:keepNext/>
              <w:rPr>
                <w:rFonts w:ascii="Calibri" w:hAnsi="Calibri"/>
                <w:sz w:val="18"/>
                <w:szCs w:val="18"/>
              </w:rPr>
            </w:pPr>
          </w:p>
        </w:tc>
        <w:tc>
          <w:tcPr>
            <w:tcW w:w="1440" w:type="dxa"/>
          </w:tcPr>
          <w:p w14:paraId="1F9B9AE7" w14:textId="77777777" w:rsidR="00AC07A6" w:rsidRPr="00295655" w:rsidRDefault="00AC07A6" w:rsidP="005F4634">
            <w:pPr>
              <w:keepNext/>
              <w:rPr>
                <w:rFonts w:ascii="Calibri" w:hAnsi="Calibri"/>
                <w:sz w:val="18"/>
                <w:szCs w:val="18"/>
              </w:rPr>
            </w:pPr>
          </w:p>
        </w:tc>
        <w:tc>
          <w:tcPr>
            <w:tcW w:w="1439" w:type="dxa"/>
          </w:tcPr>
          <w:p w14:paraId="3F9627F1" w14:textId="77777777" w:rsidR="00AC07A6" w:rsidRPr="00295655" w:rsidRDefault="00AC07A6" w:rsidP="005F4634">
            <w:pPr>
              <w:keepNext/>
              <w:rPr>
                <w:rFonts w:ascii="Calibri" w:hAnsi="Calibri"/>
                <w:sz w:val="18"/>
                <w:szCs w:val="18"/>
              </w:rPr>
            </w:pPr>
          </w:p>
        </w:tc>
        <w:tc>
          <w:tcPr>
            <w:tcW w:w="1440" w:type="dxa"/>
          </w:tcPr>
          <w:p w14:paraId="1F9B9AE8" w14:textId="79760476" w:rsidR="00AC07A6" w:rsidRPr="00295655" w:rsidRDefault="00AC07A6" w:rsidP="005F4634">
            <w:pPr>
              <w:keepNext/>
              <w:rPr>
                <w:rFonts w:ascii="Calibri" w:hAnsi="Calibri"/>
                <w:sz w:val="18"/>
                <w:szCs w:val="18"/>
              </w:rPr>
            </w:pPr>
          </w:p>
        </w:tc>
        <w:tc>
          <w:tcPr>
            <w:tcW w:w="1440" w:type="dxa"/>
          </w:tcPr>
          <w:p w14:paraId="1F9B9AE9" w14:textId="77777777" w:rsidR="00AC07A6" w:rsidRPr="00295655" w:rsidRDefault="00AC07A6" w:rsidP="005F4634">
            <w:pPr>
              <w:keepNext/>
              <w:rPr>
                <w:rFonts w:ascii="Calibri" w:hAnsi="Calibri"/>
                <w:sz w:val="18"/>
                <w:szCs w:val="18"/>
              </w:rPr>
            </w:pPr>
          </w:p>
        </w:tc>
        <w:tc>
          <w:tcPr>
            <w:tcW w:w="1439" w:type="dxa"/>
          </w:tcPr>
          <w:p w14:paraId="1F9B9AEA" w14:textId="77777777" w:rsidR="00AC07A6" w:rsidRPr="00295655" w:rsidRDefault="00AC07A6" w:rsidP="005F4634">
            <w:pPr>
              <w:keepNext/>
              <w:rPr>
                <w:rFonts w:ascii="Calibri" w:hAnsi="Calibri"/>
                <w:sz w:val="18"/>
                <w:szCs w:val="18"/>
              </w:rPr>
            </w:pPr>
          </w:p>
        </w:tc>
        <w:tc>
          <w:tcPr>
            <w:tcW w:w="1440" w:type="dxa"/>
          </w:tcPr>
          <w:p w14:paraId="1F9B9AEB" w14:textId="77777777" w:rsidR="00AC07A6" w:rsidRPr="00295655" w:rsidRDefault="00AC07A6" w:rsidP="005F4634">
            <w:pPr>
              <w:keepNext/>
              <w:rPr>
                <w:rFonts w:ascii="Calibri" w:hAnsi="Calibri"/>
                <w:sz w:val="18"/>
                <w:szCs w:val="18"/>
              </w:rPr>
            </w:pPr>
          </w:p>
        </w:tc>
        <w:tc>
          <w:tcPr>
            <w:tcW w:w="1439" w:type="dxa"/>
          </w:tcPr>
          <w:p w14:paraId="1F9B9AEE" w14:textId="65443577" w:rsidR="00AC07A6" w:rsidRPr="00295655" w:rsidRDefault="00AC07A6" w:rsidP="005F4634">
            <w:pPr>
              <w:keepNext/>
              <w:rPr>
                <w:rFonts w:ascii="Calibri" w:hAnsi="Calibri"/>
                <w:sz w:val="18"/>
                <w:szCs w:val="18"/>
              </w:rPr>
            </w:pPr>
          </w:p>
        </w:tc>
        <w:tc>
          <w:tcPr>
            <w:tcW w:w="1440" w:type="dxa"/>
          </w:tcPr>
          <w:p w14:paraId="1F9B9AEF" w14:textId="77777777" w:rsidR="00AC07A6" w:rsidRPr="00295655" w:rsidRDefault="00AC07A6" w:rsidP="005F4634">
            <w:pPr>
              <w:keepNext/>
              <w:rPr>
                <w:rFonts w:ascii="Calibri" w:hAnsi="Calibri"/>
                <w:sz w:val="18"/>
                <w:szCs w:val="18"/>
              </w:rPr>
            </w:pPr>
          </w:p>
        </w:tc>
        <w:tc>
          <w:tcPr>
            <w:tcW w:w="1440" w:type="dxa"/>
          </w:tcPr>
          <w:p w14:paraId="1F9B9AF0" w14:textId="77777777" w:rsidR="00AC07A6" w:rsidRPr="00295655" w:rsidRDefault="00AC07A6" w:rsidP="005F4634">
            <w:pPr>
              <w:keepNext/>
              <w:rPr>
                <w:rFonts w:ascii="Calibri" w:hAnsi="Calibri"/>
                <w:sz w:val="18"/>
                <w:szCs w:val="18"/>
              </w:rPr>
            </w:pPr>
          </w:p>
        </w:tc>
      </w:tr>
      <w:tr w:rsidR="005F4634" w:rsidRPr="00295655" w14:paraId="1F9B9AF3" w14:textId="7FA98AE4" w:rsidTr="00AC07A6">
        <w:trPr>
          <w:cantSplit/>
        </w:trPr>
        <w:tc>
          <w:tcPr>
            <w:tcW w:w="14396" w:type="dxa"/>
            <w:gridSpan w:val="10"/>
          </w:tcPr>
          <w:p w14:paraId="26423A4D" w14:textId="4C706EE9"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3DB8A19F" w14:textId="6B55D239" w:rsidR="003E6E1B" w:rsidRDefault="003E6E1B" w:rsidP="0035199F">
      <w:pPr>
        <w:rPr>
          <w:rFonts w:ascii="Calibri" w:hAnsi="Calibri"/>
          <w:sz w:val="18"/>
          <w:szCs w:val="18"/>
        </w:rPr>
      </w:pPr>
    </w:p>
    <w:tbl>
      <w:tblPr>
        <w:tblW w:w="42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6"/>
        <w:gridCol w:w="1440"/>
        <w:gridCol w:w="1568"/>
        <w:gridCol w:w="5721"/>
        <w:gridCol w:w="2159"/>
      </w:tblGrid>
      <w:tr w:rsidR="00905CE2" w:rsidRPr="00295655" w14:paraId="309F1284" w14:textId="760A817B" w:rsidTr="00C41C49">
        <w:trPr>
          <w:cantSplit/>
        </w:trPr>
        <w:tc>
          <w:tcPr>
            <w:tcW w:w="12235" w:type="dxa"/>
            <w:gridSpan w:val="5"/>
          </w:tcPr>
          <w:p w14:paraId="0926CB43" w14:textId="77777777" w:rsidR="00905CE2" w:rsidRDefault="00905CE2" w:rsidP="00D61178">
            <w:pPr>
              <w:keepNext/>
              <w:rPr>
                <w:rFonts w:ascii="Calibri" w:hAnsi="Calibri"/>
                <w:b/>
                <w:szCs w:val="18"/>
              </w:rPr>
            </w:pPr>
            <w:r>
              <w:rPr>
                <w:rFonts w:ascii="Calibri" w:hAnsi="Calibri"/>
                <w:b/>
                <w:szCs w:val="18"/>
              </w:rPr>
              <w:lastRenderedPageBreak/>
              <w:t>N</w:t>
            </w:r>
            <w:r w:rsidRPr="00F9147E">
              <w:rPr>
                <w:rFonts w:ascii="Calibri" w:hAnsi="Calibri"/>
                <w:b/>
                <w:szCs w:val="18"/>
              </w:rPr>
              <w:t xml:space="preserve">. HERS Verification Requirements </w:t>
            </w:r>
            <w:r>
              <w:rPr>
                <w:rFonts w:ascii="Calibri" w:hAnsi="Calibri"/>
                <w:b/>
                <w:szCs w:val="18"/>
              </w:rPr>
              <w:t>for Space Conditioning Equipment</w:t>
            </w:r>
          </w:p>
          <w:p w14:paraId="0C163F3A" w14:textId="30507866" w:rsidR="00905CE2" w:rsidRDefault="00905CE2" w:rsidP="00D61178">
            <w:pPr>
              <w:keepNext/>
              <w:rPr>
                <w:rFonts w:ascii="Calibri" w:hAnsi="Calibri"/>
                <w:b/>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sidRPr="003E6E1B">
              <w:rPr>
                <w:rFonts w:ascii="Calibri" w:hAnsi="Calibri"/>
                <w:sz w:val="18"/>
                <w:szCs w:val="18"/>
                <w:highlight w:val="yellow"/>
              </w:rPr>
              <w:t>F01</w:t>
            </w:r>
            <w:r>
              <w:rPr>
                <w:rFonts w:ascii="Calibri" w:hAnsi="Calibri"/>
                <w:sz w:val="18"/>
                <w:szCs w:val="18"/>
              </w:rPr>
              <w:t xml:space="preserve"> and </w:t>
            </w:r>
            <w:r w:rsidRPr="003E6E1B">
              <w:rPr>
                <w:rFonts w:ascii="Calibri" w:hAnsi="Calibri"/>
                <w:sz w:val="18"/>
                <w:szCs w:val="18"/>
                <w:highlight w:val="yellow"/>
              </w:rPr>
              <w:t>H01</w:t>
            </w:r>
            <w:r>
              <w:rPr>
                <w:rFonts w:ascii="Calibri" w:hAnsi="Calibri"/>
                <w:sz w:val="18"/>
                <w:szCs w:val="18"/>
              </w:rPr>
              <w:t xml:space="preserve">&gt;&gt; </w:t>
            </w:r>
          </w:p>
        </w:tc>
      </w:tr>
      <w:tr w:rsidR="00905CE2" w:rsidRPr="00295655" w14:paraId="7D50CA92" w14:textId="4C844B24" w:rsidTr="00C41C49">
        <w:trPr>
          <w:cantSplit/>
          <w:trHeight w:val="305"/>
        </w:trPr>
        <w:tc>
          <w:tcPr>
            <w:tcW w:w="1347" w:type="dxa"/>
            <w:vAlign w:val="center"/>
          </w:tcPr>
          <w:p w14:paraId="6196323C"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440" w:type="dxa"/>
            <w:vAlign w:val="center"/>
          </w:tcPr>
          <w:p w14:paraId="5A12114B" w14:textId="77777777" w:rsidR="00905CE2" w:rsidRPr="00295655" w:rsidRDefault="00905CE2" w:rsidP="00D61178">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568" w:type="dxa"/>
            <w:vAlign w:val="center"/>
          </w:tcPr>
          <w:p w14:paraId="10FA7DE2" w14:textId="54AAE428" w:rsidR="00905CE2" w:rsidRPr="00295655" w:rsidRDefault="00905CE2" w:rsidP="00D61178">
            <w:pPr>
              <w:keepNext/>
              <w:jc w:val="center"/>
              <w:rPr>
                <w:rFonts w:ascii="Calibri" w:hAnsi="Calibri"/>
                <w:sz w:val="18"/>
                <w:szCs w:val="18"/>
              </w:rPr>
            </w:pPr>
            <w:r>
              <w:rPr>
                <w:rFonts w:ascii="Calibri" w:hAnsi="Calibri"/>
                <w:sz w:val="18"/>
                <w:szCs w:val="18"/>
              </w:rPr>
              <w:t>03</w:t>
            </w:r>
          </w:p>
        </w:tc>
        <w:tc>
          <w:tcPr>
            <w:tcW w:w="5721" w:type="dxa"/>
            <w:vAlign w:val="center"/>
          </w:tcPr>
          <w:p w14:paraId="74BBF7F4" w14:textId="48803E2E" w:rsidR="00905CE2" w:rsidRPr="00295655" w:rsidRDefault="00905CE2" w:rsidP="00D61178">
            <w:pPr>
              <w:keepNext/>
              <w:jc w:val="center"/>
              <w:rPr>
                <w:rFonts w:ascii="Calibri" w:hAnsi="Calibri"/>
                <w:sz w:val="18"/>
                <w:szCs w:val="18"/>
              </w:rPr>
            </w:pPr>
            <w:r>
              <w:rPr>
                <w:rFonts w:ascii="Calibri" w:hAnsi="Calibri"/>
                <w:sz w:val="18"/>
                <w:szCs w:val="18"/>
              </w:rPr>
              <w:t>04</w:t>
            </w:r>
          </w:p>
        </w:tc>
        <w:tc>
          <w:tcPr>
            <w:tcW w:w="2159" w:type="dxa"/>
            <w:vAlign w:val="center"/>
          </w:tcPr>
          <w:p w14:paraId="0A439154" w14:textId="576DD30A" w:rsidR="00905CE2" w:rsidRDefault="002B196A" w:rsidP="00B433F8">
            <w:pPr>
              <w:keepNext/>
              <w:jc w:val="center"/>
              <w:rPr>
                <w:rFonts w:ascii="Calibri" w:hAnsi="Calibri"/>
                <w:sz w:val="18"/>
                <w:szCs w:val="18"/>
              </w:rPr>
            </w:pPr>
            <w:r>
              <w:rPr>
                <w:rFonts w:ascii="Calibri" w:hAnsi="Calibri"/>
                <w:sz w:val="18"/>
                <w:szCs w:val="18"/>
              </w:rPr>
              <w:t>05</w:t>
            </w:r>
          </w:p>
        </w:tc>
      </w:tr>
      <w:tr w:rsidR="005F4634" w:rsidRPr="00AF33B8" w14:paraId="1DD88433" w14:textId="5D2AF08C" w:rsidTr="00C41C49">
        <w:trPr>
          <w:cantSplit/>
          <w:trHeight w:val="359"/>
        </w:trPr>
        <w:tc>
          <w:tcPr>
            <w:tcW w:w="1347" w:type="dxa"/>
            <w:tcBorders>
              <w:bottom w:val="nil"/>
            </w:tcBorders>
            <w:vAlign w:val="bottom"/>
          </w:tcPr>
          <w:p w14:paraId="1F783289" w14:textId="77777777" w:rsidR="005F4634" w:rsidRPr="00B82750" w:rsidRDefault="005F4634" w:rsidP="005F4634">
            <w:pPr>
              <w:keepNext/>
              <w:rPr>
                <w:rFonts w:ascii="Calibri" w:hAnsi="Calibri"/>
                <w:sz w:val="18"/>
                <w:szCs w:val="18"/>
              </w:rPr>
            </w:pPr>
          </w:p>
        </w:tc>
        <w:tc>
          <w:tcPr>
            <w:tcW w:w="1440" w:type="dxa"/>
            <w:tcBorders>
              <w:bottom w:val="nil"/>
            </w:tcBorders>
            <w:vAlign w:val="bottom"/>
          </w:tcPr>
          <w:p w14:paraId="61377009" w14:textId="77777777" w:rsidR="005F4634" w:rsidRPr="00AF33B8" w:rsidRDefault="005F4634" w:rsidP="005F4634">
            <w:pPr>
              <w:keepNext/>
              <w:rPr>
                <w:rFonts w:ascii="Calibri" w:hAnsi="Calibri"/>
                <w:sz w:val="18"/>
                <w:szCs w:val="18"/>
              </w:rPr>
            </w:pPr>
          </w:p>
        </w:tc>
        <w:tc>
          <w:tcPr>
            <w:tcW w:w="1568" w:type="dxa"/>
            <w:tcBorders>
              <w:bottom w:val="nil"/>
            </w:tcBorders>
            <w:vAlign w:val="bottom"/>
          </w:tcPr>
          <w:p w14:paraId="35E631A4"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MCH-25</w:t>
            </w:r>
          </w:p>
        </w:tc>
        <w:tc>
          <w:tcPr>
            <w:tcW w:w="5721" w:type="dxa"/>
            <w:tcBorders>
              <w:bottom w:val="nil"/>
            </w:tcBorders>
            <w:vAlign w:val="bottom"/>
          </w:tcPr>
          <w:p w14:paraId="5B0B3180"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MCH-26</w:t>
            </w:r>
          </w:p>
        </w:tc>
        <w:tc>
          <w:tcPr>
            <w:tcW w:w="2159" w:type="dxa"/>
            <w:tcBorders>
              <w:bottom w:val="nil"/>
            </w:tcBorders>
            <w:vAlign w:val="bottom"/>
          </w:tcPr>
          <w:p w14:paraId="535B0B11" w14:textId="0E4804D8" w:rsidR="005F4634" w:rsidRPr="00AF33B8" w:rsidRDefault="005F4634" w:rsidP="005F4634">
            <w:pPr>
              <w:keepNext/>
              <w:jc w:val="center"/>
              <w:rPr>
                <w:rFonts w:ascii="Calibri" w:hAnsi="Calibri"/>
                <w:sz w:val="18"/>
                <w:szCs w:val="18"/>
              </w:rPr>
            </w:pPr>
            <w:r>
              <w:rPr>
                <w:rFonts w:ascii="Calibri" w:hAnsi="Calibri"/>
                <w:sz w:val="18"/>
                <w:szCs w:val="18"/>
              </w:rPr>
              <w:t>MCH-33</w:t>
            </w:r>
          </w:p>
        </w:tc>
      </w:tr>
      <w:tr w:rsidR="005F4634" w:rsidRPr="00AF33B8" w14:paraId="1602CF8F" w14:textId="66C46DB4" w:rsidTr="00C41C49">
        <w:trPr>
          <w:cantSplit/>
          <w:trHeight w:val="1008"/>
        </w:trPr>
        <w:tc>
          <w:tcPr>
            <w:tcW w:w="1347" w:type="dxa"/>
            <w:tcBorders>
              <w:top w:val="nil"/>
            </w:tcBorders>
            <w:vAlign w:val="bottom"/>
          </w:tcPr>
          <w:p w14:paraId="16545A64" w14:textId="565D118A" w:rsidR="005F4634" w:rsidRPr="00B82750" w:rsidRDefault="005F4634" w:rsidP="005F4634">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 or</w:t>
            </w:r>
            <w:r w:rsidRPr="00B82750">
              <w:rPr>
                <w:rFonts w:ascii="Calibri" w:hAnsi="Calibri"/>
                <w:sz w:val="18"/>
                <w:szCs w:val="18"/>
              </w:rPr>
              <w:t xml:space="preserve"> Name</w:t>
            </w:r>
            <w:r>
              <w:rPr>
                <w:rFonts w:ascii="Calibri" w:hAnsi="Calibri"/>
                <w:sz w:val="18"/>
                <w:szCs w:val="18"/>
              </w:rPr>
              <w:t xml:space="preserve"> from CF1R</w:t>
            </w:r>
          </w:p>
        </w:tc>
        <w:tc>
          <w:tcPr>
            <w:tcW w:w="1440" w:type="dxa"/>
            <w:tcBorders>
              <w:top w:val="nil"/>
            </w:tcBorders>
            <w:vAlign w:val="bottom"/>
          </w:tcPr>
          <w:p w14:paraId="3D1C7B34" w14:textId="4330F1C2" w:rsidR="005F4634" w:rsidRPr="00AF33B8" w:rsidRDefault="005F4634" w:rsidP="005F4634">
            <w:pPr>
              <w:keepNext/>
              <w:jc w:val="center"/>
              <w:rPr>
                <w:rFonts w:ascii="Calibri" w:hAnsi="Calibri"/>
                <w:sz w:val="18"/>
                <w:szCs w:val="18"/>
              </w:rPr>
            </w:pPr>
            <w:r w:rsidRPr="00AF33B8">
              <w:rPr>
                <w:rFonts w:ascii="Calibri" w:hAnsi="Calibri"/>
                <w:sz w:val="18"/>
                <w:szCs w:val="18"/>
              </w:rPr>
              <w:t>SC System Description of Area Served</w:t>
            </w:r>
          </w:p>
        </w:tc>
        <w:tc>
          <w:tcPr>
            <w:tcW w:w="1568" w:type="dxa"/>
            <w:tcBorders>
              <w:top w:val="nil"/>
            </w:tcBorders>
            <w:vAlign w:val="bottom"/>
          </w:tcPr>
          <w:p w14:paraId="6A34C23C"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Refrigerant Charge</w:t>
            </w:r>
          </w:p>
        </w:tc>
        <w:tc>
          <w:tcPr>
            <w:tcW w:w="5721" w:type="dxa"/>
            <w:tcBorders>
              <w:top w:val="nil"/>
            </w:tcBorders>
            <w:vAlign w:val="bottom"/>
          </w:tcPr>
          <w:p w14:paraId="050C6472"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Rated</w:t>
            </w:r>
          </w:p>
          <w:p w14:paraId="47762B6D"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SC System</w:t>
            </w:r>
          </w:p>
          <w:p w14:paraId="1B6CCF6A" w14:textId="77777777" w:rsidR="005F4634" w:rsidRPr="00AF33B8" w:rsidRDefault="005F4634" w:rsidP="005F4634">
            <w:pPr>
              <w:keepNext/>
              <w:jc w:val="center"/>
              <w:rPr>
                <w:rFonts w:ascii="Calibri" w:hAnsi="Calibri"/>
                <w:sz w:val="18"/>
                <w:szCs w:val="18"/>
              </w:rPr>
            </w:pPr>
            <w:r w:rsidRPr="00AF33B8">
              <w:rPr>
                <w:rFonts w:ascii="Calibri" w:hAnsi="Calibri"/>
                <w:sz w:val="18"/>
                <w:szCs w:val="18"/>
              </w:rPr>
              <w:t>Equipment Verification</w:t>
            </w:r>
          </w:p>
        </w:tc>
        <w:tc>
          <w:tcPr>
            <w:tcW w:w="2159" w:type="dxa"/>
            <w:tcBorders>
              <w:top w:val="nil"/>
            </w:tcBorders>
            <w:vAlign w:val="bottom"/>
          </w:tcPr>
          <w:p w14:paraId="18B18D20" w14:textId="256F0680" w:rsidR="005F4634" w:rsidRPr="00AF33B8" w:rsidRDefault="005F4634" w:rsidP="005F4634">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5F4634" w:rsidRPr="00D46D7C" w14:paraId="53103D0C" w14:textId="6E7FCC54" w:rsidTr="00C41C49">
        <w:trPr>
          <w:cantSplit/>
        </w:trPr>
        <w:tc>
          <w:tcPr>
            <w:tcW w:w="1347" w:type="dxa"/>
          </w:tcPr>
          <w:p w14:paraId="04E14B5D"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440" w:type="dxa"/>
          </w:tcPr>
          <w:p w14:paraId="5214DAEB"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1568" w:type="dxa"/>
          </w:tcPr>
          <w:p w14:paraId="1482590B" w14:textId="77777777" w:rsidR="005F4634" w:rsidRPr="00D46D7C" w:rsidRDefault="005F4634" w:rsidP="005F4634">
            <w:pPr>
              <w:keepNext/>
              <w:rPr>
                <w:rFonts w:ascii="Calibri" w:hAnsi="Calibri"/>
                <w:sz w:val="16"/>
                <w:szCs w:val="16"/>
              </w:rPr>
            </w:pPr>
            <w:r w:rsidRPr="00D46D7C">
              <w:rPr>
                <w:rFonts w:ascii="Calibri" w:hAnsi="Calibri"/>
                <w:sz w:val="16"/>
                <w:szCs w:val="16"/>
              </w:rPr>
              <w:t>&lt;&lt;calculated field:</w:t>
            </w:r>
          </w:p>
          <w:p w14:paraId="1CBA74AF" w14:textId="77777777" w:rsidR="005F4634" w:rsidRDefault="005F4634" w:rsidP="005F4634">
            <w:pPr>
              <w:keepNext/>
              <w:rPr>
                <w:rFonts w:ascii="Calibri" w:hAnsi="Calibri"/>
                <w:sz w:val="16"/>
                <w:szCs w:val="16"/>
              </w:rPr>
            </w:pPr>
            <w:r w:rsidRPr="00D46D7C">
              <w:rPr>
                <w:rFonts w:ascii="Calibri" w:hAnsi="Calibri"/>
                <w:sz w:val="16"/>
                <w:szCs w:val="16"/>
              </w:rPr>
              <w:t>if the CF1R flags the requirement for HERS verification of Refrigerant Charge; then result=yes,</w:t>
            </w:r>
            <w:r>
              <w:rPr>
                <w:rFonts w:ascii="Calibri" w:hAnsi="Calibri"/>
                <w:sz w:val="16"/>
                <w:szCs w:val="16"/>
              </w:rPr>
              <w:t xml:space="preserve"> </w:t>
            </w:r>
          </w:p>
          <w:p w14:paraId="4D0695B7" w14:textId="77777777" w:rsidR="005F4634" w:rsidRDefault="005F4634" w:rsidP="005F4634">
            <w:pPr>
              <w:keepNext/>
              <w:rPr>
                <w:rFonts w:ascii="Calibri" w:hAnsi="Calibri"/>
                <w:sz w:val="16"/>
                <w:szCs w:val="16"/>
              </w:rPr>
            </w:pPr>
          </w:p>
          <w:p w14:paraId="45BB4904" w14:textId="0EA9CF4F" w:rsidR="005F4634" w:rsidRDefault="005F4634" w:rsidP="005F4634">
            <w:pPr>
              <w:keepNext/>
              <w:rPr>
                <w:rFonts w:ascii="Calibri" w:hAnsi="Calibri"/>
                <w:sz w:val="16"/>
                <w:szCs w:val="16"/>
              </w:rPr>
            </w:pPr>
            <w:r>
              <w:rPr>
                <w:rFonts w:ascii="Calibri" w:hAnsi="Calibri"/>
                <w:sz w:val="16"/>
                <w:szCs w:val="16"/>
              </w:rPr>
              <w:t xml:space="preserve">elseif </w:t>
            </w:r>
            <w:r w:rsidRPr="00C42202">
              <w:rPr>
                <w:rFonts w:ascii="Calibri" w:hAnsi="Calibri"/>
                <w:sz w:val="16"/>
                <w:szCs w:val="16"/>
                <w:highlight w:val="yellow"/>
              </w:rPr>
              <w:t>B04</w:t>
            </w:r>
            <w:r>
              <w:rPr>
                <w:rFonts w:ascii="Calibri" w:hAnsi="Calibri"/>
                <w:sz w:val="16"/>
                <w:szCs w:val="16"/>
              </w:rPr>
              <w:t xml:space="preserve"> </w:t>
            </w:r>
            <w:r>
              <w:rPr>
                <w:rFonts w:ascii="Calibri" w:hAnsi="Calibri" w:cs="Calibri"/>
                <w:sz w:val="16"/>
                <w:szCs w:val="16"/>
              </w:rPr>
              <w:t>≠</w:t>
            </w:r>
            <w:r>
              <w:rPr>
                <w:rFonts w:ascii="Calibri" w:hAnsi="Calibri"/>
                <w:sz w:val="16"/>
                <w:szCs w:val="16"/>
              </w:rPr>
              <w:t xml:space="preserve"> </w:t>
            </w:r>
            <w:r w:rsidRPr="00AF33B8">
              <w:rPr>
                <w:rFonts w:ascii="Calibri" w:hAnsi="Calibri"/>
                <w:sz w:val="16"/>
                <w:szCs w:val="16"/>
                <w:highlight w:val="yellow"/>
              </w:rPr>
              <w:t>D05</w:t>
            </w:r>
            <w:r>
              <w:rPr>
                <w:rFonts w:ascii="Calibri" w:hAnsi="Calibri"/>
                <w:sz w:val="16"/>
                <w:szCs w:val="16"/>
              </w:rPr>
              <w:t xml:space="preserve">, and </w:t>
            </w:r>
            <w:r w:rsidRPr="00AF33B8">
              <w:rPr>
                <w:rFonts w:ascii="Calibri" w:hAnsi="Calibri"/>
                <w:sz w:val="16"/>
                <w:szCs w:val="16"/>
                <w:highlight w:val="yellow"/>
              </w:rPr>
              <w:t>A02</w:t>
            </w:r>
            <w:r>
              <w:rPr>
                <w:rFonts w:ascii="Calibri" w:hAnsi="Calibri"/>
                <w:sz w:val="16"/>
                <w:szCs w:val="16"/>
              </w:rPr>
              <w:t xml:space="preserve"> = one of the following values:</w:t>
            </w:r>
          </w:p>
          <w:p w14:paraId="679EABC6" w14:textId="4F0E050E" w:rsidR="005F4634" w:rsidRDefault="005F4634" w:rsidP="005F4634">
            <w:pPr>
              <w:keepNext/>
              <w:rPr>
                <w:rFonts w:ascii="Calibri" w:hAnsi="Calibri"/>
                <w:sz w:val="16"/>
                <w:szCs w:val="16"/>
              </w:rPr>
            </w:pPr>
            <w:r>
              <w:rPr>
                <w:rFonts w:ascii="Calibri" w:hAnsi="Calibri"/>
                <w:sz w:val="16"/>
                <w:szCs w:val="16"/>
              </w:rPr>
              <w:t>2, 8, 9, 10, 11, 12, 13, 14, 15, then result = yes;</w:t>
            </w:r>
          </w:p>
          <w:p w14:paraId="4D30AE49" w14:textId="77777777" w:rsidR="005F4634" w:rsidRDefault="005F4634" w:rsidP="005F4634">
            <w:pPr>
              <w:keepNext/>
              <w:rPr>
                <w:rFonts w:ascii="Calibri" w:hAnsi="Calibri"/>
                <w:sz w:val="16"/>
                <w:szCs w:val="16"/>
              </w:rPr>
            </w:pPr>
          </w:p>
          <w:p w14:paraId="5F9AFAD0" w14:textId="77777777" w:rsidR="005F4634" w:rsidRPr="00D46D7C" w:rsidRDefault="005F4634" w:rsidP="005F4634">
            <w:pPr>
              <w:keepNext/>
              <w:rPr>
                <w:rFonts w:ascii="Calibri" w:hAnsi="Calibri"/>
                <w:sz w:val="16"/>
                <w:szCs w:val="16"/>
              </w:rPr>
            </w:pPr>
            <w:r w:rsidRPr="00D46D7C">
              <w:rPr>
                <w:rFonts w:ascii="Calibri" w:hAnsi="Calibri"/>
                <w:sz w:val="16"/>
                <w:szCs w:val="16"/>
              </w:rPr>
              <w:t xml:space="preserve"> else result=no&gt;&gt;</w:t>
            </w:r>
          </w:p>
        </w:tc>
        <w:tc>
          <w:tcPr>
            <w:tcW w:w="5721" w:type="dxa"/>
          </w:tcPr>
          <w:p w14:paraId="4A8F665E" w14:textId="273128CD" w:rsidR="00E22EA8" w:rsidRPr="00E22EA8" w:rsidRDefault="005F4634" w:rsidP="00E22EA8">
            <w:pPr>
              <w:keepNext/>
              <w:rPr>
                <w:rFonts w:ascii="Calibri" w:hAnsi="Calibri"/>
                <w:sz w:val="12"/>
                <w:szCs w:val="12"/>
              </w:rPr>
            </w:pPr>
            <w:r w:rsidRPr="00C901DF">
              <w:rPr>
                <w:rFonts w:ascii="Calibri" w:hAnsi="Calibri"/>
                <w:sz w:val="12"/>
                <w:szCs w:val="12"/>
              </w:rPr>
              <w:t>&lt;&lt;</w:t>
            </w:r>
            <w:r w:rsidR="00E22EA8" w:rsidRPr="00E22EA8">
              <w:rPr>
                <w:rFonts w:ascii="Calibri" w:hAnsi="Calibri"/>
                <w:sz w:val="12"/>
                <w:szCs w:val="12"/>
              </w:rPr>
              <w:t>if N01 is one of the HP systems listed in H01,</w:t>
            </w:r>
          </w:p>
          <w:p w14:paraId="14BDBB4A" w14:textId="7A570614" w:rsidR="00E22EA8" w:rsidRPr="00C901DF" w:rsidRDefault="00E22EA8" w:rsidP="00E22EA8">
            <w:pPr>
              <w:keepNext/>
              <w:rPr>
                <w:rFonts w:ascii="Calibri" w:hAnsi="Calibri"/>
                <w:sz w:val="12"/>
                <w:szCs w:val="12"/>
              </w:rPr>
            </w:pPr>
            <w:r w:rsidRPr="00E22EA8">
              <w:rPr>
                <w:rFonts w:ascii="Calibri" w:hAnsi="Calibri"/>
                <w:sz w:val="12"/>
                <w:szCs w:val="12"/>
              </w:rPr>
              <w:t>then result = yes;</w:t>
            </w:r>
          </w:p>
          <w:p w14:paraId="6DEA1838" w14:textId="77777777" w:rsidR="00E22EA8" w:rsidRDefault="00E22EA8" w:rsidP="005F4634">
            <w:pPr>
              <w:keepNext/>
              <w:rPr>
                <w:rFonts w:ascii="Calibri" w:hAnsi="Calibri"/>
                <w:b/>
                <w:sz w:val="12"/>
                <w:szCs w:val="12"/>
              </w:rPr>
            </w:pPr>
          </w:p>
          <w:p w14:paraId="4EA8B219" w14:textId="696F4D01" w:rsidR="000C6D3D" w:rsidRPr="00C901DF" w:rsidRDefault="00E22EA8" w:rsidP="005F4634">
            <w:pPr>
              <w:keepNext/>
              <w:rPr>
                <w:rFonts w:ascii="Calibri" w:hAnsi="Calibri"/>
                <w:sz w:val="12"/>
                <w:szCs w:val="12"/>
              </w:rPr>
            </w:pPr>
            <w:r>
              <w:rPr>
                <w:rFonts w:ascii="Calibri" w:hAnsi="Calibri"/>
                <w:b/>
                <w:sz w:val="12"/>
                <w:szCs w:val="12"/>
              </w:rPr>
              <w:t>else</w:t>
            </w:r>
            <w:r w:rsidR="000C6D3D" w:rsidRPr="00C901DF">
              <w:rPr>
                <w:rFonts w:ascii="Calibri" w:hAnsi="Calibri"/>
                <w:b/>
                <w:sz w:val="12"/>
                <w:szCs w:val="12"/>
              </w:rPr>
              <w:t>if</w:t>
            </w:r>
            <w:r w:rsidR="000C6D3D" w:rsidRPr="00C901DF">
              <w:rPr>
                <w:rFonts w:ascii="Calibri" w:hAnsi="Calibri"/>
                <w:sz w:val="12"/>
                <w:szCs w:val="12"/>
              </w:rPr>
              <w:t xml:space="preserve"> </w:t>
            </w:r>
            <w:r w:rsidR="002B7B16" w:rsidRPr="00C901DF">
              <w:rPr>
                <w:rFonts w:ascii="Calibri" w:hAnsi="Calibri"/>
                <w:sz w:val="12"/>
                <w:szCs w:val="12"/>
                <w:highlight w:val="yellow"/>
              </w:rPr>
              <w:t>B03</w:t>
            </w:r>
            <w:r w:rsidR="000C6D3D" w:rsidRPr="00C901DF">
              <w:rPr>
                <w:rFonts w:ascii="Calibri" w:hAnsi="Calibri"/>
                <w:sz w:val="12"/>
                <w:szCs w:val="12"/>
              </w:rPr>
              <w:t xml:space="preserve"> or </w:t>
            </w:r>
            <w:r w:rsidR="002B7B16" w:rsidRPr="00C901DF">
              <w:rPr>
                <w:rFonts w:ascii="Calibri" w:hAnsi="Calibri"/>
                <w:sz w:val="12"/>
                <w:szCs w:val="12"/>
                <w:highlight w:val="yellow"/>
              </w:rPr>
              <w:t>B04</w:t>
            </w:r>
            <w:r w:rsidR="000C6D3D" w:rsidRPr="00C901DF">
              <w:rPr>
                <w:rFonts w:ascii="Calibri" w:hAnsi="Calibri"/>
                <w:sz w:val="12"/>
                <w:szCs w:val="12"/>
              </w:rPr>
              <w:t xml:space="preserve">=one of the following </w:t>
            </w:r>
            <w:r w:rsidR="00281CFE" w:rsidRPr="00C901DF">
              <w:rPr>
                <w:rFonts w:ascii="Calibri" w:hAnsi="Calibri"/>
                <w:sz w:val="12"/>
                <w:szCs w:val="12"/>
              </w:rPr>
              <w:t>three</w:t>
            </w:r>
            <w:r w:rsidR="000C6D3D" w:rsidRPr="00C901DF">
              <w:rPr>
                <w:rFonts w:ascii="Calibri" w:hAnsi="Calibri"/>
                <w:sz w:val="12"/>
                <w:szCs w:val="12"/>
              </w:rPr>
              <w:t xml:space="preserve"> system types:</w:t>
            </w:r>
          </w:p>
          <w:p w14:paraId="0A7F66E4" w14:textId="0E9870A8" w:rsidR="000C6D3D" w:rsidRPr="00C901DF" w:rsidRDefault="000C6D3D" w:rsidP="000C6D3D">
            <w:pPr>
              <w:keepNext/>
              <w:rPr>
                <w:rFonts w:ascii="Calibri" w:hAnsi="Calibri"/>
                <w:sz w:val="12"/>
                <w:szCs w:val="12"/>
              </w:rPr>
            </w:pPr>
            <w:r w:rsidRPr="00C901DF">
              <w:rPr>
                <w:rFonts w:ascii="Calibri" w:hAnsi="Calibri"/>
                <w:sz w:val="12"/>
                <w:szCs w:val="12"/>
              </w:rPr>
              <w:t>*ductless mini-split AC</w:t>
            </w:r>
          </w:p>
          <w:p w14:paraId="0F042852" w14:textId="646AEF02" w:rsidR="006C4199" w:rsidRPr="00C901DF" w:rsidRDefault="006C4199" w:rsidP="005F4634">
            <w:pPr>
              <w:keepNext/>
              <w:rPr>
                <w:rFonts w:ascii="Calibri" w:hAnsi="Calibri"/>
                <w:sz w:val="12"/>
                <w:szCs w:val="12"/>
              </w:rPr>
            </w:pPr>
            <w:r w:rsidRPr="00C901DF">
              <w:rPr>
                <w:rFonts w:ascii="Calibri" w:hAnsi="Calibri"/>
                <w:sz w:val="12"/>
                <w:szCs w:val="12"/>
              </w:rPr>
              <w:t>*ductless VRF AC;</w:t>
            </w:r>
          </w:p>
          <w:p w14:paraId="0A7C5B09" w14:textId="406593C4" w:rsidR="002B7B16" w:rsidRPr="00C901DF" w:rsidRDefault="002B7B16" w:rsidP="005F4634">
            <w:pPr>
              <w:keepNext/>
              <w:rPr>
                <w:rFonts w:ascii="Calibri" w:hAnsi="Calibri"/>
                <w:sz w:val="12"/>
                <w:szCs w:val="12"/>
              </w:rPr>
            </w:pPr>
            <w:r w:rsidRPr="00C901DF">
              <w:rPr>
                <w:rFonts w:ascii="Calibri" w:hAnsi="Calibri"/>
                <w:sz w:val="12"/>
                <w:szCs w:val="12"/>
              </w:rPr>
              <w:t>*ductless multi-split AC</w:t>
            </w:r>
          </w:p>
          <w:p w14:paraId="2EF5719D" w14:textId="7A66E998" w:rsidR="008548BB" w:rsidRPr="00C901DF" w:rsidRDefault="008548BB" w:rsidP="005F4634">
            <w:pPr>
              <w:keepNext/>
              <w:rPr>
                <w:rFonts w:ascii="Calibri" w:hAnsi="Calibri"/>
                <w:sz w:val="12"/>
                <w:szCs w:val="12"/>
              </w:rPr>
            </w:pPr>
            <w:r w:rsidRPr="00C901DF">
              <w:rPr>
                <w:rFonts w:ascii="Calibri" w:hAnsi="Calibri"/>
                <w:sz w:val="12"/>
                <w:szCs w:val="12"/>
              </w:rPr>
              <w:t>*ducted mini-split AC</w:t>
            </w:r>
          </w:p>
          <w:p w14:paraId="1C45E57A" w14:textId="3B9A1711" w:rsidR="000C6D3D" w:rsidRPr="00C901DF" w:rsidRDefault="000C6D3D"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result=no</w:t>
            </w:r>
          </w:p>
          <w:p w14:paraId="62A55298" w14:textId="77777777" w:rsidR="000C6D3D" w:rsidRPr="00C901DF" w:rsidRDefault="000C6D3D" w:rsidP="005F4634">
            <w:pPr>
              <w:keepNext/>
              <w:rPr>
                <w:rFonts w:ascii="Calibri" w:hAnsi="Calibri"/>
                <w:sz w:val="12"/>
                <w:szCs w:val="12"/>
              </w:rPr>
            </w:pPr>
          </w:p>
          <w:p w14:paraId="46511BB5" w14:textId="38A7D372" w:rsidR="00115697" w:rsidRPr="00C901DF" w:rsidRDefault="00115697"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Pr="00C901DF">
              <w:rPr>
                <w:rFonts w:ascii="Calibri" w:hAnsi="Calibri"/>
                <w:sz w:val="12"/>
                <w:szCs w:val="12"/>
                <w:highlight w:val="yellow"/>
              </w:rPr>
              <w:t>B04</w:t>
            </w:r>
            <w:r w:rsidRPr="00C901DF">
              <w:rPr>
                <w:rFonts w:ascii="Calibri" w:hAnsi="Calibri"/>
                <w:sz w:val="12"/>
                <w:szCs w:val="12"/>
              </w:rPr>
              <w:t xml:space="preserve">={Small Duct High Velocity AC system}, </w:t>
            </w:r>
          </w:p>
          <w:p w14:paraId="6454984B" w14:textId="29B0B3DC" w:rsidR="00115697" w:rsidRPr="00C901DF" w:rsidRDefault="00115697" w:rsidP="005F4634">
            <w:pPr>
              <w:keepNext/>
              <w:rPr>
                <w:rFonts w:ascii="Calibri" w:hAnsi="Calibri"/>
                <w:sz w:val="12"/>
                <w:szCs w:val="12"/>
              </w:rPr>
            </w:pPr>
            <w:r w:rsidRPr="00C901DF">
              <w:rPr>
                <w:rFonts w:ascii="Calibri" w:hAnsi="Calibri"/>
                <w:b/>
                <w:sz w:val="12"/>
                <w:szCs w:val="12"/>
              </w:rPr>
              <w:t>and</w:t>
            </w:r>
            <w:r w:rsidRPr="00C901DF">
              <w:rPr>
                <w:rFonts w:ascii="Calibri" w:hAnsi="Calibri"/>
                <w:sz w:val="12"/>
                <w:szCs w:val="12"/>
              </w:rPr>
              <w:t xml:space="preserve"> </w:t>
            </w:r>
            <w:r w:rsidR="00695A70" w:rsidRPr="00C901DF">
              <w:rPr>
                <w:rFonts w:ascii="Calibri" w:hAnsi="Calibri"/>
                <w:sz w:val="12"/>
                <w:szCs w:val="12"/>
                <w:highlight w:val="yellow"/>
              </w:rPr>
              <w:t>C06</w:t>
            </w:r>
            <w:r w:rsidRPr="00C901DF">
              <w:rPr>
                <w:rFonts w:ascii="Calibri" w:hAnsi="Calibri"/>
                <w:sz w:val="12"/>
                <w:szCs w:val="12"/>
              </w:rPr>
              <w:t xml:space="preserve"> &gt; 12,</w:t>
            </w:r>
          </w:p>
          <w:p w14:paraId="0D97137C" w14:textId="08BF0E34" w:rsidR="00115697" w:rsidRPr="00C901DF" w:rsidRDefault="00115697"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6518639E" w14:textId="77777777" w:rsidR="00115697" w:rsidRPr="00C901DF" w:rsidRDefault="00115697" w:rsidP="005F4634">
            <w:pPr>
              <w:keepNext/>
              <w:rPr>
                <w:rFonts w:ascii="Calibri" w:hAnsi="Calibri"/>
                <w:sz w:val="12"/>
                <w:szCs w:val="12"/>
              </w:rPr>
            </w:pPr>
          </w:p>
          <w:p w14:paraId="3EC8CA8F" w14:textId="66382605" w:rsidR="005F4634" w:rsidRPr="00C901DF" w:rsidRDefault="000C6D3D" w:rsidP="005F4634">
            <w:pPr>
              <w:keepNext/>
              <w:rPr>
                <w:rFonts w:ascii="Calibri" w:hAnsi="Calibri"/>
                <w:sz w:val="12"/>
                <w:szCs w:val="12"/>
              </w:rPr>
            </w:pPr>
            <w:r w:rsidRPr="00C901DF">
              <w:rPr>
                <w:rFonts w:ascii="Calibri" w:hAnsi="Calibri"/>
                <w:b/>
                <w:sz w:val="12"/>
                <w:szCs w:val="12"/>
              </w:rPr>
              <w:t>else</w:t>
            </w:r>
            <w:r w:rsidR="005F4634" w:rsidRPr="00C901DF">
              <w:rPr>
                <w:rFonts w:ascii="Calibri" w:hAnsi="Calibri"/>
                <w:b/>
                <w:sz w:val="12"/>
                <w:szCs w:val="12"/>
              </w:rPr>
              <w:t>if</w:t>
            </w:r>
            <w:r w:rsidR="005F4634" w:rsidRPr="00C901DF">
              <w:rPr>
                <w:rFonts w:ascii="Calibri" w:hAnsi="Calibri"/>
                <w:sz w:val="12"/>
                <w:szCs w:val="12"/>
              </w:rPr>
              <w:t xml:space="preserve"> </w:t>
            </w:r>
            <w:r w:rsidR="00695A70" w:rsidRPr="00C901DF">
              <w:rPr>
                <w:rFonts w:ascii="Calibri" w:hAnsi="Calibri"/>
                <w:sz w:val="12"/>
                <w:szCs w:val="12"/>
                <w:highlight w:val="yellow"/>
              </w:rPr>
              <w:t>C06</w:t>
            </w:r>
            <w:r w:rsidR="00695A70" w:rsidRPr="00C901DF">
              <w:rPr>
                <w:rFonts w:ascii="Calibri" w:hAnsi="Calibri"/>
                <w:sz w:val="12"/>
                <w:szCs w:val="12"/>
              </w:rPr>
              <w:t xml:space="preserve"> </w:t>
            </w:r>
            <w:r w:rsidR="005F4634" w:rsidRPr="00C901DF">
              <w:rPr>
                <w:rFonts w:ascii="Calibri" w:hAnsi="Calibri"/>
                <w:sz w:val="12"/>
                <w:szCs w:val="12"/>
              </w:rPr>
              <w:t xml:space="preserve">&gt; 14, </w:t>
            </w:r>
          </w:p>
          <w:p w14:paraId="470863E0" w14:textId="15532A8F"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1C0F2C3A" w14:textId="763E293F" w:rsidR="005F4634" w:rsidRPr="00C901DF" w:rsidRDefault="005F4634" w:rsidP="005F4634">
            <w:pPr>
              <w:keepNext/>
              <w:rPr>
                <w:rFonts w:ascii="Calibri" w:hAnsi="Calibri"/>
                <w:sz w:val="12"/>
                <w:szCs w:val="12"/>
              </w:rPr>
            </w:pPr>
          </w:p>
          <w:p w14:paraId="4BD4E3E5" w14:textId="77777777" w:rsidR="00695A70" w:rsidRPr="00C901DF" w:rsidRDefault="005F4634" w:rsidP="005F4634">
            <w:pPr>
              <w:keepNext/>
              <w:rPr>
                <w:rFonts w:ascii="Calibri" w:hAnsi="Calibri"/>
                <w:sz w:val="12"/>
                <w:szCs w:val="12"/>
              </w:rPr>
            </w:pPr>
            <w:r w:rsidRPr="00C901DF">
              <w:rPr>
                <w:rFonts w:ascii="Calibri" w:hAnsi="Calibri"/>
                <w:b/>
                <w:sz w:val="12"/>
                <w:szCs w:val="12"/>
              </w:rPr>
              <w:t>elseif</w:t>
            </w:r>
            <w:r w:rsidR="00695A70" w:rsidRPr="00C901DF">
              <w:rPr>
                <w:rFonts w:ascii="Calibri" w:hAnsi="Calibri"/>
                <w:b/>
                <w:sz w:val="12"/>
                <w:szCs w:val="12"/>
              </w:rPr>
              <w:t xml:space="preserve"> </w:t>
            </w:r>
            <w:r w:rsidR="00695A70" w:rsidRPr="00C901DF">
              <w:rPr>
                <w:rFonts w:ascii="Calibri" w:hAnsi="Calibri"/>
                <w:sz w:val="12"/>
                <w:szCs w:val="12"/>
              </w:rPr>
              <w:t>the following three conditions are true:</w:t>
            </w:r>
            <w:r w:rsidRPr="00C901DF">
              <w:rPr>
                <w:rFonts w:ascii="Calibri" w:hAnsi="Calibri"/>
                <w:sz w:val="12"/>
                <w:szCs w:val="12"/>
              </w:rPr>
              <w:t xml:space="preserve"> </w:t>
            </w:r>
          </w:p>
          <w:p w14:paraId="38D6CD09" w14:textId="524A010A" w:rsidR="00695A70" w:rsidRPr="00C901DF" w:rsidRDefault="00695A70" w:rsidP="005F4634">
            <w:pPr>
              <w:keepNext/>
              <w:rPr>
                <w:rFonts w:ascii="Calibri" w:hAnsi="Calibri"/>
                <w:sz w:val="12"/>
                <w:szCs w:val="12"/>
              </w:rPr>
            </w:pPr>
            <w:r w:rsidRPr="00C901DF">
              <w:rPr>
                <w:rFonts w:ascii="Calibri" w:hAnsi="Calibri"/>
                <w:sz w:val="12"/>
                <w:szCs w:val="12"/>
              </w:rPr>
              <w:t>1:[</w:t>
            </w:r>
            <w:r w:rsidR="00BD23E4" w:rsidRPr="00C901DF">
              <w:rPr>
                <w:rFonts w:ascii="Calibri" w:hAnsi="Calibri"/>
                <w:sz w:val="12"/>
                <w:szCs w:val="12"/>
                <w:highlight w:val="yellow"/>
              </w:rPr>
              <w:t>B04</w:t>
            </w:r>
            <w:r w:rsidR="00BD23E4" w:rsidRPr="00C901DF">
              <w:rPr>
                <w:rFonts w:ascii="Calibri" w:hAnsi="Calibri"/>
                <w:sz w:val="12"/>
                <w:szCs w:val="12"/>
              </w:rPr>
              <w:t xml:space="preserve"> </w:t>
            </w:r>
            <w:r w:rsidR="005F4634" w:rsidRPr="00C901DF">
              <w:rPr>
                <w:rFonts w:ascii="Calibri" w:hAnsi="Calibri"/>
                <w:sz w:val="12"/>
                <w:szCs w:val="12"/>
              </w:rPr>
              <w:t xml:space="preserve">= </w:t>
            </w:r>
            <w:r w:rsidR="00620889" w:rsidRPr="00C901DF">
              <w:rPr>
                <w:rFonts w:ascii="Calibri" w:hAnsi="Calibri"/>
                <w:sz w:val="12"/>
                <w:szCs w:val="12"/>
              </w:rPr>
              <w:t>{</w:t>
            </w:r>
            <w:r w:rsidR="005F4634" w:rsidRPr="00C901DF">
              <w:rPr>
                <w:rFonts w:ascii="Calibri" w:hAnsi="Calibri"/>
                <w:sz w:val="12"/>
                <w:szCs w:val="12"/>
              </w:rPr>
              <w:t>central packaged AC</w:t>
            </w:r>
            <w:r w:rsidR="00620889" w:rsidRPr="00C901DF">
              <w:rPr>
                <w:rFonts w:ascii="Calibri" w:hAnsi="Calibri"/>
                <w:sz w:val="12"/>
                <w:szCs w:val="12"/>
              </w:rPr>
              <w:t>}</w:t>
            </w:r>
            <w:r w:rsidRPr="00C901DF">
              <w:rPr>
                <w:rFonts w:ascii="Calibri" w:hAnsi="Calibri"/>
                <w:sz w:val="12"/>
                <w:szCs w:val="12"/>
              </w:rPr>
              <w:t>]</w:t>
            </w:r>
            <w:r w:rsidR="005F4634" w:rsidRPr="00C901DF">
              <w:rPr>
                <w:rFonts w:ascii="Calibri" w:hAnsi="Calibri"/>
                <w:sz w:val="12"/>
                <w:szCs w:val="12"/>
              </w:rPr>
              <w:t xml:space="preserve">, </w:t>
            </w:r>
          </w:p>
          <w:p w14:paraId="77871D13" w14:textId="77777777" w:rsidR="00695A70" w:rsidRPr="00C901DF" w:rsidRDefault="00695A70" w:rsidP="005F4634">
            <w:pPr>
              <w:keepNext/>
              <w:rPr>
                <w:rFonts w:ascii="Calibri" w:hAnsi="Calibri"/>
                <w:sz w:val="12"/>
                <w:szCs w:val="12"/>
              </w:rPr>
            </w:pPr>
            <w:r w:rsidRPr="00C901DF">
              <w:rPr>
                <w:rFonts w:ascii="Calibri" w:hAnsi="Calibri"/>
                <w:sz w:val="12"/>
                <w:szCs w:val="12"/>
              </w:rPr>
              <w:t>2:[</w:t>
            </w:r>
            <w:r w:rsidRPr="00C901DF">
              <w:rPr>
                <w:rFonts w:ascii="Calibri" w:hAnsi="Calibri"/>
                <w:sz w:val="12"/>
                <w:szCs w:val="12"/>
                <w:highlight w:val="yellow"/>
              </w:rPr>
              <w:t>C07</w:t>
            </w:r>
            <w:r w:rsidRPr="00C901DF">
              <w:rPr>
                <w:rFonts w:ascii="Calibri" w:hAnsi="Calibri"/>
                <w:sz w:val="12"/>
                <w:szCs w:val="12"/>
              </w:rPr>
              <w:t xml:space="preserve"> </w:t>
            </w:r>
            <w:r w:rsidRPr="00C901DF">
              <w:rPr>
                <w:rFonts w:ascii="Calibri" w:hAnsi="Calibri" w:cs="Calibri"/>
                <w:sz w:val="12"/>
                <w:szCs w:val="12"/>
              </w:rPr>
              <w:t>≠</w:t>
            </w:r>
            <w:r w:rsidRPr="00C901DF">
              <w:rPr>
                <w:rFonts w:ascii="Calibri" w:hAnsi="Calibri"/>
                <w:sz w:val="12"/>
                <w:szCs w:val="12"/>
              </w:rPr>
              <w:t xml:space="preserve">N/A], </w:t>
            </w:r>
          </w:p>
          <w:p w14:paraId="61C37F07" w14:textId="5F4B2BCB" w:rsidR="00A90405" w:rsidRPr="00C901DF" w:rsidRDefault="00695A70" w:rsidP="005F4634">
            <w:pPr>
              <w:keepNext/>
              <w:rPr>
                <w:rFonts w:ascii="Calibri" w:hAnsi="Calibri"/>
                <w:sz w:val="12"/>
                <w:szCs w:val="12"/>
              </w:rPr>
            </w:pPr>
            <w:r w:rsidRPr="00C901DF">
              <w:rPr>
                <w:rFonts w:ascii="Calibri" w:hAnsi="Calibri"/>
                <w:sz w:val="12"/>
                <w:szCs w:val="12"/>
              </w:rPr>
              <w:t>3:[</w:t>
            </w:r>
            <w:r w:rsidR="00A90405" w:rsidRPr="00C901DF">
              <w:rPr>
                <w:rFonts w:ascii="Calibri" w:hAnsi="Calibri"/>
                <w:sz w:val="12"/>
                <w:szCs w:val="12"/>
                <w:highlight w:val="yellow"/>
              </w:rPr>
              <w:t>C07</w:t>
            </w:r>
            <w:r w:rsidRPr="00C901DF">
              <w:rPr>
                <w:rFonts w:ascii="Calibri" w:hAnsi="Calibri"/>
                <w:sz w:val="12"/>
                <w:szCs w:val="12"/>
              </w:rPr>
              <w:t xml:space="preserve"> &gt; 11.0], </w:t>
            </w:r>
          </w:p>
          <w:p w14:paraId="7ACD0E93" w14:textId="6CEC6B8D" w:rsidR="00A90405" w:rsidRPr="00C901DF" w:rsidRDefault="00A90405" w:rsidP="00A90405">
            <w:pPr>
              <w:keepNext/>
              <w:rPr>
                <w:rFonts w:ascii="Calibri" w:hAnsi="Calibri"/>
                <w:sz w:val="12"/>
                <w:szCs w:val="12"/>
              </w:rPr>
            </w:pPr>
            <w:r w:rsidRPr="00C901DF">
              <w:rPr>
                <w:rFonts w:ascii="Calibri" w:hAnsi="Calibri"/>
                <w:b/>
                <w:sz w:val="12"/>
                <w:szCs w:val="12"/>
              </w:rPr>
              <w:t>then</w:t>
            </w:r>
            <w:r w:rsidR="009C05AA" w:rsidRPr="00C901DF">
              <w:rPr>
                <w:rFonts w:ascii="Calibri" w:hAnsi="Calibri"/>
                <w:sz w:val="12"/>
                <w:szCs w:val="12"/>
              </w:rPr>
              <w:t xml:space="preserve"> result = yes.</w:t>
            </w:r>
          </w:p>
          <w:p w14:paraId="1352DBD8" w14:textId="77777777" w:rsidR="005F4634" w:rsidRPr="00C901DF" w:rsidRDefault="005F4634" w:rsidP="005F4634">
            <w:pPr>
              <w:keepNext/>
              <w:rPr>
                <w:rFonts w:ascii="Calibri" w:hAnsi="Calibri"/>
                <w:sz w:val="12"/>
                <w:szCs w:val="12"/>
              </w:rPr>
            </w:pPr>
          </w:p>
          <w:p w14:paraId="1DB019CC" w14:textId="00968338"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00A90405" w:rsidRPr="00C901DF">
              <w:rPr>
                <w:rFonts w:ascii="Calibri" w:hAnsi="Calibri"/>
                <w:sz w:val="12"/>
                <w:szCs w:val="12"/>
                <w:highlight w:val="yellow"/>
              </w:rPr>
              <w:t>B04</w:t>
            </w:r>
            <w:r w:rsidR="00A90405" w:rsidRPr="00C901DF">
              <w:rPr>
                <w:rFonts w:ascii="Calibri" w:hAnsi="Calibri"/>
                <w:sz w:val="12"/>
                <w:szCs w:val="12"/>
              </w:rPr>
              <w:t xml:space="preserve"> </w:t>
            </w:r>
            <w:r w:rsidRPr="00C901DF">
              <w:rPr>
                <w:rFonts w:ascii="Calibri" w:hAnsi="Calibri"/>
                <w:sz w:val="12"/>
                <w:szCs w:val="12"/>
              </w:rPr>
              <w:t xml:space="preserve">= </w:t>
            </w:r>
            <w:r w:rsidR="00480E5E" w:rsidRPr="00C901DF">
              <w:rPr>
                <w:rFonts w:ascii="Calibri" w:hAnsi="Calibri"/>
                <w:sz w:val="12"/>
                <w:szCs w:val="12"/>
              </w:rPr>
              <w:t>{</w:t>
            </w:r>
            <w:r w:rsidRPr="00C901DF">
              <w:rPr>
                <w:rFonts w:ascii="Calibri" w:hAnsi="Calibri"/>
                <w:sz w:val="12"/>
                <w:szCs w:val="12"/>
              </w:rPr>
              <w:t>central split AC</w:t>
            </w:r>
            <w:r w:rsidR="00480E5E" w:rsidRPr="00C901DF">
              <w:rPr>
                <w:rFonts w:ascii="Calibri" w:hAnsi="Calibri"/>
                <w:sz w:val="12"/>
                <w:szCs w:val="12"/>
              </w:rPr>
              <w:t>}</w:t>
            </w:r>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71C63F6C" w14:textId="77777777" w:rsidR="005F4634" w:rsidRPr="00C901DF" w:rsidRDefault="005F4634" w:rsidP="005F4634">
            <w:pPr>
              <w:keepNext/>
              <w:rPr>
                <w:rFonts w:ascii="Calibri" w:hAnsi="Calibri"/>
                <w:sz w:val="12"/>
                <w:szCs w:val="12"/>
              </w:rPr>
            </w:pPr>
            <w:r w:rsidRPr="00C901DF">
              <w:rPr>
                <w:rFonts w:ascii="Calibri" w:hAnsi="Calibri"/>
                <w:sz w:val="12"/>
                <w:szCs w:val="12"/>
              </w:rPr>
              <w:t>1: [</w:t>
            </w:r>
            <w:r w:rsidRPr="00C901DF">
              <w:rPr>
                <w:rFonts w:ascii="Calibri" w:hAnsi="Calibri"/>
                <w:sz w:val="12"/>
                <w:szCs w:val="12"/>
                <w:highlight w:val="yellow"/>
              </w:rPr>
              <w:t>C07</w:t>
            </w:r>
            <w:r w:rsidRPr="00C901DF">
              <w:rPr>
                <w:rFonts w:ascii="Calibri" w:hAnsi="Calibri"/>
                <w:sz w:val="12"/>
                <w:szCs w:val="12"/>
              </w:rPr>
              <w:t xml:space="preserve"> &gt; 11.7];  </w:t>
            </w:r>
          </w:p>
          <w:p w14:paraId="6CC8AFDA" w14:textId="5C1D7960"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 45000]; </w:t>
            </w:r>
          </w:p>
          <w:p w14:paraId="6A0F3BD9" w14:textId="77777777"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6577E532" w14:textId="77777777" w:rsidR="005F4634" w:rsidRPr="00C901DF" w:rsidRDefault="005F4634" w:rsidP="005F4634">
            <w:pPr>
              <w:keepNext/>
              <w:rPr>
                <w:rFonts w:ascii="Calibri" w:hAnsi="Calibri"/>
                <w:sz w:val="12"/>
                <w:szCs w:val="12"/>
              </w:rPr>
            </w:pPr>
          </w:p>
          <w:p w14:paraId="0FCB77AB" w14:textId="2934A754" w:rsidR="005F4634" w:rsidRPr="00C901DF" w:rsidRDefault="005F4634" w:rsidP="005F4634">
            <w:pPr>
              <w:keepNext/>
              <w:rPr>
                <w:rFonts w:ascii="Calibri" w:hAnsi="Calibri"/>
                <w:sz w:val="12"/>
                <w:szCs w:val="12"/>
              </w:rPr>
            </w:pPr>
            <w:r w:rsidRPr="00C901DF">
              <w:rPr>
                <w:rFonts w:ascii="Calibri" w:hAnsi="Calibri"/>
                <w:b/>
                <w:sz w:val="12"/>
                <w:szCs w:val="12"/>
              </w:rPr>
              <w:t>elseif</w:t>
            </w:r>
            <w:r w:rsidRPr="00C901DF">
              <w:rPr>
                <w:rFonts w:ascii="Calibri" w:hAnsi="Calibri"/>
                <w:sz w:val="12"/>
                <w:szCs w:val="12"/>
              </w:rPr>
              <w:t xml:space="preserve"> </w:t>
            </w:r>
            <w:r w:rsidR="00B77237" w:rsidRPr="00C901DF">
              <w:rPr>
                <w:rFonts w:ascii="Calibri" w:hAnsi="Calibri"/>
                <w:sz w:val="12"/>
                <w:szCs w:val="12"/>
                <w:highlight w:val="yellow"/>
              </w:rPr>
              <w:t>B04</w:t>
            </w:r>
            <w:r w:rsidR="00B77237" w:rsidRPr="00C901DF">
              <w:rPr>
                <w:rFonts w:ascii="Calibri" w:hAnsi="Calibri"/>
                <w:sz w:val="12"/>
                <w:szCs w:val="12"/>
              </w:rPr>
              <w:t xml:space="preserve"> </w:t>
            </w:r>
            <w:r w:rsidRPr="00C901DF">
              <w:rPr>
                <w:rFonts w:ascii="Calibri" w:hAnsi="Calibri"/>
                <w:sz w:val="12"/>
                <w:szCs w:val="12"/>
              </w:rPr>
              <w:t xml:space="preserve">= </w:t>
            </w:r>
            <w:r w:rsidR="00B77237" w:rsidRPr="00C901DF">
              <w:rPr>
                <w:rFonts w:ascii="Calibri" w:hAnsi="Calibri"/>
                <w:sz w:val="12"/>
                <w:szCs w:val="12"/>
              </w:rPr>
              <w:t>[</w:t>
            </w:r>
            <w:r w:rsidRPr="00C901DF">
              <w:rPr>
                <w:rFonts w:ascii="Calibri" w:hAnsi="Calibri"/>
                <w:sz w:val="12"/>
                <w:szCs w:val="12"/>
              </w:rPr>
              <w:t>central split AC</w:t>
            </w:r>
            <w:r w:rsidR="00B77237" w:rsidRPr="00C901DF">
              <w:rPr>
                <w:rFonts w:ascii="Calibri" w:hAnsi="Calibri"/>
                <w:sz w:val="12"/>
                <w:szCs w:val="12"/>
              </w:rPr>
              <w:t>]</w:t>
            </w:r>
            <w:r w:rsidRPr="00C901DF">
              <w:rPr>
                <w:rFonts w:ascii="Calibri" w:hAnsi="Calibri"/>
                <w:sz w:val="12"/>
                <w:szCs w:val="12"/>
              </w:rPr>
              <w:t xml:space="preserve"> and </w:t>
            </w:r>
            <w:r w:rsidRPr="00C901DF">
              <w:rPr>
                <w:rFonts w:ascii="Calibri" w:hAnsi="Calibri"/>
                <w:b/>
                <w:sz w:val="12"/>
                <w:szCs w:val="12"/>
              </w:rPr>
              <w:t>both</w:t>
            </w:r>
            <w:r w:rsidRPr="00C901DF">
              <w:rPr>
                <w:rFonts w:ascii="Calibri" w:hAnsi="Calibri"/>
                <w:sz w:val="12"/>
                <w:szCs w:val="12"/>
              </w:rPr>
              <w:t xml:space="preserve"> of the following two criteria are true:  </w:t>
            </w:r>
          </w:p>
          <w:p w14:paraId="61083E07" w14:textId="64040CE5" w:rsidR="005F4634" w:rsidRPr="00C901DF" w:rsidRDefault="005F4634" w:rsidP="005F4634">
            <w:pPr>
              <w:keepNext/>
              <w:rPr>
                <w:rFonts w:ascii="Calibri" w:hAnsi="Calibri"/>
                <w:sz w:val="12"/>
                <w:szCs w:val="12"/>
              </w:rPr>
            </w:pPr>
            <w:r w:rsidRPr="00C901DF">
              <w:rPr>
                <w:rFonts w:ascii="Calibri" w:hAnsi="Calibri"/>
                <w:sz w:val="12"/>
                <w:szCs w:val="12"/>
              </w:rPr>
              <w:t>1:  [</w:t>
            </w:r>
            <w:r w:rsidR="00B77237" w:rsidRPr="00C901DF">
              <w:rPr>
                <w:rFonts w:ascii="Calibri" w:hAnsi="Calibri"/>
                <w:sz w:val="12"/>
                <w:szCs w:val="12"/>
                <w:highlight w:val="yellow"/>
              </w:rPr>
              <w:t>C07</w:t>
            </w:r>
            <w:r w:rsidR="00B77237" w:rsidRPr="00C901DF">
              <w:rPr>
                <w:rFonts w:ascii="Calibri" w:hAnsi="Calibri"/>
                <w:sz w:val="12"/>
                <w:szCs w:val="12"/>
              </w:rPr>
              <w:t xml:space="preserve"> </w:t>
            </w:r>
            <w:r w:rsidRPr="00C901DF">
              <w:rPr>
                <w:rFonts w:ascii="Calibri" w:hAnsi="Calibri"/>
                <w:sz w:val="12"/>
                <w:szCs w:val="12"/>
              </w:rPr>
              <w:t xml:space="preserve">&gt; 12.2];  </w:t>
            </w:r>
          </w:p>
          <w:p w14:paraId="43A0A88C" w14:textId="7735ABAF" w:rsidR="005F4634" w:rsidRPr="00C901DF" w:rsidRDefault="005F4634" w:rsidP="005F4634">
            <w:pPr>
              <w:keepNext/>
              <w:rPr>
                <w:rFonts w:ascii="Calibri" w:hAnsi="Calibri"/>
                <w:sz w:val="12"/>
                <w:szCs w:val="12"/>
              </w:rPr>
            </w:pPr>
            <w:r w:rsidRPr="00C901DF">
              <w:rPr>
                <w:rFonts w:ascii="Calibri" w:hAnsi="Calibri"/>
                <w:sz w:val="12"/>
                <w:szCs w:val="12"/>
              </w:rPr>
              <w:t>2: [</w:t>
            </w:r>
            <w:r w:rsidRPr="00C901DF">
              <w:rPr>
                <w:rFonts w:ascii="Calibri" w:hAnsi="Calibri"/>
                <w:sz w:val="12"/>
                <w:szCs w:val="12"/>
                <w:highlight w:val="yellow"/>
              </w:rPr>
              <w:t>F10</w:t>
            </w:r>
            <w:r w:rsidRPr="00C901DF">
              <w:rPr>
                <w:rFonts w:ascii="Calibri" w:hAnsi="Calibri"/>
                <w:sz w:val="12"/>
                <w:szCs w:val="12"/>
              </w:rPr>
              <w:t xml:space="preserve"> &lt; 45000]; </w:t>
            </w:r>
          </w:p>
          <w:p w14:paraId="73CBA4D5" w14:textId="056EE698" w:rsidR="005F4634" w:rsidRPr="00C901DF" w:rsidRDefault="005F4634" w:rsidP="005F4634">
            <w:pPr>
              <w:keepNext/>
              <w:rPr>
                <w:rFonts w:ascii="Calibri" w:hAnsi="Calibri"/>
                <w:sz w:val="12"/>
                <w:szCs w:val="12"/>
              </w:rPr>
            </w:pPr>
            <w:r w:rsidRPr="00C901DF">
              <w:rPr>
                <w:rFonts w:ascii="Calibri" w:hAnsi="Calibri"/>
                <w:b/>
                <w:sz w:val="12"/>
                <w:szCs w:val="12"/>
              </w:rPr>
              <w:t>then</w:t>
            </w:r>
            <w:r w:rsidRPr="00C901DF">
              <w:rPr>
                <w:rFonts w:ascii="Calibri" w:hAnsi="Calibri"/>
                <w:sz w:val="12"/>
                <w:szCs w:val="12"/>
              </w:rPr>
              <w:t xml:space="preserve"> result=yes;</w:t>
            </w:r>
          </w:p>
          <w:p w14:paraId="7554269F" w14:textId="26462C81" w:rsidR="005F4634" w:rsidRPr="00C901DF" w:rsidRDefault="005F4634" w:rsidP="005F4634">
            <w:pPr>
              <w:keepNext/>
              <w:rPr>
                <w:rFonts w:ascii="Calibri" w:hAnsi="Calibri"/>
                <w:sz w:val="12"/>
                <w:szCs w:val="12"/>
              </w:rPr>
            </w:pPr>
          </w:p>
          <w:p w14:paraId="7A065C80" w14:textId="77777777" w:rsidR="005F4634" w:rsidRPr="00C901DF" w:rsidRDefault="005F4634" w:rsidP="005F4634">
            <w:pPr>
              <w:keepNext/>
              <w:rPr>
                <w:rFonts w:ascii="Calibri" w:hAnsi="Calibri"/>
                <w:sz w:val="12"/>
                <w:szCs w:val="12"/>
              </w:rPr>
            </w:pPr>
            <w:r w:rsidRPr="00C901DF">
              <w:rPr>
                <w:rFonts w:ascii="Calibri" w:hAnsi="Calibri"/>
                <w:sz w:val="12"/>
                <w:szCs w:val="12"/>
              </w:rPr>
              <w:t>else result=no&gt;&gt;</w:t>
            </w:r>
          </w:p>
        </w:tc>
        <w:tc>
          <w:tcPr>
            <w:tcW w:w="2159" w:type="dxa"/>
          </w:tcPr>
          <w:p w14:paraId="7A5D9BF2" w14:textId="76DCF837" w:rsidR="00AC07A6" w:rsidRDefault="00897CE7" w:rsidP="00897CE7">
            <w:pPr>
              <w:keepNext/>
              <w:rPr>
                <w:rFonts w:ascii="Calibri" w:hAnsi="Calibri"/>
                <w:sz w:val="16"/>
                <w:szCs w:val="16"/>
              </w:rPr>
            </w:pPr>
            <w:r w:rsidRPr="00897CE7">
              <w:rPr>
                <w:rFonts w:ascii="Calibri" w:hAnsi="Calibri"/>
                <w:sz w:val="16"/>
                <w:szCs w:val="16"/>
              </w:rPr>
              <w:t>&lt;&lt;</w:t>
            </w:r>
            <w:r w:rsidRPr="00897CE7">
              <w:rPr>
                <w:rFonts w:ascii="Calibri" w:hAnsi="Calibri"/>
                <w:b/>
                <w:sz w:val="16"/>
                <w:szCs w:val="16"/>
              </w:rPr>
              <w:t>if</w:t>
            </w:r>
            <w:r w:rsidR="00480D88">
              <w:rPr>
                <w:rFonts w:ascii="Calibri" w:hAnsi="Calibri"/>
                <w:sz w:val="16"/>
                <w:szCs w:val="16"/>
              </w:rPr>
              <w:t xml:space="preserve"> </w:t>
            </w:r>
            <w:r w:rsidR="00AC07A6" w:rsidRPr="00C41C49">
              <w:rPr>
                <w:rFonts w:ascii="Calibri" w:hAnsi="Calibri"/>
                <w:sz w:val="16"/>
                <w:szCs w:val="16"/>
                <w:highlight w:val="yellow"/>
              </w:rPr>
              <w:t>D04</w:t>
            </w:r>
            <w:r w:rsidR="00C41C49">
              <w:rPr>
                <w:rFonts w:ascii="Calibri" w:hAnsi="Calibri"/>
                <w:sz w:val="16"/>
                <w:szCs w:val="16"/>
              </w:rPr>
              <w:t xml:space="preserve"> or </w:t>
            </w:r>
            <w:r w:rsidR="00C41C49" w:rsidRPr="00C41C49">
              <w:rPr>
                <w:rFonts w:ascii="Calibri" w:hAnsi="Calibri"/>
                <w:sz w:val="16"/>
                <w:szCs w:val="16"/>
                <w:highlight w:val="yellow"/>
              </w:rPr>
              <w:t>D05</w:t>
            </w:r>
            <w:r w:rsidR="00480D88">
              <w:rPr>
                <w:rFonts w:ascii="Calibri" w:hAnsi="Calibri"/>
                <w:sz w:val="16"/>
                <w:szCs w:val="16"/>
              </w:rPr>
              <w:t>=</w:t>
            </w:r>
            <w:r w:rsidR="00AC07A6">
              <w:rPr>
                <w:rFonts w:ascii="Calibri" w:hAnsi="Calibri"/>
                <w:sz w:val="16"/>
                <w:szCs w:val="16"/>
              </w:rPr>
              <w:t xml:space="preserve">one of the following </w:t>
            </w:r>
            <w:r w:rsidR="00C41C49">
              <w:rPr>
                <w:rFonts w:ascii="Calibri" w:hAnsi="Calibri"/>
                <w:sz w:val="16"/>
                <w:szCs w:val="16"/>
              </w:rPr>
              <w:t>three system types</w:t>
            </w:r>
            <w:r w:rsidR="00AC07A6">
              <w:rPr>
                <w:rFonts w:ascii="Calibri" w:hAnsi="Calibri"/>
                <w:sz w:val="16"/>
                <w:szCs w:val="16"/>
              </w:rPr>
              <w:t>:</w:t>
            </w:r>
          </w:p>
          <w:p w14:paraId="388D7AD0" w14:textId="76F71087" w:rsidR="00AC07A6" w:rsidRPr="00AC07A6" w:rsidRDefault="00AC07A6" w:rsidP="00AC07A6">
            <w:pPr>
              <w:keepNext/>
              <w:rPr>
                <w:rFonts w:ascii="Calibri" w:hAnsi="Calibri"/>
                <w:sz w:val="16"/>
                <w:szCs w:val="16"/>
              </w:rPr>
            </w:pPr>
            <w:r>
              <w:rPr>
                <w:rFonts w:ascii="Calibri" w:hAnsi="Calibri"/>
                <w:sz w:val="16"/>
                <w:szCs w:val="16"/>
              </w:rPr>
              <w:t>*VCHP-Ducted</w:t>
            </w:r>
          </w:p>
          <w:p w14:paraId="26AD6198" w14:textId="77777777" w:rsidR="00AC07A6" w:rsidRPr="00AC07A6" w:rsidRDefault="00AC07A6" w:rsidP="00AC07A6">
            <w:pPr>
              <w:keepNext/>
              <w:rPr>
                <w:rFonts w:ascii="Calibri" w:hAnsi="Calibri"/>
                <w:sz w:val="16"/>
                <w:szCs w:val="16"/>
              </w:rPr>
            </w:pPr>
            <w:r w:rsidRPr="00AC07A6">
              <w:rPr>
                <w:rFonts w:ascii="Calibri" w:hAnsi="Calibri"/>
                <w:sz w:val="16"/>
                <w:szCs w:val="16"/>
              </w:rPr>
              <w:t>*VCHP-Ductless</w:t>
            </w:r>
          </w:p>
          <w:p w14:paraId="227378B0" w14:textId="77777777" w:rsidR="00AC07A6" w:rsidRDefault="00AC07A6" w:rsidP="00AC07A6">
            <w:pPr>
              <w:keepNext/>
              <w:rPr>
                <w:rFonts w:ascii="Calibri" w:hAnsi="Calibri"/>
                <w:sz w:val="16"/>
                <w:szCs w:val="16"/>
              </w:rPr>
            </w:pPr>
            <w:r w:rsidRPr="00AC07A6">
              <w:rPr>
                <w:rFonts w:ascii="Calibri" w:hAnsi="Calibri"/>
                <w:sz w:val="16"/>
                <w:szCs w:val="16"/>
              </w:rPr>
              <w:t>*VCHP -Ducted+Ductless</w:t>
            </w:r>
          </w:p>
          <w:p w14:paraId="6E98B3E4" w14:textId="4D18B831" w:rsidR="00897CE7" w:rsidRPr="00897CE7" w:rsidRDefault="00897CE7" w:rsidP="00AC07A6">
            <w:pPr>
              <w:keepNext/>
              <w:rPr>
                <w:rFonts w:ascii="Calibri" w:hAnsi="Calibri"/>
                <w:sz w:val="16"/>
                <w:szCs w:val="16"/>
              </w:rPr>
            </w:pPr>
            <w:r w:rsidRPr="00897CE7">
              <w:rPr>
                <w:rFonts w:ascii="Calibri" w:hAnsi="Calibri"/>
                <w:b/>
                <w:sz w:val="16"/>
                <w:szCs w:val="16"/>
              </w:rPr>
              <w:t xml:space="preserve">then </w:t>
            </w:r>
            <w:r w:rsidRPr="00897CE7">
              <w:rPr>
                <w:rFonts w:ascii="Calibri" w:hAnsi="Calibri"/>
                <w:sz w:val="16"/>
                <w:szCs w:val="16"/>
              </w:rPr>
              <w:t>result in this field=yes,</w:t>
            </w:r>
          </w:p>
          <w:p w14:paraId="17D62117" w14:textId="6C6DC419" w:rsidR="005F4634" w:rsidRDefault="00AC07A6" w:rsidP="00897CE7">
            <w:pPr>
              <w:keepNext/>
              <w:rPr>
                <w:rFonts w:ascii="Calibri" w:hAnsi="Calibri"/>
                <w:sz w:val="16"/>
                <w:szCs w:val="16"/>
              </w:rPr>
            </w:pPr>
            <w:r w:rsidRPr="00AC07A6">
              <w:rPr>
                <w:rFonts w:ascii="Calibri" w:hAnsi="Calibri"/>
                <w:b/>
                <w:sz w:val="16"/>
                <w:szCs w:val="16"/>
              </w:rPr>
              <w:t>else</w:t>
            </w:r>
            <w:r>
              <w:rPr>
                <w:rFonts w:ascii="Calibri" w:hAnsi="Calibri"/>
                <w:sz w:val="16"/>
                <w:szCs w:val="16"/>
              </w:rPr>
              <w:t xml:space="preserve"> </w:t>
            </w:r>
            <w:r w:rsidR="00897CE7" w:rsidRPr="00897CE7">
              <w:rPr>
                <w:rFonts w:ascii="Calibri" w:hAnsi="Calibri"/>
                <w:sz w:val="16"/>
                <w:szCs w:val="16"/>
              </w:rPr>
              <w:t>result in this field=</w:t>
            </w:r>
            <w:r w:rsidR="00F7760E">
              <w:rPr>
                <w:rFonts w:ascii="Calibri" w:hAnsi="Calibri"/>
                <w:sz w:val="16"/>
                <w:szCs w:val="16"/>
              </w:rPr>
              <w:t>no&gt;&gt;</w:t>
            </w:r>
          </w:p>
          <w:p w14:paraId="37CEAC33" w14:textId="56E45FD7" w:rsidR="00897CE7" w:rsidRDefault="00897CE7" w:rsidP="00897CE7">
            <w:pPr>
              <w:keepNext/>
              <w:rPr>
                <w:rFonts w:ascii="Calibri" w:hAnsi="Calibri"/>
                <w:sz w:val="16"/>
                <w:szCs w:val="16"/>
              </w:rPr>
            </w:pPr>
          </w:p>
        </w:tc>
      </w:tr>
      <w:tr w:rsidR="005F4634" w:rsidRPr="00295655" w14:paraId="3F2A55D0" w14:textId="0EB0F9C5" w:rsidTr="00C41C49">
        <w:trPr>
          <w:cantSplit/>
          <w:trHeight w:val="332"/>
        </w:trPr>
        <w:tc>
          <w:tcPr>
            <w:tcW w:w="1347" w:type="dxa"/>
          </w:tcPr>
          <w:p w14:paraId="3102CF59" w14:textId="77777777" w:rsidR="005F4634" w:rsidRPr="00295655" w:rsidRDefault="005F4634" w:rsidP="005F4634">
            <w:pPr>
              <w:keepNext/>
              <w:rPr>
                <w:rFonts w:ascii="Calibri" w:hAnsi="Calibri"/>
                <w:sz w:val="18"/>
                <w:szCs w:val="18"/>
              </w:rPr>
            </w:pPr>
          </w:p>
        </w:tc>
        <w:tc>
          <w:tcPr>
            <w:tcW w:w="1440" w:type="dxa"/>
          </w:tcPr>
          <w:p w14:paraId="53D968F1" w14:textId="77777777" w:rsidR="005F4634" w:rsidRPr="00295655" w:rsidRDefault="005F4634" w:rsidP="005F4634">
            <w:pPr>
              <w:keepNext/>
              <w:rPr>
                <w:rFonts w:ascii="Calibri" w:hAnsi="Calibri"/>
                <w:sz w:val="18"/>
                <w:szCs w:val="18"/>
              </w:rPr>
            </w:pPr>
          </w:p>
        </w:tc>
        <w:tc>
          <w:tcPr>
            <w:tcW w:w="1568" w:type="dxa"/>
          </w:tcPr>
          <w:p w14:paraId="17BB4370" w14:textId="77777777" w:rsidR="005F4634" w:rsidRPr="00295655" w:rsidRDefault="005F4634" w:rsidP="005F4634">
            <w:pPr>
              <w:keepNext/>
              <w:rPr>
                <w:rFonts w:ascii="Calibri" w:hAnsi="Calibri"/>
                <w:sz w:val="18"/>
                <w:szCs w:val="18"/>
              </w:rPr>
            </w:pPr>
          </w:p>
        </w:tc>
        <w:tc>
          <w:tcPr>
            <w:tcW w:w="5721" w:type="dxa"/>
          </w:tcPr>
          <w:p w14:paraId="0616E73F" w14:textId="77777777" w:rsidR="005F4634" w:rsidRPr="00295655" w:rsidRDefault="005F4634" w:rsidP="005F4634">
            <w:pPr>
              <w:keepNext/>
              <w:rPr>
                <w:rFonts w:ascii="Calibri" w:hAnsi="Calibri"/>
                <w:sz w:val="18"/>
                <w:szCs w:val="18"/>
              </w:rPr>
            </w:pPr>
          </w:p>
        </w:tc>
        <w:tc>
          <w:tcPr>
            <w:tcW w:w="2159" w:type="dxa"/>
          </w:tcPr>
          <w:p w14:paraId="366ABADB" w14:textId="0FC044BE" w:rsidR="005F4634" w:rsidRPr="00295655" w:rsidRDefault="005F4634" w:rsidP="005F4634">
            <w:pPr>
              <w:keepNext/>
              <w:rPr>
                <w:rFonts w:ascii="Calibri" w:hAnsi="Calibri"/>
                <w:sz w:val="18"/>
                <w:szCs w:val="18"/>
              </w:rPr>
            </w:pPr>
          </w:p>
        </w:tc>
      </w:tr>
      <w:tr w:rsidR="005F4634" w:rsidRPr="00295655" w14:paraId="056B93A9" w14:textId="378F378E" w:rsidTr="00C41C49">
        <w:trPr>
          <w:cantSplit/>
        </w:trPr>
        <w:tc>
          <w:tcPr>
            <w:tcW w:w="12235" w:type="dxa"/>
            <w:gridSpan w:val="5"/>
          </w:tcPr>
          <w:p w14:paraId="0C530DD1" w14:textId="0E99044F" w:rsidR="005F4634" w:rsidRPr="00295655" w:rsidRDefault="005F4634" w:rsidP="005F4634">
            <w:pPr>
              <w:rPr>
                <w:rFonts w:ascii="Calibri" w:hAnsi="Calibri"/>
                <w:sz w:val="18"/>
                <w:szCs w:val="18"/>
              </w:rPr>
            </w:pPr>
            <w:r w:rsidRPr="00295655">
              <w:rPr>
                <w:rFonts w:ascii="Calibri" w:hAnsi="Calibri"/>
                <w:sz w:val="18"/>
                <w:szCs w:val="18"/>
              </w:rPr>
              <w:t>Notes:</w:t>
            </w:r>
          </w:p>
        </w:tc>
      </w:tr>
    </w:tbl>
    <w:p w14:paraId="00AC5388" w14:textId="7D531424" w:rsidR="002D21E6" w:rsidRDefault="002D21E6" w:rsidP="0035199F">
      <w:pPr>
        <w:rPr>
          <w:rFonts w:ascii="Calibri" w:hAnsi="Calibri"/>
          <w:sz w:val="18"/>
          <w:szCs w:val="18"/>
        </w:rPr>
      </w:pPr>
    </w:p>
    <w:p w14:paraId="4AD51644" w14:textId="77777777" w:rsidR="002D21E6" w:rsidRPr="00295655" w:rsidRDefault="002D21E6" w:rsidP="0035199F">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5A70E9" w:rsidRPr="00295655" w14:paraId="1F9B9AF9" w14:textId="77777777" w:rsidTr="002D21E6">
        <w:trPr>
          <w:cantSplit/>
        </w:trPr>
        <w:tc>
          <w:tcPr>
            <w:tcW w:w="14671" w:type="dxa"/>
            <w:gridSpan w:val="2"/>
            <w:shd w:val="clear" w:color="auto" w:fill="auto"/>
          </w:tcPr>
          <w:p w14:paraId="1F9B9AF7" w14:textId="2382C665" w:rsidR="005A70E9" w:rsidRPr="00295655" w:rsidRDefault="00364E8D" w:rsidP="002B74A3">
            <w:pPr>
              <w:keepNext/>
              <w:rPr>
                <w:rFonts w:ascii="Calibri" w:hAnsi="Calibri"/>
                <w:b/>
                <w:sz w:val="18"/>
                <w:szCs w:val="18"/>
              </w:rPr>
            </w:pPr>
            <w:r>
              <w:rPr>
                <w:rFonts w:ascii="Calibri" w:hAnsi="Calibri"/>
                <w:b/>
                <w:szCs w:val="18"/>
              </w:rPr>
              <w:lastRenderedPageBreak/>
              <w:t>O</w:t>
            </w:r>
            <w:r w:rsidR="005A70E9" w:rsidRPr="00F9147E">
              <w:rPr>
                <w:rFonts w:ascii="Calibri" w:hAnsi="Calibri"/>
                <w:b/>
                <w:szCs w:val="18"/>
              </w:rPr>
              <w:t>. Space Conditioning Systems, Ducts and Fans – Mandatory Requirements and Additional Measures</w:t>
            </w:r>
          </w:p>
          <w:p w14:paraId="1F9B9AF8" w14:textId="6B01C91C" w:rsidR="005A70E9" w:rsidRPr="00295655" w:rsidRDefault="005A70E9" w:rsidP="002B74A3">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AFA"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C"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221" w:type="dxa"/>
            <w:shd w:val="clear" w:color="auto" w:fill="auto"/>
            <w:vAlign w:val="center"/>
          </w:tcPr>
          <w:p w14:paraId="1F9B9AF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F"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221" w:type="dxa"/>
            <w:shd w:val="clear" w:color="auto" w:fill="auto"/>
            <w:vAlign w:val="center"/>
          </w:tcPr>
          <w:p w14:paraId="1F9B9B0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5A70E9" w:rsidRPr="00295655" w14:paraId="1F9B9B04"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2"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221" w:type="dxa"/>
            <w:shd w:val="clear" w:color="auto" w:fill="auto"/>
            <w:vAlign w:val="center"/>
          </w:tcPr>
          <w:p w14:paraId="1F9B9B0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5A70E9" w:rsidRPr="00295655" w14:paraId="1F9B9B07"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5"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221" w:type="dxa"/>
            <w:shd w:val="clear" w:color="auto" w:fill="auto"/>
            <w:vAlign w:val="center"/>
          </w:tcPr>
          <w:p w14:paraId="1F9B9B06"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8"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221" w:type="dxa"/>
            <w:shd w:val="clear" w:color="auto" w:fill="auto"/>
            <w:vAlign w:val="center"/>
          </w:tcPr>
          <w:p w14:paraId="1F9B9B09"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0B"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221" w:type="dxa"/>
            <w:shd w:val="clear" w:color="auto" w:fill="auto"/>
            <w:vAlign w:val="center"/>
          </w:tcPr>
          <w:p w14:paraId="1F9B9B0E"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221" w:type="dxa"/>
            <w:shd w:val="clear" w:color="auto" w:fill="auto"/>
            <w:vAlign w:val="center"/>
          </w:tcPr>
          <w:p w14:paraId="1F9B9B11"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221" w:type="dxa"/>
            <w:shd w:val="clear" w:color="auto" w:fill="auto"/>
            <w:vAlign w:val="center"/>
          </w:tcPr>
          <w:p w14:paraId="1F9B9B14" w14:textId="1626F4B8"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F27D7E" w:rsidRPr="00295655" w14:paraId="5C949A9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45ECDC1" w14:textId="4BFBF6DD" w:rsidR="00F27D7E" w:rsidRPr="00295655" w:rsidRDefault="00F27D7E" w:rsidP="002B74A3">
            <w:pPr>
              <w:keepNext/>
              <w:rPr>
                <w:rFonts w:asciiTheme="minorHAnsi" w:eastAsia="Cambria" w:hAnsiTheme="minorHAnsi"/>
                <w:sz w:val="18"/>
                <w:szCs w:val="18"/>
              </w:rPr>
            </w:pPr>
            <w:r>
              <w:rPr>
                <w:rFonts w:asciiTheme="minorHAnsi" w:eastAsia="Cambria" w:hAnsiTheme="minorHAnsi"/>
                <w:sz w:val="18"/>
                <w:szCs w:val="18"/>
              </w:rPr>
              <w:t>09</w:t>
            </w:r>
          </w:p>
        </w:tc>
        <w:tc>
          <w:tcPr>
            <w:tcW w:w="14221" w:type="dxa"/>
            <w:shd w:val="clear" w:color="auto" w:fill="auto"/>
            <w:vAlign w:val="center"/>
          </w:tcPr>
          <w:p w14:paraId="540846E5" w14:textId="3E8D2EC2" w:rsidR="00F27D7E" w:rsidRPr="00295655" w:rsidRDefault="00F27D7E" w:rsidP="00A5418B">
            <w:pPr>
              <w:keepNext/>
              <w:rPr>
                <w:rFonts w:asciiTheme="minorHAnsi" w:eastAsia="Cambria" w:hAnsiTheme="minorHAnsi"/>
                <w:sz w:val="18"/>
                <w:szCs w:val="18"/>
              </w:rPr>
            </w:pPr>
            <w:r>
              <w:rPr>
                <w:rFonts w:asciiTheme="minorHAnsi" w:eastAsia="Cambria" w:hAnsiTheme="minorHAnsi"/>
                <w:sz w:val="18"/>
                <w:szCs w:val="18"/>
              </w:rPr>
              <w:t xml:space="preserve">Liquid Line Filter Drier: </w:t>
            </w:r>
            <w:r w:rsidR="00A5418B">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A5418B">
              <w:rPr>
                <w:rFonts w:asciiTheme="minorHAnsi" w:eastAsia="Cambria" w:hAnsiTheme="minorHAnsi"/>
                <w:sz w:val="18"/>
                <w:szCs w:val="18"/>
              </w:rPr>
              <w:t xml:space="preserve"> </w:t>
            </w:r>
            <w:r w:rsidR="00A5418B" w:rsidRPr="00A5418B">
              <w:rPr>
                <w:rFonts w:asciiTheme="minorHAnsi" w:eastAsia="Cambria" w:hAnsiTheme="minorHAnsi"/>
                <w:sz w:val="18"/>
                <w:szCs w:val="18"/>
              </w:rPr>
              <w:t>150.0(h)3</w:t>
            </w:r>
            <w:r w:rsidR="00A5418B">
              <w:rPr>
                <w:rFonts w:asciiTheme="minorHAnsi" w:eastAsia="Cambria" w:hAnsiTheme="minorHAnsi"/>
                <w:sz w:val="18"/>
                <w:szCs w:val="18"/>
              </w:rPr>
              <w:t>B</w:t>
            </w:r>
            <w:r>
              <w:rPr>
                <w:rFonts w:asciiTheme="minorHAnsi" w:eastAsia="Cambria" w:hAnsiTheme="minorHAnsi"/>
                <w:sz w:val="18"/>
                <w:szCs w:val="18"/>
              </w:rPr>
              <w:t>.</w:t>
            </w:r>
          </w:p>
        </w:tc>
      </w:tr>
      <w:tr w:rsidR="005A70E9" w:rsidRPr="00295655" w14:paraId="1F9B9B1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6" w14:textId="6F86FE3F"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10</w:t>
            </w:r>
          </w:p>
        </w:tc>
        <w:tc>
          <w:tcPr>
            <w:tcW w:w="14221" w:type="dxa"/>
            <w:shd w:val="clear" w:color="auto" w:fill="auto"/>
            <w:vAlign w:val="center"/>
          </w:tcPr>
          <w:p w14:paraId="1F9B9B17"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5A70E9" w:rsidRPr="00295655" w14:paraId="1F9B9B1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19"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B" w14:textId="28D4BB10"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11</w:t>
            </w:r>
          </w:p>
        </w:tc>
        <w:tc>
          <w:tcPr>
            <w:tcW w:w="14221" w:type="dxa"/>
            <w:shd w:val="clear" w:color="auto" w:fill="auto"/>
            <w:vAlign w:val="center"/>
          </w:tcPr>
          <w:p w14:paraId="1F9B9B1C" w14:textId="5B9555D2" w:rsidR="005A70E9" w:rsidRPr="00295655" w:rsidRDefault="005A70E9" w:rsidP="00A5418B">
            <w:pPr>
              <w:keepNext/>
              <w:rPr>
                <w:rFonts w:asciiTheme="minorHAnsi" w:eastAsia="Cambria" w:hAnsiTheme="minorHAnsi"/>
                <w:sz w:val="18"/>
                <w:szCs w:val="18"/>
              </w:rPr>
            </w:pPr>
            <w:r w:rsidRPr="00295655">
              <w:rPr>
                <w:rFonts w:asciiTheme="minorHAnsi" w:eastAsia="Cambria" w:hAnsiTheme="minorHAnsi"/>
                <w:sz w:val="18"/>
                <w:szCs w:val="18"/>
              </w:rPr>
              <w:t xml:space="preserve">Insulation:  </w:t>
            </w:r>
            <w:r w:rsidR="00A5418B">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E" w14:textId="0419182D"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12</w:t>
            </w:r>
          </w:p>
        </w:tc>
        <w:tc>
          <w:tcPr>
            <w:tcW w:w="14221" w:type="dxa"/>
            <w:shd w:val="clear" w:color="auto" w:fill="auto"/>
            <w:vAlign w:val="center"/>
          </w:tcPr>
          <w:p w14:paraId="1F9B9B1F" w14:textId="7812AAA3" w:rsidR="005A70E9" w:rsidRPr="00295655" w:rsidRDefault="005A70E9" w:rsidP="005122D6">
            <w:pPr>
              <w:keepNext/>
              <w:rPr>
                <w:rFonts w:asciiTheme="minorHAnsi" w:eastAsia="Cambria" w:hAnsiTheme="minorHAnsi"/>
                <w:sz w:val="18"/>
                <w:szCs w:val="18"/>
              </w:rPr>
            </w:pPr>
            <w:r w:rsidRPr="0029565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005122D6">
              <w:rPr>
                <w:rFonts w:asciiTheme="minorHAnsi" w:eastAsia="Cambria" w:hAnsiTheme="minorHAnsi"/>
                <w:sz w:val="18"/>
                <w:szCs w:val="18"/>
              </w:rPr>
              <w:t>,</w:t>
            </w:r>
            <w:r w:rsidRPr="00295655">
              <w:rPr>
                <w:rFonts w:asciiTheme="minorHAnsi" w:eastAsia="Cambria" w:hAnsiTheme="minorHAnsi"/>
                <w:sz w:val="18"/>
                <w:szCs w:val="18"/>
              </w:rPr>
              <w:t xml:space="preserve"> </w:t>
            </w:r>
            <w:r w:rsidR="005122D6">
              <w:rPr>
                <w:rFonts w:asciiTheme="minorHAnsi" w:eastAsia="Cambria" w:hAnsiTheme="minorHAnsi"/>
                <w:sz w:val="18"/>
                <w:szCs w:val="18"/>
              </w:rPr>
              <w:t>otherwise a minimum of R-4.2 is allowed</w:t>
            </w:r>
            <w:r w:rsidR="005122D6" w:rsidRPr="00295655">
              <w:rPr>
                <w:rFonts w:asciiTheme="minorHAnsi" w:eastAsia="Cambria" w:hAnsiTheme="minorHAnsi"/>
                <w:sz w:val="18"/>
                <w:szCs w:val="18"/>
              </w:rPr>
              <w:t xml:space="preserve"> </w:t>
            </w:r>
            <w:r w:rsidR="005122D6">
              <w:rPr>
                <w:rFonts w:asciiTheme="minorHAnsi" w:eastAsia="Cambria" w:hAnsiTheme="minorHAnsi"/>
                <w:sz w:val="18"/>
                <w:szCs w:val="18"/>
              </w:rPr>
              <w:t xml:space="preserve">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5122D6">
              <w:rPr>
                <w:rFonts w:asciiTheme="minorHAnsi" w:eastAsia="Cambria" w:hAnsiTheme="minorHAnsi"/>
                <w:sz w:val="18"/>
                <w:szCs w:val="18"/>
              </w:rPr>
              <w:t xml:space="preserve"> Exceptions for ducts in interior wall cavities or exposed ducts entirely in conditioned space are specified in Section 150.0(m)1B.</w:t>
            </w:r>
          </w:p>
        </w:tc>
      </w:tr>
      <w:tr w:rsidR="005A70E9" w:rsidRPr="00295655" w14:paraId="1F9B9B2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21"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3" w14:textId="51C13523"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13</w:t>
            </w:r>
          </w:p>
        </w:tc>
        <w:tc>
          <w:tcPr>
            <w:tcW w:w="14221" w:type="dxa"/>
            <w:shd w:val="clear" w:color="auto" w:fill="auto"/>
            <w:vAlign w:val="center"/>
          </w:tcPr>
          <w:p w14:paraId="1F9B9B24"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6" w14:textId="7C2061CB"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14</w:t>
            </w:r>
          </w:p>
        </w:tc>
        <w:tc>
          <w:tcPr>
            <w:tcW w:w="14221" w:type="dxa"/>
            <w:shd w:val="clear" w:color="auto" w:fill="auto"/>
            <w:vAlign w:val="center"/>
          </w:tcPr>
          <w:p w14:paraId="1F9B9B27"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9" w14:textId="0154A009"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15</w:t>
            </w:r>
          </w:p>
        </w:tc>
        <w:tc>
          <w:tcPr>
            <w:tcW w:w="14221" w:type="dxa"/>
            <w:shd w:val="clear" w:color="auto" w:fill="auto"/>
            <w:vAlign w:val="center"/>
          </w:tcPr>
          <w:p w14:paraId="1F9B9B2A"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C" w14:textId="268C3357"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16</w:t>
            </w:r>
          </w:p>
        </w:tc>
        <w:tc>
          <w:tcPr>
            <w:tcW w:w="14221" w:type="dxa"/>
            <w:shd w:val="clear" w:color="auto" w:fill="auto"/>
            <w:vAlign w:val="center"/>
          </w:tcPr>
          <w:p w14:paraId="1F9B9B2D"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2D21E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1F9B9B2F" w14:textId="39CE16DE" w:rsidR="005A70E9" w:rsidRPr="007E2934" w:rsidRDefault="005A70E9" w:rsidP="00822551">
            <w:pPr>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r w:rsidR="000B19F7">
              <w:rPr>
                <w:rFonts w:ascii="Calibri" w:hAnsi="Calibri"/>
                <w:b/>
                <w:sz w:val="18"/>
                <w:szCs w:val="18"/>
              </w:rPr>
              <w:t xml:space="preserve"> </w:t>
            </w:r>
          </w:p>
        </w:tc>
      </w:tr>
    </w:tbl>
    <w:p w14:paraId="5F6298F7" w14:textId="405B1EBC" w:rsidR="00985856" w:rsidRPr="002F7A16" w:rsidRDefault="00985856" w:rsidP="0035199F">
      <w:pPr>
        <w:rPr>
          <w:rFonts w:ascii="Calibri" w:hAnsi="Calibri"/>
          <w:sz w:val="18"/>
          <w:szCs w:val="18"/>
        </w:rPr>
      </w:pPr>
    </w:p>
    <w:sectPr w:rsidR="00985856" w:rsidRPr="002F7A16" w:rsidSect="00EF13C4">
      <w:headerReference w:type="even" r:id="rId20"/>
      <w:headerReference w:type="default" r:id="rId21"/>
      <w:headerReference w:type="first" r:id="rId22"/>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6ABF9" w14:textId="77777777" w:rsidR="002C7851" w:rsidRDefault="002C7851">
      <w:r>
        <w:separator/>
      </w:r>
    </w:p>
  </w:endnote>
  <w:endnote w:type="continuationSeparator" w:id="0">
    <w:p w14:paraId="3AA1E0AD" w14:textId="77777777" w:rsidR="002C7851" w:rsidRDefault="002C7851">
      <w:r>
        <w:continuationSeparator/>
      </w:r>
    </w:p>
  </w:endnote>
  <w:endnote w:type="continuationNotice" w:id="1">
    <w:p w14:paraId="637C123B" w14:textId="77777777" w:rsidR="002C7851" w:rsidRDefault="002C78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9" w14:textId="77777777" w:rsidR="0096017A" w:rsidRPr="00EF13C4" w:rsidRDefault="0096017A" w:rsidP="00EF13C4">
    <w:pPr>
      <w:pStyle w:val="Footer"/>
    </w:pPr>
    <w:r w:rsidRPr="00EF13C4">
      <w:t xml:space="preserve">Registration Number:                                                                                          Registration Date/Time:                                                                                                            HERS Provider:                       </w:t>
    </w:r>
  </w:p>
  <w:p w14:paraId="1F9B9B4A" w14:textId="314EC4A4" w:rsidR="0096017A" w:rsidRPr="00EF13C4" w:rsidRDefault="0096017A"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7" w:author="Markstrum, Alexis@Energy" w:date="2021-04-01T15:05:00Z">
      <w:r w:rsidDel="00ED4846">
        <w:delText>July 2020</w:delText>
      </w:r>
    </w:del>
    <w:ins w:id="8" w:author="Markstrum, Alexis@Energy" w:date="2021-04-01T15:05:00Z">
      <w:r w:rsidR="00ED4846">
        <w:t>March 2021</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4" w14:textId="12F8466B" w:rsidR="0096017A" w:rsidRPr="00A51249" w:rsidRDefault="0096017A" w:rsidP="00EF13C4">
    <w:pPr>
      <w:pStyle w:val="Footer"/>
    </w:pPr>
    <w:r w:rsidRPr="00EF13C4">
      <w:t xml:space="preserve">CA Building Energy Efficiency Standards - </w:t>
    </w:r>
    <w:r>
      <w:t>2019</w:t>
    </w:r>
    <w:r w:rsidRPr="00EF13C4">
      <w:t xml:space="preserve"> Residential Compliance</w:t>
    </w:r>
    <w:r w:rsidRPr="00EF13C4">
      <w:tab/>
    </w:r>
    <w:r>
      <w:tab/>
    </w:r>
    <w:r>
      <w:tab/>
    </w:r>
    <w:del w:id="9" w:author="Markstrum, Alexis@Energy" w:date="2021-04-01T15:05:00Z">
      <w:r w:rsidDel="00ED4846">
        <w:delText>July 2020</w:delText>
      </w:r>
    </w:del>
    <w:ins w:id="10" w:author="Markstrum, Alexis@Energy" w:date="2021-04-01T15:05:00Z">
      <w:r w:rsidR="00ED4846">
        <w:t>March 2021</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BA137" w14:textId="77777777" w:rsidR="002C7851" w:rsidRDefault="002C7851">
      <w:r>
        <w:separator/>
      </w:r>
    </w:p>
  </w:footnote>
  <w:footnote w:type="continuationSeparator" w:id="0">
    <w:p w14:paraId="509A79F9" w14:textId="77777777" w:rsidR="002C7851" w:rsidRDefault="002C7851">
      <w:r>
        <w:continuationSeparator/>
      </w:r>
    </w:p>
  </w:footnote>
  <w:footnote w:type="continuationNotice" w:id="1">
    <w:p w14:paraId="0C284165" w14:textId="77777777" w:rsidR="002C7851" w:rsidRDefault="002C78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36" w14:textId="77777777" w:rsidR="0096017A" w:rsidRDefault="002C7851">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37" w14:textId="07E6757F" w:rsidR="0096017A" w:rsidRPr="007770C5" w:rsidRDefault="0096017A" w:rsidP="00587D54">
    <w:pPr>
      <w:suppressAutoHyphens/>
      <w:ind w:left="-90"/>
      <w:rPr>
        <w:rFonts w:ascii="Arial" w:hAnsi="Arial" w:cs="Arial"/>
        <w:sz w:val="14"/>
        <w:szCs w:val="14"/>
      </w:rPr>
    </w:pPr>
    <w:r>
      <w:rPr>
        <w:noProof/>
      </w:rPr>
      <w:drawing>
        <wp:anchor distT="0" distB="0" distL="114300" distR="114300" simplePos="0" relativeHeight="251658249"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2C7851">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13D2DC39" w:rsidR="0096017A" w:rsidRPr="007770C5" w:rsidRDefault="0096017A"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67FF5A95" w:rsidR="0096017A" w:rsidRPr="007770C5" w:rsidRDefault="0096017A"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ins w:id="3" w:author="Markstrum, Alexis@Energy" w:date="2021-04-01T15:05:00Z">
      <w:r w:rsidR="00947ECB">
        <w:rPr>
          <w:rFonts w:ascii="Arial" w:hAnsi="Arial" w:cs="Arial"/>
          <w:sz w:val="14"/>
          <w:szCs w:val="14"/>
        </w:rPr>
        <w:t>3</w:t>
      </w:r>
    </w:ins>
    <w:del w:id="4" w:author="Markstrum, Alexis@Energy" w:date="2021-04-01T15:05:00Z">
      <w:r w:rsidDel="00947ECB">
        <w:rPr>
          <w:rFonts w:ascii="Arial" w:hAnsi="Arial" w:cs="Arial"/>
          <w:sz w:val="14"/>
          <w:szCs w:val="14"/>
        </w:rPr>
        <w:delText>7</w:delText>
      </w:r>
    </w:del>
    <w:r>
      <w:rPr>
        <w:rFonts w:ascii="Arial" w:hAnsi="Arial" w:cs="Arial"/>
        <w:sz w:val="14"/>
        <w:szCs w:val="14"/>
      </w:rPr>
      <w:t>/2</w:t>
    </w:r>
    <w:del w:id="5" w:author="Markstrum, Alexis@Energy" w:date="2021-04-01T15:05:00Z">
      <w:r w:rsidDel="00947ECB">
        <w:rPr>
          <w:rFonts w:ascii="Arial" w:hAnsi="Arial" w:cs="Arial"/>
          <w:sz w:val="14"/>
          <w:szCs w:val="14"/>
        </w:rPr>
        <w:delText>0</w:delText>
      </w:r>
    </w:del>
    <w:ins w:id="6" w:author="Markstrum, Alexis@Energy" w:date="2021-04-01T15:05:00Z">
      <w:r w:rsidR="00947ECB">
        <w:rPr>
          <w:rFonts w:ascii="Arial" w:hAnsi="Arial" w:cs="Arial"/>
          <w:sz w:val="14"/>
          <w:szCs w:val="14"/>
        </w:rPr>
        <w:t>1</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96017A" w:rsidRPr="00F85124" w14:paraId="1F9B9B3C" w14:textId="77777777" w:rsidTr="00587D54">
      <w:trPr>
        <w:cantSplit/>
        <w:trHeight w:val="288"/>
      </w:trPr>
      <w:tc>
        <w:tcPr>
          <w:tcW w:w="4155" w:type="pct"/>
          <w:gridSpan w:val="3"/>
          <w:tcBorders>
            <w:right w:val="nil"/>
          </w:tcBorders>
          <w:vAlign w:val="center"/>
        </w:tcPr>
        <w:p w14:paraId="1F9B9B3A" w14:textId="77777777" w:rsidR="0096017A" w:rsidRPr="00F85124" w:rsidRDefault="0096017A"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96017A" w:rsidRPr="00F85124" w:rsidRDefault="0096017A" w:rsidP="00196EEF">
          <w:pPr>
            <w:pStyle w:val="Heading1"/>
            <w:jc w:val="right"/>
            <w:rPr>
              <w:rFonts w:ascii="Calibri" w:hAnsi="Calibri"/>
              <w:b w:val="0"/>
              <w:bCs/>
              <w:sz w:val="20"/>
            </w:rPr>
          </w:pPr>
          <w:r>
            <w:rPr>
              <w:rFonts w:ascii="Calibri" w:hAnsi="Calibri"/>
              <w:b w:val="0"/>
              <w:bCs/>
              <w:sz w:val="20"/>
            </w:rPr>
            <w:t>CF2R-MCH-01-E</w:t>
          </w:r>
        </w:p>
      </w:tc>
    </w:tr>
    <w:tr w:rsidR="0096017A" w:rsidRPr="00F85124" w14:paraId="1F9B9B3F" w14:textId="77777777" w:rsidTr="00A20629">
      <w:trPr>
        <w:cantSplit/>
        <w:trHeight w:val="288"/>
      </w:trPr>
      <w:tc>
        <w:tcPr>
          <w:tcW w:w="2500" w:type="pct"/>
          <w:gridSpan w:val="2"/>
          <w:tcBorders>
            <w:right w:val="nil"/>
          </w:tcBorders>
        </w:tcPr>
        <w:p w14:paraId="1F9B9B3D" w14:textId="77777777" w:rsidR="0096017A" w:rsidRPr="00F85124" w:rsidRDefault="0096017A"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7BA989FD" w:rsidR="0096017A" w:rsidRPr="00F85124" w:rsidRDefault="0096017A"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9</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25B82">
            <w:rPr>
              <w:rFonts w:ascii="Calibri" w:hAnsi="Calibri"/>
              <w:bCs/>
              <w:noProof/>
            </w:rPr>
            <w:t>9</w:t>
          </w:r>
          <w:r>
            <w:rPr>
              <w:rFonts w:ascii="Calibri" w:hAnsi="Calibri"/>
              <w:bCs/>
              <w:noProof/>
            </w:rPr>
            <w:fldChar w:fldCharType="end"/>
          </w:r>
          <w:r w:rsidRPr="00F85124">
            <w:rPr>
              <w:rFonts w:ascii="Calibri" w:hAnsi="Calibri"/>
              <w:bCs/>
            </w:rPr>
            <w:t>)</w:t>
          </w:r>
        </w:p>
      </w:tc>
    </w:tr>
    <w:tr w:rsidR="0096017A" w:rsidRPr="00F85124" w14:paraId="1F9B9B43" w14:textId="77777777" w:rsidTr="00587D54">
      <w:trPr>
        <w:cantSplit/>
        <w:trHeight w:val="288"/>
      </w:trPr>
      <w:tc>
        <w:tcPr>
          <w:tcW w:w="0" w:type="auto"/>
        </w:tcPr>
        <w:p w14:paraId="1F9B9B40" w14:textId="77777777" w:rsidR="0096017A" w:rsidRPr="00F85124" w:rsidRDefault="0096017A"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96017A" w:rsidRPr="00F85124" w:rsidRDefault="0096017A"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96017A" w:rsidRPr="00F85124" w:rsidRDefault="0096017A" w:rsidP="00A20629">
          <w:pPr>
            <w:rPr>
              <w:rFonts w:ascii="Calibri" w:hAnsi="Calibri"/>
              <w:sz w:val="12"/>
              <w:szCs w:val="12"/>
            </w:rPr>
          </w:pPr>
          <w:r w:rsidRPr="00F85124">
            <w:rPr>
              <w:rFonts w:ascii="Calibri" w:hAnsi="Calibri"/>
              <w:sz w:val="12"/>
              <w:szCs w:val="12"/>
            </w:rPr>
            <w:t>Permit Number:</w:t>
          </w:r>
        </w:p>
      </w:tc>
    </w:tr>
    <w:tr w:rsidR="0096017A" w:rsidRPr="00F85124" w14:paraId="1F9B9B47" w14:textId="77777777" w:rsidTr="00587D54">
      <w:trPr>
        <w:cantSplit/>
        <w:trHeight w:val="288"/>
      </w:trPr>
      <w:tc>
        <w:tcPr>
          <w:tcW w:w="0" w:type="auto"/>
        </w:tcPr>
        <w:p w14:paraId="1F9B9B44" w14:textId="77777777" w:rsidR="0096017A" w:rsidRPr="00F85124" w:rsidRDefault="0096017A"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55D924E5" w:rsidR="0096017A" w:rsidRPr="00F85124" w:rsidRDefault="0096017A"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06694E18" w:rsidR="0096017A" w:rsidRPr="00F85124" w:rsidRDefault="0096017A"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96017A" w:rsidRDefault="009601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B" w14:textId="77777777" w:rsidR="0096017A" w:rsidRDefault="002C7851">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4C" w14:textId="77777777" w:rsidR="0096017A" w:rsidRDefault="002C7851">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185"/>
      <w:gridCol w:w="4374"/>
      <w:gridCol w:w="1837"/>
    </w:tblGrid>
    <w:tr w:rsidR="0096017A" w:rsidRPr="00F85124" w14:paraId="1F9B9B4F" w14:textId="77777777" w:rsidTr="001C1281">
      <w:trPr>
        <w:cantSplit/>
        <w:trHeight w:val="288"/>
      </w:trPr>
      <w:tc>
        <w:tcPr>
          <w:tcW w:w="4362" w:type="pct"/>
          <w:gridSpan w:val="2"/>
          <w:tcBorders>
            <w:right w:val="nil"/>
          </w:tcBorders>
          <w:vAlign w:val="center"/>
        </w:tcPr>
        <w:p w14:paraId="1F9B9B4D" w14:textId="6063B12F" w:rsidR="0096017A" w:rsidRPr="00F85124" w:rsidRDefault="0096017A" w:rsidP="00A20629">
          <w:pPr>
            <w:pStyle w:val="Heading1"/>
            <w:rPr>
              <w:rFonts w:ascii="Calibri" w:hAnsi="Calibri"/>
              <w:b w:val="0"/>
              <w:bCs/>
              <w:sz w:val="20"/>
            </w:rPr>
          </w:pPr>
          <w:r>
            <w:rPr>
              <w:rFonts w:ascii="Calibri" w:hAnsi="Calibri"/>
              <w:b w:val="0"/>
              <w:bCs/>
              <w:sz w:val="20"/>
            </w:rPr>
            <w:t>CERTIFICATE OF INSTALLATION - USER INSTRUCTIONS</w:t>
          </w:r>
        </w:p>
      </w:tc>
      <w:tc>
        <w:tcPr>
          <w:tcW w:w="638" w:type="pct"/>
          <w:tcBorders>
            <w:left w:val="nil"/>
          </w:tcBorders>
          <w:tcMar>
            <w:left w:w="115" w:type="dxa"/>
            <w:right w:w="115" w:type="dxa"/>
          </w:tcMar>
          <w:vAlign w:val="center"/>
        </w:tcPr>
        <w:p w14:paraId="1F9B9B4E" w14:textId="77777777" w:rsidR="0096017A" w:rsidRPr="00F85124" w:rsidRDefault="0096017A" w:rsidP="00196EEF">
          <w:pPr>
            <w:pStyle w:val="Heading1"/>
            <w:jc w:val="right"/>
            <w:rPr>
              <w:rFonts w:ascii="Calibri" w:hAnsi="Calibri"/>
              <w:b w:val="0"/>
              <w:bCs/>
              <w:sz w:val="20"/>
            </w:rPr>
          </w:pPr>
          <w:r>
            <w:rPr>
              <w:rFonts w:ascii="Calibri" w:hAnsi="Calibri"/>
              <w:b w:val="0"/>
              <w:bCs/>
              <w:sz w:val="20"/>
            </w:rPr>
            <w:t>CF2R-MCH-01-E</w:t>
          </w:r>
        </w:p>
      </w:tc>
    </w:tr>
    <w:tr w:rsidR="0096017A" w:rsidRPr="00F85124" w14:paraId="1F9B9B52" w14:textId="77777777" w:rsidTr="001C1281">
      <w:trPr>
        <w:cantSplit/>
        <w:trHeight w:val="288"/>
      </w:trPr>
      <w:tc>
        <w:tcPr>
          <w:tcW w:w="2843" w:type="pct"/>
          <w:tcBorders>
            <w:right w:val="nil"/>
          </w:tcBorders>
        </w:tcPr>
        <w:p w14:paraId="1F9B9B50" w14:textId="4A800E03" w:rsidR="0096017A" w:rsidRPr="00F85124" w:rsidRDefault="0096017A" w:rsidP="00A20629">
          <w:pPr>
            <w:tabs>
              <w:tab w:val="right" w:pos="10543"/>
            </w:tabs>
            <w:rPr>
              <w:rFonts w:ascii="Calibri" w:hAnsi="Calibri"/>
              <w:sz w:val="12"/>
              <w:szCs w:val="12"/>
            </w:rPr>
          </w:pPr>
          <w:r>
            <w:rPr>
              <w:rFonts w:ascii="Calibri" w:hAnsi="Calibri"/>
              <w:bCs/>
            </w:rPr>
            <w:t>Space Conditioning Systems, Ducts, and Fans - MCH-01</w:t>
          </w:r>
        </w:p>
      </w:tc>
      <w:tc>
        <w:tcPr>
          <w:tcW w:w="2157" w:type="pct"/>
          <w:gridSpan w:val="2"/>
          <w:tcBorders>
            <w:left w:val="nil"/>
          </w:tcBorders>
        </w:tcPr>
        <w:p w14:paraId="1F9B9B51" w14:textId="3E1D20D4" w:rsidR="0096017A" w:rsidRPr="00F85124" w:rsidRDefault="0096017A" w:rsidP="0035199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6</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A38F6">
            <w:rPr>
              <w:rFonts w:ascii="Calibri" w:hAnsi="Calibri"/>
              <w:bCs/>
              <w:noProof/>
            </w:rPr>
            <w:t>6</w:t>
          </w:r>
          <w:r>
            <w:rPr>
              <w:rFonts w:ascii="Calibri" w:hAnsi="Calibri"/>
              <w:bCs/>
              <w:noProof/>
            </w:rPr>
            <w:fldChar w:fldCharType="end"/>
          </w:r>
          <w:r w:rsidRPr="00F85124">
            <w:rPr>
              <w:rFonts w:ascii="Calibri" w:hAnsi="Calibri"/>
              <w:bCs/>
            </w:rPr>
            <w:t>)</w:t>
          </w:r>
        </w:p>
      </w:tc>
    </w:tr>
  </w:tbl>
  <w:p w14:paraId="1F9B9B53" w14:textId="6B913C8D" w:rsidR="0096017A" w:rsidRDefault="002C7851">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5" w14:textId="77777777" w:rsidR="0096017A" w:rsidRDefault="002C7851">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6" w14:textId="77777777" w:rsidR="0096017A" w:rsidRDefault="002C7851">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96017A" w:rsidRPr="00F85124" w14:paraId="1F9B9B59" w14:textId="77777777" w:rsidTr="0035199F">
      <w:trPr>
        <w:cantSplit/>
        <w:trHeight w:val="288"/>
      </w:trPr>
      <w:tc>
        <w:tcPr>
          <w:tcW w:w="4016" w:type="pct"/>
          <w:gridSpan w:val="2"/>
          <w:tcBorders>
            <w:right w:val="nil"/>
          </w:tcBorders>
          <w:vAlign w:val="center"/>
        </w:tcPr>
        <w:p w14:paraId="1F9B9B57" w14:textId="7DFD44C2" w:rsidR="0096017A" w:rsidRPr="00F85124" w:rsidRDefault="0096017A"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96017A" w:rsidRPr="00F85124" w:rsidRDefault="0096017A" w:rsidP="00196EEF">
          <w:pPr>
            <w:pStyle w:val="Heading1"/>
            <w:jc w:val="right"/>
            <w:rPr>
              <w:rFonts w:ascii="Calibri" w:hAnsi="Calibri"/>
              <w:b w:val="0"/>
              <w:bCs/>
              <w:sz w:val="20"/>
            </w:rPr>
          </w:pPr>
          <w:r>
            <w:rPr>
              <w:rFonts w:ascii="Calibri" w:hAnsi="Calibri"/>
              <w:b w:val="0"/>
              <w:bCs/>
              <w:sz w:val="20"/>
            </w:rPr>
            <w:t>CF2R-MCH-01-E</w:t>
          </w:r>
        </w:p>
      </w:tc>
    </w:tr>
    <w:tr w:rsidR="0096017A" w:rsidRPr="00F85124" w14:paraId="1F9B9B5C" w14:textId="77777777" w:rsidTr="0035199F">
      <w:trPr>
        <w:cantSplit/>
        <w:trHeight w:val="288"/>
      </w:trPr>
      <w:tc>
        <w:tcPr>
          <w:tcW w:w="3574" w:type="pct"/>
          <w:tcBorders>
            <w:right w:val="nil"/>
          </w:tcBorders>
        </w:tcPr>
        <w:p w14:paraId="1F9B9B5A" w14:textId="10B9B722" w:rsidR="0096017A" w:rsidRPr="00F85124" w:rsidRDefault="0096017A"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3249D025" w:rsidR="0096017A" w:rsidRPr="00F85124" w:rsidRDefault="0096017A"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A38F6">
            <w:rPr>
              <w:rFonts w:ascii="Calibri" w:hAnsi="Calibri"/>
              <w:bCs/>
              <w:noProof/>
            </w:rPr>
            <w:t>16</w:t>
          </w:r>
          <w:r>
            <w:rPr>
              <w:rFonts w:ascii="Calibri" w:hAnsi="Calibri"/>
              <w:bCs/>
              <w:noProof/>
            </w:rPr>
            <w:fldChar w:fldCharType="end"/>
          </w:r>
          <w:r w:rsidRPr="00F85124">
            <w:rPr>
              <w:rFonts w:ascii="Calibri" w:hAnsi="Calibri"/>
              <w:bCs/>
            </w:rPr>
            <w:t>)</w:t>
          </w:r>
        </w:p>
      </w:tc>
    </w:tr>
  </w:tbl>
  <w:p w14:paraId="1F9B9B5D" w14:textId="7843AF39" w:rsidR="0096017A" w:rsidRDefault="002C7851">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B9B5E" w14:textId="77777777" w:rsidR="0096017A" w:rsidRDefault="002C7851">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394470C"/>
    <w:multiLevelType w:val="hybridMultilevel"/>
    <w:tmpl w:val="A6DE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1E55CD"/>
    <w:multiLevelType w:val="hybridMultilevel"/>
    <w:tmpl w:val="B7C450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731550"/>
    <w:multiLevelType w:val="hybridMultilevel"/>
    <w:tmpl w:val="8BB04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1E20A9"/>
    <w:multiLevelType w:val="hybridMultilevel"/>
    <w:tmpl w:val="9E3AA8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Calibri" w:hAnsi="Calibri" w:cs="Times New Roman" w:hint="default"/>
        <w:b w:val="0"/>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5D76823"/>
    <w:multiLevelType w:val="hybridMultilevel"/>
    <w:tmpl w:val="C9289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293204"/>
    <w:multiLevelType w:val="hybridMultilevel"/>
    <w:tmpl w:val="F6FCA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AD4FAA"/>
    <w:multiLevelType w:val="hybridMultilevel"/>
    <w:tmpl w:val="20B89FE4"/>
    <w:lvl w:ilvl="0" w:tplc="61F09D86">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F2D2A"/>
    <w:multiLevelType w:val="hybridMultilevel"/>
    <w:tmpl w:val="C2442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F46B38"/>
    <w:multiLevelType w:val="hybridMultilevel"/>
    <w:tmpl w:val="B6D8140E"/>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0EF8"/>
    <w:multiLevelType w:val="hybridMultilevel"/>
    <w:tmpl w:val="C87E0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2B637EF"/>
    <w:multiLevelType w:val="hybridMultilevel"/>
    <w:tmpl w:val="F6944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693E22"/>
    <w:multiLevelType w:val="hybridMultilevel"/>
    <w:tmpl w:val="AE7A2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E25143"/>
    <w:multiLevelType w:val="hybridMultilevel"/>
    <w:tmpl w:val="396A1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B3090A"/>
    <w:multiLevelType w:val="hybridMultilevel"/>
    <w:tmpl w:val="373447B4"/>
    <w:lvl w:ilvl="0" w:tplc="37A29418">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7"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095FB3"/>
    <w:multiLevelType w:val="hybridMultilevel"/>
    <w:tmpl w:val="3E444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4E158D"/>
    <w:multiLevelType w:val="hybridMultilevel"/>
    <w:tmpl w:val="CD9A4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1"/>
  </w:num>
  <w:num w:numId="4">
    <w:abstractNumId w:val="2"/>
  </w:num>
  <w:num w:numId="5">
    <w:abstractNumId w:val="20"/>
  </w:num>
  <w:num w:numId="6">
    <w:abstractNumId w:val="1"/>
  </w:num>
  <w:num w:numId="7">
    <w:abstractNumId w:val="0"/>
  </w:num>
  <w:num w:numId="8">
    <w:abstractNumId w:val="31"/>
  </w:num>
  <w:num w:numId="9">
    <w:abstractNumId w:val="19"/>
  </w:num>
  <w:num w:numId="10">
    <w:abstractNumId w:val="28"/>
  </w:num>
  <w:num w:numId="11">
    <w:abstractNumId w:val="15"/>
  </w:num>
  <w:num w:numId="12">
    <w:abstractNumId w:val="13"/>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3"/>
  </w:num>
  <w:num w:numId="18">
    <w:abstractNumId w:val="27"/>
  </w:num>
  <w:num w:numId="19">
    <w:abstractNumId w:val="35"/>
  </w:num>
  <w:num w:numId="20">
    <w:abstractNumId w:val="33"/>
  </w:num>
  <w:num w:numId="21">
    <w:abstractNumId w:val="32"/>
  </w:num>
  <w:num w:numId="22">
    <w:abstractNumId w:val="38"/>
  </w:num>
  <w:num w:numId="23">
    <w:abstractNumId w:val="21"/>
  </w:num>
  <w:num w:numId="24">
    <w:abstractNumId w:val="37"/>
  </w:num>
  <w:num w:numId="25">
    <w:abstractNumId w:val="22"/>
  </w:num>
  <w:num w:numId="26">
    <w:abstractNumId w:val="34"/>
  </w:num>
  <w:num w:numId="27">
    <w:abstractNumId w:val="29"/>
  </w:num>
  <w:num w:numId="28">
    <w:abstractNumId w:val="13"/>
    <w:lvlOverride w:ilvl="0">
      <w:startOverride w:val="1"/>
    </w:lvlOverride>
    <w:lvlOverride w:ilvl="1"/>
    <w:lvlOverride w:ilvl="2"/>
    <w:lvlOverride w:ilvl="3"/>
    <w:lvlOverride w:ilvl="4"/>
    <w:lvlOverride w:ilvl="5"/>
    <w:lvlOverride w:ilvl="6"/>
    <w:lvlOverride w:ilvl="7"/>
    <w:lvlOverride w:ilvl="8"/>
  </w:num>
  <w:num w:numId="29">
    <w:abstractNumId w:val="26"/>
    <w:lvlOverride w:ilvl="0">
      <w:startOverride w:val="1"/>
    </w:lvlOverride>
    <w:lvlOverride w:ilvl="1"/>
    <w:lvlOverride w:ilvl="2"/>
    <w:lvlOverride w:ilvl="3"/>
    <w:lvlOverride w:ilvl="4"/>
    <w:lvlOverride w:ilvl="5"/>
    <w:lvlOverride w:ilvl="6"/>
    <w:lvlOverride w:ilvl="7"/>
    <w:lvlOverride w:ilvl="8"/>
  </w:num>
  <w:num w:numId="30">
    <w:abstractNumId w:val="8"/>
    <w:lvlOverride w:ilvl="0">
      <w:startOverride w:val="1"/>
    </w:lvlOverride>
    <w:lvlOverride w:ilvl="1"/>
    <w:lvlOverride w:ilvl="2"/>
    <w:lvlOverride w:ilvl="3"/>
    <w:lvlOverride w:ilvl="4"/>
    <w:lvlOverride w:ilvl="5"/>
    <w:lvlOverride w:ilvl="6"/>
    <w:lvlOverride w:ilvl="7"/>
    <w:lvlOverride w:ilvl="8"/>
  </w:num>
  <w:num w:numId="31">
    <w:abstractNumId w:val="8"/>
  </w:num>
  <w:num w:numId="32">
    <w:abstractNumId w:val="10"/>
  </w:num>
  <w:num w:numId="33">
    <w:abstractNumId w:val="24"/>
  </w:num>
  <w:num w:numId="34">
    <w:abstractNumId w:val="18"/>
  </w:num>
  <w:num w:numId="35">
    <w:abstractNumId w:val="36"/>
  </w:num>
  <w:num w:numId="36">
    <w:abstractNumId w:val="7"/>
  </w:num>
  <w:num w:numId="37">
    <w:abstractNumId w:val="5"/>
  </w:num>
  <w:num w:numId="38">
    <w:abstractNumId w:val="14"/>
  </w:num>
  <w:num w:numId="39">
    <w:abstractNumId w:val="16"/>
  </w:num>
  <w:num w:numId="40">
    <w:abstractNumId w:val="30"/>
  </w:num>
  <w:num w:numId="41">
    <w:abstractNumId w:val="6"/>
  </w:num>
  <w:num w:numId="42">
    <w:abstractNumId w:val="4"/>
  </w:num>
  <w:num w:numId="43">
    <w:abstractNumId w:val="3"/>
  </w:num>
  <w:num w:numId="44">
    <w:abstractNumId w:val="9"/>
  </w:num>
  <w:num w:numId="45">
    <w:abstractNumId w:val="2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09A7"/>
    <w:rsid w:val="00001274"/>
    <w:rsid w:val="000016CE"/>
    <w:rsid w:val="00001B39"/>
    <w:rsid w:val="00003076"/>
    <w:rsid w:val="000031F8"/>
    <w:rsid w:val="000036FF"/>
    <w:rsid w:val="000047E0"/>
    <w:rsid w:val="00005EAD"/>
    <w:rsid w:val="00007A64"/>
    <w:rsid w:val="00007C52"/>
    <w:rsid w:val="00010658"/>
    <w:rsid w:val="00011DD6"/>
    <w:rsid w:val="00013B2A"/>
    <w:rsid w:val="00015196"/>
    <w:rsid w:val="0001537A"/>
    <w:rsid w:val="00015CDB"/>
    <w:rsid w:val="000215FE"/>
    <w:rsid w:val="00021E6F"/>
    <w:rsid w:val="000222EC"/>
    <w:rsid w:val="00023A17"/>
    <w:rsid w:val="000250F0"/>
    <w:rsid w:val="000252C5"/>
    <w:rsid w:val="00025EB6"/>
    <w:rsid w:val="00026750"/>
    <w:rsid w:val="00026A6A"/>
    <w:rsid w:val="000277B8"/>
    <w:rsid w:val="00031066"/>
    <w:rsid w:val="00031AD6"/>
    <w:rsid w:val="000325C8"/>
    <w:rsid w:val="00034F4B"/>
    <w:rsid w:val="00035A79"/>
    <w:rsid w:val="0003649D"/>
    <w:rsid w:val="0003670F"/>
    <w:rsid w:val="00036EDD"/>
    <w:rsid w:val="0003770E"/>
    <w:rsid w:val="00037926"/>
    <w:rsid w:val="000417B3"/>
    <w:rsid w:val="000437E7"/>
    <w:rsid w:val="00043DE2"/>
    <w:rsid w:val="00044F60"/>
    <w:rsid w:val="00045C77"/>
    <w:rsid w:val="0004669B"/>
    <w:rsid w:val="000470D7"/>
    <w:rsid w:val="000471F6"/>
    <w:rsid w:val="00047B1F"/>
    <w:rsid w:val="0005181C"/>
    <w:rsid w:val="000519FE"/>
    <w:rsid w:val="00051F14"/>
    <w:rsid w:val="000537F9"/>
    <w:rsid w:val="00053A0E"/>
    <w:rsid w:val="00057359"/>
    <w:rsid w:val="0006016B"/>
    <w:rsid w:val="000607E6"/>
    <w:rsid w:val="00060A3F"/>
    <w:rsid w:val="000610E8"/>
    <w:rsid w:val="000611C1"/>
    <w:rsid w:val="00061BA6"/>
    <w:rsid w:val="00062CDE"/>
    <w:rsid w:val="000631C6"/>
    <w:rsid w:val="000631C9"/>
    <w:rsid w:val="000634FF"/>
    <w:rsid w:val="000644B7"/>
    <w:rsid w:val="0006639A"/>
    <w:rsid w:val="000703DF"/>
    <w:rsid w:val="00070574"/>
    <w:rsid w:val="00072013"/>
    <w:rsid w:val="00072C01"/>
    <w:rsid w:val="000755A8"/>
    <w:rsid w:val="000766C9"/>
    <w:rsid w:val="00076DE6"/>
    <w:rsid w:val="00076F08"/>
    <w:rsid w:val="000773B2"/>
    <w:rsid w:val="000774F4"/>
    <w:rsid w:val="00080A37"/>
    <w:rsid w:val="00080EEE"/>
    <w:rsid w:val="0008294C"/>
    <w:rsid w:val="0008373A"/>
    <w:rsid w:val="00084659"/>
    <w:rsid w:val="000861F1"/>
    <w:rsid w:val="00091139"/>
    <w:rsid w:val="00091D81"/>
    <w:rsid w:val="00093594"/>
    <w:rsid w:val="000939F9"/>
    <w:rsid w:val="00094EF2"/>
    <w:rsid w:val="0009704D"/>
    <w:rsid w:val="0009746F"/>
    <w:rsid w:val="000A02B8"/>
    <w:rsid w:val="000A02D3"/>
    <w:rsid w:val="000A0D18"/>
    <w:rsid w:val="000A0D4F"/>
    <w:rsid w:val="000A105B"/>
    <w:rsid w:val="000A1F02"/>
    <w:rsid w:val="000A1F97"/>
    <w:rsid w:val="000A23E5"/>
    <w:rsid w:val="000A35C7"/>
    <w:rsid w:val="000A4A99"/>
    <w:rsid w:val="000A5D6B"/>
    <w:rsid w:val="000B101B"/>
    <w:rsid w:val="000B19F7"/>
    <w:rsid w:val="000B1CCA"/>
    <w:rsid w:val="000B1D07"/>
    <w:rsid w:val="000B3FCA"/>
    <w:rsid w:val="000B4491"/>
    <w:rsid w:val="000B48AF"/>
    <w:rsid w:val="000B650D"/>
    <w:rsid w:val="000B7793"/>
    <w:rsid w:val="000B7F1D"/>
    <w:rsid w:val="000C08B8"/>
    <w:rsid w:val="000C1236"/>
    <w:rsid w:val="000C1A4A"/>
    <w:rsid w:val="000C2427"/>
    <w:rsid w:val="000C265F"/>
    <w:rsid w:val="000C3399"/>
    <w:rsid w:val="000C49AE"/>
    <w:rsid w:val="000C4C97"/>
    <w:rsid w:val="000C5E8E"/>
    <w:rsid w:val="000C6426"/>
    <w:rsid w:val="000C67CF"/>
    <w:rsid w:val="000C6B8F"/>
    <w:rsid w:val="000C6D3D"/>
    <w:rsid w:val="000C6F83"/>
    <w:rsid w:val="000C7320"/>
    <w:rsid w:val="000C7849"/>
    <w:rsid w:val="000C7C34"/>
    <w:rsid w:val="000D12C7"/>
    <w:rsid w:val="000D1FF8"/>
    <w:rsid w:val="000D229A"/>
    <w:rsid w:val="000D25DB"/>
    <w:rsid w:val="000D3117"/>
    <w:rsid w:val="000D3590"/>
    <w:rsid w:val="000D45A1"/>
    <w:rsid w:val="000D45E6"/>
    <w:rsid w:val="000D508A"/>
    <w:rsid w:val="000D5794"/>
    <w:rsid w:val="000D5B8F"/>
    <w:rsid w:val="000D6702"/>
    <w:rsid w:val="000D6F0D"/>
    <w:rsid w:val="000D78D5"/>
    <w:rsid w:val="000D7DA8"/>
    <w:rsid w:val="000E08CB"/>
    <w:rsid w:val="000E0BE1"/>
    <w:rsid w:val="000E208A"/>
    <w:rsid w:val="000E29A1"/>
    <w:rsid w:val="000E306F"/>
    <w:rsid w:val="000E3D4A"/>
    <w:rsid w:val="000E3F77"/>
    <w:rsid w:val="000E4802"/>
    <w:rsid w:val="000E4A70"/>
    <w:rsid w:val="000E4A7F"/>
    <w:rsid w:val="000E4C76"/>
    <w:rsid w:val="000E53E9"/>
    <w:rsid w:val="000E6B6D"/>
    <w:rsid w:val="000E6CB8"/>
    <w:rsid w:val="000E7ABD"/>
    <w:rsid w:val="000F070F"/>
    <w:rsid w:val="000F0BA7"/>
    <w:rsid w:val="000F115F"/>
    <w:rsid w:val="000F181E"/>
    <w:rsid w:val="000F1E4A"/>
    <w:rsid w:val="000F202C"/>
    <w:rsid w:val="000F3C76"/>
    <w:rsid w:val="000F413D"/>
    <w:rsid w:val="000F46A2"/>
    <w:rsid w:val="000F4B87"/>
    <w:rsid w:val="000F67E7"/>
    <w:rsid w:val="000F754C"/>
    <w:rsid w:val="00101201"/>
    <w:rsid w:val="00102302"/>
    <w:rsid w:val="00103243"/>
    <w:rsid w:val="001040D0"/>
    <w:rsid w:val="001045D0"/>
    <w:rsid w:val="001050B4"/>
    <w:rsid w:val="00105D47"/>
    <w:rsid w:val="001131A2"/>
    <w:rsid w:val="001139B2"/>
    <w:rsid w:val="00115697"/>
    <w:rsid w:val="00117403"/>
    <w:rsid w:val="00121294"/>
    <w:rsid w:val="00123E4E"/>
    <w:rsid w:val="0012443A"/>
    <w:rsid w:val="001247AE"/>
    <w:rsid w:val="00125ECB"/>
    <w:rsid w:val="001267CA"/>
    <w:rsid w:val="00126F26"/>
    <w:rsid w:val="001302F5"/>
    <w:rsid w:val="001305CE"/>
    <w:rsid w:val="001306F6"/>
    <w:rsid w:val="001315EE"/>
    <w:rsid w:val="001325A2"/>
    <w:rsid w:val="001345D1"/>
    <w:rsid w:val="00135763"/>
    <w:rsid w:val="00136527"/>
    <w:rsid w:val="00136E88"/>
    <w:rsid w:val="0013703F"/>
    <w:rsid w:val="001372AB"/>
    <w:rsid w:val="00137AA4"/>
    <w:rsid w:val="001424F2"/>
    <w:rsid w:val="00142FD3"/>
    <w:rsid w:val="00144941"/>
    <w:rsid w:val="00147D9E"/>
    <w:rsid w:val="00147EFB"/>
    <w:rsid w:val="00150212"/>
    <w:rsid w:val="001524F0"/>
    <w:rsid w:val="00152F86"/>
    <w:rsid w:val="00153A79"/>
    <w:rsid w:val="00154202"/>
    <w:rsid w:val="001552DF"/>
    <w:rsid w:val="00155ACD"/>
    <w:rsid w:val="001562A2"/>
    <w:rsid w:val="001568F5"/>
    <w:rsid w:val="00156F7A"/>
    <w:rsid w:val="001577AB"/>
    <w:rsid w:val="001600C0"/>
    <w:rsid w:val="001615D7"/>
    <w:rsid w:val="00162081"/>
    <w:rsid w:val="00162930"/>
    <w:rsid w:val="00162C50"/>
    <w:rsid w:val="00171597"/>
    <w:rsid w:val="0017175E"/>
    <w:rsid w:val="00172168"/>
    <w:rsid w:val="0017334A"/>
    <w:rsid w:val="0017364E"/>
    <w:rsid w:val="00173712"/>
    <w:rsid w:val="001739FA"/>
    <w:rsid w:val="00173ABA"/>
    <w:rsid w:val="00174AE8"/>
    <w:rsid w:val="00174BD1"/>
    <w:rsid w:val="0017592C"/>
    <w:rsid w:val="00175D42"/>
    <w:rsid w:val="00176ED3"/>
    <w:rsid w:val="001778AC"/>
    <w:rsid w:val="00181190"/>
    <w:rsid w:val="00181EA5"/>
    <w:rsid w:val="00183528"/>
    <w:rsid w:val="00185100"/>
    <w:rsid w:val="00186CCE"/>
    <w:rsid w:val="00186CEE"/>
    <w:rsid w:val="00187A43"/>
    <w:rsid w:val="001900BA"/>
    <w:rsid w:val="001919B3"/>
    <w:rsid w:val="0019246B"/>
    <w:rsid w:val="00192591"/>
    <w:rsid w:val="00192917"/>
    <w:rsid w:val="00192959"/>
    <w:rsid w:val="00193835"/>
    <w:rsid w:val="00195540"/>
    <w:rsid w:val="00195E87"/>
    <w:rsid w:val="0019624F"/>
    <w:rsid w:val="00196834"/>
    <w:rsid w:val="00196EEF"/>
    <w:rsid w:val="00196F63"/>
    <w:rsid w:val="00197110"/>
    <w:rsid w:val="00197ED6"/>
    <w:rsid w:val="001A1E0D"/>
    <w:rsid w:val="001A38F6"/>
    <w:rsid w:val="001A5583"/>
    <w:rsid w:val="001A6AAB"/>
    <w:rsid w:val="001A7034"/>
    <w:rsid w:val="001A7412"/>
    <w:rsid w:val="001A7906"/>
    <w:rsid w:val="001B32FF"/>
    <w:rsid w:val="001B4195"/>
    <w:rsid w:val="001B5BA4"/>
    <w:rsid w:val="001C1281"/>
    <w:rsid w:val="001C385F"/>
    <w:rsid w:val="001C3C0C"/>
    <w:rsid w:val="001C3D31"/>
    <w:rsid w:val="001C6AE4"/>
    <w:rsid w:val="001D0708"/>
    <w:rsid w:val="001D2E6D"/>
    <w:rsid w:val="001D347C"/>
    <w:rsid w:val="001D3976"/>
    <w:rsid w:val="001D3EAA"/>
    <w:rsid w:val="001D42DF"/>
    <w:rsid w:val="001D6926"/>
    <w:rsid w:val="001D77D7"/>
    <w:rsid w:val="001D7E33"/>
    <w:rsid w:val="001E07BB"/>
    <w:rsid w:val="001E07E9"/>
    <w:rsid w:val="001E0D2C"/>
    <w:rsid w:val="001E1ED7"/>
    <w:rsid w:val="001E22BC"/>
    <w:rsid w:val="001E3C26"/>
    <w:rsid w:val="001E3C52"/>
    <w:rsid w:val="001E47B4"/>
    <w:rsid w:val="001E628A"/>
    <w:rsid w:val="001E721C"/>
    <w:rsid w:val="001F0436"/>
    <w:rsid w:val="001F0E7A"/>
    <w:rsid w:val="001F0E8D"/>
    <w:rsid w:val="001F20EE"/>
    <w:rsid w:val="001F4F0D"/>
    <w:rsid w:val="001F5077"/>
    <w:rsid w:val="001F5351"/>
    <w:rsid w:val="001F6EDB"/>
    <w:rsid w:val="00200E53"/>
    <w:rsid w:val="00202608"/>
    <w:rsid w:val="00206039"/>
    <w:rsid w:val="002072E1"/>
    <w:rsid w:val="00207768"/>
    <w:rsid w:val="0021004F"/>
    <w:rsid w:val="002105DB"/>
    <w:rsid w:val="00211B1A"/>
    <w:rsid w:val="0021226A"/>
    <w:rsid w:val="00212586"/>
    <w:rsid w:val="002131E1"/>
    <w:rsid w:val="00213E8E"/>
    <w:rsid w:val="0021422C"/>
    <w:rsid w:val="0021454E"/>
    <w:rsid w:val="002151EA"/>
    <w:rsid w:val="0021624D"/>
    <w:rsid w:val="00216C55"/>
    <w:rsid w:val="00217F57"/>
    <w:rsid w:val="00220894"/>
    <w:rsid w:val="002228D0"/>
    <w:rsid w:val="0022294D"/>
    <w:rsid w:val="00222DFE"/>
    <w:rsid w:val="00222F6D"/>
    <w:rsid w:val="00223757"/>
    <w:rsid w:val="002241A5"/>
    <w:rsid w:val="00224CC2"/>
    <w:rsid w:val="0022733D"/>
    <w:rsid w:val="0022783E"/>
    <w:rsid w:val="00227A0B"/>
    <w:rsid w:val="00230CA5"/>
    <w:rsid w:val="00231393"/>
    <w:rsid w:val="00232CFC"/>
    <w:rsid w:val="00233996"/>
    <w:rsid w:val="00233D5E"/>
    <w:rsid w:val="00234769"/>
    <w:rsid w:val="002353C0"/>
    <w:rsid w:val="0023666B"/>
    <w:rsid w:val="00237811"/>
    <w:rsid w:val="0024045F"/>
    <w:rsid w:val="00240D6F"/>
    <w:rsid w:val="002420D2"/>
    <w:rsid w:val="00243047"/>
    <w:rsid w:val="0024332B"/>
    <w:rsid w:val="00243E1F"/>
    <w:rsid w:val="00245AF0"/>
    <w:rsid w:val="0024765A"/>
    <w:rsid w:val="00251B09"/>
    <w:rsid w:val="00251CD4"/>
    <w:rsid w:val="002532A8"/>
    <w:rsid w:val="002540C6"/>
    <w:rsid w:val="002553A5"/>
    <w:rsid w:val="002558CC"/>
    <w:rsid w:val="00255E62"/>
    <w:rsid w:val="002562A4"/>
    <w:rsid w:val="00256B13"/>
    <w:rsid w:val="00256CA3"/>
    <w:rsid w:val="002611D9"/>
    <w:rsid w:val="002615BC"/>
    <w:rsid w:val="00262721"/>
    <w:rsid w:val="002636A6"/>
    <w:rsid w:val="002641C7"/>
    <w:rsid w:val="002643C4"/>
    <w:rsid w:val="00265ACF"/>
    <w:rsid w:val="00265AD4"/>
    <w:rsid w:val="00267958"/>
    <w:rsid w:val="002700B1"/>
    <w:rsid w:val="00270181"/>
    <w:rsid w:val="00270657"/>
    <w:rsid w:val="002710BB"/>
    <w:rsid w:val="002719D2"/>
    <w:rsid w:val="00271E1D"/>
    <w:rsid w:val="00274618"/>
    <w:rsid w:val="002756B9"/>
    <w:rsid w:val="002765C2"/>
    <w:rsid w:val="00277212"/>
    <w:rsid w:val="00277D1B"/>
    <w:rsid w:val="00280868"/>
    <w:rsid w:val="002810F6"/>
    <w:rsid w:val="00281866"/>
    <w:rsid w:val="00281C08"/>
    <w:rsid w:val="00281CFE"/>
    <w:rsid w:val="00281F61"/>
    <w:rsid w:val="002840B2"/>
    <w:rsid w:val="0028466E"/>
    <w:rsid w:val="00284AFC"/>
    <w:rsid w:val="00284C8F"/>
    <w:rsid w:val="0028534D"/>
    <w:rsid w:val="002856B8"/>
    <w:rsid w:val="00285A7C"/>
    <w:rsid w:val="00285BA3"/>
    <w:rsid w:val="00285F79"/>
    <w:rsid w:val="002861DC"/>
    <w:rsid w:val="0028649B"/>
    <w:rsid w:val="00287573"/>
    <w:rsid w:val="002902E5"/>
    <w:rsid w:val="002903CA"/>
    <w:rsid w:val="00291F72"/>
    <w:rsid w:val="00292302"/>
    <w:rsid w:val="002924A0"/>
    <w:rsid w:val="002945CD"/>
    <w:rsid w:val="00295655"/>
    <w:rsid w:val="00295ED5"/>
    <w:rsid w:val="00297FF3"/>
    <w:rsid w:val="002A018B"/>
    <w:rsid w:val="002A0854"/>
    <w:rsid w:val="002A1004"/>
    <w:rsid w:val="002A199B"/>
    <w:rsid w:val="002A3F41"/>
    <w:rsid w:val="002A4452"/>
    <w:rsid w:val="002A4520"/>
    <w:rsid w:val="002A49D8"/>
    <w:rsid w:val="002A6A1F"/>
    <w:rsid w:val="002A7CFB"/>
    <w:rsid w:val="002B196A"/>
    <w:rsid w:val="002B219D"/>
    <w:rsid w:val="002B2393"/>
    <w:rsid w:val="002B3E7B"/>
    <w:rsid w:val="002B4B5F"/>
    <w:rsid w:val="002B4F6F"/>
    <w:rsid w:val="002B74A3"/>
    <w:rsid w:val="002B7B16"/>
    <w:rsid w:val="002C107D"/>
    <w:rsid w:val="002C131A"/>
    <w:rsid w:val="002C1EAE"/>
    <w:rsid w:val="002C2B5E"/>
    <w:rsid w:val="002C3900"/>
    <w:rsid w:val="002C3C8B"/>
    <w:rsid w:val="002C56DE"/>
    <w:rsid w:val="002C586B"/>
    <w:rsid w:val="002C7851"/>
    <w:rsid w:val="002D06AE"/>
    <w:rsid w:val="002D1475"/>
    <w:rsid w:val="002D21E6"/>
    <w:rsid w:val="002D2E8F"/>
    <w:rsid w:val="002D3B3F"/>
    <w:rsid w:val="002D3BA6"/>
    <w:rsid w:val="002D5D95"/>
    <w:rsid w:val="002D61F8"/>
    <w:rsid w:val="002D6333"/>
    <w:rsid w:val="002D680A"/>
    <w:rsid w:val="002D715C"/>
    <w:rsid w:val="002D7DB8"/>
    <w:rsid w:val="002E07DC"/>
    <w:rsid w:val="002E233B"/>
    <w:rsid w:val="002E254A"/>
    <w:rsid w:val="002E356E"/>
    <w:rsid w:val="002E3676"/>
    <w:rsid w:val="002E3B86"/>
    <w:rsid w:val="002E42FC"/>
    <w:rsid w:val="002E4AD8"/>
    <w:rsid w:val="002E62BB"/>
    <w:rsid w:val="002E7941"/>
    <w:rsid w:val="002F0194"/>
    <w:rsid w:val="002F205C"/>
    <w:rsid w:val="002F40A7"/>
    <w:rsid w:val="002F40A8"/>
    <w:rsid w:val="002F4C09"/>
    <w:rsid w:val="002F5AD8"/>
    <w:rsid w:val="002F6775"/>
    <w:rsid w:val="002F6794"/>
    <w:rsid w:val="002F6DFF"/>
    <w:rsid w:val="002F7A16"/>
    <w:rsid w:val="003008F0"/>
    <w:rsid w:val="00300C51"/>
    <w:rsid w:val="0030135F"/>
    <w:rsid w:val="00304070"/>
    <w:rsid w:val="003051D0"/>
    <w:rsid w:val="00305621"/>
    <w:rsid w:val="00305C3E"/>
    <w:rsid w:val="00305C6D"/>
    <w:rsid w:val="00306026"/>
    <w:rsid w:val="00306762"/>
    <w:rsid w:val="00310355"/>
    <w:rsid w:val="00310D96"/>
    <w:rsid w:val="003119B5"/>
    <w:rsid w:val="00314979"/>
    <w:rsid w:val="00314D52"/>
    <w:rsid w:val="00314EC3"/>
    <w:rsid w:val="003164A8"/>
    <w:rsid w:val="00317EDB"/>
    <w:rsid w:val="0032018D"/>
    <w:rsid w:val="00320F01"/>
    <w:rsid w:val="00321039"/>
    <w:rsid w:val="0032194D"/>
    <w:rsid w:val="003247CA"/>
    <w:rsid w:val="003258F6"/>
    <w:rsid w:val="003262B8"/>
    <w:rsid w:val="003268F3"/>
    <w:rsid w:val="00326B74"/>
    <w:rsid w:val="00326ED1"/>
    <w:rsid w:val="0033027F"/>
    <w:rsid w:val="00330A46"/>
    <w:rsid w:val="00330F80"/>
    <w:rsid w:val="00332F00"/>
    <w:rsid w:val="00337397"/>
    <w:rsid w:val="003378E4"/>
    <w:rsid w:val="00340A61"/>
    <w:rsid w:val="00340CE9"/>
    <w:rsid w:val="003414F5"/>
    <w:rsid w:val="00341787"/>
    <w:rsid w:val="003428A1"/>
    <w:rsid w:val="00342DD4"/>
    <w:rsid w:val="00342F2C"/>
    <w:rsid w:val="00344B94"/>
    <w:rsid w:val="00346A1A"/>
    <w:rsid w:val="003500C8"/>
    <w:rsid w:val="00350A8C"/>
    <w:rsid w:val="003510A4"/>
    <w:rsid w:val="0035199F"/>
    <w:rsid w:val="00353C3B"/>
    <w:rsid w:val="00353F90"/>
    <w:rsid w:val="00355206"/>
    <w:rsid w:val="00355C57"/>
    <w:rsid w:val="00355F17"/>
    <w:rsid w:val="0035603C"/>
    <w:rsid w:val="003564F9"/>
    <w:rsid w:val="00357343"/>
    <w:rsid w:val="00360D6F"/>
    <w:rsid w:val="0036233F"/>
    <w:rsid w:val="00363A97"/>
    <w:rsid w:val="00363AEA"/>
    <w:rsid w:val="00364142"/>
    <w:rsid w:val="003642C9"/>
    <w:rsid w:val="0036456D"/>
    <w:rsid w:val="003648F2"/>
    <w:rsid w:val="003649EC"/>
    <w:rsid w:val="00364E8D"/>
    <w:rsid w:val="0036731A"/>
    <w:rsid w:val="003709B7"/>
    <w:rsid w:val="00371157"/>
    <w:rsid w:val="00372700"/>
    <w:rsid w:val="00375117"/>
    <w:rsid w:val="00375890"/>
    <w:rsid w:val="003759D8"/>
    <w:rsid w:val="00376EAA"/>
    <w:rsid w:val="00377502"/>
    <w:rsid w:val="0037789B"/>
    <w:rsid w:val="00377BE2"/>
    <w:rsid w:val="00380474"/>
    <w:rsid w:val="003809C0"/>
    <w:rsid w:val="00381011"/>
    <w:rsid w:val="00384403"/>
    <w:rsid w:val="003850C5"/>
    <w:rsid w:val="003850E9"/>
    <w:rsid w:val="00386209"/>
    <w:rsid w:val="0038684E"/>
    <w:rsid w:val="003903AB"/>
    <w:rsid w:val="00390476"/>
    <w:rsid w:val="0039142A"/>
    <w:rsid w:val="00391583"/>
    <w:rsid w:val="003916CF"/>
    <w:rsid w:val="003920FF"/>
    <w:rsid w:val="00394357"/>
    <w:rsid w:val="00394C8C"/>
    <w:rsid w:val="0039586F"/>
    <w:rsid w:val="00396BC4"/>
    <w:rsid w:val="003A30F6"/>
    <w:rsid w:val="003A36FF"/>
    <w:rsid w:val="003A3B66"/>
    <w:rsid w:val="003A3D89"/>
    <w:rsid w:val="003A4BD6"/>
    <w:rsid w:val="003A543D"/>
    <w:rsid w:val="003A60B5"/>
    <w:rsid w:val="003B1D03"/>
    <w:rsid w:val="003B2674"/>
    <w:rsid w:val="003B3641"/>
    <w:rsid w:val="003B4141"/>
    <w:rsid w:val="003B46BF"/>
    <w:rsid w:val="003B4D36"/>
    <w:rsid w:val="003B5B3C"/>
    <w:rsid w:val="003B63B2"/>
    <w:rsid w:val="003B7EE6"/>
    <w:rsid w:val="003B7FCD"/>
    <w:rsid w:val="003C41F9"/>
    <w:rsid w:val="003C4297"/>
    <w:rsid w:val="003C5900"/>
    <w:rsid w:val="003C6649"/>
    <w:rsid w:val="003C7B7A"/>
    <w:rsid w:val="003C7FF3"/>
    <w:rsid w:val="003D1FBC"/>
    <w:rsid w:val="003D349A"/>
    <w:rsid w:val="003D4647"/>
    <w:rsid w:val="003D5183"/>
    <w:rsid w:val="003D5350"/>
    <w:rsid w:val="003D587E"/>
    <w:rsid w:val="003D5BE4"/>
    <w:rsid w:val="003D61BA"/>
    <w:rsid w:val="003D72D1"/>
    <w:rsid w:val="003D7A4D"/>
    <w:rsid w:val="003D7EDC"/>
    <w:rsid w:val="003E080B"/>
    <w:rsid w:val="003E1094"/>
    <w:rsid w:val="003E1652"/>
    <w:rsid w:val="003E1A9A"/>
    <w:rsid w:val="003E1E09"/>
    <w:rsid w:val="003E22AB"/>
    <w:rsid w:val="003E238B"/>
    <w:rsid w:val="003E30C0"/>
    <w:rsid w:val="003E404B"/>
    <w:rsid w:val="003E5536"/>
    <w:rsid w:val="003E5988"/>
    <w:rsid w:val="003E59C8"/>
    <w:rsid w:val="003E6867"/>
    <w:rsid w:val="003E6E1B"/>
    <w:rsid w:val="003F064C"/>
    <w:rsid w:val="003F1C6F"/>
    <w:rsid w:val="003F493D"/>
    <w:rsid w:val="003F49BD"/>
    <w:rsid w:val="003F4C03"/>
    <w:rsid w:val="003F6993"/>
    <w:rsid w:val="003F6A76"/>
    <w:rsid w:val="003F6C8D"/>
    <w:rsid w:val="003F6CED"/>
    <w:rsid w:val="00400184"/>
    <w:rsid w:val="00400466"/>
    <w:rsid w:val="004016C1"/>
    <w:rsid w:val="00402046"/>
    <w:rsid w:val="00403E8E"/>
    <w:rsid w:val="0040439E"/>
    <w:rsid w:val="0040574B"/>
    <w:rsid w:val="00406705"/>
    <w:rsid w:val="00406DCE"/>
    <w:rsid w:val="0041315D"/>
    <w:rsid w:val="00413F22"/>
    <w:rsid w:val="00414AB5"/>
    <w:rsid w:val="00415B4C"/>
    <w:rsid w:val="00415FD0"/>
    <w:rsid w:val="004162FD"/>
    <w:rsid w:val="004217F8"/>
    <w:rsid w:val="00421D12"/>
    <w:rsid w:val="00421E3C"/>
    <w:rsid w:val="00422EF1"/>
    <w:rsid w:val="004232AB"/>
    <w:rsid w:val="00427283"/>
    <w:rsid w:val="00427B33"/>
    <w:rsid w:val="00427FF6"/>
    <w:rsid w:val="00430476"/>
    <w:rsid w:val="00430650"/>
    <w:rsid w:val="00430CEA"/>
    <w:rsid w:val="00430FD0"/>
    <w:rsid w:val="00431A34"/>
    <w:rsid w:val="00431E83"/>
    <w:rsid w:val="00431ECC"/>
    <w:rsid w:val="00432098"/>
    <w:rsid w:val="00432A13"/>
    <w:rsid w:val="0043390E"/>
    <w:rsid w:val="0043422C"/>
    <w:rsid w:val="00435279"/>
    <w:rsid w:val="00435E57"/>
    <w:rsid w:val="004365EA"/>
    <w:rsid w:val="004379EB"/>
    <w:rsid w:val="00440841"/>
    <w:rsid w:val="00441DA5"/>
    <w:rsid w:val="0044267C"/>
    <w:rsid w:val="00442A11"/>
    <w:rsid w:val="004432BE"/>
    <w:rsid w:val="0044534F"/>
    <w:rsid w:val="004459CE"/>
    <w:rsid w:val="004468C8"/>
    <w:rsid w:val="00446920"/>
    <w:rsid w:val="004507D3"/>
    <w:rsid w:val="004510F5"/>
    <w:rsid w:val="00452390"/>
    <w:rsid w:val="004528A4"/>
    <w:rsid w:val="004531BB"/>
    <w:rsid w:val="00454C3D"/>
    <w:rsid w:val="00455131"/>
    <w:rsid w:val="0045695E"/>
    <w:rsid w:val="00457CBA"/>
    <w:rsid w:val="004619D4"/>
    <w:rsid w:val="00461E0C"/>
    <w:rsid w:val="00462A93"/>
    <w:rsid w:val="00462AC1"/>
    <w:rsid w:val="00463654"/>
    <w:rsid w:val="004652A7"/>
    <w:rsid w:val="004658DF"/>
    <w:rsid w:val="0046705B"/>
    <w:rsid w:val="00467C00"/>
    <w:rsid w:val="00470951"/>
    <w:rsid w:val="00471D43"/>
    <w:rsid w:val="00472B7E"/>
    <w:rsid w:val="00472C36"/>
    <w:rsid w:val="00473150"/>
    <w:rsid w:val="00473743"/>
    <w:rsid w:val="004737C4"/>
    <w:rsid w:val="00473B38"/>
    <w:rsid w:val="00474509"/>
    <w:rsid w:val="00474A7A"/>
    <w:rsid w:val="004756F0"/>
    <w:rsid w:val="00475987"/>
    <w:rsid w:val="0047665B"/>
    <w:rsid w:val="004772ED"/>
    <w:rsid w:val="00477D56"/>
    <w:rsid w:val="0048031E"/>
    <w:rsid w:val="004809EE"/>
    <w:rsid w:val="00480D88"/>
    <w:rsid w:val="00480E5E"/>
    <w:rsid w:val="00486237"/>
    <w:rsid w:val="00486F0B"/>
    <w:rsid w:val="0049036B"/>
    <w:rsid w:val="004913FA"/>
    <w:rsid w:val="00491412"/>
    <w:rsid w:val="004914FE"/>
    <w:rsid w:val="00492D16"/>
    <w:rsid w:val="00492DDC"/>
    <w:rsid w:val="004944D6"/>
    <w:rsid w:val="004948E2"/>
    <w:rsid w:val="0049778F"/>
    <w:rsid w:val="004A0937"/>
    <w:rsid w:val="004A1BEB"/>
    <w:rsid w:val="004A264A"/>
    <w:rsid w:val="004A4EEB"/>
    <w:rsid w:val="004A54DB"/>
    <w:rsid w:val="004A5873"/>
    <w:rsid w:val="004A5C7F"/>
    <w:rsid w:val="004A5C98"/>
    <w:rsid w:val="004A6E0D"/>
    <w:rsid w:val="004A6E7F"/>
    <w:rsid w:val="004A70E6"/>
    <w:rsid w:val="004A753E"/>
    <w:rsid w:val="004A7817"/>
    <w:rsid w:val="004B03BC"/>
    <w:rsid w:val="004B1012"/>
    <w:rsid w:val="004B138B"/>
    <w:rsid w:val="004B2C18"/>
    <w:rsid w:val="004B3274"/>
    <w:rsid w:val="004B3A6C"/>
    <w:rsid w:val="004B457B"/>
    <w:rsid w:val="004B4582"/>
    <w:rsid w:val="004B529C"/>
    <w:rsid w:val="004B5C0E"/>
    <w:rsid w:val="004B61A3"/>
    <w:rsid w:val="004B7BD2"/>
    <w:rsid w:val="004C051E"/>
    <w:rsid w:val="004C0AA5"/>
    <w:rsid w:val="004C18DE"/>
    <w:rsid w:val="004C23D9"/>
    <w:rsid w:val="004C2C61"/>
    <w:rsid w:val="004C3F4C"/>
    <w:rsid w:val="004C4083"/>
    <w:rsid w:val="004C468E"/>
    <w:rsid w:val="004C5851"/>
    <w:rsid w:val="004D0C45"/>
    <w:rsid w:val="004D17DC"/>
    <w:rsid w:val="004D1CE3"/>
    <w:rsid w:val="004D287C"/>
    <w:rsid w:val="004D4D2C"/>
    <w:rsid w:val="004D508A"/>
    <w:rsid w:val="004D5501"/>
    <w:rsid w:val="004D553E"/>
    <w:rsid w:val="004D5D0C"/>
    <w:rsid w:val="004D722F"/>
    <w:rsid w:val="004D73FD"/>
    <w:rsid w:val="004D78AC"/>
    <w:rsid w:val="004E112A"/>
    <w:rsid w:val="004E22E9"/>
    <w:rsid w:val="004E230B"/>
    <w:rsid w:val="004E5B78"/>
    <w:rsid w:val="004E670E"/>
    <w:rsid w:val="004E6B02"/>
    <w:rsid w:val="004F037E"/>
    <w:rsid w:val="004F0A7F"/>
    <w:rsid w:val="004F33D0"/>
    <w:rsid w:val="004F40C1"/>
    <w:rsid w:val="004F4BAD"/>
    <w:rsid w:val="004F59FF"/>
    <w:rsid w:val="0050051F"/>
    <w:rsid w:val="0050079A"/>
    <w:rsid w:val="00501CB5"/>
    <w:rsid w:val="00503A01"/>
    <w:rsid w:val="005043D6"/>
    <w:rsid w:val="0050441B"/>
    <w:rsid w:val="00505E05"/>
    <w:rsid w:val="00507483"/>
    <w:rsid w:val="00507653"/>
    <w:rsid w:val="00510646"/>
    <w:rsid w:val="005122D6"/>
    <w:rsid w:val="00513D83"/>
    <w:rsid w:val="00514035"/>
    <w:rsid w:val="00514ADB"/>
    <w:rsid w:val="00515B2F"/>
    <w:rsid w:val="00516471"/>
    <w:rsid w:val="005168D2"/>
    <w:rsid w:val="00520412"/>
    <w:rsid w:val="005210D6"/>
    <w:rsid w:val="00521E2C"/>
    <w:rsid w:val="005222CB"/>
    <w:rsid w:val="00522926"/>
    <w:rsid w:val="00524C14"/>
    <w:rsid w:val="005264ED"/>
    <w:rsid w:val="00526BC3"/>
    <w:rsid w:val="005271A8"/>
    <w:rsid w:val="00527ACC"/>
    <w:rsid w:val="0053072B"/>
    <w:rsid w:val="00530A54"/>
    <w:rsid w:val="00530F4C"/>
    <w:rsid w:val="00531044"/>
    <w:rsid w:val="00532124"/>
    <w:rsid w:val="00532B26"/>
    <w:rsid w:val="00532D71"/>
    <w:rsid w:val="005340A2"/>
    <w:rsid w:val="00534771"/>
    <w:rsid w:val="00536141"/>
    <w:rsid w:val="00536AA4"/>
    <w:rsid w:val="00536DE7"/>
    <w:rsid w:val="00541293"/>
    <w:rsid w:val="00541827"/>
    <w:rsid w:val="00542292"/>
    <w:rsid w:val="00543720"/>
    <w:rsid w:val="005437EB"/>
    <w:rsid w:val="00543C55"/>
    <w:rsid w:val="0054543E"/>
    <w:rsid w:val="00545F81"/>
    <w:rsid w:val="005478EC"/>
    <w:rsid w:val="0054792D"/>
    <w:rsid w:val="00551599"/>
    <w:rsid w:val="00552A3E"/>
    <w:rsid w:val="00552EC1"/>
    <w:rsid w:val="00552F18"/>
    <w:rsid w:val="00553341"/>
    <w:rsid w:val="00555884"/>
    <w:rsid w:val="005565BE"/>
    <w:rsid w:val="0056101F"/>
    <w:rsid w:val="00562BA8"/>
    <w:rsid w:val="00562D77"/>
    <w:rsid w:val="00563689"/>
    <w:rsid w:val="00564846"/>
    <w:rsid w:val="00565841"/>
    <w:rsid w:val="005669D1"/>
    <w:rsid w:val="005678C7"/>
    <w:rsid w:val="00571760"/>
    <w:rsid w:val="00572309"/>
    <w:rsid w:val="0057234F"/>
    <w:rsid w:val="00572B72"/>
    <w:rsid w:val="00573417"/>
    <w:rsid w:val="0057391C"/>
    <w:rsid w:val="00574E6A"/>
    <w:rsid w:val="00580886"/>
    <w:rsid w:val="005813CE"/>
    <w:rsid w:val="00581ACC"/>
    <w:rsid w:val="005821CB"/>
    <w:rsid w:val="00582A81"/>
    <w:rsid w:val="00582DE3"/>
    <w:rsid w:val="0058404E"/>
    <w:rsid w:val="00587550"/>
    <w:rsid w:val="005877FC"/>
    <w:rsid w:val="00587D54"/>
    <w:rsid w:val="0059070E"/>
    <w:rsid w:val="00590746"/>
    <w:rsid w:val="00593EBD"/>
    <w:rsid w:val="00594C36"/>
    <w:rsid w:val="005A0768"/>
    <w:rsid w:val="005A09BE"/>
    <w:rsid w:val="005A1A00"/>
    <w:rsid w:val="005A1C95"/>
    <w:rsid w:val="005A2ABE"/>
    <w:rsid w:val="005A3DA9"/>
    <w:rsid w:val="005A3E12"/>
    <w:rsid w:val="005A4DB0"/>
    <w:rsid w:val="005A527B"/>
    <w:rsid w:val="005A5C17"/>
    <w:rsid w:val="005A625E"/>
    <w:rsid w:val="005A6439"/>
    <w:rsid w:val="005A70E9"/>
    <w:rsid w:val="005A7D36"/>
    <w:rsid w:val="005B175B"/>
    <w:rsid w:val="005B239D"/>
    <w:rsid w:val="005B2D16"/>
    <w:rsid w:val="005B62AD"/>
    <w:rsid w:val="005B7507"/>
    <w:rsid w:val="005C07E8"/>
    <w:rsid w:val="005C2431"/>
    <w:rsid w:val="005C2B0E"/>
    <w:rsid w:val="005C3BB4"/>
    <w:rsid w:val="005C4233"/>
    <w:rsid w:val="005C5038"/>
    <w:rsid w:val="005C73C7"/>
    <w:rsid w:val="005D11BC"/>
    <w:rsid w:val="005D15B1"/>
    <w:rsid w:val="005D2752"/>
    <w:rsid w:val="005D29D0"/>
    <w:rsid w:val="005D30D4"/>
    <w:rsid w:val="005D3340"/>
    <w:rsid w:val="005D55BB"/>
    <w:rsid w:val="005D5A73"/>
    <w:rsid w:val="005D65ED"/>
    <w:rsid w:val="005E16B3"/>
    <w:rsid w:val="005E1CA1"/>
    <w:rsid w:val="005E23CD"/>
    <w:rsid w:val="005E2724"/>
    <w:rsid w:val="005E31D2"/>
    <w:rsid w:val="005E35DA"/>
    <w:rsid w:val="005E3E55"/>
    <w:rsid w:val="005E3EF6"/>
    <w:rsid w:val="005E68FF"/>
    <w:rsid w:val="005F178B"/>
    <w:rsid w:val="005F2373"/>
    <w:rsid w:val="005F380E"/>
    <w:rsid w:val="005F3B2C"/>
    <w:rsid w:val="005F4634"/>
    <w:rsid w:val="005F4CDC"/>
    <w:rsid w:val="005F5274"/>
    <w:rsid w:val="005F620A"/>
    <w:rsid w:val="005F70F5"/>
    <w:rsid w:val="005F7844"/>
    <w:rsid w:val="005F7B7B"/>
    <w:rsid w:val="006016EB"/>
    <w:rsid w:val="006019F9"/>
    <w:rsid w:val="00601C19"/>
    <w:rsid w:val="00602D61"/>
    <w:rsid w:val="00603944"/>
    <w:rsid w:val="006043E8"/>
    <w:rsid w:val="006047F3"/>
    <w:rsid w:val="00605944"/>
    <w:rsid w:val="0060689C"/>
    <w:rsid w:val="00606A4E"/>
    <w:rsid w:val="006110F8"/>
    <w:rsid w:val="00611910"/>
    <w:rsid w:val="006129BD"/>
    <w:rsid w:val="00613F4A"/>
    <w:rsid w:val="00614268"/>
    <w:rsid w:val="0061440C"/>
    <w:rsid w:val="0061493D"/>
    <w:rsid w:val="00614CED"/>
    <w:rsid w:val="00616C4D"/>
    <w:rsid w:val="00616FA8"/>
    <w:rsid w:val="00617B42"/>
    <w:rsid w:val="006200D7"/>
    <w:rsid w:val="006200E9"/>
    <w:rsid w:val="00620333"/>
    <w:rsid w:val="006203BE"/>
    <w:rsid w:val="00620889"/>
    <w:rsid w:val="0062169F"/>
    <w:rsid w:val="0062196B"/>
    <w:rsid w:val="006227B1"/>
    <w:rsid w:val="00622990"/>
    <w:rsid w:val="00622F0C"/>
    <w:rsid w:val="006232DE"/>
    <w:rsid w:val="006232F4"/>
    <w:rsid w:val="0062332B"/>
    <w:rsid w:val="00623CFE"/>
    <w:rsid w:val="00623D5B"/>
    <w:rsid w:val="0062478D"/>
    <w:rsid w:val="00625B5D"/>
    <w:rsid w:val="00631115"/>
    <w:rsid w:val="00632F51"/>
    <w:rsid w:val="00632F73"/>
    <w:rsid w:val="006343F5"/>
    <w:rsid w:val="006411CF"/>
    <w:rsid w:val="00641793"/>
    <w:rsid w:val="00641C71"/>
    <w:rsid w:val="00642577"/>
    <w:rsid w:val="0064300C"/>
    <w:rsid w:val="006438C9"/>
    <w:rsid w:val="0064433A"/>
    <w:rsid w:val="0064498B"/>
    <w:rsid w:val="00644D21"/>
    <w:rsid w:val="00645C40"/>
    <w:rsid w:val="00646463"/>
    <w:rsid w:val="00647027"/>
    <w:rsid w:val="006471B9"/>
    <w:rsid w:val="0065068B"/>
    <w:rsid w:val="00650A49"/>
    <w:rsid w:val="006515F8"/>
    <w:rsid w:val="0065166F"/>
    <w:rsid w:val="0065306D"/>
    <w:rsid w:val="00654F37"/>
    <w:rsid w:val="006561AE"/>
    <w:rsid w:val="006562EF"/>
    <w:rsid w:val="006631E0"/>
    <w:rsid w:val="00663533"/>
    <w:rsid w:val="00663784"/>
    <w:rsid w:val="00663AF7"/>
    <w:rsid w:val="00664A73"/>
    <w:rsid w:val="00664C23"/>
    <w:rsid w:val="00667362"/>
    <w:rsid w:val="0067132E"/>
    <w:rsid w:val="00671E4B"/>
    <w:rsid w:val="006727A4"/>
    <w:rsid w:val="0067310F"/>
    <w:rsid w:val="00673A64"/>
    <w:rsid w:val="00674A22"/>
    <w:rsid w:val="00674FED"/>
    <w:rsid w:val="0067503F"/>
    <w:rsid w:val="0067598E"/>
    <w:rsid w:val="00675A64"/>
    <w:rsid w:val="0067642D"/>
    <w:rsid w:val="00676BCF"/>
    <w:rsid w:val="0067798A"/>
    <w:rsid w:val="0068226F"/>
    <w:rsid w:val="00682CBA"/>
    <w:rsid w:val="00682E52"/>
    <w:rsid w:val="00684372"/>
    <w:rsid w:val="006849A3"/>
    <w:rsid w:val="0068596A"/>
    <w:rsid w:val="00685D72"/>
    <w:rsid w:val="00686B8B"/>
    <w:rsid w:val="00690602"/>
    <w:rsid w:val="00691740"/>
    <w:rsid w:val="00691CED"/>
    <w:rsid w:val="00692EDF"/>
    <w:rsid w:val="006930E5"/>
    <w:rsid w:val="006938F7"/>
    <w:rsid w:val="00694366"/>
    <w:rsid w:val="00695A64"/>
    <w:rsid w:val="00695A70"/>
    <w:rsid w:val="00695B4E"/>
    <w:rsid w:val="00696376"/>
    <w:rsid w:val="006964FC"/>
    <w:rsid w:val="00697221"/>
    <w:rsid w:val="00697E29"/>
    <w:rsid w:val="006A09E0"/>
    <w:rsid w:val="006A156C"/>
    <w:rsid w:val="006A371C"/>
    <w:rsid w:val="006A3EEB"/>
    <w:rsid w:val="006A4C15"/>
    <w:rsid w:val="006A57F1"/>
    <w:rsid w:val="006A5C8E"/>
    <w:rsid w:val="006A6F0F"/>
    <w:rsid w:val="006A722E"/>
    <w:rsid w:val="006B18DA"/>
    <w:rsid w:val="006B1949"/>
    <w:rsid w:val="006B1F4B"/>
    <w:rsid w:val="006B4059"/>
    <w:rsid w:val="006B406F"/>
    <w:rsid w:val="006B4081"/>
    <w:rsid w:val="006C0044"/>
    <w:rsid w:val="006C077F"/>
    <w:rsid w:val="006C0AED"/>
    <w:rsid w:val="006C0E98"/>
    <w:rsid w:val="006C11F9"/>
    <w:rsid w:val="006C12F1"/>
    <w:rsid w:val="006C2594"/>
    <w:rsid w:val="006C2731"/>
    <w:rsid w:val="006C3F63"/>
    <w:rsid w:val="006C4199"/>
    <w:rsid w:val="006C587B"/>
    <w:rsid w:val="006C58E2"/>
    <w:rsid w:val="006C7335"/>
    <w:rsid w:val="006C7406"/>
    <w:rsid w:val="006D0901"/>
    <w:rsid w:val="006D09F9"/>
    <w:rsid w:val="006D102E"/>
    <w:rsid w:val="006D21DC"/>
    <w:rsid w:val="006D3C32"/>
    <w:rsid w:val="006D4D01"/>
    <w:rsid w:val="006D4E67"/>
    <w:rsid w:val="006D71E9"/>
    <w:rsid w:val="006D7492"/>
    <w:rsid w:val="006E0131"/>
    <w:rsid w:val="006E07AE"/>
    <w:rsid w:val="006E0E02"/>
    <w:rsid w:val="006E10FB"/>
    <w:rsid w:val="006E1FC1"/>
    <w:rsid w:val="006E2EC9"/>
    <w:rsid w:val="006E3960"/>
    <w:rsid w:val="006E40FC"/>
    <w:rsid w:val="006E5DF8"/>
    <w:rsid w:val="006E5EEB"/>
    <w:rsid w:val="006E5F17"/>
    <w:rsid w:val="006E68F4"/>
    <w:rsid w:val="006E6DA4"/>
    <w:rsid w:val="006E781A"/>
    <w:rsid w:val="006E7988"/>
    <w:rsid w:val="006F0277"/>
    <w:rsid w:val="006F0546"/>
    <w:rsid w:val="006F0652"/>
    <w:rsid w:val="006F07C7"/>
    <w:rsid w:val="006F084A"/>
    <w:rsid w:val="006F0AA8"/>
    <w:rsid w:val="006F12BA"/>
    <w:rsid w:val="006F1B7F"/>
    <w:rsid w:val="006F2C70"/>
    <w:rsid w:val="006F31A3"/>
    <w:rsid w:val="006F4B40"/>
    <w:rsid w:val="006F5702"/>
    <w:rsid w:val="006F680E"/>
    <w:rsid w:val="006F6B45"/>
    <w:rsid w:val="006F713D"/>
    <w:rsid w:val="0070354F"/>
    <w:rsid w:val="00703E27"/>
    <w:rsid w:val="00703F98"/>
    <w:rsid w:val="007045C0"/>
    <w:rsid w:val="00704B79"/>
    <w:rsid w:val="0070639B"/>
    <w:rsid w:val="00706747"/>
    <w:rsid w:val="00706FFC"/>
    <w:rsid w:val="00707D0C"/>
    <w:rsid w:val="007108CC"/>
    <w:rsid w:val="00710967"/>
    <w:rsid w:val="00712596"/>
    <w:rsid w:val="00712D62"/>
    <w:rsid w:val="007136CC"/>
    <w:rsid w:val="00714442"/>
    <w:rsid w:val="00714A70"/>
    <w:rsid w:val="00714CBC"/>
    <w:rsid w:val="00714DAD"/>
    <w:rsid w:val="00716F5B"/>
    <w:rsid w:val="007175BF"/>
    <w:rsid w:val="007175C9"/>
    <w:rsid w:val="0071761E"/>
    <w:rsid w:val="00717DEA"/>
    <w:rsid w:val="00717F5B"/>
    <w:rsid w:val="00720306"/>
    <w:rsid w:val="0072286F"/>
    <w:rsid w:val="00723136"/>
    <w:rsid w:val="007232D0"/>
    <w:rsid w:val="0072330E"/>
    <w:rsid w:val="00725316"/>
    <w:rsid w:val="00727D14"/>
    <w:rsid w:val="007301F8"/>
    <w:rsid w:val="007302F0"/>
    <w:rsid w:val="00731181"/>
    <w:rsid w:val="00731610"/>
    <w:rsid w:val="007326AA"/>
    <w:rsid w:val="0073412E"/>
    <w:rsid w:val="007359EE"/>
    <w:rsid w:val="00740132"/>
    <w:rsid w:val="00740263"/>
    <w:rsid w:val="00740FCD"/>
    <w:rsid w:val="00743217"/>
    <w:rsid w:val="0074424A"/>
    <w:rsid w:val="00750DAB"/>
    <w:rsid w:val="00751673"/>
    <w:rsid w:val="00751A1C"/>
    <w:rsid w:val="00751F56"/>
    <w:rsid w:val="00752395"/>
    <w:rsid w:val="00752752"/>
    <w:rsid w:val="007532DA"/>
    <w:rsid w:val="00753329"/>
    <w:rsid w:val="00753CFA"/>
    <w:rsid w:val="007551EC"/>
    <w:rsid w:val="0076019B"/>
    <w:rsid w:val="00760B31"/>
    <w:rsid w:val="00761180"/>
    <w:rsid w:val="0076282D"/>
    <w:rsid w:val="00762B64"/>
    <w:rsid w:val="007635A5"/>
    <w:rsid w:val="00763966"/>
    <w:rsid w:val="0076441C"/>
    <w:rsid w:val="00765F67"/>
    <w:rsid w:val="00770715"/>
    <w:rsid w:val="00772F91"/>
    <w:rsid w:val="007738E8"/>
    <w:rsid w:val="0077426D"/>
    <w:rsid w:val="00774B08"/>
    <w:rsid w:val="00774E6F"/>
    <w:rsid w:val="007755D6"/>
    <w:rsid w:val="007756F6"/>
    <w:rsid w:val="00776288"/>
    <w:rsid w:val="00776799"/>
    <w:rsid w:val="007770C5"/>
    <w:rsid w:val="007772D7"/>
    <w:rsid w:val="00777B2F"/>
    <w:rsid w:val="00777EB3"/>
    <w:rsid w:val="00780A09"/>
    <w:rsid w:val="007821F5"/>
    <w:rsid w:val="007822B3"/>
    <w:rsid w:val="00784F6F"/>
    <w:rsid w:val="00785629"/>
    <w:rsid w:val="00785B34"/>
    <w:rsid w:val="00786F86"/>
    <w:rsid w:val="00790726"/>
    <w:rsid w:val="007931AC"/>
    <w:rsid w:val="00793E1C"/>
    <w:rsid w:val="007946A0"/>
    <w:rsid w:val="00794752"/>
    <w:rsid w:val="00795A04"/>
    <w:rsid w:val="00795BD1"/>
    <w:rsid w:val="00795EB8"/>
    <w:rsid w:val="00796418"/>
    <w:rsid w:val="00796442"/>
    <w:rsid w:val="00797224"/>
    <w:rsid w:val="00797290"/>
    <w:rsid w:val="00797860"/>
    <w:rsid w:val="007A2903"/>
    <w:rsid w:val="007A2B47"/>
    <w:rsid w:val="007A2FF6"/>
    <w:rsid w:val="007A4603"/>
    <w:rsid w:val="007A50BB"/>
    <w:rsid w:val="007A5E6B"/>
    <w:rsid w:val="007A68AD"/>
    <w:rsid w:val="007B0220"/>
    <w:rsid w:val="007B0261"/>
    <w:rsid w:val="007B1087"/>
    <w:rsid w:val="007B4973"/>
    <w:rsid w:val="007B4BEA"/>
    <w:rsid w:val="007B5B92"/>
    <w:rsid w:val="007B645E"/>
    <w:rsid w:val="007B799C"/>
    <w:rsid w:val="007C12FC"/>
    <w:rsid w:val="007C24A3"/>
    <w:rsid w:val="007C4172"/>
    <w:rsid w:val="007C4891"/>
    <w:rsid w:val="007C72A4"/>
    <w:rsid w:val="007C740E"/>
    <w:rsid w:val="007D060B"/>
    <w:rsid w:val="007D0D8F"/>
    <w:rsid w:val="007D1045"/>
    <w:rsid w:val="007D19B2"/>
    <w:rsid w:val="007D2DD3"/>
    <w:rsid w:val="007D33A7"/>
    <w:rsid w:val="007D401C"/>
    <w:rsid w:val="007D4136"/>
    <w:rsid w:val="007D726A"/>
    <w:rsid w:val="007D77F0"/>
    <w:rsid w:val="007D7803"/>
    <w:rsid w:val="007E092E"/>
    <w:rsid w:val="007E1836"/>
    <w:rsid w:val="007E26E9"/>
    <w:rsid w:val="007E2934"/>
    <w:rsid w:val="007E32B3"/>
    <w:rsid w:val="007E3BA8"/>
    <w:rsid w:val="007E49E0"/>
    <w:rsid w:val="007E77E3"/>
    <w:rsid w:val="007F0777"/>
    <w:rsid w:val="007F0791"/>
    <w:rsid w:val="007F2583"/>
    <w:rsid w:val="007F3975"/>
    <w:rsid w:val="007F3B5B"/>
    <w:rsid w:val="007F3E17"/>
    <w:rsid w:val="007F4A99"/>
    <w:rsid w:val="007F4CEE"/>
    <w:rsid w:val="007F501D"/>
    <w:rsid w:val="007F57DC"/>
    <w:rsid w:val="007F61F6"/>
    <w:rsid w:val="007F6288"/>
    <w:rsid w:val="007F6C1B"/>
    <w:rsid w:val="007F726D"/>
    <w:rsid w:val="008007AD"/>
    <w:rsid w:val="00800D57"/>
    <w:rsid w:val="00800E86"/>
    <w:rsid w:val="00801183"/>
    <w:rsid w:val="00803702"/>
    <w:rsid w:val="00803F95"/>
    <w:rsid w:val="00804C36"/>
    <w:rsid w:val="008060B8"/>
    <w:rsid w:val="00806FF1"/>
    <w:rsid w:val="00807045"/>
    <w:rsid w:val="00807188"/>
    <w:rsid w:val="00807475"/>
    <w:rsid w:val="00807BE0"/>
    <w:rsid w:val="00807FA6"/>
    <w:rsid w:val="008102F9"/>
    <w:rsid w:val="008105C9"/>
    <w:rsid w:val="008108A2"/>
    <w:rsid w:val="00810BFF"/>
    <w:rsid w:val="00811811"/>
    <w:rsid w:val="00811FEA"/>
    <w:rsid w:val="0081265E"/>
    <w:rsid w:val="00812A70"/>
    <w:rsid w:val="00812A86"/>
    <w:rsid w:val="0081375A"/>
    <w:rsid w:val="00814179"/>
    <w:rsid w:val="00814D4B"/>
    <w:rsid w:val="00814E48"/>
    <w:rsid w:val="00815604"/>
    <w:rsid w:val="00815AA1"/>
    <w:rsid w:val="0081628C"/>
    <w:rsid w:val="00817220"/>
    <w:rsid w:val="00820605"/>
    <w:rsid w:val="00821F42"/>
    <w:rsid w:val="00822551"/>
    <w:rsid w:val="008235BA"/>
    <w:rsid w:val="00823FB6"/>
    <w:rsid w:val="0082448D"/>
    <w:rsid w:val="00825320"/>
    <w:rsid w:val="00825E91"/>
    <w:rsid w:val="00827844"/>
    <w:rsid w:val="00827B21"/>
    <w:rsid w:val="008311C2"/>
    <w:rsid w:val="008318B8"/>
    <w:rsid w:val="008328ED"/>
    <w:rsid w:val="008353B6"/>
    <w:rsid w:val="0083592E"/>
    <w:rsid w:val="0083657B"/>
    <w:rsid w:val="00836FB4"/>
    <w:rsid w:val="00840B8D"/>
    <w:rsid w:val="00841165"/>
    <w:rsid w:val="00841186"/>
    <w:rsid w:val="0084246A"/>
    <w:rsid w:val="008440D0"/>
    <w:rsid w:val="00844A88"/>
    <w:rsid w:val="008459F6"/>
    <w:rsid w:val="00847459"/>
    <w:rsid w:val="00847E91"/>
    <w:rsid w:val="00847EF3"/>
    <w:rsid w:val="00850D65"/>
    <w:rsid w:val="0085268F"/>
    <w:rsid w:val="00852880"/>
    <w:rsid w:val="008529D3"/>
    <w:rsid w:val="00853177"/>
    <w:rsid w:val="008539CC"/>
    <w:rsid w:val="008540F3"/>
    <w:rsid w:val="008546BA"/>
    <w:rsid w:val="008548BB"/>
    <w:rsid w:val="00854904"/>
    <w:rsid w:val="008558F4"/>
    <w:rsid w:val="00856DEE"/>
    <w:rsid w:val="00857939"/>
    <w:rsid w:val="0086011D"/>
    <w:rsid w:val="008603BB"/>
    <w:rsid w:val="0086044E"/>
    <w:rsid w:val="00860A70"/>
    <w:rsid w:val="00860E60"/>
    <w:rsid w:val="00861580"/>
    <w:rsid w:val="00861BF8"/>
    <w:rsid w:val="008625AC"/>
    <w:rsid w:val="00864097"/>
    <w:rsid w:val="00864B56"/>
    <w:rsid w:val="00865861"/>
    <w:rsid w:val="008660DE"/>
    <w:rsid w:val="008660E4"/>
    <w:rsid w:val="00866406"/>
    <w:rsid w:val="00866ABB"/>
    <w:rsid w:val="00866AF2"/>
    <w:rsid w:val="00866E21"/>
    <w:rsid w:val="008671DA"/>
    <w:rsid w:val="00867A56"/>
    <w:rsid w:val="00870511"/>
    <w:rsid w:val="00872A2F"/>
    <w:rsid w:val="00873A16"/>
    <w:rsid w:val="00875C96"/>
    <w:rsid w:val="00877F58"/>
    <w:rsid w:val="00881FD4"/>
    <w:rsid w:val="008838DC"/>
    <w:rsid w:val="008846F4"/>
    <w:rsid w:val="00885676"/>
    <w:rsid w:val="00886660"/>
    <w:rsid w:val="00887BC4"/>
    <w:rsid w:val="008900F6"/>
    <w:rsid w:val="00890396"/>
    <w:rsid w:val="00890B25"/>
    <w:rsid w:val="00890B6A"/>
    <w:rsid w:val="00890DB2"/>
    <w:rsid w:val="00891634"/>
    <w:rsid w:val="00891AF4"/>
    <w:rsid w:val="00893633"/>
    <w:rsid w:val="00894400"/>
    <w:rsid w:val="00894E3E"/>
    <w:rsid w:val="00895184"/>
    <w:rsid w:val="0089704C"/>
    <w:rsid w:val="00897CE7"/>
    <w:rsid w:val="008A134D"/>
    <w:rsid w:val="008A1593"/>
    <w:rsid w:val="008A2DD0"/>
    <w:rsid w:val="008A4148"/>
    <w:rsid w:val="008A528A"/>
    <w:rsid w:val="008A5B91"/>
    <w:rsid w:val="008A6B97"/>
    <w:rsid w:val="008A7891"/>
    <w:rsid w:val="008A7F5C"/>
    <w:rsid w:val="008B05CC"/>
    <w:rsid w:val="008B0B23"/>
    <w:rsid w:val="008B28C3"/>
    <w:rsid w:val="008B29DB"/>
    <w:rsid w:val="008B2D24"/>
    <w:rsid w:val="008B39EA"/>
    <w:rsid w:val="008B54A2"/>
    <w:rsid w:val="008B5EDF"/>
    <w:rsid w:val="008C016B"/>
    <w:rsid w:val="008C10F1"/>
    <w:rsid w:val="008C236E"/>
    <w:rsid w:val="008C23D7"/>
    <w:rsid w:val="008C2EB1"/>
    <w:rsid w:val="008C5101"/>
    <w:rsid w:val="008C6ADC"/>
    <w:rsid w:val="008D054D"/>
    <w:rsid w:val="008D0B8D"/>
    <w:rsid w:val="008D1567"/>
    <w:rsid w:val="008D3743"/>
    <w:rsid w:val="008D3813"/>
    <w:rsid w:val="008D38A4"/>
    <w:rsid w:val="008D4950"/>
    <w:rsid w:val="008D5873"/>
    <w:rsid w:val="008D6308"/>
    <w:rsid w:val="008E002C"/>
    <w:rsid w:val="008E09A2"/>
    <w:rsid w:val="008E10A1"/>
    <w:rsid w:val="008E1E76"/>
    <w:rsid w:val="008E429B"/>
    <w:rsid w:val="008E4542"/>
    <w:rsid w:val="008E5098"/>
    <w:rsid w:val="008E55D7"/>
    <w:rsid w:val="008E7E76"/>
    <w:rsid w:val="008F1106"/>
    <w:rsid w:val="008F1900"/>
    <w:rsid w:val="008F2BFE"/>
    <w:rsid w:val="008F32FE"/>
    <w:rsid w:val="00900286"/>
    <w:rsid w:val="00900C86"/>
    <w:rsid w:val="00902A01"/>
    <w:rsid w:val="00904DC9"/>
    <w:rsid w:val="00905CE2"/>
    <w:rsid w:val="00907A5B"/>
    <w:rsid w:val="00910674"/>
    <w:rsid w:val="009119ED"/>
    <w:rsid w:val="00912F26"/>
    <w:rsid w:val="009140EF"/>
    <w:rsid w:val="00915BCF"/>
    <w:rsid w:val="009164AC"/>
    <w:rsid w:val="0091716A"/>
    <w:rsid w:val="00917B0F"/>
    <w:rsid w:val="009206C7"/>
    <w:rsid w:val="0092071A"/>
    <w:rsid w:val="00920F3A"/>
    <w:rsid w:val="00922006"/>
    <w:rsid w:val="0092220C"/>
    <w:rsid w:val="009227AD"/>
    <w:rsid w:val="00925B82"/>
    <w:rsid w:val="00927A5B"/>
    <w:rsid w:val="00927E78"/>
    <w:rsid w:val="009317AC"/>
    <w:rsid w:val="0093207C"/>
    <w:rsid w:val="00933598"/>
    <w:rsid w:val="00933CDE"/>
    <w:rsid w:val="00933EFF"/>
    <w:rsid w:val="009345AD"/>
    <w:rsid w:val="00934C29"/>
    <w:rsid w:val="00934CF8"/>
    <w:rsid w:val="009364F9"/>
    <w:rsid w:val="009379DB"/>
    <w:rsid w:val="00937D85"/>
    <w:rsid w:val="00941459"/>
    <w:rsid w:val="00941530"/>
    <w:rsid w:val="00941E17"/>
    <w:rsid w:val="009437C6"/>
    <w:rsid w:val="00943DB8"/>
    <w:rsid w:val="0094486F"/>
    <w:rsid w:val="00945329"/>
    <w:rsid w:val="00946688"/>
    <w:rsid w:val="00946715"/>
    <w:rsid w:val="009479D8"/>
    <w:rsid w:val="00947ECB"/>
    <w:rsid w:val="0095048D"/>
    <w:rsid w:val="00950539"/>
    <w:rsid w:val="009508FF"/>
    <w:rsid w:val="00950A89"/>
    <w:rsid w:val="00951856"/>
    <w:rsid w:val="00951A08"/>
    <w:rsid w:val="00951F8F"/>
    <w:rsid w:val="00955A9A"/>
    <w:rsid w:val="009564C7"/>
    <w:rsid w:val="009564E4"/>
    <w:rsid w:val="009572B7"/>
    <w:rsid w:val="0096017A"/>
    <w:rsid w:val="009622D2"/>
    <w:rsid w:val="009706A6"/>
    <w:rsid w:val="009706CE"/>
    <w:rsid w:val="00970D23"/>
    <w:rsid w:val="009720B2"/>
    <w:rsid w:val="00972766"/>
    <w:rsid w:val="009727B8"/>
    <w:rsid w:val="00973E29"/>
    <w:rsid w:val="0097409C"/>
    <w:rsid w:val="00974812"/>
    <w:rsid w:val="0097504B"/>
    <w:rsid w:val="0097558E"/>
    <w:rsid w:val="009756EC"/>
    <w:rsid w:val="009764A9"/>
    <w:rsid w:val="00976637"/>
    <w:rsid w:val="00977832"/>
    <w:rsid w:val="00980C2F"/>
    <w:rsid w:val="00980F0C"/>
    <w:rsid w:val="00980FB6"/>
    <w:rsid w:val="0098136D"/>
    <w:rsid w:val="00982535"/>
    <w:rsid w:val="009830DD"/>
    <w:rsid w:val="009835F3"/>
    <w:rsid w:val="00984E7B"/>
    <w:rsid w:val="00985316"/>
    <w:rsid w:val="0098534B"/>
    <w:rsid w:val="00985856"/>
    <w:rsid w:val="00985E17"/>
    <w:rsid w:val="00986586"/>
    <w:rsid w:val="00987977"/>
    <w:rsid w:val="00987F5D"/>
    <w:rsid w:val="009903D0"/>
    <w:rsid w:val="00990726"/>
    <w:rsid w:val="00990CE6"/>
    <w:rsid w:val="00991186"/>
    <w:rsid w:val="00991802"/>
    <w:rsid w:val="00992035"/>
    <w:rsid w:val="00992EF8"/>
    <w:rsid w:val="009938B0"/>
    <w:rsid w:val="00996B30"/>
    <w:rsid w:val="009A0293"/>
    <w:rsid w:val="009A059F"/>
    <w:rsid w:val="009A082E"/>
    <w:rsid w:val="009A0CFD"/>
    <w:rsid w:val="009A1F14"/>
    <w:rsid w:val="009A3318"/>
    <w:rsid w:val="009A378F"/>
    <w:rsid w:val="009A4385"/>
    <w:rsid w:val="009A47A5"/>
    <w:rsid w:val="009A698F"/>
    <w:rsid w:val="009A6B37"/>
    <w:rsid w:val="009A6CEC"/>
    <w:rsid w:val="009A6F10"/>
    <w:rsid w:val="009B0BD0"/>
    <w:rsid w:val="009B0E4A"/>
    <w:rsid w:val="009B16EE"/>
    <w:rsid w:val="009B3345"/>
    <w:rsid w:val="009B446F"/>
    <w:rsid w:val="009B4B1B"/>
    <w:rsid w:val="009B5FEF"/>
    <w:rsid w:val="009B6EE6"/>
    <w:rsid w:val="009B7687"/>
    <w:rsid w:val="009C05AA"/>
    <w:rsid w:val="009C1F4E"/>
    <w:rsid w:val="009C21C7"/>
    <w:rsid w:val="009C2577"/>
    <w:rsid w:val="009C3F92"/>
    <w:rsid w:val="009C45A0"/>
    <w:rsid w:val="009C4B49"/>
    <w:rsid w:val="009C4C74"/>
    <w:rsid w:val="009C4F9A"/>
    <w:rsid w:val="009C55A0"/>
    <w:rsid w:val="009C688B"/>
    <w:rsid w:val="009D0CD1"/>
    <w:rsid w:val="009D0F10"/>
    <w:rsid w:val="009D4A00"/>
    <w:rsid w:val="009D4FD3"/>
    <w:rsid w:val="009D5171"/>
    <w:rsid w:val="009E0018"/>
    <w:rsid w:val="009E04C7"/>
    <w:rsid w:val="009E2775"/>
    <w:rsid w:val="009E286D"/>
    <w:rsid w:val="009E2E57"/>
    <w:rsid w:val="009E2EFF"/>
    <w:rsid w:val="009E3057"/>
    <w:rsid w:val="009E3BB5"/>
    <w:rsid w:val="009E5F6E"/>
    <w:rsid w:val="009E6B59"/>
    <w:rsid w:val="009F17D2"/>
    <w:rsid w:val="009F2090"/>
    <w:rsid w:val="009F2C48"/>
    <w:rsid w:val="009F4341"/>
    <w:rsid w:val="009F46EE"/>
    <w:rsid w:val="009F4F7F"/>
    <w:rsid w:val="009F5EEB"/>
    <w:rsid w:val="009F6FC6"/>
    <w:rsid w:val="00A0027A"/>
    <w:rsid w:val="00A00521"/>
    <w:rsid w:val="00A00AE7"/>
    <w:rsid w:val="00A01268"/>
    <w:rsid w:val="00A02090"/>
    <w:rsid w:val="00A03180"/>
    <w:rsid w:val="00A03926"/>
    <w:rsid w:val="00A05D8F"/>
    <w:rsid w:val="00A0678C"/>
    <w:rsid w:val="00A07D19"/>
    <w:rsid w:val="00A10365"/>
    <w:rsid w:val="00A12015"/>
    <w:rsid w:val="00A12B19"/>
    <w:rsid w:val="00A154C8"/>
    <w:rsid w:val="00A1635F"/>
    <w:rsid w:val="00A16546"/>
    <w:rsid w:val="00A20063"/>
    <w:rsid w:val="00A20629"/>
    <w:rsid w:val="00A20A3C"/>
    <w:rsid w:val="00A21E66"/>
    <w:rsid w:val="00A22580"/>
    <w:rsid w:val="00A22E02"/>
    <w:rsid w:val="00A23D41"/>
    <w:rsid w:val="00A240BA"/>
    <w:rsid w:val="00A24BE2"/>
    <w:rsid w:val="00A24F9F"/>
    <w:rsid w:val="00A2526E"/>
    <w:rsid w:val="00A256EB"/>
    <w:rsid w:val="00A25C42"/>
    <w:rsid w:val="00A26454"/>
    <w:rsid w:val="00A26694"/>
    <w:rsid w:val="00A268A1"/>
    <w:rsid w:val="00A26AFF"/>
    <w:rsid w:val="00A27F4F"/>
    <w:rsid w:val="00A323EC"/>
    <w:rsid w:val="00A33A50"/>
    <w:rsid w:val="00A3438B"/>
    <w:rsid w:val="00A34954"/>
    <w:rsid w:val="00A34F6A"/>
    <w:rsid w:val="00A369FD"/>
    <w:rsid w:val="00A36CE6"/>
    <w:rsid w:val="00A373F5"/>
    <w:rsid w:val="00A37C65"/>
    <w:rsid w:val="00A37F21"/>
    <w:rsid w:val="00A410FF"/>
    <w:rsid w:val="00A4179A"/>
    <w:rsid w:val="00A42C60"/>
    <w:rsid w:val="00A44A18"/>
    <w:rsid w:val="00A44C0D"/>
    <w:rsid w:val="00A44C62"/>
    <w:rsid w:val="00A4575F"/>
    <w:rsid w:val="00A46AEC"/>
    <w:rsid w:val="00A50217"/>
    <w:rsid w:val="00A511E9"/>
    <w:rsid w:val="00A51249"/>
    <w:rsid w:val="00A51851"/>
    <w:rsid w:val="00A52612"/>
    <w:rsid w:val="00A52637"/>
    <w:rsid w:val="00A5297D"/>
    <w:rsid w:val="00A53F9F"/>
    <w:rsid w:val="00A5418B"/>
    <w:rsid w:val="00A5438A"/>
    <w:rsid w:val="00A55365"/>
    <w:rsid w:val="00A55444"/>
    <w:rsid w:val="00A55C84"/>
    <w:rsid w:val="00A56156"/>
    <w:rsid w:val="00A600A9"/>
    <w:rsid w:val="00A601A9"/>
    <w:rsid w:val="00A62429"/>
    <w:rsid w:val="00A6400A"/>
    <w:rsid w:val="00A6590E"/>
    <w:rsid w:val="00A664F5"/>
    <w:rsid w:val="00A677BB"/>
    <w:rsid w:val="00A67BC6"/>
    <w:rsid w:val="00A702F0"/>
    <w:rsid w:val="00A70722"/>
    <w:rsid w:val="00A70734"/>
    <w:rsid w:val="00A73BDC"/>
    <w:rsid w:val="00A742B3"/>
    <w:rsid w:val="00A7583F"/>
    <w:rsid w:val="00A75B9B"/>
    <w:rsid w:val="00A75F79"/>
    <w:rsid w:val="00A76033"/>
    <w:rsid w:val="00A76921"/>
    <w:rsid w:val="00A77529"/>
    <w:rsid w:val="00A77C9A"/>
    <w:rsid w:val="00A77CF9"/>
    <w:rsid w:val="00A806CE"/>
    <w:rsid w:val="00A81137"/>
    <w:rsid w:val="00A814A0"/>
    <w:rsid w:val="00A81BF8"/>
    <w:rsid w:val="00A82EF3"/>
    <w:rsid w:val="00A84C41"/>
    <w:rsid w:val="00A84FBB"/>
    <w:rsid w:val="00A86AE7"/>
    <w:rsid w:val="00A86B66"/>
    <w:rsid w:val="00A87572"/>
    <w:rsid w:val="00A87593"/>
    <w:rsid w:val="00A90405"/>
    <w:rsid w:val="00A94DF7"/>
    <w:rsid w:val="00A960D9"/>
    <w:rsid w:val="00A96758"/>
    <w:rsid w:val="00A96C9B"/>
    <w:rsid w:val="00A97518"/>
    <w:rsid w:val="00AA01C1"/>
    <w:rsid w:val="00AA0281"/>
    <w:rsid w:val="00AA0F0B"/>
    <w:rsid w:val="00AA18EC"/>
    <w:rsid w:val="00AA2AEE"/>
    <w:rsid w:val="00AA3633"/>
    <w:rsid w:val="00AA3705"/>
    <w:rsid w:val="00AA3921"/>
    <w:rsid w:val="00AA767E"/>
    <w:rsid w:val="00AB033A"/>
    <w:rsid w:val="00AB0C00"/>
    <w:rsid w:val="00AB1578"/>
    <w:rsid w:val="00AB189B"/>
    <w:rsid w:val="00AB19D4"/>
    <w:rsid w:val="00AB2BD9"/>
    <w:rsid w:val="00AB4166"/>
    <w:rsid w:val="00AB41E6"/>
    <w:rsid w:val="00AB5329"/>
    <w:rsid w:val="00AB542E"/>
    <w:rsid w:val="00AB5F15"/>
    <w:rsid w:val="00AB659F"/>
    <w:rsid w:val="00AB703A"/>
    <w:rsid w:val="00AB7571"/>
    <w:rsid w:val="00AC07A6"/>
    <w:rsid w:val="00AC13F3"/>
    <w:rsid w:val="00AC19B0"/>
    <w:rsid w:val="00AC1F44"/>
    <w:rsid w:val="00AC2C0E"/>
    <w:rsid w:val="00AC348D"/>
    <w:rsid w:val="00AC4755"/>
    <w:rsid w:val="00AC4D51"/>
    <w:rsid w:val="00AC5DE9"/>
    <w:rsid w:val="00AC65B1"/>
    <w:rsid w:val="00AC69F1"/>
    <w:rsid w:val="00AC6AD7"/>
    <w:rsid w:val="00AD08FE"/>
    <w:rsid w:val="00AD147E"/>
    <w:rsid w:val="00AD2115"/>
    <w:rsid w:val="00AD33C9"/>
    <w:rsid w:val="00AD3839"/>
    <w:rsid w:val="00AD3DF7"/>
    <w:rsid w:val="00AD4FAE"/>
    <w:rsid w:val="00AD5069"/>
    <w:rsid w:val="00AD5A7C"/>
    <w:rsid w:val="00AD62D3"/>
    <w:rsid w:val="00AD67BC"/>
    <w:rsid w:val="00AD6B99"/>
    <w:rsid w:val="00AE0EFF"/>
    <w:rsid w:val="00AE1771"/>
    <w:rsid w:val="00AE3120"/>
    <w:rsid w:val="00AE39A0"/>
    <w:rsid w:val="00AE39CC"/>
    <w:rsid w:val="00AE421E"/>
    <w:rsid w:val="00AE44DE"/>
    <w:rsid w:val="00AE4AE9"/>
    <w:rsid w:val="00AE651F"/>
    <w:rsid w:val="00AE7B33"/>
    <w:rsid w:val="00AF07CB"/>
    <w:rsid w:val="00AF32A0"/>
    <w:rsid w:val="00AF33B8"/>
    <w:rsid w:val="00AF4004"/>
    <w:rsid w:val="00AF46BC"/>
    <w:rsid w:val="00AF4B12"/>
    <w:rsid w:val="00AF4D02"/>
    <w:rsid w:val="00AF58DE"/>
    <w:rsid w:val="00AF6634"/>
    <w:rsid w:val="00AF6CE7"/>
    <w:rsid w:val="00AF714B"/>
    <w:rsid w:val="00B00050"/>
    <w:rsid w:val="00B0243E"/>
    <w:rsid w:val="00B02E79"/>
    <w:rsid w:val="00B0584E"/>
    <w:rsid w:val="00B05C84"/>
    <w:rsid w:val="00B06536"/>
    <w:rsid w:val="00B07005"/>
    <w:rsid w:val="00B07877"/>
    <w:rsid w:val="00B109CE"/>
    <w:rsid w:val="00B10B9C"/>
    <w:rsid w:val="00B10DF6"/>
    <w:rsid w:val="00B10F59"/>
    <w:rsid w:val="00B11AFD"/>
    <w:rsid w:val="00B133B3"/>
    <w:rsid w:val="00B14151"/>
    <w:rsid w:val="00B168B5"/>
    <w:rsid w:val="00B17F24"/>
    <w:rsid w:val="00B230A1"/>
    <w:rsid w:val="00B2314E"/>
    <w:rsid w:val="00B23304"/>
    <w:rsid w:val="00B24ACC"/>
    <w:rsid w:val="00B254BE"/>
    <w:rsid w:val="00B2579E"/>
    <w:rsid w:val="00B257BE"/>
    <w:rsid w:val="00B265B8"/>
    <w:rsid w:val="00B273D8"/>
    <w:rsid w:val="00B27A2A"/>
    <w:rsid w:val="00B27C35"/>
    <w:rsid w:val="00B31313"/>
    <w:rsid w:val="00B323B0"/>
    <w:rsid w:val="00B32694"/>
    <w:rsid w:val="00B331A4"/>
    <w:rsid w:val="00B3336B"/>
    <w:rsid w:val="00B33471"/>
    <w:rsid w:val="00B3398E"/>
    <w:rsid w:val="00B33DCA"/>
    <w:rsid w:val="00B34290"/>
    <w:rsid w:val="00B3587B"/>
    <w:rsid w:val="00B35C45"/>
    <w:rsid w:val="00B365DE"/>
    <w:rsid w:val="00B36706"/>
    <w:rsid w:val="00B401EA"/>
    <w:rsid w:val="00B4146E"/>
    <w:rsid w:val="00B41DD8"/>
    <w:rsid w:val="00B4216F"/>
    <w:rsid w:val="00B42936"/>
    <w:rsid w:val="00B429F3"/>
    <w:rsid w:val="00B42D3E"/>
    <w:rsid w:val="00B433F8"/>
    <w:rsid w:val="00B446FE"/>
    <w:rsid w:val="00B458E5"/>
    <w:rsid w:val="00B465C7"/>
    <w:rsid w:val="00B47621"/>
    <w:rsid w:val="00B47B99"/>
    <w:rsid w:val="00B50F98"/>
    <w:rsid w:val="00B5122D"/>
    <w:rsid w:val="00B51352"/>
    <w:rsid w:val="00B51D46"/>
    <w:rsid w:val="00B524E0"/>
    <w:rsid w:val="00B52DDC"/>
    <w:rsid w:val="00B544A8"/>
    <w:rsid w:val="00B54D8E"/>
    <w:rsid w:val="00B55F60"/>
    <w:rsid w:val="00B56901"/>
    <w:rsid w:val="00B60256"/>
    <w:rsid w:val="00B60CB4"/>
    <w:rsid w:val="00B61863"/>
    <w:rsid w:val="00B6238C"/>
    <w:rsid w:val="00B625D7"/>
    <w:rsid w:val="00B62959"/>
    <w:rsid w:val="00B6390C"/>
    <w:rsid w:val="00B65389"/>
    <w:rsid w:val="00B654AF"/>
    <w:rsid w:val="00B6647D"/>
    <w:rsid w:val="00B66FC2"/>
    <w:rsid w:val="00B70EAE"/>
    <w:rsid w:val="00B73E17"/>
    <w:rsid w:val="00B73E78"/>
    <w:rsid w:val="00B74B3D"/>
    <w:rsid w:val="00B77237"/>
    <w:rsid w:val="00B7785E"/>
    <w:rsid w:val="00B778B9"/>
    <w:rsid w:val="00B7799D"/>
    <w:rsid w:val="00B80884"/>
    <w:rsid w:val="00B80ED5"/>
    <w:rsid w:val="00B82750"/>
    <w:rsid w:val="00B82CAC"/>
    <w:rsid w:val="00B82F13"/>
    <w:rsid w:val="00B82F48"/>
    <w:rsid w:val="00B83314"/>
    <w:rsid w:val="00B83B46"/>
    <w:rsid w:val="00B84A54"/>
    <w:rsid w:val="00B84E9B"/>
    <w:rsid w:val="00B867D6"/>
    <w:rsid w:val="00B876C4"/>
    <w:rsid w:val="00B90943"/>
    <w:rsid w:val="00B913AE"/>
    <w:rsid w:val="00B933FA"/>
    <w:rsid w:val="00B93D6E"/>
    <w:rsid w:val="00B95493"/>
    <w:rsid w:val="00B95815"/>
    <w:rsid w:val="00B95B8A"/>
    <w:rsid w:val="00B95C62"/>
    <w:rsid w:val="00B9639C"/>
    <w:rsid w:val="00B96567"/>
    <w:rsid w:val="00B972D7"/>
    <w:rsid w:val="00B97A72"/>
    <w:rsid w:val="00BA02F4"/>
    <w:rsid w:val="00BA0405"/>
    <w:rsid w:val="00BA2927"/>
    <w:rsid w:val="00BA3419"/>
    <w:rsid w:val="00BA40FF"/>
    <w:rsid w:val="00BA44C6"/>
    <w:rsid w:val="00BA590F"/>
    <w:rsid w:val="00BA6169"/>
    <w:rsid w:val="00BA6FA0"/>
    <w:rsid w:val="00BB2930"/>
    <w:rsid w:val="00BB2E68"/>
    <w:rsid w:val="00BB2FD1"/>
    <w:rsid w:val="00BB40B7"/>
    <w:rsid w:val="00BB675D"/>
    <w:rsid w:val="00BC01C2"/>
    <w:rsid w:val="00BC0876"/>
    <w:rsid w:val="00BC0A2C"/>
    <w:rsid w:val="00BC4B6B"/>
    <w:rsid w:val="00BC6F83"/>
    <w:rsid w:val="00BD23E4"/>
    <w:rsid w:val="00BD31F4"/>
    <w:rsid w:val="00BD4EF2"/>
    <w:rsid w:val="00BD5EB5"/>
    <w:rsid w:val="00BD71C5"/>
    <w:rsid w:val="00BD73A8"/>
    <w:rsid w:val="00BD7DA4"/>
    <w:rsid w:val="00BE0D1A"/>
    <w:rsid w:val="00BE2145"/>
    <w:rsid w:val="00BE3664"/>
    <w:rsid w:val="00BE4ADE"/>
    <w:rsid w:val="00BE7F99"/>
    <w:rsid w:val="00BF2635"/>
    <w:rsid w:val="00BF2718"/>
    <w:rsid w:val="00BF2C99"/>
    <w:rsid w:val="00BF40A1"/>
    <w:rsid w:val="00BF530C"/>
    <w:rsid w:val="00BF7C36"/>
    <w:rsid w:val="00C02AF2"/>
    <w:rsid w:val="00C0383D"/>
    <w:rsid w:val="00C03D31"/>
    <w:rsid w:val="00C048A9"/>
    <w:rsid w:val="00C04EA8"/>
    <w:rsid w:val="00C05911"/>
    <w:rsid w:val="00C06085"/>
    <w:rsid w:val="00C060F0"/>
    <w:rsid w:val="00C0625E"/>
    <w:rsid w:val="00C06492"/>
    <w:rsid w:val="00C06AE0"/>
    <w:rsid w:val="00C072DB"/>
    <w:rsid w:val="00C107D2"/>
    <w:rsid w:val="00C10A80"/>
    <w:rsid w:val="00C120B9"/>
    <w:rsid w:val="00C13757"/>
    <w:rsid w:val="00C13DF9"/>
    <w:rsid w:val="00C14210"/>
    <w:rsid w:val="00C1617F"/>
    <w:rsid w:val="00C16C76"/>
    <w:rsid w:val="00C173DB"/>
    <w:rsid w:val="00C17504"/>
    <w:rsid w:val="00C20F25"/>
    <w:rsid w:val="00C21833"/>
    <w:rsid w:val="00C21D8E"/>
    <w:rsid w:val="00C22C25"/>
    <w:rsid w:val="00C242C9"/>
    <w:rsid w:val="00C2497D"/>
    <w:rsid w:val="00C24A3C"/>
    <w:rsid w:val="00C24B0D"/>
    <w:rsid w:val="00C26BCC"/>
    <w:rsid w:val="00C26F3F"/>
    <w:rsid w:val="00C27AD1"/>
    <w:rsid w:val="00C27D37"/>
    <w:rsid w:val="00C30CA6"/>
    <w:rsid w:val="00C30FB6"/>
    <w:rsid w:val="00C30FDD"/>
    <w:rsid w:val="00C32697"/>
    <w:rsid w:val="00C32C72"/>
    <w:rsid w:val="00C330BE"/>
    <w:rsid w:val="00C3362F"/>
    <w:rsid w:val="00C33AB8"/>
    <w:rsid w:val="00C33E3C"/>
    <w:rsid w:val="00C3400A"/>
    <w:rsid w:val="00C35471"/>
    <w:rsid w:val="00C354C3"/>
    <w:rsid w:val="00C367B7"/>
    <w:rsid w:val="00C36879"/>
    <w:rsid w:val="00C374B0"/>
    <w:rsid w:val="00C40D30"/>
    <w:rsid w:val="00C40E21"/>
    <w:rsid w:val="00C41C49"/>
    <w:rsid w:val="00C42202"/>
    <w:rsid w:val="00C42672"/>
    <w:rsid w:val="00C42AF0"/>
    <w:rsid w:val="00C42C38"/>
    <w:rsid w:val="00C44415"/>
    <w:rsid w:val="00C477A7"/>
    <w:rsid w:val="00C50E08"/>
    <w:rsid w:val="00C51617"/>
    <w:rsid w:val="00C51DF8"/>
    <w:rsid w:val="00C52925"/>
    <w:rsid w:val="00C54B54"/>
    <w:rsid w:val="00C54F13"/>
    <w:rsid w:val="00C5524E"/>
    <w:rsid w:val="00C56904"/>
    <w:rsid w:val="00C5702B"/>
    <w:rsid w:val="00C57FAE"/>
    <w:rsid w:val="00C60365"/>
    <w:rsid w:val="00C6068F"/>
    <w:rsid w:val="00C62F43"/>
    <w:rsid w:val="00C65399"/>
    <w:rsid w:val="00C65957"/>
    <w:rsid w:val="00C65981"/>
    <w:rsid w:val="00C67305"/>
    <w:rsid w:val="00C67DCE"/>
    <w:rsid w:val="00C7101E"/>
    <w:rsid w:val="00C71EA2"/>
    <w:rsid w:val="00C72093"/>
    <w:rsid w:val="00C72452"/>
    <w:rsid w:val="00C73D0E"/>
    <w:rsid w:val="00C73E32"/>
    <w:rsid w:val="00C77CB0"/>
    <w:rsid w:val="00C77EAC"/>
    <w:rsid w:val="00C80497"/>
    <w:rsid w:val="00C81363"/>
    <w:rsid w:val="00C82B10"/>
    <w:rsid w:val="00C83539"/>
    <w:rsid w:val="00C84402"/>
    <w:rsid w:val="00C84BCE"/>
    <w:rsid w:val="00C84D21"/>
    <w:rsid w:val="00C86FBB"/>
    <w:rsid w:val="00C874DA"/>
    <w:rsid w:val="00C901DF"/>
    <w:rsid w:val="00C90992"/>
    <w:rsid w:val="00C9145F"/>
    <w:rsid w:val="00CA0126"/>
    <w:rsid w:val="00CA129C"/>
    <w:rsid w:val="00CA1A3D"/>
    <w:rsid w:val="00CA1FA3"/>
    <w:rsid w:val="00CA2968"/>
    <w:rsid w:val="00CA2CCA"/>
    <w:rsid w:val="00CA2FB6"/>
    <w:rsid w:val="00CA3812"/>
    <w:rsid w:val="00CA5B3C"/>
    <w:rsid w:val="00CA7DCC"/>
    <w:rsid w:val="00CB0EF7"/>
    <w:rsid w:val="00CB28A9"/>
    <w:rsid w:val="00CB2FD7"/>
    <w:rsid w:val="00CB303E"/>
    <w:rsid w:val="00CB33E8"/>
    <w:rsid w:val="00CB3D99"/>
    <w:rsid w:val="00CB4281"/>
    <w:rsid w:val="00CB48AD"/>
    <w:rsid w:val="00CB5C6C"/>
    <w:rsid w:val="00CB6008"/>
    <w:rsid w:val="00CB7159"/>
    <w:rsid w:val="00CB7532"/>
    <w:rsid w:val="00CC0568"/>
    <w:rsid w:val="00CC1D57"/>
    <w:rsid w:val="00CC211E"/>
    <w:rsid w:val="00CC2F36"/>
    <w:rsid w:val="00CC3614"/>
    <w:rsid w:val="00CC3726"/>
    <w:rsid w:val="00CC3DEC"/>
    <w:rsid w:val="00CC67FE"/>
    <w:rsid w:val="00CC6E96"/>
    <w:rsid w:val="00CD322A"/>
    <w:rsid w:val="00CD394A"/>
    <w:rsid w:val="00CD3EBD"/>
    <w:rsid w:val="00CD59AE"/>
    <w:rsid w:val="00CD7D13"/>
    <w:rsid w:val="00CE0193"/>
    <w:rsid w:val="00CE084C"/>
    <w:rsid w:val="00CE0AD9"/>
    <w:rsid w:val="00CE20FD"/>
    <w:rsid w:val="00CE2183"/>
    <w:rsid w:val="00CE2409"/>
    <w:rsid w:val="00CE33A8"/>
    <w:rsid w:val="00CE3FC3"/>
    <w:rsid w:val="00CE4AF0"/>
    <w:rsid w:val="00CE4CCD"/>
    <w:rsid w:val="00CE52E9"/>
    <w:rsid w:val="00CE6553"/>
    <w:rsid w:val="00CE6EA5"/>
    <w:rsid w:val="00CE7EC5"/>
    <w:rsid w:val="00CF1CCE"/>
    <w:rsid w:val="00CF2C96"/>
    <w:rsid w:val="00CF4477"/>
    <w:rsid w:val="00CF5912"/>
    <w:rsid w:val="00CF5C9B"/>
    <w:rsid w:val="00CF6383"/>
    <w:rsid w:val="00CF6774"/>
    <w:rsid w:val="00CF6791"/>
    <w:rsid w:val="00CF6D43"/>
    <w:rsid w:val="00CF6DD4"/>
    <w:rsid w:val="00CF776D"/>
    <w:rsid w:val="00D00C1A"/>
    <w:rsid w:val="00D01766"/>
    <w:rsid w:val="00D03485"/>
    <w:rsid w:val="00D05330"/>
    <w:rsid w:val="00D05A28"/>
    <w:rsid w:val="00D06E4B"/>
    <w:rsid w:val="00D06E5C"/>
    <w:rsid w:val="00D07B84"/>
    <w:rsid w:val="00D12054"/>
    <w:rsid w:val="00D12202"/>
    <w:rsid w:val="00D1366B"/>
    <w:rsid w:val="00D13AA7"/>
    <w:rsid w:val="00D13C00"/>
    <w:rsid w:val="00D1452A"/>
    <w:rsid w:val="00D14FC2"/>
    <w:rsid w:val="00D1530D"/>
    <w:rsid w:val="00D15DC3"/>
    <w:rsid w:val="00D162D7"/>
    <w:rsid w:val="00D165AA"/>
    <w:rsid w:val="00D16A0B"/>
    <w:rsid w:val="00D173A7"/>
    <w:rsid w:val="00D17E5B"/>
    <w:rsid w:val="00D207AF"/>
    <w:rsid w:val="00D217DF"/>
    <w:rsid w:val="00D2191E"/>
    <w:rsid w:val="00D220B5"/>
    <w:rsid w:val="00D22264"/>
    <w:rsid w:val="00D2254D"/>
    <w:rsid w:val="00D22647"/>
    <w:rsid w:val="00D22B86"/>
    <w:rsid w:val="00D23C3A"/>
    <w:rsid w:val="00D24A5F"/>
    <w:rsid w:val="00D2616A"/>
    <w:rsid w:val="00D2673F"/>
    <w:rsid w:val="00D2716B"/>
    <w:rsid w:val="00D274BB"/>
    <w:rsid w:val="00D31BD1"/>
    <w:rsid w:val="00D32BE4"/>
    <w:rsid w:val="00D32E73"/>
    <w:rsid w:val="00D35026"/>
    <w:rsid w:val="00D35E50"/>
    <w:rsid w:val="00D35F8A"/>
    <w:rsid w:val="00D362F4"/>
    <w:rsid w:val="00D36487"/>
    <w:rsid w:val="00D3799E"/>
    <w:rsid w:val="00D37AB9"/>
    <w:rsid w:val="00D37E08"/>
    <w:rsid w:val="00D430F6"/>
    <w:rsid w:val="00D43B23"/>
    <w:rsid w:val="00D44BC1"/>
    <w:rsid w:val="00D455DF"/>
    <w:rsid w:val="00D462C2"/>
    <w:rsid w:val="00D46D7C"/>
    <w:rsid w:val="00D475D3"/>
    <w:rsid w:val="00D47F2D"/>
    <w:rsid w:val="00D504C9"/>
    <w:rsid w:val="00D50B07"/>
    <w:rsid w:val="00D514D8"/>
    <w:rsid w:val="00D51853"/>
    <w:rsid w:val="00D51B00"/>
    <w:rsid w:val="00D531EF"/>
    <w:rsid w:val="00D53733"/>
    <w:rsid w:val="00D55CAB"/>
    <w:rsid w:val="00D56CD8"/>
    <w:rsid w:val="00D61178"/>
    <w:rsid w:val="00D61842"/>
    <w:rsid w:val="00D61CC4"/>
    <w:rsid w:val="00D6217D"/>
    <w:rsid w:val="00D62B77"/>
    <w:rsid w:val="00D62DB5"/>
    <w:rsid w:val="00D635CD"/>
    <w:rsid w:val="00D654D5"/>
    <w:rsid w:val="00D66740"/>
    <w:rsid w:val="00D6699A"/>
    <w:rsid w:val="00D66F29"/>
    <w:rsid w:val="00D67071"/>
    <w:rsid w:val="00D70255"/>
    <w:rsid w:val="00D719C3"/>
    <w:rsid w:val="00D723BC"/>
    <w:rsid w:val="00D729B0"/>
    <w:rsid w:val="00D762A1"/>
    <w:rsid w:val="00D7654D"/>
    <w:rsid w:val="00D77979"/>
    <w:rsid w:val="00D77E2E"/>
    <w:rsid w:val="00D804BD"/>
    <w:rsid w:val="00D81ED4"/>
    <w:rsid w:val="00D82516"/>
    <w:rsid w:val="00D82832"/>
    <w:rsid w:val="00D82C48"/>
    <w:rsid w:val="00D83CD6"/>
    <w:rsid w:val="00D84532"/>
    <w:rsid w:val="00D84D7C"/>
    <w:rsid w:val="00D85AB5"/>
    <w:rsid w:val="00D85AE1"/>
    <w:rsid w:val="00D86A60"/>
    <w:rsid w:val="00D87559"/>
    <w:rsid w:val="00D87D65"/>
    <w:rsid w:val="00D90912"/>
    <w:rsid w:val="00D913FB"/>
    <w:rsid w:val="00D916A4"/>
    <w:rsid w:val="00D91A98"/>
    <w:rsid w:val="00D93B3D"/>
    <w:rsid w:val="00D96D0D"/>
    <w:rsid w:val="00DA0917"/>
    <w:rsid w:val="00DA149F"/>
    <w:rsid w:val="00DA17A6"/>
    <w:rsid w:val="00DA19DB"/>
    <w:rsid w:val="00DA23E0"/>
    <w:rsid w:val="00DA2699"/>
    <w:rsid w:val="00DA3D14"/>
    <w:rsid w:val="00DA41D8"/>
    <w:rsid w:val="00DA437E"/>
    <w:rsid w:val="00DA5592"/>
    <w:rsid w:val="00DA5AC7"/>
    <w:rsid w:val="00DA6910"/>
    <w:rsid w:val="00DA6CD5"/>
    <w:rsid w:val="00DA7914"/>
    <w:rsid w:val="00DB17CA"/>
    <w:rsid w:val="00DB2E21"/>
    <w:rsid w:val="00DB33FF"/>
    <w:rsid w:val="00DB44FE"/>
    <w:rsid w:val="00DB49D1"/>
    <w:rsid w:val="00DB5125"/>
    <w:rsid w:val="00DB6E81"/>
    <w:rsid w:val="00DB758E"/>
    <w:rsid w:val="00DC0321"/>
    <w:rsid w:val="00DC0505"/>
    <w:rsid w:val="00DC06DB"/>
    <w:rsid w:val="00DC0A2D"/>
    <w:rsid w:val="00DC1C6C"/>
    <w:rsid w:val="00DC20F2"/>
    <w:rsid w:val="00DC242D"/>
    <w:rsid w:val="00DC6782"/>
    <w:rsid w:val="00DC7484"/>
    <w:rsid w:val="00DC7ADF"/>
    <w:rsid w:val="00DC7B8F"/>
    <w:rsid w:val="00DD000F"/>
    <w:rsid w:val="00DD0362"/>
    <w:rsid w:val="00DD03E5"/>
    <w:rsid w:val="00DD077D"/>
    <w:rsid w:val="00DD1539"/>
    <w:rsid w:val="00DD1E95"/>
    <w:rsid w:val="00DD21C5"/>
    <w:rsid w:val="00DD29F2"/>
    <w:rsid w:val="00DD2B0C"/>
    <w:rsid w:val="00DD2E5C"/>
    <w:rsid w:val="00DD2E96"/>
    <w:rsid w:val="00DD404F"/>
    <w:rsid w:val="00DD4EE1"/>
    <w:rsid w:val="00DD5CB8"/>
    <w:rsid w:val="00DD7CC0"/>
    <w:rsid w:val="00DE001E"/>
    <w:rsid w:val="00DE0192"/>
    <w:rsid w:val="00DE0768"/>
    <w:rsid w:val="00DE0AD3"/>
    <w:rsid w:val="00DE1166"/>
    <w:rsid w:val="00DE38C3"/>
    <w:rsid w:val="00DE451F"/>
    <w:rsid w:val="00DE45A3"/>
    <w:rsid w:val="00DE4647"/>
    <w:rsid w:val="00DE52AD"/>
    <w:rsid w:val="00DE6C15"/>
    <w:rsid w:val="00DE7B2A"/>
    <w:rsid w:val="00DE7F63"/>
    <w:rsid w:val="00DF1740"/>
    <w:rsid w:val="00DF197D"/>
    <w:rsid w:val="00DF24B5"/>
    <w:rsid w:val="00DF5971"/>
    <w:rsid w:val="00DF5D54"/>
    <w:rsid w:val="00DF6614"/>
    <w:rsid w:val="00DF6A33"/>
    <w:rsid w:val="00DF6ADD"/>
    <w:rsid w:val="00DF70C1"/>
    <w:rsid w:val="00E00E2C"/>
    <w:rsid w:val="00E00EEC"/>
    <w:rsid w:val="00E00F00"/>
    <w:rsid w:val="00E03315"/>
    <w:rsid w:val="00E04009"/>
    <w:rsid w:val="00E04CB2"/>
    <w:rsid w:val="00E059BF"/>
    <w:rsid w:val="00E074BC"/>
    <w:rsid w:val="00E07859"/>
    <w:rsid w:val="00E0793C"/>
    <w:rsid w:val="00E07B0F"/>
    <w:rsid w:val="00E10B9E"/>
    <w:rsid w:val="00E11044"/>
    <w:rsid w:val="00E120DB"/>
    <w:rsid w:val="00E120E6"/>
    <w:rsid w:val="00E123BF"/>
    <w:rsid w:val="00E12FCC"/>
    <w:rsid w:val="00E13992"/>
    <w:rsid w:val="00E1414A"/>
    <w:rsid w:val="00E14401"/>
    <w:rsid w:val="00E14CBD"/>
    <w:rsid w:val="00E156EB"/>
    <w:rsid w:val="00E1746B"/>
    <w:rsid w:val="00E176EF"/>
    <w:rsid w:val="00E2034D"/>
    <w:rsid w:val="00E2125E"/>
    <w:rsid w:val="00E219E4"/>
    <w:rsid w:val="00E21C47"/>
    <w:rsid w:val="00E224A4"/>
    <w:rsid w:val="00E22AAF"/>
    <w:rsid w:val="00E22EA8"/>
    <w:rsid w:val="00E23A7C"/>
    <w:rsid w:val="00E23FA5"/>
    <w:rsid w:val="00E242A0"/>
    <w:rsid w:val="00E25F01"/>
    <w:rsid w:val="00E3026D"/>
    <w:rsid w:val="00E311C0"/>
    <w:rsid w:val="00E31ABF"/>
    <w:rsid w:val="00E31E34"/>
    <w:rsid w:val="00E32371"/>
    <w:rsid w:val="00E336A6"/>
    <w:rsid w:val="00E33A3E"/>
    <w:rsid w:val="00E35A4D"/>
    <w:rsid w:val="00E35E86"/>
    <w:rsid w:val="00E36AEC"/>
    <w:rsid w:val="00E37871"/>
    <w:rsid w:val="00E40256"/>
    <w:rsid w:val="00E40A37"/>
    <w:rsid w:val="00E41612"/>
    <w:rsid w:val="00E419B3"/>
    <w:rsid w:val="00E419F7"/>
    <w:rsid w:val="00E41B27"/>
    <w:rsid w:val="00E41BF1"/>
    <w:rsid w:val="00E42CE9"/>
    <w:rsid w:val="00E431FC"/>
    <w:rsid w:val="00E465E3"/>
    <w:rsid w:val="00E4720B"/>
    <w:rsid w:val="00E4795A"/>
    <w:rsid w:val="00E47FB6"/>
    <w:rsid w:val="00E50B37"/>
    <w:rsid w:val="00E510FF"/>
    <w:rsid w:val="00E53FCC"/>
    <w:rsid w:val="00E55DB5"/>
    <w:rsid w:val="00E56160"/>
    <w:rsid w:val="00E565F4"/>
    <w:rsid w:val="00E56AF5"/>
    <w:rsid w:val="00E570A4"/>
    <w:rsid w:val="00E61ADA"/>
    <w:rsid w:val="00E64482"/>
    <w:rsid w:val="00E6534B"/>
    <w:rsid w:val="00E66261"/>
    <w:rsid w:val="00E675BB"/>
    <w:rsid w:val="00E67B37"/>
    <w:rsid w:val="00E719F4"/>
    <w:rsid w:val="00E72366"/>
    <w:rsid w:val="00E72A00"/>
    <w:rsid w:val="00E7308D"/>
    <w:rsid w:val="00E756C6"/>
    <w:rsid w:val="00E75CF4"/>
    <w:rsid w:val="00E75DD1"/>
    <w:rsid w:val="00E76912"/>
    <w:rsid w:val="00E779B8"/>
    <w:rsid w:val="00E77C99"/>
    <w:rsid w:val="00E80187"/>
    <w:rsid w:val="00E80238"/>
    <w:rsid w:val="00E8095A"/>
    <w:rsid w:val="00E80BC2"/>
    <w:rsid w:val="00E82483"/>
    <w:rsid w:val="00E824FB"/>
    <w:rsid w:val="00E829EB"/>
    <w:rsid w:val="00E82D34"/>
    <w:rsid w:val="00E84EF3"/>
    <w:rsid w:val="00E85E9E"/>
    <w:rsid w:val="00E8775B"/>
    <w:rsid w:val="00E87B17"/>
    <w:rsid w:val="00E90589"/>
    <w:rsid w:val="00E910C4"/>
    <w:rsid w:val="00E91CEC"/>
    <w:rsid w:val="00E93D64"/>
    <w:rsid w:val="00E9472F"/>
    <w:rsid w:val="00E9540C"/>
    <w:rsid w:val="00E96222"/>
    <w:rsid w:val="00E96634"/>
    <w:rsid w:val="00E97AEC"/>
    <w:rsid w:val="00EA0473"/>
    <w:rsid w:val="00EA2B64"/>
    <w:rsid w:val="00EA4FE9"/>
    <w:rsid w:val="00EA7E99"/>
    <w:rsid w:val="00EB00C7"/>
    <w:rsid w:val="00EB03B0"/>
    <w:rsid w:val="00EB1719"/>
    <w:rsid w:val="00EB19D1"/>
    <w:rsid w:val="00EB228D"/>
    <w:rsid w:val="00EB2B8D"/>
    <w:rsid w:val="00EB3265"/>
    <w:rsid w:val="00EB386F"/>
    <w:rsid w:val="00EB42BF"/>
    <w:rsid w:val="00EB54F1"/>
    <w:rsid w:val="00EB55EA"/>
    <w:rsid w:val="00EB607A"/>
    <w:rsid w:val="00EB6A58"/>
    <w:rsid w:val="00EC0FE2"/>
    <w:rsid w:val="00EC5C09"/>
    <w:rsid w:val="00EC6D39"/>
    <w:rsid w:val="00EC7819"/>
    <w:rsid w:val="00ED0EBB"/>
    <w:rsid w:val="00ED398D"/>
    <w:rsid w:val="00ED3F4E"/>
    <w:rsid w:val="00ED4846"/>
    <w:rsid w:val="00ED4D30"/>
    <w:rsid w:val="00ED7B73"/>
    <w:rsid w:val="00EE0914"/>
    <w:rsid w:val="00EE0EE4"/>
    <w:rsid w:val="00EE19D8"/>
    <w:rsid w:val="00EE1F18"/>
    <w:rsid w:val="00EE2A79"/>
    <w:rsid w:val="00EE33F4"/>
    <w:rsid w:val="00EE35D0"/>
    <w:rsid w:val="00EE5276"/>
    <w:rsid w:val="00EE5B6A"/>
    <w:rsid w:val="00EE660D"/>
    <w:rsid w:val="00EE6860"/>
    <w:rsid w:val="00EE6EA4"/>
    <w:rsid w:val="00EE7347"/>
    <w:rsid w:val="00EE77ED"/>
    <w:rsid w:val="00EF00B4"/>
    <w:rsid w:val="00EF1254"/>
    <w:rsid w:val="00EF13C4"/>
    <w:rsid w:val="00EF5501"/>
    <w:rsid w:val="00EF630C"/>
    <w:rsid w:val="00EF6476"/>
    <w:rsid w:val="00EF6ACA"/>
    <w:rsid w:val="00EF7497"/>
    <w:rsid w:val="00EF7EB3"/>
    <w:rsid w:val="00EF7F53"/>
    <w:rsid w:val="00F00493"/>
    <w:rsid w:val="00F0066E"/>
    <w:rsid w:val="00F00B7C"/>
    <w:rsid w:val="00F01535"/>
    <w:rsid w:val="00F0164F"/>
    <w:rsid w:val="00F02C8D"/>
    <w:rsid w:val="00F02E53"/>
    <w:rsid w:val="00F03C64"/>
    <w:rsid w:val="00F041E2"/>
    <w:rsid w:val="00F056A3"/>
    <w:rsid w:val="00F06B92"/>
    <w:rsid w:val="00F07F68"/>
    <w:rsid w:val="00F1179B"/>
    <w:rsid w:val="00F11E98"/>
    <w:rsid w:val="00F13982"/>
    <w:rsid w:val="00F13AB0"/>
    <w:rsid w:val="00F14702"/>
    <w:rsid w:val="00F14C43"/>
    <w:rsid w:val="00F15361"/>
    <w:rsid w:val="00F15C54"/>
    <w:rsid w:val="00F15E89"/>
    <w:rsid w:val="00F203BD"/>
    <w:rsid w:val="00F20699"/>
    <w:rsid w:val="00F2163F"/>
    <w:rsid w:val="00F230AF"/>
    <w:rsid w:val="00F23130"/>
    <w:rsid w:val="00F235A1"/>
    <w:rsid w:val="00F23B4A"/>
    <w:rsid w:val="00F25D56"/>
    <w:rsid w:val="00F27BDA"/>
    <w:rsid w:val="00F27D7E"/>
    <w:rsid w:val="00F30A31"/>
    <w:rsid w:val="00F30CDF"/>
    <w:rsid w:val="00F33261"/>
    <w:rsid w:val="00F33A70"/>
    <w:rsid w:val="00F35181"/>
    <w:rsid w:val="00F351DD"/>
    <w:rsid w:val="00F35BA2"/>
    <w:rsid w:val="00F36AB6"/>
    <w:rsid w:val="00F37D46"/>
    <w:rsid w:val="00F40100"/>
    <w:rsid w:val="00F40DE9"/>
    <w:rsid w:val="00F424DA"/>
    <w:rsid w:val="00F42668"/>
    <w:rsid w:val="00F42AC4"/>
    <w:rsid w:val="00F43165"/>
    <w:rsid w:val="00F433FC"/>
    <w:rsid w:val="00F4463F"/>
    <w:rsid w:val="00F45CAA"/>
    <w:rsid w:val="00F46339"/>
    <w:rsid w:val="00F46E45"/>
    <w:rsid w:val="00F512AC"/>
    <w:rsid w:val="00F52219"/>
    <w:rsid w:val="00F5361C"/>
    <w:rsid w:val="00F53F9A"/>
    <w:rsid w:val="00F54F7A"/>
    <w:rsid w:val="00F5614E"/>
    <w:rsid w:val="00F56523"/>
    <w:rsid w:val="00F56CE9"/>
    <w:rsid w:val="00F60828"/>
    <w:rsid w:val="00F60E55"/>
    <w:rsid w:val="00F61549"/>
    <w:rsid w:val="00F6376C"/>
    <w:rsid w:val="00F6468E"/>
    <w:rsid w:val="00F64C28"/>
    <w:rsid w:val="00F6637F"/>
    <w:rsid w:val="00F66E2D"/>
    <w:rsid w:val="00F6781E"/>
    <w:rsid w:val="00F725F3"/>
    <w:rsid w:val="00F739C8"/>
    <w:rsid w:val="00F73CE3"/>
    <w:rsid w:val="00F73D1C"/>
    <w:rsid w:val="00F74FE8"/>
    <w:rsid w:val="00F75240"/>
    <w:rsid w:val="00F7587F"/>
    <w:rsid w:val="00F76642"/>
    <w:rsid w:val="00F76C55"/>
    <w:rsid w:val="00F7760E"/>
    <w:rsid w:val="00F77632"/>
    <w:rsid w:val="00F7772B"/>
    <w:rsid w:val="00F77BE4"/>
    <w:rsid w:val="00F81046"/>
    <w:rsid w:val="00F81498"/>
    <w:rsid w:val="00F818DB"/>
    <w:rsid w:val="00F82115"/>
    <w:rsid w:val="00F821B1"/>
    <w:rsid w:val="00F82310"/>
    <w:rsid w:val="00F82C1A"/>
    <w:rsid w:val="00F840AC"/>
    <w:rsid w:val="00F840C6"/>
    <w:rsid w:val="00F84353"/>
    <w:rsid w:val="00F844C5"/>
    <w:rsid w:val="00F84AD5"/>
    <w:rsid w:val="00F85124"/>
    <w:rsid w:val="00F9046F"/>
    <w:rsid w:val="00F906D3"/>
    <w:rsid w:val="00F90728"/>
    <w:rsid w:val="00F907C7"/>
    <w:rsid w:val="00F9147E"/>
    <w:rsid w:val="00F91BFF"/>
    <w:rsid w:val="00F92CC3"/>
    <w:rsid w:val="00F95FA6"/>
    <w:rsid w:val="00F962C6"/>
    <w:rsid w:val="00F97401"/>
    <w:rsid w:val="00F97581"/>
    <w:rsid w:val="00F97A50"/>
    <w:rsid w:val="00FA120B"/>
    <w:rsid w:val="00FA1346"/>
    <w:rsid w:val="00FA2927"/>
    <w:rsid w:val="00FA2F41"/>
    <w:rsid w:val="00FA3961"/>
    <w:rsid w:val="00FA3C27"/>
    <w:rsid w:val="00FA4A52"/>
    <w:rsid w:val="00FA56E6"/>
    <w:rsid w:val="00FA680B"/>
    <w:rsid w:val="00FA7B6F"/>
    <w:rsid w:val="00FB13CE"/>
    <w:rsid w:val="00FB2ADB"/>
    <w:rsid w:val="00FB2FA7"/>
    <w:rsid w:val="00FB3189"/>
    <w:rsid w:val="00FB3217"/>
    <w:rsid w:val="00FB4BFD"/>
    <w:rsid w:val="00FB54FE"/>
    <w:rsid w:val="00FB7B4D"/>
    <w:rsid w:val="00FC0300"/>
    <w:rsid w:val="00FC25BE"/>
    <w:rsid w:val="00FC2A0E"/>
    <w:rsid w:val="00FC48C4"/>
    <w:rsid w:val="00FC4FC9"/>
    <w:rsid w:val="00FC61DD"/>
    <w:rsid w:val="00FC62F2"/>
    <w:rsid w:val="00FD0D34"/>
    <w:rsid w:val="00FD1218"/>
    <w:rsid w:val="00FD2066"/>
    <w:rsid w:val="00FD2B2F"/>
    <w:rsid w:val="00FD319F"/>
    <w:rsid w:val="00FD3283"/>
    <w:rsid w:val="00FD3686"/>
    <w:rsid w:val="00FD380D"/>
    <w:rsid w:val="00FD3F8A"/>
    <w:rsid w:val="00FD468F"/>
    <w:rsid w:val="00FD5F28"/>
    <w:rsid w:val="00FD688F"/>
    <w:rsid w:val="00FE07CF"/>
    <w:rsid w:val="00FE153B"/>
    <w:rsid w:val="00FE241B"/>
    <w:rsid w:val="00FE277C"/>
    <w:rsid w:val="00FE2C54"/>
    <w:rsid w:val="00FE2EE9"/>
    <w:rsid w:val="00FE3982"/>
    <w:rsid w:val="00FE4E6A"/>
    <w:rsid w:val="00FE553C"/>
    <w:rsid w:val="00FE5DED"/>
    <w:rsid w:val="00FF0178"/>
    <w:rsid w:val="00FF04CE"/>
    <w:rsid w:val="00FF53C0"/>
    <w:rsid w:val="00FF6C82"/>
    <w:rsid w:val="00FF73DA"/>
    <w:rsid w:val="00FF750E"/>
    <w:rsid w:val="00FF7AEE"/>
    <w:rsid w:val="0F668D7B"/>
    <w:rsid w:val="2535392B"/>
    <w:rsid w:val="2708D50E"/>
    <w:rsid w:val="398335B2"/>
    <w:rsid w:val="3BAB7294"/>
    <w:rsid w:val="5291A1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660E0FD8-38F4-433D-ADBF-D5E724BA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F8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paragraph" w:styleId="Heading5">
    <w:name w:val="heading 5"/>
    <w:basedOn w:val="Normal"/>
    <w:next w:val="Normal"/>
    <w:link w:val="Heading5Char"/>
    <w:semiHidden/>
    <w:unhideWhenUsed/>
    <w:qFormat/>
    <w:locked/>
    <w:rsid w:val="008E09A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character" w:customStyle="1" w:styleId="Heading5Char">
    <w:name w:val="Heading 5 Char"/>
    <w:basedOn w:val="DefaultParagraphFont"/>
    <w:link w:val="Heading5"/>
    <w:semiHidden/>
    <w:rsid w:val="008E09A2"/>
    <w:rPr>
      <w:rFonts w:asciiTheme="majorHAnsi" w:eastAsiaTheme="majorEastAsia" w:hAnsiTheme="majorHAnsi" w:cstheme="majorBidi"/>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504325851">
      <w:bodyDiv w:val="1"/>
      <w:marLeft w:val="0"/>
      <w:marRight w:val="0"/>
      <w:marTop w:val="0"/>
      <w:marBottom w:val="0"/>
      <w:divBdr>
        <w:top w:val="none" w:sz="0" w:space="0" w:color="auto"/>
        <w:left w:val="none" w:sz="0" w:space="0" w:color="auto"/>
        <w:bottom w:val="none" w:sz="0" w:space="0" w:color="auto"/>
        <w:right w:val="none" w:sz="0" w:space="0" w:color="auto"/>
      </w:divBdr>
    </w:div>
    <w:div w:id="852256896">
      <w:bodyDiv w:val="1"/>
      <w:marLeft w:val="0"/>
      <w:marRight w:val="0"/>
      <w:marTop w:val="0"/>
      <w:marBottom w:val="0"/>
      <w:divBdr>
        <w:top w:val="none" w:sz="0" w:space="0" w:color="auto"/>
        <w:left w:val="none" w:sz="0" w:space="0" w:color="auto"/>
        <w:bottom w:val="none" w:sz="0" w:space="0" w:color="auto"/>
        <w:right w:val="none" w:sz="0" w:space="0" w:color="auto"/>
      </w:divBdr>
    </w:div>
    <w:div w:id="17338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oawc xmlns="785685f2-c2e1-4352-89aa-3faca8eaba52" xsi:nil="true"/>
    <sipv xmlns="785685f2-c2e1-4352-89aa-3faca8eaba52" xsi:nil="true"/>
    <_x0074_mv6 xmlns="785685f2-c2e1-4352-89aa-3faca8eaba52">
      <UserInfo>
        <DisplayName/>
        <AccountId xsi:nil="true"/>
        <AccountType/>
      </UserInfo>
    </_x0074_mv6>
    <b26d xmlns="785685f2-c2e1-4352-89aa-3faca8eaba52" xsi:nil="true"/>
    <DateCCOReviewed xmlns="785685f2-c2e1-4352-89aa-3faca8eaba52" xsi:nil="true"/>
    <CCOReviewr xmlns="785685f2-c2e1-4352-89aa-3faca8eaba52"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2B56D3-DA52-40FD-A590-41BDBA252370}">
  <ds:schemaRefs>
    <ds:schemaRef ds:uri="http://schemas.openxmlformats.org/officeDocument/2006/bibliography"/>
  </ds:schemaRefs>
</ds:datastoreItem>
</file>

<file path=customXml/itemProps2.xml><?xml version="1.0" encoding="utf-8"?>
<ds:datastoreItem xmlns:ds="http://schemas.openxmlformats.org/officeDocument/2006/customXml" ds:itemID="{1B5B0CE1-493C-4B29-BFC0-5C23DD578FB2}">
  <ds:schemaRefs>
    <ds:schemaRef ds:uri="http://schemas.microsoft.com/office/2006/metadata/properties"/>
    <ds:schemaRef ds:uri="http://schemas.microsoft.com/office/infopath/2007/PartnerControls"/>
    <ds:schemaRef ds:uri="785685f2-c2e1-4352-89aa-3faca8eaba52"/>
  </ds:schemaRefs>
</ds:datastoreItem>
</file>

<file path=customXml/itemProps3.xml><?xml version="1.0" encoding="utf-8"?>
<ds:datastoreItem xmlns:ds="http://schemas.openxmlformats.org/officeDocument/2006/customXml" ds:itemID="{1DCF9314-B4C2-45A1-AE48-4BB228284A48}">
  <ds:schemaRefs>
    <ds:schemaRef ds:uri="http://schemas.openxmlformats.org/officeDocument/2006/bibliography"/>
  </ds:schemaRefs>
</ds:datastoreItem>
</file>

<file path=customXml/itemProps4.xml><?xml version="1.0" encoding="utf-8"?>
<ds:datastoreItem xmlns:ds="http://schemas.openxmlformats.org/officeDocument/2006/customXml" ds:itemID="{E7347C19-5D9D-430D-960E-FA47AAAC6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0E2E595-4CFA-4221-BC3A-7EF43E787D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31</Pages>
  <Words>14003</Words>
  <Characters>79822</Characters>
  <Application>Microsoft Office Word</Application>
  <DocSecurity>0</DocSecurity>
  <Lines>665</Lines>
  <Paragraphs>187</Paragraphs>
  <ScaleCrop>false</ScaleCrop>
  <Company>California Energy Commission</Company>
  <LinksUpToDate>false</LinksUpToDate>
  <CharactersWithSpaces>93638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jmiller20130729</dc:creator>
  <cp:keywords/>
  <dc:description/>
  <cp:lastModifiedBy>Markstrum, Alexis@Energy</cp:lastModifiedBy>
  <cp:revision>52</cp:revision>
  <cp:lastPrinted>2019-11-26T17:26:00Z</cp:lastPrinted>
  <dcterms:created xsi:type="dcterms:W3CDTF">2020-04-09T18:32:00Z</dcterms:created>
  <dcterms:modified xsi:type="dcterms:W3CDTF">2021-04-26T21:48:00Z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
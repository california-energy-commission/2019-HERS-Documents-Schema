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86"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7"/>
        <w:gridCol w:w="907"/>
        <w:gridCol w:w="1049"/>
        <w:gridCol w:w="915"/>
        <w:gridCol w:w="1025"/>
        <w:gridCol w:w="645"/>
        <w:gridCol w:w="670"/>
        <w:gridCol w:w="720"/>
        <w:gridCol w:w="1172"/>
        <w:gridCol w:w="1170"/>
        <w:gridCol w:w="900"/>
        <w:gridCol w:w="896"/>
      </w:tblGrid>
      <w:tr w:rsidR="00F349F6" w:rsidRPr="009E01FE" w14:paraId="230DD579" w14:textId="390F5C85" w:rsidTr="002E1D8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4708CAE3" w:rsidR="00F349F6" w:rsidRPr="008733ED"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2E1D83" w:rsidRPr="009E01FE" w14:paraId="73A56B1E" w14:textId="199B8BBE" w:rsidTr="002E1D83">
        <w:trPr>
          <w:cantSplit/>
          <w:trHeight w:val="277"/>
          <w:jc w:val="center"/>
        </w:trPr>
        <w:tc>
          <w:tcPr>
            <w:tcW w:w="413" w:type="pct"/>
            <w:tcBorders>
              <w:top w:val="single" w:sz="4" w:space="0" w:color="auto"/>
              <w:left w:val="single" w:sz="4" w:space="0" w:color="auto"/>
              <w:bottom w:val="single" w:sz="4" w:space="0" w:color="auto"/>
              <w:right w:val="single" w:sz="4" w:space="0" w:color="auto"/>
            </w:tcBorders>
          </w:tcPr>
          <w:p w14:paraId="1885D35D" w14:textId="506133EC"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13" w:type="pct"/>
            <w:tcBorders>
              <w:top w:val="single" w:sz="4" w:space="0" w:color="auto"/>
              <w:left w:val="single" w:sz="4" w:space="0" w:color="auto"/>
              <w:bottom w:val="single" w:sz="4" w:space="0" w:color="auto"/>
              <w:right w:val="single" w:sz="4" w:space="0" w:color="auto"/>
            </w:tcBorders>
            <w:vAlign w:val="center"/>
          </w:tcPr>
          <w:p w14:paraId="64C34BDC" w14:textId="2B8E960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78" w:type="pct"/>
            <w:tcBorders>
              <w:top w:val="single" w:sz="4" w:space="0" w:color="auto"/>
              <w:left w:val="single" w:sz="4" w:space="0" w:color="auto"/>
              <w:bottom w:val="single" w:sz="4" w:space="0" w:color="auto"/>
              <w:right w:val="single" w:sz="4" w:space="0" w:color="auto"/>
            </w:tcBorders>
            <w:vAlign w:val="center"/>
          </w:tcPr>
          <w:p w14:paraId="33422D03" w14:textId="181F6E1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417" w:type="pct"/>
            <w:tcBorders>
              <w:top w:val="single" w:sz="4" w:space="0" w:color="auto"/>
              <w:left w:val="single" w:sz="4" w:space="0" w:color="auto"/>
              <w:bottom w:val="single" w:sz="4" w:space="0" w:color="auto"/>
              <w:right w:val="single" w:sz="4" w:space="0" w:color="auto"/>
            </w:tcBorders>
            <w:vAlign w:val="center"/>
          </w:tcPr>
          <w:p w14:paraId="0CC589C2" w14:textId="08CECAB0"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467" w:type="pct"/>
            <w:tcBorders>
              <w:top w:val="single" w:sz="4" w:space="0" w:color="auto"/>
              <w:left w:val="single" w:sz="4" w:space="0" w:color="auto"/>
              <w:bottom w:val="single" w:sz="4" w:space="0" w:color="auto"/>
              <w:right w:val="single" w:sz="4" w:space="0" w:color="auto"/>
            </w:tcBorders>
            <w:vAlign w:val="center"/>
          </w:tcPr>
          <w:p w14:paraId="11429DC3" w14:textId="0042781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294" w:type="pct"/>
            <w:tcBorders>
              <w:top w:val="single" w:sz="4" w:space="0" w:color="auto"/>
              <w:left w:val="single" w:sz="4" w:space="0" w:color="auto"/>
              <w:bottom w:val="single" w:sz="4" w:space="0" w:color="auto"/>
              <w:right w:val="single" w:sz="4" w:space="0" w:color="auto"/>
            </w:tcBorders>
            <w:vAlign w:val="center"/>
          </w:tcPr>
          <w:p w14:paraId="43AB03DA" w14:textId="1106B08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05" w:type="pct"/>
            <w:tcBorders>
              <w:top w:val="single" w:sz="4" w:space="0" w:color="auto"/>
              <w:left w:val="single" w:sz="4" w:space="0" w:color="auto"/>
              <w:bottom w:val="single" w:sz="4" w:space="0" w:color="auto"/>
              <w:right w:val="single" w:sz="4" w:space="0" w:color="auto"/>
            </w:tcBorders>
            <w:vAlign w:val="center"/>
          </w:tcPr>
          <w:p w14:paraId="12BF9D03" w14:textId="48AEE32A"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28" w:type="pct"/>
            <w:tcBorders>
              <w:top w:val="single" w:sz="4" w:space="0" w:color="auto"/>
              <w:left w:val="single" w:sz="4" w:space="0" w:color="auto"/>
              <w:bottom w:val="single" w:sz="4" w:space="0" w:color="auto"/>
              <w:right w:val="single" w:sz="4" w:space="0" w:color="auto"/>
            </w:tcBorders>
            <w:vAlign w:val="center"/>
          </w:tcPr>
          <w:p w14:paraId="5BF73542" w14:textId="784DAC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534" w:type="pct"/>
            <w:tcBorders>
              <w:top w:val="single" w:sz="4" w:space="0" w:color="auto"/>
              <w:left w:val="single" w:sz="4" w:space="0" w:color="auto"/>
              <w:bottom w:val="single" w:sz="4" w:space="0" w:color="auto"/>
              <w:right w:val="single" w:sz="4" w:space="0" w:color="auto"/>
            </w:tcBorders>
          </w:tcPr>
          <w:p w14:paraId="35C31585" w14:textId="56D948BD"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533" w:type="pct"/>
            <w:tcBorders>
              <w:top w:val="single" w:sz="4" w:space="0" w:color="auto"/>
              <w:left w:val="single" w:sz="4" w:space="0" w:color="auto"/>
              <w:bottom w:val="single" w:sz="4" w:space="0" w:color="auto"/>
              <w:right w:val="single" w:sz="4" w:space="0" w:color="auto"/>
            </w:tcBorders>
          </w:tcPr>
          <w:p w14:paraId="181D626A" w14:textId="68C8714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0" w:type="pct"/>
            <w:tcBorders>
              <w:top w:val="single" w:sz="4" w:space="0" w:color="auto"/>
              <w:left w:val="single" w:sz="4" w:space="0" w:color="auto"/>
              <w:bottom w:val="single" w:sz="4" w:space="0" w:color="auto"/>
              <w:right w:val="single" w:sz="4" w:space="0" w:color="auto"/>
            </w:tcBorders>
          </w:tcPr>
          <w:p w14:paraId="3A5540D8" w14:textId="6CAE5282"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410" w:type="pct"/>
            <w:tcBorders>
              <w:top w:val="single" w:sz="4" w:space="0" w:color="auto"/>
              <w:left w:val="single" w:sz="4" w:space="0" w:color="auto"/>
              <w:bottom w:val="single" w:sz="4" w:space="0" w:color="auto"/>
              <w:right w:val="single" w:sz="4" w:space="0" w:color="auto"/>
            </w:tcBorders>
          </w:tcPr>
          <w:p w14:paraId="7F4CC02D" w14:textId="76A03B63"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2E1D83" w:rsidRPr="009E01FE" w14:paraId="26464F8A" w14:textId="3E757B7A" w:rsidTr="002E1D83">
        <w:trPr>
          <w:cantSplit/>
          <w:trHeight w:val="288"/>
          <w:jc w:val="center"/>
        </w:trPr>
        <w:tc>
          <w:tcPr>
            <w:tcW w:w="413" w:type="pct"/>
            <w:tcBorders>
              <w:top w:val="single" w:sz="4" w:space="0" w:color="auto"/>
              <w:left w:val="single" w:sz="4" w:space="0" w:color="auto"/>
              <w:bottom w:val="single" w:sz="4" w:space="0" w:color="auto"/>
              <w:right w:val="single" w:sz="4" w:space="0" w:color="auto"/>
            </w:tcBorders>
            <w:vAlign w:val="bottom"/>
          </w:tcPr>
          <w:p w14:paraId="62B01F6F" w14:textId="3C11D68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13" w:type="pct"/>
            <w:tcBorders>
              <w:top w:val="single" w:sz="4" w:space="0" w:color="auto"/>
              <w:left w:val="single" w:sz="4" w:space="0" w:color="auto"/>
              <w:bottom w:val="single" w:sz="4" w:space="0" w:color="auto"/>
              <w:right w:val="single" w:sz="4" w:space="0" w:color="auto"/>
            </w:tcBorders>
            <w:vAlign w:val="bottom"/>
          </w:tcPr>
          <w:p w14:paraId="2C0B5722" w14:textId="610A496F"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78" w:type="pct"/>
            <w:tcBorders>
              <w:top w:val="single" w:sz="4" w:space="0" w:color="auto"/>
              <w:left w:val="single" w:sz="4" w:space="0" w:color="auto"/>
              <w:bottom w:val="single" w:sz="4" w:space="0" w:color="auto"/>
              <w:right w:val="single" w:sz="4" w:space="0" w:color="auto"/>
            </w:tcBorders>
            <w:vAlign w:val="bottom"/>
          </w:tcPr>
          <w:p w14:paraId="4A1A894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7711E93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467" w:type="pct"/>
            <w:tcBorders>
              <w:top w:val="single" w:sz="4" w:space="0" w:color="auto"/>
              <w:left w:val="single" w:sz="4" w:space="0" w:color="auto"/>
              <w:bottom w:val="single" w:sz="4" w:space="0" w:color="auto"/>
              <w:right w:val="single" w:sz="4" w:space="0" w:color="auto"/>
            </w:tcBorders>
            <w:vAlign w:val="bottom"/>
          </w:tcPr>
          <w:p w14:paraId="052C1309" w14:textId="4231D2D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w:t>
            </w:r>
            <w:ins w:id="0" w:author="Markstrum, Alexis@Energy" w:date="2021-03-10T10:11:00Z">
              <w:r w:rsidR="002E1D83">
                <w:rPr>
                  <w:rFonts w:asciiTheme="minorHAnsi" w:eastAsia="Times New Roman" w:hAnsiTheme="minorHAnsi" w:cstheme="minorHAnsi"/>
                  <w:sz w:val="18"/>
                  <w:szCs w:val="20"/>
                </w:rPr>
                <w:t xml:space="preserve"> Like (or Identical) </w:t>
              </w:r>
            </w:ins>
            <w:r w:rsidRPr="00236F4B">
              <w:rPr>
                <w:rFonts w:asciiTheme="minorHAnsi" w:eastAsia="Times New Roman" w:hAnsiTheme="minorHAnsi" w:cstheme="minorHAnsi"/>
                <w:sz w:val="18"/>
                <w:szCs w:val="20"/>
              </w:rPr>
              <w:t xml:space="preserve"> Water Heaters in System</w:t>
            </w:r>
          </w:p>
        </w:tc>
        <w:tc>
          <w:tcPr>
            <w:tcW w:w="294" w:type="pct"/>
            <w:tcBorders>
              <w:top w:val="single" w:sz="4" w:space="0" w:color="auto"/>
              <w:left w:val="single" w:sz="4" w:space="0" w:color="auto"/>
              <w:bottom w:val="single" w:sz="4" w:space="0" w:color="auto"/>
              <w:right w:val="single" w:sz="4" w:space="0" w:color="auto"/>
            </w:tcBorders>
            <w:vAlign w:val="bottom"/>
          </w:tcPr>
          <w:p w14:paraId="06E2FB18"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05" w:type="pct"/>
            <w:tcBorders>
              <w:top w:val="single" w:sz="4" w:space="0" w:color="auto"/>
              <w:left w:val="single" w:sz="4" w:space="0" w:color="auto"/>
              <w:bottom w:val="single" w:sz="4" w:space="0" w:color="auto"/>
              <w:right w:val="single" w:sz="4" w:space="0" w:color="auto"/>
            </w:tcBorders>
            <w:vAlign w:val="bottom"/>
          </w:tcPr>
          <w:p w14:paraId="4CC76B6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28" w:type="pct"/>
            <w:tcBorders>
              <w:top w:val="single" w:sz="4" w:space="0" w:color="auto"/>
              <w:left w:val="single" w:sz="4" w:space="0" w:color="auto"/>
              <w:bottom w:val="single" w:sz="4" w:space="0" w:color="auto"/>
              <w:right w:val="single" w:sz="4" w:space="0" w:color="auto"/>
            </w:tcBorders>
            <w:vAlign w:val="bottom"/>
          </w:tcPr>
          <w:p w14:paraId="196F7A20"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534" w:type="pct"/>
            <w:tcBorders>
              <w:top w:val="single" w:sz="4" w:space="0" w:color="auto"/>
              <w:left w:val="single" w:sz="4" w:space="0" w:color="auto"/>
              <w:bottom w:val="single" w:sz="4" w:space="0" w:color="auto"/>
              <w:right w:val="single" w:sz="4" w:space="0" w:color="auto"/>
            </w:tcBorders>
            <w:vAlign w:val="bottom"/>
          </w:tcPr>
          <w:p w14:paraId="64ACEA33"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533" w:type="pct"/>
            <w:tcBorders>
              <w:top w:val="single" w:sz="4" w:space="0" w:color="auto"/>
              <w:left w:val="single" w:sz="4" w:space="0" w:color="auto"/>
              <w:bottom w:val="single" w:sz="4" w:space="0" w:color="auto"/>
              <w:right w:val="single" w:sz="4" w:space="0" w:color="auto"/>
            </w:tcBorders>
            <w:vAlign w:val="bottom"/>
          </w:tcPr>
          <w:p w14:paraId="58A198C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4A6F7DA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0" w:type="pct"/>
            <w:tcBorders>
              <w:top w:val="single" w:sz="4" w:space="0" w:color="auto"/>
              <w:left w:val="single" w:sz="4" w:space="0" w:color="auto"/>
              <w:bottom w:val="single" w:sz="4" w:space="0" w:color="auto"/>
              <w:right w:val="single" w:sz="4" w:space="0" w:color="auto"/>
            </w:tcBorders>
            <w:vAlign w:val="bottom"/>
          </w:tcPr>
          <w:p w14:paraId="32349509" w14:textId="6B416834"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10" w:type="pct"/>
            <w:tcBorders>
              <w:top w:val="single" w:sz="4" w:space="0" w:color="auto"/>
              <w:left w:val="single" w:sz="4" w:space="0" w:color="auto"/>
              <w:bottom w:val="single" w:sz="4" w:space="0" w:color="auto"/>
              <w:right w:val="single" w:sz="4" w:space="0" w:color="auto"/>
            </w:tcBorders>
            <w:vAlign w:val="bottom"/>
          </w:tcPr>
          <w:p w14:paraId="3C0EDE59" w14:textId="717B4841"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2E1D83" w:rsidRPr="009E01FE" w14:paraId="5D4DAF0C" w14:textId="2174CCCF" w:rsidTr="002E1D83">
        <w:trPr>
          <w:cantSplit/>
          <w:trHeight w:val="246"/>
          <w:jc w:val="center"/>
        </w:trPr>
        <w:tc>
          <w:tcPr>
            <w:tcW w:w="413" w:type="pct"/>
            <w:tcBorders>
              <w:top w:val="single" w:sz="4" w:space="0" w:color="auto"/>
              <w:left w:val="single" w:sz="4" w:space="0" w:color="auto"/>
              <w:bottom w:val="single" w:sz="4" w:space="0" w:color="auto"/>
              <w:right w:val="single" w:sz="4" w:space="0" w:color="auto"/>
            </w:tcBorders>
          </w:tcPr>
          <w:p w14:paraId="7A5694AD"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3" w:type="pct"/>
            <w:tcBorders>
              <w:top w:val="single" w:sz="4" w:space="0" w:color="auto"/>
              <w:left w:val="single" w:sz="4" w:space="0" w:color="auto"/>
              <w:bottom w:val="single" w:sz="4" w:space="0" w:color="auto"/>
              <w:right w:val="single" w:sz="4" w:space="0" w:color="auto"/>
            </w:tcBorders>
            <w:vAlign w:val="center"/>
          </w:tcPr>
          <w:p w14:paraId="72662FBB" w14:textId="19B2C5AF"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78" w:type="pct"/>
            <w:tcBorders>
              <w:top w:val="single" w:sz="4" w:space="0" w:color="auto"/>
              <w:left w:val="single" w:sz="4" w:space="0" w:color="auto"/>
              <w:bottom w:val="single" w:sz="4" w:space="0" w:color="auto"/>
              <w:right w:val="single" w:sz="4" w:space="0" w:color="auto"/>
            </w:tcBorders>
            <w:vAlign w:val="center"/>
          </w:tcPr>
          <w:p w14:paraId="5542078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6127A3C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48C2EC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4" w:type="pct"/>
            <w:tcBorders>
              <w:top w:val="single" w:sz="4" w:space="0" w:color="auto"/>
              <w:left w:val="single" w:sz="4" w:space="0" w:color="auto"/>
              <w:bottom w:val="single" w:sz="4" w:space="0" w:color="auto"/>
              <w:right w:val="single" w:sz="4" w:space="0" w:color="auto"/>
            </w:tcBorders>
            <w:vAlign w:val="center"/>
          </w:tcPr>
          <w:p w14:paraId="78E671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5" w:type="pct"/>
            <w:tcBorders>
              <w:top w:val="single" w:sz="4" w:space="0" w:color="auto"/>
              <w:left w:val="single" w:sz="4" w:space="0" w:color="auto"/>
              <w:bottom w:val="single" w:sz="4" w:space="0" w:color="auto"/>
              <w:right w:val="single" w:sz="4" w:space="0" w:color="auto"/>
            </w:tcBorders>
            <w:vAlign w:val="center"/>
          </w:tcPr>
          <w:p w14:paraId="3BA2358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8" w:type="pct"/>
            <w:tcBorders>
              <w:top w:val="single" w:sz="4" w:space="0" w:color="auto"/>
              <w:left w:val="single" w:sz="4" w:space="0" w:color="auto"/>
              <w:bottom w:val="single" w:sz="4" w:space="0" w:color="auto"/>
              <w:right w:val="single" w:sz="4" w:space="0" w:color="auto"/>
            </w:tcBorders>
            <w:vAlign w:val="center"/>
          </w:tcPr>
          <w:p w14:paraId="58ED836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4" w:type="pct"/>
            <w:tcBorders>
              <w:top w:val="single" w:sz="4" w:space="0" w:color="auto"/>
              <w:left w:val="single" w:sz="4" w:space="0" w:color="auto"/>
              <w:bottom w:val="single" w:sz="4" w:space="0" w:color="auto"/>
              <w:right w:val="single" w:sz="4" w:space="0" w:color="auto"/>
            </w:tcBorders>
          </w:tcPr>
          <w:p w14:paraId="2AD6885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3" w:type="pct"/>
            <w:tcBorders>
              <w:top w:val="single" w:sz="4" w:space="0" w:color="auto"/>
              <w:left w:val="single" w:sz="4" w:space="0" w:color="auto"/>
              <w:bottom w:val="single" w:sz="4" w:space="0" w:color="auto"/>
              <w:right w:val="single" w:sz="4" w:space="0" w:color="auto"/>
            </w:tcBorders>
          </w:tcPr>
          <w:p w14:paraId="033A4D5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6EB628F2"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18E1D7D3"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2E1D83" w:rsidRPr="009E01FE" w14:paraId="08C00B59" w14:textId="2B217D17" w:rsidTr="002E1D83">
        <w:trPr>
          <w:cantSplit/>
          <w:trHeight w:val="255"/>
          <w:jc w:val="center"/>
        </w:trPr>
        <w:tc>
          <w:tcPr>
            <w:tcW w:w="413" w:type="pct"/>
            <w:tcBorders>
              <w:top w:val="single" w:sz="4" w:space="0" w:color="auto"/>
              <w:left w:val="single" w:sz="4" w:space="0" w:color="auto"/>
              <w:bottom w:val="single" w:sz="4" w:space="0" w:color="auto"/>
              <w:right w:val="single" w:sz="4" w:space="0" w:color="auto"/>
            </w:tcBorders>
          </w:tcPr>
          <w:p w14:paraId="2291091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3" w:type="pct"/>
            <w:tcBorders>
              <w:top w:val="single" w:sz="4" w:space="0" w:color="auto"/>
              <w:left w:val="single" w:sz="4" w:space="0" w:color="auto"/>
              <w:bottom w:val="single" w:sz="4" w:space="0" w:color="auto"/>
              <w:right w:val="single" w:sz="4" w:space="0" w:color="auto"/>
            </w:tcBorders>
            <w:vAlign w:val="center"/>
          </w:tcPr>
          <w:p w14:paraId="084135C1" w14:textId="6692A3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78" w:type="pct"/>
            <w:tcBorders>
              <w:top w:val="single" w:sz="4" w:space="0" w:color="auto"/>
              <w:left w:val="single" w:sz="4" w:space="0" w:color="auto"/>
              <w:bottom w:val="single" w:sz="4" w:space="0" w:color="auto"/>
              <w:right w:val="single" w:sz="4" w:space="0" w:color="auto"/>
            </w:tcBorders>
            <w:vAlign w:val="center"/>
          </w:tcPr>
          <w:p w14:paraId="48B7F12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53AB15F2"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6575C8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4" w:type="pct"/>
            <w:tcBorders>
              <w:top w:val="single" w:sz="4" w:space="0" w:color="auto"/>
              <w:left w:val="single" w:sz="4" w:space="0" w:color="auto"/>
              <w:bottom w:val="single" w:sz="4" w:space="0" w:color="auto"/>
              <w:right w:val="single" w:sz="4" w:space="0" w:color="auto"/>
            </w:tcBorders>
            <w:vAlign w:val="center"/>
          </w:tcPr>
          <w:p w14:paraId="7290D35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5" w:type="pct"/>
            <w:tcBorders>
              <w:top w:val="single" w:sz="4" w:space="0" w:color="auto"/>
              <w:left w:val="single" w:sz="4" w:space="0" w:color="auto"/>
              <w:bottom w:val="single" w:sz="4" w:space="0" w:color="auto"/>
              <w:right w:val="single" w:sz="4" w:space="0" w:color="auto"/>
            </w:tcBorders>
            <w:vAlign w:val="center"/>
          </w:tcPr>
          <w:p w14:paraId="390957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8" w:type="pct"/>
            <w:tcBorders>
              <w:top w:val="single" w:sz="4" w:space="0" w:color="auto"/>
              <w:left w:val="single" w:sz="4" w:space="0" w:color="auto"/>
              <w:bottom w:val="single" w:sz="4" w:space="0" w:color="auto"/>
              <w:right w:val="single" w:sz="4" w:space="0" w:color="auto"/>
            </w:tcBorders>
            <w:vAlign w:val="center"/>
          </w:tcPr>
          <w:p w14:paraId="366F871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4" w:type="pct"/>
            <w:tcBorders>
              <w:top w:val="single" w:sz="4" w:space="0" w:color="auto"/>
              <w:left w:val="single" w:sz="4" w:space="0" w:color="auto"/>
              <w:bottom w:val="single" w:sz="4" w:space="0" w:color="auto"/>
              <w:right w:val="single" w:sz="4" w:space="0" w:color="auto"/>
            </w:tcBorders>
          </w:tcPr>
          <w:p w14:paraId="6F9F8920"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3" w:type="pct"/>
            <w:tcBorders>
              <w:top w:val="single" w:sz="4" w:space="0" w:color="auto"/>
              <w:left w:val="single" w:sz="4" w:space="0" w:color="auto"/>
              <w:bottom w:val="single" w:sz="4" w:space="0" w:color="auto"/>
              <w:right w:val="single" w:sz="4" w:space="0" w:color="auto"/>
            </w:tcBorders>
          </w:tcPr>
          <w:p w14:paraId="565C7AC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34DFCCC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3EC8A11D"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86"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0"/>
        <w:gridCol w:w="907"/>
        <w:gridCol w:w="979"/>
        <w:gridCol w:w="810"/>
        <w:gridCol w:w="1080"/>
        <w:gridCol w:w="764"/>
        <w:gridCol w:w="678"/>
        <w:gridCol w:w="720"/>
        <w:gridCol w:w="1188"/>
        <w:gridCol w:w="1148"/>
        <w:gridCol w:w="900"/>
        <w:gridCol w:w="902"/>
      </w:tblGrid>
      <w:tr w:rsidR="00F349F6" w:rsidRPr="009E01FE" w14:paraId="47428C92" w14:textId="13539CC9" w:rsidTr="002E1D8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03FAD439" w:rsidR="00F349F6" w:rsidRPr="00B33DFF"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 features installed in this project.</w:t>
            </w:r>
          </w:p>
        </w:tc>
      </w:tr>
      <w:tr w:rsidR="002E1D83" w:rsidRPr="009E01FE" w14:paraId="5E10FB82" w14:textId="1F2D2580" w:rsidTr="002E1D83">
        <w:trPr>
          <w:cantSplit/>
          <w:trHeight w:val="277"/>
          <w:jc w:val="center"/>
        </w:trPr>
        <w:tc>
          <w:tcPr>
            <w:tcW w:w="410" w:type="pct"/>
            <w:tcBorders>
              <w:top w:val="single" w:sz="4" w:space="0" w:color="auto"/>
              <w:left w:val="single" w:sz="4" w:space="0" w:color="auto"/>
              <w:bottom w:val="single" w:sz="4" w:space="0" w:color="auto"/>
              <w:right w:val="single" w:sz="4" w:space="0" w:color="auto"/>
            </w:tcBorders>
          </w:tcPr>
          <w:p w14:paraId="75323EDC" w14:textId="19DFB56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13" w:type="pct"/>
            <w:tcBorders>
              <w:top w:val="single" w:sz="4" w:space="0" w:color="auto"/>
              <w:left w:val="single" w:sz="4" w:space="0" w:color="auto"/>
              <w:bottom w:val="single" w:sz="4" w:space="0" w:color="auto"/>
              <w:right w:val="single" w:sz="4" w:space="0" w:color="auto"/>
            </w:tcBorders>
            <w:vAlign w:val="center"/>
          </w:tcPr>
          <w:p w14:paraId="5F178F62" w14:textId="7C13300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46" w:type="pct"/>
            <w:tcBorders>
              <w:top w:val="single" w:sz="4" w:space="0" w:color="auto"/>
              <w:left w:val="single" w:sz="4" w:space="0" w:color="auto"/>
              <w:bottom w:val="single" w:sz="4" w:space="0" w:color="auto"/>
              <w:right w:val="single" w:sz="4" w:space="0" w:color="auto"/>
            </w:tcBorders>
            <w:vAlign w:val="center"/>
          </w:tcPr>
          <w:p w14:paraId="25E49458" w14:textId="0726B8D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369" w:type="pct"/>
            <w:tcBorders>
              <w:top w:val="single" w:sz="4" w:space="0" w:color="auto"/>
              <w:left w:val="single" w:sz="4" w:space="0" w:color="auto"/>
              <w:bottom w:val="single" w:sz="4" w:space="0" w:color="auto"/>
              <w:right w:val="single" w:sz="4" w:space="0" w:color="auto"/>
            </w:tcBorders>
            <w:vAlign w:val="center"/>
          </w:tcPr>
          <w:p w14:paraId="4D1BC378" w14:textId="738DD56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492" w:type="pct"/>
            <w:tcBorders>
              <w:top w:val="single" w:sz="4" w:space="0" w:color="auto"/>
              <w:left w:val="single" w:sz="4" w:space="0" w:color="auto"/>
              <w:bottom w:val="single" w:sz="4" w:space="0" w:color="auto"/>
              <w:right w:val="single" w:sz="4" w:space="0" w:color="auto"/>
            </w:tcBorders>
            <w:vAlign w:val="center"/>
          </w:tcPr>
          <w:p w14:paraId="3D26A1B8" w14:textId="23411E0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48" w:type="pct"/>
            <w:tcBorders>
              <w:top w:val="single" w:sz="4" w:space="0" w:color="auto"/>
              <w:left w:val="single" w:sz="4" w:space="0" w:color="auto"/>
              <w:bottom w:val="single" w:sz="4" w:space="0" w:color="auto"/>
              <w:right w:val="single" w:sz="4" w:space="0" w:color="auto"/>
            </w:tcBorders>
            <w:vAlign w:val="center"/>
          </w:tcPr>
          <w:p w14:paraId="0E16E27E" w14:textId="14298FD8"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09" w:type="pct"/>
            <w:tcBorders>
              <w:top w:val="single" w:sz="4" w:space="0" w:color="auto"/>
              <w:left w:val="single" w:sz="4" w:space="0" w:color="auto"/>
              <w:bottom w:val="single" w:sz="4" w:space="0" w:color="auto"/>
              <w:right w:val="single" w:sz="4" w:space="0" w:color="auto"/>
            </w:tcBorders>
            <w:vAlign w:val="center"/>
          </w:tcPr>
          <w:p w14:paraId="1EFBBCAA" w14:textId="198005C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28" w:type="pct"/>
            <w:tcBorders>
              <w:top w:val="single" w:sz="4" w:space="0" w:color="auto"/>
              <w:left w:val="single" w:sz="4" w:space="0" w:color="auto"/>
              <w:bottom w:val="single" w:sz="4" w:space="0" w:color="auto"/>
              <w:right w:val="single" w:sz="4" w:space="0" w:color="auto"/>
            </w:tcBorders>
            <w:vAlign w:val="center"/>
          </w:tcPr>
          <w:p w14:paraId="3A8184C6" w14:textId="5F6A282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541" w:type="pct"/>
            <w:tcBorders>
              <w:top w:val="single" w:sz="4" w:space="0" w:color="auto"/>
              <w:left w:val="single" w:sz="4" w:space="0" w:color="auto"/>
              <w:bottom w:val="single" w:sz="4" w:space="0" w:color="auto"/>
              <w:right w:val="single" w:sz="4" w:space="0" w:color="auto"/>
            </w:tcBorders>
          </w:tcPr>
          <w:p w14:paraId="15CF708E" w14:textId="0693A5AF"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523" w:type="pct"/>
            <w:tcBorders>
              <w:top w:val="single" w:sz="4" w:space="0" w:color="auto"/>
              <w:left w:val="single" w:sz="4" w:space="0" w:color="auto"/>
              <w:bottom w:val="single" w:sz="4" w:space="0" w:color="auto"/>
              <w:right w:val="single" w:sz="4" w:space="0" w:color="auto"/>
            </w:tcBorders>
          </w:tcPr>
          <w:p w14:paraId="521DBC25" w14:textId="6947D68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0" w:type="pct"/>
            <w:tcBorders>
              <w:top w:val="single" w:sz="4" w:space="0" w:color="auto"/>
              <w:left w:val="single" w:sz="4" w:space="0" w:color="auto"/>
              <w:bottom w:val="single" w:sz="4" w:space="0" w:color="auto"/>
              <w:right w:val="single" w:sz="4" w:space="0" w:color="auto"/>
            </w:tcBorders>
          </w:tcPr>
          <w:p w14:paraId="59C7B8FF" w14:textId="03FEF755"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410" w:type="pct"/>
            <w:tcBorders>
              <w:top w:val="single" w:sz="4" w:space="0" w:color="auto"/>
              <w:left w:val="single" w:sz="4" w:space="0" w:color="auto"/>
              <w:bottom w:val="single" w:sz="4" w:space="0" w:color="auto"/>
              <w:right w:val="single" w:sz="4" w:space="0" w:color="auto"/>
            </w:tcBorders>
          </w:tcPr>
          <w:p w14:paraId="22046E67" w14:textId="67632103"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2E1D83" w:rsidRPr="009E01FE" w14:paraId="285571F4" w14:textId="1F0C2329" w:rsidTr="002E1D83">
        <w:trPr>
          <w:cantSplit/>
          <w:trHeight w:val="288"/>
          <w:jc w:val="center"/>
        </w:trPr>
        <w:tc>
          <w:tcPr>
            <w:tcW w:w="410" w:type="pct"/>
            <w:tcBorders>
              <w:top w:val="single" w:sz="4" w:space="0" w:color="auto"/>
              <w:left w:val="single" w:sz="4" w:space="0" w:color="auto"/>
              <w:bottom w:val="single" w:sz="4" w:space="0" w:color="auto"/>
              <w:right w:val="single" w:sz="4" w:space="0" w:color="auto"/>
            </w:tcBorders>
            <w:vAlign w:val="bottom"/>
          </w:tcPr>
          <w:p w14:paraId="2BDEA299" w14:textId="363FE50C"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13" w:type="pct"/>
            <w:tcBorders>
              <w:top w:val="single" w:sz="4" w:space="0" w:color="auto"/>
              <w:left w:val="single" w:sz="4" w:space="0" w:color="auto"/>
              <w:bottom w:val="single" w:sz="4" w:space="0" w:color="auto"/>
              <w:right w:val="single" w:sz="4" w:space="0" w:color="auto"/>
            </w:tcBorders>
            <w:vAlign w:val="bottom"/>
          </w:tcPr>
          <w:p w14:paraId="4C8D8125" w14:textId="23A27E93"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46" w:type="pct"/>
            <w:tcBorders>
              <w:top w:val="single" w:sz="4" w:space="0" w:color="auto"/>
              <w:left w:val="single" w:sz="4" w:space="0" w:color="auto"/>
              <w:bottom w:val="single" w:sz="4" w:space="0" w:color="auto"/>
              <w:right w:val="single" w:sz="4" w:space="0" w:color="auto"/>
            </w:tcBorders>
            <w:vAlign w:val="bottom"/>
          </w:tcPr>
          <w:p w14:paraId="6BA036E4"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369" w:type="pct"/>
            <w:tcBorders>
              <w:top w:val="single" w:sz="4" w:space="0" w:color="auto"/>
              <w:left w:val="single" w:sz="4" w:space="0" w:color="auto"/>
              <w:bottom w:val="single" w:sz="4" w:space="0" w:color="auto"/>
              <w:right w:val="single" w:sz="4" w:space="0" w:color="auto"/>
            </w:tcBorders>
            <w:vAlign w:val="bottom"/>
          </w:tcPr>
          <w:p w14:paraId="7C66A97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492" w:type="pct"/>
            <w:tcBorders>
              <w:top w:val="single" w:sz="4" w:space="0" w:color="auto"/>
              <w:left w:val="single" w:sz="4" w:space="0" w:color="auto"/>
              <w:bottom w:val="single" w:sz="4" w:space="0" w:color="auto"/>
              <w:right w:val="single" w:sz="4" w:space="0" w:color="auto"/>
            </w:tcBorders>
            <w:vAlign w:val="bottom"/>
          </w:tcPr>
          <w:p w14:paraId="0980E02E" w14:textId="6C09F1F5"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 of </w:t>
            </w:r>
            <w:ins w:id="1" w:author="Markstrum, Alexis@Energy" w:date="2021-03-10T10:12:00Z">
              <w:r w:rsidR="002E1D83">
                <w:rPr>
                  <w:rFonts w:asciiTheme="minorHAnsi" w:eastAsia="Times New Roman" w:hAnsiTheme="minorHAnsi" w:cstheme="minorHAnsi"/>
                  <w:sz w:val="18"/>
                  <w:szCs w:val="20"/>
                </w:rPr>
                <w:t xml:space="preserve">Like (or Identical) </w:t>
              </w:r>
            </w:ins>
            <w:r w:rsidRPr="00236F4B">
              <w:rPr>
                <w:rFonts w:asciiTheme="minorHAnsi" w:eastAsia="Times New Roman" w:hAnsiTheme="minorHAnsi" w:cstheme="minorHAnsi"/>
                <w:sz w:val="18"/>
                <w:szCs w:val="20"/>
              </w:rPr>
              <w:t>Water Heaters in System</w:t>
            </w:r>
          </w:p>
        </w:tc>
        <w:tc>
          <w:tcPr>
            <w:tcW w:w="348" w:type="pct"/>
            <w:tcBorders>
              <w:top w:val="single" w:sz="4" w:space="0" w:color="auto"/>
              <w:left w:val="single" w:sz="4" w:space="0" w:color="auto"/>
              <w:bottom w:val="single" w:sz="4" w:space="0" w:color="auto"/>
              <w:right w:val="single" w:sz="4" w:space="0" w:color="auto"/>
            </w:tcBorders>
            <w:vAlign w:val="bottom"/>
          </w:tcPr>
          <w:p w14:paraId="3024E801"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09" w:type="pct"/>
            <w:tcBorders>
              <w:top w:val="single" w:sz="4" w:space="0" w:color="auto"/>
              <w:left w:val="single" w:sz="4" w:space="0" w:color="auto"/>
              <w:bottom w:val="single" w:sz="4" w:space="0" w:color="auto"/>
              <w:right w:val="single" w:sz="4" w:space="0" w:color="auto"/>
            </w:tcBorders>
            <w:vAlign w:val="bottom"/>
          </w:tcPr>
          <w:p w14:paraId="12E5370C"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28" w:type="pct"/>
            <w:tcBorders>
              <w:top w:val="single" w:sz="4" w:space="0" w:color="auto"/>
              <w:left w:val="single" w:sz="4" w:space="0" w:color="auto"/>
              <w:bottom w:val="single" w:sz="4" w:space="0" w:color="auto"/>
              <w:right w:val="single" w:sz="4" w:space="0" w:color="auto"/>
            </w:tcBorders>
            <w:vAlign w:val="bottom"/>
          </w:tcPr>
          <w:p w14:paraId="7E7D822D"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541" w:type="pct"/>
            <w:tcBorders>
              <w:top w:val="single" w:sz="4" w:space="0" w:color="auto"/>
              <w:left w:val="single" w:sz="4" w:space="0" w:color="auto"/>
              <w:bottom w:val="single" w:sz="4" w:space="0" w:color="auto"/>
              <w:right w:val="single" w:sz="4" w:space="0" w:color="auto"/>
            </w:tcBorders>
            <w:vAlign w:val="bottom"/>
          </w:tcPr>
          <w:p w14:paraId="2FF7E8B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523" w:type="pct"/>
            <w:tcBorders>
              <w:top w:val="single" w:sz="4" w:space="0" w:color="auto"/>
              <w:left w:val="single" w:sz="4" w:space="0" w:color="auto"/>
              <w:bottom w:val="single" w:sz="4" w:space="0" w:color="auto"/>
              <w:right w:val="single" w:sz="4" w:space="0" w:color="auto"/>
            </w:tcBorders>
            <w:vAlign w:val="bottom"/>
          </w:tcPr>
          <w:p w14:paraId="54A886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603085A6"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0" w:type="pct"/>
            <w:tcBorders>
              <w:top w:val="single" w:sz="4" w:space="0" w:color="auto"/>
              <w:left w:val="single" w:sz="4" w:space="0" w:color="auto"/>
              <w:bottom w:val="single" w:sz="4" w:space="0" w:color="auto"/>
              <w:right w:val="single" w:sz="4" w:space="0" w:color="auto"/>
            </w:tcBorders>
            <w:vAlign w:val="bottom"/>
          </w:tcPr>
          <w:p w14:paraId="40842392" w14:textId="143E47F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10" w:type="pct"/>
            <w:tcBorders>
              <w:top w:val="single" w:sz="4" w:space="0" w:color="auto"/>
              <w:left w:val="single" w:sz="4" w:space="0" w:color="auto"/>
              <w:bottom w:val="single" w:sz="4" w:space="0" w:color="auto"/>
              <w:right w:val="single" w:sz="4" w:space="0" w:color="auto"/>
            </w:tcBorders>
            <w:vAlign w:val="bottom"/>
          </w:tcPr>
          <w:p w14:paraId="2FADA926" w14:textId="05845C62"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2E1D83" w:rsidRPr="009E01FE" w14:paraId="6B02B3CA" w14:textId="343ED4B2" w:rsidTr="002E1D83">
        <w:trPr>
          <w:cantSplit/>
          <w:trHeight w:val="246"/>
          <w:jc w:val="center"/>
        </w:trPr>
        <w:tc>
          <w:tcPr>
            <w:tcW w:w="410" w:type="pct"/>
            <w:tcBorders>
              <w:top w:val="single" w:sz="4" w:space="0" w:color="auto"/>
              <w:left w:val="single" w:sz="4" w:space="0" w:color="auto"/>
              <w:bottom w:val="single" w:sz="4" w:space="0" w:color="auto"/>
              <w:right w:val="single" w:sz="4" w:space="0" w:color="auto"/>
            </w:tcBorders>
          </w:tcPr>
          <w:p w14:paraId="7152FD5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3" w:type="pct"/>
            <w:tcBorders>
              <w:top w:val="single" w:sz="4" w:space="0" w:color="auto"/>
              <w:left w:val="single" w:sz="4" w:space="0" w:color="auto"/>
              <w:bottom w:val="single" w:sz="4" w:space="0" w:color="auto"/>
              <w:right w:val="single" w:sz="4" w:space="0" w:color="auto"/>
            </w:tcBorders>
            <w:vAlign w:val="center"/>
          </w:tcPr>
          <w:p w14:paraId="71017647" w14:textId="17108F3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6" w:type="pct"/>
            <w:tcBorders>
              <w:top w:val="single" w:sz="4" w:space="0" w:color="auto"/>
              <w:left w:val="single" w:sz="4" w:space="0" w:color="auto"/>
              <w:bottom w:val="single" w:sz="4" w:space="0" w:color="auto"/>
              <w:right w:val="single" w:sz="4" w:space="0" w:color="auto"/>
            </w:tcBorders>
            <w:vAlign w:val="center"/>
          </w:tcPr>
          <w:p w14:paraId="60237D6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9" w:type="pct"/>
            <w:tcBorders>
              <w:top w:val="single" w:sz="4" w:space="0" w:color="auto"/>
              <w:left w:val="single" w:sz="4" w:space="0" w:color="auto"/>
              <w:bottom w:val="single" w:sz="4" w:space="0" w:color="auto"/>
              <w:right w:val="single" w:sz="4" w:space="0" w:color="auto"/>
            </w:tcBorders>
            <w:vAlign w:val="center"/>
          </w:tcPr>
          <w:p w14:paraId="4C8F8D59"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2" w:type="pct"/>
            <w:tcBorders>
              <w:top w:val="single" w:sz="4" w:space="0" w:color="auto"/>
              <w:left w:val="single" w:sz="4" w:space="0" w:color="auto"/>
              <w:bottom w:val="single" w:sz="4" w:space="0" w:color="auto"/>
              <w:right w:val="single" w:sz="4" w:space="0" w:color="auto"/>
            </w:tcBorders>
            <w:vAlign w:val="center"/>
          </w:tcPr>
          <w:p w14:paraId="3A2E658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8" w:type="pct"/>
            <w:tcBorders>
              <w:top w:val="single" w:sz="4" w:space="0" w:color="auto"/>
              <w:left w:val="single" w:sz="4" w:space="0" w:color="auto"/>
              <w:bottom w:val="single" w:sz="4" w:space="0" w:color="auto"/>
              <w:right w:val="single" w:sz="4" w:space="0" w:color="auto"/>
            </w:tcBorders>
            <w:vAlign w:val="center"/>
          </w:tcPr>
          <w:p w14:paraId="20F8B4F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9" w:type="pct"/>
            <w:tcBorders>
              <w:top w:val="single" w:sz="4" w:space="0" w:color="auto"/>
              <w:left w:val="single" w:sz="4" w:space="0" w:color="auto"/>
              <w:bottom w:val="single" w:sz="4" w:space="0" w:color="auto"/>
              <w:right w:val="single" w:sz="4" w:space="0" w:color="auto"/>
            </w:tcBorders>
            <w:vAlign w:val="center"/>
          </w:tcPr>
          <w:p w14:paraId="004457C8"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8" w:type="pct"/>
            <w:tcBorders>
              <w:top w:val="single" w:sz="4" w:space="0" w:color="auto"/>
              <w:left w:val="single" w:sz="4" w:space="0" w:color="auto"/>
              <w:bottom w:val="single" w:sz="4" w:space="0" w:color="auto"/>
              <w:right w:val="single" w:sz="4" w:space="0" w:color="auto"/>
            </w:tcBorders>
            <w:vAlign w:val="center"/>
          </w:tcPr>
          <w:p w14:paraId="58E84F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633FA68A"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3" w:type="pct"/>
            <w:tcBorders>
              <w:top w:val="single" w:sz="4" w:space="0" w:color="auto"/>
              <w:left w:val="single" w:sz="4" w:space="0" w:color="auto"/>
              <w:bottom w:val="single" w:sz="4" w:space="0" w:color="auto"/>
              <w:right w:val="single" w:sz="4" w:space="0" w:color="auto"/>
            </w:tcBorders>
          </w:tcPr>
          <w:p w14:paraId="1BE4E2B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36DA2D2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69728BD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2E1D83" w:rsidRPr="009E01FE" w14:paraId="066E83F2" w14:textId="6A6C0634" w:rsidTr="002E1D83">
        <w:trPr>
          <w:cantSplit/>
          <w:trHeight w:val="255"/>
          <w:jc w:val="center"/>
        </w:trPr>
        <w:tc>
          <w:tcPr>
            <w:tcW w:w="410" w:type="pct"/>
            <w:tcBorders>
              <w:top w:val="single" w:sz="4" w:space="0" w:color="auto"/>
              <w:left w:val="single" w:sz="4" w:space="0" w:color="auto"/>
              <w:bottom w:val="single" w:sz="4" w:space="0" w:color="auto"/>
              <w:right w:val="single" w:sz="4" w:space="0" w:color="auto"/>
            </w:tcBorders>
          </w:tcPr>
          <w:p w14:paraId="4230A19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3" w:type="pct"/>
            <w:tcBorders>
              <w:top w:val="single" w:sz="4" w:space="0" w:color="auto"/>
              <w:left w:val="single" w:sz="4" w:space="0" w:color="auto"/>
              <w:bottom w:val="single" w:sz="4" w:space="0" w:color="auto"/>
              <w:right w:val="single" w:sz="4" w:space="0" w:color="auto"/>
            </w:tcBorders>
            <w:vAlign w:val="center"/>
          </w:tcPr>
          <w:p w14:paraId="61B833EF" w14:textId="17CD833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6" w:type="pct"/>
            <w:tcBorders>
              <w:top w:val="single" w:sz="4" w:space="0" w:color="auto"/>
              <w:left w:val="single" w:sz="4" w:space="0" w:color="auto"/>
              <w:bottom w:val="single" w:sz="4" w:space="0" w:color="auto"/>
              <w:right w:val="single" w:sz="4" w:space="0" w:color="auto"/>
            </w:tcBorders>
            <w:vAlign w:val="center"/>
          </w:tcPr>
          <w:p w14:paraId="72AD32D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9" w:type="pct"/>
            <w:tcBorders>
              <w:top w:val="single" w:sz="4" w:space="0" w:color="auto"/>
              <w:left w:val="single" w:sz="4" w:space="0" w:color="auto"/>
              <w:bottom w:val="single" w:sz="4" w:space="0" w:color="auto"/>
              <w:right w:val="single" w:sz="4" w:space="0" w:color="auto"/>
            </w:tcBorders>
            <w:vAlign w:val="center"/>
          </w:tcPr>
          <w:p w14:paraId="7985165B"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2" w:type="pct"/>
            <w:tcBorders>
              <w:top w:val="single" w:sz="4" w:space="0" w:color="auto"/>
              <w:left w:val="single" w:sz="4" w:space="0" w:color="auto"/>
              <w:bottom w:val="single" w:sz="4" w:space="0" w:color="auto"/>
              <w:right w:val="single" w:sz="4" w:space="0" w:color="auto"/>
            </w:tcBorders>
            <w:vAlign w:val="center"/>
          </w:tcPr>
          <w:p w14:paraId="01B7ABC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8" w:type="pct"/>
            <w:tcBorders>
              <w:top w:val="single" w:sz="4" w:space="0" w:color="auto"/>
              <w:left w:val="single" w:sz="4" w:space="0" w:color="auto"/>
              <w:bottom w:val="single" w:sz="4" w:space="0" w:color="auto"/>
              <w:right w:val="single" w:sz="4" w:space="0" w:color="auto"/>
            </w:tcBorders>
            <w:vAlign w:val="center"/>
          </w:tcPr>
          <w:p w14:paraId="7E44C6F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9" w:type="pct"/>
            <w:tcBorders>
              <w:top w:val="single" w:sz="4" w:space="0" w:color="auto"/>
              <w:left w:val="single" w:sz="4" w:space="0" w:color="auto"/>
              <w:bottom w:val="single" w:sz="4" w:space="0" w:color="auto"/>
              <w:right w:val="single" w:sz="4" w:space="0" w:color="auto"/>
            </w:tcBorders>
            <w:vAlign w:val="center"/>
          </w:tcPr>
          <w:p w14:paraId="2F926A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8" w:type="pct"/>
            <w:tcBorders>
              <w:top w:val="single" w:sz="4" w:space="0" w:color="auto"/>
              <w:left w:val="single" w:sz="4" w:space="0" w:color="auto"/>
              <w:bottom w:val="single" w:sz="4" w:space="0" w:color="auto"/>
              <w:right w:val="single" w:sz="4" w:space="0" w:color="auto"/>
            </w:tcBorders>
            <w:vAlign w:val="center"/>
          </w:tcPr>
          <w:p w14:paraId="1EFB17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21B85B6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3" w:type="pct"/>
            <w:tcBorders>
              <w:top w:val="single" w:sz="4" w:space="0" w:color="auto"/>
              <w:left w:val="single" w:sz="4" w:space="0" w:color="auto"/>
              <w:bottom w:val="single" w:sz="4" w:space="0" w:color="auto"/>
              <w:right w:val="single" w:sz="4" w:space="0" w:color="auto"/>
            </w:tcBorders>
          </w:tcPr>
          <w:p w14:paraId="389848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45270EC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0" w:type="pct"/>
            <w:tcBorders>
              <w:top w:val="single" w:sz="4" w:space="0" w:color="auto"/>
              <w:left w:val="single" w:sz="4" w:space="0" w:color="auto"/>
              <w:bottom w:val="single" w:sz="4" w:space="0" w:color="auto"/>
              <w:right w:val="single" w:sz="4" w:space="0" w:color="auto"/>
            </w:tcBorders>
          </w:tcPr>
          <w:p w14:paraId="4D36FB31"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236F4B">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A9EA95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552BEFC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169DC5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5AFA3287" w:rsidR="007A73AF" w:rsidRPr="00236F4B" w:rsidRDefault="007A73AF" w:rsidP="00293E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236F4B"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46"/>
        <w:gridCol w:w="1146"/>
        <w:gridCol w:w="1232"/>
        <w:gridCol w:w="1411"/>
        <w:gridCol w:w="3103"/>
      </w:tblGrid>
      <w:tr w:rsidR="007A73AF" w:rsidRPr="008733ED" w14:paraId="7B74D56E" w14:textId="77777777" w:rsidTr="007A73AF">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4B713D02" w:rsidR="007A73AF" w:rsidRPr="008733ED" w:rsidRDefault="007A73AF" w:rsidP="00CC1AF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 xml:space="preserve">This table reports the water heater(s) efficiency features </w:t>
            </w:r>
            <w:r w:rsidR="00CC1AFA">
              <w:rPr>
                <w:rFonts w:asciiTheme="minorHAnsi" w:eastAsia="Times New Roman" w:hAnsiTheme="minorHAnsi" w:cstheme="minorHAnsi"/>
                <w:sz w:val="18"/>
                <w:szCs w:val="20"/>
              </w:rPr>
              <w:t>installed in</w:t>
            </w:r>
            <w:r w:rsidRPr="00236F4B">
              <w:rPr>
                <w:rFonts w:asciiTheme="minorHAnsi" w:eastAsia="Times New Roman" w:hAnsiTheme="minorHAnsi" w:cstheme="minorHAnsi"/>
                <w:sz w:val="18"/>
                <w:szCs w:val="20"/>
              </w:rPr>
              <w:t xml:space="preserve"> this project.</w:t>
            </w:r>
            <w:r w:rsidRPr="00236F4B">
              <w:rPr>
                <w:sz w:val="20"/>
              </w:rPr>
              <w:t xml:space="preserve"> </w:t>
            </w:r>
            <w:r w:rsidRPr="00236F4B">
              <w:rPr>
                <w:rFonts w:asciiTheme="minorHAnsi" w:eastAsia="Times New Roman" w:hAnsiTheme="minorHAnsi" w:cstheme="minorHAnsi"/>
                <w:sz w:val="18"/>
                <w:szCs w:val="20"/>
              </w:rPr>
              <w:t>(Not needed for central systems)</w:t>
            </w:r>
          </w:p>
        </w:tc>
      </w:tr>
      <w:tr w:rsidR="007A73AF" w:rsidRPr="00095904" w14:paraId="7D819574"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31" w:type="pct"/>
            <w:tcBorders>
              <w:top w:val="single" w:sz="4" w:space="0" w:color="auto"/>
              <w:left w:val="single" w:sz="4" w:space="0" w:color="auto"/>
              <w:bottom w:val="single" w:sz="4" w:space="0" w:color="auto"/>
              <w:right w:val="single" w:sz="4" w:space="0" w:color="auto"/>
            </w:tcBorders>
            <w:vAlign w:val="center"/>
          </w:tcPr>
          <w:p w14:paraId="7D15B2F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095904" w14:paraId="58AAB9AA"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3D72E45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D0D01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0277DC7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20250F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523E5901"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095904" w14:paraId="1F458609"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236F4B"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236F4B">
        <w:trPr>
          <w:trHeight w:val="144"/>
        </w:trPr>
        <w:tc>
          <w:tcPr>
            <w:tcW w:w="10998" w:type="dxa"/>
            <w:gridSpan w:val="3"/>
            <w:tcBorders>
              <w:top w:val="single" w:sz="4" w:space="0" w:color="auto"/>
              <w:bottom w:val="single" w:sz="4" w:space="0" w:color="auto"/>
            </w:tcBorders>
            <w:vAlign w:val="center"/>
          </w:tcPr>
          <w:p w14:paraId="0F7F442A" w14:textId="17EEDE82" w:rsidR="0094138E" w:rsidRPr="00236F4B"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236F4B">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03</w:t>
            </w:r>
          </w:p>
        </w:tc>
      </w:tr>
      <w:tr w:rsidR="0094138E" w:rsidRPr="002F18C2" w14:paraId="0F7F4433"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Model Number</w:t>
            </w:r>
          </w:p>
        </w:tc>
      </w:tr>
      <w:tr w:rsidR="0094138E" w:rsidRPr="002F18C2" w14:paraId="0F7F4437"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
        <w:gridCol w:w="10181"/>
      </w:tblGrid>
      <w:tr w:rsidR="006C36EE" w:rsidRPr="002F18C2" w14:paraId="06394A1D" w14:textId="77777777" w:rsidTr="00E879AA">
        <w:trPr>
          <w:trHeight w:val="144"/>
        </w:trPr>
        <w:tc>
          <w:tcPr>
            <w:tcW w:w="11016"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E879AA">
        <w:trPr>
          <w:trHeight w:val="144"/>
          <w:tblHeader/>
        </w:trPr>
        <w:tc>
          <w:tcPr>
            <w:tcW w:w="615"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401"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E879AA">
        <w:trPr>
          <w:trHeight w:val="144"/>
          <w:tblHeader/>
        </w:trPr>
        <w:tc>
          <w:tcPr>
            <w:tcW w:w="615"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401" w:type="dxa"/>
            <w:vAlign w:val="center"/>
          </w:tcPr>
          <w:p w14:paraId="2F088E1D" w14:textId="625630F1"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w:t>
            </w:r>
            <w:r w:rsidR="00293EE6">
              <w:rPr>
                <w:rFonts w:asciiTheme="minorHAnsi" w:eastAsiaTheme="minorEastAsia" w:hAnsiTheme="minorHAnsi" w:cstheme="minorHAnsi"/>
                <w:sz w:val="18"/>
                <w:szCs w:val="18"/>
              </w:rPr>
              <w:t>s</w:t>
            </w:r>
            <w:r w:rsidRPr="00542719">
              <w:rPr>
                <w:rFonts w:asciiTheme="minorHAnsi" w:eastAsiaTheme="minorEastAsia" w:hAnsiTheme="minorHAnsi" w:cstheme="minorHAnsi"/>
                <w:sz w:val="18"/>
                <w:szCs w:val="18"/>
              </w:rPr>
              <w:t xml:space="preserve">torage </w:t>
            </w:r>
            <w:r w:rsidR="00293EE6">
              <w:rPr>
                <w:rFonts w:asciiTheme="minorHAnsi" w:eastAsiaTheme="minorEastAsia" w:hAnsiTheme="minorHAnsi" w:cstheme="minorHAnsi"/>
                <w:sz w:val="18"/>
                <w:szCs w:val="18"/>
              </w:rPr>
              <w:t>t</w:t>
            </w:r>
            <w:r w:rsidRPr="00542719">
              <w:rPr>
                <w:rFonts w:asciiTheme="minorHAnsi" w:eastAsiaTheme="minorEastAsia" w:hAnsiTheme="minorHAnsi" w:cstheme="minorHAnsi"/>
                <w:sz w:val="18"/>
                <w:szCs w:val="18"/>
              </w:rPr>
              <w:t>anks are insulated with an external R-12 or combination of R-16 internal and external Insulation. (Section 110.3(c)4).</w:t>
            </w:r>
          </w:p>
        </w:tc>
      </w:tr>
      <w:tr w:rsidR="006C36EE" w:rsidRPr="002F18C2" w14:paraId="60043560" w14:textId="77777777" w:rsidTr="00E879AA">
        <w:trPr>
          <w:trHeight w:val="144"/>
        </w:trPr>
        <w:tc>
          <w:tcPr>
            <w:tcW w:w="615"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401" w:type="dxa"/>
            <w:vAlign w:val="center"/>
          </w:tcPr>
          <w:p w14:paraId="2F583975" w14:textId="0DFEF745"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763F7A06" w:rsidR="006C36EE" w:rsidRPr="003F5E03"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7C393648" w14:textId="30FB790C" w:rsidR="003F5E03" w:rsidRPr="003F5E03"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r>
              <w:rPr>
                <w:rFonts w:asciiTheme="minorHAnsi" w:eastAsia="Times New Roman" w:hAnsiTheme="minorHAnsi" w:cstheme="minorHAnsi"/>
                <w:bCs/>
                <w:sz w:val="18"/>
                <w:szCs w:val="18"/>
              </w:rPr>
              <w:t>.</w:t>
            </w:r>
          </w:p>
          <w:p w14:paraId="3A5F8BB0" w14:textId="12FCBFD8" w:rsidR="003F5E03" w:rsidRPr="00542719"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1FA08AFC" w:rsidR="006C36EE" w:rsidRPr="00542719" w:rsidRDefault="006C36EE" w:rsidP="00E26207">
            <w:pPr>
              <w:keepNext/>
              <w:numPr>
                <w:ilvl w:val="1"/>
                <w:numId w:val="10"/>
              </w:numPr>
              <w:autoSpaceDE w:val="0"/>
              <w:autoSpaceDN w:val="0"/>
              <w:adjustRightInd w:val="0"/>
              <w:spacing w:after="0" w:line="240" w:lineRule="auto"/>
              <w:ind w:left="286" w:hanging="268"/>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waterproof and non-crushable casing or sleeve.</w:t>
            </w:r>
          </w:p>
          <w:p w14:paraId="6307F6D8" w14:textId="7340952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that penetrates framing members shall not be required to have pipe insulation for the dista</w:t>
            </w:r>
            <w:r w:rsidR="003F5E03">
              <w:rPr>
                <w:rFonts w:asciiTheme="minorHAnsi" w:eastAsia="Times New Roman" w:hAnsiTheme="minorHAnsi" w:cstheme="minorHAnsi"/>
                <w:bCs/>
                <w:sz w:val="18"/>
                <w:szCs w:val="18"/>
              </w:rPr>
              <w:t>nce of the framing penetration.</w:t>
            </w:r>
            <w:r w:rsidRPr="00542719">
              <w:rPr>
                <w:rFonts w:asciiTheme="minorHAnsi" w:eastAsia="Times New Roman" w:hAnsiTheme="minorHAnsi" w:cstheme="minorHAnsi"/>
                <w:bCs/>
                <w:sz w:val="18"/>
                <w:szCs w:val="18"/>
              </w:rPr>
              <w:t xml:space="preserve">Piping that penetrates metal framing shall use grommets, plugs, wrapping or other insulating material to assure that no contact is made with the metal framing. Insulation shall butt securely against all framing members. </w:t>
            </w:r>
          </w:p>
          <w:p w14:paraId="4395B4CE" w14:textId="7E849E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D1E2B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58DEF539"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r w:rsidR="00293EE6">
              <w:rPr>
                <w:rFonts w:asciiTheme="minorHAnsi" w:eastAsia="Times New Roman" w:hAnsiTheme="minorHAnsi" w:cstheme="minorHAnsi"/>
                <w:bCs/>
                <w:sz w:val="18"/>
                <w:szCs w:val="18"/>
              </w:rPr>
              <w:t>.</w:t>
            </w:r>
          </w:p>
          <w:p w14:paraId="5AF765AB"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E879AA">
        <w:trPr>
          <w:trHeight w:val="144"/>
          <w:tblHeader/>
        </w:trPr>
        <w:tc>
          <w:tcPr>
            <w:tcW w:w="615"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401"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2B02943F"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w:t>
            </w:r>
            <w:r w:rsidR="00293EE6">
              <w:rPr>
                <w:rFonts w:asciiTheme="minorHAnsi" w:eastAsia="Times New Roman" w:hAnsiTheme="minorHAnsi" w:cstheme="minorHAnsi"/>
                <w:sz w:val="18"/>
                <w:szCs w:val="18"/>
              </w:rPr>
              <w:t xml:space="preserve"> is</w:t>
            </w:r>
            <w:r w:rsidRPr="00542719">
              <w:rPr>
                <w:rFonts w:asciiTheme="minorHAnsi" w:eastAsia="Times New Roman" w:hAnsiTheme="minorHAnsi" w:cstheme="minorHAnsi"/>
                <w:sz w:val="18"/>
                <w:szCs w:val="18"/>
              </w:rPr>
              <w:t xml:space="preserve"> accessible with no obstructions;</w:t>
            </w:r>
          </w:p>
          <w:p w14:paraId="34194BD3" w14:textId="6D009B91"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The conductor shall be labeled with the </w:t>
            </w:r>
            <w:r w:rsidR="00293EE6">
              <w:rPr>
                <w:rFonts w:asciiTheme="minorHAnsi" w:eastAsia="Times New Roman" w:hAnsiTheme="minorHAnsi" w:cstheme="minorHAnsi"/>
                <w:sz w:val="18"/>
                <w:szCs w:val="18"/>
              </w:rPr>
              <w:t>word</w:t>
            </w:r>
            <w:r w:rsidR="00293EE6" w:rsidRPr="00542719">
              <w:rPr>
                <w:rFonts w:asciiTheme="minorHAnsi" w:eastAsia="Times New Roman" w:hAnsiTheme="minorHAnsi" w:cstheme="minorHAnsi"/>
                <w:sz w:val="18"/>
                <w:szCs w:val="18"/>
              </w:rPr>
              <w:t xml:space="preserve"> </w:t>
            </w:r>
            <w:r w:rsidRPr="00542719">
              <w:rPr>
                <w:rFonts w:asciiTheme="minorHAnsi" w:eastAsia="Times New Roman" w:hAnsiTheme="minorHAnsi" w:cstheme="minorHAnsi"/>
                <w:sz w:val="18"/>
                <w:szCs w:val="18"/>
              </w:rPr>
              <w:t>“Spare” on both ends; and</w:t>
            </w:r>
          </w:p>
          <w:p w14:paraId="497EB6BE" w14:textId="4B5D0874"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0050ECBA"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r w:rsidR="00293EE6">
              <w:rPr>
                <w:rFonts w:asciiTheme="minorHAnsi" w:eastAsia="Times New Roman" w:hAnsiTheme="minorHAnsi" w:cstheme="minorHAnsi"/>
                <w:sz w:val="18"/>
                <w:szCs w:val="18"/>
              </w:rPr>
              <w:t>.</w:t>
            </w:r>
          </w:p>
          <w:p w14:paraId="260C81E6" w14:textId="6A7E1068"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r w:rsidR="00293EE6">
              <w:rPr>
                <w:rFonts w:asciiTheme="minorHAnsi" w:eastAsia="Times New Roman" w:hAnsiTheme="minorHAnsi" w:cstheme="minorHAnsi"/>
                <w:sz w:val="18"/>
                <w:szCs w:val="18"/>
              </w:rPr>
              <w:t>.</w:t>
            </w:r>
          </w:p>
          <w:p w14:paraId="48E01F08" w14:textId="6B857FC7"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r w:rsidR="00293EE6">
              <w:rPr>
                <w:rFonts w:asciiTheme="minorHAnsi" w:eastAsia="Times New Roman" w:hAnsiTheme="minorHAnsi" w:cstheme="minorHAnsi"/>
                <w:sz w:val="18"/>
                <w:szCs w:val="18"/>
              </w:rPr>
              <w:t>.</w:t>
            </w:r>
          </w:p>
        </w:tc>
      </w:tr>
      <w:tr w:rsidR="006C36EE" w:rsidRPr="002F18C2" w14:paraId="3BEFD202" w14:textId="77777777" w:rsidTr="00E879AA">
        <w:trPr>
          <w:trHeight w:val="144"/>
          <w:tblHeader/>
        </w:trPr>
        <w:tc>
          <w:tcPr>
            <w:tcW w:w="11016" w:type="dxa"/>
            <w:gridSpan w:val="2"/>
            <w:vAlign w:val="center"/>
          </w:tcPr>
          <w:p w14:paraId="5811BF96"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5966AA4" w:rsidR="005D11BC" w:rsidRDefault="005D11BC" w:rsidP="00236F4B">
      <w:pPr>
        <w:spacing w:after="0" w:line="240" w:lineRule="auto"/>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9E613E" w:rsidRPr="008D6F63" w14:paraId="76C90DE7" w14:textId="77777777" w:rsidTr="006E239E">
        <w:tc>
          <w:tcPr>
            <w:tcW w:w="10795" w:type="dxa"/>
            <w:gridSpan w:val="8"/>
          </w:tcPr>
          <w:p w14:paraId="7C32BE33" w14:textId="77777777" w:rsidR="009E613E" w:rsidRPr="008D6F63" w:rsidRDefault="009E613E" w:rsidP="006E239E">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3F6DEA7A" w14:textId="67A3B169" w:rsidR="009E613E" w:rsidRPr="008D6F63" w:rsidRDefault="00975E71">
            <w:pPr>
              <w:spacing w:after="0" w:line="240" w:lineRule="auto"/>
              <w:rPr>
                <w:rFonts w:cstheme="minorHAnsi"/>
                <w:sz w:val="18"/>
                <w:szCs w:val="18"/>
              </w:rPr>
            </w:pPr>
            <w:r>
              <w:rPr>
                <w:rFonts w:cstheme="minorHAnsi"/>
                <w:sz w:val="20"/>
                <w:szCs w:val="20"/>
              </w:rPr>
              <w:t>For dwelling units with multiple systems, enter the master bath distance and kitchen distance to the closest water heater, and enter the average of the furthest fixture to each water heater.</w:t>
            </w:r>
            <w:r w:rsidR="009E613E" w:rsidRPr="008D6F63">
              <w:rPr>
                <w:rFonts w:cstheme="minorHAnsi"/>
                <w:sz w:val="18"/>
                <w:szCs w:val="18"/>
              </w:rPr>
              <w:t xml:space="preserve"> </w:t>
            </w:r>
          </w:p>
        </w:tc>
      </w:tr>
      <w:tr w:rsidR="009E613E" w:rsidRPr="00AC2387" w14:paraId="199C4069" w14:textId="77777777" w:rsidTr="006E239E">
        <w:tc>
          <w:tcPr>
            <w:tcW w:w="980" w:type="dxa"/>
            <w:gridSpan w:val="2"/>
          </w:tcPr>
          <w:p w14:paraId="1A2750FB" w14:textId="77777777" w:rsidR="009E613E" w:rsidRDefault="009E613E" w:rsidP="006E239E">
            <w:pPr>
              <w:spacing w:after="0"/>
              <w:jc w:val="center"/>
              <w:rPr>
                <w:rFonts w:cstheme="minorHAnsi"/>
                <w:sz w:val="20"/>
                <w:szCs w:val="20"/>
              </w:rPr>
            </w:pPr>
            <w:r>
              <w:rPr>
                <w:rFonts w:cstheme="minorHAnsi"/>
                <w:sz w:val="20"/>
                <w:szCs w:val="20"/>
              </w:rPr>
              <w:t>01</w:t>
            </w:r>
          </w:p>
        </w:tc>
        <w:tc>
          <w:tcPr>
            <w:tcW w:w="1445" w:type="dxa"/>
          </w:tcPr>
          <w:p w14:paraId="715A5C9C" w14:textId="77777777" w:rsidR="009E613E" w:rsidRDefault="009E613E" w:rsidP="006E239E">
            <w:pPr>
              <w:spacing w:after="0"/>
              <w:jc w:val="center"/>
              <w:rPr>
                <w:rFonts w:cstheme="minorHAnsi"/>
                <w:sz w:val="20"/>
                <w:szCs w:val="20"/>
              </w:rPr>
            </w:pPr>
            <w:r>
              <w:rPr>
                <w:rFonts w:cstheme="minorHAnsi"/>
                <w:sz w:val="20"/>
                <w:szCs w:val="20"/>
              </w:rPr>
              <w:t>02</w:t>
            </w:r>
          </w:p>
        </w:tc>
        <w:tc>
          <w:tcPr>
            <w:tcW w:w="1343" w:type="dxa"/>
            <w:vAlign w:val="bottom"/>
          </w:tcPr>
          <w:p w14:paraId="329FCC0D" w14:textId="77777777" w:rsidR="009E613E" w:rsidRDefault="009E613E" w:rsidP="006E239E">
            <w:pPr>
              <w:spacing w:after="0"/>
              <w:jc w:val="center"/>
              <w:rPr>
                <w:rFonts w:cstheme="minorHAnsi"/>
                <w:sz w:val="20"/>
                <w:szCs w:val="20"/>
              </w:rPr>
            </w:pPr>
            <w:r>
              <w:rPr>
                <w:rFonts w:cstheme="minorHAnsi"/>
                <w:sz w:val="20"/>
                <w:szCs w:val="20"/>
              </w:rPr>
              <w:t>03</w:t>
            </w:r>
          </w:p>
        </w:tc>
        <w:tc>
          <w:tcPr>
            <w:tcW w:w="1447" w:type="dxa"/>
          </w:tcPr>
          <w:p w14:paraId="3763E078" w14:textId="77777777" w:rsidR="009E613E" w:rsidRDefault="009E613E" w:rsidP="006E239E">
            <w:pPr>
              <w:spacing w:after="0"/>
              <w:jc w:val="center"/>
              <w:rPr>
                <w:rFonts w:cstheme="minorHAnsi"/>
                <w:sz w:val="20"/>
                <w:szCs w:val="20"/>
              </w:rPr>
            </w:pPr>
            <w:r>
              <w:rPr>
                <w:rFonts w:cstheme="minorHAnsi"/>
                <w:sz w:val="20"/>
                <w:szCs w:val="20"/>
              </w:rPr>
              <w:t>04</w:t>
            </w:r>
          </w:p>
        </w:tc>
        <w:tc>
          <w:tcPr>
            <w:tcW w:w="1620" w:type="dxa"/>
          </w:tcPr>
          <w:p w14:paraId="0DA73BF4" w14:textId="77777777" w:rsidR="009E613E" w:rsidRDefault="009E613E" w:rsidP="006E239E">
            <w:pPr>
              <w:spacing w:after="0"/>
              <w:jc w:val="center"/>
              <w:rPr>
                <w:rFonts w:cstheme="minorHAnsi"/>
                <w:sz w:val="20"/>
                <w:szCs w:val="20"/>
              </w:rPr>
            </w:pPr>
            <w:r>
              <w:rPr>
                <w:rFonts w:cstheme="minorHAnsi"/>
                <w:sz w:val="20"/>
                <w:szCs w:val="20"/>
              </w:rPr>
              <w:t>05</w:t>
            </w:r>
          </w:p>
        </w:tc>
        <w:tc>
          <w:tcPr>
            <w:tcW w:w="2610" w:type="dxa"/>
          </w:tcPr>
          <w:p w14:paraId="63B3C9BE" w14:textId="77777777" w:rsidR="009E613E" w:rsidRDefault="009E613E" w:rsidP="006E239E">
            <w:pPr>
              <w:spacing w:after="0"/>
              <w:jc w:val="center"/>
              <w:rPr>
                <w:rFonts w:cstheme="minorHAnsi"/>
                <w:sz w:val="20"/>
                <w:szCs w:val="20"/>
              </w:rPr>
            </w:pPr>
            <w:r>
              <w:rPr>
                <w:rFonts w:cstheme="minorHAnsi"/>
                <w:sz w:val="20"/>
                <w:szCs w:val="20"/>
              </w:rPr>
              <w:t>06</w:t>
            </w:r>
          </w:p>
        </w:tc>
        <w:tc>
          <w:tcPr>
            <w:tcW w:w="1350" w:type="dxa"/>
          </w:tcPr>
          <w:p w14:paraId="034F7085" w14:textId="77777777" w:rsidR="009E613E" w:rsidRDefault="009E613E" w:rsidP="006E239E">
            <w:pPr>
              <w:spacing w:after="0"/>
              <w:jc w:val="center"/>
              <w:rPr>
                <w:rFonts w:cstheme="minorHAnsi"/>
                <w:sz w:val="20"/>
                <w:szCs w:val="20"/>
              </w:rPr>
            </w:pPr>
            <w:r>
              <w:rPr>
                <w:rFonts w:cstheme="minorHAnsi"/>
                <w:sz w:val="20"/>
                <w:szCs w:val="20"/>
              </w:rPr>
              <w:t>07</w:t>
            </w:r>
          </w:p>
        </w:tc>
      </w:tr>
      <w:tr w:rsidR="009E613E" w:rsidRPr="00AB4500" w14:paraId="78A2AB69" w14:textId="77777777" w:rsidTr="006E239E">
        <w:tc>
          <w:tcPr>
            <w:tcW w:w="980" w:type="dxa"/>
            <w:gridSpan w:val="2"/>
            <w:vAlign w:val="bottom"/>
          </w:tcPr>
          <w:p w14:paraId="1A5FC86D" w14:textId="0DD9F066" w:rsidR="009E613E" w:rsidRPr="00AB4500" w:rsidRDefault="00131093" w:rsidP="006E239E">
            <w:pPr>
              <w:spacing w:after="0" w:line="240" w:lineRule="auto"/>
              <w:jc w:val="center"/>
              <w:rPr>
                <w:rFonts w:cstheme="minorHAnsi"/>
                <w:sz w:val="18"/>
                <w:szCs w:val="20"/>
              </w:rPr>
            </w:pPr>
            <w:r>
              <w:rPr>
                <w:rFonts w:cstheme="minorHAnsi"/>
                <w:sz w:val="18"/>
                <w:szCs w:val="20"/>
              </w:rPr>
              <w:t>Dwelling</w:t>
            </w:r>
            <w:r w:rsidR="009E613E" w:rsidRPr="00AB4500">
              <w:rPr>
                <w:rFonts w:cstheme="minorHAnsi"/>
                <w:sz w:val="18"/>
                <w:szCs w:val="20"/>
              </w:rPr>
              <w:t xml:space="preserve"> Name</w:t>
            </w:r>
          </w:p>
        </w:tc>
        <w:tc>
          <w:tcPr>
            <w:tcW w:w="1445" w:type="dxa"/>
            <w:vAlign w:val="bottom"/>
          </w:tcPr>
          <w:p w14:paraId="6798C4A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BC35D1" w14:textId="77777777" w:rsidR="009E613E" w:rsidRPr="00AB4500" w:rsidRDefault="009E613E" w:rsidP="006E239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169914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9F64DE4" w14:textId="30E4E575" w:rsidR="009E613E" w:rsidRPr="00AB4500" w:rsidRDefault="009E613E" w:rsidP="006E239E">
            <w:pPr>
              <w:spacing w:after="0" w:line="240" w:lineRule="auto"/>
              <w:jc w:val="center"/>
              <w:rPr>
                <w:sz w:val="18"/>
              </w:rPr>
            </w:pPr>
            <w:r w:rsidRPr="00AB4500">
              <w:rPr>
                <w:rFonts w:cstheme="minorHAnsi"/>
                <w:sz w:val="18"/>
                <w:szCs w:val="20"/>
              </w:rPr>
              <w:t>Furthest Third furthest fixture to Water Heater in feet</w:t>
            </w:r>
            <w:r w:rsidR="00975E71">
              <w:rPr>
                <w:rFonts w:cstheme="minorHAnsi"/>
                <w:sz w:val="18"/>
                <w:szCs w:val="20"/>
              </w:rPr>
              <w:t xml:space="preserve">  (Avg for multiple water heaters)</w:t>
            </w:r>
          </w:p>
        </w:tc>
        <w:tc>
          <w:tcPr>
            <w:tcW w:w="2610" w:type="dxa"/>
            <w:vAlign w:val="bottom"/>
          </w:tcPr>
          <w:p w14:paraId="59171784" w14:textId="77777777" w:rsidR="009E613E" w:rsidRPr="00AB4500" w:rsidRDefault="009E613E" w:rsidP="006E239E">
            <w:pPr>
              <w:spacing w:after="0" w:line="240" w:lineRule="auto"/>
              <w:jc w:val="center"/>
              <w:rPr>
                <w:sz w:val="18"/>
              </w:rPr>
            </w:pPr>
            <w:r w:rsidRPr="00AB4500">
              <w:rPr>
                <w:rFonts w:cstheme="minorHAnsi"/>
                <w:sz w:val="18"/>
                <w:szCs w:val="20"/>
              </w:rPr>
              <w:t>Weighted Distance</w:t>
            </w:r>
          </w:p>
        </w:tc>
        <w:tc>
          <w:tcPr>
            <w:tcW w:w="1350" w:type="dxa"/>
            <w:vAlign w:val="bottom"/>
          </w:tcPr>
          <w:p w14:paraId="65EE0E2C" w14:textId="77777777" w:rsidR="009E613E" w:rsidRPr="00AB4500" w:rsidRDefault="009E613E" w:rsidP="006E239E">
            <w:pPr>
              <w:spacing w:after="0" w:line="240" w:lineRule="auto"/>
              <w:jc w:val="center"/>
              <w:rPr>
                <w:sz w:val="18"/>
              </w:rPr>
            </w:pPr>
            <w:r w:rsidRPr="00AB4500">
              <w:rPr>
                <w:rFonts w:cstheme="minorHAnsi"/>
                <w:sz w:val="18"/>
                <w:szCs w:val="20"/>
              </w:rPr>
              <w:t>Qualification Distance</w:t>
            </w:r>
          </w:p>
        </w:tc>
      </w:tr>
      <w:tr w:rsidR="009E613E" w:rsidRPr="00AB4500" w14:paraId="443F59FD" w14:textId="77777777" w:rsidTr="006E239E">
        <w:trPr>
          <w:trHeight w:val="305"/>
        </w:trPr>
        <w:tc>
          <w:tcPr>
            <w:tcW w:w="980" w:type="dxa"/>
            <w:gridSpan w:val="2"/>
          </w:tcPr>
          <w:p w14:paraId="1396DDE6" w14:textId="0AD83FA7" w:rsidR="009E613E" w:rsidRPr="00AB4500" w:rsidRDefault="009E613E" w:rsidP="006E239E">
            <w:pPr>
              <w:spacing w:after="0" w:line="240" w:lineRule="auto"/>
              <w:rPr>
                <w:sz w:val="18"/>
                <w:szCs w:val="18"/>
              </w:rPr>
            </w:pPr>
          </w:p>
        </w:tc>
        <w:tc>
          <w:tcPr>
            <w:tcW w:w="1445" w:type="dxa"/>
          </w:tcPr>
          <w:p w14:paraId="20FB6AE8" w14:textId="4EC3F009" w:rsidR="009E613E" w:rsidRPr="00AB4500" w:rsidRDefault="009E613E" w:rsidP="006E239E">
            <w:pPr>
              <w:spacing w:after="0" w:line="240" w:lineRule="auto"/>
              <w:rPr>
                <w:sz w:val="18"/>
                <w:szCs w:val="18"/>
              </w:rPr>
            </w:pPr>
          </w:p>
        </w:tc>
        <w:tc>
          <w:tcPr>
            <w:tcW w:w="1343" w:type="dxa"/>
          </w:tcPr>
          <w:p w14:paraId="25071C1C" w14:textId="2FE1A9AA" w:rsidR="009E613E" w:rsidRPr="00AB4500" w:rsidRDefault="009E613E" w:rsidP="006E239E">
            <w:pPr>
              <w:spacing w:after="0" w:line="240" w:lineRule="auto"/>
              <w:rPr>
                <w:sz w:val="18"/>
                <w:szCs w:val="18"/>
              </w:rPr>
            </w:pPr>
          </w:p>
        </w:tc>
        <w:tc>
          <w:tcPr>
            <w:tcW w:w="1447" w:type="dxa"/>
          </w:tcPr>
          <w:p w14:paraId="2A2B8C19" w14:textId="37207C2C" w:rsidR="009E613E" w:rsidRPr="00AB4500" w:rsidRDefault="009E613E" w:rsidP="006E239E">
            <w:pPr>
              <w:spacing w:after="0" w:line="240" w:lineRule="auto"/>
              <w:rPr>
                <w:sz w:val="18"/>
                <w:szCs w:val="18"/>
              </w:rPr>
            </w:pPr>
          </w:p>
        </w:tc>
        <w:tc>
          <w:tcPr>
            <w:tcW w:w="1620" w:type="dxa"/>
          </w:tcPr>
          <w:p w14:paraId="19550173" w14:textId="03E4B3F1" w:rsidR="009E613E" w:rsidRPr="00AB4500" w:rsidRDefault="009E613E" w:rsidP="006E239E">
            <w:pPr>
              <w:spacing w:after="0" w:line="240" w:lineRule="auto"/>
              <w:rPr>
                <w:sz w:val="18"/>
                <w:szCs w:val="18"/>
              </w:rPr>
            </w:pPr>
          </w:p>
        </w:tc>
        <w:tc>
          <w:tcPr>
            <w:tcW w:w="2610" w:type="dxa"/>
          </w:tcPr>
          <w:p w14:paraId="0F5D3803" w14:textId="7C6699B0" w:rsidR="009E613E" w:rsidRPr="00AB4500" w:rsidRDefault="009E613E" w:rsidP="006E239E">
            <w:pPr>
              <w:spacing w:after="0" w:line="240" w:lineRule="auto"/>
              <w:rPr>
                <w:sz w:val="18"/>
                <w:szCs w:val="18"/>
              </w:rPr>
            </w:pPr>
          </w:p>
        </w:tc>
        <w:tc>
          <w:tcPr>
            <w:tcW w:w="1350" w:type="dxa"/>
          </w:tcPr>
          <w:p w14:paraId="3FAF543C" w14:textId="3391FAE4" w:rsidR="009E613E" w:rsidRPr="00AB4500" w:rsidRDefault="009E613E" w:rsidP="006E239E">
            <w:pPr>
              <w:spacing w:after="0" w:line="240" w:lineRule="auto"/>
              <w:rPr>
                <w:sz w:val="18"/>
                <w:szCs w:val="18"/>
              </w:rPr>
            </w:pPr>
          </w:p>
        </w:tc>
      </w:tr>
      <w:tr w:rsidR="009E613E" w:rsidRPr="00D37C06" w14:paraId="4FE42E62" w14:textId="77777777" w:rsidTr="006E239E">
        <w:tc>
          <w:tcPr>
            <w:tcW w:w="980" w:type="dxa"/>
            <w:gridSpan w:val="2"/>
            <w:tcBorders>
              <w:bottom w:val="single" w:sz="4" w:space="0" w:color="000000"/>
            </w:tcBorders>
          </w:tcPr>
          <w:p w14:paraId="4D6C10BB" w14:textId="77777777" w:rsidR="009E613E" w:rsidRPr="00D37C06" w:rsidRDefault="009E613E" w:rsidP="006E239E">
            <w:pPr>
              <w:spacing w:after="0"/>
              <w:rPr>
                <w:sz w:val="20"/>
                <w:szCs w:val="20"/>
              </w:rPr>
            </w:pPr>
          </w:p>
        </w:tc>
        <w:tc>
          <w:tcPr>
            <w:tcW w:w="1445" w:type="dxa"/>
            <w:tcBorders>
              <w:bottom w:val="single" w:sz="4" w:space="0" w:color="000000"/>
            </w:tcBorders>
          </w:tcPr>
          <w:p w14:paraId="45CABD42" w14:textId="77777777" w:rsidR="009E613E" w:rsidRPr="00D37C06" w:rsidRDefault="009E613E" w:rsidP="006E239E">
            <w:pPr>
              <w:spacing w:after="0"/>
              <w:rPr>
                <w:sz w:val="20"/>
                <w:szCs w:val="20"/>
              </w:rPr>
            </w:pPr>
          </w:p>
        </w:tc>
        <w:tc>
          <w:tcPr>
            <w:tcW w:w="1343" w:type="dxa"/>
            <w:tcBorders>
              <w:bottom w:val="single" w:sz="4" w:space="0" w:color="000000"/>
            </w:tcBorders>
          </w:tcPr>
          <w:p w14:paraId="0DCB7954" w14:textId="77777777" w:rsidR="009E613E" w:rsidRPr="00D37C06" w:rsidRDefault="009E613E" w:rsidP="006E239E">
            <w:pPr>
              <w:spacing w:after="0"/>
              <w:rPr>
                <w:sz w:val="20"/>
                <w:szCs w:val="20"/>
              </w:rPr>
            </w:pPr>
          </w:p>
        </w:tc>
        <w:tc>
          <w:tcPr>
            <w:tcW w:w="1447" w:type="dxa"/>
            <w:tcBorders>
              <w:bottom w:val="single" w:sz="4" w:space="0" w:color="000000"/>
            </w:tcBorders>
          </w:tcPr>
          <w:p w14:paraId="51FA31A7" w14:textId="77777777" w:rsidR="009E613E" w:rsidRPr="00D37C06" w:rsidRDefault="009E613E" w:rsidP="006E239E">
            <w:pPr>
              <w:spacing w:after="0"/>
              <w:rPr>
                <w:sz w:val="20"/>
                <w:szCs w:val="20"/>
              </w:rPr>
            </w:pPr>
          </w:p>
        </w:tc>
        <w:tc>
          <w:tcPr>
            <w:tcW w:w="1620" w:type="dxa"/>
            <w:tcBorders>
              <w:bottom w:val="single" w:sz="4" w:space="0" w:color="000000"/>
            </w:tcBorders>
          </w:tcPr>
          <w:p w14:paraId="064FBEF8" w14:textId="77777777" w:rsidR="009E613E" w:rsidRPr="00D37C06" w:rsidRDefault="009E613E" w:rsidP="006E239E">
            <w:pPr>
              <w:spacing w:after="0"/>
              <w:rPr>
                <w:sz w:val="20"/>
                <w:szCs w:val="20"/>
              </w:rPr>
            </w:pPr>
          </w:p>
        </w:tc>
        <w:tc>
          <w:tcPr>
            <w:tcW w:w="2610" w:type="dxa"/>
            <w:tcBorders>
              <w:bottom w:val="single" w:sz="4" w:space="0" w:color="000000"/>
            </w:tcBorders>
          </w:tcPr>
          <w:p w14:paraId="3C5DE7C4" w14:textId="77777777" w:rsidR="009E613E" w:rsidRPr="00D37C06" w:rsidRDefault="009E613E" w:rsidP="006E239E">
            <w:pPr>
              <w:spacing w:after="0"/>
              <w:rPr>
                <w:sz w:val="20"/>
                <w:szCs w:val="20"/>
              </w:rPr>
            </w:pPr>
          </w:p>
        </w:tc>
        <w:tc>
          <w:tcPr>
            <w:tcW w:w="1350" w:type="dxa"/>
            <w:tcBorders>
              <w:bottom w:val="single" w:sz="4" w:space="0" w:color="000000"/>
            </w:tcBorders>
          </w:tcPr>
          <w:p w14:paraId="79912277" w14:textId="77777777" w:rsidR="009E613E" w:rsidRPr="00D37C06" w:rsidRDefault="009E613E" w:rsidP="006E239E">
            <w:pPr>
              <w:spacing w:after="0"/>
              <w:rPr>
                <w:sz w:val="20"/>
                <w:szCs w:val="20"/>
              </w:rPr>
            </w:pPr>
          </w:p>
        </w:tc>
      </w:tr>
      <w:tr w:rsidR="009E613E" w14:paraId="3747E7D2" w14:textId="77777777" w:rsidTr="006E239E">
        <w:trPr>
          <w:trHeight w:val="291"/>
        </w:trPr>
        <w:tc>
          <w:tcPr>
            <w:tcW w:w="445" w:type="dxa"/>
            <w:tcBorders>
              <w:top w:val="single" w:sz="4" w:space="0" w:color="auto"/>
            </w:tcBorders>
          </w:tcPr>
          <w:p w14:paraId="7FD448E1" w14:textId="77777777" w:rsidR="009E613E" w:rsidRPr="00AC2387" w:rsidRDefault="009E613E" w:rsidP="006E239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0DFCD36E" w14:textId="77777777" w:rsidR="009E613E" w:rsidRPr="00AC2387" w:rsidRDefault="009E613E" w:rsidP="006E239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9E613E" w14:paraId="05949AD5" w14:textId="77777777" w:rsidTr="006E239E">
        <w:trPr>
          <w:trHeight w:val="288"/>
        </w:trPr>
        <w:tc>
          <w:tcPr>
            <w:tcW w:w="445" w:type="dxa"/>
          </w:tcPr>
          <w:p w14:paraId="5C953A5B" w14:textId="77777777" w:rsidR="009E613E" w:rsidRPr="00AC2387" w:rsidRDefault="009E613E" w:rsidP="006E239E">
            <w:pPr>
              <w:spacing w:after="0"/>
              <w:rPr>
                <w:rFonts w:cstheme="minorHAnsi"/>
                <w:b/>
                <w:sz w:val="20"/>
                <w:szCs w:val="20"/>
              </w:rPr>
            </w:pPr>
            <w:r>
              <w:rPr>
                <w:rFonts w:cstheme="minorHAnsi"/>
                <w:sz w:val="20"/>
                <w:szCs w:val="18"/>
              </w:rPr>
              <w:t>09</w:t>
            </w:r>
          </w:p>
        </w:tc>
        <w:tc>
          <w:tcPr>
            <w:tcW w:w="10350" w:type="dxa"/>
            <w:gridSpan w:val="7"/>
          </w:tcPr>
          <w:p w14:paraId="63EC9171" w14:textId="77777777" w:rsidR="009E613E" w:rsidRPr="00AC2387" w:rsidRDefault="009E613E" w:rsidP="006E239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9E613E" w14:paraId="23101D05" w14:textId="77777777" w:rsidTr="006E239E">
        <w:trPr>
          <w:trHeight w:val="288"/>
        </w:trPr>
        <w:tc>
          <w:tcPr>
            <w:tcW w:w="445" w:type="dxa"/>
          </w:tcPr>
          <w:p w14:paraId="31049DBE" w14:textId="77777777" w:rsidR="009E613E" w:rsidRPr="00AC2387" w:rsidRDefault="009E613E" w:rsidP="006E239E">
            <w:pPr>
              <w:spacing w:after="0"/>
              <w:rPr>
                <w:rFonts w:cstheme="minorHAnsi"/>
                <w:b/>
                <w:sz w:val="20"/>
                <w:szCs w:val="20"/>
              </w:rPr>
            </w:pPr>
            <w:r>
              <w:rPr>
                <w:rFonts w:cstheme="minorHAnsi"/>
                <w:sz w:val="20"/>
                <w:szCs w:val="18"/>
              </w:rPr>
              <w:t>10</w:t>
            </w:r>
          </w:p>
        </w:tc>
        <w:tc>
          <w:tcPr>
            <w:tcW w:w="10350" w:type="dxa"/>
            <w:gridSpan w:val="7"/>
          </w:tcPr>
          <w:p w14:paraId="19245CFD" w14:textId="77777777" w:rsidR="009E613E" w:rsidRPr="00AC2387" w:rsidRDefault="009E613E" w:rsidP="006E239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9E613E" w14:paraId="4D85D7A8" w14:textId="77777777" w:rsidTr="006E239E">
        <w:trPr>
          <w:trHeight w:val="288"/>
        </w:trPr>
        <w:tc>
          <w:tcPr>
            <w:tcW w:w="445" w:type="dxa"/>
          </w:tcPr>
          <w:p w14:paraId="3C360AC1" w14:textId="77777777" w:rsidR="009E613E" w:rsidRPr="00AC2387" w:rsidRDefault="009E613E" w:rsidP="006E239E">
            <w:pPr>
              <w:spacing w:after="0"/>
              <w:rPr>
                <w:rFonts w:cstheme="minorHAnsi"/>
                <w:b/>
                <w:sz w:val="20"/>
                <w:szCs w:val="20"/>
              </w:rPr>
            </w:pPr>
            <w:r>
              <w:rPr>
                <w:rFonts w:cstheme="minorHAnsi"/>
                <w:sz w:val="20"/>
                <w:szCs w:val="18"/>
              </w:rPr>
              <w:t>11</w:t>
            </w:r>
          </w:p>
        </w:tc>
        <w:tc>
          <w:tcPr>
            <w:tcW w:w="10350" w:type="dxa"/>
            <w:gridSpan w:val="7"/>
          </w:tcPr>
          <w:p w14:paraId="004761F6" w14:textId="77777777" w:rsidR="009E613E" w:rsidRPr="00AC2387" w:rsidRDefault="009E613E" w:rsidP="006E239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9E613E" w14:paraId="370BE188" w14:textId="77777777" w:rsidTr="006E239E">
        <w:tc>
          <w:tcPr>
            <w:tcW w:w="10795" w:type="dxa"/>
            <w:gridSpan w:val="8"/>
          </w:tcPr>
          <w:p w14:paraId="22AF3834" w14:textId="77777777" w:rsidR="009E613E" w:rsidRPr="00AC2387" w:rsidRDefault="009E613E" w:rsidP="006E239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5746EEAD" w14:textId="61EF71E0" w:rsidR="00D7513B" w:rsidRDefault="00D7513B" w:rsidP="00DC522B">
      <w:pPr>
        <w:spacing w:after="0" w:line="240" w:lineRule="auto"/>
        <w:rPr>
          <w:rFonts w:asciiTheme="minorHAnsi" w:hAnsiTheme="minorHAnsi" w:cstheme="minorHAnsi"/>
          <w:sz w:val="18"/>
          <w:szCs w:val="18"/>
        </w:rPr>
      </w:pPr>
    </w:p>
    <w:p w14:paraId="39F09463" w14:textId="547814E7" w:rsidR="009E613E" w:rsidRDefault="009E613E" w:rsidP="00DC522B">
      <w:pPr>
        <w:spacing w:after="0" w:line="240" w:lineRule="auto"/>
        <w:rPr>
          <w:rFonts w:asciiTheme="minorHAnsi" w:hAnsiTheme="minorHAnsi" w:cstheme="minorHAnsi"/>
          <w:sz w:val="18"/>
          <w:szCs w:val="18"/>
        </w:rPr>
      </w:pPr>
    </w:p>
    <w:p w14:paraId="1DC6C679" w14:textId="08579E26" w:rsidR="009E613E" w:rsidRDefault="009E613E" w:rsidP="00DC522B">
      <w:pPr>
        <w:spacing w:after="0" w:line="240" w:lineRule="auto"/>
        <w:rPr>
          <w:rFonts w:asciiTheme="minorHAnsi" w:hAnsiTheme="minorHAnsi" w:cstheme="minorHAnsi"/>
          <w:sz w:val="18"/>
          <w:szCs w:val="18"/>
        </w:rPr>
      </w:pPr>
    </w:p>
    <w:p w14:paraId="245ADE77" w14:textId="6843E561" w:rsidR="009E613E" w:rsidRDefault="009E613E" w:rsidP="00DC522B">
      <w:pPr>
        <w:spacing w:after="0" w:line="240" w:lineRule="auto"/>
        <w:rPr>
          <w:rFonts w:asciiTheme="minorHAnsi" w:hAnsiTheme="minorHAnsi" w:cstheme="minorHAnsi"/>
          <w:sz w:val="18"/>
          <w:szCs w:val="18"/>
        </w:rPr>
      </w:pPr>
    </w:p>
    <w:p w14:paraId="0FC3BB45" w14:textId="77777777" w:rsidR="009E613E" w:rsidRDefault="009E613E" w:rsidP="00DC522B">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9E613E" w:rsidRPr="00352318" w14:paraId="1D8D19EF" w14:textId="77777777" w:rsidTr="0053634D">
        <w:trPr>
          <w:trHeight w:val="530"/>
          <w:jc w:val="center"/>
        </w:trPr>
        <w:tc>
          <w:tcPr>
            <w:tcW w:w="10795" w:type="dxa"/>
            <w:gridSpan w:val="7"/>
          </w:tcPr>
          <w:p w14:paraId="3B7053C7" w14:textId="77777777" w:rsidR="009E613E" w:rsidRPr="00352318" w:rsidRDefault="009E613E" w:rsidP="006E239E">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H</w:t>
            </w:r>
            <w:r w:rsidRPr="00352318">
              <w:rPr>
                <w:rFonts w:asciiTheme="minorHAnsi" w:hAnsiTheme="minorHAnsi" w:cstheme="minorHAnsi"/>
                <w:b/>
                <w:sz w:val="18"/>
                <w:szCs w:val="18"/>
              </w:rPr>
              <w:t>. Compact Hot Water Distribution (CHWDS) (RA4.4.6)</w:t>
            </w:r>
          </w:p>
          <w:p w14:paraId="5575A6CE" w14:textId="7CE83811" w:rsidR="009E613E" w:rsidRPr="00352318" w:rsidRDefault="00975E71">
            <w:pPr>
              <w:spacing w:after="0" w:line="240" w:lineRule="auto"/>
              <w:rPr>
                <w:rFonts w:asciiTheme="minorHAnsi" w:hAnsiTheme="minorHAnsi" w:cstheme="minorHAnsi"/>
                <w:sz w:val="18"/>
                <w:szCs w:val="18"/>
              </w:rPr>
            </w:pPr>
            <w:r>
              <w:rPr>
                <w:rFonts w:cstheme="minorHAnsi"/>
                <w:sz w:val="20"/>
                <w:szCs w:val="20"/>
              </w:rPr>
              <w:t>For dwelling units with multiple systems, enter the master bath distance and kitchen distance to the closest water heater, and enter the average of the furthest fixture to each water heater</w:t>
            </w:r>
          </w:p>
        </w:tc>
      </w:tr>
      <w:tr w:rsidR="009E613E" w:rsidRPr="00352318" w14:paraId="3BCB6102" w14:textId="77777777" w:rsidTr="0053634D">
        <w:trPr>
          <w:jc w:val="center"/>
        </w:trPr>
        <w:tc>
          <w:tcPr>
            <w:tcW w:w="980" w:type="dxa"/>
            <w:vAlign w:val="center"/>
          </w:tcPr>
          <w:p w14:paraId="4928AB4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383FD19B"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0359091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09BE92C6"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F115A1E"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07BB26D7"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1CDB5FC"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9E613E" w:rsidRPr="00352318" w14:paraId="30F97D81" w14:textId="77777777" w:rsidTr="0053634D">
        <w:trPr>
          <w:jc w:val="center"/>
        </w:trPr>
        <w:tc>
          <w:tcPr>
            <w:tcW w:w="980" w:type="dxa"/>
            <w:vAlign w:val="bottom"/>
          </w:tcPr>
          <w:p w14:paraId="0455691D" w14:textId="73BBDB29" w:rsidR="009E613E" w:rsidRPr="00352318" w:rsidRDefault="00131093" w:rsidP="006E239E">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r w:rsidR="009E613E" w:rsidRPr="00352318">
              <w:rPr>
                <w:rFonts w:asciiTheme="minorHAnsi" w:hAnsiTheme="minorHAnsi" w:cstheme="minorHAnsi"/>
                <w:sz w:val="18"/>
                <w:szCs w:val="18"/>
              </w:rPr>
              <w:t>Name</w:t>
            </w:r>
          </w:p>
        </w:tc>
        <w:tc>
          <w:tcPr>
            <w:tcW w:w="1445" w:type="dxa"/>
            <w:vAlign w:val="bottom"/>
          </w:tcPr>
          <w:p w14:paraId="5BAE39C7"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5EB62A1"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7233A46F"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2383062" w14:textId="4AB7A4EE"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975E71">
              <w:rPr>
                <w:rFonts w:asciiTheme="minorHAnsi" w:hAnsiTheme="minorHAnsi" w:cstheme="minorHAnsi"/>
                <w:sz w:val="18"/>
                <w:szCs w:val="18"/>
              </w:rPr>
              <w:t xml:space="preserve"> </w:t>
            </w:r>
            <w:r w:rsidR="00975E71">
              <w:rPr>
                <w:rFonts w:cstheme="minorHAnsi"/>
                <w:sz w:val="18"/>
                <w:szCs w:val="20"/>
              </w:rPr>
              <w:t>(Avg for multiple water heaters)</w:t>
            </w:r>
          </w:p>
        </w:tc>
        <w:tc>
          <w:tcPr>
            <w:tcW w:w="2610" w:type="dxa"/>
            <w:vAlign w:val="bottom"/>
          </w:tcPr>
          <w:p w14:paraId="00A4F566"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5366FCB5"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9E613E" w:rsidRPr="00352318" w14:paraId="3F51A9FA" w14:textId="77777777" w:rsidTr="0053634D">
        <w:trPr>
          <w:trHeight w:val="305"/>
          <w:jc w:val="center"/>
        </w:trPr>
        <w:tc>
          <w:tcPr>
            <w:tcW w:w="980" w:type="dxa"/>
          </w:tcPr>
          <w:p w14:paraId="6E508352" w14:textId="1E2390C8"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7B970B17" w14:textId="0B6D9895"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1F519438" w14:textId="2FAE5D6D"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13D5133" w14:textId="48E1E0ED"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7C5162DD" w14:textId="60A08735"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439408E4" w14:textId="14D59859"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5493A5EF" w14:textId="3099479F"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9E613E" w:rsidRPr="00352318" w14:paraId="7D1E8DB8" w14:textId="77777777" w:rsidTr="0053634D">
        <w:trPr>
          <w:jc w:val="center"/>
        </w:trPr>
        <w:tc>
          <w:tcPr>
            <w:tcW w:w="980" w:type="dxa"/>
          </w:tcPr>
          <w:p w14:paraId="3AF2A1BB" w14:textId="77777777"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09334879" w14:textId="77777777"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0F6FECA7" w14:textId="77777777"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3D679F7" w14:textId="77777777"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6611D484" w14:textId="77777777"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5512B959" w14:textId="77777777"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4A5D6CAA" w14:textId="77777777" w:rsidR="009E613E" w:rsidRPr="00352318" w:rsidRDefault="009E613E" w:rsidP="006E239E">
            <w:pPr>
              <w:spacing w:after="0" w:line="240" w:lineRule="auto"/>
              <w:rPr>
                <w:rFonts w:asciiTheme="minorHAnsi" w:hAnsiTheme="minorHAnsi" w:cstheme="minorHAnsi"/>
                <w:sz w:val="18"/>
                <w:szCs w:val="18"/>
              </w:rPr>
            </w:pPr>
          </w:p>
        </w:tc>
      </w:tr>
      <w:tr w:rsidR="009E613E" w:rsidRPr="00352318" w14:paraId="7E1DE9CF" w14:textId="77777777" w:rsidTr="0053634D">
        <w:trPr>
          <w:trHeight w:val="323"/>
          <w:jc w:val="center"/>
        </w:trPr>
        <w:tc>
          <w:tcPr>
            <w:tcW w:w="10795" w:type="dxa"/>
            <w:gridSpan w:val="7"/>
          </w:tcPr>
          <w:p w14:paraId="182FD57D"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493"/>
        <w:gridCol w:w="179"/>
        <w:gridCol w:w="1481"/>
        <w:gridCol w:w="1478"/>
        <w:gridCol w:w="1412"/>
        <w:gridCol w:w="1129"/>
        <w:gridCol w:w="534"/>
        <w:gridCol w:w="1336"/>
        <w:gridCol w:w="1730"/>
      </w:tblGrid>
      <w:tr w:rsidR="0053634D" w:rsidRPr="002F18C2" w14:paraId="28C933DD" w14:textId="77777777" w:rsidTr="00975E71">
        <w:trPr>
          <w:trHeight w:val="242"/>
        </w:trPr>
        <w:tc>
          <w:tcPr>
            <w:tcW w:w="10998" w:type="dxa"/>
            <w:gridSpan w:val="9"/>
          </w:tcPr>
          <w:p w14:paraId="3B718E9B" w14:textId="167D1BCA" w:rsidR="0053634D" w:rsidRPr="00236F4B" w:rsidRDefault="0053634D">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236F4B">
              <w:rPr>
                <w:rFonts w:asciiTheme="minorHAnsi" w:hAnsiTheme="minorHAnsi" w:cstheme="minorHAnsi"/>
                <w:b/>
                <w:sz w:val="20"/>
                <w:szCs w:val="18"/>
              </w:rPr>
              <w:t>. HERS-Verified Drain Water Heat Recovery System (DWHR-H)</w:t>
            </w:r>
            <w:r w:rsidRPr="00570C0E">
              <w:rPr>
                <w:rFonts w:asciiTheme="minorHAnsi" w:hAnsiTheme="minorHAnsi" w:cstheme="minorHAnsi"/>
                <w:b/>
                <w:sz w:val="20"/>
                <w:szCs w:val="20"/>
              </w:rPr>
              <w:t xml:space="preserve"> </w:t>
            </w:r>
            <w:r w:rsidRPr="00570C0E">
              <w:rPr>
                <w:rFonts w:asciiTheme="minorHAnsi" w:hAnsiTheme="minorHAnsi" w:cstheme="minorHAnsi"/>
                <w:sz w:val="20"/>
                <w:szCs w:val="20"/>
              </w:rPr>
              <w:t>(RA3.6.9)</w:t>
            </w:r>
          </w:p>
          <w:p w14:paraId="1ABB917D" w14:textId="3C9DF80B" w:rsidR="0053634D" w:rsidRPr="00236F4B" w:rsidRDefault="0053634D">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5157FC" w:rsidRPr="002F18C2" w14:paraId="2D67E9B1" w14:textId="77777777" w:rsidTr="005157FC">
        <w:trPr>
          <w:trHeight w:val="144"/>
        </w:trPr>
        <w:tc>
          <w:tcPr>
            <w:tcW w:w="10998" w:type="dxa"/>
            <w:gridSpan w:val="9"/>
          </w:tcPr>
          <w:p w14:paraId="14EB9961" w14:textId="0EF5AA8C"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5157FC">
              <w:rPr>
                <w:rFonts w:asciiTheme="minorHAnsi" w:hAnsiTheme="minorHAnsi" w:cstheme="minorHAnsi"/>
                <w:b/>
                <w:sz w:val="18"/>
                <w:szCs w:val="18"/>
              </w:rPr>
              <w:t>Design DWHR System Information</w:t>
            </w:r>
          </w:p>
        </w:tc>
      </w:tr>
      <w:tr w:rsidR="00980DEE" w:rsidRPr="002F18C2" w14:paraId="29B704B5" w14:textId="77777777" w:rsidTr="00073FBD">
        <w:trPr>
          <w:trHeight w:val="144"/>
        </w:trPr>
        <w:tc>
          <w:tcPr>
            <w:tcW w:w="1710" w:type="dxa"/>
            <w:gridSpan w:val="2"/>
          </w:tcPr>
          <w:p w14:paraId="0B70E237" w14:textId="52E9B29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3016" w:type="dxa"/>
            <w:gridSpan w:val="2"/>
          </w:tcPr>
          <w:p w14:paraId="5069154F" w14:textId="08D39ED2"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564" w:type="dxa"/>
            <w:gridSpan w:val="2"/>
          </w:tcPr>
          <w:p w14:paraId="6A6365B1" w14:textId="3980998F"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08" w:type="dxa"/>
            <w:gridSpan w:val="3"/>
          </w:tcPr>
          <w:p w14:paraId="57E28FE4" w14:textId="158FD06E"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980DEE" w:rsidRPr="002F18C2" w14:paraId="0F566FE9" w14:textId="77777777" w:rsidTr="00073FBD">
        <w:trPr>
          <w:trHeight w:val="144"/>
        </w:trPr>
        <w:tc>
          <w:tcPr>
            <w:tcW w:w="1710" w:type="dxa"/>
            <w:gridSpan w:val="2"/>
          </w:tcPr>
          <w:p w14:paraId="6EC8B9C2" w14:textId="71EF41E6"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3016" w:type="dxa"/>
            <w:gridSpan w:val="2"/>
          </w:tcPr>
          <w:p w14:paraId="258B2AE9" w14:textId="0EB45350"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564" w:type="dxa"/>
            <w:gridSpan w:val="2"/>
          </w:tcPr>
          <w:p w14:paraId="66F9E19E" w14:textId="568D0CD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08" w:type="dxa"/>
            <w:gridSpan w:val="3"/>
          </w:tcPr>
          <w:p w14:paraId="3B719463" w14:textId="0B28E5F1"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980DEE" w:rsidRPr="002F18C2" w14:paraId="7C9910C6" w14:textId="77777777" w:rsidTr="00073FBD">
        <w:trPr>
          <w:trHeight w:val="144"/>
        </w:trPr>
        <w:tc>
          <w:tcPr>
            <w:tcW w:w="1710" w:type="dxa"/>
            <w:gridSpan w:val="2"/>
          </w:tcPr>
          <w:p w14:paraId="7A27B7AD"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016" w:type="dxa"/>
            <w:gridSpan w:val="2"/>
          </w:tcPr>
          <w:p w14:paraId="60BE6E0B"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564" w:type="dxa"/>
            <w:gridSpan w:val="2"/>
          </w:tcPr>
          <w:p w14:paraId="04908221"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08" w:type="dxa"/>
            <w:gridSpan w:val="3"/>
          </w:tcPr>
          <w:p w14:paraId="6E7794E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80DEE" w:rsidRPr="002F18C2" w14:paraId="453C28F8" w14:textId="77777777" w:rsidTr="00073FBD">
        <w:trPr>
          <w:trHeight w:val="144"/>
        </w:trPr>
        <w:tc>
          <w:tcPr>
            <w:tcW w:w="1710" w:type="dxa"/>
            <w:gridSpan w:val="2"/>
          </w:tcPr>
          <w:p w14:paraId="3D51FB89"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016" w:type="dxa"/>
            <w:gridSpan w:val="2"/>
          </w:tcPr>
          <w:p w14:paraId="0D2B8E84"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564" w:type="dxa"/>
            <w:gridSpan w:val="2"/>
          </w:tcPr>
          <w:p w14:paraId="5B0705F7"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08" w:type="dxa"/>
            <w:gridSpan w:val="3"/>
          </w:tcPr>
          <w:p w14:paraId="377CAE6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157FC" w:rsidRPr="002F18C2" w14:paraId="22F57189" w14:textId="77777777" w:rsidTr="005157FC">
        <w:trPr>
          <w:trHeight w:val="144"/>
        </w:trPr>
        <w:tc>
          <w:tcPr>
            <w:tcW w:w="10998" w:type="dxa"/>
            <w:gridSpan w:val="9"/>
            <w:vAlign w:val="bottom"/>
          </w:tcPr>
          <w:p w14:paraId="3BC8D739" w14:textId="23ADFE86"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5157FC">
              <w:rPr>
                <w:rFonts w:asciiTheme="minorHAnsi" w:hAnsiTheme="minorHAnsi" w:cstheme="minorHAnsi"/>
                <w:b/>
                <w:sz w:val="18"/>
                <w:szCs w:val="18"/>
              </w:rPr>
              <w:t>Installed DWHR System Information</w:t>
            </w:r>
          </w:p>
        </w:tc>
      </w:tr>
      <w:tr w:rsidR="00980DEE" w:rsidRPr="002F18C2" w14:paraId="08E60A61" w14:textId="77777777" w:rsidTr="00073FBD">
        <w:trPr>
          <w:trHeight w:val="144"/>
        </w:trPr>
        <w:tc>
          <w:tcPr>
            <w:tcW w:w="1530" w:type="dxa"/>
            <w:vAlign w:val="bottom"/>
          </w:tcPr>
          <w:p w14:paraId="21BBB9A8" w14:textId="25DFEE4E" w:rsidR="00980DEE"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87" w:type="dxa"/>
            <w:gridSpan w:val="2"/>
            <w:vAlign w:val="bottom"/>
          </w:tcPr>
          <w:p w14:paraId="39CE3893" w14:textId="3C3DEFF9"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509" w:type="dxa"/>
            <w:vAlign w:val="bottom"/>
          </w:tcPr>
          <w:p w14:paraId="375D3160" w14:textId="1710050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425" w:type="dxa"/>
            <w:vAlign w:val="bottom"/>
          </w:tcPr>
          <w:p w14:paraId="0D3BFEC7" w14:textId="6DA1D905"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691" w:type="dxa"/>
            <w:gridSpan w:val="2"/>
            <w:vAlign w:val="bottom"/>
          </w:tcPr>
          <w:p w14:paraId="51A9D608" w14:textId="5FF2DF90" w:rsidR="00980DEE" w:rsidRPr="00095F6F" w:rsidRDefault="00173A82"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371" w:type="dxa"/>
            <w:vAlign w:val="bottom"/>
          </w:tcPr>
          <w:p w14:paraId="7B84E484" w14:textId="47ED23E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85" w:type="dxa"/>
            <w:vAlign w:val="bottom"/>
          </w:tcPr>
          <w:p w14:paraId="343FA692" w14:textId="3B457DAC" w:rsidR="00980DEE" w:rsidRPr="00095F6F" w:rsidRDefault="00173A82">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634D" w:rsidRPr="002F18C2" w14:paraId="38AAE31B" w14:textId="77777777" w:rsidTr="00073FBD">
        <w:trPr>
          <w:trHeight w:val="144"/>
        </w:trPr>
        <w:tc>
          <w:tcPr>
            <w:tcW w:w="1530" w:type="dxa"/>
            <w:vAlign w:val="bottom"/>
          </w:tcPr>
          <w:p w14:paraId="0059DDE4" w14:textId="067FC11B" w:rsidR="0053634D" w:rsidRPr="00095F6F" w:rsidRDefault="0053634D"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687" w:type="dxa"/>
            <w:gridSpan w:val="2"/>
            <w:vAlign w:val="bottom"/>
          </w:tcPr>
          <w:p w14:paraId="6D3C564A" w14:textId="04A31B4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Manufacturer</w:t>
            </w:r>
          </w:p>
        </w:tc>
        <w:tc>
          <w:tcPr>
            <w:tcW w:w="1509" w:type="dxa"/>
            <w:vAlign w:val="bottom"/>
          </w:tcPr>
          <w:p w14:paraId="3EC73A1D" w14:textId="5CF2EA60"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425" w:type="dxa"/>
            <w:vAlign w:val="bottom"/>
          </w:tcPr>
          <w:p w14:paraId="7C0D2D4B" w14:textId="6E165F1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1691" w:type="dxa"/>
            <w:gridSpan w:val="2"/>
            <w:vAlign w:val="bottom"/>
          </w:tcPr>
          <w:p w14:paraId="3EA2B613" w14:textId="339120FB" w:rsidR="0053634D" w:rsidRPr="00095F6F" w:rsidRDefault="0053634D"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1371" w:type="dxa"/>
            <w:vAlign w:val="bottom"/>
          </w:tcPr>
          <w:p w14:paraId="032FD2C5"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c>
          <w:tcPr>
            <w:tcW w:w="1785" w:type="dxa"/>
            <w:vAlign w:val="bottom"/>
          </w:tcPr>
          <w:p w14:paraId="32AE6794" w14:textId="77777777" w:rsidR="0053634D" w:rsidRDefault="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DWHR System Certified by CEC</w:t>
            </w:r>
          </w:p>
          <w:p w14:paraId="5CB57734" w14:textId="78D5F4AE"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53634D" w:rsidRPr="002F18C2" w14:paraId="7AB75586" w14:textId="77777777" w:rsidTr="00073FBD">
        <w:trPr>
          <w:trHeight w:val="188"/>
        </w:trPr>
        <w:tc>
          <w:tcPr>
            <w:tcW w:w="1530" w:type="dxa"/>
          </w:tcPr>
          <w:p w14:paraId="73A4F7A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87" w:type="dxa"/>
            <w:gridSpan w:val="2"/>
          </w:tcPr>
          <w:p w14:paraId="0ED74BCB" w14:textId="12A233AC"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09" w:type="dxa"/>
          </w:tcPr>
          <w:p w14:paraId="74835B12"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425" w:type="dxa"/>
          </w:tcPr>
          <w:p w14:paraId="6E49C7CF"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91" w:type="dxa"/>
            <w:gridSpan w:val="2"/>
          </w:tcPr>
          <w:p w14:paraId="08D07247"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71" w:type="dxa"/>
          </w:tcPr>
          <w:p w14:paraId="3FBCB49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85" w:type="dxa"/>
          </w:tcPr>
          <w:p w14:paraId="45697B98" w14:textId="6B4A8C48"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3634D" w:rsidRPr="002F18C2" w14:paraId="66C992EA" w14:textId="77777777" w:rsidTr="00073FBD">
        <w:trPr>
          <w:trHeight w:val="188"/>
        </w:trPr>
        <w:tc>
          <w:tcPr>
            <w:tcW w:w="1530" w:type="dxa"/>
          </w:tcPr>
          <w:p w14:paraId="11ADD0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87" w:type="dxa"/>
            <w:gridSpan w:val="2"/>
          </w:tcPr>
          <w:p w14:paraId="76100B0B" w14:textId="1ABE4D72"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09" w:type="dxa"/>
          </w:tcPr>
          <w:p w14:paraId="60849C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425" w:type="dxa"/>
          </w:tcPr>
          <w:p w14:paraId="5A83558E"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91" w:type="dxa"/>
            <w:gridSpan w:val="2"/>
          </w:tcPr>
          <w:p w14:paraId="78C68716"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71" w:type="dxa"/>
          </w:tcPr>
          <w:p w14:paraId="73395073"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85" w:type="dxa"/>
          </w:tcPr>
          <w:p w14:paraId="78D0368C"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53634D" w:rsidRPr="002F18C2" w14:paraId="71BF0842" w14:textId="77777777" w:rsidTr="00073FBD">
        <w:trPr>
          <w:trHeight w:val="188"/>
        </w:trPr>
        <w:tc>
          <w:tcPr>
            <w:tcW w:w="1530" w:type="dxa"/>
          </w:tcPr>
          <w:p w14:paraId="4385D706" w14:textId="131DC985" w:rsidR="0053634D" w:rsidRPr="00095F6F"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468" w:type="dxa"/>
            <w:gridSpan w:val="8"/>
          </w:tcPr>
          <w:p w14:paraId="0AE441DA" w14:textId="333D8496"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53634D" w:rsidRPr="002F18C2" w14:paraId="72702A3F" w14:textId="77777777" w:rsidTr="00073FBD">
        <w:trPr>
          <w:trHeight w:val="188"/>
        </w:trPr>
        <w:tc>
          <w:tcPr>
            <w:tcW w:w="1530" w:type="dxa"/>
          </w:tcPr>
          <w:p w14:paraId="345A97A3" w14:textId="453205BA" w:rsidR="0053634D" w:rsidRPr="00095F6F"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468" w:type="dxa"/>
            <w:gridSpan w:val="8"/>
          </w:tcPr>
          <w:p w14:paraId="713AA8F1" w14:textId="56D45A4D"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53634D" w:rsidRPr="002F18C2" w14:paraId="06284682" w14:textId="77777777" w:rsidTr="00073FBD">
        <w:trPr>
          <w:trHeight w:val="188"/>
        </w:trPr>
        <w:tc>
          <w:tcPr>
            <w:tcW w:w="1530" w:type="dxa"/>
          </w:tcPr>
          <w:p w14:paraId="26FE61E8" w14:textId="2B12949A" w:rsidR="0053634D"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14</w:t>
            </w:r>
          </w:p>
        </w:tc>
        <w:tc>
          <w:tcPr>
            <w:tcW w:w="9468" w:type="dxa"/>
            <w:gridSpan w:val="8"/>
          </w:tcPr>
          <w:p w14:paraId="705BA079" w14:textId="2B7EF762"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53634D" w:rsidRPr="002F18C2" w14:paraId="7E22ADBE" w14:textId="77777777" w:rsidTr="00975E71">
        <w:trPr>
          <w:trHeight w:val="260"/>
        </w:trPr>
        <w:tc>
          <w:tcPr>
            <w:tcW w:w="10998" w:type="dxa"/>
            <w:gridSpan w:val="9"/>
          </w:tcPr>
          <w:p w14:paraId="6658F7AE" w14:textId="07FEC5E2" w:rsidR="0053634D" w:rsidRPr="00236F4B"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32A2500B" w14:textId="6E169F4E" w:rsidR="00D7513B" w:rsidRPr="00236F4B"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
        <w:gridCol w:w="10327"/>
      </w:tblGrid>
      <w:tr w:rsidR="002600BD" w:rsidRPr="002F18C2" w14:paraId="0F7F4467" w14:textId="77777777" w:rsidTr="00A259EF">
        <w:trPr>
          <w:trHeight w:val="144"/>
          <w:tblHeader/>
        </w:trPr>
        <w:tc>
          <w:tcPr>
            <w:tcW w:w="11016" w:type="dxa"/>
            <w:gridSpan w:val="2"/>
            <w:tcBorders>
              <w:bottom w:val="single" w:sz="4" w:space="0" w:color="000000"/>
            </w:tcBorders>
            <w:vAlign w:val="center"/>
          </w:tcPr>
          <w:p w14:paraId="0F7F4465" w14:textId="27738652" w:rsidR="00A82A43" w:rsidRPr="00583B52" w:rsidRDefault="006C36EE" w:rsidP="0023694B">
            <w:pPr>
              <w:keepNext/>
              <w:spacing w:after="0" w:line="240" w:lineRule="auto"/>
              <w:rPr>
                <w:rFonts w:asciiTheme="minorHAnsi" w:hAnsiTheme="minorHAnsi" w:cstheme="minorHAnsi"/>
                <w:b/>
                <w:sz w:val="20"/>
                <w:szCs w:val="18"/>
              </w:rPr>
            </w:pPr>
            <w:bookmarkStart w:id="2"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sidRPr="00A259EF">
              <w:rPr>
                <w:rFonts w:asciiTheme="minorHAnsi" w:hAnsiTheme="minorHAnsi" w:cstheme="minorHAnsi"/>
                <w:sz w:val="20"/>
                <w:szCs w:val="18"/>
              </w:rPr>
              <w:t>(</w:t>
            </w:r>
            <w:r w:rsidR="00C309E7" w:rsidRPr="00A259EF">
              <w:rPr>
                <w:rFonts w:asciiTheme="minorHAnsi" w:hAnsiTheme="minorHAnsi" w:cstheme="minorHAnsi"/>
                <w:sz w:val="20"/>
                <w:szCs w:val="18"/>
              </w:rPr>
              <w:t>RA</w:t>
            </w:r>
            <w:r w:rsidR="00DF4BB0" w:rsidRPr="00A259EF">
              <w:rPr>
                <w:rFonts w:asciiTheme="minorHAnsi" w:hAnsiTheme="minorHAnsi" w:cstheme="minorHAnsi"/>
                <w:sz w:val="20"/>
                <w:szCs w:val="18"/>
              </w:rPr>
              <w:t>3</w:t>
            </w:r>
            <w:r w:rsidR="00C309E7" w:rsidRPr="00A259EF">
              <w:rPr>
                <w:rFonts w:asciiTheme="minorHAnsi" w:hAnsiTheme="minorHAnsi" w:cstheme="minorHAnsi"/>
                <w:sz w:val="20"/>
                <w:szCs w:val="18"/>
              </w:rPr>
              <w:t>.</w:t>
            </w:r>
            <w:r w:rsidR="00DF4BB0" w:rsidRPr="00A259EF">
              <w:rPr>
                <w:rFonts w:asciiTheme="minorHAnsi" w:hAnsiTheme="minorHAnsi" w:cstheme="minorHAnsi"/>
                <w:sz w:val="20"/>
                <w:szCs w:val="18"/>
              </w:rPr>
              <w:t>6.3</w:t>
            </w:r>
            <w:r w:rsidR="00304DD4" w:rsidRPr="00A259EF">
              <w:rPr>
                <w:rFonts w:asciiTheme="minorHAnsi" w:hAnsiTheme="minorHAnsi" w:cstheme="minorHAnsi"/>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7E190B" w:rsidRPr="002F18C2" w14:paraId="0F7F446A" w14:textId="77777777" w:rsidTr="00A259EF">
        <w:trPr>
          <w:trHeight w:val="144"/>
          <w:tblHeader/>
        </w:trPr>
        <w:tc>
          <w:tcPr>
            <w:tcW w:w="468" w:type="dxa"/>
            <w:vAlign w:val="center"/>
          </w:tcPr>
          <w:p w14:paraId="0F7F4468" w14:textId="77777777" w:rsidR="009269B2" w:rsidRPr="00935470"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583B52">
              <w:rPr>
                <w:rFonts w:asciiTheme="minorHAnsi" w:hAnsiTheme="minorHAnsi" w:cstheme="minorHAnsi"/>
                <w:sz w:val="20"/>
                <w:szCs w:val="18"/>
              </w:rPr>
              <w:t>0</w:t>
            </w:r>
            <w:r w:rsidR="005D2389" w:rsidRPr="00935470">
              <w:rPr>
                <w:rFonts w:asciiTheme="minorHAnsi" w:hAnsiTheme="minorHAnsi" w:cstheme="minorHAnsi"/>
                <w:sz w:val="20"/>
                <w:szCs w:val="18"/>
              </w:rPr>
              <w:t>1</w:t>
            </w:r>
          </w:p>
        </w:tc>
        <w:tc>
          <w:tcPr>
            <w:tcW w:w="10548" w:type="dxa"/>
            <w:vAlign w:val="center"/>
          </w:tcPr>
          <w:p w14:paraId="0F7F4469" w14:textId="3271C369" w:rsidR="00B614D3" w:rsidRPr="005C69A2"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Pr>
                <w:rFonts w:asciiTheme="minorHAnsi" w:hAnsiTheme="minorHAnsi" w:cstheme="minorHAnsi"/>
                <w:sz w:val="18"/>
                <w:szCs w:val="18"/>
              </w:rPr>
              <w:t>HERS rater shall perform a</w:t>
            </w:r>
            <w:r w:rsidR="005D11BC">
              <w:rPr>
                <w:rFonts w:asciiTheme="minorHAnsi" w:hAnsiTheme="minorHAnsi" w:cstheme="minorHAnsi"/>
                <w:sz w:val="18"/>
                <w:szCs w:val="18"/>
              </w:rPr>
              <w:t xml:space="preserve"> visual inspection that a</w:t>
            </w:r>
            <w:r w:rsidR="00383435" w:rsidRPr="00236F4B">
              <w:rPr>
                <w:rFonts w:asciiTheme="minorHAnsi" w:hAnsiTheme="minorHAnsi" w:cstheme="minorHAnsi"/>
                <w:sz w:val="18"/>
                <w:szCs w:val="18"/>
              </w:rPr>
              <w:t xml:space="preserve">ll hot water piping </w:t>
            </w:r>
            <w:r w:rsidR="00293EE6">
              <w:rPr>
                <w:rFonts w:asciiTheme="minorHAnsi" w:hAnsiTheme="minorHAnsi" w:cstheme="minorHAnsi"/>
                <w:sz w:val="18"/>
                <w:szCs w:val="18"/>
              </w:rPr>
              <w:t>complies</w:t>
            </w:r>
            <w:r w:rsidR="00293EE6" w:rsidRPr="00236F4B">
              <w:rPr>
                <w:rFonts w:asciiTheme="minorHAnsi" w:hAnsiTheme="minorHAnsi" w:cstheme="minorHAnsi"/>
                <w:sz w:val="18"/>
                <w:szCs w:val="18"/>
              </w:rPr>
              <w:t xml:space="preserve"> </w:t>
            </w:r>
            <w:r w:rsidR="00383435" w:rsidRPr="00236F4B">
              <w:rPr>
                <w:rFonts w:asciiTheme="minorHAnsi" w:hAnsiTheme="minorHAnsi" w:cstheme="minorHAnsi"/>
                <w:sz w:val="18"/>
                <w:szCs w:val="18"/>
              </w:rPr>
              <w:t xml:space="preserve">with the insulation requirements in </w:t>
            </w:r>
            <w:r w:rsidR="005D11BC">
              <w:rPr>
                <w:rFonts w:asciiTheme="minorHAnsi" w:hAnsiTheme="minorHAnsi" w:cstheme="minorHAnsi"/>
                <w:sz w:val="18"/>
                <w:szCs w:val="18"/>
              </w:rPr>
              <w:t>150.0(J)</w:t>
            </w:r>
            <w:r w:rsidR="00A956FB">
              <w:rPr>
                <w:rFonts w:asciiTheme="minorHAnsi" w:hAnsiTheme="minorHAnsi" w:cstheme="minorHAnsi"/>
                <w:sz w:val="18"/>
                <w:szCs w:val="18"/>
              </w:rPr>
              <w:t>.</w:t>
            </w:r>
          </w:p>
        </w:tc>
      </w:tr>
      <w:tr w:rsidR="000E1685" w:rsidRPr="002F18C2" w14:paraId="0F7F446C" w14:textId="77777777" w:rsidTr="00A259EF">
        <w:trPr>
          <w:trHeight w:val="144"/>
          <w:tblHeader/>
        </w:trPr>
        <w:tc>
          <w:tcPr>
            <w:tcW w:w="11016" w:type="dxa"/>
            <w:gridSpan w:val="2"/>
            <w:vAlign w:val="center"/>
          </w:tcPr>
          <w:p w14:paraId="0F7F446B" w14:textId="77777777" w:rsidR="00A82A43" w:rsidRPr="00236F4B" w:rsidRDefault="000E1685"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236F4B">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D56448" w:rsidRPr="002F18C2" w14:paraId="0F7F4470" w14:textId="77777777" w:rsidTr="00236F4B">
        <w:trPr>
          <w:trHeight w:val="144"/>
          <w:tblHeader/>
        </w:trPr>
        <w:tc>
          <w:tcPr>
            <w:tcW w:w="11016" w:type="dxa"/>
            <w:gridSpan w:val="2"/>
            <w:tcBorders>
              <w:bottom w:val="single" w:sz="4" w:space="0" w:color="auto"/>
            </w:tcBorders>
          </w:tcPr>
          <w:p w14:paraId="0F7F446E" w14:textId="50AE99AC"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lastRenderedPageBreak/>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(PP-H)</w:t>
            </w:r>
            <w:r w:rsidR="00DF32C1" w:rsidRPr="00A259EF">
              <w:rPr>
                <w:rFonts w:asciiTheme="minorHAnsi" w:hAnsiTheme="minorHAnsi" w:cstheme="minorHAnsi"/>
                <w:sz w:val="20"/>
                <w:szCs w:val="18"/>
              </w:rPr>
              <w:t xml:space="preserve"> </w:t>
            </w:r>
            <w:r w:rsidR="00DF4BB0" w:rsidRPr="00A259EF">
              <w:rPr>
                <w:rFonts w:asciiTheme="minorHAnsi" w:hAnsiTheme="minorHAnsi" w:cstheme="minorHAnsi"/>
                <w:sz w:val="20"/>
                <w:szCs w:val="18"/>
              </w:rPr>
              <w:t>(RA3.6.4)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383435" w:rsidRPr="002F18C2" w14:paraId="0F7F4473" w14:textId="77777777" w:rsidTr="00A259EF">
        <w:trPr>
          <w:trHeight w:val="144"/>
          <w:tblHeader/>
        </w:trPr>
        <w:tc>
          <w:tcPr>
            <w:tcW w:w="468" w:type="dxa"/>
            <w:vAlign w:val="center"/>
          </w:tcPr>
          <w:p w14:paraId="0F7F4471"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1</w:t>
            </w:r>
          </w:p>
        </w:tc>
        <w:tc>
          <w:tcPr>
            <w:tcW w:w="10548" w:type="dxa"/>
            <w:vAlign w:val="center"/>
          </w:tcPr>
          <w:p w14:paraId="0F7F4472" w14:textId="554A3C24"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w:t>
            </w:r>
            <w:r w:rsidR="00383435" w:rsidRPr="00236F4B">
              <w:rPr>
                <w:rFonts w:asciiTheme="minorHAnsi" w:hAnsiTheme="minorHAnsi" w:cstheme="minorHAnsi"/>
                <w:sz w:val="18"/>
                <w:szCs w:val="18"/>
              </w:rPr>
              <w:t xml:space="preserve">entral manifold </w:t>
            </w:r>
            <w:r w:rsidRPr="00236F4B">
              <w:rPr>
                <w:rFonts w:asciiTheme="minorHAnsi" w:hAnsiTheme="minorHAnsi" w:cstheme="minorHAnsi"/>
                <w:sz w:val="18"/>
                <w:szCs w:val="18"/>
              </w:rPr>
              <w:t xml:space="preserve">has 5 </w:t>
            </w:r>
            <w:r w:rsidR="00383435" w:rsidRPr="00236F4B">
              <w:rPr>
                <w:rFonts w:asciiTheme="minorHAnsi" w:hAnsiTheme="minorHAnsi" w:cstheme="minorHAnsi"/>
                <w:sz w:val="18"/>
                <w:szCs w:val="18"/>
              </w:rPr>
              <w:t>feet or less of pipe between manifold and water heater</w:t>
            </w:r>
            <w:r w:rsidRPr="00236F4B">
              <w:rPr>
                <w:rFonts w:asciiTheme="minorHAnsi" w:hAnsiTheme="minorHAnsi" w:cstheme="minorHAnsi"/>
                <w:sz w:val="18"/>
                <w:szCs w:val="18"/>
              </w:rPr>
              <w:t>.</w:t>
            </w:r>
          </w:p>
        </w:tc>
      </w:tr>
      <w:tr w:rsidR="00383435" w:rsidRPr="002F18C2" w14:paraId="0F7F4476" w14:textId="77777777" w:rsidTr="00A259EF">
        <w:trPr>
          <w:trHeight w:val="144"/>
          <w:tblHeader/>
        </w:trPr>
        <w:tc>
          <w:tcPr>
            <w:tcW w:w="468" w:type="dxa"/>
            <w:vAlign w:val="center"/>
          </w:tcPr>
          <w:p w14:paraId="0F7F4474"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2</w:t>
            </w:r>
          </w:p>
        </w:tc>
        <w:tc>
          <w:tcPr>
            <w:tcW w:w="10548" w:type="dxa"/>
            <w:vAlign w:val="center"/>
          </w:tcPr>
          <w:p w14:paraId="0F7F4475" w14:textId="1BF2170F"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w:t>
            </w:r>
            <w:r w:rsidR="00383435" w:rsidRPr="00236F4B">
              <w:rPr>
                <w:rFonts w:asciiTheme="minorHAnsi" w:hAnsiTheme="minorHAnsi" w:cstheme="minorHAnsi"/>
                <w:sz w:val="18"/>
                <w:szCs w:val="18"/>
              </w:rPr>
              <w:t>anifolds that include valves</w:t>
            </w:r>
            <w:r w:rsidRPr="00236F4B">
              <w:rPr>
                <w:rFonts w:asciiTheme="minorHAnsi" w:hAnsiTheme="minorHAnsi" w:cstheme="minorHAnsi"/>
                <w:sz w:val="18"/>
                <w:szCs w:val="18"/>
              </w:rPr>
              <w:t>,</w:t>
            </w:r>
            <w:r w:rsidR="00383435" w:rsidRPr="00236F4B">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A259EF">
        <w:trPr>
          <w:trHeight w:val="144"/>
          <w:tblHeader/>
        </w:trPr>
        <w:tc>
          <w:tcPr>
            <w:tcW w:w="468" w:type="dxa"/>
            <w:vAlign w:val="center"/>
          </w:tcPr>
          <w:p w14:paraId="0F7F4477"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3</w:t>
            </w:r>
          </w:p>
        </w:tc>
        <w:tc>
          <w:tcPr>
            <w:tcW w:w="10548" w:type="dxa"/>
            <w:vAlign w:val="center"/>
          </w:tcPr>
          <w:p w14:paraId="0F7F4478" w14:textId="316B5618" w:rsidR="009269B2" w:rsidRPr="00236F4B"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Hot water distribution system piping from the manifold to the fixtures and appliances must take the most direct path.  </w:t>
            </w:r>
            <w:r w:rsidR="00CC3747" w:rsidRPr="00236F4B">
              <w:rPr>
                <w:rFonts w:asciiTheme="minorHAnsi" w:hAnsiTheme="minorHAnsi" w:cstheme="minorHAnsi"/>
                <w:sz w:val="18"/>
                <w:szCs w:val="18"/>
              </w:rPr>
              <w:t>For example, p</w:t>
            </w:r>
            <w:r w:rsidRPr="00236F4B">
              <w:rPr>
                <w:rFonts w:asciiTheme="minorHAnsi" w:hAnsiTheme="minorHAnsi" w:cstheme="minorHAnsi"/>
                <w:sz w:val="18"/>
                <w:szCs w:val="18"/>
              </w:rPr>
              <w:t>iping from a second story manifold cannot supply the first floor</w:t>
            </w:r>
            <w:r w:rsidR="00DF4BB0" w:rsidRPr="00236F4B">
              <w:rPr>
                <w:rFonts w:asciiTheme="minorHAnsi" w:hAnsiTheme="minorHAnsi" w:cstheme="minorHAnsi"/>
                <w:sz w:val="18"/>
                <w:szCs w:val="18"/>
              </w:rPr>
              <w:t>.</w:t>
            </w:r>
          </w:p>
        </w:tc>
      </w:tr>
      <w:tr w:rsidR="00383435" w:rsidRPr="002F18C2" w14:paraId="0F7F447C" w14:textId="77777777" w:rsidTr="00A259EF">
        <w:trPr>
          <w:trHeight w:val="144"/>
          <w:tblHeader/>
        </w:trPr>
        <w:tc>
          <w:tcPr>
            <w:tcW w:w="468" w:type="dxa"/>
            <w:vAlign w:val="center"/>
          </w:tcPr>
          <w:p w14:paraId="0F7F447A"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4</w:t>
            </w:r>
          </w:p>
        </w:tc>
        <w:tc>
          <w:tcPr>
            <w:tcW w:w="10548" w:type="dxa"/>
            <w:vAlign w:val="center"/>
          </w:tcPr>
          <w:p w14:paraId="0F7F447B" w14:textId="51626411" w:rsidR="00A82A43" w:rsidRPr="00236F4B" w:rsidRDefault="00383435" w:rsidP="00E879AA">
            <w:pPr>
              <w:keepNext/>
              <w:autoSpaceDE w:val="0"/>
              <w:autoSpaceDN w:val="0"/>
              <w:adjustRightInd w:val="0"/>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410ECB"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w:t>
            </w:r>
            <w:r w:rsidR="00CC3747" w:rsidRPr="00236F4B">
              <w:rPr>
                <w:rFonts w:asciiTheme="minorHAnsi" w:hAnsiTheme="minorHAnsi" w:cstheme="minorHAnsi"/>
                <w:sz w:val="18"/>
                <w:szCs w:val="18"/>
              </w:rPr>
              <w:t xml:space="preserve">, and at least </w:t>
            </w:r>
            <w:r w:rsidR="00410ECB" w:rsidRPr="00236F4B">
              <w:rPr>
                <w:rFonts w:asciiTheme="minorHAnsi" w:hAnsiTheme="minorHAnsi" w:cstheme="minorHAnsi"/>
                <w:sz w:val="18"/>
                <w:szCs w:val="18"/>
              </w:rPr>
              <w:t>6</w:t>
            </w:r>
            <w:r w:rsidR="00CC3747" w:rsidRPr="00236F4B">
              <w:rPr>
                <w:rFonts w:asciiTheme="minorHAnsi" w:hAnsiTheme="minorHAnsi" w:cstheme="minorHAnsi"/>
                <w:sz w:val="18"/>
                <w:szCs w:val="18"/>
              </w:rPr>
              <w:t xml:space="preserve"> inches from any cold water supply piping.  Alternatively, the hot water supply piping must be insulated to the thicknesses shown in </w:t>
            </w:r>
            <w:r w:rsidR="00293EE6">
              <w:rPr>
                <w:rFonts w:asciiTheme="minorHAnsi" w:hAnsiTheme="minorHAnsi" w:cstheme="minorHAnsi"/>
                <w:sz w:val="18"/>
                <w:szCs w:val="18"/>
              </w:rPr>
              <w:t>Table</w:t>
            </w:r>
            <w:r w:rsidR="00293EE6" w:rsidRPr="00236F4B">
              <w:rPr>
                <w:rFonts w:asciiTheme="minorHAnsi" w:hAnsiTheme="minorHAnsi" w:cstheme="minorHAnsi"/>
                <w:sz w:val="18"/>
                <w:szCs w:val="18"/>
              </w:rPr>
              <w:t xml:space="preserve"> </w:t>
            </w:r>
            <w:r w:rsidR="00CC3747" w:rsidRPr="00236F4B">
              <w:rPr>
                <w:rFonts w:asciiTheme="minorHAnsi" w:hAnsiTheme="minorHAnsi" w:cstheme="minorHAnsi"/>
                <w:sz w:val="18"/>
                <w:szCs w:val="18"/>
              </w:rPr>
              <w:t>120.3-A.</w:t>
            </w:r>
          </w:p>
        </w:tc>
      </w:tr>
      <w:tr w:rsidR="00707B29" w:rsidRPr="002F18C2" w14:paraId="212A67C0" w14:textId="77777777" w:rsidTr="00236F4B">
        <w:trPr>
          <w:trHeight w:val="144"/>
          <w:tblHeader/>
        </w:trPr>
        <w:tc>
          <w:tcPr>
            <w:tcW w:w="11016" w:type="dxa"/>
            <w:gridSpan w:val="2"/>
            <w:vAlign w:val="center"/>
          </w:tcPr>
          <w:p w14:paraId="25BEBB76" w14:textId="04C4ED29" w:rsidR="00707B29" w:rsidRPr="00D75806" w:rsidRDefault="00707B29"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47F" w14:textId="67B82892" w:rsidR="00467528" w:rsidRDefault="00467528"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7D4A8B33" w14:textId="77777777" w:rsidTr="00236F4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236F4B">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 xml:space="preserve">(PP) </w:t>
            </w:r>
            <w:r w:rsidR="002456C7" w:rsidRPr="00A259EF">
              <w:rPr>
                <w:rFonts w:asciiTheme="minorHAnsi" w:hAnsiTheme="minorHAnsi" w:cstheme="minorHAnsi"/>
                <w:sz w:val="20"/>
                <w:szCs w:val="20"/>
              </w:rPr>
              <w:t>(RA4.4.4)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259EF">
        <w:trPr>
          <w:cantSplit/>
          <w:trHeight w:val="288"/>
          <w:tblHeader/>
        </w:trPr>
        <w:tc>
          <w:tcPr>
            <w:tcW w:w="468" w:type="dxa"/>
            <w:vAlign w:val="center"/>
          </w:tcPr>
          <w:p w14:paraId="2FCB133F"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1CAE2B22" w14:textId="46A5C09C"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Each central manifold has 15 feet or less of pipe between manifold and water heater</w:t>
            </w:r>
            <w:r w:rsidR="00293EE6">
              <w:rPr>
                <w:rFonts w:asciiTheme="minorHAnsi" w:hAnsiTheme="minorHAnsi" w:cstheme="minorHAnsi"/>
                <w:sz w:val="18"/>
                <w:szCs w:val="20"/>
              </w:rPr>
              <w:t>.</w:t>
            </w:r>
          </w:p>
        </w:tc>
      </w:tr>
      <w:tr w:rsidR="002456C7" w:rsidRPr="009E01FE" w14:paraId="5D82B514" w14:textId="77777777" w:rsidTr="00A259EF">
        <w:trPr>
          <w:cantSplit/>
          <w:trHeight w:val="288"/>
          <w:tblHeader/>
        </w:trPr>
        <w:tc>
          <w:tcPr>
            <w:tcW w:w="468" w:type="dxa"/>
            <w:vAlign w:val="center"/>
          </w:tcPr>
          <w:p w14:paraId="48E1838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0E7FF26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259EF">
        <w:trPr>
          <w:cantSplit/>
          <w:trHeight w:val="288"/>
          <w:tblHeader/>
        </w:trPr>
        <w:tc>
          <w:tcPr>
            <w:tcW w:w="468" w:type="dxa"/>
            <w:vAlign w:val="center"/>
          </w:tcPr>
          <w:p w14:paraId="7A69966E"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3FBCF5D1" w14:textId="21675FD5"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93EE6">
              <w:rPr>
                <w:rFonts w:asciiTheme="minorHAnsi" w:hAnsiTheme="minorHAnsi" w:cstheme="minorHAnsi"/>
                <w:sz w:val="18"/>
                <w:szCs w:val="20"/>
              </w:rPr>
              <w:t>.</w:t>
            </w:r>
          </w:p>
        </w:tc>
      </w:tr>
      <w:tr w:rsidR="002456C7" w:rsidRPr="009E01FE" w14:paraId="7F5EF5C9" w14:textId="77777777" w:rsidTr="00A259EF">
        <w:trPr>
          <w:cantSplit/>
          <w:trHeight w:val="288"/>
          <w:tblHeader/>
        </w:trPr>
        <w:tc>
          <w:tcPr>
            <w:tcW w:w="468" w:type="dxa"/>
            <w:vAlign w:val="center"/>
          </w:tcPr>
          <w:p w14:paraId="614ADC10"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FE92C8E" w14:textId="5FDAF1BE"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93EE6">
              <w:rPr>
                <w:rFonts w:asciiTheme="minorHAnsi" w:hAnsiTheme="minorHAnsi" w:cstheme="minorHAnsi"/>
                <w:sz w:val="18"/>
                <w:szCs w:val="20"/>
              </w:rPr>
              <w:t>Table</w:t>
            </w:r>
            <w:r w:rsidR="00293EE6" w:rsidRPr="00236F4B">
              <w:rPr>
                <w:rFonts w:asciiTheme="minorHAnsi" w:hAnsiTheme="minorHAnsi" w:cstheme="minorHAnsi"/>
                <w:sz w:val="18"/>
                <w:szCs w:val="20"/>
              </w:rPr>
              <w:t xml:space="preserve"> </w:t>
            </w:r>
            <w:r w:rsidRPr="00236F4B">
              <w:rPr>
                <w:rFonts w:asciiTheme="minorHAnsi" w:hAnsiTheme="minorHAnsi" w:cstheme="minorHAnsi"/>
                <w:sz w:val="18"/>
                <w:szCs w:val="20"/>
              </w:rPr>
              <w:t xml:space="preserve">120.3-A. </w:t>
            </w:r>
          </w:p>
        </w:tc>
      </w:tr>
      <w:tr w:rsidR="002456C7" w:rsidRPr="00E20AD9" w14:paraId="460E505F" w14:textId="77777777" w:rsidTr="00236F4B">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hAnsiTheme="minorHAnsi" w:cstheme="minorHAnsi"/>
                <w:b/>
                <w:sz w:val="18"/>
                <w:szCs w:val="20"/>
              </w:rPr>
              <w:t xml:space="preserve">et.  </w:t>
            </w:r>
          </w:p>
        </w:tc>
      </w:tr>
    </w:tbl>
    <w:p w14:paraId="5FC36772" w14:textId="77777777" w:rsidR="002456C7" w:rsidRDefault="002456C7" w:rsidP="00236F4B">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285"/>
      </w:tblGrid>
      <w:tr w:rsidR="002456C7" w:rsidRPr="009E01FE" w14:paraId="3196FB2A" w14:textId="77777777" w:rsidTr="00236F4B">
        <w:trPr>
          <w:trHeight w:val="144"/>
          <w:tblHeader/>
        </w:trPr>
        <w:tc>
          <w:tcPr>
            <w:tcW w:w="10976" w:type="dxa"/>
            <w:gridSpan w:val="2"/>
            <w:tcBorders>
              <w:bottom w:val="single" w:sz="4" w:space="0" w:color="auto"/>
            </w:tcBorders>
          </w:tcPr>
          <w:p w14:paraId="6697040E" w14:textId="1966CCEE" w:rsidR="002456C7" w:rsidRPr="00396DD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 xml:space="preserve">(POU) </w:t>
            </w:r>
            <w:r w:rsidR="002456C7" w:rsidRPr="00A259EF">
              <w:rPr>
                <w:rFonts w:asciiTheme="minorHAnsi" w:hAnsiTheme="minorHAnsi" w:cstheme="minorHAnsi"/>
                <w:sz w:val="20"/>
                <w:szCs w:val="20"/>
              </w:rPr>
              <w:t>(RA4.4.5)</w:t>
            </w:r>
          </w:p>
          <w:p w14:paraId="4A837E74" w14:textId="2C8F1109" w:rsidR="002456C7" w:rsidRPr="00484154"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259EF">
        <w:trPr>
          <w:trHeight w:val="1808"/>
          <w:tblHeader/>
        </w:trPr>
        <w:tc>
          <w:tcPr>
            <w:tcW w:w="468" w:type="dxa"/>
            <w:vAlign w:val="center"/>
          </w:tcPr>
          <w:p w14:paraId="082E37A1" w14:textId="77777777" w:rsidR="002456C7" w:rsidRPr="008733ED"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236F4B">
              <w:rPr>
                <w:rFonts w:asciiTheme="minorHAnsi" w:hAnsiTheme="minorHAnsi" w:cstheme="minorHAnsi"/>
                <w:sz w:val="18"/>
                <w:szCs w:val="20"/>
              </w:rPr>
              <w:t>01</w:t>
            </w:r>
          </w:p>
        </w:tc>
        <w:tc>
          <w:tcPr>
            <w:tcW w:w="10508" w:type="dxa"/>
          </w:tcPr>
          <w:p w14:paraId="7018C5E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8"/>
              </w:rPr>
            </w:pPr>
            <w:r w:rsidRPr="00236F4B">
              <w:rPr>
                <w:rFonts w:asciiTheme="minorHAnsi" w:eastAsia="Calibri" w:hAnsiTheme="minorHAnsi" w:cstheme="minorHAnsi"/>
                <w:i w:val="0"/>
                <w:sz w:val="18"/>
              </w:rPr>
              <w:t>The maximum allowed length of piping for the longest run terminating in:</w:t>
            </w:r>
          </w:p>
          <w:p w14:paraId="481C5B1D"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r w:rsidRPr="00236F4B">
              <w:rPr>
                <w:rFonts w:asciiTheme="minorHAnsi" w:eastAsia="Calibri" w:hAnsiTheme="minorHAnsi" w:cstheme="minorHAnsi"/>
                <w:i w:val="0"/>
                <w:sz w:val="18"/>
              </w:rPr>
              <w:t>3/8 inch - For only one pipe size - max length allowed is 15 feet</w:t>
            </w:r>
          </w:p>
          <w:p w14:paraId="6E7B510E" w14:textId="6542D06F" w:rsidR="002456C7" w:rsidRPr="00236F4B" w:rsidRDefault="002456C7" w:rsidP="00293EE6">
            <w:pPr>
              <w:pStyle w:val="TableTitle"/>
              <w:keepLines w:val="0"/>
              <w:suppressAutoHyphens w:val="0"/>
              <w:spacing w:before="0"/>
              <w:ind w:left="1157" w:hanging="185"/>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For combination pipe sizes the max allowed length of 3/8-inch piping is 7.5 feet, of </w:t>
            </w:r>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0BE1706A" w14:textId="77777777" w:rsidR="002456C7" w:rsidRPr="00236F4B" w:rsidRDefault="002456C7" w:rsidP="00236F4B">
            <w:pPr>
              <w:pStyle w:val="TableTitle"/>
              <w:keepLines w:val="0"/>
              <w:suppressAutoHyphens w:val="0"/>
              <w:spacing w:before="0"/>
              <w:ind w:left="972"/>
              <w:rPr>
                <w:rFonts w:asciiTheme="minorHAnsi" w:eastAsia="Calibri" w:hAnsiTheme="minorHAnsi" w:cstheme="minorHAnsi"/>
                <w:i w:val="0"/>
                <w:sz w:val="12"/>
              </w:rPr>
            </w:pPr>
          </w:p>
          <w:p w14:paraId="62A25352" w14:textId="4F431A79" w:rsidR="002456C7" w:rsidRPr="00236F4B" w:rsidRDefault="00293EE6" w:rsidP="00236F4B">
            <w:pPr>
              <w:pStyle w:val="TableTitle"/>
              <w:keepLines w:val="0"/>
              <w:suppressAutoHyphens w:val="0"/>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 </w:t>
            </w:r>
            <w:r w:rsidR="002456C7" w:rsidRPr="00236F4B">
              <w:rPr>
                <w:rFonts w:asciiTheme="minorHAnsi" w:eastAsia="Calibri" w:hAnsiTheme="minorHAnsi" w:cstheme="minorHAnsi"/>
                <w:i w:val="0"/>
                <w:sz w:val="18"/>
              </w:rPr>
              <w:t>inch - For only one pipe size – max length allowed is 10 feet</w:t>
            </w:r>
          </w:p>
          <w:p w14:paraId="08634F34" w14:textId="3D531CF8"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r w:rsidR="00293EE6">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For combination pipe sizes the allowed length of </w:t>
            </w:r>
            <w:r w:rsidR="00293EE6">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64E22C45" w14:textId="77777777"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388B1F26" w:rsidR="002456C7" w:rsidRPr="00F50C2D" w:rsidRDefault="00293EE6" w:rsidP="00236F4B">
            <w:pPr>
              <w:pStyle w:val="TableTitle"/>
              <w:keepLines w:val="0"/>
              <w:suppressAutoHyphens w:val="0"/>
              <w:spacing w:before="0"/>
              <w:ind w:firstLine="432"/>
              <w:rPr>
                <w:rFonts w:asciiTheme="minorHAnsi" w:hAnsiTheme="minorHAnsi" w:cstheme="minorHAnsi"/>
              </w:rPr>
            </w:pPr>
            <w:r>
              <w:rPr>
                <w:rFonts w:asciiTheme="minorHAnsi" w:hAnsiTheme="minorHAnsi" w:cstheme="minorHAnsi"/>
                <w:i w:val="0"/>
                <w:sz w:val="18"/>
              </w:rPr>
              <w:t>3/4</w:t>
            </w:r>
            <w:r w:rsidRPr="00236F4B">
              <w:rPr>
                <w:rFonts w:asciiTheme="minorHAnsi" w:hAnsiTheme="minorHAnsi" w:cstheme="minorHAnsi"/>
                <w:i w:val="0"/>
                <w:sz w:val="18"/>
              </w:rPr>
              <w:t xml:space="preserve"> </w:t>
            </w:r>
            <w:r w:rsidR="002456C7" w:rsidRPr="00236F4B">
              <w:rPr>
                <w:rFonts w:asciiTheme="minorHAnsi" w:hAnsiTheme="minorHAnsi" w:cstheme="minorHAnsi"/>
                <w:i w:val="0"/>
                <w:sz w:val="18"/>
              </w:rPr>
              <w:t>inch - For only one pipe size = 5 feet</w:t>
            </w:r>
          </w:p>
        </w:tc>
      </w:tr>
      <w:tr w:rsidR="002456C7" w:rsidRPr="009E01FE" w14:paraId="66E23959" w14:textId="77777777" w:rsidTr="00236F4B">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EF948BA" w14:textId="136BA04F"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196E8F5B" w14:textId="77777777" w:rsidTr="00A259EF">
        <w:trPr>
          <w:trHeight w:val="144"/>
          <w:tblHeader/>
        </w:trPr>
        <w:tc>
          <w:tcPr>
            <w:tcW w:w="11016"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w:t>
            </w:r>
            <w:r w:rsidR="002456C7" w:rsidRPr="00A259EF">
              <w:rPr>
                <w:rFonts w:asciiTheme="minorHAnsi" w:hAnsiTheme="minorHAnsi" w:cstheme="minorHAnsi"/>
                <w:sz w:val="20"/>
                <w:szCs w:val="20"/>
              </w:rPr>
              <w:t>(RA4.4.7)</w:t>
            </w:r>
          </w:p>
          <w:p w14:paraId="55362677" w14:textId="4C36D2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 xml:space="preserve">Systems that utilize </w:t>
            </w:r>
            <w:r w:rsidR="00293EE6">
              <w:rPr>
                <w:rFonts w:asciiTheme="minorHAnsi" w:hAnsiTheme="minorHAnsi" w:cstheme="minorHAnsi"/>
                <w:sz w:val="20"/>
                <w:szCs w:val="20"/>
              </w:rPr>
              <w:t>a recirculation system</w:t>
            </w:r>
            <w:r w:rsidRPr="00542719">
              <w:rPr>
                <w:rFonts w:asciiTheme="minorHAnsi" w:hAnsiTheme="minorHAnsi" w:cstheme="minorHAnsi"/>
                <w:sz w:val="20"/>
                <w:szCs w:val="20"/>
              </w:rPr>
              <w:t xml:space="preserve"> shall comply with these requirements.</w:t>
            </w:r>
          </w:p>
        </w:tc>
      </w:tr>
      <w:tr w:rsidR="002456C7" w:rsidRPr="009E01FE" w14:paraId="399E2E6D" w14:textId="77777777" w:rsidTr="00A259EF">
        <w:trPr>
          <w:trHeight w:val="144"/>
          <w:tblHeader/>
        </w:trPr>
        <w:tc>
          <w:tcPr>
            <w:tcW w:w="468" w:type="dxa"/>
            <w:vAlign w:val="center"/>
          </w:tcPr>
          <w:p w14:paraId="417E4DA8"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2575F755"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259EF">
        <w:trPr>
          <w:trHeight w:val="144"/>
          <w:tblHeader/>
        </w:trPr>
        <w:tc>
          <w:tcPr>
            <w:tcW w:w="468" w:type="dxa"/>
            <w:vAlign w:val="center"/>
          </w:tcPr>
          <w:p w14:paraId="0467EE6F"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2232BBD8" w14:textId="3A6AA8F0"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 xml:space="preserve">Piping must take </w:t>
            </w:r>
            <w:r w:rsidR="00293EE6">
              <w:rPr>
                <w:rFonts w:asciiTheme="minorHAnsi" w:hAnsiTheme="minorHAnsi" w:cstheme="minorHAnsi"/>
                <w:sz w:val="18"/>
                <w:szCs w:val="20"/>
              </w:rPr>
              <w:t xml:space="preserve">the </w:t>
            </w:r>
            <w:r w:rsidRPr="00236F4B">
              <w:rPr>
                <w:rFonts w:asciiTheme="minorHAnsi" w:hAnsiTheme="minorHAnsi" w:cstheme="minorHAnsi"/>
                <w:sz w:val="18"/>
                <w:szCs w:val="20"/>
              </w:rPr>
              <w:t>most direct path between water heater and fixtures.</w:t>
            </w:r>
          </w:p>
        </w:tc>
      </w:tr>
      <w:tr w:rsidR="002456C7" w:rsidRPr="009E01FE" w14:paraId="1018FA8B" w14:textId="77777777" w:rsidTr="00A259EF">
        <w:trPr>
          <w:trHeight w:val="144"/>
          <w:tblHeader/>
        </w:trPr>
        <w:tc>
          <w:tcPr>
            <w:tcW w:w="468" w:type="dxa"/>
            <w:vAlign w:val="center"/>
          </w:tcPr>
          <w:p w14:paraId="7E89CF1E"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07DBA36B" w14:textId="77777777"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cstheme="minorHAnsi"/>
                <w:sz w:val="18"/>
                <w:szCs w:val="20"/>
              </w:rPr>
              <w:t>Insulation is not required on the cold water line when it is used as the return.</w:t>
            </w:r>
          </w:p>
        </w:tc>
      </w:tr>
      <w:tr w:rsidR="002456C7" w:rsidRPr="009E01FE" w14:paraId="1FC097CE" w14:textId="77777777" w:rsidTr="00A259EF">
        <w:trPr>
          <w:trHeight w:val="144"/>
          <w:tblHeader/>
        </w:trPr>
        <w:tc>
          <w:tcPr>
            <w:tcW w:w="468" w:type="dxa"/>
            <w:vAlign w:val="center"/>
          </w:tcPr>
          <w:p w14:paraId="29506297"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BE30843" w14:textId="0B822CAE"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If more than one loop</w:t>
            </w:r>
            <w:r w:rsidR="00293EE6">
              <w:rPr>
                <w:rFonts w:asciiTheme="minorHAnsi" w:hAnsiTheme="minorHAnsi" w:cstheme="minorHAnsi"/>
                <w:sz w:val="18"/>
                <w:szCs w:val="20"/>
              </w:rPr>
              <w:t xml:space="preserve"> is</w:t>
            </w:r>
            <w:r w:rsidRPr="00236F4B">
              <w:rPr>
                <w:rFonts w:asciiTheme="minorHAnsi" w:hAnsiTheme="minorHAnsi" w:cstheme="minorHAnsi"/>
                <w:sz w:val="18"/>
                <w:szCs w:val="20"/>
              </w:rPr>
              <w:t xml:space="preserve"> installed each loop shall have its own pump and controls.</w:t>
            </w:r>
          </w:p>
        </w:tc>
      </w:tr>
      <w:tr w:rsidR="002456C7" w:rsidRPr="009E01FE" w14:paraId="3D01B16B" w14:textId="77777777" w:rsidTr="00A259EF">
        <w:trPr>
          <w:trHeight w:val="144"/>
          <w:tblHeader/>
        </w:trPr>
        <w:tc>
          <w:tcPr>
            <w:tcW w:w="11016"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36C38DC0" w14:textId="77777777" w:rsidTr="00A259EF">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259EF">
              <w:rPr>
                <w:rFonts w:asciiTheme="minorHAnsi" w:hAnsiTheme="minorHAnsi" w:cstheme="minorHAnsi"/>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259EF">
        <w:trPr>
          <w:trHeight w:val="288"/>
          <w:tblHeader/>
        </w:trPr>
        <w:tc>
          <w:tcPr>
            <w:tcW w:w="468" w:type="dxa"/>
            <w:vAlign w:val="center"/>
          </w:tcPr>
          <w:p w14:paraId="0721E26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39F77996"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259EF">
        <w:trPr>
          <w:trHeight w:val="288"/>
          <w:tblHeader/>
        </w:trPr>
        <w:tc>
          <w:tcPr>
            <w:tcW w:w="11016"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876910" w:rsidRPr="006A4AED" w14:paraId="1A929385" w14:textId="77777777" w:rsidTr="00A259EF">
        <w:trPr>
          <w:trHeight w:val="144"/>
          <w:tblHeader/>
        </w:trPr>
        <w:tc>
          <w:tcPr>
            <w:tcW w:w="11016"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w:t>
            </w:r>
            <w:r w:rsidR="00876910" w:rsidRPr="00A259EF">
              <w:rPr>
                <w:rFonts w:asciiTheme="minorHAnsi" w:eastAsiaTheme="minorEastAsia" w:hAnsiTheme="minorHAnsi" w:cstheme="minorHAnsi"/>
                <w:sz w:val="20"/>
                <w:szCs w:val="20"/>
              </w:rPr>
              <w:t xml:space="preserve">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A259EF">
              <w:rPr>
                <w:rFonts w:asciiTheme="minorHAnsi" w:hAnsiTheme="minorHAnsi" w:cstheme="minorHAnsi"/>
                <w:sz w:val="20"/>
                <w:szCs w:val="20"/>
              </w:rPr>
              <w:t>(RA4.4.10)</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6E34FB04"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 xml:space="preserve">Systems that utilize </w:t>
            </w:r>
            <w:r w:rsidR="00E04539">
              <w:rPr>
                <w:rFonts w:asciiTheme="minorHAnsi" w:eastAsiaTheme="minorEastAsia" w:hAnsiTheme="minorHAnsi" w:cstheme="minorHAnsi"/>
                <w:sz w:val="18"/>
                <w:szCs w:val="20"/>
              </w:rPr>
              <w:t>either of these</w:t>
            </w:r>
            <w:r w:rsidR="00E04539" w:rsidRPr="00542719">
              <w:rPr>
                <w:rFonts w:asciiTheme="minorHAnsi" w:eastAsiaTheme="minorEastAsia" w:hAnsiTheme="minorHAnsi" w:cstheme="minorHAnsi"/>
                <w:sz w:val="18"/>
                <w:szCs w:val="20"/>
              </w:rPr>
              <w:t xml:space="preserve"> </w:t>
            </w:r>
            <w:r w:rsidRPr="00542719">
              <w:rPr>
                <w:rFonts w:asciiTheme="minorHAnsi" w:eastAsiaTheme="minorEastAsia" w:hAnsiTheme="minorHAnsi" w:cstheme="minorHAnsi"/>
                <w:sz w:val="18"/>
                <w:szCs w:val="20"/>
              </w:rPr>
              <w:t>distribution type</w:t>
            </w:r>
            <w:r w:rsidR="00E04539">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 shall comply with these requirements.</w:t>
            </w:r>
          </w:p>
        </w:tc>
      </w:tr>
      <w:tr w:rsidR="00876910" w:rsidRPr="006A4AED" w14:paraId="31465C85" w14:textId="77777777" w:rsidTr="00A259EF">
        <w:trPr>
          <w:trHeight w:val="144"/>
          <w:tblHeader/>
        </w:trPr>
        <w:tc>
          <w:tcPr>
            <w:tcW w:w="468"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548" w:type="dxa"/>
            <w:tcBorders>
              <w:top w:val="single" w:sz="4" w:space="0" w:color="auto"/>
            </w:tcBorders>
            <w:vAlign w:val="center"/>
          </w:tcPr>
          <w:p w14:paraId="10DE0A85" w14:textId="5AE3272A"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A259EF">
        <w:trPr>
          <w:trHeight w:val="144"/>
          <w:tblHeader/>
        </w:trPr>
        <w:tc>
          <w:tcPr>
            <w:tcW w:w="468"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548"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A259EF">
        <w:trPr>
          <w:trHeight w:val="144"/>
          <w:tblHeader/>
        </w:trPr>
        <w:tc>
          <w:tcPr>
            <w:tcW w:w="468"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548"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A259EF">
        <w:trPr>
          <w:trHeight w:val="144"/>
          <w:tblHeader/>
        </w:trPr>
        <w:tc>
          <w:tcPr>
            <w:tcW w:w="468"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548" w:type="dxa"/>
            <w:vAlign w:val="center"/>
          </w:tcPr>
          <w:p w14:paraId="0B282B49" w14:textId="57624E39"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Sensor </w:t>
            </w:r>
            <w:r w:rsidR="00E04539">
              <w:rPr>
                <w:rFonts w:asciiTheme="minorHAnsi" w:eastAsiaTheme="minorEastAsia" w:hAnsiTheme="minorHAnsi" w:cstheme="minorHAnsi"/>
                <w:sz w:val="18"/>
                <w:szCs w:val="20"/>
              </w:rPr>
              <w:t>c</w:t>
            </w:r>
            <w:r w:rsidRPr="00542719">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876910" w:rsidRPr="006A4AED" w14:paraId="7C49A593" w14:textId="77777777" w:rsidTr="00A259EF">
        <w:trPr>
          <w:trHeight w:val="144"/>
          <w:tblHeader/>
        </w:trPr>
        <w:tc>
          <w:tcPr>
            <w:tcW w:w="468"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548"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A259EF">
        <w:trPr>
          <w:trHeight w:val="144"/>
          <w:tblHeader/>
        </w:trPr>
        <w:tc>
          <w:tcPr>
            <w:tcW w:w="468"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548"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35353520"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r w:rsidR="00E04539">
              <w:rPr>
                <w:rFonts w:asciiTheme="minorHAnsi" w:eastAsia="Times New Roman" w:hAnsiTheme="minorHAnsi" w:cstheme="minorHAnsi"/>
                <w:sz w:val="18"/>
                <w:szCs w:val="20"/>
              </w:rPr>
              <w:t>; or</w:t>
            </w:r>
          </w:p>
          <w:p w14:paraId="58B8EFF7" w14:textId="77777777"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A259EF">
        <w:trPr>
          <w:trHeight w:val="144"/>
          <w:tblHeader/>
        </w:trPr>
        <w:tc>
          <w:tcPr>
            <w:tcW w:w="468"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548"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A259EF">
        <w:trPr>
          <w:trHeight w:val="144"/>
          <w:tblHeader/>
        </w:trPr>
        <w:tc>
          <w:tcPr>
            <w:tcW w:w="11016" w:type="dxa"/>
            <w:gridSpan w:val="2"/>
            <w:vAlign w:val="center"/>
          </w:tcPr>
          <w:p w14:paraId="6F4E3982" w14:textId="77777777" w:rsidR="00876910" w:rsidRPr="006A4AED" w:rsidRDefault="00876910"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323"/>
      </w:tblGrid>
      <w:tr w:rsidR="00AC4B2D" w:rsidRPr="00323F2C" w14:paraId="0F7F44A5" w14:textId="77777777" w:rsidTr="00236F4B">
        <w:trPr>
          <w:trHeight w:val="144"/>
          <w:tblHeader/>
        </w:trPr>
        <w:tc>
          <w:tcPr>
            <w:tcW w:w="11016" w:type="dxa"/>
            <w:gridSpan w:val="2"/>
            <w:tcBorders>
              <w:bottom w:val="single" w:sz="4" w:space="0" w:color="auto"/>
            </w:tcBorders>
          </w:tcPr>
          <w:p w14:paraId="0F7F44A3" w14:textId="3F1A7600"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w:t>
            </w:r>
            <w:r w:rsidR="00E879AA" w:rsidRPr="00A259EF">
              <w:rPr>
                <w:rFonts w:asciiTheme="minorHAnsi" w:hAnsiTheme="minorHAnsi" w:cstheme="minorHAnsi"/>
                <w:sz w:val="20"/>
                <w:szCs w:val="18"/>
              </w:rPr>
              <w:t>(RA3.6.6)</w:t>
            </w:r>
            <w:r w:rsidR="00E879AA">
              <w:rPr>
                <w:rFonts w:asciiTheme="minorHAnsi" w:hAnsiTheme="minorHAnsi" w:cstheme="minorHAnsi"/>
                <w:b/>
                <w:sz w:val="20"/>
                <w:szCs w:val="18"/>
              </w:rPr>
              <w:t xml:space="preserve">/Sensor Control </w:t>
            </w:r>
            <w:r w:rsidR="00E879AA" w:rsidRPr="00A259EF">
              <w:rPr>
                <w:rFonts w:asciiTheme="minorHAnsi" w:hAnsiTheme="minorHAnsi" w:cstheme="minorHAnsi"/>
                <w:b/>
                <w:sz w:val="20"/>
                <w:szCs w:val="18"/>
              </w:rPr>
              <w:t xml:space="preserve">(RDRsc-H) </w:t>
            </w:r>
            <w:r w:rsidR="00E879AA" w:rsidRPr="00A259EF">
              <w:rPr>
                <w:rFonts w:asciiTheme="minorHAnsi" w:hAnsiTheme="minorHAnsi" w:cstheme="minorHAnsi"/>
                <w:sz w:val="20"/>
                <w:szCs w:val="18"/>
              </w:rPr>
              <w:t>(RA3.6.7)</w:t>
            </w:r>
            <w:r w:rsidR="001938BC" w:rsidRPr="00A259EF">
              <w:rPr>
                <w:rFonts w:asciiTheme="minorHAnsi" w:hAnsiTheme="minorHAnsi" w:cstheme="minorHAnsi"/>
                <w:sz w:val="20"/>
                <w:szCs w:val="18"/>
              </w:rPr>
              <w:t xml:space="preserve"> </w:t>
            </w:r>
            <w:r w:rsidR="001938BC" w:rsidRPr="00D75806">
              <w:rPr>
                <w:rFonts w:asciiTheme="minorHAnsi" w:hAnsiTheme="minorHAnsi" w:cstheme="minorHAnsi"/>
                <w:b/>
                <w:sz w:val="20"/>
                <w:szCs w:val="18"/>
              </w:rPr>
              <w:t>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A259EF">
        <w:trPr>
          <w:trHeight w:val="144"/>
          <w:tblHeader/>
        </w:trPr>
        <w:tc>
          <w:tcPr>
            <w:tcW w:w="468" w:type="dxa"/>
            <w:tcBorders>
              <w:bottom w:val="single" w:sz="4" w:space="0" w:color="auto"/>
            </w:tcBorders>
          </w:tcPr>
          <w:p w14:paraId="0D06823D" w14:textId="3AAD1F9E" w:rsidR="00E879AA" w:rsidRPr="00236F4B" w:rsidDel="006E1E98" w:rsidRDefault="00E879AA"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548" w:type="dxa"/>
            <w:tcBorders>
              <w:bottom w:val="single" w:sz="4" w:space="0" w:color="auto"/>
            </w:tcBorders>
          </w:tcPr>
          <w:p w14:paraId="50E4B708" w14:textId="03A65A74" w:rsidR="00E879AA" w:rsidRPr="00583B52" w:rsidDel="006E1E98" w:rsidRDefault="00E879AA"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w:t>
            </w:r>
            <w:r w:rsidR="009D1721">
              <w:rPr>
                <w:rFonts w:asciiTheme="minorHAnsi" w:hAnsiTheme="minorHAnsi" w:cstheme="minorHAnsi"/>
                <w:sz w:val="18"/>
                <w:szCs w:val="18"/>
              </w:rPr>
              <w:t>t</w:t>
            </w:r>
            <w:r w:rsidR="004C395F">
              <w:rPr>
                <w:rFonts w:asciiTheme="minorHAnsi" w:hAnsiTheme="minorHAnsi" w:cstheme="minorHAnsi"/>
                <w:sz w:val="18"/>
                <w:szCs w:val="18"/>
              </w:rPr>
              <w:t xml:space="preserve"> with the applicable requirements of RA4.4.9 and RA4.4.10</w:t>
            </w:r>
          </w:p>
        </w:tc>
      </w:tr>
      <w:tr w:rsidR="00AC4B2D" w:rsidRPr="00323F2C" w14:paraId="0F7F44D3" w14:textId="77777777" w:rsidTr="00236F4B">
        <w:trPr>
          <w:trHeight w:val="144"/>
          <w:tblHeader/>
        </w:trPr>
        <w:tc>
          <w:tcPr>
            <w:tcW w:w="11016" w:type="dxa"/>
            <w:gridSpan w:val="2"/>
            <w:vAlign w:val="center"/>
          </w:tcPr>
          <w:p w14:paraId="0F7F44D2" w14:textId="77777777" w:rsidR="009269B2" w:rsidRPr="00D75806" w:rsidRDefault="00BD5A3B"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506" w14:textId="77777777" w:rsidR="00AC4B2D" w:rsidRPr="00236F4B" w:rsidRDefault="00AC4B2D" w:rsidP="00DC522B">
      <w:pPr>
        <w:spacing w:after="0" w:line="240" w:lineRule="auto"/>
        <w:rPr>
          <w:rFonts w:asciiTheme="minorHAnsi" w:hAnsiTheme="minorHAnsi" w:cstheme="minorHAnsi"/>
          <w:b/>
          <w:sz w:val="18"/>
          <w:szCs w:val="18"/>
        </w:rPr>
      </w:pPr>
    </w:p>
    <w:p w14:paraId="0F7F4507" w14:textId="77777777" w:rsidR="00AC4B2D" w:rsidRPr="00236F4B" w:rsidRDefault="00AC4B2D" w:rsidP="00DC522B">
      <w:pPr>
        <w:spacing w:after="0" w:line="240" w:lineRule="auto"/>
        <w:rPr>
          <w:rFonts w:asciiTheme="minorHAnsi" w:hAnsiTheme="minorHAnsi" w:cstheme="minorHAnsi"/>
          <w:b/>
          <w:sz w:val="18"/>
          <w:szCs w:val="18"/>
        </w:rPr>
      </w:pPr>
    </w:p>
    <w:p w14:paraId="3BBB4A2A" w14:textId="77777777" w:rsidR="00707B29" w:rsidRPr="00236F4B" w:rsidRDefault="00707B29" w:rsidP="00DC522B">
      <w:pPr>
        <w:spacing w:after="0" w:line="240" w:lineRule="auto"/>
        <w:rPr>
          <w:rFonts w:asciiTheme="minorHAnsi" w:hAnsiTheme="minorHAnsi" w:cstheme="minorHAnsi"/>
          <w:sz w:val="18"/>
          <w:szCs w:val="18"/>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31"/>
        <w:gridCol w:w="271"/>
        <w:gridCol w:w="2562"/>
        <w:gridCol w:w="2834"/>
      </w:tblGrid>
      <w:tr w:rsidR="00913A72" w:rsidRPr="00323F2C" w14:paraId="0F7F450B" w14:textId="77777777" w:rsidTr="00AE6068">
        <w:trPr>
          <w:trHeight w:val="206"/>
        </w:trPr>
        <w:tc>
          <w:tcPr>
            <w:tcW w:w="10950" w:type="dxa"/>
            <w:gridSpan w:val="4"/>
            <w:vAlign w:val="center"/>
          </w:tcPr>
          <w:p w14:paraId="0F7F450A" w14:textId="77777777" w:rsidR="00913A72" w:rsidRPr="00236F4B"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DF3388">
              <w:rPr>
                <w:rFonts w:asciiTheme="minorHAnsi" w:eastAsia="Times New Roman" w:hAnsiTheme="minorHAnsi" w:cstheme="minorHAnsi"/>
                <w:b/>
                <w:caps/>
                <w:sz w:val="18"/>
                <w:szCs w:val="18"/>
              </w:rPr>
              <w:lastRenderedPageBreak/>
              <w:t>Documentation Author's Declaration Statement</w:t>
            </w:r>
          </w:p>
        </w:tc>
      </w:tr>
      <w:tr w:rsidR="00913A72" w:rsidRPr="00323F2C" w14:paraId="0F7F450D" w14:textId="77777777" w:rsidTr="00AE6068">
        <w:trPr>
          <w:trHeight w:val="206"/>
        </w:trPr>
        <w:tc>
          <w:tcPr>
            <w:tcW w:w="10950" w:type="dxa"/>
            <w:gridSpan w:val="4"/>
            <w:vAlign w:val="center"/>
          </w:tcPr>
          <w:p w14:paraId="0F7F450C" w14:textId="77777777" w:rsidR="00913A72" w:rsidRPr="003027B1" w:rsidRDefault="00913A72" w:rsidP="00E26207">
            <w:pPr>
              <w:keepNext/>
              <w:numPr>
                <w:ilvl w:val="0"/>
                <w:numId w:val="3"/>
              </w:numPr>
              <w:spacing w:after="0" w:line="240" w:lineRule="auto"/>
              <w:ind w:left="271" w:hanging="270"/>
              <w:rPr>
                <w:rFonts w:asciiTheme="minorHAnsi" w:eastAsia="Times New Roman" w:hAnsiTheme="minorHAnsi" w:cstheme="minorHAnsi"/>
                <w:sz w:val="18"/>
                <w:szCs w:val="18"/>
              </w:rPr>
            </w:pPr>
            <w:r w:rsidRPr="00DF3388">
              <w:rPr>
                <w:rFonts w:asciiTheme="minorHAnsi" w:eastAsia="Times New Roman" w:hAnsiTheme="minorHAnsi" w:cstheme="minorHAnsi"/>
                <w:sz w:val="18"/>
                <w:szCs w:val="18"/>
              </w:rPr>
              <w:t>I certify that this Certificate of Installation documentation is accurate and complete.</w:t>
            </w:r>
          </w:p>
        </w:tc>
      </w:tr>
      <w:tr w:rsidR="00913A72" w:rsidRPr="00323F2C" w14:paraId="0F7F4510" w14:textId="77777777" w:rsidTr="00AE6068">
        <w:trPr>
          <w:trHeight w:val="360"/>
        </w:trPr>
        <w:tc>
          <w:tcPr>
            <w:tcW w:w="5577" w:type="dxa"/>
            <w:gridSpan w:val="2"/>
          </w:tcPr>
          <w:p w14:paraId="0F7F450E"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5373" w:type="dxa"/>
            <w:gridSpan w:val="2"/>
          </w:tcPr>
          <w:p w14:paraId="0F7F450F"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913A72" w:rsidRPr="00323F2C" w14:paraId="0F7F4513" w14:textId="77777777" w:rsidTr="00AE6068">
        <w:trPr>
          <w:trHeight w:val="360"/>
        </w:trPr>
        <w:tc>
          <w:tcPr>
            <w:tcW w:w="5577" w:type="dxa"/>
            <w:gridSpan w:val="2"/>
          </w:tcPr>
          <w:p w14:paraId="0F7F4511"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5373" w:type="dxa"/>
            <w:gridSpan w:val="2"/>
          </w:tcPr>
          <w:p w14:paraId="0F7F4512"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16" w14:textId="77777777" w:rsidTr="00AE6068">
        <w:trPr>
          <w:trHeight w:val="360"/>
        </w:trPr>
        <w:tc>
          <w:tcPr>
            <w:tcW w:w="5577" w:type="dxa"/>
            <w:gridSpan w:val="2"/>
          </w:tcPr>
          <w:p w14:paraId="0F7F4514"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373" w:type="dxa"/>
            <w:gridSpan w:val="2"/>
          </w:tcPr>
          <w:p w14:paraId="0F7F4515" w14:textId="61ECAC71" w:rsidR="00913A72" w:rsidRPr="00E87371" w:rsidRDefault="00913A72" w:rsidP="003E5D1D">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3E5D1D"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913A72" w:rsidRPr="00323F2C" w14:paraId="0F7F4519" w14:textId="77777777" w:rsidTr="00AE6068">
        <w:trPr>
          <w:trHeight w:val="360"/>
        </w:trPr>
        <w:tc>
          <w:tcPr>
            <w:tcW w:w="5577" w:type="dxa"/>
            <w:gridSpan w:val="2"/>
          </w:tcPr>
          <w:p w14:paraId="0F7F4517"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5373" w:type="dxa"/>
            <w:gridSpan w:val="2"/>
          </w:tcPr>
          <w:p w14:paraId="0F7F4518"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913A72" w:rsidRPr="00323F2C" w14:paraId="0F7F451B" w14:textId="77777777" w:rsidTr="00AE6068">
        <w:tblPrEx>
          <w:tblCellMar>
            <w:left w:w="115" w:type="dxa"/>
            <w:right w:w="115" w:type="dxa"/>
          </w:tblCellMar>
        </w:tblPrEx>
        <w:trPr>
          <w:trHeight w:val="296"/>
        </w:trPr>
        <w:tc>
          <w:tcPr>
            <w:tcW w:w="10950" w:type="dxa"/>
            <w:gridSpan w:val="4"/>
            <w:vAlign w:val="center"/>
          </w:tcPr>
          <w:p w14:paraId="0F7F451A" w14:textId="77777777" w:rsidR="00913A72" w:rsidRPr="00DF3388"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DF3388">
              <w:rPr>
                <w:rFonts w:asciiTheme="minorHAnsi" w:eastAsia="Times New Roman" w:hAnsiTheme="minorHAnsi" w:cstheme="minorHAnsi"/>
                <w:b/>
                <w:caps/>
                <w:sz w:val="18"/>
                <w:szCs w:val="18"/>
              </w:rPr>
              <w:t xml:space="preserve">Responsible Person's Declaration statement  </w:t>
            </w:r>
          </w:p>
        </w:tc>
      </w:tr>
      <w:tr w:rsidR="00913A72" w:rsidRPr="00323F2C" w14:paraId="0F7F4523" w14:textId="77777777" w:rsidTr="00AE6068">
        <w:tblPrEx>
          <w:tblCellMar>
            <w:left w:w="115" w:type="dxa"/>
            <w:right w:w="115" w:type="dxa"/>
          </w:tblCellMar>
        </w:tblPrEx>
        <w:trPr>
          <w:trHeight w:val="504"/>
        </w:trPr>
        <w:tc>
          <w:tcPr>
            <w:tcW w:w="10950" w:type="dxa"/>
            <w:gridSpan w:val="4"/>
          </w:tcPr>
          <w:p w14:paraId="4185D56A" w14:textId="77777777" w:rsidR="000D610A" w:rsidRPr="00DF3388" w:rsidRDefault="000D610A" w:rsidP="000D610A">
            <w:pPr>
              <w:pStyle w:val="Heading3"/>
              <w:numPr>
                <w:ilvl w:val="0"/>
                <w:numId w:val="0"/>
              </w:numPr>
              <w:spacing w:before="60"/>
              <w:ind w:right="86"/>
              <w:rPr>
                <w:rFonts w:asciiTheme="minorHAnsi" w:hAnsiTheme="minorHAnsi" w:cstheme="minorHAnsi"/>
                <w:b/>
                <w:caps/>
                <w:sz w:val="18"/>
                <w:szCs w:val="18"/>
              </w:rPr>
            </w:pPr>
            <w:r w:rsidRPr="00DF3388">
              <w:rPr>
                <w:rFonts w:asciiTheme="minorHAnsi" w:hAnsiTheme="minorHAnsi" w:cstheme="minorHAnsi"/>
                <w:sz w:val="18"/>
                <w:szCs w:val="18"/>
              </w:rPr>
              <w:t xml:space="preserve">I certify the following under penalty of perjury, under the laws of the State of California: </w:t>
            </w:r>
          </w:p>
          <w:p w14:paraId="465926A3" w14:textId="77777777" w:rsidR="000D610A" w:rsidRPr="003027B1"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3027B1">
              <w:rPr>
                <w:rFonts w:asciiTheme="minorHAnsi" w:hAnsiTheme="minorHAnsi" w:cstheme="minorHAnsi"/>
                <w:sz w:val="18"/>
                <w:szCs w:val="18"/>
              </w:rPr>
              <w:t xml:space="preserve">The information provided on this Certificate of Installation is true and correct. </w:t>
            </w:r>
          </w:p>
          <w:p w14:paraId="652C20F7" w14:textId="77777777" w:rsidR="000D610A" w:rsidRPr="00D879CA"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0849F0">
              <w:rPr>
                <w:rFonts w:asciiTheme="minorHAnsi" w:hAnsiTheme="minorHAnsi" w:cstheme="minorHAnsi"/>
                <w:snapToGrid w:val="0"/>
                <w:sz w:val="18"/>
                <w:szCs w:val="18"/>
              </w:rPr>
              <w:t xml:space="preserve">I am either: a) a responsible person eligible under Division 3 of the Business and Professions Code </w:t>
            </w:r>
            <w:r w:rsidRPr="004B7988">
              <w:rPr>
                <w:rFonts w:asciiTheme="minorHAnsi" w:hAnsiTheme="minorHAnsi" w:cstheme="minorHAnsi"/>
                <w:sz w:val="18"/>
                <w:szCs w:val="18"/>
              </w:rPr>
              <w:t xml:space="preserve">in the applicable classification to accept responsibility for the system design, construction, or installation </w:t>
            </w:r>
            <w:r w:rsidRPr="00720D79">
              <w:rPr>
                <w:rFonts w:asciiTheme="minorHAnsi" w:hAnsiTheme="minorHAnsi" w:cstheme="minorHAnsi"/>
                <w:snapToGrid w:val="0"/>
                <w:sz w:val="18"/>
                <w:szCs w:val="18"/>
              </w:rPr>
              <w:t>of features, materials, components, or manufa</w:t>
            </w:r>
            <w:r w:rsidRPr="00C258EC">
              <w:rPr>
                <w:rFonts w:asciiTheme="minorHAnsi" w:hAnsiTheme="minorHAnsi" w:cstheme="minorHAnsi"/>
                <w:snapToGrid w:val="0"/>
                <w:sz w:val="18"/>
                <w:szCs w:val="18"/>
              </w:rPr>
              <w:t xml:space="preserve">ctured devices </w:t>
            </w:r>
            <w:r w:rsidRPr="00FC1BBC">
              <w:rPr>
                <w:rFonts w:asciiTheme="minorHAnsi" w:hAnsiTheme="minorHAnsi" w:cstheme="minorHAnsi"/>
                <w:sz w:val="18"/>
                <w:szCs w:val="18"/>
              </w:rPr>
              <w:t xml:space="preserve">for the scope of work identified on this Certificate of Installation </w:t>
            </w:r>
            <w:r w:rsidRPr="00323F2C">
              <w:rPr>
                <w:rFonts w:asciiTheme="minorHAnsi" w:hAnsiTheme="minorHAnsi" w:cstheme="minorHAnsi"/>
                <w:snapToGrid w:val="0"/>
                <w:sz w:val="18"/>
                <w:szCs w:val="18"/>
              </w:rPr>
              <w:t>and attest to the declarations in this statement</w:t>
            </w:r>
            <w:r w:rsidRPr="00323F2C">
              <w:rPr>
                <w:rFonts w:asciiTheme="minorHAnsi" w:hAnsiTheme="minorHAnsi" w:cstheme="minorHAnsi"/>
                <w:sz w:val="18"/>
                <w:szCs w:val="18"/>
              </w:rPr>
              <w:t>, or b) I am an authorized representative of the responsible person and attest to the declarations in this statement on the responsible person’s behalf</w:t>
            </w:r>
            <w:r w:rsidRPr="00D879CA">
              <w:rPr>
                <w:rFonts w:asciiTheme="minorHAnsi" w:eastAsia="Calibri" w:hAnsiTheme="minorHAnsi" w:cstheme="minorHAnsi"/>
                <w:sz w:val="18"/>
                <w:szCs w:val="18"/>
              </w:rPr>
              <w:t>.</w:t>
            </w:r>
          </w:p>
          <w:p w14:paraId="68F99731" w14:textId="77777777" w:rsidR="000D610A" w:rsidRPr="00236F4B" w:rsidRDefault="000D610A" w:rsidP="00E26207">
            <w:pPr>
              <w:keepNext/>
              <w:numPr>
                <w:ilvl w:val="0"/>
                <w:numId w:val="8"/>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A2A2F7B" w14:textId="77777777" w:rsidR="000D610A" w:rsidRPr="003027B1" w:rsidRDefault="000D610A" w:rsidP="00E26207">
            <w:pPr>
              <w:pStyle w:val="ListParagraph"/>
              <w:keepNext/>
              <w:numPr>
                <w:ilvl w:val="0"/>
                <w:numId w:val="8"/>
              </w:numPr>
              <w:autoSpaceDE w:val="0"/>
              <w:autoSpaceDN w:val="0"/>
              <w:adjustRightInd w:val="0"/>
              <w:spacing w:after="0" w:line="240" w:lineRule="auto"/>
              <w:rPr>
                <w:rFonts w:asciiTheme="minorHAnsi" w:hAnsiTheme="minorHAnsi" w:cstheme="minorHAnsi"/>
                <w:sz w:val="18"/>
                <w:szCs w:val="18"/>
              </w:rPr>
            </w:pPr>
            <w:r w:rsidRPr="00DF3388">
              <w:rPr>
                <w:rFonts w:asciiTheme="minorHAnsi" w:hAnsiTheme="minorHAnsi" w:cs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DF3388" w:rsidDel="001D633D">
              <w:rPr>
                <w:rFonts w:asciiTheme="minorHAnsi" w:hAnsiTheme="minorHAnsi" w:cstheme="minorHAnsi"/>
                <w:sz w:val="18"/>
                <w:szCs w:val="18"/>
              </w:rPr>
              <w:t xml:space="preserve"> </w:t>
            </w:r>
          </w:p>
          <w:p w14:paraId="0F7F4522" w14:textId="78DFD1EF" w:rsidR="00913A72" w:rsidRPr="00236F4B" w:rsidRDefault="000D610A" w:rsidP="00E26207">
            <w:pPr>
              <w:keepNext/>
              <w:numPr>
                <w:ilvl w:val="0"/>
                <w:numId w:val="2"/>
              </w:numPr>
              <w:autoSpaceDE w:val="0"/>
              <w:autoSpaceDN w:val="0"/>
              <w:adjustRightInd w:val="0"/>
              <w:spacing w:after="0" w:line="240" w:lineRule="auto"/>
              <w:contextualSpacing/>
              <w:rPr>
                <w:rFonts w:asciiTheme="minorHAnsi" w:eastAsia="Times New Roman" w:hAnsiTheme="minorHAnsi" w:cstheme="minorHAnsi"/>
                <w:b/>
                <w:sz w:val="18"/>
                <w:szCs w:val="18"/>
              </w:rPr>
            </w:pPr>
            <w:r w:rsidRPr="000849F0">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w:t>
            </w:r>
            <w:r w:rsidRPr="004B7988">
              <w:rPr>
                <w:rFonts w:asciiTheme="minorHAnsi" w:hAnsiTheme="minorHAnsi" w:cstheme="minorHAnsi"/>
                <w:sz w:val="18"/>
                <w:szCs w:val="18"/>
              </w:rPr>
              <w:t xml:space="preserve">y.  </w:t>
            </w:r>
          </w:p>
        </w:tc>
      </w:tr>
      <w:tr w:rsidR="00913A72" w:rsidRPr="00323F2C" w14:paraId="0F7F4526" w14:textId="77777777" w:rsidTr="00AE6068">
        <w:tblPrEx>
          <w:tblCellMar>
            <w:left w:w="108" w:type="dxa"/>
            <w:right w:w="108" w:type="dxa"/>
          </w:tblCellMar>
        </w:tblPrEx>
        <w:trPr>
          <w:trHeight w:val="360"/>
        </w:trPr>
        <w:tc>
          <w:tcPr>
            <w:tcW w:w="5307" w:type="dxa"/>
          </w:tcPr>
          <w:p w14:paraId="0F7F4524"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5643" w:type="dxa"/>
            <w:gridSpan w:val="3"/>
          </w:tcPr>
          <w:p w14:paraId="0F7F4525"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913A72" w:rsidRPr="00323F2C" w14:paraId="0F7F4529"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7" w14:textId="4FA04F4E"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7F4528"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913A72" w:rsidRPr="00323F2C" w14:paraId="0F7F452C"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A"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7F452B"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913A72" w:rsidRPr="00323F2C" w14:paraId="0F7F4530"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D"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7F452E" w14:textId="0F9A4BF4"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3E5D1D" w:rsidRPr="00E87371">
              <w:rPr>
                <w:rFonts w:asciiTheme="minorHAnsi" w:eastAsia="Times New Roman" w:hAnsiTheme="minorHAnsi" w:cs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7F452F"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33"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31"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7F4532"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534" w14:textId="77777777" w:rsidR="006D2E42" w:rsidRPr="00236F4B" w:rsidRDefault="006D2E42" w:rsidP="00DC522B">
      <w:pPr>
        <w:spacing w:after="0" w:line="240" w:lineRule="auto"/>
        <w:rPr>
          <w:rFonts w:asciiTheme="minorHAnsi" w:hAnsiTheme="minorHAnsi" w:cstheme="minorHAnsi"/>
          <w:b/>
          <w:sz w:val="18"/>
          <w:szCs w:val="18"/>
        </w:rPr>
      </w:pPr>
    </w:p>
    <w:p w14:paraId="0F7F4535" w14:textId="77777777" w:rsidR="006D2E42" w:rsidRPr="00236F4B" w:rsidRDefault="006D2E42" w:rsidP="00DC522B">
      <w:pPr>
        <w:spacing w:after="0" w:line="240" w:lineRule="auto"/>
        <w:rPr>
          <w:rFonts w:asciiTheme="minorHAnsi" w:hAnsiTheme="minorHAnsi" w:cstheme="minorHAnsi"/>
          <w:b/>
          <w:sz w:val="18"/>
          <w:szCs w:val="18"/>
        </w:rPr>
      </w:pPr>
    </w:p>
    <w:p w14:paraId="5C983BD0" w14:textId="1FE8C85E" w:rsidR="00E04539" w:rsidRDefault="00E04539" w:rsidP="00585D1F">
      <w:pPr>
        <w:spacing w:after="0" w:line="240" w:lineRule="auto"/>
        <w:jc w:val="center"/>
        <w:rPr>
          <w:rFonts w:asciiTheme="minorHAnsi" w:hAnsiTheme="minorHAnsi" w:cstheme="minorHAnsi"/>
          <w:b/>
          <w:sz w:val="18"/>
          <w:szCs w:val="18"/>
        </w:rPr>
        <w:sectPr w:rsidR="00E04539" w:rsidSect="00236F4B">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360"/>
        </w:sectPr>
      </w:pPr>
    </w:p>
    <w:p w14:paraId="45213D9A" w14:textId="6A3DB6BC" w:rsidR="00585D1F" w:rsidRPr="00236F4B" w:rsidRDefault="00585D1F" w:rsidP="00585D1F">
      <w:pPr>
        <w:spacing w:after="0" w:line="240" w:lineRule="auto"/>
        <w:jc w:val="center"/>
        <w:rPr>
          <w:b/>
          <w:sz w:val="18"/>
          <w:szCs w:val="18"/>
        </w:rPr>
      </w:pPr>
      <w:r w:rsidRPr="00236F4B">
        <w:rPr>
          <w:b/>
          <w:sz w:val="18"/>
          <w:szCs w:val="18"/>
        </w:rPr>
        <w:lastRenderedPageBreak/>
        <w:t>CF2R-PLB-22-H User Instructions</w:t>
      </w:r>
    </w:p>
    <w:p w14:paraId="147A221A"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405B88C7" w:rsidR="00585D1F" w:rsidRPr="00236F4B"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236F4B">
        <w:rPr>
          <w:rFonts w:asciiTheme="minorHAnsi" w:hAnsiTheme="minorHAnsi" w:cs="Arial"/>
          <w:b/>
          <w:sz w:val="18"/>
          <w:szCs w:val="18"/>
        </w:rPr>
        <w:t>A</w:t>
      </w:r>
      <w:r w:rsidR="00585D1F" w:rsidRPr="00236F4B">
        <w:rPr>
          <w:rFonts w:asciiTheme="minorHAnsi" w:hAnsiTheme="minorHAnsi" w:cs="Arial"/>
          <w:b/>
          <w:sz w:val="18"/>
          <w:szCs w:val="18"/>
        </w:rPr>
        <w:t xml:space="preserve">. Design </w:t>
      </w:r>
      <w:r w:rsidR="0025496C">
        <w:rPr>
          <w:rFonts w:asciiTheme="minorHAnsi" w:hAnsiTheme="minorHAnsi" w:cs="Arial"/>
          <w:b/>
          <w:sz w:val="18"/>
          <w:szCs w:val="18"/>
        </w:rPr>
        <w:t>Dwelling Unit</w:t>
      </w:r>
      <w:r w:rsidR="0025496C" w:rsidRPr="00236F4B">
        <w:rPr>
          <w:rFonts w:asciiTheme="minorHAnsi" w:hAnsiTheme="minorHAnsi" w:cs="Arial"/>
          <w:b/>
          <w:sz w:val="18"/>
          <w:szCs w:val="18"/>
        </w:rPr>
        <w:t xml:space="preserve"> </w:t>
      </w:r>
      <w:r w:rsidR="00585D1F" w:rsidRPr="00236F4B">
        <w:rPr>
          <w:rFonts w:asciiTheme="minorHAnsi" w:hAnsiTheme="minorHAnsi" w:cs="Arial"/>
          <w:b/>
          <w:sz w:val="18"/>
          <w:szCs w:val="18"/>
        </w:rPr>
        <w:t>Water Heating Systems Information</w:t>
      </w:r>
    </w:p>
    <w:p w14:paraId="036FDD4A" w14:textId="129B10D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236F4B">
        <w:rPr>
          <w:rFonts w:asciiTheme="minorHAnsi" w:hAnsiTheme="minorHAnsi"/>
          <w:sz w:val="18"/>
          <w:szCs w:val="18"/>
        </w:rPr>
        <w:t xml:space="preserve">This table reports the water heating system features that were specified on the registered CF1R compliance document for this project. </w:t>
      </w:r>
      <w:r w:rsidR="00E04539">
        <w:rPr>
          <w:rFonts w:asciiTheme="minorHAnsi" w:hAnsiTheme="minorHAnsi"/>
          <w:sz w:val="18"/>
          <w:szCs w:val="18"/>
        </w:rPr>
        <w:t>His section is f</w:t>
      </w:r>
      <w:r w:rsidRPr="00236F4B">
        <w:rPr>
          <w:rFonts w:asciiTheme="minorHAnsi" w:hAnsiTheme="minorHAnsi"/>
          <w:sz w:val="18"/>
          <w:szCs w:val="18"/>
        </w:rPr>
        <w:t>or information</w:t>
      </w:r>
      <w:r w:rsidR="00E04539">
        <w:rPr>
          <w:rFonts w:asciiTheme="minorHAnsi" w:hAnsiTheme="minorHAnsi"/>
          <w:sz w:val="18"/>
          <w:szCs w:val="18"/>
        </w:rPr>
        <w:t>/verification purposes</w:t>
      </w:r>
      <w:r w:rsidRPr="00236F4B">
        <w:rPr>
          <w:rFonts w:asciiTheme="minorHAnsi" w:hAnsiTheme="minorHAnsi"/>
          <w:sz w:val="18"/>
          <w:szCs w:val="18"/>
        </w:rPr>
        <w:t xml:space="preserve"> only and requires no user input.</w:t>
      </w:r>
    </w:p>
    <w:p w14:paraId="75891B73"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2F5442E1"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B</w:t>
      </w:r>
      <w:r w:rsidR="00720D79" w:rsidRPr="00236F4B">
        <w:rPr>
          <w:rFonts w:asciiTheme="minorHAnsi" w:hAnsiTheme="minorHAnsi" w:cstheme="minorHAnsi"/>
          <w:b/>
          <w:sz w:val="18"/>
          <w:szCs w:val="18"/>
        </w:rPr>
        <w:t>. Installed Dwelling Unit Water Heating Systems Information</w:t>
      </w:r>
    </w:p>
    <w:p w14:paraId="3B724820" w14:textId="1DD2E288"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information that is being installed. Require one line for each </w:t>
      </w:r>
      <w:r w:rsidR="00EC0CA0">
        <w:rPr>
          <w:rFonts w:asciiTheme="minorHAnsi" w:hAnsiTheme="minorHAnsi" w:cstheme="minorHAnsi"/>
          <w:sz w:val="18"/>
          <w:szCs w:val="18"/>
        </w:rPr>
        <w:t>installed water heater</w:t>
      </w:r>
      <w:r w:rsidRPr="00236F4B">
        <w:rPr>
          <w:rFonts w:asciiTheme="minorHAnsi" w:hAnsiTheme="minorHAnsi" w:cstheme="minorHAnsi"/>
          <w:sz w:val="18"/>
          <w:szCs w:val="18"/>
        </w:rPr>
        <w:t>.</w:t>
      </w:r>
    </w:p>
    <w:p w14:paraId="54588895" w14:textId="797E5593" w:rsidR="00FB4EA5" w:rsidRDefault="00720D79" w:rsidP="00720D79">
      <w:pPr>
        <w:keepNext/>
        <w:spacing w:after="0" w:line="240" w:lineRule="auto"/>
        <w:ind w:left="720" w:hanging="450"/>
        <w:rPr>
          <w:ins w:id="9" w:author="Markstrum, Alexis@Energy" w:date="2021-03-10T10:14:00Z"/>
          <w:rFonts w:asciiTheme="minorHAnsi" w:hAnsiTheme="minorHAnsi" w:cstheme="minorHAnsi"/>
          <w:sz w:val="18"/>
          <w:szCs w:val="18"/>
        </w:rPr>
      </w:pPr>
      <w:r w:rsidRPr="00236F4B">
        <w:rPr>
          <w:rFonts w:asciiTheme="minorHAnsi" w:hAnsiTheme="minorHAnsi" w:cstheme="minorHAnsi"/>
          <w:sz w:val="18"/>
          <w:szCs w:val="18"/>
        </w:rPr>
        <w:t xml:space="preserve">01 </w:t>
      </w:r>
      <w:ins w:id="10" w:author="Markstrum, Alexis@Energy" w:date="2021-03-10T10:14:00Z">
        <w:r w:rsidR="00FB4EA5">
          <w:rPr>
            <w:rFonts w:asciiTheme="minorHAnsi" w:hAnsiTheme="minorHAnsi" w:cstheme="minorHAnsi"/>
            <w:sz w:val="18"/>
            <w:szCs w:val="18"/>
          </w:rPr>
          <w:t xml:space="preserve">Dwelling Unit Name - </w:t>
        </w:r>
        <w:r w:rsidR="00FB4EA5" w:rsidRPr="0087483C">
          <w:rPr>
            <w:rFonts w:asciiTheme="minorHAnsi" w:hAnsiTheme="minorHAnsi" w:cstheme="minorHAnsi"/>
            <w:sz w:val="18"/>
            <w:szCs w:val="18"/>
          </w:rPr>
          <w:t xml:space="preserve">Reference information from </w:t>
        </w:r>
        <w:r w:rsidR="00FB4EA5">
          <w:rPr>
            <w:rFonts w:asciiTheme="minorHAnsi" w:hAnsiTheme="minorHAnsi" w:cstheme="minorHAnsi"/>
            <w:sz w:val="18"/>
            <w:szCs w:val="18"/>
          </w:rPr>
          <w:t>Table A</w:t>
        </w:r>
        <w:r w:rsidR="00FB4EA5" w:rsidRPr="0087483C">
          <w:rPr>
            <w:rFonts w:asciiTheme="minorHAnsi" w:hAnsiTheme="minorHAnsi" w:cstheme="minorHAnsi"/>
            <w:sz w:val="18"/>
            <w:szCs w:val="18"/>
          </w:rPr>
          <w:t>.</w:t>
        </w:r>
        <w:r w:rsidR="00FB4EA5">
          <w:rPr>
            <w:rFonts w:asciiTheme="minorHAnsi" w:hAnsiTheme="minorHAnsi" w:cstheme="minorHAnsi"/>
            <w:sz w:val="18"/>
            <w:szCs w:val="18"/>
          </w:rPr>
          <w:t xml:space="preserve"> </w:t>
        </w:r>
      </w:ins>
    </w:p>
    <w:p w14:paraId="2A45BB2F" w14:textId="03172B00" w:rsidR="00720D79" w:rsidRPr="0087483C" w:rsidRDefault="00FB4EA5" w:rsidP="00720D79">
      <w:pPr>
        <w:keepNext/>
        <w:spacing w:after="0" w:line="240" w:lineRule="auto"/>
        <w:ind w:left="720" w:hanging="450"/>
        <w:rPr>
          <w:rFonts w:asciiTheme="minorHAnsi" w:hAnsiTheme="minorHAnsi" w:cstheme="minorHAnsi"/>
          <w:sz w:val="18"/>
          <w:szCs w:val="18"/>
        </w:rPr>
      </w:pPr>
      <w:ins w:id="11" w:author="Markstrum, Alexis@Energy" w:date="2021-03-10T10:14:00Z">
        <w:r>
          <w:rPr>
            <w:rFonts w:asciiTheme="minorHAnsi" w:hAnsiTheme="minorHAnsi" w:cstheme="minorHAnsi"/>
            <w:sz w:val="18"/>
            <w:szCs w:val="18"/>
          </w:rPr>
          <w:t xml:space="preserve">02 </w:t>
        </w:r>
      </w:ins>
      <w:r w:rsidR="00720D79" w:rsidRPr="00236F4B">
        <w:rPr>
          <w:rFonts w:asciiTheme="minorHAnsi" w:hAnsiTheme="minorHAnsi" w:cstheme="minorHAnsi"/>
          <w:sz w:val="18"/>
          <w:szCs w:val="18"/>
        </w:rPr>
        <w:t xml:space="preserve">Water Heating System ID or Name – </w:t>
      </w:r>
      <w:r w:rsidR="00720D79" w:rsidRPr="0087483C">
        <w:rPr>
          <w:rFonts w:asciiTheme="minorHAnsi" w:hAnsiTheme="minorHAnsi" w:cstheme="minorHAnsi"/>
          <w:sz w:val="18"/>
          <w:szCs w:val="18"/>
        </w:rPr>
        <w:t xml:space="preserve">Reference information from </w:t>
      </w:r>
      <w:r w:rsidR="0087483C">
        <w:rPr>
          <w:rFonts w:asciiTheme="minorHAnsi" w:hAnsiTheme="minorHAnsi" w:cstheme="minorHAnsi"/>
          <w:sz w:val="18"/>
          <w:szCs w:val="18"/>
        </w:rPr>
        <w:t>Table A</w:t>
      </w:r>
      <w:r w:rsidR="00720D79" w:rsidRPr="0087483C">
        <w:rPr>
          <w:rFonts w:asciiTheme="minorHAnsi" w:hAnsiTheme="minorHAnsi" w:cstheme="minorHAnsi"/>
          <w:sz w:val="18"/>
          <w:szCs w:val="18"/>
        </w:rPr>
        <w:t>.</w:t>
      </w:r>
    </w:p>
    <w:p w14:paraId="502ABF75" w14:textId="1697BACE"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ins w:id="12" w:author="Markstrum, Alexis@Energy" w:date="2021-03-10T10:14:00Z">
        <w:r w:rsidR="00FB4EA5">
          <w:rPr>
            <w:rFonts w:asciiTheme="minorHAnsi" w:hAnsiTheme="minorHAnsi" w:cstheme="minorHAnsi"/>
            <w:sz w:val="18"/>
            <w:szCs w:val="18"/>
          </w:rPr>
          <w:t>3</w:t>
        </w:r>
      </w:ins>
      <w:del w:id="13" w:author="Markstrum, Alexis@Energy" w:date="2021-03-10T10:14:00Z">
        <w:r w:rsidRPr="0087483C" w:rsidDel="00FB4EA5">
          <w:rPr>
            <w:rFonts w:asciiTheme="minorHAnsi" w:hAnsiTheme="minorHAnsi" w:cstheme="minorHAnsi"/>
            <w:sz w:val="18"/>
            <w:szCs w:val="18"/>
          </w:rPr>
          <w:delText>2</w:delText>
        </w:r>
      </w:del>
      <w:r w:rsidRPr="0087483C">
        <w:rPr>
          <w:rFonts w:asciiTheme="minorHAnsi" w:hAnsiTheme="minorHAnsi" w:cstheme="minorHAnsi"/>
          <w:sz w:val="18"/>
          <w:szCs w:val="18"/>
        </w:rPr>
        <w:t xml:space="preserve"> Water Heating System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heating system type are DHW, or Combined Hydronic.</w:t>
      </w:r>
    </w:p>
    <w:p w14:paraId="12FFCCFD" w14:textId="0A547BFB" w:rsidR="00720D79" w:rsidRPr="0087483C" w:rsidRDefault="00720D79" w:rsidP="00720D79">
      <w:pPr>
        <w:keepNext/>
        <w:spacing w:after="0" w:line="240" w:lineRule="auto"/>
        <w:ind w:left="540" w:hanging="270"/>
        <w:rPr>
          <w:rFonts w:asciiTheme="minorHAnsi" w:hAnsiTheme="minorHAnsi" w:cstheme="minorHAnsi"/>
          <w:sz w:val="18"/>
          <w:szCs w:val="18"/>
        </w:rPr>
      </w:pPr>
      <w:r w:rsidRPr="0087483C">
        <w:rPr>
          <w:rFonts w:asciiTheme="minorHAnsi" w:hAnsiTheme="minorHAnsi" w:cstheme="minorHAnsi"/>
          <w:sz w:val="18"/>
          <w:szCs w:val="18"/>
        </w:rPr>
        <w:t>0</w:t>
      </w:r>
      <w:ins w:id="14" w:author="Markstrum, Alexis@Energy" w:date="2021-03-10T10:15:00Z">
        <w:r w:rsidR="00FB4EA5">
          <w:rPr>
            <w:rFonts w:asciiTheme="minorHAnsi" w:hAnsiTheme="minorHAnsi" w:cstheme="minorHAnsi"/>
            <w:sz w:val="18"/>
            <w:szCs w:val="18"/>
          </w:rPr>
          <w:t>4</w:t>
        </w:r>
      </w:ins>
      <w:del w:id="15" w:author="Markstrum, Alexis@Energy" w:date="2021-03-10T10:15:00Z">
        <w:r w:rsidRPr="0087483C" w:rsidDel="00FB4EA5">
          <w:rPr>
            <w:rFonts w:asciiTheme="minorHAnsi" w:hAnsiTheme="minorHAnsi" w:cstheme="minorHAnsi"/>
            <w:sz w:val="18"/>
            <w:szCs w:val="18"/>
          </w:rPr>
          <w:delText>3</w:delText>
        </w:r>
      </w:del>
      <w:r w:rsidRPr="0087483C">
        <w:rPr>
          <w:rFonts w:asciiTheme="minorHAnsi" w:hAnsiTheme="minorHAnsi" w:cstheme="minorHAnsi"/>
          <w:sz w:val="18"/>
          <w:szCs w:val="18"/>
        </w:rPr>
        <w:t xml:space="preserve"> Water Heater Type – </w:t>
      </w:r>
      <w:r w:rsidR="0087483C">
        <w:rPr>
          <w:rFonts w:asciiTheme="minorHAnsi" w:hAnsiTheme="minorHAnsi" w:cstheme="minorHAnsi"/>
          <w:sz w:val="18"/>
          <w:szCs w:val="18"/>
        </w:rPr>
        <w:t>Reference i</w:t>
      </w:r>
      <w:r w:rsidRPr="0087483C">
        <w:rPr>
          <w:rFonts w:asciiTheme="minorHAnsi" w:hAnsiTheme="minorHAnsi" w:cstheme="minorHAnsi"/>
          <w:sz w:val="18"/>
          <w:szCs w:val="18"/>
        </w:rPr>
        <w:t xml:space="preserve">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0848A94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ins w:id="16" w:author="Markstrum, Alexis@Energy" w:date="2021-03-10T10:15:00Z">
        <w:r w:rsidR="00FB4EA5">
          <w:rPr>
            <w:rFonts w:asciiTheme="minorHAnsi" w:hAnsiTheme="minorHAnsi" w:cstheme="minorHAnsi"/>
            <w:sz w:val="18"/>
            <w:szCs w:val="18"/>
          </w:rPr>
          <w:t>5</w:t>
        </w:r>
      </w:ins>
      <w:del w:id="17" w:author="Markstrum, Alexis@Energy" w:date="2021-03-10T10:15:00Z">
        <w:r w:rsidRPr="0087483C" w:rsidDel="00FB4EA5">
          <w:rPr>
            <w:rFonts w:asciiTheme="minorHAnsi" w:hAnsiTheme="minorHAnsi" w:cstheme="minorHAnsi"/>
            <w:sz w:val="18"/>
            <w:szCs w:val="18"/>
          </w:rPr>
          <w:delText>4</w:delText>
        </w:r>
      </w:del>
      <w:r w:rsidRPr="0087483C">
        <w:rPr>
          <w:rFonts w:asciiTheme="minorHAnsi" w:hAnsiTheme="minorHAnsi" w:cstheme="minorHAnsi"/>
          <w:sz w:val="18"/>
          <w:szCs w:val="18"/>
        </w:rPr>
        <w:t xml:space="preserve"> # of </w:t>
      </w:r>
      <w:ins w:id="18" w:author="Markstrum, Alexis@Energy" w:date="2021-03-10T10:14:00Z">
        <w:r w:rsidR="001822B4">
          <w:rPr>
            <w:rFonts w:asciiTheme="minorHAnsi" w:eastAsia="Times New Roman" w:hAnsiTheme="minorHAnsi" w:cstheme="minorHAnsi"/>
            <w:sz w:val="18"/>
            <w:szCs w:val="20"/>
          </w:rPr>
          <w:t xml:space="preserve">Like (or Identical) </w:t>
        </w:r>
      </w:ins>
      <w:r w:rsidRPr="0087483C">
        <w:rPr>
          <w:rFonts w:asciiTheme="minorHAnsi" w:hAnsiTheme="minorHAnsi" w:cstheme="minorHAnsi"/>
          <w:sz w:val="18"/>
          <w:szCs w:val="18"/>
        </w:rPr>
        <w:t xml:space="preserve">Water Heaters in system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1F48CB14" w14:textId="304FC2CC"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ins w:id="19" w:author="Markstrum, Alexis@Energy" w:date="2021-03-10T10:15:00Z">
        <w:r w:rsidR="00FB4EA5">
          <w:rPr>
            <w:rFonts w:asciiTheme="minorHAnsi" w:hAnsiTheme="minorHAnsi" w:cstheme="minorHAnsi"/>
            <w:sz w:val="18"/>
            <w:szCs w:val="18"/>
          </w:rPr>
          <w:t>6</w:t>
        </w:r>
      </w:ins>
      <w:del w:id="20" w:author="Markstrum, Alexis@Energy" w:date="2021-03-10T10:15:00Z">
        <w:r w:rsidR="006E1E98" w:rsidRPr="0087483C" w:rsidDel="00FB4EA5">
          <w:rPr>
            <w:rFonts w:asciiTheme="minorHAnsi" w:hAnsiTheme="minorHAnsi" w:cstheme="minorHAnsi"/>
            <w:sz w:val="18"/>
            <w:szCs w:val="18"/>
          </w:rPr>
          <w:delText>5</w:delText>
        </w:r>
      </w:del>
      <w:r w:rsidRPr="0087483C">
        <w:rPr>
          <w:rFonts w:asciiTheme="minorHAnsi" w:hAnsiTheme="minorHAnsi" w:cstheme="minorHAnsi"/>
          <w:sz w:val="18"/>
          <w:szCs w:val="18"/>
        </w:rPr>
        <w:t xml:space="preserve"> Fuel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xml:space="preserve">. The different kinds of fuel types are </w:t>
      </w:r>
      <w:r w:rsidR="0087483C">
        <w:rPr>
          <w:rFonts w:asciiTheme="minorHAnsi" w:hAnsiTheme="minorHAnsi" w:cstheme="minorHAnsi"/>
          <w:sz w:val="18"/>
          <w:szCs w:val="18"/>
        </w:rPr>
        <w:t xml:space="preserve">heat pump, electric resistance, </w:t>
      </w:r>
      <w:r w:rsidRPr="0087483C">
        <w:rPr>
          <w:rFonts w:asciiTheme="minorHAnsi" w:hAnsiTheme="minorHAnsi" w:cstheme="minorHAnsi"/>
          <w:sz w:val="18"/>
          <w:szCs w:val="18"/>
        </w:rPr>
        <w:t xml:space="preserve">natural gas, </w:t>
      </w:r>
      <w:r w:rsidR="0087483C">
        <w:rPr>
          <w:rFonts w:asciiTheme="minorHAnsi" w:hAnsiTheme="minorHAnsi" w:cstheme="minorHAnsi"/>
          <w:sz w:val="18"/>
          <w:szCs w:val="18"/>
        </w:rPr>
        <w:t xml:space="preserve">and </w:t>
      </w:r>
      <w:r w:rsidRPr="0087483C">
        <w:rPr>
          <w:rFonts w:asciiTheme="minorHAnsi" w:hAnsiTheme="minorHAnsi" w:cstheme="minorHAnsi"/>
          <w:sz w:val="18"/>
          <w:szCs w:val="18"/>
        </w:rPr>
        <w:t>propane.</w:t>
      </w:r>
    </w:p>
    <w:p w14:paraId="46A38320" w14:textId="060D9DB1"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ins w:id="21" w:author="Markstrum, Alexis@Energy" w:date="2021-03-10T10:15:00Z">
        <w:r w:rsidR="00FB4EA5">
          <w:rPr>
            <w:rFonts w:asciiTheme="minorHAnsi" w:hAnsiTheme="minorHAnsi" w:cstheme="minorHAnsi"/>
            <w:sz w:val="18"/>
            <w:szCs w:val="18"/>
          </w:rPr>
          <w:t>7</w:t>
        </w:r>
      </w:ins>
      <w:del w:id="22" w:author="Markstrum, Alexis@Energy" w:date="2021-03-10T10:15:00Z">
        <w:r w:rsidR="006E1E98" w:rsidRPr="0087483C" w:rsidDel="00FB4EA5">
          <w:rPr>
            <w:rFonts w:asciiTheme="minorHAnsi" w:hAnsiTheme="minorHAnsi" w:cstheme="minorHAnsi"/>
            <w:sz w:val="18"/>
            <w:szCs w:val="18"/>
          </w:rPr>
          <w:delText>6</w:delText>
        </w:r>
      </w:del>
      <w:r w:rsidRPr="0087483C">
        <w:rPr>
          <w:rFonts w:asciiTheme="minorHAnsi" w:hAnsiTheme="minorHAnsi" w:cstheme="minorHAnsi"/>
          <w:sz w:val="18"/>
          <w:szCs w:val="18"/>
        </w:rPr>
        <w:t xml:space="preserve"> Rated Input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For natural gas</w:t>
      </w:r>
      <w:r w:rsidR="0087483C">
        <w:rPr>
          <w:rFonts w:asciiTheme="minorHAnsi" w:hAnsiTheme="minorHAnsi" w:cstheme="minorHAnsi"/>
          <w:sz w:val="18"/>
          <w:szCs w:val="18"/>
        </w:rPr>
        <w:t xml:space="preserve"> and</w:t>
      </w:r>
      <w:r w:rsidRPr="0087483C">
        <w:rPr>
          <w:rFonts w:asciiTheme="minorHAnsi" w:hAnsiTheme="minorHAnsi" w:cstheme="minorHAnsi"/>
          <w:sz w:val="18"/>
          <w:szCs w:val="18"/>
        </w:rPr>
        <w:t xml:space="preserve"> propane</w:t>
      </w:r>
      <w:r w:rsidR="0087483C">
        <w:rPr>
          <w:rFonts w:asciiTheme="minorHAnsi" w:hAnsiTheme="minorHAnsi" w:cstheme="minorHAnsi"/>
          <w:sz w:val="18"/>
          <w:szCs w:val="18"/>
        </w:rPr>
        <w:t>,</w:t>
      </w:r>
      <w:r w:rsidRPr="0087483C">
        <w:rPr>
          <w:rFonts w:asciiTheme="minorHAnsi" w:hAnsiTheme="minorHAnsi" w:cstheme="minorHAnsi"/>
          <w:sz w:val="18"/>
          <w:szCs w:val="18"/>
        </w:rPr>
        <w:t xml:space="preserve"> the input type is Btu/hr. For </w:t>
      </w:r>
      <w:r w:rsidR="0087483C">
        <w:rPr>
          <w:rFonts w:asciiTheme="minorHAnsi" w:hAnsiTheme="minorHAnsi" w:cstheme="minorHAnsi"/>
          <w:sz w:val="18"/>
          <w:szCs w:val="18"/>
        </w:rPr>
        <w:t xml:space="preserve">heat pump and </w:t>
      </w:r>
      <w:r w:rsidRPr="0087483C">
        <w:rPr>
          <w:rFonts w:asciiTheme="minorHAnsi" w:hAnsiTheme="minorHAnsi" w:cstheme="minorHAnsi"/>
          <w:sz w:val="18"/>
          <w:szCs w:val="18"/>
        </w:rPr>
        <w:t>electric</w:t>
      </w:r>
      <w:r w:rsidR="0087483C">
        <w:rPr>
          <w:rFonts w:asciiTheme="minorHAnsi" w:hAnsiTheme="minorHAnsi" w:cstheme="minorHAnsi"/>
          <w:sz w:val="18"/>
          <w:szCs w:val="18"/>
        </w:rPr>
        <w:t xml:space="preserve"> resistance,</w:t>
      </w:r>
      <w:r w:rsidRPr="0087483C">
        <w:rPr>
          <w:rFonts w:asciiTheme="minorHAnsi" w:hAnsiTheme="minorHAnsi" w:cstheme="minorHAnsi"/>
          <w:sz w:val="18"/>
          <w:szCs w:val="18"/>
        </w:rPr>
        <w:t xml:space="preserve"> the input type is kW.</w:t>
      </w:r>
    </w:p>
    <w:p w14:paraId="09EA39B2" w14:textId="43DCC015"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ins w:id="23" w:author="Markstrum, Alexis@Energy" w:date="2021-03-10T10:15:00Z">
        <w:r w:rsidR="00FB4EA5">
          <w:rPr>
            <w:rFonts w:asciiTheme="minorHAnsi" w:hAnsiTheme="minorHAnsi" w:cstheme="minorHAnsi"/>
            <w:sz w:val="18"/>
            <w:szCs w:val="18"/>
          </w:rPr>
          <w:t>8</w:t>
        </w:r>
      </w:ins>
      <w:del w:id="24" w:author="Markstrum, Alexis@Energy" w:date="2021-03-10T10:15:00Z">
        <w:r w:rsidR="006E1E98" w:rsidRPr="0087483C" w:rsidDel="00FB4EA5">
          <w:rPr>
            <w:rFonts w:asciiTheme="minorHAnsi" w:hAnsiTheme="minorHAnsi" w:cstheme="minorHAnsi"/>
            <w:sz w:val="18"/>
            <w:szCs w:val="18"/>
          </w:rPr>
          <w:delText>7</w:delText>
        </w:r>
      </w:del>
      <w:r w:rsidRPr="0087483C">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7002D788" w:rsidR="006E1E98" w:rsidRPr="0087483C" w:rsidRDefault="006E1E98" w:rsidP="00720D79">
      <w:pPr>
        <w:keepNext/>
        <w:spacing w:after="0" w:line="240" w:lineRule="auto"/>
        <w:ind w:left="720" w:hanging="450"/>
        <w:rPr>
          <w:rFonts w:asciiTheme="minorHAnsi" w:hAnsiTheme="minorHAnsi" w:cstheme="minorHAnsi"/>
          <w:sz w:val="18"/>
          <w:szCs w:val="18"/>
        </w:rPr>
      </w:pPr>
      <w:r w:rsidRPr="0036442C">
        <w:rPr>
          <w:rFonts w:asciiTheme="minorHAnsi" w:hAnsiTheme="minorHAnsi" w:cstheme="minorHAnsi"/>
          <w:sz w:val="18"/>
          <w:szCs w:val="18"/>
        </w:rPr>
        <w:t>0</w:t>
      </w:r>
      <w:ins w:id="25" w:author="Markstrum, Alexis@Energy" w:date="2021-03-10T10:15:00Z">
        <w:r w:rsidR="00FB4EA5">
          <w:rPr>
            <w:rFonts w:asciiTheme="minorHAnsi" w:hAnsiTheme="minorHAnsi" w:cstheme="minorHAnsi"/>
            <w:sz w:val="18"/>
            <w:szCs w:val="18"/>
          </w:rPr>
          <w:t>9</w:t>
        </w:r>
      </w:ins>
      <w:del w:id="26" w:author="Markstrum, Alexis@Energy" w:date="2021-03-10T10:15:00Z">
        <w:r w:rsidRPr="0036442C" w:rsidDel="00FB4EA5">
          <w:rPr>
            <w:rFonts w:asciiTheme="minorHAnsi" w:hAnsiTheme="minorHAnsi" w:cstheme="minorHAnsi"/>
            <w:sz w:val="18"/>
            <w:szCs w:val="18"/>
          </w:rPr>
          <w:delText>8</w:delText>
        </w:r>
      </w:del>
      <w:r w:rsidRPr="0036442C">
        <w:rPr>
          <w:rFonts w:asciiTheme="minorHAnsi" w:hAnsiTheme="minorHAnsi" w:cstheme="minorHAnsi"/>
          <w:sz w:val="18"/>
          <w:szCs w:val="18"/>
        </w:rPr>
        <w:t xml:space="preserve"> Central DHW System Distribution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79B417AF" w14:textId="0F700156" w:rsidR="00720D79" w:rsidRPr="0087483C" w:rsidRDefault="00FB4EA5" w:rsidP="00720D79">
      <w:pPr>
        <w:keepNext/>
        <w:spacing w:after="0" w:line="240" w:lineRule="auto"/>
        <w:ind w:left="720" w:hanging="450"/>
        <w:rPr>
          <w:rFonts w:asciiTheme="minorHAnsi" w:hAnsiTheme="minorHAnsi" w:cstheme="minorHAnsi"/>
          <w:sz w:val="18"/>
          <w:szCs w:val="18"/>
        </w:rPr>
      </w:pPr>
      <w:ins w:id="27" w:author="Markstrum, Alexis@Energy" w:date="2021-03-10T10:15:00Z">
        <w:r>
          <w:rPr>
            <w:rFonts w:asciiTheme="minorHAnsi" w:hAnsiTheme="minorHAnsi" w:cstheme="minorHAnsi"/>
            <w:sz w:val="18"/>
            <w:szCs w:val="18"/>
          </w:rPr>
          <w:t>10</w:t>
        </w:r>
      </w:ins>
      <w:del w:id="28" w:author="Markstrum, Alexis@Energy" w:date="2021-03-10T10:15:00Z">
        <w:r w:rsidR="00720D79" w:rsidRPr="0087483C" w:rsidDel="00FB4EA5">
          <w:rPr>
            <w:rFonts w:asciiTheme="minorHAnsi" w:hAnsiTheme="minorHAnsi" w:cstheme="minorHAnsi"/>
            <w:sz w:val="18"/>
            <w:szCs w:val="18"/>
          </w:rPr>
          <w:delText>09</w:delText>
        </w:r>
      </w:del>
      <w:r w:rsidR="00720D79" w:rsidRPr="0087483C">
        <w:rPr>
          <w:rFonts w:asciiTheme="minorHAnsi" w:hAnsiTheme="minorHAnsi" w:cstheme="minorHAnsi"/>
          <w:sz w:val="18"/>
          <w:szCs w:val="18"/>
        </w:rPr>
        <w:t xml:space="preserve"> Dwelling Unit DHW System Distribution Type - Reference information from </w:t>
      </w:r>
      <w:r w:rsidR="0087483C">
        <w:rPr>
          <w:rFonts w:asciiTheme="minorHAnsi" w:hAnsiTheme="minorHAnsi" w:cstheme="minorHAnsi"/>
          <w:sz w:val="18"/>
          <w:szCs w:val="18"/>
        </w:rPr>
        <w:t>Table A</w:t>
      </w:r>
      <w:r w:rsidR="00720D79" w:rsidRPr="0087483C">
        <w:rPr>
          <w:rFonts w:asciiTheme="minorHAnsi" w:hAnsiTheme="minorHAnsi" w:cstheme="minorHAnsi"/>
          <w:sz w:val="18"/>
          <w:szCs w:val="18"/>
        </w:rPr>
        <w:t>.</w:t>
      </w:r>
    </w:p>
    <w:p w14:paraId="38E7CB77" w14:textId="302C6110" w:rsidR="00770BE1" w:rsidRPr="0087483C" w:rsidRDefault="00770BE1"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1</w:t>
      </w:r>
      <w:ins w:id="29" w:author="Markstrum, Alexis@Energy" w:date="2021-03-10T10:15:00Z">
        <w:r w:rsidR="00FB4EA5">
          <w:rPr>
            <w:rFonts w:asciiTheme="minorHAnsi" w:hAnsiTheme="minorHAnsi" w:cstheme="minorHAnsi"/>
            <w:sz w:val="18"/>
            <w:szCs w:val="18"/>
          </w:rPr>
          <w:t>1</w:t>
        </w:r>
      </w:ins>
      <w:del w:id="30" w:author="Markstrum, Alexis@Energy" w:date="2021-03-10T10:15:00Z">
        <w:r w:rsidRPr="0087483C" w:rsidDel="00FB4EA5">
          <w:rPr>
            <w:rFonts w:asciiTheme="minorHAnsi" w:hAnsiTheme="minorHAnsi" w:cstheme="minorHAnsi"/>
            <w:sz w:val="18"/>
            <w:szCs w:val="18"/>
          </w:rPr>
          <w:delText>0</w:delText>
        </w:r>
      </w:del>
      <w:r w:rsidRPr="0087483C">
        <w:rPr>
          <w:rFonts w:asciiTheme="minorHAnsi" w:hAnsiTheme="minorHAnsi" w:cstheme="minorHAnsi"/>
          <w:sz w:val="18"/>
          <w:szCs w:val="18"/>
        </w:rPr>
        <w:t xml:space="preserve"> Compact Distribution - Reference information from </w:t>
      </w:r>
      <w:r w:rsidR="0036442C">
        <w:rPr>
          <w:rFonts w:asciiTheme="minorHAnsi" w:hAnsiTheme="minorHAnsi" w:cstheme="minorHAnsi"/>
          <w:sz w:val="18"/>
          <w:szCs w:val="18"/>
        </w:rPr>
        <w:t>Table A</w:t>
      </w:r>
      <w:r w:rsidRPr="0087483C">
        <w:rPr>
          <w:rFonts w:asciiTheme="minorHAnsi" w:hAnsiTheme="minorHAnsi" w:cstheme="minorHAnsi"/>
          <w:sz w:val="18"/>
          <w:szCs w:val="18"/>
        </w:rPr>
        <w:t>.</w:t>
      </w:r>
    </w:p>
    <w:p w14:paraId="0CFD935B" w14:textId="69B56356" w:rsidR="00720D79" w:rsidRPr="00236F4B" w:rsidRDefault="007B0D5E" w:rsidP="007B0D5E">
      <w:pPr>
        <w:keepNext/>
        <w:spacing w:after="0" w:line="240" w:lineRule="auto"/>
        <w:ind w:firstLine="270"/>
        <w:rPr>
          <w:rFonts w:asciiTheme="minorHAnsi" w:hAnsiTheme="minorHAnsi" w:cstheme="minorHAnsi"/>
          <w:sz w:val="18"/>
          <w:szCs w:val="18"/>
        </w:rPr>
      </w:pPr>
      <w:r w:rsidRPr="0036442C">
        <w:rPr>
          <w:rFonts w:asciiTheme="minorHAnsi" w:hAnsiTheme="minorHAnsi" w:cstheme="minorHAnsi"/>
          <w:sz w:val="18"/>
          <w:szCs w:val="18"/>
        </w:rPr>
        <w:t>1</w:t>
      </w:r>
      <w:ins w:id="31" w:author="Markstrum, Alexis@Energy" w:date="2021-03-10T10:15:00Z">
        <w:r w:rsidR="00FB4EA5">
          <w:rPr>
            <w:rFonts w:asciiTheme="minorHAnsi" w:hAnsiTheme="minorHAnsi" w:cstheme="minorHAnsi"/>
            <w:sz w:val="18"/>
            <w:szCs w:val="18"/>
          </w:rPr>
          <w:t>2</w:t>
        </w:r>
      </w:ins>
      <w:del w:id="32" w:author="Markstrum, Alexis@Energy" w:date="2021-03-10T10:15:00Z">
        <w:r w:rsidRPr="0036442C" w:rsidDel="00FB4EA5">
          <w:rPr>
            <w:rFonts w:asciiTheme="minorHAnsi" w:hAnsiTheme="minorHAnsi" w:cstheme="minorHAnsi"/>
            <w:sz w:val="18"/>
            <w:szCs w:val="18"/>
          </w:rPr>
          <w:delText>1</w:delText>
        </w:r>
      </w:del>
      <w:r w:rsidRPr="0036442C">
        <w:rPr>
          <w:rFonts w:asciiTheme="minorHAnsi" w:hAnsiTheme="minorHAnsi" w:cstheme="minorHAnsi"/>
          <w:sz w:val="18"/>
          <w:szCs w:val="18"/>
        </w:rPr>
        <w:t xml:space="preserve"> Drain Water Heat Recovery - Reference information from </w:t>
      </w:r>
      <w:r w:rsidR="0036442C">
        <w:rPr>
          <w:rFonts w:asciiTheme="minorHAnsi" w:hAnsiTheme="minorHAnsi" w:cstheme="minorHAnsi"/>
          <w:sz w:val="18"/>
          <w:szCs w:val="18"/>
        </w:rPr>
        <w:t>Table A</w:t>
      </w:r>
      <w:r w:rsidRPr="0036442C">
        <w:rPr>
          <w:rFonts w:asciiTheme="minorHAnsi" w:hAnsiTheme="minorHAnsi" w:cstheme="minorHAnsi"/>
          <w:sz w:val="18"/>
          <w:szCs w:val="18"/>
        </w:rPr>
        <w:t>.</w:t>
      </w:r>
    </w:p>
    <w:p w14:paraId="735B7CAB" w14:textId="77777777" w:rsidR="007B0D5E" w:rsidRPr="00236F4B" w:rsidRDefault="007B0D5E" w:rsidP="00720D79">
      <w:pPr>
        <w:keepNext/>
        <w:spacing w:after="0" w:line="240" w:lineRule="auto"/>
        <w:rPr>
          <w:rFonts w:asciiTheme="minorHAnsi" w:hAnsiTheme="minorHAnsi" w:cstheme="minorHAnsi"/>
          <w:sz w:val="18"/>
          <w:szCs w:val="18"/>
        </w:rPr>
      </w:pPr>
    </w:p>
    <w:p w14:paraId="770ACA6B" w14:textId="6D97165B" w:rsidR="00720D79" w:rsidRPr="00236F4B" w:rsidRDefault="006E1E98" w:rsidP="00720D79">
      <w:pPr>
        <w:keepNext/>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C</w:t>
      </w:r>
      <w:r w:rsidR="00720D79" w:rsidRPr="00236F4B">
        <w:rPr>
          <w:rFonts w:asciiTheme="minorHAnsi" w:hAnsiTheme="minorHAnsi" w:cstheme="minorHAnsi"/>
          <w:b/>
          <w:sz w:val="18"/>
          <w:szCs w:val="18"/>
        </w:rPr>
        <w:t>. Design Dwelling Unit Water Heating Efficiency Information</w:t>
      </w:r>
    </w:p>
    <w:p w14:paraId="74046C32" w14:textId="60FCE961" w:rsidR="00720D79" w:rsidRPr="00236F4B"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features that were specified on the registered CF1R compliance document for this project. </w:t>
      </w:r>
      <w:r w:rsidR="00E04539">
        <w:rPr>
          <w:rFonts w:asciiTheme="minorHAnsi" w:hAnsiTheme="minorHAnsi" w:cstheme="minorHAnsi"/>
          <w:sz w:val="18"/>
          <w:szCs w:val="18"/>
        </w:rPr>
        <w:t>This section is f</w:t>
      </w:r>
      <w:r w:rsidRPr="00236F4B">
        <w:rPr>
          <w:rFonts w:asciiTheme="minorHAnsi" w:hAnsiTheme="minorHAnsi" w:cstheme="minorHAnsi"/>
          <w:sz w:val="18"/>
          <w:szCs w:val="18"/>
        </w:rPr>
        <w:t>or information</w:t>
      </w:r>
      <w:r w:rsidR="00E04539">
        <w:rPr>
          <w:rFonts w:asciiTheme="minorHAnsi" w:hAnsiTheme="minorHAnsi" w:cstheme="minorHAnsi"/>
          <w:sz w:val="18"/>
          <w:szCs w:val="18"/>
        </w:rPr>
        <w:t>/verification purposes</w:t>
      </w:r>
      <w:r w:rsidRPr="00236F4B">
        <w:rPr>
          <w:rFonts w:asciiTheme="minorHAnsi" w:hAnsiTheme="minorHAnsi" w:cstheme="minorHAnsi"/>
          <w:sz w:val="18"/>
          <w:szCs w:val="18"/>
        </w:rPr>
        <w:t xml:space="preserve"> only and requires no user input.</w:t>
      </w:r>
    </w:p>
    <w:p w14:paraId="68B7A7C8" w14:textId="77777777" w:rsidR="00720D79" w:rsidRPr="00236F4B" w:rsidRDefault="00720D79" w:rsidP="00720D79">
      <w:pPr>
        <w:keepNext/>
        <w:spacing w:after="0" w:line="240" w:lineRule="auto"/>
        <w:rPr>
          <w:rFonts w:asciiTheme="minorHAnsi" w:hAnsiTheme="minorHAnsi" w:cstheme="minorHAnsi"/>
          <w:b/>
          <w:sz w:val="18"/>
          <w:szCs w:val="18"/>
        </w:rPr>
      </w:pPr>
    </w:p>
    <w:p w14:paraId="68AC99F7" w14:textId="58419CFD"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D</w:t>
      </w:r>
      <w:r w:rsidR="00720D79" w:rsidRPr="00236F4B">
        <w:rPr>
          <w:rFonts w:asciiTheme="minorHAnsi" w:hAnsiTheme="minorHAnsi" w:cstheme="minorHAnsi"/>
          <w:b/>
          <w:sz w:val="18"/>
          <w:szCs w:val="18"/>
        </w:rPr>
        <w:t>. Installed Dwelling Unit Water Heating Efficiency Information</w:t>
      </w:r>
    </w:p>
    <w:p w14:paraId="409B91AA" w14:textId="3E493CAB"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information that is being installed. Require one line for each </w:t>
      </w:r>
      <w:r w:rsidR="00EC0CA0">
        <w:rPr>
          <w:rFonts w:asciiTheme="minorHAnsi" w:hAnsiTheme="minorHAnsi" w:cstheme="minorHAnsi"/>
          <w:sz w:val="18"/>
          <w:szCs w:val="18"/>
        </w:rPr>
        <w:t>installed water heater</w:t>
      </w:r>
      <w:r w:rsidRPr="00236F4B">
        <w:rPr>
          <w:rFonts w:asciiTheme="minorHAnsi" w:hAnsiTheme="minorHAnsi" w:cstheme="minorHAnsi"/>
          <w:sz w:val="18"/>
          <w:szCs w:val="18"/>
        </w:rPr>
        <w:t>.</w:t>
      </w:r>
    </w:p>
    <w:p w14:paraId="2B30070B" w14:textId="61922B11"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sz w:val="18"/>
          <w:szCs w:val="18"/>
        </w:rPr>
        <w:tab/>
        <w:t xml:space="preserve">01 Water Heating System ID or Name – Reference information from </w:t>
      </w:r>
      <w:r w:rsidR="0036442C">
        <w:rPr>
          <w:rFonts w:asciiTheme="minorHAnsi" w:hAnsiTheme="minorHAnsi" w:cstheme="minorHAnsi"/>
          <w:sz w:val="18"/>
          <w:szCs w:val="18"/>
        </w:rPr>
        <w:t>Table A.</w:t>
      </w:r>
    </w:p>
    <w:p w14:paraId="6C8AF421" w14:textId="3F8B1C8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02 Heating Efficiency Type – Reference information from </w:t>
      </w:r>
      <w:r w:rsidR="0036442C">
        <w:rPr>
          <w:rFonts w:asciiTheme="minorHAnsi" w:hAnsiTheme="minorHAnsi" w:cstheme="minorHAnsi"/>
          <w:sz w:val="18"/>
          <w:szCs w:val="18"/>
        </w:rPr>
        <w:t>Table C</w:t>
      </w:r>
      <w:r w:rsidRPr="00236F4B">
        <w:rPr>
          <w:rFonts w:asciiTheme="minorHAnsi" w:hAnsiTheme="minorHAnsi" w:cstheme="minorHAnsi"/>
          <w:sz w:val="18"/>
          <w:szCs w:val="18"/>
        </w:rPr>
        <w:t>. Different efficiency types are Energy Factor, AFUE, UEF and Thermal Efficiency.</w:t>
      </w:r>
    </w:p>
    <w:p w14:paraId="29C48C9A" w14:textId="710952AE" w:rsidR="00720D79" w:rsidRPr="00236F4B" w:rsidRDefault="00720D79" w:rsidP="00720D79">
      <w:pPr>
        <w:keepNext/>
        <w:spacing w:after="0" w:line="240" w:lineRule="auto"/>
        <w:ind w:left="720" w:hanging="450"/>
        <w:rPr>
          <w:rFonts w:asciiTheme="minorHAnsi" w:hAnsiTheme="minorHAnsi" w:cstheme="minorHAnsi"/>
          <w:b/>
          <w:sz w:val="18"/>
          <w:szCs w:val="18"/>
        </w:rPr>
      </w:pPr>
      <w:r w:rsidRPr="00236F4B">
        <w:rPr>
          <w:rFonts w:asciiTheme="minorHAnsi" w:hAnsiTheme="minorHAnsi" w:cstheme="minorHAnsi"/>
          <w:sz w:val="18"/>
          <w:szCs w:val="18"/>
        </w:rPr>
        <w:t xml:space="preserve">03 Heating Efficiency Value – User input </w:t>
      </w:r>
      <w:r w:rsidR="0036442C">
        <w:rPr>
          <w:rFonts w:asciiTheme="minorHAnsi" w:hAnsiTheme="minorHAnsi" w:cstheme="minorHAnsi"/>
          <w:sz w:val="18"/>
          <w:szCs w:val="18"/>
        </w:rPr>
        <w:t>m</w:t>
      </w:r>
      <w:r w:rsidRPr="00236F4B">
        <w:rPr>
          <w:rFonts w:asciiTheme="minorHAnsi" w:hAnsiTheme="minorHAnsi" w:cstheme="minorHAnsi"/>
          <w:sz w:val="18"/>
          <w:szCs w:val="18"/>
        </w:rPr>
        <w:t>ust be equal to or higher efficiency than value indicated on the CF1R.</w:t>
      </w:r>
    </w:p>
    <w:p w14:paraId="7452B819" w14:textId="13A02CF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04 Standby Loss – User input. Must be equal to or less than value indicated</w:t>
      </w:r>
      <w:r w:rsidR="00E04539">
        <w:rPr>
          <w:rFonts w:asciiTheme="minorHAnsi" w:hAnsiTheme="minorHAnsi" w:cstheme="minorHAnsi"/>
          <w:sz w:val="18"/>
          <w:szCs w:val="18"/>
        </w:rPr>
        <w:t xml:space="preserve"> 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246D9437" w14:textId="738E49EA"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05 Exterior Insulation R-Value – User input. Must be equal to or higher than value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0DC54883" w14:textId="68308088" w:rsidR="006E1E98" w:rsidRPr="00236F4B" w:rsidRDefault="006E1E98" w:rsidP="006E1E98">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06 Water Heater Storage Volume (gal) – User input. Value may be N/A if water heater type is instantaneous with zero storage.</w:t>
      </w:r>
    </w:p>
    <w:p w14:paraId="1ADBC2A5" w14:textId="5A4BEE46"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w:t>
      </w:r>
      <w:r w:rsidR="006E1E98" w:rsidRPr="00236F4B">
        <w:rPr>
          <w:rFonts w:asciiTheme="minorHAnsi" w:hAnsiTheme="minorHAnsi" w:cstheme="minorHAnsi"/>
          <w:sz w:val="18"/>
          <w:szCs w:val="18"/>
        </w:rPr>
        <w:t>7</w:t>
      </w:r>
      <w:r w:rsidRPr="00236F4B">
        <w:rPr>
          <w:rFonts w:asciiTheme="minorHAnsi" w:hAnsiTheme="minorHAnsi" w:cstheme="minorHAnsi"/>
          <w:sz w:val="18"/>
          <w:szCs w:val="18"/>
        </w:rPr>
        <w:t xml:space="preserve"> Tank location – User input. Must be equal to system type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w:t>
      </w:r>
    </w:p>
    <w:p w14:paraId="7DD59A20"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0439B223" w:rsidR="00720D79" w:rsidRPr="00236F4B"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E</w:t>
      </w:r>
      <w:r w:rsidR="00720D79" w:rsidRPr="00236F4B">
        <w:rPr>
          <w:rFonts w:asciiTheme="minorHAnsi" w:hAnsiTheme="minorHAnsi" w:cstheme="minorHAnsi"/>
          <w:b/>
          <w:sz w:val="18"/>
          <w:szCs w:val="18"/>
        </w:rPr>
        <w:t>. Installed Water Heater Manufacturer Information</w:t>
      </w:r>
    </w:p>
    <w:p w14:paraId="522152A5"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01 Water Heating System ID or Name – Reference information from CF1R.</w:t>
      </w:r>
    </w:p>
    <w:p w14:paraId="531F47BF"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02 Manufacturer – User input. Enter the name of the water heater manufacturer.</w:t>
      </w:r>
    </w:p>
    <w:p w14:paraId="72103C0E"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03 Model Number – User input. Enter the model number of the water heater.</w:t>
      </w:r>
    </w:p>
    <w:p w14:paraId="16AA7EF8"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236F4B" w:rsidRDefault="006E4B25" w:rsidP="006E4B25">
      <w:pPr>
        <w:spacing w:after="0" w:line="240" w:lineRule="auto"/>
        <w:rPr>
          <w:rFonts w:asciiTheme="minorHAnsi" w:hAnsiTheme="minorHAnsi" w:cs="Arial"/>
          <w:b/>
          <w:sz w:val="18"/>
          <w:szCs w:val="18"/>
        </w:rPr>
      </w:pPr>
      <w:r w:rsidRPr="00236F4B">
        <w:rPr>
          <w:rFonts w:asciiTheme="minorHAnsi" w:hAnsiTheme="minorHAnsi" w:cs="Arial"/>
          <w:b/>
          <w:sz w:val="18"/>
          <w:szCs w:val="18"/>
        </w:rPr>
        <w:t>F. Mandatory Measures for all Domestic Hot Water Distribution Systems</w:t>
      </w:r>
    </w:p>
    <w:p w14:paraId="1B6C4505" w14:textId="77777777"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CB7BE7A" w14:textId="0EAFD9B5" w:rsidR="006E4B25" w:rsidRPr="00236F4B" w:rsidRDefault="006E4B25" w:rsidP="00A259EF">
      <w:pPr>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G</w:t>
      </w:r>
      <w:r w:rsidR="00720D79" w:rsidRPr="00236F4B">
        <w:rPr>
          <w:rFonts w:asciiTheme="minorHAnsi" w:hAnsiTheme="minorHAnsi" w:cstheme="minorHAnsi"/>
          <w:b/>
          <w:sz w:val="18"/>
          <w:szCs w:val="18"/>
        </w:rPr>
        <w:t xml:space="preserve">. </w:t>
      </w:r>
      <w:r w:rsidR="00935470" w:rsidRPr="00095F6F">
        <w:rPr>
          <w:rFonts w:asciiTheme="minorHAnsi" w:hAnsiTheme="minorHAnsi" w:cstheme="minorHAnsi"/>
          <w:b/>
          <w:sz w:val="18"/>
          <w:szCs w:val="18"/>
        </w:rPr>
        <w:t xml:space="preserve">HERS-Verified Compact Hot Water Distribution </w:t>
      </w:r>
      <w:r w:rsidR="00935470" w:rsidRPr="00236F4B">
        <w:rPr>
          <w:rFonts w:asciiTheme="minorHAnsi" w:hAnsiTheme="minorHAnsi" w:cstheme="minorHAnsi"/>
          <w:b/>
          <w:sz w:val="18"/>
          <w:szCs w:val="18"/>
        </w:rPr>
        <w:t>Expanded Credit</w:t>
      </w:r>
      <w:r w:rsidRPr="00236F4B">
        <w:rPr>
          <w:rFonts w:asciiTheme="minorHAnsi" w:hAnsiTheme="minorHAnsi" w:cstheme="minorHAnsi"/>
          <w:b/>
          <w:sz w:val="18"/>
          <w:szCs w:val="18"/>
        </w:rPr>
        <w:t xml:space="preserve"> and</w:t>
      </w:r>
      <w:r w:rsidR="00C17ADA">
        <w:rPr>
          <w:rFonts w:asciiTheme="minorHAnsi" w:hAnsiTheme="minorHAnsi" w:cstheme="minorHAnsi"/>
          <w:b/>
          <w:sz w:val="18"/>
          <w:szCs w:val="18"/>
        </w:rPr>
        <w:t xml:space="preserve"> </w:t>
      </w:r>
      <w:r w:rsidRPr="00236F4B">
        <w:rPr>
          <w:rFonts w:asciiTheme="minorHAnsi" w:hAnsiTheme="minorHAnsi" w:cstheme="minorHAnsi"/>
          <w:b/>
          <w:sz w:val="18"/>
          <w:szCs w:val="18"/>
        </w:rPr>
        <w:t xml:space="preserve">H. </w:t>
      </w:r>
      <w:r w:rsidRPr="00236F4B">
        <w:rPr>
          <w:rFonts w:cstheme="minorHAnsi"/>
          <w:b/>
          <w:sz w:val="18"/>
          <w:szCs w:val="18"/>
        </w:rPr>
        <w:t>Compact Hot Water Distribution Basic</w:t>
      </w:r>
    </w:p>
    <w:p w14:paraId="1EFA6C4E" w14:textId="77777777"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performance compliance is used, this table lists the values used in the performance calculation and require no user input.</w:t>
      </w:r>
    </w:p>
    <w:p w14:paraId="0819B492" w14:textId="08C70208"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prescriptive compliance is used, fill out this table</w:t>
      </w:r>
      <w:r w:rsidR="00E04539">
        <w:rPr>
          <w:rFonts w:asciiTheme="minorHAnsi" w:hAnsiTheme="minorHAnsi" w:cstheme="minorHAnsi"/>
          <w:sz w:val="18"/>
          <w:szCs w:val="18"/>
        </w:rPr>
        <w:t>.</w:t>
      </w:r>
    </w:p>
    <w:p w14:paraId="55A5A1BB" w14:textId="718D67E7" w:rsidR="00BF3581" w:rsidRPr="00236F4B" w:rsidRDefault="00BF3581"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p>
    <w:p w14:paraId="5D30FC69" w14:textId="3E51FF72"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b/>
          <w:sz w:val="18"/>
          <w:szCs w:val="18"/>
        </w:rPr>
        <w:tab/>
      </w:r>
      <w:r w:rsidRPr="00236F4B">
        <w:rPr>
          <w:rFonts w:asciiTheme="minorHAnsi" w:hAnsiTheme="minorHAnsi" w:cstheme="minorHAnsi"/>
          <w:sz w:val="18"/>
          <w:szCs w:val="18"/>
        </w:rPr>
        <w:t>0</w:t>
      </w:r>
      <w:r w:rsidR="00BF3581">
        <w:rPr>
          <w:rFonts w:asciiTheme="minorHAnsi" w:hAnsiTheme="minorHAnsi" w:cstheme="minorHAnsi"/>
          <w:sz w:val="18"/>
          <w:szCs w:val="18"/>
        </w:rPr>
        <w:t>2</w:t>
      </w:r>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m</w:t>
      </w:r>
      <w:r w:rsidRPr="00236F4B">
        <w:rPr>
          <w:rFonts w:asciiTheme="minorHAnsi" w:hAnsiTheme="minorHAnsi" w:cstheme="minorHAnsi"/>
          <w:sz w:val="18"/>
          <w:szCs w:val="18"/>
        </w:rPr>
        <w:t xml:space="preserve">aster </w:t>
      </w:r>
      <w:r w:rsidR="00E04539">
        <w:rPr>
          <w:rFonts w:asciiTheme="minorHAnsi" w:hAnsiTheme="minorHAnsi" w:cstheme="minorHAnsi"/>
          <w:sz w:val="18"/>
          <w:szCs w:val="18"/>
        </w:rPr>
        <w:t>b</w:t>
      </w:r>
      <w:r w:rsidRPr="00236F4B">
        <w:rPr>
          <w:rFonts w:asciiTheme="minorHAnsi" w:hAnsiTheme="minorHAnsi" w:cstheme="minorHAnsi"/>
          <w:sz w:val="18"/>
          <w:szCs w:val="18"/>
        </w:rPr>
        <w:t xml:space="preserve">ath distance of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975E71">
        <w:rPr>
          <w:rFonts w:asciiTheme="minorHAnsi" w:hAnsiTheme="minorHAnsi" w:cstheme="minorHAnsi"/>
          <w:sz w:val="18"/>
          <w:szCs w:val="18"/>
        </w:rPr>
        <w:t xml:space="preserve">  For multiple water heaters, enter the distance to the closest water heater.</w:t>
      </w:r>
    </w:p>
    <w:p w14:paraId="3B502AE7" w14:textId="6AC1933A"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3</w:t>
      </w:r>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k</w:t>
      </w:r>
      <w:r w:rsidRPr="00236F4B">
        <w:rPr>
          <w:rFonts w:asciiTheme="minorHAnsi" w:hAnsiTheme="minorHAnsi" w:cstheme="minorHAnsi"/>
          <w:sz w:val="18"/>
          <w:szCs w:val="18"/>
        </w:rPr>
        <w:t xml:space="preserve">itchen distance from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E04539">
        <w:rPr>
          <w:rFonts w:asciiTheme="minorHAnsi" w:hAnsiTheme="minorHAnsi" w:cstheme="minorHAnsi"/>
          <w:sz w:val="18"/>
          <w:szCs w:val="18"/>
        </w:rPr>
        <w:t>.</w:t>
      </w:r>
      <w:r w:rsidR="00975E71">
        <w:rPr>
          <w:rFonts w:asciiTheme="minorHAnsi" w:hAnsiTheme="minorHAnsi" w:cstheme="minorHAnsi"/>
          <w:sz w:val="18"/>
          <w:szCs w:val="18"/>
        </w:rPr>
        <w:t xml:space="preserve"> For multiple water heaters, enter the distance to the closest water heater.</w:t>
      </w:r>
    </w:p>
    <w:p w14:paraId="0D8AA2D5" w14:textId="1F3A0E9C" w:rsidR="00F41465" w:rsidRPr="00236F4B" w:rsidRDefault="00F41465" w:rsidP="002A1FF1">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4</w:t>
      </w:r>
      <w:r w:rsidRPr="00236F4B">
        <w:rPr>
          <w:rFonts w:asciiTheme="minorHAnsi" w:hAnsiTheme="minorHAnsi" w:cstheme="minorHAnsi"/>
          <w:sz w:val="18"/>
          <w:szCs w:val="18"/>
        </w:rPr>
        <w:t xml:space="preserve"> Enter </w:t>
      </w:r>
      <w:r w:rsidR="00E04539">
        <w:rPr>
          <w:rFonts w:asciiTheme="minorHAnsi" w:hAnsiTheme="minorHAnsi" w:cstheme="minorHAnsi"/>
          <w:sz w:val="18"/>
          <w:szCs w:val="18"/>
        </w:rPr>
        <w:t>f</w:t>
      </w:r>
      <w:r w:rsidRPr="00236F4B">
        <w:rPr>
          <w:rFonts w:asciiTheme="minorHAnsi" w:hAnsiTheme="minorHAnsi" w:cstheme="minorHAnsi"/>
          <w:sz w:val="18"/>
          <w:szCs w:val="18"/>
        </w:rPr>
        <w:t xml:space="preserve">urthest </w:t>
      </w:r>
      <w:r w:rsidR="00E04539">
        <w:rPr>
          <w:rFonts w:asciiTheme="minorHAnsi" w:hAnsiTheme="minorHAnsi" w:cstheme="minorHAnsi"/>
          <w:sz w:val="18"/>
          <w:szCs w:val="18"/>
        </w:rPr>
        <w:t>t</w:t>
      </w:r>
      <w:r w:rsidRPr="00236F4B">
        <w:rPr>
          <w:rFonts w:asciiTheme="minorHAnsi" w:hAnsiTheme="minorHAnsi" w:cstheme="minorHAnsi"/>
          <w:sz w:val="18"/>
          <w:szCs w:val="18"/>
        </w:rPr>
        <w:t>hird fixtures from fixture to Water Heater in feet</w:t>
      </w:r>
      <w:r w:rsidR="00E04539">
        <w:rPr>
          <w:rFonts w:asciiTheme="minorHAnsi" w:hAnsiTheme="minorHAnsi" w:cstheme="minorHAnsi"/>
          <w:sz w:val="18"/>
          <w:szCs w:val="18"/>
        </w:rPr>
        <w:t>.</w:t>
      </w:r>
      <w:r w:rsidR="00975E71">
        <w:rPr>
          <w:rFonts w:asciiTheme="minorHAnsi" w:hAnsiTheme="minorHAnsi" w:cstheme="minorHAnsi"/>
          <w:sz w:val="18"/>
          <w:szCs w:val="18"/>
        </w:rPr>
        <w:t xml:space="preserve"> For multiple water heaters, enter the average of the furthest distance of each water heater.</w:t>
      </w:r>
    </w:p>
    <w:p w14:paraId="1A9580BA" w14:textId="114F37CA"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5</w:t>
      </w:r>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Weighted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74780DA6" w14:textId="271BEDF1"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lastRenderedPageBreak/>
        <w:t>0</w:t>
      </w:r>
      <w:r w:rsidR="00BF3581">
        <w:rPr>
          <w:rFonts w:asciiTheme="minorHAnsi" w:hAnsiTheme="minorHAnsi" w:cstheme="minorHAnsi"/>
          <w:sz w:val="18"/>
          <w:szCs w:val="18"/>
        </w:rPr>
        <w:t>6</w:t>
      </w:r>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Qualification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2EBBC362" w14:textId="77777777" w:rsidR="00BF3581" w:rsidRPr="00236F4B" w:rsidRDefault="00BF3581"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51923D1A" w:rsidR="001B692C" w:rsidRPr="00095F6F" w:rsidRDefault="006E4B25" w:rsidP="001B692C">
      <w:pPr>
        <w:spacing w:after="0" w:line="240" w:lineRule="auto"/>
        <w:rPr>
          <w:rFonts w:asciiTheme="minorHAnsi" w:eastAsiaTheme="minorEastAsia" w:hAnsiTheme="minorHAnsi" w:cstheme="minorHAnsi"/>
          <w:b/>
          <w:sz w:val="18"/>
          <w:szCs w:val="18"/>
        </w:rPr>
      </w:pPr>
      <w:r w:rsidRPr="00236F4B">
        <w:rPr>
          <w:rFonts w:asciiTheme="minorHAnsi" w:hAnsiTheme="minorHAnsi" w:cs="Arial"/>
          <w:b/>
          <w:sz w:val="18"/>
          <w:szCs w:val="18"/>
        </w:rPr>
        <w:t>I</w:t>
      </w:r>
      <w:r w:rsidR="001B692C" w:rsidRPr="00236F4B">
        <w:rPr>
          <w:rFonts w:asciiTheme="minorHAnsi" w:hAnsiTheme="minorHAnsi" w:cs="Arial"/>
          <w:b/>
          <w:sz w:val="18"/>
          <w:szCs w:val="18"/>
        </w:rPr>
        <w:t xml:space="preserve">.  </w:t>
      </w:r>
      <w:r w:rsidR="001B692C" w:rsidRPr="00095F6F">
        <w:rPr>
          <w:rFonts w:asciiTheme="minorHAnsi" w:eastAsiaTheme="minorEastAsia" w:hAnsiTheme="minorHAnsi" w:cstheme="minorHAnsi"/>
          <w:b/>
          <w:sz w:val="18"/>
          <w:szCs w:val="18"/>
        </w:rPr>
        <w:t xml:space="preserve">HERS-Verified Drain Water Heat Recovery System  </w:t>
      </w:r>
    </w:p>
    <w:p w14:paraId="6ECC25FD" w14:textId="4AFC6AB5" w:rsidR="00B16B2C"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w:t>
      </w:r>
      <w:r w:rsidR="00E04539">
        <w:rPr>
          <w:rFonts w:asciiTheme="minorHAnsi" w:hAnsiTheme="minorHAnsi" w:cs="Arial"/>
          <w:sz w:val="18"/>
          <w:szCs w:val="18"/>
        </w:rPr>
        <w:t>drain water heat recovery</w:t>
      </w:r>
      <w:r w:rsidRPr="00236F4B">
        <w:rPr>
          <w:rFonts w:asciiTheme="minorHAnsi" w:hAnsiTheme="minorHAnsi" w:cs="Arial"/>
          <w:sz w:val="18"/>
          <w:szCs w:val="18"/>
        </w:rPr>
        <w:t xml:space="preserve"> systems. HERS rater must ensure all the requirements in this table are met. </w:t>
      </w:r>
    </w:p>
    <w:p w14:paraId="50968DF3" w14:textId="2A4ACDFE" w:rsidR="00BF3581" w:rsidRPr="00236F4B" w:rsidRDefault="00BF3581" w:rsidP="00BF3581">
      <w:pPr>
        <w:tabs>
          <w:tab w:val="left" w:pos="-720"/>
          <w:tab w:val="left" w:pos="18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Pr>
          <w:rFonts w:asciiTheme="minorHAnsi" w:hAnsiTheme="minorHAnsi" w:cs="Arial"/>
          <w:sz w:val="18"/>
          <w:szCs w:val="18"/>
        </w:rPr>
        <w:tab/>
        <w:t xml:space="preserve">01 </w:t>
      </w:r>
      <w:r w:rsidRPr="00236F4B">
        <w:rPr>
          <w:rFonts w:asciiTheme="minorHAnsi" w:hAnsiTheme="minorHAnsi" w:cstheme="minorHAnsi"/>
          <w:sz w:val="18"/>
          <w:szCs w:val="18"/>
        </w:rPr>
        <w:t>Reference information from CF1R.</w:t>
      </w:r>
    </w:p>
    <w:p w14:paraId="4F784743" w14:textId="7583FACF" w:rsidR="00832716" w:rsidRDefault="00832716" w:rsidP="00BF3581">
      <w:pPr>
        <w:spacing w:after="0" w:line="240" w:lineRule="auto"/>
        <w:ind w:left="180"/>
        <w:rPr>
          <w:rFonts w:asciiTheme="minorHAnsi" w:eastAsiaTheme="minorEastAsia" w:hAnsiTheme="minorHAnsi" w:cstheme="minorHAnsi"/>
          <w:sz w:val="18"/>
          <w:szCs w:val="18"/>
        </w:rPr>
      </w:pPr>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2E3DCBD" w14:textId="7BC514B8" w:rsidR="00832716" w:rsidRDefault="00832716" w:rsidP="00BF3581">
      <w:pPr>
        <w:spacing w:after="0" w:line="240" w:lineRule="auto"/>
        <w:ind w:left="180"/>
        <w:rPr>
          <w:rFonts w:asciiTheme="minorHAnsi" w:hAnsiTheme="minorHAnsi" w:cstheme="minorHAnsi"/>
          <w:sz w:val="18"/>
          <w:szCs w:val="18"/>
        </w:rPr>
      </w:pPr>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52B8DEFD" w14:textId="4A806CBE" w:rsidR="00832716" w:rsidRPr="00832716" w:rsidRDefault="00832716" w:rsidP="00BF3581">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AB5ECD4" w14:textId="4B2732E6" w:rsidR="00B16B2C" w:rsidRPr="00236F4B" w:rsidRDefault="00832716" w:rsidP="00AD73BB">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06</w:t>
      </w:r>
      <w:r w:rsidR="00B16B2C"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N</w:t>
      </w:r>
      <w:r w:rsidR="00B16B2C" w:rsidRPr="00236F4B">
        <w:rPr>
          <w:rFonts w:asciiTheme="minorHAnsi" w:eastAsiaTheme="minorEastAsia" w:hAnsiTheme="minorHAnsi" w:cstheme="minorHAnsi"/>
          <w:sz w:val="18"/>
          <w:szCs w:val="18"/>
        </w:rPr>
        <w:t>ame</w:t>
      </w:r>
      <w:r w:rsidR="00B16B2C" w:rsidRPr="00095F6F">
        <w:rPr>
          <w:rFonts w:asciiTheme="minorHAnsi" w:eastAsiaTheme="minorEastAsia" w:hAnsiTheme="minorHAnsi" w:cstheme="minorHAnsi"/>
          <w:sz w:val="18"/>
          <w:szCs w:val="18"/>
        </w:rPr>
        <w:t xml:space="preserve">- Enter the name of the </w:t>
      </w:r>
      <w:r w:rsidR="00E04539">
        <w:rPr>
          <w:rFonts w:asciiTheme="minorHAnsi" w:eastAsiaTheme="minorEastAsia" w:hAnsiTheme="minorHAnsi" w:cstheme="minorHAnsi"/>
          <w:sz w:val="18"/>
          <w:szCs w:val="18"/>
        </w:rPr>
        <w:t>m</w:t>
      </w:r>
      <w:r w:rsidR="00B16B2C" w:rsidRPr="00095F6F">
        <w:rPr>
          <w:rFonts w:asciiTheme="minorHAnsi" w:eastAsiaTheme="minorEastAsia" w:hAnsiTheme="minorHAnsi" w:cstheme="minorHAnsi"/>
          <w:sz w:val="18"/>
          <w:szCs w:val="18"/>
        </w:rPr>
        <w:t>anufacturer</w:t>
      </w:r>
      <w:r w:rsidR="00E04921" w:rsidRPr="00236F4B">
        <w:rPr>
          <w:rFonts w:asciiTheme="minorHAnsi" w:eastAsiaTheme="minorEastAsia" w:hAnsiTheme="minorHAnsi" w:cstheme="minorHAnsi"/>
          <w:sz w:val="18"/>
          <w:szCs w:val="18"/>
        </w:rPr>
        <w:t>.</w:t>
      </w:r>
    </w:p>
    <w:p w14:paraId="69C420E7" w14:textId="402DECEF" w:rsidR="00B16B2C" w:rsidRPr="00236F4B" w:rsidRDefault="00832716"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07</w:t>
      </w:r>
      <w:r w:rsidR="00B16B2C"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M</w:t>
      </w:r>
      <w:r w:rsidR="00B16B2C" w:rsidRPr="00236F4B">
        <w:rPr>
          <w:rFonts w:asciiTheme="minorHAnsi" w:eastAsiaTheme="minorEastAsia" w:hAnsiTheme="minorHAnsi" w:cstheme="minorHAnsi"/>
          <w:sz w:val="18"/>
          <w:szCs w:val="18"/>
        </w:rPr>
        <w:t xml:space="preserve">odel </w:t>
      </w:r>
      <w:r w:rsidR="00E04539">
        <w:rPr>
          <w:rFonts w:asciiTheme="minorHAnsi" w:eastAsiaTheme="minorEastAsia" w:hAnsiTheme="minorHAnsi" w:cstheme="minorHAnsi"/>
          <w:sz w:val="18"/>
          <w:szCs w:val="18"/>
        </w:rPr>
        <w:t>N</w:t>
      </w:r>
      <w:r w:rsidR="00B16B2C" w:rsidRPr="00236F4B">
        <w:rPr>
          <w:rFonts w:asciiTheme="minorHAnsi" w:eastAsiaTheme="minorEastAsia" w:hAnsiTheme="minorHAnsi" w:cstheme="minorHAnsi"/>
          <w:sz w:val="18"/>
          <w:szCs w:val="18"/>
        </w:rPr>
        <w:t>umber</w:t>
      </w:r>
      <w:r w:rsidR="00B16B2C" w:rsidRPr="00095F6F">
        <w:rPr>
          <w:rFonts w:asciiTheme="minorHAnsi" w:eastAsiaTheme="minorEastAsia" w:hAnsiTheme="minorHAnsi" w:cstheme="minorHAnsi"/>
          <w:sz w:val="18"/>
          <w:szCs w:val="18"/>
        </w:rPr>
        <w:t xml:space="preserve"> – Enter the </w:t>
      </w:r>
      <w:r w:rsidR="00E04539">
        <w:rPr>
          <w:rFonts w:asciiTheme="minorHAnsi" w:eastAsiaTheme="minorEastAsia" w:hAnsiTheme="minorHAnsi" w:cstheme="minorHAnsi"/>
          <w:sz w:val="18"/>
          <w:szCs w:val="18"/>
        </w:rPr>
        <w:t>m</w:t>
      </w:r>
      <w:r w:rsidR="00B16B2C" w:rsidRPr="00095F6F">
        <w:rPr>
          <w:rFonts w:asciiTheme="minorHAnsi" w:eastAsiaTheme="minorEastAsia" w:hAnsiTheme="minorHAnsi" w:cstheme="minorHAnsi"/>
          <w:sz w:val="18"/>
          <w:szCs w:val="18"/>
        </w:rPr>
        <w:t>odel number</w:t>
      </w:r>
      <w:r w:rsidR="00E04921" w:rsidRPr="00236F4B">
        <w:rPr>
          <w:rFonts w:asciiTheme="minorHAnsi" w:eastAsiaTheme="minorEastAsia" w:hAnsiTheme="minorHAnsi" w:cstheme="minorHAnsi"/>
          <w:sz w:val="18"/>
          <w:szCs w:val="18"/>
        </w:rPr>
        <w:t>.</w:t>
      </w:r>
    </w:p>
    <w:p w14:paraId="54A596F5" w14:textId="7B7B066E" w:rsidR="00B16B2C" w:rsidRPr="00236F4B" w:rsidRDefault="00832716"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08</w:t>
      </w:r>
      <w:r w:rsidR="00B16B2C" w:rsidRPr="00236F4B">
        <w:rPr>
          <w:rFonts w:asciiTheme="minorHAnsi" w:eastAsiaTheme="minorEastAsia" w:hAnsiTheme="minorHAnsi" w:cstheme="minorHAnsi"/>
          <w:sz w:val="18"/>
          <w:szCs w:val="18"/>
        </w:rPr>
        <w:t xml:space="preserve">Rated </w:t>
      </w:r>
      <w:r w:rsidR="00B16B2C" w:rsidRPr="00095F6F">
        <w:rPr>
          <w:rFonts w:asciiTheme="minorHAnsi" w:eastAsiaTheme="minorEastAsia" w:hAnsiTheme="minorHAnsi" w:cstheme="minorHAnsi"/>
          <w:sz w:val="18"/>
          <w:szCs w:val="18"/>
        </w:rPr>
        <w:t xml:space="preserve">Effectiveness – Enter the rated effectiveness of the </w:t>
      </w:r>
      <w:r w:rsidR="00E04921" w:rsidRPr="00236F4B">
        <w:rPr>
          <w:rFonts w:asciiTheme="minorHAnsi" w:eastAsiaTheme="minorEastAsia" w:hAnsiTheme="minorHAnsi" w:cstheme="minorHAnsi"/>
          <w:sz w:val="18"/>
          <w:szCs w:val="18"/>
        </w:rPr>
        <w:t>DWHR device</w:t>
      </w:r>
      <w:r w:rsidR="00B16B2C" w:rsidRPr="00095F6F">
        <w:rPr>
          <w:rFonts w:asciiTheme="minorHAnsi" w:eastAsiaTheme="minorEastAsia" w:hAnsiTheme="minorHAnsi" w:cstheme="minorHAnsi"/>
          <w:sz w:val="18"/>
          <w:szCs w:val="18"/>
        </w:rPr>
        <w:t>.</w:t>
      </w:r>
    </w:p>
    <w:p w14:paraId="19DD8B37" w14:textId="5AEAE746" w:rsidR="00B16B2C" w:rsidRPr="00095F6F" w:rsidRDefault="00832716" w:rsidP="00E04921">
      <w:pPr>
        <w:spacing w:after="0" w:line="240" w:lineRule="auto"/>
        <w:ind w:left="450" w:hanging="270"/>
        <w:rPr>
          <w:rFonts w:asciiTheme="minorHAnsi" w:hAnsiTheme="minorHAnsi" w:cstheme="minorHAnsi"/>
          <w:sz w:val="18"/>
          <w:szCs w:val="18"/>
        </w:rPr>
      </w:pPr>
      <w:r>
        <w:rPr>
          <w:rFonts w:asciiTheme="minorHAnsi" w:eastAsiaTheme="minorEastAsia" w:hAnsiTheme="minorHAnsi" w:cstheme="minorHAnsi"/>
          <w:sz w:val="18"/>
          <w:szCs w:val="18"/>
        </w:rPr>
        <w:t>09</w:t>
      </w:r>
      <w:r w:rsidR="00B16B2C" w:rsidRPr="00095F6F">
        <w:rPr>
          <w:rFonts w:asciiTheme="minorHAnsi" w:eastAsiaTheme="minorEastAsia" w:hAnsiTheme="minorHAnsi" w:cstheme="minorHAnsi"/>
          <w:b/>
          <w:sz w:val="18"/>
          <w:szCs w:val="18"/>
        </w:rPr>
        <w:t xml:space="preserve"> </w:t>
      </w:r>
      <w:r w:rsidR="00B16B2C" w:rsidRPr="00095F6F">
        <w:rPr>
          <w:rFonts w:asciiTheme="minorHAnsi" w:hAnsiTheme="minorHAnsi" w:cstheme="minorHAnsi"/>
          <w:sz w:val="18"/>
          <w:szCs w:val="18"/>
        </w:rPr>
        <w:t>Installation Configuration</w:t>
      </w:r>
      <w:r w:rsidR="00E04921" w:rsidRPr="00236F4B">
        <w:rPr>
          <w:rFonts w:asciiTheme="minorHAnsi" w:hAnsiTheme="minorHAnsi" w:cstheme="minorHAnsi"/>
          <w:sz w:val="18"/>
          <w:szCs w:val="18"/>
        </w:rPr>
        <w:t xml:space="preserve"> </w:t>
      </w:r>
      <w:r w:rsidR="00B16B2C" w:rsidRPr="00095F6F">
        <w:rPr>
          <w:rFonts w:asciiTheme="minorHAnsi" w:hAnsiTheme="minorHAnsi" w:cstheme="minorHAnsi"/>
          <w:sz w:val="18"/>
          <w:szCs w:val="18"/>
        </w:rPr>
        <w:t>– Enter type of configuration.</w:t>
      </w:r>
      <w:r w:rsidR="00E04921" w:rsidRPr="00236F4B">
        <w:rPr>
          <w:rFonts w:asciiTheme="minorHAnsi" w:hAnsiTheme="minorHAnsi" w:cstheme="minorHAnsi"/>
          <w:sz w:val="18"/>
          <w:szCs w:val="18"/>
        </w:rPr>
        <w:t xml:space="preserve">  Available options are</w:t>
      </w:r>
      <w:r w:rsidR="00E04539">
        <w:rPr>
          <w:rFonts w:asciiTheme="minorHAnsi" w:hAnsiTheme="minorHAnsi" w:cstheme="minorHAnsi"/>
          <w:sz w:val="18"/>
          <w:szCs w:val="18"/>
        </w:rPr>
        <w:t>:</w:t>
      </w:r>
      <w:r w:rsidR="00E04921" w:rsidRPr="00236F4B">
        <w:rPr>
          <w:rFonts w:asciiTheme="minorHAnsi" w:hAnsiTheme="minorHAnsi" w:cstheme="minorHAnsi"/>
          <w:sz w:val="18"/>
          <w:szCs w:val="18"/>
        </w:rPr>
        <w:t xml:space="preserve"> Equal flow, unequal to shower, and unequal to water heater</w:t>
      </w:r>
    </w:p>
    <w:p w14:paraId="22A2E610" w14:textId="10CF6A3E" w:rsidR="00B16B2C" w:rsidRPr="00095F6F" w:rsidRDefault="00832716" w:rsidP="00F41465">
      <w:pPr>
        <w:spacing w:after="0" w:line="240" w:lineRule="auto"/>
        <w:ind w:firstLine="180"/>
        <w:rPr>
          <w:rFonts w:asciiTheme="minorHAnsi" w:hAnsiTheme="minorHAnsi" w:cstheme="minorHAnsi"/>
          <w:sz w:val="18"/>
          <w:szCs w:val="18"/>
        </w:rPr>
      </w:pPr>
      <w:r>
        <w:rPr>
          <w:rFonts w:asciiTheme="minorHAnsi" w:hAnsiTheme="minorHAnsi" w:cstheme="minorHAnsi"/>
          <w:sz w:val="18"/>
          <w:szCs w:val="18"/>
        </w:rPr>
        <w:t>10</w:t>
      </w:r>
      <w:r w:rsidR="00B16B2C" w:rsidRPr="00095F6F">
        <w:rPr>
          <w:rFonts w:asciiTheme="minorHAnsi" w:hAnsiTheme="minorHAnsi" w:cstheme="minorHAnsi"/>
          <w:sz w:val="18"/>
          <w:szCs w:val="18"/>
        </w:rPr>
        <w:t xml:space="preserve"> Percent of shower</w:t>
      </w:r>
      <w:r w:rsidR="00E04539">
        <w:rPr>
          <w:rFonts w:asciiTheme="minorHAnsi" w:hAnsiTheme="minorHAnsi" w:cstheme="minorHAnsi"/>
          <w:sz w:val="18"/>
          <w:szCs w:val="18"/>
        </w:rPr>
        <w:t>s</w:t>
      </w:r>
      <w:r w:rsidR="00B16B2C" w:rsidRPr="00095F6F">
        <w:rPr>
          <w:rFonts w:asciiTheme="minorHAnsi" w:hAnsiTheme="minorHAnsi" w:cstheme="minorHAnsi"/>
          <w:sz w:val="18"/>
          <w:szCs w:val="18"/>
        </w:rPr>
        <w:t xml:space="preserve"> served by the DWHR device –</w:t>
      </w:r>
      <w:r w:rsidR="00E04921" w:rsidRPr="00236F4B">
        <w:rPr>
          <w:rFonts w:asciiTheme="minorHAnsi" w:hAnsiTheme="minorHAnsi" w:cstheme="minorHAnsi"/>
          <w:sz w:val="18"/>
          <w:szCs w:val="18"/>
        </w:rPr>
        <w:t xml:space="preserve"> E</w:t>
      </w:r>
      <w:r w:rsidR="00B16B2C" w:rsidRPr="00095F6F">
        <w:rPr>
          <w:rFonts w:asciiTheme="minorHAnsi" w:hAnsiTheme="minorHAnsi" w:cstheme="minorHAnsi"/>
          <w:sz w:val="18"/>
          <w:szCs w:val="18"/>
        </w:rPr>
        <w:t xml:space="preserve">nter the </w:t>
      </w:r>
      <w:r w:rsidR="00E04921" w:rsidRPr="00236F4B">
        <w:rPr>
          <w:rFonts w:asciiTheme="minorHAnsi" w:hAnsiTheme="minorHAnsi" w:cstheme="minorHAnsi"/>
          <w:sz w:val="18"/>
          <w:szCs w:val="18"/>
        </w:rPr>
        <w:t>percent</w:t>
      </w:r>
      <w:r w:rsidR="00B16B2C" w:rsidRPr="00095F6F">
        <w:rPr>
          <w:rFonts w:asciiTheme="minorHAnsi" w:hAnsiTheme="minorHAnsi" w:cstheme="minorHAnsi"/>
          <w:sz w:val="18"/>
          <w:szCs w:val="18"/>
        </w:rPr>
        <w:t xml:space="preserve"> of showers </w:t>
      </w:r>
      <w:r w:rsidR="00E04921" w:rsidRPr="00236F4B">
        <w:rPr>
          <w:rFonts w:asciiTheme="minorHAnsi" w:hAnsiTheme="minorHAnsi" w:cstheme="minorHAnsi"/>
          <w:sz w:val="18"/>
          <w:szCs w:val="18"/>
        </w:rPr>
        <w:t>served by this</w:t>
      </w:r>
      <w:r w:rsidR="00B16B2C" w:rsidRPr="00095F6F">
        <w:rPr>
          <w:rFonts w:asciiTheme="minorHAnsi" w:hAnsiTheme="minorHAnsi" w:cstheme="minorHAnsi"/>
          <w:sz w:val="18"/>
          <w:szCs w:val="18"/>
        </w:rPr>
        <w:t xml:space="preserve"> </w:t>
      </w:r>
      <w:r w:rsidR="00E04921" w:rsidRPr="00236F4B">
        <w:rPr>
          <w:rFonts w:asciiTheme="minorHAnsi" w:hAnsiTheme="minorHAnsi" w:cstheme="minorHAnsi"/>
          <w:sz w:val="18"/>
          <w:szCs w:val="18"/>
        </w:rPr>
        <w:t>DWHR device.</w:t>
      </w:r>
    </w:p>
    <w:p w14:paraId="022A5B1D" w14:textId="56039CC7" w:rsidR="00B16B2C" w:rsidRPr="00095F6F" w:rsidRDefault="00832716" w:rsidP="00F41465">
      <w:pPr>
        <w:spacing w:after="0" w:line="240" w:lineRule="auto"/>
        <w:ind w:firstLine="180"/>
        <w:rPr>
          <w:rFonts w:asciiTheme="minorHAnsi" w:eastAsiaTheme="minorEastAsia" w:hAnsiTheme="minorHAnsi" w:cstheme="minorHAnsi"/>
          <w:b/>
          <w:sz w:val="18"/>
          <w:szCs w:val="18"/>
        </w:rPr>
      </w:pPr>
      <w:r>
        <w:rPr>
          <w:rFonts w:asciiTheme="minorHAnsi" w:hAnsiTheme="minorHAnsi" w:cstheme="minorHAnsi"/>
          <w:sz w:val="18"/>
          <w:szCs w:val="18"/>
        </w:rPr>
        <w:t>11</w:t>
      </w:r>
      <w:r w:rsidR="00B16B2C" w:rsidRPr="00095F6F">
        <w:rPr>
          <w:rFonts w:asciiTheme="minorHAnsi" w:hAnsiTheme="minorHAnsi" w:cstheme="minorHAnsi"/>
          <w:sz w:val="18"/>
          <w:szCs w:val="18"/>
        </w:rPr>
        <w:t>DWHR System Certified by CEC – Enter “Yes” if certified or else enter “No”.</w:t>
      </w:r>
    </w:p>
    <w:p w14:paraId="0FA7FA71"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14A52EE2"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236F4B">
        <w:rPr>
          <w:rFonts w:asciiTheme="minorHAnsi" w:hAnsiTheme="minorHAnsi" w:cs="Arial"/>
          <w:b/>
          <w:sz w:val="18"/>
          <w:szCs w:val="18"/>
        </w:rPr>
        <w:t>J</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Pipe Insulation Credit </w:t>
      </w:r>
      <w:r w:rsidR="00585D1F" w:rsidRPr="00236F4B">
        <w:rPr>
          <w:rFonts w:asciiTheme="minorHAnsi" w:hAnsiTheme="minorHAnsi" w:cs="Arial"/>
          <w:b/>
          <w:sz w:val="18"/>
          <w:szCs w:val="18"/>
        </w:rPr>
        <w:t>Requirements</w:t>
      </w:r>
    </w:p>
    <w:p w14:paraId="6476FDF8" w14:textId="6342BC02"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Pipe Insulation Credit</w:t>
      </w:r>
      <w:r w:rsidRPr="00C17ADA">
        <w:rPr>
          <w:rFonts w:asciiTheme="minorHAnsi" w:hAnsiTheme="minorHAnsi" w:cs="Arial"/>
          <w:sz w:val="18"/>
          <w:szCs w:val="18"/>
        </w:rPr>
        <w:t>.</w:t>
      </w:r>
      <w:r w:rsidRPr="00236F4B">
        <w:rPr>
          <w:rFonts w:asciiTheme="minorHAnsi" w:hAnsiTheme="minorHAnsi" w:cs="Arial"/>
          <w:b/>
          <w:sz w:val="18"/>
          <w:szCs w:val="18"/>
        </w:rPr>
        <w:t xml:space="preserve"> </w:t>
      </w:r>
      <w:r w:rsidRPr="00236F4B">
        <w:rPr>
          <w:rFonts w:asciiTheme="minorHAnsi" w:hAnsiTheme="minorHAnsi" w:cs="Arial"/>
          <w:sz w:val="18"/>
          <w:szCs w:val="18"/>
        </w:rPr>
        <w:t xml:space="preserve">In addition to the mandatory requirements in Table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43F9FF24"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123382D4"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K</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Parallel Piping </w:t>
      </w:r>
      <w:r w:rsidR="00585D1F" w:rsidRPr="00236F4B">
        <w:rPr>
          <w:rFonts w:asciiTheme="minorHAnsi" w:hAnsiTheme="minorHAnsi" w:cs="Arial"/>
          <w:b/>
          <w:sz w:val="18"/>
          <w:szCs w:val="18"/>
        </w:rPr>
        <w:t>Requirements</w:t>
      </w:r>
    </w:p>
    <w:p w14:paraId="57238AF5" w14:textId="64AD4FFE"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Parallel Piping</w:t>
      </w:r>
      <w:r w:rsidRPr="00C17ADA">
        <w:rPr>
          <w:rFonts w:asciiTheme="minorHAnsi" w:hAnsiTheme="minorHAnsi" w:cs="Arial"/>
          <w:sz w:val="18"/>
          <w:szCs w:val="18"/>
        </w:rPr>
        <w:t>.</w:t>
      </w:r>
      <w:r w:rsidRPr="00236F4B">
        <w:rPr>
          <w:rFonts w:asciiTheme="minorHAnsi" w:hAnsiTheme="minorHAnsi" w:cs="Arial"/>
          <w:sz w:val="18"/>
          <w:szCs w:val="18"/>
        </w:rPr>
        <w:t xml:space="preserve"> In addition to the mandatory requirements in Table</w:t>
      </w:r>
      <w:r w:rsidR="00F41465" w:rsidRPr="00236F4B">
        <w:rPr>
          <w:rFonts w:asciiTheme="minorHAnsi" w:hAnsiTheme="minorHAnsi" w:cs="Arial"/>
          <w:sz w:val="18"/>
          <w:szCs w:val="18"/>
        </w:rPr>
        <w:t xml:space="preserv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0996B58B" w14:textId="572E204A"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236F4B"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 xml:space="preserve">L. </w:t>
      </w:r>
      <w:r w:rsidRPr="00236F4B">
        <w:rPr>
          <w:rFonts w:asciiTheme="minorHAnsi" w:hAnsiTheme="minorHAnsi"/>
          <w:b/>
          <w:sz w:val="18"/>
          <w:szCs w:val="18"/>
        </w:rPr>
        <w:t xml:space="preserve">Parallel Piping </w:t>
      </w:r>
      <w:r w:rsidRPr="00236F4B">
        <w:rPr>
          <w:rFonts w:asciiTheme="minorHAnsi" w:hAnsiTheme="minorHAnsi" w:cs="Arial"/>
          <w:b/>
          <w:sz w:val="18"/>
          <w:szCs w:val="18"/>
        </w:rPr>
        <w:t>Requirements</w:t>
      </w:r>
    </w:p>
    <w:p w14:paraId="4AABC19D" w14:textId="38752E10"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Parallel Piping</w:t>
      </w:r>
      <w:r w:rsidRPr="00C17ADA">
        <w:rPr>
          <w:rFonts w:asciiTheme="minorHAnsi" w:hAnsiTheme="minorHAnsi" w:cs="Arial"/>
          <w:sz w:val="18"/>
          <w:szCs w:val="18"/>
        </w:rPr>
        <w:t xml:space="preserve">. In </w:t>
      </w:r>
      <w:r w:rsidRPr="00236F4B">
        <w:rPr>
          <w:rFonts w:asciiTheme="minorHAnsi" w:hAnsiTheme="minorHAnsi" w:cs="Arial"/>
          <w:sz w:val="18"/>
          <w:szCs w:val="18"/>
        </w:rPr>
        <w:t xml:space="preserve">addition to the mandatory requirements in Table F, the </w:t>
      </w:r>
      <w:r w:rsidRPr="00095F6F">
        <w:rPr>
          <w:rFonts w:asciiTheme="minorHAnsi" w:hAnsiTheme="minorHAnsi" w:cstheme="minorHAnsi"/>
          <w:sz w:val="18"/>
          <w:szCs w:val="18"/>
        </w:rPr>
        <w:t>installer</w:t>
      </w:r>
      <w:r w:rsidRPr="00236F4B">
        <w:rPr>
          <w:rFonts w:asciiTheme="minorHAnsi" w:hAnsiTheme="minorHAnsi" w:cs="Arial"/>
          <w:sz w:val="18"/>
          <w:szCs w:val="18"/>
        </w:rPr>
        <w:t xml:space="preserve"> must ensure the requirements in this table are met.  </w:t>
      </w:r>
    </w:p>
    <w:p w14:paraId="1F998D6D"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0D5C37F2" w:rsidR="00585D1F" w:rsidRPr="00236F4B"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236F4B">
        <w:rPr>
          <w:rFonts w:asciiTheme="minorHAnsi" w:hAnsiTheme="minorHAnsi" w:cs="Arial"/>
          <w:b/>
          <w:sz w:val="18"/>
          <w:szCs w:val="18"/>
        </w:rPr>
        <w:t>M</w:t>
      </w:r>
      <w:r w:rsidR="00585D1F" w:rsidRPr="00236F4B">
        <w:rPr>
          <w:rFonts w:asciiTheme="minorHAnsi" w:hAnsiTheme="minorHAnsi" w:cs="Arial"/>
          <w:b/>
          <w:sz w:val="18"/>
          <w:szCs w:val="18"/>
        </w:rPr>
        <w:t xml:space="preserve">. </w:t>
      </w:r>
      <w:r w:rsidRPr="00236F4B">
        <w:rPr>
          <w:rFonts w:asciiTheme="minorHAnsi" w:hAnsiTheme="minorHAnsi"/>
          <w:b/>
          <w:sz w:val="18"/>
          <w:szCs w:val="18"/>
        </w:rPr>
        <w:t>Point of Use Requirements</w:t>
      </w:r>
    </w:p>
    <w:p w14:paraId="5946406B" w14:textId="05160B00" w:rsidR="00585D1F" w:rsidRPr="00C17ADA"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236F4B">
        <w:rPr>
          <w:rFonts w:asciiTheme="minorHAnsi" w:hAnsiTheme="minorHAnsi" w:cs="Arial"/>
          <w:sz w:val="18"/>
          <w:szCs w:val="18"/>
        </w:rPr>
        <w:t>This table only applies to systems indicate</w:t>
      </w:r>
      <w:r w:rsidRPr="00C17ADA">
        <w:rPr>
          <w:rFonts w:asciiTheme="minorHAnsi" w:hAnsiTheme="minorHAnsi" w:cs="Arial"/>
          <w:sz w:val="18"/>
          <w:szCs w:val="18"/>
        </w:rPr>
        <w:t xml:space="preserve">d as </w:t>
      </w:r>
      <w:r w:rsidR="006E4B25" w:rsidRPr="00C17ADA">
        <w:rPr>
          <w:rFonts w:asciiTheme="minorHAnsi" w:hAnsiTheme="minorHAnsi"/>
          <w:sz w:val="18"/>
          <w:szCs w:val="18"/>
        </w:rPr>
        <w:t>Point of Use</w:t>
      </w:r>
      <w:r w:rsidRPr="00C17ADA">
        <w:rPr>
          <w:rFonts w:asciiTheme="minorHAnsi" w:hAnsiTheme="minorHAnsi" w:cs="Arial"/>
          <w:sz w:val="18"/>
          <w:szCs w:val="18"/>
        </w:rPr>
        <w:t xml:space="preserve"> In addition to the mandatory requirements in Table</w:t>
      </w:r>
      <w:r w:rsidR="006E4B25" w:rsidRPr="00C17ADA">
        <w:rPr>
          <w:rFonts w:asciiTheme="minorHAnsi" w:hAnsiTheme="minorHAnsi" w:cs="Arial"/>
          <w:sz w:val="18"/>
          <w:szCs w:val="18"/>
        </w:rPr>
        <w:t xml:space="preserve"> F</w:t>
      </w:r>
      <w:r w:rsidRPr="00C17ADA">
        <w:rPr>
          <w:rFonts w:asciiTheme="minorHAnsi" w:hAnsiTheme="minorHAnsi" w:cs="Arial"/>
          <w:sz w:val="18"/>
          <w:szCs w:val="18"/>
        </w:rPr>
        <w:t xml:space="preserve">, the </w:t>
      </w:r>
      <w:r w:rsidR="006E4B25" w:rsidRPr="00C17ADA">
        <w:rPr>
          <w:rFonts w:asciiTheme="minorHAnsi" w:hAnsiTheme="minorHAnsi" w:cstheme="minorHAnsi"/>
          <w:sz w:val="18"/>
          <w:szCs w:val="18"/>
        </w:rPr>
        <w:t>installer</w:t>
      </w:r>
      <w:r w:rsidR="006E4B25" w:rsidRPr="00C17ADA" w:rsidDel="006E4B25">
        <w:rPr>
          <w:rFonts w:asciiTheme="minorHAnsi" w:hAnsiTheme="minorHAnsi" w:cs="Arial"/>
          <w:sz w:val="18"/>
          <w:szCs w:val="18"/>
        </w:rPr>
        <w:t xml:space="preserve"> </w:t>
      </w:r>
      <w:r w:rsidRPr="00C17ADA">
        <w:rPr>
          <w:rFonts w:asciiTheme="minorHAnsi" w:hAnsiTheme="minorHAnsi" w:cs="Arial"/>
          <w:sz w:val="18"/>
          <w:szCs w:val="18"/>
        </w:rPr>
        <w:t>must ensure the requirements in this table are met.</w:t>
      </w:r>
    </w:p>
    <w:p w14:paraId="77224061" w14:textId="77777777" w:rsidR="00585D1F" w:rsidRPr="00236F4B"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1CAC15A5" w:rsidR="00585D1F" w:rsidRPr="00236F4B"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236F4B">
        <w:rPr>
          <w:rFonts w:asciiTheme="minorHAnsi" w:hAnsiTheme="minorHAnsi" w:cs="Arial"/>
          <w:b/>
          <w:sz w:val="18"/>
          <w:szCs w:val="18"/>
        </w:rPr>
        <w:t>N</w:t>
      </w:r>
      <w:r w:rsidR="00585D1F" w:rsidRPr="00236F4B">
        <w:rPr>
          <w:rFonts w:asciiTheme="minorHAnsi" w:hAnsiTheme="minorHAnsi" w:cs="Arial"/>
          <w:b/>
          <w:sz w:val="18"/>
          <w:szCs w:val="18"/>
        </w:rPr>
        <w:t xml:space="preserve">. </w:t>
      </w:r>
      <w:r w:rsidRPr="00236F4B">
        <w:rPr>
          <w:rFonts w:asciiTheme="minorHAnsi" w:hAnsiTheme="minorHAnsi" w:cs="Arial"/>
          <w:b/>
          <w:sz w:val="18"/>
          <w:szCs w:val="18"/>
        </w:rPr>
        <w:t xml:space="preserve">Mandatory Requirements for all Recirculation Systems </w:t>
      </w:r>
    </w:p>
    <w:p w14:paraId="75AD5AD8" w14:textId="77777777" w:rsidR="006E4B25" w:rsidRPr="00095F6F" w:rsidRDefault="006E4B25" w:rsidP="006E4B25">
      <w:pPr>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The requirements of this table apply to all recirculation systems listed below.</w:t>
      </w:r>
    </w:p>
    <w:p w14:paraId="01E17839"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095F6F" w:rsidRDefault="006E4B25" w:rsidP="006E4B25">
      <w:pPr>
        <w:autoSpaceDE w:val="0"/>
        <w:autoSpaceDN w:val="0"/>
        <w:adjustRightInd w:val="0"/>
        <w:spacing w:after="0" w:line="240" w:lineRule="auto"/>
        <w:rPr>
          <w:rFonts w:asciiTheme="minorHAnsi" w:hAnsiTheme="minorHAnsi" w:cstheme="minorHAnsi"/>
          <w:b/>
          <w:sz w:val="18"/>
          <w:szCs w:val="18"/>
        </w:rPr>
      </w:pPr>
      <w:r w:rsidRPr="00095F6F">
        <w:rPr>
          <w:rFonts w:asciiTheme="minorHAnsi" w:hAnsiTheme="minorHAnsi" w:cstheme="minorHAnsi"/>
          <w:b/>
          <w:sz w:val="18"/>
          <w:szCs w:val="18"/>
        </w:rPr>
        <w:t>O. Recirculation Non-Demand Controls Requirements</w:t>
      </w:r>
    </w:p>
    <w:p w14:paraId="702B0E44" w14:textId="468A5DFC" w:rsidR="006E4B25" w:rsidRPr="00095F6F"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indicated as </w:t>
      </w:r>
      <w:r w:rsidRPr="00C17ADA">
        <w:rPr>
          <w:rFonts w:asciiTheme="minorHAnsi" w:hAnsiTheme="minorHAnsi" w:cstheme="minorHAnsi"/>
          <w:sz w:val="18"/>
          <w:szCs w:val="18"/>
        </w:rPr>
        <w:t xml:space="preserve">Recirculation Non-demand </w:t>
      </w:r>
      <w:r w:rsidR="00E04539" w:rsidRPr="00C17ADA">
        <w:rPr>
          <w:rFonts w:asciiTheme="minorHAnsi" w:hAnsiTheme="minorHAnsi" w:cstheme="minorHAnsi"/>
          <w:sz w:val="18"/>
          <w:szCs w:val="18"/>
        </w:rPr>
        <w:t>C</w:t>
      </w:r>
      <w:r w:rsidRPr="00C17ADA">
        <w:rPr>
          <w:rFonts w:asciiTheme="minorHAnsi" w:hAnsiTheme="minorHAnsi" w:cstheme="minorHAnsi"/>
          <w:sz w:val="18"/>
          <w:szCs w:val="18"/>
        </w:rPr>
        <w:t>ontrols.</w:t>
      </w:r>
      <w:r w:rsidRPr="00095F6F">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095F6F">
        <w:rPr>
          <w:rFonts w:asciiTheme="minorHAnsi" w:hAnsiTheme="minorHAnsi" w:cstheme="minorHAnsi"/>
          <w:b/>
          <w:sz w:val="18"/>
          <w:szCs w:val="18"/>
        </w:rPr>
        <w:t>P. Demand Recirculation Manual Control/Sensor Control Requirements</w:t>
      </w:r>
    </w:p>
    <w:p w14:paraId="54D895CE" w14:textId="63365482"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w:t>
      </w:r>
      <w:r w:rsidRPr="00C17ADA">
        <w:rPr>
          <w:rFonts w:asciiTheme="minorHAnsi" w:hAnsiTheme="minorHAnsi" w:cstheme="minorHAnsi"/>
          <w:sz w:val="18"/>
          <w:szCs w:val="18"/>
        </w:rPr>
        <w:t>indicated as Demand Recirculation Manual Control</w:t>
      </w:r>
      <w:r w:rsidR="00B843FA" w:rsidRPr="00C17ADA">
        <w:rPr>
          <w:rFonts w:asciiTheme="minorHAnsi" w:hAnsiTheme="minorHAnsi" w:cstheme="minorHAnsi"/>
          <w:sz w:val="18"/>
          <w:szCs w:val="18"/>
        </w:rPr>
        <w:t>,</w:t>
      </w:r>
      <w:r w:rsidRPr="00C17ADA">
        <w:rPr>
          <w:rFonts w:asciiTheme="minorHAnsi" w:hAnsiTheme="minorHAnsi" w:cstheme="minorHAnsi"/>
          <w:sz w:val="18"/>
          <w:szCs w:val="18"/>
        </w:rPr>
        <w:t xml:space="preserve"> Demand Recirculation Senor Control</w:t>
      </w:r>
      <w:r w:rsidR="00B843FA" w:rsidRPr="00C17ADA">
        <w:rPr>
          <w:rFonts w:asciiTheme="minorHAnsi" w:hAnsiTheme="minorHAnsi" w:cstheme="minorHAnsi"/>
          <w:sz w:val="18"/>
          <w:szCs w:val="18"/>
        </w:rPr>
        <w:t>, HERS-Verified Demand Recirculation Manual Control or HERS-Verified Demand Recirculation Senor Control</w:t>
      </w:r>
      <w:r w:rsidRPr="00C17ADA">
        <w:rPr>
          <w:rFonts w:asciiTheme="minorHAnsi" w:hAnsiTheme="minorHAnsi" w:cstheme="minorHAnsi"/>
          <w:sz w:val="18"/>
          <w:szCs w:val="18"/>
        </w:rPr>
        <w:t>. In addition to the mandatory requirements in Table F and N, the installer must ensure the requirements in this table are met.</w:t>
      </w:r>
    </w:p>
    <w:p w14:paraId="08C34F10"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5B9E2709" w:rsidR="000849F0" w:rsidRPr="00095F6F" w:rsidRDefault="006E4B25" w:rsidP="00236F4B">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236F4B">
        <w:rPr>
          <w:rFonts w:asciiTheme="minorHAnsi" w:hAnsiTheme="minorHAnsi" w:cstheme="minorHAnsi"/>
          <w:b/>
          <w:sz w:val="18"/>
          <w:szCs w:val="18"/>
        </w:rPr>
        <w:t>Q. HERS-Verified Demand Recirculation Manual Control/Sensor Control</w:t>
      </w:r>
      <w:r w:rsidR="002E14A5">
        <w:rPr>
          <w:rFonts w:asciiTheme="minorHAnsi" w:hAnsiTheme="minorHAnsi" w:cstheme="minorHAnsi"/>
          <w:b/>
          <w:sz w:val="18"/>
          <w:szCs w:val="18"/>
        </w:rPr>
        <w:t xml:space="preserve"> Requirements</w:t>
      </w:r>
    </w:p>
    <w:p w14:paraId="0A8AEDE8" w14:textId="2D04BFF0"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C17ADA">
        <w:rPr>
          <w:rFonts w:asciiTheme="minorHAnsi" w:hAnsiTheme="minorHAnsi" w:cstheme="minorHAnsi"/>
          <w:sz w:val="18"/>
          <w:szCs w:val="18"/>
        </w:rPr>
        <w:t xml:space="preserve">This table only applies to systems indicated as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Manual Control or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Senor Control. </w:t>
      </w:r>
      <w:r w:rsidR="00850E4B" w:rsidRPr="00C17ADA">
        <w:rPr>
          <w:rFonts w:asciiTheme="minorHAnsi" w:hAnsiTheme="minorHAnsi" w:cstheme="minorHAnsi"/>
          <w:sz w:val="18"/>
          <w:szCs w:val="18"/>
        </w:rPr>
        <w:t xml:space="preserve"> </w:t>
      </w:r>
      <w:r w:rsidRPr="00C17ADA">
        <w:rPr>
          <w:rFonts w:asciiTheme="minorHAnsi" w:hAnsiTheme="minorHAnsi" w:cstheme="minorHAnsi"/>
          <w:sz w:val="18"/>
          <w:szCs w:val="18"/>
        </w:rPr>
        <w:t>In addition to the mandatory requirements in Table F and N, the installer must ensure the requirements in this table are met.</w:t>
      </w:r>
    </w:p>
    <w:p w14:paraId="67911F5A" w14:textId="77777777" w:rsidR="006E4B25" w:rsidRPr="00236F4B" w:rsidRDefault="006E4B25" w:rsidP="00DC522B">
      <w:pPr>
        <w:spacing w:after="0" w:line="240" w:lineRule="auto"/>
        <w:rPr>
          <w:rFonts w:asciiTheme="minorHAnsi" w:hAnsiTheme="minorHAnsi" w:cstheme="minorHAnsi"/>
          <w:b/>
          <w:sz w:val="18"/>
          <w:szCs w:val="18"/>
        </w:rPr>
        <w:sectPr w:rsidR="006E4B25" w:rsidRPr="00236F4B" w:rsidSect="00E04539">
          <w:headerReference w:type="default" r:id="rId18"/>
          <w:footerReference w:type="default" r:id="rId19"/>
          <w:pgSz w:w="12240" w:h="15840" w:code="1"/>
          <w:pgMar w:top="720" w:right="720" w:bottom="720" w:left="720" w:header="432" w:footer="432" w:gutter="0"/>
          <w:pgNumType w:start="1"/>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9"/>
        <w:gridCol w:w="793"/>
        <w:gridCol w:w="883"/>
        <w:gridCol w:w="749"/>
        <w:gridCol w:w="922"/>
        <w:gridCol w:w="751"/>
        <w:gridCol w:w="874"/>
        <w:gridCol w:w="771"/>
        <w:gridCol w:w="950"/>
        <w:gridCol w:w="1127"/>
        <w:gridCol w:w="1047"/>
        <w:gridCol w:w="1030"/>
      </w:tblGrid>
      <w:tr w:rsidR="00F349F6" w:rsidRPr="00327949" w14:paraId="1C7982C8" w14:textId="0D8E46F4"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2"/>
          <w:p w14:paraId="5FBAE417" w14:textId="33235054" w:rsidR="00F349F6" w:rsidRPr="00327949" w:rsidRDefault="00F349F6" w:rsidP="002B092D">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A</w:t>
            </w:r>
            <w:r w:rsidRPr="00327949">
              <w:rPr>
                <w:rFonts w:asciiTheme="minorHAnsi" w:hAnsiTheme="minorHAnsi" w:cstheme="minorHAnsi"/>
                <w:b/>
                <w:sz w:val="18"/>
                <w:szCs w:val="18"/>
              </w:rPr>
              <w:t xml:space="preserve">. Design </w:t>
            </w:r>
            <w:r w:rsidRPr="00236F4B">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F349F6" w:rsidRPr="00327949" w:rsidRDefault="00F349F6" w:rsidP="002B092D">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21AD0DCC" w:rsidR="00F349F6" w:rsidRPr="00327949" w:rsidRDefault="00F349F6" w:rsidP="00EC0CA0">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 xml:space="preserve">&lt;&lt;require one row of data for each </w:t>
            </w:r>
            <w:r w:rsidR="00EC0CA0">
              <w:rPr>
                <w:rFonts w:asciiTheme="minorHAnsi" w:hAnsiTheme="minorHAnsi" w:cstheme="minorHAnsi"/>
                <w:sz w:val="18"/>
                <w:szCs w:val="18"/>
              </w:rPr>
              <w:t>water heater identified on the CF1R-PRF</w:t>
            </w:r>
            <w:r w:rsidRPr="00327949">
              <w:rPr>
                <w:rFonts w:asciiTheme="minorHAnsi" w:hAnsiTheme="minorHAnsi" w:cstheme="minorHAnsi"/>
                <w:sz w:val="18"/>
                <w:szCs w:val="18"/>
              </w:rPr>
              <w:t>&gt;&gt;</w:t>
            </w:r>
          </w:p>
        </w:tc>
      </w:tr>
      <w:tr w:rsidR="00F349F6" w:rsidRPr="00327949" w14:paraId="6AAB97F6" w14:textId="34F9147E" w:rsidTr="009A07EC">
        <w:trPr>
          <w:trHeight w:val="277"/>
        </w:trPr>
        <w:tc>
          <w:tcPr>
            <w:tcW w:w="416" w:type="pct"/>
            <w:tcBorders>
              <w:top w:val="single" w:sz="4" w:space="0" w:color="auto"/>
              <w:left w:val="single" w:sz="4" w:space="0" w:color="auto"/>
              <w:bottom w:val="single" w:sz="4" w:space="0" w:color="auto"/>
              <w:right w:val="single" w:sz="4" w:space="0" w:color="auto"/>
            </w:tcBorders>
          </w:tcPr>
          <w:p w14:paraId="4B43E16D" w14:textId="3C91FDF4"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01</w:t>
            </w:r>
          </w:p>
        </w:tc>
        <w:tc>
          <w:tcPr>
            <w:tcW w:w="367" w:type="pct"/>
            <w:tcBorders>
              <w:top w:val="single" w:sz="4" w:space="0" w:color="auto"/>
              <w:left w:val="single" w:sz="4" w:space="0" w:color="auto"/>
              <w:bottom w:val="single" w:sz="4" w:space="0" w:color="auto"/>
              <w:right w:val="single" w:sz="4" w:space="0" w:color="auto"/>
            </w:tcBorders>
            <w:vAlign w:val="bottom"/>
          </w:tcPr>
          <w:p w14:paraId="7C9B00BA" w14:textId="0C90A9AC"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9" w:type="pct"/>
            <w:tcBorders>
              <w:top w:val="single" w:sz="4" w:space="0" w:color="auto"/>
              <w:left w:val="single" w:sz="4" w:space="0" w:color="auto"/>
              <w:bottom w:val="single" w:sz="4" w:space="0" w:color="auto"/>
              <w:right w:val="single" w:sz="4" w:space="0" w:color="auto"/>
            </w:tcBorders>
            <w:vAlign w:val="bottom"/>
          </w:tcPr>
          <w:p w14:paraId="6177EA1C" w14:textId="24C9EB40"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347" w:type="pct"/>
            <w:tcBorders>
              <w:top w:val="single" w:sz="4" w:space="0" w:color="auto"/>
              <w:left w:val="single" w:sz="4" w:space="0" w:color="auto"/>
              <w:bottom w:val="single" w:sz="4" w:space="0" w:color="auto"/>
              <w:right w:val="single" w:sz="4" w:space="0" w:color="auto"/>
            </w:tcBorders>
            <w:vAlign w:val="bottom"/>
          </w:tcPr>
          <w:p w14:paraId="505D2ED4" w14:textId="7152BFD4"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427" w:type="pct"/>
            <w:tcBorders>
              <w:top w:val="single" w:sz="4" w:space="0" w:color="auto"/>
              <w:left w:val="single" w:sz="4" w:space="0" w:color="auto"/>
              <w:bottom w:val="single" w:sz="4" w:space="0" w:color="auto"/>
              <w:right w:val="single" w:sz="4" w:space="0" w:color="auto"/>
            </w:tcBorders>
            <w:vAlign w:val="bottom"/>
          </w:tcPr>
          <w:p w14:paraId="21DA621E" w14:textId="0E961018"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48" w:type="pct"/>
            <w:tcBorders>
              <w:top w:val="single" w:sz="4" w:space="0" w:color="auto"/>
              <w:left w:val="single" w:sz="4" w:space="0" w:color="auto"/>
              <w:bottom w:val="single" w:sz="4" w:space="0" w:color="auto"/>
              <w:right w:val="single" w:sz="4" w:space="0" w:color="auto"/>
            </w:tcBorders>
            <w:vAlign w:val="bottom"/>
          </w:tcPr>
          <w:p w14:paraId="6FFB1278" w14:textId="2DF427B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05" w:type="pct"/>
            <w:tcBorders>
              <w:top w:val="single" w:sz="4" w:space="0" w:color="auto"/>
              <w:left w:val="single" w:sz="4" w:space="0" w:color="auto"/>
              <w:bottom w:val="single" w:sz="4" w:space="0" w:color="auto"/>
              <w:right w:val="single" w:sz="4" w:space="0" w:color="auto"/>
            </w:tcBorders>
            <w:vAlign w:val="bottom"/>
          </w:tcPr>
          <w:p w14:paraId="0E006FC5" w14:textId="0AA527EC"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357" w:type="pct"/>
            <w:tcBorders>
              <w:top w:val="single" w:sz="4" w:space="0" w:color="auto"/>
              <w:left w:val="single" w:sz="4" w:space="0" w:color="auto"/>
              <w:bottom w:val="single" w:sz="4" w:space="0" w:color="auto"/>
              <w:right w:val="single" w:sz="4" w:space="0" w:color="auto"/>
            </w:tcBorders>
            <w:vAlign w:val="bottom"/>
          </w:tcPr>
          <w:p w14:paraId="41CC9AE1" w14:textId="7CF94D4A"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440" w:type="pct"/>
            <w:tcBorders>
              <w:top w:val="single" w:sz="4" w:space="0" w:color="auto"/>
              <w:left w:val="single" w:sz="4" w:space="0" w:color="auto"/>
              <w:bottom w:val="single" w:sz="4" w:space="0" w:color="auto"/>
              <w:right w:val="single" w:sz="4" w:space="0" w:color="auto"/>
            </w:tcBorders>
            <w:vAlign w:val="bottom"/>
          </w:tcPr>
          <w:p w14:paraId="49799FAA" w14:textId="031717CF"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22" w:type="pct"/>
            <w:tcBorders>
              <w:top w:val="single" w:sz="4" w:space="0" w:color="auto"/>
              <w:left w:val="single" w:sz="4" w:space="0" w:color="auto"/>
              <w:bottom w:val="single" w:sz="4" w:space="0" w:color="auto"/>
              <w:right w:val="single" w:sz="4" w:space="0" w:color="auto"/>
            </w:tcBorders>
            <w:vAlign w:val="bottom"/>
          </w:tcPr>
          <w:p w14:paraId="615E7A0F" w14:textId="27F9007F"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85" w:type="pct"/>
            <w:tcBorders>
              <w:top w:val="single" w:sz="4" w:space="0" w:color="auto"/>
              <w:left w:val="single" w:sz="4" w:space="0" w:color="auto"/>
              <w:bottom w:val="single" w:sz="4" w:space="0" w:color="auto"/>
              <w:right w:val="single" w:sz="4" w:space="0" w:color="auto"/>
            </w:tcBorders>
            <w:vAlign w:val="bottom"/>
          </w:tcPr>
          <w:p w14:paraId="007D86DE" w14:textId="1694C6A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77" w:type="pct"/>
            <w:tcBorders>
              <w:top w:val="single" w:sz="4" w:space="0" w:color="auto"/>
              <w:left w:val="single" w:sz="4" w:space="0" w:color="auto"/>
              <w:bottom w:val="single" w:sz="4" w:space="0" w:color="auto"/>
              <w:right w:val="single" w:sz="4" w:space="0" w:color="auto"/>
            </w:tcBorders>
            <w:vAlign w:val="bottom"/>
          </w:tcPr>
          <w:p w14:paraId="5293FD4A" w14:textId="6494EBB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F349F6" w:rsidRPr="00327949" w14:paraId="716A8C8E" w14:textId="1268DFB8" w:rsidTr="009A07EC">
        <w:trPr>
          <w:trHeight w:val="288"/>
        </w:trPr>
        <w:tc>
          <w:tcPr>
            <w:tcW w:w="416" w:type="pct"/>
            <w:tcBorders>
              <w:top w:val="single" w:sz="4" w:space="0" w:color="auto"/>
              <w:left w:val="single" w:sz="4" w:space="0" w:color="auto"/>
              <w:bottom w:val="single" w:sz="4" w:space="0" w:color="auto"/>
              <w:right w:val="single" w:sz="4" w:space="0" w:color="auto"/>
            </w:tcBorders>
            <w:vAlign w:val="bottom"/>
          </w:tcPr>
          <w:p w14:paraId="615910FC" w14:textId="47C8592D"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Dwelling Unit Name</w:t>
            </w:r>
          </w:p>
        </w:tc>
        <w:tc>
          <w:tcPr>
            <w:tcW w:w="367" w:type="pct"/>
            <w:tcBorders>
              <w:top w:val="single" w:sz="4" w:space="0" w:color="auto"/>
              <w:left w:val="single" w:sz="4" w:space="0" w:color="auto"/>
              <w:bottom w:val="single" w:sz="4" w:space="0" w:color="auto"/>
              <w:right w:val="single" w:sz="4" w:space="0" w:color="auto"/>
            </w:tcBorders>
            <w:vAlign w:val="bottom"/>
          </w:tcPr>
          <w:p w14:paraId="53F1A3BD" w14:textId="062C021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78237A2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347" w:type="pct"/>
            <w:tcBorders>
              <w:top w:val="single" w:sz="4" w:space="0" w:color="auto"/>
              <w:left w:val="single" w:sz="4" w:space="0" w:color="auto"/>
              <w:bottom w:val="single" w:sz="4" w:space="0" w:color="auto"/>
              <w:right w:val="single" w:sz="4" w:space="0" w:color="auto"/>
            </w:tcBorders>
            <w:vAlign w:val="bottom"/>
          </w:tcPr>
          <w:p w14:paraId="0411101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427" w:type="pct"/>
            <w:tcBorders>
              <w:top w:val="single" w:sz="4" w:space="0" w:color="auto"/>
              <w:left w:val="single" w:sz="4" w:space="0" w:color="auto"/>
              <w:bottom w:val="single" w:sz="4" w:space="0" w:color="auto"/>
              <w:right w:val="single" w:sz="4" w:space="0" w:color="auto"/>
            </w:tcBorders>
            <w:vAlign w:val="bottom"/>
          </w:tcPr>
          <w:p w14:paraId="1DA4175B" w14:textId="4950E70A"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 of </w:t>
            </w:r>
            <w:ins w:id="35" w:author="Markstrum, Alexis@Energy" w:date="2021-03-10T10:13:00Z">
              <w:r w:rsidR="002E1D83">
                <w:rPr>
                  <w:rFonts w:asciiTheme="minorHAnsi" w:eastAsia="Times New Roman" w:hAnsiTheme="minorHAnsi" w:cstheme="minorHAnsi"/>
                  <w:sz w:val="18"/>
                  <w:szCs w:val="20"/>
                </w:rPr>
                <w:t xml:space="preserve"> Like (or Identical) </w:t>
              </w:r>
            </w:ins>
            <w:r w:rsidRPr="00327949">
              <w:rPr>
                <w:rFonts w:asciiTheme="minorHAnsi" w:hAnsiTheme="minorHAnsi" w:cstheme="minorHAnsi"/>
                <w:sz w:val="18"/>
                <w:szCs w:val="18"/>
              </w:rPr>
              <w:t>Water Heaters in System</w:t>
            </w:r>
          </w:p>
        </w:tc>
        <w:tc>
          <w:tcPr>
            <w:tcW w:w="348" w:type="pct"/>
            <w:tcBorders>
              <w:top w:val="single" w:sz="4" w:space="0" w:color="auto"/>
              <w:left w:val="single" w:sz="4" w:space="0" w:color="auto"/>
              <w:bottom w:val="single" w:sz="4" w:space="0" w:color="auto"/>
              <w:right w:val="single" w:sz="4" w:space="0" w:color="auto"/>
            </w:tcBorders>
            <w:vAlign w:val="bottom"/>
          </w:tcPr>
          <w:p w14:paraId="1CD40041"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05" w:type="pct"/>
            <w:tcBorders>
              <w:top w:val="single" w:sz="4" w:space="0" w:color="auto"/>
              <w:left w:val="single" w:sz="4" w:space="0" w:color="auto"/>
              <w:bottom w:val="single" w:sz="4" w:space="0" w:color="auto"/>
              <w:right w:val="single" w:sz="4" w:space="0" w:color="auto"/>
            </w:tcBorders>
            <w:vAlign w:val="bottom"/>
          </w:tcPr>
          <w:p w14:paraId="0C1A6E6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57" w:type="pct"/>
            <w:tcBorders>
              <w:top w:val="single" w:sz="4" w:space="0" w:color="auto"/>
              <w:left w:val="single" w:sz="4" w:space="0" w:color="auto"/>
              <w:bottom w:val="single" w:sz="4" w:space="0" w:color="auto"/>
              <w:right w:val="single" w:sz="4" w:space="0" w:color="auto"/>
            </w:tcBorders>
            <w:vAlign w:val="bottom"/>
          </w:tcPr>
          <w:p w14:paraId="6D09D5AE"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0" w:type="pct"/>
            <w:tcBorders>
              <w:top w:val="single" w:sz="4" w:space="0" w:color="auto"/>
              <w:left w:val="single" w:sz="4" w:space="0" w:color="auto"/>
              <w:bottom w:val="single" w:sz="4" w:space="0" w:color="auto"/>
              <w:right w:val="single" w:sz="4" w:space="0" w:color="auto"/>
            </w:tcBorders>
            <w:vAlign w:val="bottom"/>
          </w:tcPr>
          <w:p w14:paraId="461A280B" w14:textId="20338FF8" w:rsidR="00F349F6" w:rsidRPr="00327949" w:rsidRDefault="00F349F6" w:rsidP="009A07EC">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22" w:type="pct"/>
            <w:tcBorders>
              <w:top w:val="single" w:sz="4" w:space="0" w:color="auto"/>
              <w:left w:val="single" w:sz="4" w:space="0" w:color="auto"/>
              <w:bottom w:val="single" w:sz="4" w:space="0" w:color="auto"/>
              <w:right w:val="single" w:sz="4" w:space="0" w:color="auto"/>
            </w:tcBorders>
            <w:vAlign w:val="bottom"/>
          </w:tcPr>
          <w:p w14:paraId="2D576EDF" w14:textId="59EF22E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0D2F7A11" w14:textId="6764288B"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77" w:type="pct"/>
            <w:tcBorders>
              <w:top w:val="single" w:sz="4" w:space="0" w:color="auto"/>
              <w:left w:val="single" w:sz="4" w:space="0" w:color="auto"/>
              <w:bottom w:val="single" w:sz="4" w:space="0" w:color="auto"/>
              <w:right w:val="single" w:sz="4" w:space="0" w:color="auto"/>
            </w:tcBorders>
            <w:vAlign w:val="bottom"/>
          </w:tcPr>
          <w:p w14:paraId="5C5B5588" w14:textId="4D6E340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401E94FA" w14:textId="36ED2B62" w:rsidTr="009A07EC">
        <w:trPr>
          <w:trHeight w:val="246"/>
        </w:trPr>
        <w:tc>
          <w:tcPr>
            <w:tcW w:w="416" w:type="pct"/>
            <w:tcBorders>
              <w:top w:val="single" w:sz="4" w:space="0" w:color="auto"/>
              <w:left w:val="single" w:sz="4" w:space="0" w:color="auto"/>
              <w:bottom w:val="single" w:sz="4" w:space="0" w:color="auto"/>
              <w:right w:val="single" w:sz="4" w:space="0" w:color="auto"/>
            </w:tcBorders>
          </w:tcPr>
          <w:p w14:paraId="1F36E464" w14:textId="4B975DC4" w:rsidR="00F349F6" w:rsidRPr="002B092D" w:rsidRDefault="00D1391E" w:rsidP="00F349F6">
            <w:pPr>
              <w:spacing w:after="0" w:line="240" w:lineRule="auto"/>
              <w:rPr>
                <w:rFonts w:asciiTheme="minorHAnsi" w:eastAsia="Times New Roman" w:hAnsiTheme="minorHAnsi" w:cstheme="minorHAnsi"/>
                <w:sz w:val="16"/>
                <w:szCs w:val="16"/>
              </w:rPr>
            </w:pPr>
            <w:r>
              <w:rPr>
                <w:rFonts w:asciiTheme="minorHAnsi" w:eastAsia="Times New Roman" w:hAnsiTheme="minorHAnsi" w:cstheme="minorHAnsi"/>
                <w:sz w:val="16"/>
                <w:szCs w:val="20"/>
              </w:rPr>
              <w:t>&lt;&lt;reference value from CF1R;</w:t>
            </w:r>
            <w:r w:rsidR="00F349F6">
              <w:rPr>
                <w:rFonts w:asciiTheme="minorHAnsi" w:eastAsia="Times New Roman" w:hAnsiTheme="minorHAnsi" w:cstheme="minorHAnsi"/>
                <w:sz w:val="16"/>
                <w:szCs w:val="20"/>
              </w:rPr>
              <w:t xml:space="preserve"> if Single Family, then value = Single Family&gt;&gt; </w:t>
            </w:r>
          </w:p>
        </w:tc>
        <w:tc>
          <w:tcPr>
            <w:tcW w:w="367" w:type="pct"/>
            <w:tcBorders>
              <w:top w:val="single" w:sz="4" w:space="0" w:color="auto"/>
              <w:left w:val="single" w:sz="4" w:space="0" w:color="auto"/>
              <w:bottom w:val="single" w:sz="4" w:space="0" w:color="auto"/>
              <w:right w:val="single" w:sz="4" w:space="0" w:color="auto"/>
            </w:tcBorders>
          </w:tcPr>
          <w:p w14:paraId="1F9F0E23" w14:textId="30ED6B3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(see rule in header)&gt;&gt;</w:t>
            </w:r>
          </w:p>
        </w:tc>
        <w:tc>
          <w:tcPr>
            <w:tcW w:w="409" w:type="pct"/>
            <w:tcBorders>
              <w:top w:val="single" w:sz="4" w:space="0" w:color="auto"/>
              <w:left w:val="single" w:sz="4" w:space="0" w:color="auto"/>
              <w:bottom w:val="single" w:sz="4" w:space="0" w:color="auto"/>
              <w:right w:val="single" w:sz="4" w:space="0" w:color="auto"/>
            </w:tcBorders>
          </w:tcPr>
          <w:p w14:paraId="5406B233"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1FEF36D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w:t>
            </w:r>
          </w:p>
          <w:p w14:paraId="371736DC" w14:textId="77777777" w:rsidR="00F349F6" w:rsidRPr="002B092D" w:rsidRDefault="00F349F6" w:rsidP="00F349F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DHW, </w:t>
            </w:r>
          </w:p>
          <w:p w14:paraId="711495C9" w14:textId="10A07994"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Combined Hydronic, Hydronic&gt;&gt;</w:t>
            </w:r>
          </w:p>
        </w:tc>
        <w:tc>
          <w:tcPr>
            <w:tcW w:w="347" w:type="pct"/>
            <w:tcBorders>
              <w:top w:val="single" w:sz="4" w:space="0" w:color="auto"/>
              <w:left w:val="single" w:sz="4" w:space="0" w:color="auto"/>
              <w:bottom w:val="single" w:sz="4" w:space="0" w:color="auto"/>
              <w:right w:val="single" w:sz="4" w:space="0" w:color="auto"/>
            </w:tcBorders>
          </w:tcPr>
          <w:p w14:paraId="515B2A78" w14:textId="3BDD1230"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4887B952" w14:textId="3482AC02"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 =</w:t>
            </w:r>
            <w:r>
              <w:rPr>
                <w:rFonts w:asciiTheme="minorHAnsi" w:eastAsia="Times New Roman" w:hAnsiTheme="minorHAnsi" w:cstheme="minorHAnsi"/>
                <w:sz w:val="16"/>
                <w:szCs w:val="16"/>
              </w:rPr>
              <w:t xml:space="preserve"> </w:t>
            </w:r>
          </w:p>
          <w:p w14:paraId="13D2647B" w14:textId="0E5F452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Boiler, Indirect, Consumer Instantaneous, Commercial Instantaneous, Consumer Storage, Commercial Storage, Residential-Duty Commercial Storage, or Residential-Duty Commercial Instantaneous &gt;&gt;</w:t>
            </w:r>
          </w:p>
        </w:tc>
        <w:tc>
          <w:tcPr>
            <w:tcW w:w="427" w:type="pct"/>
            <w:tcBorders>
              <w:top w:val="single" w:sz="4" w:space="0" w:color="auto"/>
              <w:left w:val="single" w:sz="4" w:space="0" w:color="auto"/>
              <w:bottom w:val="single" w:sz="4" w:space="0" w:color="auto"/>
              <w:right w:val="single" w:sz="4" w:space="0" w:color="auto"/>
            </w:tcBorders>
          </w:tcPr>
          <w:p w14:paraId="0965884C" w14:textId="5D4EECC0"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CF1R&gt;&gt;</w:t>
            </w:r>
          </w:p>
        </w:tc>
        <w:tc>
          <w:tcPr>
            <w:tcW w:w="348" w:type="pct"/>
            <w:tcBorders>
              <w:top w:val="single" w:sz="4" w:space="0" w:color="auto"/>
              <w:left w:val="single" w:sz="4" w:space="0" w:color="auto"/>
              <w:bottom w:val="single" w:sz="4" w:space="0" w:color="auto"/>
              <w:right w:val="single" w:sz="4" w:space="0" w:color="auto"/>
            </w:tcBorders>
          </w:tcPr>
          <w:p w14:paraId="52E1B19B" w14:textId="4240721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Allowed values are Heat Pump, Electric Resistance, Natural Gas, or Propane</w:t>
            </w:r>
            <w:r w:rsidRPr="002B092D" w:rsidDel="00366412">
              <w:rPr>
                <w:rFonts w:asciiTheme="minorHAnsi" w:eastAsia="Times New Roman" w:hAnsiTheme="minorHAnsi" w:cstheme="minorHAnsi"/>
                <w:sz w:val="16"/>
                <w:szCs w:val="16"/>
              </w:rPr>
              <w:t xml:space="preserve"> </w:t>
            </w:r>
            <w:r w:rsidRPr="002B092D">
              <w:rPr>
                <w:rFonts w:asciiTheme="minorHAnsi" w:eastAsia="Times New Roman" w:hAnsiTheme="minorHAnsi" w:cstheme="minorHAnsi"/>
                <w:sz w:val="16"/>
                <w:szCs w:val="16"/>
              </w:rPr>
              <w:t>&gt;&gt;</w:t>
            </w:r>
          </w:p>
        </w:tc>
        <w:tc>
          <w:tcPr>
            <w:tcW w:w="405" w:type="pct"/>
            <w:tcBorders>
              <w:top w:val="single" w:sz="4" w:space="0" w:color="auto"/>
              <w:left w:val="single" w:sz="4" w:space="0" w:color="auto"/>
              <w:bottom w:val="single" w:sz="4" w:space="0" w:color="auto"/>
              <w:right w:val="single" w:sz="4" w:space="0" w:color="auto"/>
            </w:tcBorders>
          </w:tcPr>
          <w:p w14:paraId="67AA3E9C"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&lt;&lt;reference value from CF1R;</w:t>
            </w:r>
          </w:p>
          <w:p w14:paraId="0930D259"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If parent CF1R = CF1R-ADD, ALT or NCB, then value = NA;</w:t>
            </w:r>
          </w:p>
          <w:p w14:paraId="3102547C" w14:textId="40230A5E"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Elseif parent CF1R = CF1R-PRF; then allowed values: if Fuel Type (A0</w:t>
            </w:r>
            <w:r w:rsidR="00E11E2A">
              <w:rPr>
                <w:rFonts w:asciiTheme="minorHAnsi" w:eastAsia="Times New Roman" w:hAnsiTheme="minorHAnsi" w:cstheme="minorHAnsi"/>
                <w:sz w:val="16"/>
                <w:szCs w:val="16"/>
              </w:rPr>
              <w:t>6</w:t>
            </w:r>
            <w:r w:rsidRPr="00D65B83">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Btu/Hr;</w:t>
            </w:r>
          </w:p>
          <w:p w14:paraId="416FDCB5" w14:textId="6B13B4CB"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kW;</w:t>
            </w:r>
          </w:p>
          <w:p w14:paraId="3C99B452" w14:textId="6C40C691" w:rsidR="00F349F6" w:rsidRPr="002B092D" w:rsidRDefault="00F349F6" w:rsidP="00F349F6">
            <w:pPr>
              <w:spacing w:after="0" w:line="240" w:lineRule="auto"/>
              <w:rPr>
                <w:rFonts w:asciiTheme="minorHAnsi" w:hAnsiTheme="minorHAnsi" w:cstheme="minorHAnsi"/>
                <w:sz w:val="16"/>
                <w:szCs w:val="16"/>
              </w:rPr>
            </w:pPr>
            <w:r w:rsidRPr="00D65B83">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NA&gt;&gt;</w:t>
            </w:r>
          </w:p>
        </w:tc>
        <w:tc>
          <w:tcPr>
            <w:tcW w:w="357" w:type="pct"/>
            <w:tcBorders>
              <w:top w:val="single" w:sz="4" w:space="0" w:color="auto"/>
              <w:left w:val="single" w:sz="4" w:space="0" w:color="auto"/>
              <w:bottom w:val="single" w:sz="4" w:space="0" w:color="auto"/>
              <w:right w:val="single" w:sz="4" w:space="0" w:color="auto"/>
            </w:tcBorders>
          </w:tcPr>
          <w:p w14:paraId="43D1C0C9" w14:textId="1B5197E9"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&lt;&lt;if A0</w:t>
            </w:r>
            <w:r w:rsidR="00E11E2A">
              <w:rPr>
                <w:rFonts w:asciiTheme="minorHAnsi" w:eastAsia="Times New Roman" w:hAnsiTheme="minorHAnsi" w:cstheme="minorHAnsi"/>
                <w:sz w:val="16"/>
                <w:szCs w:val="16"/>
              </w:rPr>
              <w:t>6</w:t>
            </w:r>
            <w:r w:rsidRPr="002B092D">
              <w:rPr>
                <w:rFonts w:asciiTheme="minorHAnsi" w:eastAsia="Times New Roman" w:hAnsiTheme="minorHAnsi" w:cstheme="minorHAnsi"/>
                <w:sz w:val="16"/>
                <w:szCs w:val="16"/>
              </w:rPr>
              <w:t xml:space="preserve"> = Heat Pump, then result = NA; </w:t>
            </w:r>
          </w:p>
          <w:p w14:paraId="090AFD2A" w14:textId="4DD65BE2" w:rsidR="00F349F6" w:rsidRPr="002B092D" w:rsidRDefault="00F349F6" w:rsidP="00F349F6">
            <w:pPr>
              <w:spacing w:after="0" w:line="240" w:lineRule="auto"/>
              <w:rPr>
                <w:rFonts w:asciiTheme="minorHAnsi" w:hAnsiTheme="minorHAnsi" w:cstheme="minorHAnsi"/>
                <w:sz w:val="16"/>
                <w:szCs w:val="16"/>
              </w:rPr>
            </w:pPr>
            <w:r>
              <w:rPr>
                <w:rFonts w:asciiTheme="minorHAnsi" w:eastAsia="Times New Roman" w:hAnsiTheme="minorHAnsi" w:cstheme="minorHAnsi"/>
                <w:sz w:val="16"/>
                <w:szCs w:val="16"/>
              </w:rPr>
              <w:t xml:space="preserve">If performance, </w:t>
            </w:r>
            <w:r w:rsidRPr="002B092D">
              <w:rPr>
                <w:rFonts w:asciiTheme="minorHAnsi" w:eastAsia="Times New Roman" w:hAnsiTheme="minorHAnsi" w:cstheme="minorHAnsi"/>
                <w:sz w:val="16"/>
                <w:szCs w:val="16"/>
              </w:rPr>
              <w:t>reference value from CF1R</w:t>
            </w:r>
            <w:r>
              <w:rPr>
                <w:rFonts w:asciiTheme="minorHAnsi" w:eastAsia="Times New Roman" w:hAnsiTheme="minorHAnsi" w:cstheme="minorHAnsi"/>
                <w:sz w:val="16"/>
                <w:szCs w:val="16"/>
              </w:rPr>
              <w:t>-PRF</w:t>
            </w:r>
            <w:r w:rsidRPr="002B092D">
              <w:rPr>
                <w:rFonts w:asciiTheme="minorHAnsi" w:eastAsia="Times New Roman" w:hAnsiTheme="minorHAnsi" w:cstheme="minorHAnsi"/>
                <w:sz w:val="16"/>
                <w:szCs w:val="16"/>
              </w:rPr>
              <w:t xml:space="preserve">; Elseif Prescriptive,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 &gt;</w:t>
            </w:r>
            <w:r>
              <w:rPr>
                <w:rFonts w:asciiTheme="minorHAnsi" w:eastAsia="Times New Roman" w:hAnsiTheme="minorHAnsi" w:cstheme="minorHAnsi"/>
                <w:sz w:val="16"/>
                <w:szCs w:val="16"/>
              </w:rPr>
              <w:t>&gt;</w:t>
            </w:r>
          </w:p>
        </w:tc>
        <w:tc>
          <w:tcPr>
            <w:tcW w:w="440" w:type="pct"/>
            <w:tcBorders>
              <w:top w:val="single" w:sz="4" w:space="0" w:color="auto"/>
              <w:left w:val="single" w:sz="4" w:space="0" w:color="auto"/>
              <w:bottom w:val="single" w:sz="4" w:space="0" w:color="auto"/>
              <w:right w:val="single" w:sz="4" w:space="0" w:color="auto"/>
            </w:tcBorders>
          </w:tcPr>
          <w:p w14:paraId="576F78B1" w14:textId="2EBB929F" w:rsidR="00F349F6" w:rsidRDefault="00F349F6" w:rsidP="00F349F6">
            <w:pPr>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If Central DHW System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Yes</w:t>
            </w:r>
            <w:r>
              <w:rPr>
                <w:rFonts w:asciiTheme="minorHAnsi" w:eastAsia="Times New Roman" w:hAnsiTheme="minorHAnsi" w:cstheme="minorHAnsi"/>
                <w:sz w:val="16"/>
                <w:szCs w:val="16"/>
              </w:rPr>
              <w:t>;</w:t>
            </w:r>
            <w:r w:rsidRPr="002B092D">
              <w:rPr>
                <w:rFonts w:asciiTheme="minorHAnsi" w:eastAsia="Times New Roman" w:hAnsiTheme="minorHAnsi" w:cstheme="minorHAnsi"/>
                <w:sz w:val="16"/>
                <w:szCs w:val="16"/>
              </w:rPr>
              <w:t xml:space="preserve"> </w:t>
            </w:r>
          </w:p>
          <w:p w14:paraId="4A7E95D8" w14:textId="6CF49821"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 xml:space="preserve">else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w:t>
            </w:r>
          </w:p>
        </w:tc>
        <w:tc>
          <w:tcPr>
            <w:tcW w:w="522" w:type="pct"/>
            <w:tcBorders>
              <w:top w:val="single" w:sz="4" w:space="0" w:color="auto"/>
              <w:left w:val="single" w:sz="4" w:space="0" w:color="auto"/>
              <w:bottom w:val="single" w:sz="4" w:space="0" w:color="auto"/>
              <w:right w:val="single" w:sz="4" w:space="0" w:color="auto"/>
            </w:tcBorders>
          </w:tcPr>
          <w:p w14:paraId="4B1E8DA8"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6E2D48C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If performance and</w:t>
            </w:r>
          </w:p>
          <w:p w14:paraId="5A4E304B" w14:textId="243D7E5E"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A0</w:t>
            </w:r>
            <w:r w:rsidR="00E11E2A">
              <w:rPr>
                <w:rFonts w:asciiTheme="minorHAnsi" w:eastAsia="Times New Roman" w:hAnsiTheme="minorHAnsi" w:cstheme="minorHAnsi"/>
                <w:sz w:val="16"/>
                <w:szCs w:val="16"/>
              </w:rPr>
              <w:t>9</w:t>
            </w:r>
            <w:r w:rsidRPr="002B092D">
              <w:rPr>
                <w:rFonts w:asciiTheme="minorHAnsi" w:eastAsia="Times New Roman" w:hAnsiTheme="minorHAnsi" w:cstheme="minorHAnsi"/>
                <w:sz w:val="16"/>
                <w:szCs w:val="16"/>
              </w:rPr>
              <w:t xml:space="preserve"> = NA then allowed values are</w:t>
            </w:r>
          </w:p>
          <w:p w14:paraId="783EDAF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*Standard Distribution System</w:t>
            </w:r>
          </w:p>
          <w:p w14:paraId="4B8F449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Point of Use</w:t>
            </w:r>
          </w:p>
          <w:p w14:paraId="1BD24A5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Parallel Piping </w:t>
            </w:r>
          </w:p>
          <w:p w14:paraId="21D47D6E"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*Recirculation System Non-Demand Control</w:t>
            </w:r>
          </w:p>
          <w:p w14:paraId="00C4A4D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Manual Control </w:t>
            </w:r>
          </w:p>
          <w:p w14:paraId="49D7BCE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Sensor Control </w:t>
            </w:r>
          </w:p>
          <w:p w14:paraId="73FF48D5" w14:textId="2A1FF11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p>
          <w:p w14:paraId="65FCEEC2"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Parallel Piping </w:t>
            </w:r>
          </w:p>
          <w:p w14:paraId="0B9FDFD5"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Demand Recirculation Manual Control </w:t>
            </w:r>
          </w:p>
          <w:p w14:paraId="222889EF" w14:textId="53F8C61A"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HERS-Verified Demand Recirculation Sensor Control</w:t>
            </w:r>
            <w:r>
              <w:rPr>
                <w:rFonts w:eastAsia="Times New Roman"/>
                <w:sz w:val="16"/>
                <w:szCs w:val="16"/>
              </w:rPr>
              <w:t>;</w:t>
            </w:r>
            <w:r w:rsidRPr="002B092D">
              <w:rPr>
                <w:rFonts w:eastAsia="Times New Roman"/>
                <w:sz w:val="16"/>
                <w:szCs w:val="16"/>
              </w:rPr>
              <w:t xml:space="preserve"> </w:t>
            </w:r>
          </w:p>
          <w:p w14:paraId="0D95305B" w14:textId="6625A2E1"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Else if </w:t>
            </w:r>
            <w:r>
              <w:rPr>
                <w:rFonts w:asciiTheme="minorHAnsi" w:eastAsia="Times New Roman" w:hAnsiTheme="minorHAnsi" w:cstheme="minorHAnsi"/>
                <w:sz w:val="16"/>
                <w:szCs w:val="16"/>
              </w:rPr>
              <w:t>performance and A0</w:t>
            </w:r>
            <w:r w:rsidR="00E11E2A">
              <w:rPr>
                <w:rFonts w:asciiTheme="minorHAnsi" w:eastAsia="Times New Roman" w:hAnsiTheme="minorHAnsi" w:cstheme="minorHAnsi"/>
                <w:sz w:val="16"/>
                <w:szCs w:val="16"/>
              </w:rPr>
              <w:t>9</w:t>
            </w:r>
            <w:r w:rsidRPr="002B092D">
              <w:rPr>
                <w:rFonts w:asciiTheme="minorHAnsi" w:eastAsia="Times New Roman" w:hAnsiTheme="minorHAnsi" w:cstheme="minorHAnsi"/>
                <w:sz w:val="16"/>
                <w:szCs w:val="16"/>
              </w:rPr>
              <w:t xml:space="preserve"> ≠ NA then allowed values are</w:t>
            </w:r>
          </w:p>
          <w:p w14:paraId="1BA849C0" w14:textId="180AB456"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r>
              <w:rPr>
                <w:rFonts w:eastAsia="Times New Roman"/>
                <w:sz w:val="16"/>
                <w:szCs w:val="16"/>
              </w:rPr>
              <w:t>;</w:t>
            </w:r>
          </w:p>
          <w:p w14:paraId="79D2D568" w14:textId="1FE5ACDD"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p>
          <w:p w14:paraId="69214E73" w14:textId="416BBF66" w:rsidR="00F349F6" w:rsidRPr="002B092D" w:rsidRDefault="00F349F6" w:rsidP="00F349F6">
            <w:pPr>
              <w:spacing w:after="0" w:line="240" w:lineRule="auto"/>
              <w:rPr>
                <w:rFonts w:cstheme="minorHAnsi"/>
                <w:sz w:val="16"/>
                <w:szCs w:val="16"/>
              </w:rPr>
            </w:pPr>
            <w:r w:rsidRPr="002B092D">
              <w:rPr>
                <w:rFonts w:cstheme="minorHAnsi"/>
                <w:sz w:val="16"/>
                <w:szCs w:val="16"/>
              </w:rPr>
              <w:t>Else if prescriptive</w:t>
            </w:r>
            <w:r>
              <w:rPr>
                <w:rFonts w:cstheme="minorHAnsi"/>
                <w:sz w:val="16"/>
                <w:szCs w:val="16"/>
              </w:rPr>
              <w:t xml:space="preserve"> and A0</w:t>
            </w:r>
            <w:r w:rsidR="00E11E2A">
              <w:rPr>
                <w:rFonts w:cstheme="minorHAnsi"/>
                <w:sz w:val="16"/>
                <w:szCs w:val="16"/>
              </w:rPr>
              <w:t>9</w:t>
            </w:r>
            <w:r>
              <w:rPr>
                <w:rFonts w:cstheme="minorHAnsi"/>
                <w:sz w:val="16"/>
                <w:szCs w:val="16"/>
              </w:rPr>
              <w:t xml:space="preserve"> = NA</w:t>
            </w:r>
            <w:r w:rsidRPr="002B092D">
              <w:rPr>
                <w:rFonts w:cstheme="minorHAnsi"/>
                <w:sz w:val="16"/>
                <w:szCs w:val="16"/>
              </w:rPr>
              <w:t xml:space="preserve">,  </w:t>
            </w:r>
          </w:p>
          <w:p w14:paraId="3DCB8791" w14:textId="77777777" w:rsidR="00F349F6" w:rsidRPr="002B092D" w:rsidRDefault="00F349F6" w:rsidP="00F349F6">
            <w:pPr>
              <w:spacing w:after="0" w:line="240" w:lineRule="auto"/>
              <w:rPr>
                <w:rFonts w:cstheme="minorHAnsi"/>
                <w:sz w:val="16"/>
                <w:szCs w:val="16"/>
              </w:rPr>
            </w:pPr>
            <w:r w:rsidRPr="002B092D">
              <w:rPr>
                <w:rFonts w:cstheme="minorHAnsi"/>
                <w:sz w:val="16"/>
                <w:szCs w:val="16"/>
              </w:rPr>
              <w:t xml:space="preserve">Allowed values are </w:t>
            </w:r>
          </w:p>
          <w:p w14:paraId="1679FB26" w14:textId="27DA7048" w:rsidR="00F349F6" w:rsidRDefault="00F349F6" w:rsidP="00F349F6">
            <w:pPr>
              <w:spacing w:after="0" w:line="240" w:lineRule="auto"/>
              <w:rPr>
                <w:rFonts w:cstheme="minorHAnsi"/>
                <w:sz w:val="16"/>
                <w:szCs w:val="16"/>
              </w:rPr>
            </w:pPr>
            <w:r w:rsidRPr="002B092D">
              <w:rPr>
                <w:rFonts w:cstheme="minorHAnsi"/>
                <w:sz w:val="16"/>
                <w:szCs w:val="16"/>
              </w:rPr>
              <w:t>*Standard Distribution System</w:t>
            </w:r>
          </w:p>
          <w:p w14:paraId="02123607" w14:textId="5F63C1C7" w:rsidR="00DE47AD" w:rsidRPr="002B092D" w:rsidRDefault="00DE47AD" w:rsidP="00F349F6">
            <w:pPr>
              <w:spacing w:after="0" w:line="240" w:lineRule="auto"/>
              <w:rPr>
                <w:rFonts w:cstheme="minorHAnsi"/>
                <w:sz w:val="16"/>
                <w:szCs w:val="16"/>
              </w:rPr>
            </w:pPr>
            <w:r>
              <w:rPr>
                <w:rFonts w:cstheme="minorHAnsi"/>
                <w:sz w:val="16"/>
                <w:szCs w:val="16"/>
              </w:rPr>
              <w:t>*Demand Recirculation</w:t>
            </w:r>
          </w:p>
          <w:p w14:paraId="6E27E922" w14:textId="317D41E5" w:rsidR="00F349F6" w:rsidRPr="002B092D" w:rsidRDefault="00F349F6" w:rsidP="00F349F6">
            <w:pPr>
              <w:spacing w:after="0" w:line="240" w:lineRule="auto"/>
              <w:rPr>
                <w:rFonts w:asciiTheme="minorHAnsi" w:hAnsiTheme="minorHAnsi" w:cstheme="minorHAnsi"/>
                <w:sz w:val="16"/>
                <w:szCs w:val="16"/>
              </w:rPr>
            </w:pPr>
            <w:r w:rsidRPr="002B092D">
              <w:rPr>
                <w:rFonts w:cstheme="minorHAnsi"/>
                <w:sz w:val="16"/>
                <w:szCs w:val="16"/>
              </w:rPr>
              <w:t>* Demand Recirculation Manual Control</w:t>
            </w:r>
            <w:r>
              <w:rPr>
                <w:rFonts w:cstheme="minorHAnsi"/>
                <w:sz w:val="16"/>
                <w:szCs w:val="16"/>
              </w:rPr>
              <w:t>&gt;&gt;</w:t>
            </w:r>
          </w:p>
        </w:tc>
        <w:tc>
          <w:tcPr>
            <w:tcW w:w="485" w:type="pct"/>
            <w:tcBorders>
              <w:top w:val="single" w:sz="4" w:space="0" w:color="auto"/>
              <w:left w:val="single" w:sz="4" w:space="0" w:color="auto"/>
              <w:bottom w:val="single" w:sz="4" w:space="0" w:color="auto"/>
              <w:right w:val="single" w:sz="4" w:space="0" w:color="auto"/>
            </w:tcBorders>
          </w:tcPr>
          <w:p w14:paraId="6BE1C265"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lastRenderedPageBreak/>
              <w:t xml:space="preserve">&lt;&lt;reference values from CF1R.  Allowed values are </w:t>
            </w:r>
          </w:p>
          <w:p w14:paraId="54835274" w14:textId="1D01E116"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*Basic</w:t>
            </w:r>
          </w:p>
          <w:p w14:paraId="0C27A92D" w14:textId="77B27CB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*Expanded</w:t>
            </w:r>
          </w:p>
          <w:p w14:paraId="6891E582"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c>
          <w:tcPr>
            <w:tcW w:w="477" w:type="pct"/>
            <w:tcBorders>
              <w:top w:val="single" w:sz="4" w:space="0" w:color="auto"/>
              <w:left w:val="single" w:sz="4" w:space="0" w:color="auto"/>
              <w:bottom w:val="single" w:sz="4" w:space="0" w:color="auto"/>
              <w:right w:val="single" w:sz="4" w:space="0" w:color="auto"/>
            </w:tcBorders>
          </w:tcPr>
          <w:p w14:paraId="5DCD367A"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0EEABA42" w14:textId="6A37127D"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*Yes</w:t>
            </w:r>
          </w:p>
          <w:p w14:paraId="43A6146F" w14:textId="5DF8342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r>
      <w:tr w:rsidR="00F349F6" w:rsidRPr="00327949" w14:paraId="4D845CF2" w14:textId="556ACB40" w:rsidTr="009A07EC">
        <w:trPr>
          <w:gridAfter w:val="1"/>
          <w:wAfter w:w="477" w:type="pct"/>
          <w:trHeight w:val="278"/>
        </w:trPr>
        <w:tc>
          <w:tcPr>
            <w:tcW w:w="416" w:type="pct"/>
            <w:tcBorders>
              <w:top w:val="single" w:sz="4" w:space="0" w:color="auto"/>
              <w:left w:val="single" w:sz="4" w:space="0" w:color="auto"/>
              <w:bottom w:val="single" w:sz="4" w:space="0" w:color="auto"/>
              <w:right w:val="single" w:sz="4" w:space="0" w:color="auto"/>
            </w:tcBorders>
          </w:tcPr>
          <w:p w14:paraId="3539A0A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3E0486B9" w14:textId="17E487C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4EB12985"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47" w:type="pct"/>
            <w:tcBorders>
              <w:top w:val="single" w:sz="4" w:space="0" w:color="auto"/>
              <w:left w:val="single" w:sz="4" w:space="0" w:color="auto"/>
              <w:bottom w:val="single" w:sz="4" w:space="0" w:color="auto"/>
              <w:right w:val="single" w:sz="4" w:space="0" w:color="auto"/>
            </w:tcBorders>
          </w:tcPr>
          <w:p w14:paraId="7D92A3A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27" w:type="pct"/>
            <w:tcBorders>
              <w:top w:val="single" w:sz="4" w:space="0" w:color="auto"/>
              <w:left w:val="single" w:sz="4" w:space="0" w:color="auto"/>
              <w:bottom w:val="single" w:sz="4" w:space="0" w:color="auto"/>
              <w:right w:val="single" w:sz="4" w:space="0" w:color="auto"/>
            </w:tcBorders>
          </w:tcPr>
          <w:p w14:paraId="7D9C99A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48" w:type="pct"/>
            <w:tcBorders>
              <w:top w:val="single" w:sz="4" w:space="0" w:color="auto"/>
              <w:left w:val="single" w:sz="4" w:space="0" w:color="auto"/>
              <w:bottom w:val="single" w:sz="4" w:space="0" w:color="auto"/>
              <w:right w:val="single" w:sz="4" w:space="0" w:color="auto"/>
            </w:tcBorders>
          </w:tcPr>
          <w:p w14:paraId="7BBE813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7BFD710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57" w:type="pct"/>
            <w:tcBorders>
              <w:top w:val="single" w:sz="4" w:space="0" w:color="auto"/>
              <w:left w:val="single" w:sz="4" w:space="0" w:color="auto"/>
              <w:bottom w:val="single" w:sz="4" w:space="0" w:color="auto"/>
              <w:right w:val="single" w:sz="4" w:space="0" w:color="auto"/>
            </w:tcBorders>
          </w:tcPr>
          <w:p w14:paraId="44E5EF1C"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40" w:type="pct"/>
            <w:tcBorders>
              <w:top w:val="single" w:sz="4" w:space="0" w:color="auto"/>
              <w:left w:val="single" w:sz="4" w:space="0" w:color="auto"/>
              <w:bottom w:val="single" w:sz="4" w:space="0" w:color="auto"/>
              <w:right w:val="single" w:sz="4" w:space="0" w:color="auto"/>
            </w:tcBorders>
          </w:tcPr>
          <w:p w14:paraId="5670F393" w14:textId="0E7A117C" w:rsidR="00F349F6" w:rsidRPr="00327949" w:rsidDel="0053169A" w:rsidRDefault="00F349F6" w:rsidP="00F349F6">
            <w:pPr>
              <w:spacing w:after="0" w:line="240" w:lineRule="auto"/>
              <w:rPr>
                <w:rFonts w:asciiTheme="minorHAnsi"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463D3654"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355A0BE2" w14:textId="77777777" w:rsidR="00F349F6" w:rsidRPr="00327949" w:rsidDel="0053169A" w:rsidRDefault="00F349F6" w:rsidP="00F349F6">
            <w:pPr>
              <w:spacing w:after="0" w:line="240" w:lineRule="auto"/>
              <w:rPr>
                <w:rFonts w:asciiTheme="minorHAnsi" w:hAnsiTheme="minorHAnsi" w:cstheme="minorHAnsi"/>
                <w:sz w:val="18"/>
                <w:szCs w:val="18"/>
              </w:rPr>
            </w:pPr>
          </w:p>
        </w:tc>
      </w:tr>
    </w:tbl>
    <w:p w14:paraId="1C1A1A95" w14:textId="07D2AC4B" w:rsidR="00F1004F" w:rsidRDefault="00F1004F" w:rsidP="00236F4B">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9"/>
        <w:gridCol w:w="795"/>
        <w:gridCol w:w="881"/>
        <w:gridCol w:w="879"/>
        <w:gridCol w:w="950"/>
        <w:gridCol w:w="636"/>
        <w:gridCol w:w="970"/>
        <w:gridCol w:w="1144"/>
        <w:gridCol w:w="1144"/>
        <w:gridCol w:w="881"/>
        <w:gridCol w:w="881"/>
        <w:gridCol w:w="713"/>
      </w:tblGrid>
      <w:tr w:rsidR="00F349F6" w:rsidRPr="00327949" w14:paraId="3BD7F69F" w14:textId="77777777"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0DE6B437" w:rsidR="00F349F6" w:rsidRPr="00327949" w:rsidRDefault="00F349F6">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36EB8619" w:rsidR="00F349F6" w:rsidRPr="00327949" w:rsidRDefault="00F349F6">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that were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06F71B5D" w:rsidR="00F349F6" w:rsidRPr="00327949" w:rsidRDefault="00F349F6" w:rsidP="00EC0CA0">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 xml:space="preserve">&lt;&lt;require one row of data for each </w:t>
            </w:r>
            <w:r w:rsidR="00EC0CA0">
              <w:rPr>
                <w:rFonts w:asciiTheme="minorHAnsi" w:hAnsiTheme="minorHAnsi" w:cstheme="minorHAnsi"/>
                <w:sz w:val="18"/>
                <w:szCs w:val="18"/>
              </w:rPr>
              <w:t>water heater identified on the CF1R-PRF</w:t>
            </w:r>
            <w:r w:rsidRPr="00327949">
              <w:rPr>
                <w:rFonts w:asciiTheme="minorHAnsi" w:hAnsiTheme="minorHAnsi" w:cstheme="minorHAnsi"/>
                <w:sz w:val="18"/>
                <w:szCs w:val="18"/>
              </w:rPr>
              <w:t>&gt;&gt;</w:t>
            </w:r>
          </w:p>
        </w:tc>
      </w:tr>
      <w:tr w:rsidR="00F349F6" w:rsidRPr="00327949" w14:paraId="4907BC1F" w14:textId="77777777" w:rsidTr="009A07EC">
        <w:trPr>
          <w:trHeight w:val="277"/>
        </w:trPr>
        <w:tc>
          <w:tcPr>
            <w:tcW w:w="417" w:type="pct"/>
            <w:tcBorders>
              <w:top w:val="single" w:sz="4" w:space="0" w:color="auto"/>
              <w:left w:val="single" w:sz="4" w:space="0" w:color="auto"/>
              <w:bottom w:val="single" w:sz="4" w:space="0" w:color="auto"/>
              <w:right w:val="single" w:sz="4" w:space="0" w:color="auto"/>
            </w:tcBorders>
          </w:tcPr>
          <w:p w14:paraId="2933B40C" w14:textId="475FA7BD"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01</w:t>
            </w:r>
          </w:p>
        </w:tc>
        <w:tc>
          <w:tcPr>
            <w:tcW w:w="369" w:type="pct"/>
            <w:tcBorders>
              <w:top w:val="single" w:sz="4" w:space="0" w:color="auto"/>
              <w:left w:val="single" w:sz="4" w:space="0" w:color="auto"/>
              <w:bottom w:val="single" w:sz="4" w:space="0" w:color="auto"/>
              <w:right w:val="single" w:sz="4" w:space="0" w:color="auto"/>
            </w:tcBorders>
            <w:vAlign w:val="bottom"/>
          </w:tcPr>
          <w:p w14:paraId="671D02D5" w14:textId="5D9A8DD6"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9" w:type="pct"/>
            <w:tcBorders>
              <w:top w:val="single" w:sz="4" w:space="0" w:color="auto"/>
              <w:left w:val="single" w:sz="4" w:space="0" w:color="auto"/>
              <w:bottom w:val="single" w:sz="4" w:space="0" w:color="auto"/>
              <w:right w:val="single" w:sz="4" w:space="0" w:color="auto"/>
            </w:tcBorders>
            <w:vAlign w:val="bottom"/>
          </w:tcPr>
          <w:p w14:paraId="5F0293BF" w14:textId="0D40262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08" w:type="pct"/>
            <w:tcBorders>
              <w:top w:val="single" w:sz="4" w:space="0" w:color="auto"/>
              <w:left w:val="single" w:sz="4" w:space="0" w:color="auto"/>
              <w:bottom w:val="single" w:sz="4" w:space="0" w:color="auto"/>
              <w:right w:val="single" w:sz="4" w:space="0" w:color="auto"/>
            </w:tcBorders>
            <w:vAlign w:val="bottom"/>
          </w:tcPr>
          <w:p w14:paraId="00EAF596" w14:textId="7104971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441" w:type="pct"/>
            <w:tcBorders>
              <w:top w:val="single" w:sz="4" w:space="0" w:color="auto"/>
              <w:left w:val="single" w:sz="4" w:space="0" w:color="auto"/>
              <w:bottom w:val="single" w:sz="4" w:space="0" w:color="auto"/>
              <w:right w:val="single" w:sz="4" w:space="0" w:color="auto"/>
            </w:tcBorders>
            <w:vAlign w:val="bottom"/>
          </w:tcPr>
          <w:p w14:paraId="50DC1DE2" w14:textId="5824F691"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295" w:type="pct"/>
            <w:tcBorders>
              <w:top w:val="single" w:sz="4" w:space="0" w:color="auto"/>
              <w:left w:val="single" w:sz="4" w:space="0" w:color="auto"/>
              <w:bottom w:val="single" w:sz="4" w:space="0" w:color="auto"/>
              <w:right w:val="single" w:sz="4" w:space="0" w:color="auto"/>
            </w:tcBorders>
            <w:vAlign w:val="bottom"/>
          </w:tcPr>
          <w:p w14:paraId="27734F41" w14:textId="1D13EEE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50" w:type="pct"/>
            <w:tcBorders>
              <w:top w:val="single" w:sz="4" w:space="0" w:color="auto"/>
              <w:left w:val="single" w:sz="4" w:space="0" w:color="auto"/>
              <w:bottom w:val="single" w:sz="4" w:space="0" w:color="auto"/>
              <w:right w:val="single" w:sz="4" w:space="0" w:color="auto"/>
            </w:tcBorders>
            <w:vAlign w:val="bottom"/>
          </w:tcPr>
          <w:p w14:paraId="0DB441FD" w14:textId="20C189D6"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531" w:type="pct"/>
            <w:tcBorders>
              <w:top w:val="single" w:sz="4" w:space="0" w:color="auto"/>
              <w:left w:val="single" w:sz="4" w:space="0" w:color="auto"/>
              <w:bottom w:val="single" w:sz="4" w:space="0" w:color="auto"/>
              <w:right w:val="single" w:sz="4" w:space="0" w:color="auto"/>
            </w:tcBorders>
            <w:vAlign w:val="bottom"/>
          </w:tcPr>
          <w:p w14:paraId="5754446D" w14:textId="3BD18FC3"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56D1E84E" w14:textId="71850E7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409" w:type="pct"/>
            <w:tcBorders>
              <w:top w:val="single" w:sz="4" w:space="0" w:color="auto"/>
              <w:left w:val="single" w:sz="4" w:space="0" w:color="auto"/>
              <w:bottom w:val="single" w:sz="4" w:space="0" w:color="auto"/>
              <w:right w:val="single" w:sz="4" w:space="0" w:color="auto"/>
            </w:tcBorders>
            <w:vAlign w:val="bottom"/>
          </w:tcPr>
          <w:p w14:paraId="4DC9E8F4" w14:textId="188806C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09" w:type="pct"/>
            <w:tcBorders>
              <w:top w:val="single" w:sz="4" w:space="0" w:color="auto"/>
              <w:left w:val="single" w:sz="4" w:space="0" w:color="auto"/>
              <w:bottom w:val="single" w:sz="4" w:space="0" w:color="auto"/>
              <w:right w:val="single" w:sz="4" w:space="0" w:color="auto"/>
            </w:tcBorders>
            <w:vAlign w:val="bottom"/>
          </w:tcPr>
          <w:p w14:paraId="55FAB2B4" w14:textId="3577DDC6"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sidR="003C1D51">
              <w:rPr>
                <w:rFonts w:asciiTheme="minorHAnsi" w:hAnsiTheme="minorHAnsi" w:cstheme="minorHAnsi"/>
                <w:sz w:val="18"/>
                <w:szCs w:val="18"/>
              </w:rPr>
              <w:t>1</w:t>
            </w:r>
          </w:p>
        </w:tc>
        <w:tc>
          <w:tcPr>
            <w:tcW w:w="331" w:type="pct"/>
            <w:tcBorders>
              <w:top w:val="single" w:sz="4" w:space="0" w:color="auto"/>
              <w:left w:val="single" w:sz="4" w:space="0" w:color="auto"/>
              <w:bottom w:val="single" w:sz="4" w:space="0" w:color="auto"/>
              <w:right w:val="single" w:sz="4" w:space="0" w:color="auto"/>
            </w:tcBorders>
            <w:vAlign w:val="bottom"/>
          </w:tcPr>
          <w:p w14:paraId="0DA689F9" w14:textId="5283CF98"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F349F6" w:rsidRPr="00327949" w14:paraId="110C1F45" w14:textId="77777777" w:rsidTr="009A07EC">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6B53B18B" w14:textId="3BB2C89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Dwelling Unit Name</w:t>
            </w:r>
          </w:p>
        </w:tc>
        <w:tc>
          <w:tcPr>
            <w:tcW w:w="369" w:type="pct"/>
            <w:tcBorders>
              <w:top w:val="single" w:sz="4" w:space="0" w:color="auto"/>
              <w:left w:val="single" w:sz="4" w:space="0" w:color="auto"/>
              <w:bottom w:val="single" w:sz="4" w:space="0" w:color="auto"/>
              <w:right w:val="single" w:sz="4" w:space="0" w:color="auto"/>
            </w:tcBorders>
            <w:vAlign w:val="bottom"/>
          </w:tcPr>
          <w:p w14:paraId="48C8C09C" w14:textId="3F8EFB83"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5892083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8" w:type="pct"/>
            <w:tcBorders>
              <w:top w:val="single" w:sz="4" w:space="0" w:color="auto"/>
              <w:left w:val="single" w:sz="4" w:space="0" w:color="auto"/>
              <w:bottom w:val="single" w:sz="4" w:space="0" w:color="auto"/>
              <w:right w:val="single" w:sz="4" w:space="0" w:color="auto"/>
            </w:tcBorders>
            <w:vAlign w:val="bottom"/>
          </w:tcPr>
          <w:p w14:paraId="75524D9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441" w:type="pct"/>
            <w:tcBorders>
              <w:top w:val="single" w:sz="4" w:space="0" w:color="auto"/>
              <w:left w:val="single" w:sz="4" w:space="0" w:color="auto"/>
              <w:bottom w:val="single" w:sz="4" w:space="0" w:color="auto"/>
              <w:right w:val="single" w:sz="4" w:space="0" w:color="auto"/>
            </w:tcBorders>
            <w:vAlign w:val="bottom"/>
          </w:tcPr>
          <w:p w14:paraId="7177A6B8" w14:textId="7804168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 of </w:t>
            </w:r>
            <w:ins w:id="36" w:author="Markstrum, Alexis@Energy" w:date="2021-03-10T10:13:00Z">
              <w:r w:rsidR="009A07EC">
                <w:rPr>
                  <w:rFonts w:asciiTheme="minorHAnsi" w:eastAsia="Times New Roman" w:hAnsiTheme="minorHAnsi" w:cstheme="minorHAnsi"/>
                  <w:sz w:val="18"/>
                  <w:szCs w:val="20"/>
                </w:rPr>
                <w:t xml:space="preserve">Like (or Identical) </w:t>
              </w:r>
            </w:ins>
            <w:r w:rsidRPr="00327949">
              <w:rPr>
                <w:rFonts w:asciiTheme="minorHAnsi" w:hAnsiTheme="minorHAnsi" w:cstheme="minorHAnsi"/>
                <w:sz w:val="18"/>
                <w:szCs w:val="18"/>
              </w:rPr>
              <w:t>Water Heaters in System</w:t>
            </w:r>
          </w:p>
        </w:tc>
        <w:tc>
          <w:tcPr>
            <w:tcW w:w="295" w:type="pct"/>
            <w:tcBorders>
              <w:top w:val="single" w:sz="4" w:space="0" w:color="auto"/>
              <w:left w:val="single" w:sz="4" w:space="0" w:color="auto"/>
              <w:bottom w:val="single" w:sz="4" w:space="0" w:color="auto"/>
              <w:right w:val="single" w:sz="4" w:space="0" w:color="auto"/>
            </w:tcBorders>
            <w:vAlign w:val="bottom"/>
          </w:tcPr>
          <w:p w14:paraId="1643CD4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0" w:type="pct"/>
            <w:tcBorders>
              <w:top w:val="single" w:sz="4" w:space="0" w:color="auto"/>
              <w:left w:val="single" w:sz="4" w:space="0" w:color="auto"/>
              <w:bottom w:val="single" w:sz="4" w:space="0" w:color="auto"/>
              <w:right w:val="single" w:sz="4" w:space="0" w:color="auto"/>
            </w:tcBorders>
            <w:vAlign w:val="bottom"/>
          </w:tcPr>
          <w:p w14:paraId="42267D4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31" w:type="pct"/>
            <w:tcBorders>
              <w:top w:val="single" w:sz="4" w:space="0" w:color="auto"/>
              <w:left w:val="single" w:sz="4" w:space="0" w:color="auto"/>
              <w:bottom w:val="single" w:sz="4" w:space="0" w:color="auto"/>
              <w:right w:val="single" w:sz="4" w:space="0" w:color="auto"/>
            </w:tcBorders>
            <w:vAlign w:val="bottom"/>
          </w:tcPr>
          <w:p w14:paraId="599FC80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1C9B531" w14:textId="77777777"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409" w:type="pct"/>
            <w:tcBorders>
              <w:top w:val="single" w:sz="4" w:space="0" w:color="auto"/>
              <w:left w:val="single" w:sz="4" w:space="0" w:color="auto"/>
              <w:bottom w:val="single" w:sz="4" w:space="0" w:color="auto"/>
              <w:right w:val="single" w:sz="4" w:space="0" w:color="auto"/>
            </w:tcBorders>
            <w:vAlign w:val="bottom"/>
          </w:tcPr>
          <w:p w14:paraId="1239144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09" w:type="pct"/>
            <w:tcBorders>
              <w:top w:val="single" w:sz="4" w:space="0" w:color="auto"/>
              <w:left w:val="single" w:sz="4" w:space="0" w:color="auto"/>
              <w:bottom w:val="single" w:sz="4" w:space="0" w:color="auto"/>
              <w:right w:val="single" w:sz="4" w:space="0" w:color="auto"/>
            </w:tcBorders>
            <w:vAlign w:val="bottom"/>
          </w:tcPr>
          <w:p w14:paraId="5589DC8C" w14:textId="322BE969"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1" w:type="pct"/>
            <w:tcBorders>
              <w:top w:val="single" w:sz="4" w:space="0" w:color="auto"/>
              <w:left w:val="single" w:sz="4" w:space="0" w:color="auto"/>
              <w:bottom w:val="single" w:sz="4" w:space="0" w:color="auto"/>
              <w:right w:val="single" w:sz="4" w:space="0" w:color="auto"/>
            </w:tcBorders>
            <w:vAlign w:val="bottom"/>
          </w:tcPr>
          <w:p w14:paraId="24DEC3D9" w14:textId="7777777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5BEEEFCC" w14:textId="77777777" w:rsidTr="009A07EC">
        <w:trPr>
          <w:trHeight w:val="246"/>
        </w:trPr>
        <w:tc>
          <w:tcPr>
            <w:tcW w:w="417" w:type="pct"/>
            <w:tcBorders>
              <w:top w:val="single" w:sz="4" w:space="0" w:color="auto"/>
              <w:left w:val="single" w:sz="4" w:space="0" w:color="auto"/>
              <w:bottom w:val="single" w:sz="4" w:space="0" w:color="auto"/>
              <w:right w:val="single" w:sz="4" w:space="0" w:color="auto"/>
            </w:tcBorders>
          </w:tcPr>
          <w:p w14:paraId="198BDEEE" w14:textId="54C614E8" w:rsidR="00F349F6" w:rsidRPr="00E177D7" w:rsidRDefault="00F349F6" w:rsidP="00F349F6">
            <w:pPr>
              <w:spacing w:after="0" w:line="240" w:lineRule="auto"/>
              <w:rPr>
                <w:rFonts w:asciiTheme="minorHAnsi" w:eastAsia="Times New Roman" w:hAnsiTheme="minorHAnsi" w:cstheme="minorHAnsi"/>
                <w:sz w:val="16"/>
                <w:szCs w:val="20"/>
              </w:rPr>
            </w:pPr>
            <w:r w:rsidRPr="004F1F5C">
              <w:rPr>
                <w:rFonts w:asciiTheme="minorHAnsi" w:eastAsia="Times New Roman" w:hAnsiTheme="minorHAnsi" w:cstheme="minorHAnsi"/>
                <w:sz w:val="16"/>
                <w:szCs w:val="16"/>
              </w:rPr>
              <w:t>&lt;&lt;Reference value from A01 &gt;&gt;</w:t>
            </w:r>
          </w:p>
        </w:tc>
        <w:tc>
          <w:tcPr>
            <w:tcW w:w="369" w:type="pct"/>
            <w:tcBorders>
              <w:top w:val="single" w:sz="4" w:space="0" w:color="auto"/>
              <w:left w:val="single" w:sz="4" w:space="0" w:color="auto"/>
              <w:bottom w:val="single" w:sz="4" w:space="0" w:color="auto"/>
              <w:right w:val="single" w:sz="4" w:space="0" w:color="auto"/>
            </w:tcBorders>
          </w:tcPr>
          <w:p w14:paraId="19185FD4" w14:textId="25BFCBD1" w:rsidR="00F349F6" w:rsidRPr="00095904" w:rsidRDefault="00F349F6" w:rsidP="00F349F6">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2</w:t>
            </w:r>
            <w:r w:rsidRPr="00E177D7">
              <w:rPr>
                <w:rFonts w:asciiTheme="minorHAnsi" w:eastAsia="Times New Roman" w:hAnsiTheme="minorHAnsi" w:cstheme="minorHAnsi"/>
                <w:sz w:val="16"/>
                <w:szCs w:val="20"/>
              </w:rPr>
              <w:t>&gt;&gt;</w:t>
            </w:r>
          </w:p>
        </w:tc>
        <w:tc>
          <w:tcPr>
            <w:tcW w:w="409" w:type="pct"/>
            <w:tcBorders>
              <w:top w:val="single" w:sz="4" w:space="0" w:color="auto"/>
              <w:left w:val="single" w:sz="4" w:space="0" w:color="auto"/>
              <w:bottom w:val="single" w:sz="4" w:space="0" w:color="auto"/>
              <w:right w:val="single" w:sz="4" w:space="0" w:color="auto"/>
            </w:tcBorders>
          </w:tcPr>
          <w:p w14:paraId="77E4DFEE" w14:textId="49FAE359"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 value</w:t>
            </w:r>
            <w:r w:rsidRPr="00095904">
              <w:rPr>
                <w:rFonts w:asciiTheme="minorHAnsi" w:eastAsia="Times New Roman" w:hAnsiTheme="minorHAnsi" w:cstheme="minorHAnsi"/>
                <w:sz w:val="16"/>
                <w:szCs w:val="20"/>
              </w:rPr>
              <w:t xml:space="preserv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3</w:t>
            </w:r>
          </w:p>
          <w:p w14:paraId="348BD037" w14:textId="03957BD9"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08" w:type="pct"/>
            <w:tcBorders>
              <w:top w:val="single" w:sz="4" w:space="0" w:color="auto"/>
              <w:left w:val="single" w:sz="4" w:space="0" w:color="auto"/>
              <w:bottom w:val="single" w:sz="4" w:space="0" w:color="auto"/>
              <w:right w:val="single" w:sz="4" w:space="0" w:color="auto"/>
            </w:tcBorders>
          </w:tcPr>
          <w:p w14:paraId="7C4D401E" w14:textId="38F09FAE"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from A0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&gt;&gt;</w:t>
            </w:r>
          </w:p>
        </w:tc>
        <w:tc>
          <w:tcPr>
            <w:tcW w:w="441" w:type="pct"/>
            <w:tcBorders>
              <w:top w:val="single" w:sz="4" w:space="0" w:color="auto"/>
              <w:left w:val="single" w:sz="4" w:space="0" w:color="auto"/>
              <w:bottom w:val="single" w:sz="4" w:space="0" w:color="auto"/>
              <w:right w:val="single" w:sz="4" w:space="0" w:color="auto"/>
            </w:tcBorders>
          </w:tcPr>
          <w:p w14:paraId="3AA1B762" w14:textId="022AA198"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A0</w:t>
            </w:r>
            <w:r>
              <w:rPr>
                <w:rFonts w:asciiTheme="minorHAnsi" w:eastAsia="Times New Roman" w:hAnsiTheme="minorHAnsi" w:cstheme="minorHAnsi"/>
                <w:sz w:val="16"/>
                <w:szCs w:val="20"/>
              </w:rPr>
              <w:t>5</w:t>
            </w:r>
            <w:r w:rsidRPr="00095904" w:rsidDel="00CD718F">
              <w:rPr>
                <w:rFonts w:asciiTheme="minorHAnsi" w:eastAsia="Times New Roman" w:hAnsiTheme="minorHAnsi" w:cstheme="minorHAnsi"/>
                <w:sz w:val="16"/>
                <w:szCs w:val="20"/>
              </w:rPr>
              <w:t xml:space="preserve"> </w:t>
            </w:r>
            <w:r w:rsidRPr="00095904">
              <w:rPr>
                <w:rFonts w:asciiTheme="minorHAnsi" w:eastAsia="Times New Roman" w:hAnsiTheme="minorHAnsi" w:cstheme="minorHAnsi"/>
                <w:sz w:val="16"/>
                <w:szCs w:val="20"/>
              </w:rPr>
              <w:t>&gt;&gt;</w:t>
            </w:r>
          </w:p>
        </w:tc>
        <w:tc>
          <w:tcPr>
            <w:tcW w:w="295" w:type="pct"/>
            <w:tcBorders>
              <w:top w:val="single" w:sz="4" w:space="0" w:color="auto"/>
              <w:left w:val="single" w:sz="4" w:space="0" w:color="auto"/>
              <w:bottom w:val="single" w:sz="4" w:space="0" w:color="auto"/>
              <w:right w:val="single" w:sz="4" w:space="0" w:color="auto"/>
            </w:tcBorders>
          </w:tcPr>
          <w:p w14:paraId="39BF727C" w14:textId="3885ED5B"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6&gt;&gt;</w:t>
            </w:r>
          </w:p>
          <w:p w14:paraId="6905076F" w14:textId="2A84251B" w:rsidR="00F349F6" w:rsidRPr="00095904" w:rsidRDefault="00F349F6" w:rsidP="00F349F6">
            <w:pPr>
              <w:spacing w:after="0" w:line="240" w:lineRule="auto"/>
              <w:rPr>
                <w:rFonts w:asciiTheme="minorHAnsi" w:hAnsiTheme="minorHAnsi" w:cstheme="minorHAnsi"/>
                <w:sz w:val="14"/>
                <w:szCs w:val="16"/>
              </w:rPr>
            </w:pPr>
          </w:p>
        </w:tc>
        <w:tc>
          <w:tcPr>
            <w:tcW w:w="450" w:type="pct"/>
            <w:tcBorders>
              <w:top w:val="single" w:sz="4" w:space="0" w:color="auto"/>
              <w:left w:val="single" w:sz="4" w:space="0" w:color="auto"/>
              <w:bottom w:val="single" w:sz="4" w:space="0" w:color="auto"/>
              <w:right w:val="single" w:sz="4" w:space="0" w:color="auto"/>
            </w:tcBorders>
          </w:tcPr>
          <w:p w14:paraId="0097C1D0" w14:textId="04EF8B30"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7</w:t>
            </w:r>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47CE21EB" w14:textId="328A3E8F"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3236F259" w14:textId="74BB73B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A</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8</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56535E64"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Natural Gas or Propane, then</w:t>
            </w:r>
          </w:p>
          <w:p w14:paraId="61EC8282" w14:textId="5759089B"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then value must be &gt; 75,000 Btu/hr;</w:t>
            </w:r>
          </w:p>
          <w:p w14:paraId="4957A937" w14:textId="0DABF9D4"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then value must be ≤ 75,000 Btu/hr;</w:t>
            </w:r>
          </w:p>
          <w:p w14:paraId="43038F2D" w14:textId="199BF37D"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Instant, then value must be &gt; 200,000 Btu/hr;</w:t>
            </w:r>
          </w:p>
          <w:p w14:paraId="7A989646" w14:textId="0ED8C21A"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w:t>
            </w:r>
            <w:r w:rsidRPr="00095904">
              <w:rPr>
                <w:rFonts w:asciiTheme="minorHAnsi" w:eastAsia="Times New Roman" w:hAnsiTheme="minorHAnsi" w:cstheme="minorHAnsi"/>
                <w:sz w:val="16"/>
                <w:szCs w:val="20"/>
              </w:rPr>
              <w:lastRenderedPageBreak/>
              <w:t>Instant, then value must be ≤ 200,000 Btu/hr;</w:t>
            </w:r>
          </w:p>
          <w:p w14:paraId="4AC9EEF8" w14:textId="2C9B220F"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Storage, then value must be ≤ 105,000 Btu/hr;</w:t>
            </w:r>
          </w:p>
          <w:p w14:paraId="3FE17D88" w14:textId="146EF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56765F4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or Commercial Instant, then value must be &gt; 12 kW;</w:t>
            </w:r>
          </w:p>
          <w:p w14:paraId="46679747" w14:textId="16323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or Consumer Instant, then value must be ≤ 12 kW;</w:t>
            </w:r>
          </w:p>
          <w:p w14:paraId="0F235F01" w14:textId="1EB8432C"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Instantaneous, then value must be ≤ 58.6 kW;</w:t>
            </w:r>
          </w:p>
          <w:p w14:paraId="403C3207" w14:textId="1DF5A5E9"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w:t>
            </w:r>
            <w:r w:rsidRPr="00095904">
              <w:rPr>
                <w:rFonts w:asciiTheme="minorHAnsi" w:eastAsia="Times New Roman" w:hAnsiTheme="minorHAnsi" w:cstheme="minorHAnsi"/>
                <w:sz w:val="16"/>
                <w:szCs w:val="20"/>
              </w:rPr>
              <w:t xml:space="preserve"> 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WaterHeaterGasFiredRatedInput&gt;&gt;</w:t>
            </w:r>
          </w:p>
          <w:p w14:paraId="4DC44E17" w14:textId="5FC46A55"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7EF496BA" w14:textId="73EA9496"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lastRenderedPageBreak/>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09&gt;&gt;</w:t>
            </w:r>
          </w:p>
        </w:tc>
        <w:tc>
          <w:tcPr>
            <w:tcW w:w="409" w:type="pct"/>
            <w:tcBorders>
              <w:top w:val="single" w:sz="4" w:space="0" w:color="auto"/>
              <w:left w:val="single" w:sz="4" w:space="0" w:color="auto"/>
              <w:bottom w:val="single" w:sz="4" w:space="0" w:color="auto"/>
              <w:right w:val="single" w:sz="4" w:space="0" w:color="auto"/>
            </w:tcBorders>
          </w:tcPr>
          <w:p w14:paraId="6C87B38C" w14:textId="0953407F"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10&gt;&gt;</w:t>
            </w:r>
          </w:p>
        </w:tc>
        <w:tc>
          <w:tcPr>
            <w:tcW w:w="409" w:type="pct"/>
            <w:tcBorders>
              <w:top w:val="single" w:sz="4" w:space="0" w:color="auto"/>
              <w:left w:val="single" w:sz="4" w:space="0" w:color="auto"/>
              <w:bottom w:val="single" w:sz="4" w:space="0" w:color="auto"/>
              <w:right w:val="single" w:sz="4" w:space="0" w:color="auto"/>
            </w:tcBorders>
          </w:tcPr>
          <w:p w14:paraId="6FA787AB" w14:textId="59DE014E"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r>
              <w:rPr>
                <w:rFonts w:asciiTheme="minorHAnsi" w:eastAsia="Times New Roman" w:hAnsiTheme="minorHAnsi" w:cstheme="minorHAnsi"/>
                <w:sz w:val="16"/>
                <w:szCs w:val="20"/>
              </w:rPr>
              <w:t>1&gt;&gt;</w:t>
            </w:r>
          </w:p>
        </w:tc>
        <w:tc>
          <w:tcPr>
            <w:tcW w:w="331" w:type="pct"/>
            <w:tcBorders>
              <w:top w:val="single" w:sz="4" w:space="0" w:color="auto"/>
              <w:left w:val="single" w:sz="4" w:space="0" w:color="auto"/>
              <w:bottom w:val="single" w:sz="4" w:space="0" w:color="auto"/>
              <w:right w:val="single" w:sz="4" w:space="0" w:color="auto"/>
            </w:tcBorders>
          </w:tcPr>
          <w:p w14:paraId="4EEFADE4" w14:textId="34E4FDE1"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12&gt;&gt;</w:t>
            </w:r>
          </w:p>
        </w:tc>
      </w:tr>
      <w:tr w:rsidR="00F349F6" w:rsidRPr="00327949" w14:paraId="3A5022A5" w14:textId="77777777" w:rsidTr="009A07EC">
        <w:trPr>
          <w:trHeight w:val="278"/>
        </w:trPr>
        <w:tc>
          <w:tcPr>
            <w:tcW w:w="417" w:type="pct"/>
            <w:tcBorders>
              <w:top w:val="single" w:sz="4" w:space="0" w:color="auto"/>
              <w:left w:val="single" w:sz="4" w:space="0" w:color="auto"/>
              <w:bottom w:val="single" w:sz="4" w:space="0" w:color="auto"/>
              <w:right w:val="single" w:sz="4" w:space="0" w:color="auto"/>
            </w:tcBorders>
          </w:tcPr>
          <w:p w14:paraId="21EB0A7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78725B7E" w14:textId="25F422E2"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562CF0A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1519F91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41" w:type="pct"/>
            <w:tcBorders>
              <w:top w:val="single" w:sz="4" w:space="0" w:color="auto"/>
              <w:left w:val="single" w:sz="4" w:space="0" w:color="auto"/>
              <w:bottom w:val="single" w:sz="4" w:space="0" w:color="auto"/>
              <w:right w:val="single" w:sz="4" w:space="0" w:color="auto"/>
            </w:tcBorders>
          </w:tcPr>
          <w:p w14:paraId="20758B79"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295" w:type="pct"/>
            <w:tcBorders>
              <w:top w:val="single" w:sz="4" w:space="0" w:color="auto"/>
              <w:left w:val="single" w:sz="4" w:space="0" w:color="auto"/>
              <w:bottom w:val="single" w:sz="4" w:space="0" w:color="auto"/>
              <w:right w:val="single" w:sz="4" w:space="0" w:color="auto"/>
            </w:tcBorders>
          </w:tcPr>
          <w:p w14:paraId="5874699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50" w:type="pct"/>
            <w:tcBorders>
              <w:top w:val="single" w:sz="4" w:space="0" w:color="auto"/>
              <w:left w:val="single" w:sz="4" w:space="0" w:color="auto"/>
              <w:bottom w:val="single" w:sz="4" w:space="0" w:color="auto"/>
              <w:right w:val="single" w:sz="4" w:space="0" w:color="auto"/>
            </w:tcBorders>
          </w:tcPr>
          <w:p w14:paraId="0502938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EE2703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5FF6F2F2"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1FD3246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6DBABD0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31" w:type="pct"/>
            <w:tcBorders>
              <w:top w:val="single" w:sz="4" w:space="0" w:color="auto"/>
              <w:left w:val="single" w:sz="4" w:space="0" w:color="auto"/>
              <w:bottom w:val="single" w:sz="4" w:space="0" w:color="auto"/>
              <w:right w:val="single" w:sz="4" w:space="0" w:color="auto"/>
            </w:tcBorders>
          </w:tcPr>
          <w:p w14:paraId="02275763" w14:textId="08D8517C" w:rsidR="00F349F6" w:rsidRPr="00327949" w:rsidDel="0053169A" w:rsidRDefault="00F349F6" w:rsidP="00F349F6">
            <w:pPr>
              <w:spacing w:after="0" w:line="240" w:lineRule="auto"/>
              <w:rPr>
                <w:rFonts w:asciiTheme="minorHAnsi" w:hAnsiTheme="minorHAnsi" w:cstheme="minorHAnsi"/>
                <w:sz w:val="18"/>
                <w:szCs w:val="18"/>
              </w:rPr>
            </w:pPr>
          </w:p>
        </w:tc>
      </w:tr>
    </w:tbl>
    <w:p w14:paraId="1264387D" w14:textId="0C9D0B2F" w:rsidR="00F1004F" w:rsidRDefault="00F1004F" w:rsidP="00236F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5B01D438" w:rsidR="00FF28D5"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C</w:t>
            </w:r>
            <w:r w:rsidR="00FF28D5" w:rsidRPr="00236F4B">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236F4B">
              <w:rPr>
                <w:rFonts w:asciiTheme="minorHAnsi" w:hAnsiTheme="minorHAnsi" w:cstheme="minorHAnsi"/>
                <w:b/>
                <w:sz w:val="18"/>
                <w:szCs w:val="18"/>
              </w:rPr>
              <w:t xml:space="preserve">Dwelling Unit Water Heating Efficiency Information </w:t>
            </w:r>
          </w:p>
          <w:p w14:paraId="5A19AC05"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6C5429F1" w:rsidR="00FF28D5" w:rsidRPr="00236F4B" w:rsidRDefault="00F43DC7" w:rsidP="00EC0CA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36F4B">
              <w:rPr>
                <w:rFonts w:cstheme="minorHAnsi"/>
                <w:sz w:val="18"/>
                <w:szCs w:val="20"/>
              </w:rPr>
              <w:t>&lt;&lt;</w:t>
            </w:r>
            <w:r w:rsidR="00EC0CA0">
              <w:rPr>
                <w:rFonts w:cstheme="minorHAnsi"/>
                <w:sz w:val="18"/>
                <w:szCs w:val="20"/>
              </w:rPr>
              <w:t>require one row of data for each water heater identified in Section B.</w:t>
            </w:r>
            <w:r w:rsidRPr="00236F4B">
              <w:rPr>
                <w:rFonts w:cstheme="minorHAnsi"/>
                <w:sz w:val="18"/>
                <w:szCs w:val="20"/>
              </w:rPr>
              <w:t>&gt;&gt;</w:t>
            </w:r>
          </w:p>
        </w:tc>
      </w:tr>
      <w:tr w:rsidR="00FF28D5" w:rsidRPr="00323F2C" w14:paraId="50AAEAEF"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70375729"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60C014E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Exterior Insulation </w:t>
            </w:r>
          </w:p>
          <w:p w14:paraId="617F3CA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236F4B"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A4241E8"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F28D5" w:rsidRPr="00323F2C" w14:paraId="7C34D908"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3D249D14" w:rsidR="00FF28D5" w:rsidRPr="00236F4B"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A0</w:t>
            </w:r>
            <w:r w:rsidR="00F349F6">
              <w:rPr>
                <w:rFonts w:asciiTheme="minorHAnsi" w:eastAsia="Times New Roman" w:hAnsiTheme="minorHAnsi" w:cstheme="minorHAnsi"/>
                <w:sz w:val="18"/>
                <w:szCs w:val="20"/>
              </w:rPr>
              <w:t>2</w:t>
            </w:r>
            <w:r w:rsidRPr="00236F4B">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8C09E41"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r w:rsidR="00825ED4">
              <w:rPr>
                <w:rFonts w:asciiTheme="minorHAnsi" w:eastAsia="Times New Roman" w:hAnsiTheme="minorHAnsi" w:cstheme="minorHAnsi"/>
                <w:sz w:val="18"/>
                <w:szCs w:val="20"/>
              </w:rPr>
              <w:t>reference values from CF1R; if parent CF1R = CF1R-ADD, ALT or NCB, then value = NA; else if parent = CF1R-PRF, then allowed values are:</w:t>
            </w:r>
          </w:p>
          <w:p w14:paraId="07EB90A2"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2144165A"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5F5467B5" w:rsidR="00FF28D5" w:rsidRPr="005E56D8"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*Thermal Efficiency</w:t>
            </w:r>
            <w:r w:rsidR="00FF28D5" w:rsidRPr="00236F4B">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6FC1C38D"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&lt;&lt;</w:t>
            </w:r>
            <w:r w:rsidRPr="00236F4B">
              <w:rPr>
                <w:sz w:val="18"/>
              </w:rPr>
              <w:t xml:space="preserve"> </w:t>
            </w:r>
            <w:r w:rsidRPr="00236F4B">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2E819355"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4D913324" w14:textId="3BFDDEEC" w:rsidR="00611038"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p>
          <w:p w14:paraId="12AA4FC1" w14:textId="4150A330"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2AC2549D" w14:textId="75F29A83" w:rsidR="00FF28D5" w:rsidRPr="00236F4B" w:rsidRDefault="00FF28D5"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r w:rsidR="004D3E46">
              <w:rPr>
                <w:rFonts w:asciiTheme="minorHAnsi" w:eastAsia="Times New Roman" w:hAnsiTheme="minorHAnsi" w:cstheme="minorHAnsi"/>
                <w:sz w:val="18"/>
                <w:szCs w:val="20"/>
              </w:rPr>
              <w:t>Reference value from CF1R</w:t>
            </w:r>
            <w:r w:rsidRPr="00236F4B">
              <w:rPr>
                <w:rFonts w:asciiTheme="minorHAnsi" w:eastAsia="Times New Roman" w:hAnsiTheme="minorHAnsi" w:cstheme="minorHAnsi"/>
                <w:sz w:val="18"/>
                <w:szCs w:val="20"/>
              </w:rPr>
              <w:t>&gt;&gt;</w:t>
            </w:r>
          </w:p>
        </w:tc>
      </w:tr>
      <w:tr w:rsidR="00FF28D5" w:rsidRPr="00323F2C" w14:paraId="5FD3FA69"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236F4B"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2456C7">
        <w:trPr>
          <w:cantSplit/>
          <w:trHeight w:val="144"/>
        </w:trPr>
        <w:tc>
          <w:tcPr>
            <w:tcW w:w="10998" w:type="dxa"/>
            <w:gridSpan w:val="7"/>
            <w:tcBorders>
              <w:top w:val="single" w:sz="4" w:space="0" w:color="auto"/>
              <w:left w:val="single" w:sz="4" w:space="0" w:color="auto"/>
              <w:bottom w:val="single" w:sz="4" w:space="0" w:color="auto"/>
              <w:right w:val="single" w:sz="4" w:space="0" w:color="auto"/>
            </w:tcBorders>
          </w:tcPr>
          <w:p w14:paraId="0A00FFB6" w14:textId="2F96D530" w:rsidR="00F43DC7"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236F4B">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236F4B">
              <w:rPr>
                <w:rFonts w:asciiTheme="minorHAnsi" w:hAnsiTheme="minorHAnsi" w:cstheme="minorHAnsi"/>
                <w:b/>
                <w:sz w:val="18"/>
                <w:szCs w:val="18"/>
              </w:rPr>
              <w:t xml:space="preserve"> Dwelling Unit Water Heating Efficiency Information </w:t>
            </w:r>
          </w:p>
          <w:p w14:paraId="263D893A" w14:textId="77777777" w:rsidR="00825ED4"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4D4254D0" w:rsidR="00F43DC7" w:rsidRPr="00236F4B" w:rsidRDefault="00E71469" w:rsidP="00EC0CA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w:t>
            </w:r>
            <w:r w:rsidR="00EC0CA0">
              <w:rPr>
                <w:rFonts w:asciiTheme="minorHAnsi" w:eastAsia="Times New Roman" w:hAnsiTheme="minorHAnsi" w:cstheme="minorHAnsi"/>
                <w:sz w:val="18"/>
                <w:szCs w:val="20"/>
              </w:rPr>
              <w:t>require one row of data for each water heart identified in Section B.</w:t>
            </w:r>
            <w:r w:rsidR="00F43DC7" w:rsidRPr="00236F4B">
              <w:rPr>
                <w:rFonts w:asciiTheme="minorHAnsi" w:eastAsia="Times New Roman" w:hAnsiTheme="minorHAnsi" w:cstheme="minorHAnsi"/>
                <w:sz w:val="18"/>
                <w:szCs w:val="20"/>
              </w:rPr>
              <w:t>&gt;&gt;</w:t>
            </w:r>
          </w:p>
        </w:tc>
      </w:tr>
      <w:tr w:rsidR="00F43DC7" w:rsidRPr="00323F2C" w14:paraId="07282A38"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1586"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1225"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1350"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60" w:type="dxa"/>
            <w:tcBorders>
              <w:top w:val="single" w:sz="4" w:space="0" w:color="auto"/>
              <w:left w:val="single" w:sz="4" w:space="0" w:color="auto"/>
              <w:bottom w:val="single" w:sz="4" w:space="0" w:color="auto"/>
              <w:right w:val="single" w:sz="4" w:space="0" w:color="auto"/>
            </w:tcBorders>
            <w:vAlign w:val="center"/>
          </w:tcPr>
          <w:p w14:paraId="5E15D8B9" w14:textId="487D59EB"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1586"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19DFB83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1225"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Exterior Insul.</w:t>
            </w:r>
          </w:p>
          <w:p w14:paraId="371AC967"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1350"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60" w:type="dxa"/>
            <w:tcBorders>
              <w:top w:val="single" w:sz="4" w:space="0" w:color="auto"/>
              <w:left w:val="single" w:sz="4" w:space="0" w:color="auto"/>
              <w:bottom w:val="single" w:sz="4" w:space="0" w:color="auto"/>
              <w:right w:val="single" w:sz="4" w:space="0" w:color="auto"/>
            </w:tcBorders>
            <w:vAlign w:val="bottom"/>
          </w:tcPr>
          <w:p w14:paraId="19AD42DF" w14:textId="4DCD9948"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43DC7" w:rsidRPr="00323F2C" w14:paraId="66670E71"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tcPr>
          <w:p w14:paraId="251CD951" w14:textId="6AED865B"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A0</w:t>
            </w:r>
            <w:r w:rsidR="00F349F6">
              <w:rPr>
                <w:rFonts w:asciiTheme="minorHAnsi" w:eastAsia="Times New Roman" w:hAnsiTheme="minorHAnsi" w:cstheme="minorHAnsi"/>
                <w:sz w:val="18"/>
                <w:szCs w:val="20"/>
              </w:rPr>
              <w:t>2</w:t>
            </w:r>
            <w:r w:rsidRPr="00236F4B">
              <w:rPr>
                <w:rFonts w:asciiTheme="minorHAnsi" w:eastAsia="Times New Roman" w:hAnsiTheme="minorHAnsi" w:cstheme="minorHAnsi"/>
                <w:sz w:val="18"/>
                <w:szCs w:val="20"/>
              </w:rPr>
              <w:t>&gt;&gt;</w:t>
            </w:r>
          </w:p>
        </w:tc>
        <w:tc>
          <w:tcPr>
            <w:tcW w:w="1586" w:type="dxa"/>
            <w:tcBorders>
              <w:top w:val="single" w:sz="4" w:space="0" w:color="auto"/>
              <w:left w:val="single" w:sz="4" w:space="0" w:color="auto"/>
              <w:bottom w:val="single" w:sz="4" w:space="0" w:color="auto"/>
              <w:right w:val="single" w:sz="4" w:space="0" w:color="auto"/>
            </w:tcBorders>
          </w:tcPr>
          <w:p w14:paraId="5EC9B411" w14:textId="53DCCE91" w:rsidR="00F43DC7" w:rsidRPr="00236F4B" w:rsidRDefault="00F43DC7" w:rsidP="006B0D0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C02</w:t>
            </w:r>
            <w:r w:rsidR="006B0D0C">
              <w:rPr>
                <w:rFonts w:asciiTheme="minorHAnsi" w:eastAsia="Times New Roman" w:hAnsiTheme="minorHAnsi" w:cstheme="minorHAnsi"/>
                <w:sz w:val="18"/>
                <w:szCs w:val="20"/>
              </w:rPr>
              <w:t xml:space="preserve">. </w:t>
            </w:r>
            <w:r w:rsidR="006B0D0C" w:rsidRPr="005828AE">
              <w:rPr>
                <w:rFonts w:asciiTheme="minorHAnsi" w:eastAsia="Times New Roman" w:hAnsiTheme="minorHAnsi" w:cstheme="minorHAnsi"/>
                <w:sz w:val="18"/>
                <w:szCs w:val="20"/>
              </w:rPr>
              <w:t xml:space="preserve">Value may be NA if </w:t>
            </w:r>
            <w:r w:rsidR="006B0D0C" w:rsidRPr="00DF1B84">
              <w:rPr>
                <w:rFonts w:asciiTheme="minorHAnsi" w:eastAsia="Times New Roman" w:hAnsiTheme="minorHAnsi" w:cstheme="minorHAnsi"/>
                <w:sz w:val="18"/>
                <w:szCs w:val="20"/>
              </w:rPr>
              <w:t>C</w:t>
            </w:r>
            <w:r w:rsidR="006B0D0C" w:rsidRPr="005828AE">
              <w:rPr>
                <w:rFonts w:asciiTheme="minorHAnsi" w:eastAsia="Times New Roman" w:hAnsiTheme="minorHAnsi" w:cstheme="minorHAnsi"/>
                <w:sz w:val="18"/>
                <w:szCs w:val="20"/>
              </w:rPr>
              <w:t>0</w:t>
            </w:r>
            <w:r w:rsidR="006B0D0C">
              <w:rPr>
                <w:rFonts w:asciiTheme="minorHAnsi" w:eastAsia="Times New Roman" w:hAnsiTheme="minorHAnsi" w:cstheme="minorHAnsi"/>
                <w:sz w:val="18"/>
                <w:szCs w:val="20"/>
              </w:rPr>
              <w:t>2</w:t>
            </w:r>
            <w:r w:rsidR="006B0D0C" w:rsidRPr="005828AE">
              <w:rPr>
                <w:rFonts w:asciiTheme="minorHAnsi" w:eastAsia="Times New Roman" w:hAnsiTheme="minorHAnsi" w:cstheme="minorHAnsi"/>
                <w:sz w:val="18"/>
                <w:szCs w:val="20"/>
              </w:rPr>
              <w:t xml:space="preserve"> is NA </w:t>
            </w:r>
            <w:r w:rsidRPr="00236F4B">
              <w:rPr>
                <w:rFonts w:asciiTheme="minorHAnsi" w:eastAsia="Times New Roman" w:hAnsiTheme="minorHAnsi" w:cstheme="minorHAnsi"/>
                <w:sz w:val="18"/>
                <w:szCs w:val="20"/>
              </w:rPr>
              <w:t>&gt;&gt;</w:t>
            </w:r>
          </w:p>
        </w:tc>
        <w:tc>
          <w:tcPr>
            <w:tcW w:w="1587" w:type="dxa"/>
            <w:tcBorders>
              <w:top w:val="single" w:sz="4" w:space="0" w:color="auto"/>
              <w:left w:val="single" w:sz="4" w:space="0" w:color="auto"/>
              <w:bottom w:val="single" w:sz="4" w:space="0" w:color="auto"/>
              <w:right w:val="single" w:sz="4" w:space="0" w:color="auto"/>
            </w:tcBorders>
          </w:tcPr>
          <w:p w14:paraId="7B0DE07D" w14:textId="41BC2855"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236F4B">
              <w:rPr>
                <w:rFonts w:asciiTheme="minorHAnsi" w:eastAsia="Times New Roman" w:hAnsiTheme="minorHAnsi" w:cstheme="minorHAnsi"/>
                <w:sz w:val="18"/>
                <w:szCs w:val="20"/>
              </w:rPr>
              <w:t>3 to comply, else flag non-compliant values and do not allow the doc to be registered &gt;&gt;</w:t>
            </w:r>
          </w:p>
        </w:tc>
        <w:tc>
          <w:tcPr>
            <w:tcW w:w="1587" w:type="dxa"/>
            <w:tcBorders>
              <w:top w:val="single" w:sz="4" w:space="0" w:color="auto"/>
              <w:left w:val="single" w:sz="4" w:space="0" w:color="auto"/>
              <w:bottom w:val="single" w:sz="4" w:space="0" w:color="auto"/>
              <w:right w:val="single" w:sz="4" w:space="0" w:color="auto"/>
            </w:tcBorders>
          </w:tcPr>
          <w:p w14:paraId="5E6A2653" w14:textId="2059CF3B"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04 is NA &gt;&gt;</w:t>
            </w:r>
          </w:p>
        </w:tc>
        <w:tc>
          <w:tcPr>
            <w:tcW w:w="1225" w:type="dxa"/>
            <w:tcBorders>
              <w:top w:val="single" w:sz="4" w:space="0" w:color="auto"/>
              <w:left w:val="single" w:sz="4" w:space="0" w:color="auto"/>
              <w:bottom w:val="single" w:sz="4" w:space="0" w:color="auto"/>
              <w:right w:val="single" w:sz="4" w:space="0" w:color="auto"/>
            </w:tcBorders>
          </w:tcPr>
          <w:p w14:paraId="294D355D" w14:textId="2DFEEDC7"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05 is NA &gt;&gt;</w:t>
            </w:r>
          </w:p>
        </w:tc>
        <w:tc>
          <w:tcPr>
            <w:tcW w:w="1350" w:type="dxa"/>
            <w:tcBorders>
              <w:top w:val="single" w:sz="4" w:space="0" w:color="auto"/>
              <w:left w:val="single" w:sz="4" w:space="0" w:color="auto"/>
              <w:bottom w:val="single" w:sz="4" w:space="0" w:color="auto"/>
              <w:right w:val="single" w:sz="4" w:space="0" w:color="auto"/>
            </w:tcBorders>
          </w:tcPr>
          <w:p w14:paraId="5F926BC3" w14:textId="5419D505"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60478D">
              <w:rPr>
                <w:rFonts w:asciiTheme="minorHAnsi" w:eastAsia="Times New Roman" w:hAnsiTheme="minorHAnsi" w:cstheme="minorHAnsi"/>
                <w:sz w:val="18"/>
                <w:szCs w:val="20"/>
              </w:rPr>
              <w:t xml:space="preserve">, </w:t>
            </w:r>
            <w:r w:rsidR="0060478D" w:rsidRPr="00236F4B">
              <w:rPr>
                <w:rFonts w:asciiTheme="minorHAnsi" w:eastAsia="Times New Roman" w:hAnsiTheme="minorHAnsi" w:cstheme="minorHAnsi"/>
                <w:sz w:val="18"/>
                <w:szCs w:val="20"/>
              </w:rPr>
              <w:t>else flag non-compliant values and do not allow the doc to be registered.</w:t>
            </w:r>
            <w:r w:rsidRPr="00236F4B">
              <w:rPr>
                <w:rFonts w:asciiTheme="minorHAnsi" w:eastAsia="Times New Roman" w:hAnsiTheme="minorHAnsi" w:cstheme="minorHAnsi"/>
                <w:sz w:val="18"/>
                <w:szCs w:val="20"/>
              </w:rPr>
              <w:t xml:space="preserve"> NA is allowed only if Water Heater Type = Consumer Instantaneous or Commercial Instantaneous&gt;&gt;</w:t>
            </w:r>
          </w:p>
        </w:tc>
        <w:tc>
          <w:tcPr>
            <w:tcW w:w="2160" w:type="dxa"/>
            <w:tcBorders>
              <w:top w:val="single" w:sz="4" w:space="0" w:color="auto"/>
              <w:left w:val="single" w:sz="4" w:space="0" w:color="auto"/>
              <w:bottom w:val="single" w:sz="4" w:space="0" w:color="auto"/>
              <w:right w:val="single" w:sz="4" w:space="0" w:color="auto"/>
            </w:tcBorders>
          </w:tcPr>
          <w:p w14:paraId="12050A41" w14:textId="71958B2F" w:rsidR="00F43DC7" w:rsidRPr="00236F4B" w:rsidRDefault="00F43DC7"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r w:rsidR="004D3E46">
              <w:rPr>
                <w:rFonts w:asciiTheme="minorHAnsi" w:eastAsia="Times New Roman" w:hAnsiTheme="minorHAnsi" w:cstheme="minorHAnsi"/>
                <w:sz w:val="18"/>
                <w:szCs w:val="20"/>
              </w:rPr>
              <w:t>Reference value from C07</w:t>
            </w:r>
            <w:r w:rsidRPr="00236F4B">
              <w:rPr>
                <w:rFonts w:asciiTheme="minorHAnsi" w:eastAsia="Times New Roman" w:hAnsiTheme="minorHAnsi" w:cstheme="minorHAnsi"/>
                <w:sz w:val="18"/>
                <w:szCs w:val="20"/>
              </w:rPr>
              <w:t>&gt;&gt;</w:t>
            </w:r>
          </w:p>
        </w:tc>
      </w:tr>
      <w:tr w:rsidR="00F43DC7" w:rsidRPr="00323F2C" w14:paraId="1BFCF610"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6"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25"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FCBBD3C" w14:textId="77777777" w:rsidR="00F1004F" w:rsidRPr="00236F4B"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236F4B">
        <w:trPr>
          <w:trHeight w:val="144"/>
        </w:trPr>
        <w:tc>
          <w:tcPr>
            <w:tcW w:w="11016" w:type="dxa"/>
            <w:gridSpan w:val="3"/>
            <w:tcBorders>
              <w:top w:val="single" w:sz="4" w:space="0" w:color="auto"/>
              <w:bottom w:val="single" w:sz="4" w:space="0" w:color="auto"/>
            </w:tcBorders>
            <w:vAlign w:val="center"/>
          </w:tcPr>
          <w:p w14:paraId="63194949"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E</w:t>
            </w:r>
            <w:r w:rsidR="00526D3D" w:rsidRPr="00236F4B">
              <w:rPr>
                <w:rFonts w:asciiTheme="minorHAnsi" w:hAnsiTheme="minorHAnsi" w:cstheme="minorHAnsi"/>
                <w:b/>
                <w:sz w:val="18"/>
                <w:szCs w:val="18"/>
              </w:rPr>
              <w:t>. Installed Water Heater Manufacturer Information</w:t>
            </w:r>
          </w:p>
          <w:p w14:paraId="41D9AF14" w14:textId="797AAF78" w:rsidR="00825ED4" w:rsidRPr="00236F4B" w:rsidRDefault="00825ED4" w:rsidP="00EC0C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&lt;&lt;</w:t>
            </w:r>
            <w:r w:rsidR="00EC0CA0">
              <w:rPr>
                <w:rFonts w:asciiTheme="minorHAnsi" w:eastAsia="Times New Roman" w:hAnsiTheme="minorHAnsi" w:cstheme="minorHAnsi"/>
                <w:sz w:val="18"/>
                <w:szCs w:val="20"/>
              </w:rPr>
              <w:t>require one row of data for each water heater identified in Section B.</w:t>
            </w:r>
            <w:r w:rsidRPr="00236F4B">
              <w:rPr>
                <w:rFonts w:asciiTheme="minorHAnsi" w:eastAsia="Times New Roman" w:hAnsiTheme="minorHAnsi" w:cstheme="minorHAnsi"/>
                <w:sz w:val="18"/>
                <w:szCs w:val="20"/>
              </w:rPr>
              <w:t>&gt;&gt;</w:t>
            </w:r>
          </w:p>
        </w:tc>
      </w:tr>
      <w:tr w:rsidR="00526D3D" w:rsidRPr="00323F2C" w14:paraId="3A0A7CF5" w14:textId="77777777" w:rsidTr="00236F4B">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r>
      <w:tr w:rsidR="00526D3D" w:rsidRPr="00323F2C" w14:paraId="059CA8FC"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Model Number</w:t>
            </w:r>
          </w:p>
        </w:tc>
      </w:tr>
      <w:tr w:rsidR="00C309E7" w:rsidRPr="00323F2C" w14:paraId="3F103E34" w14:textId="77777777" w:rsidTr="00236F4B">
        <w:trPr>
          <w:trHeight w:val="144"/>
        </w:trPr>
        <w:tc>
          <w:tcPr>
            <w:tcW w:w="1198" w:type="dxa"/>
            <w:tcBorders>
              <w:top w:val="single" w:sz="4" w:space="0" w:color="auto"/>
              <w:bottom w:val="single" w:sz="4" w:space="0" w:color="auto"/>
              <w:right w:val="single" w:sz="4" w:space="0" w:color="auto"/>
            </w:tcBorders>
          </w:tcPr>
          <w:p w14:paraId="660B7BE0" w14:textId="3369F5CE"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236F4B">
              <w:rPr>
                <w:rFonts w:asciiTheme="minorHAnsi" w:eastAsia="Times New Roman" w:hAnsiTheme="minorHAnsi" w:cstheme="minorHAnsi"/>
                <w:sz w:val="18"/>
                <w:szCs w:val="18"/>
              </w:rPr>
              <w:t>0</w:t>
            </w:r>
            <w:r w:rsidR="00F349F6">
              <w:rPr>
                <w:rFonts w:asciiTheme="minorHAnsi" w:eastAsia="Times New Roman" w:hAnsiTheme="minorHAnsi" w:cstheme="minorHAnsi"/>
                <w:sz w:val="18"/>
                <w:szCs w:val="18"/>
              </w:rPr>
              <w:t>2</w:t>
            </w:r>
            <w:r w:rsidRPr="00236F4B">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r>
      <w:tr w:rsidR="00C309E7" w:rsidRPr="00323F2C" w14:paraId="6D821420"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236F4B">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36F4B">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36F4B">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7B163C86"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 xml:space="preserve">Unfired </w:t>
            </w:r>
            <w:r w:rsidR="002E14A5">
              <w:rPr>
                <w:rFonts w:asciiTheme="minorHAnsi" w:eastAsiaTheme="minorEastAsia" w:hAnsiTheme="minorHAnsi" w:cstheme="minorHAnsi"/>
                <w:sz w:val="18"/>
                <w:szCs w:val="18"/>
              </w:rPr>
              <w:t>s</w:t>
            </w:r>
            <w:r w:rsidRPr="00B843FA">
              <w:rPr>
                <w:rFonts w:asciiTheme="minorHAnsi" w:eastAsiaTheme="minorEastAsia" w:hAnsiTheme="minorHAnsi" w:cstheme="minorHAnsi"/>
                <w:sz w:val="18"/>
                <w:szCs w:val="18"/>
              </w:rPr>
              <w:t xml:space="preserve">torage </w:t>
            </w:r>
            <w:r w:rsidR="002E14A5">
              <w:rPr>
                <w:rFonts w:asciiTheme="minorHAnsi" w:eastAsiaTheme="minorEastAsia" w:hAnsiTheme="minorHAnsi" w:cstheme="minorHAnsi"/>
                <w:sz w:val="18"/>
                <w:szCs w:val="18"/>
              </w:rPr>
              <w:t>t</w:t>
            </w:r>
            <w:r w:rsidRPr="00B843FA">
              <w:rPr>
                <w:rFonts w:asciiTheme="minorHAnsi" w:eastAsiaTheme="minorEastAsia" w:hAnsiTheme="minorHAnsi" w:cstheme="minorHAnsi"/>
                <w:sz w:val="18"/>
                <w:szCs w:val="18"/>
              </w:rPr>
              <w:t>anks are insulated with an external R-12 or combination of R-16 internal and external Insulation. (Section 110.3(c)4).</w:t>
            </w:r>
          </w:p>
        </w:tc>
      </w:tr>
      <w:tr w:rsidR="00B843FA" w:rsidRPr="00B843FA" w14:paraId="4DE928D5" w14:textId="77777777" w:rsidTr="00236F4B">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1D5FFC53"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59E4E7E5" w:rsidR="00B843FA" w:rsidRPr="003F5E03"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3DA11E46" w14:textId="039421BB" w:rsidR="003F5E03" w:rsidRPr="003F5E03"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64DEB6EF" w14:textId="61A3386C" w:rsidR="003F5E03" w:rsidRPr="00B843FA"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56E6DEB4"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338D8123" w14:textId="1F1CE9E0" w:rsidR="00B843FA" w:rsidRPr="003F5E03" w:rsidRDefault="00B843FA" w:rsidP="00E26207">
            <w:pPr>
              <w:keepNext/>
              <w:numPr>
                <w:ilvl w:val="1"/>
                <w:numId w:val="10"/>
              </w:numPr>
              <w:autoSpaceDE w:val="0"/>
              <w:autoSpaceDN w:val="0"/>
              <w:adjustRightInd w:val="0"/>
              <w:spacing w:after="0" w:line="240" w:lineRule="auto"/>
              <w:ind w:left="271" w:hanging="277"/>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waterproof and non-crushable casing or sleeve.</w:t>
            </w:r>
          </w:p>
          <w:p w14:paraId="569FF2DB"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825AB8D"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7489EC29"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2F6C9FC1"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r w:rsidR="002E14A5">
              <w:rPr>
                <w:rFonts w:asciiTheme="minorHAnsi" w:eastAsia="Times New Roman" w:hAnsiTheme="minorHAnsi" w:cstheme="minorHAnsi"/>
                <w:bCs/>
                <w:sz w:val="18"/>
                <w:szCs w:val="18"/>
              </w:rPr>
              <w:t>.</w:t>
            </w:r>
          </w:p>
          <w:p w14:paraId="0ED9A059"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36F4B">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33450055"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2E14A5">
              <w:rPr>
                <w:rFonts w:asciiTheme="minorHAnsi" w:eastAsia="Times New Roman" w:hAnsiTheme="minorHAnsi" w:cstheme="minorHAnsi"/>
                <w:sz w:val="18"/>
                <w:szCs w:val="18"/>
              </w:rPr>
              <w:t xml:space="preserve">is </w:t>
            </w:r>
            <w:r w:rsidRPr="00B843FA">
              <w:rPr>
                <w:rFonts w:asciiTheme="minorHAnsi" w:eastAsia="Times New Roman" w:hAnsiTheme="minorHAnsi" w:cstheme="minorHAnsi"/>
                <w:sz w:val="18"/>
                <w:szCs w:val="18"/>
              </w:rPr>
              <w:t>accessible with no obstructions</w:t>
            </w:r>
            <w:r w:rsidR="002E14A5">
              <w:rPr>
                <w:rFonts w:asciiTheme="minorHAnsi" w:eastAsia="Times New Roman" w:hAnsiTheme="minorHAnsi" w:cstheme="minorHAnsi"/>
                <w:sz w:val="18"/>
                <w:szCs w:val="18"/>
              </w:rPr>
              <w:t>.</w:t>
            </w:r>
          </w:p>
          <w:p w14:paraId="3EB6C9E6" w14:textId="792A7B11"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The conductor shall be labeled with the </w:t>
            </w:r>
            <w:r w:rsidR="002E14A5">
              <w:rPr>
                <w:rFonts w:asciiTheme="minorHAnsi" w:eastAsia="Times New Roman" w:hAnsiTheme="minorHAnsi" w:cstheme="minorHAnsi"/>
                <w:sz w:val="18"/>
                <w:szCs w:val="18"/>
              </w:rPr>
              <w:t>word</w:t>
            </w:r>
            <w:r w:rsidR="002E14A5" w:rsidRPr="00B843FA">
              <w:rPr>
                <w:rFonts w:asciiTheme="minorHAnsi" w:eastAsia="Times New Roman" w:hAnsiTheme="minorHAnsi" w:cstheme="minorHAnsi"/>
                <w:sz w:val="18"/>
                <w:szCs w:val="18"/>
              </w:rPr>
              <w:t xml:space="preserve"> </w:t>
            </w:r>
            <w:r w:rsidRPr="00B843FA">
              <w:rPr>
                <w:rFonts w:asciiTheme="minorHAnsi" w:eastAsia="Times New Roman" w:hAnsiTheme="minorHAnsi" w:cstheme="minorHAnsi"/>
                <w:sz w:val="18"/>
                <w:szCs w:val="18"/>
              </w:rPr>
              <w:t>“Spare” on both ends; and</w:t>
            </w:r>
          </w:p>
          <w:p w14:paraId="056C47DD" w14:textId="6DC0323C"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519946AA"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r w:rsidR="002E14A5">
              <w:rPr>
                <w:rFonts w:asciiTheme="minorHAnsi" w:eastAsia="Times New Roman" w:hAnsiTheme="minorHAnsi" w:cstheme="minorHAnsi"/>
                <w:sz w:val="18"/>
                <w:szCs w:val="18"/>
              </w:rPr>
              <w:t>.</w:t>
            </w:r>
          </w:p>
          <w:p w14:paraId="741E2CAE" w14:textId="2CEC3F0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r w:rsidR="002E14A5">
              <w:rPr>
                <w:rFonts w:asciiTheme="minorHAnsi" w:eastAsia="Times New Roman" w:hAnsiTheme="minorHAnsi" w:cstheme="minorHAnsi"/>
                <w:sz w:val="18"/>
                <w:szCs w:val="18"/>
              </w:rPr>
              <w:t>.</w:t>
            </w:r>
          </w:p>
          <w:p w14:paraId="44A508AB" w14:textId="2F0D98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r w:rsidR="002E14A5">
              <w:rPr>
                <w:rFonts w:asciiTheme="minorHAnsi" w:eastAsia="Times New Roman" w:hAnsiTheme="minorHAnsi" w:cstheme="minorHAnsi"/>
                <w:sz w:val="18"/>
                <w:szCs w:val="18"/>
              </w:rPr>
              <w:t>.</w:t>
            </w:r>
          </w:p>
        </w:tc>
      </w:tr>
      <w:tr w:rsidR="00B843FA" w:rsidRPr="00B843FA" w14:paraId="13419051" w14:textId="77777777" w:rsidTr="00236F4B">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Pr="008D6F63" w:rsidRDefault="00B843FA">
      <w:pPr>
        <w:spacing w:after="0" w:line="240" w:lineRule="auto"/>
        <w:rPr>
          <w:rFonts w:asciiTheme="minorHAnsi" w:hAnsiTheme="minorHAnsi" w:cstheme="minorHAnsi"/>
          <w:sz w:val="18"/>
          <w:szCs w:val="18"/>
        </w:rPr>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8873A7" w:rsidRPr="008D6F63" w14:paraId="29DA773B" w14:textId="77777777" w:rsidTr="008873A7">
        <w:tc>
          <w:tcPr>
            <w:tcW w:w="10795" w:type="dxa"/>
            <w:gridSpan w:val="8"/>
          </w:tcPr>
          <w:p w14:paraId="093EE130" w14:textId="77777777" w:rsidR="008873A7" w:rsidRPr="008D6F63" w:rsidRDefault="008873A7" w:rsidP="008D6F63">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206027A" w14:textId="77777777" w:rsidR="00975E71" w:rsidRDefault="00975E71" w:rsidP="00975E71">
            <w:pPr>
              <w:spacing w:after="0" w:line="240" w:lineRule="auto"/>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02F5C6DB" w14:textId="269E015A" w:rsidR="008873A7" w:rsidRPr="008D6F63" w:rsidRDefault="00975E71" w:rsidP="00232426">
            <w:pPr>
              <w:spacing w:after="0" w:line="240" w:lineRule="auto"/>
              <w:rPr>
                <w:rFonts w:cstheme="minorHAnsi"/>
                <w:sz w:val="18"/>
                <w:szCs w:val="18"/>
              </w:rPr>
            </w:pPr>
            <w:r>
              <w:rPr>
                <w:rFonts w:cstheme="minorHAnsi"/>
                <w:sz w:val="20"/>
                <w:szCs w:val="20"/>
              </w:rPr>
              <w:t xml:space="preserve">&lt;&lt; Require one row </w:t>
            </w:r>
            <w:r w:rsidR="001964BA">
              <w:rPr>
                <w:rFonts w:cstheme="minorHAnsi"/>
                <w:sz w:val="20"/>
                <w:szCs w:val="20"/>
              </w:rPr>
              <w:t xml:space="preserve">of data, reporting the longest distances, </w:t>
            </w:r>
            <w:r>
              <w:rPr>
                <w:rFonts w:cstheme="minorHAnsi"/>
                <w:sz w:val="20"/>
                <w:szCs w:val="20"/>
              </w:rPr>
              <w:t xml:space="preserve">for each dwelling </w:t>
            </w:r>
            <w:r w:rsidR="00232426">
              <w:rPr>
                <w:rFonts w:cstheme="minorHAnsi"/>
                <w:sz w:val="20"/>
                <w:szCs w:val="20"/>
              </w:rPr>
              <w:t>unit identified in Section B. with B11 = Expanded. If no dwelling in B11 = Expanded, then display section header and standard “This section does not apply” message</w:t>
            </w:r>
            <w:r>
              <w:rPr>
                <w:rFonts w:cstheme="minorHAnsi"/>
                <w:sz w:val="20"/>
                <w:szCs w:val="20"/>
              </w:rPr>
              <w:t>&gt;&gt;</w:t>
            </w:r>
          </w:p>
        </w:tc>
      </w:tr>
      <w:tr w:rsidR="008873A7" w:rsidRPr="00AC2387" w14:paraId="72A6A348" w14:textId="77777777" w:rsidTr="008873A7">
        <w:tc>
          <w:tcPr>
            <w:tcW w:w="980" w:type="dxa"/>
            <w:gridSpan w:val="2"/>
          </w:tcPr>
          <w:p w14:paraId="62BE8BBF" w14:textId="5DBE22F9" w:rsidR="008873A7" w:rsidRDefault="008873A7" w:rsidP="008873A7">
            <w:pPr>
              <w:spacing w:after="0"/>
              <w:jc w:val="center"/>
              <w:rPr>
                <w:rFonts w:cstheme="minorHAnsi"/>
                <w:sz w:val="20"/>
                <w:szCs w:val="20"/>
              </w:rPr>
            </w:pPr>
            <w:r>
              <w:rPr>
                <w:rFonts w:cstheme="minorHAnsi"/>
                <w:sz w:val="20"/>
                <w:szCs w:val="20"/>
              </w:rPr>
              <w:t>01</w:t>
            </w:r>
          </w:p>
        </w:tc>
        <w:tc>
          <w:tcPr>
            <w:tcW w:w="1445" w:type="dxa"/>
          </w:tcPr>
          <w:p w14:paraId="4303F6F4" w14:textId="62508C03" w:rsidR="008873A7" w:rsidRDefault="008873A7" w:rsidP="008873A7">
            <w:pPr>
              <w:spacing w:after="0"/>
              <w:jc w:val="center"/>
              <w:rPr>
                <w:rFonts w:cstheme="minorHAnsi"/>
                <w:sz w:val="20"/>
                <w:szCs w:val="20"/>
              </w:rPr>
            </w:pPr>
            <w:r>
              <w:rPr>
                <w:rFonts w:cstheme="minorHAnsi"/>
                <w:sz w:val="20"/>
                <w:szCs w:val="20"/>
              </w:rPr>
              <w:t>02</w:t>
            </w:r>
          </w:p>
        </w:tc>
        <w:tc>
          <w:tcPr>
            <w:tcW w:w="1343" w:type="dxa"/>
            <w:vAlign w:val="bottom"/>
          </w:tcPr>
          <w:p w14:paraId="0A25BCF2" w14:textId="47183BF6" w:rsidR="008873A7" w:rsidRDefault="008873A7" w:rsidP="008873A7">
            <w:pPr>
              <w:spacing w:after="0"/>
              <w:jc w:val="center"/>
              <w:rPr>
                <w:rFonts w:cstheme="minorHAnsi"/>
                <w:sz w:val="20"/>
                <w:szCs w:val="20"/>
              </w:rPr>
            </w:pPr>
            <w:r>
              <w:rPr>
                <w:rFonts w:cstheme="minorHAnsi"/>
                <w:sz w:val="20"/>
                <w:szCs w:val="20"/>
              </w:rPr>
              <w:t>03</w:t>
            </w:r>
          </w:p>
        </w:tc>
        <w:tc>
          <w:tcPr>
            <w:tcW w:w="1447" w:type="dxa"/>
          </w:tcPr>
          <w:p w14:paraId="64CE3C45" w14:textId="07C1234A" w:rsidR="008873A7" w:rsidRDefault="008873A7" w:rsidP="008873A7">
            <w:pPr>
              <w:spacing w:after="0"/>
              <w:jc w:val="center"/>
              <w:rPr>
                <w:rFonts w:cstheme="minorHAnsi"/>
                <w:sz w:val="20"/>
                <w:szCs w:val="20"/>
              </w:rPr>
            </w:pPr>
            <w:r>
              <w:rPr>
                <w:rFonts w:cstheme="minorHAnsi"/>
                <w:sz w:val="20"/>
                <w:szCs w:val="20"/>
              </w:rPr>
              <w:t>04</w:t>
            </w:r>
          </w:p>
        </w:tc>
        <w:tc>
          <w:tcPr>
            <w:tcW w:w="1620" w:type="dxa"/>
          </w:tcPr>
          <w:p w14:paraId="56EB1149" w14:textId="177375F9" w:rsidR="008873A7" w:rsidRDefault="008873A7" w:rsidP="008873A7">
            <w:pPr>
              <w:spacing w:after="0"/>
              <w:jc w:val="center"/>
              <w:rPr>
                <w:rFonts w:cstheme="minorHAnsi"/>
                <w:sz w:val="20"/>
                <w:szCs w:val="20"/>
              </w:rPr>
            </w:pPr>
            <w:r>
              <w:rPr>
                <w:rFonts w:cstheme="minorHAnsi"/>
                <w:sz w:val="20"/>
                <w:szCs w:val="20"/>
              </w:rPr>
              <w:t>05</w:t>
            </w:r>
          </w:p>
        </w:tc>
        <w:tc>
          <w:tcPr>
            <w:tcW w:w="2610" w:type="dxa"/>
          </w:tcPr>
          <w:p w14:paraId="1302FEC8" w14:textId="43818BC0" w:rsidR="008873A7" w:rsidRDefault="008873A7" w:rsidP="008873A7">
            <w:pPr>
              <w:spacing w:after="0"/>
              <w:jc w:val="center"/>
              <w:rPr>
                <w:rFonts w:cstheme="minorHAnsi"/>
                <w:sz w:val="20"/>
                <w:szCs w:val="20"/>
              </w:rPr>
            </w:pPr>
            <w:r>
              <w:rPr>
                <w:rFonts w:cstheme="minorHAnsi"/>
                <w:sz w:val="20"/>
                <w:szCs w:val="20"/>
              </w:rPr>
              <w:t>06</w:t>
            </w:r>
          </w:p>
        </w:tc>
        <w:tc>
          <w:tcPr>
            <w:tcW w:w="1350" w:type="dxa"/>
          </w:tcPr>
          <w:p w14:paraId="74F4E94A" w14:textId="5BDB2ABA" w:rsidR="008873A7" w:rsidRDefault="008873A7" w:rsidP="008873A7">
            <w:pPr>
              <w:spacing w:after="0"/>
              <w:jc w:val="center"/>
              <w:rPr>
                <w:rFonts w:cstheme="minorHAnsi"/>
                <w:sz w:val="20"/>
                <w:szCs w:val="20"/>
              </w:rPr>
            </w:pPr>
            <w:r>
              <w:rPr>
                <w:rFonts w:cstheme="minorHAnsi"/>
                <w:sz w:val="20"/>
                <w:szCs w:val="20"/>
              </w:rPr>
              <w:t>07</w:t>
            </w:r>
          </w:p>
        </w:tc>
      </w:tr>
      <w:tr w:rsidR="008873A7" w:rsidRPr="00AB4500" w14:paraId="14D2692F" w14:textId="77777777" w:rsidTr="008873A7">
        <w:tc>
          <w:tcPr>
            <w:tcW w:w="980" w:type="dxa"/>
            <w:gridSpan w:val="2"/>
            <w:vAlign w:val="bottom"/>
          </w:tcPr>
          <w:p w14:paraId="3D1CEAB4" w14:textId="590387D1" w:rsidR="008873A7" w:rsidRPr="00AB4500" w:rsidRDefault="00131093" w:rsidP="008873A7">
            <w:pPr>
              <w:spacing w:after="0" w:line="240" w:lineRule="auto"/>
              <w:jc w:val="center"/>
              <w:rPr>
                <w:rFonts w:cstheme="minorHAnsi"/>
                <w:sz w:val="18"/>
                <w:szCs w:val="20"/>
              </w:rPr>
            </w:pPr>
            <w:r>
              <w:rPr>
                <w:rFonts w:cstheme="minorHAnsi"/>
                <w:sz w:val="18"/>
                <w:szCs w:val="20"/>
              </w:rPr>
              <w:t>Dwelling</w:t>
            </w:r>
            <w:r w:rsidR="008873A7" w:rsidRPr="00AB4500">
              <w:rPr>
                <w:rFonts w:cstheme="minorHAnsi"/>
                <w:sz w:val="18"/>
                <w:szCs w:val="20"/>
              </w:rPr>
              <w:t>Name</w:t>
            </w:r>
          </w:p>
        </w:tc>
        <w:tc>
          <w:tcPr>
            <w:tcW w:w="1445" w:type="dxa"/>
            <w:vAlign w:val="bottom"/>
          </w:tcPr>
          <w:p w14:paraId="1964C4D3"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49DF866D" w14:textId="77777777" w:rsidR="008873A7" w:rsidRPr="00AB4500" w:rsidRDefault="008873A7" w:rsidP="008873A7">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1F34F125"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D13E159" w14:textId="3C650C27" w:rsidR="008873A7" w:rsidRPr="00AB4500" w:rsidRDefault="008873A7" w:rsidP="008873A7">
            <w:pPr>
              <w:spacing w:after="0" w:line="240" w:lineRule="auto"/>
              <w:jc w:val="center"/>
              <w:rPr>
                <w:sz w:val="18"/>
              </w:rPr>
            </w:pPr>
            <w:r w:rsidRPr="00AB4500">
              <w:rPr>
                <w:rFonts w:cstheme="minorHAnsi"/>
                <w:sz w:val="18"/>
                <w:szCs w:val="20"/>
              </w:rPr>
              <w:t>Furthest Third furthest fixture to Water Heater in feet</w:t>
            </w:r>
            <w:r w:rsidR="00975E71">
              <w:rPr>
                <w:rFonts w:cstheme="minorHAnsi"/>
                <w:sz w:val="18"/>
                <w:szCs w:val="20"/>
              </w:rPr>
              <w:t xml:space="preserve"> (Avg for multiple water heaters)</w:t>
            </w:r>
          </w:p>
        </w:tc>
        <w:tc>
          <w:tcPr>
            <w:tcW w:w="2610" w:type="dxa"/>
            <w:vAlign w:val="bottom"/>
          </w:tcPr>
          <w:p w14:paraId="0EB8E30F" w14:textId="77777777" w:rsidR="008873A7" w:rsidRPr="00AB4500" w:rsidRDefault="008873A7" w:rsidP="008873A7">
            <w:pPr>
              <w:spacing w:after="0" w:line="240" w:lineRule="auto"/>
              <w:jc w:val="center"/>
              <w:rPr>
                <w:sz w:val="18"/>
              </w:rPr>
            </w:pPr>
            <w:r w:rsidRPr="00AB4500">
              <w:rPr>
                <w:rFonts w:cstheme="minorHAnsi"/>
                <w:sz w:val="18"/>
                <w:szCs w:val="20"/>
              </w:rPr>
              <w:t>Weighted Distance</w:t>
            </w:r>
          </w:p>
        </w:tc>
        <w:tc>
          <w:tcPr>
            <w:tcW w:w="1350" w:type="dxa"/>
            <w:vAlign w:val="bottom"/>
          </w:tcPr>
          <w:p w14:paraId="65EB741D" w14:textId="77777777" w:rsidR="008873A7" w:rsidRPr="00AB4500" w:rsidRDefault="008873A7" w:rsidP="008873A7">
            <w:pPr>
              <w:spacing w:after="0" w:line="240" w:lineRule="auto"/>
              <w:jc w:val="center"/>
              <w:rPr>
                <w:sz w:val="18"/>
              </w:rPr>
            </w:pPr>
            <w:r w:rsidRPr="00AB4500">
              <w:rPr>
                <w:rFonts w:cstheme="minorHAnsi"/>
                <w:sz w:val="18"/>
                <w:szCs w:val="20"/>
              </w:rPr>
              <w:t>Qualification Distance</w:t>
            </w:r>
          </w:p>
        </w:tc>
      </w:tr>
      <w:tr w:rsidR="008873A7" w:rsidRPr="00AB4500" w14:paraId="0D20F773" w14:textId="77777777" w:rsidTr="008873A7">
        <w:trPr>
          <w:trHeight w:val="305"/>
        </w:trPr>
        <w:tc>
          <w:tcPr>
            <w:tcW w:w="980" w:type="dxa"/>
            <w:gridSpan w:val="2"/>
          </w:tcPr>
          <w:p w14:paraId="6719F216" w14:textId="77777777" w:rsidR="008873A7" w:rsidRPr="00AB4500" w:rsidRDefault="008873A7" w:rsidP="008873A7">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696910CE" w14:textId="77777777" w:rsidR="008873A7" w:rsidRPr="00AB4500" w:rsidRDefault="008873A7" w:rsidP="008873A7">
            <w:pPr>
              <w:spacing w:after="0" w:line="240" w:lineRule="auto"/>
              <w:rPr>
                <w:sz w:val="18"/>
                <w:szCs w:val="18"/>
              </w:rPr>
            </w:pPr>
            <w:r w:rsidRPr="00AB4500">
              <w:rPr>
                <w:sz w:val="18"/>
                <w:szCs w:val="18"/>
              </w:rPr>
              <w:t xml:space="preserve">&lt;&lt;if performance, then value = NA; </w:t>
            </w:r>
          </w:p>
          <w:p w14:paraId="7EB68E5E" w14:textId="77777777" w:rsidR="008873A7" w:rsidRPr="00AB4500" w:rsidRDefault="008873A7" w:rsidP="008873A7">
            <w:pPr>
              <w:spacing w:after="0" w:line="240" w:lineRule="auto"/>
              <w:rPr>
                <w:sz w:val="18"/>
                <w:szCs w:val="18"/>
              </w:rPr>
            </w:pPr>
            <w:r w:rsidRPr="00AB4500">
              <w:rPr>
                <w:sz w:val="18"/>
                <w:szCs w:val="18"/>
              </w:rPr>
              <w:lastRenderedPageBreak/>
              <w:t>Else if prescriptive, user select from list: 1, 2, 3&gt;&gt;</w:t>
            </w:r>
          </w:p>
        </w:tc>
        <w:tc>
          <w:tcPr>
            <w:tcW w:w="1343" w:type="dxa"/>
          </w:tcPr>
          <w:p w14:paraId="3C809CB1" w14:textId="77777777" w:rsidR="008873A7" w:rsidRPr="00AB4500" w:rsidRDefault="008873A7" w:rsidP="008873A7">
            <w:pPr>
              <w:spacing w:after="0" w:line="240" w:lineRule="auto"/>
              <w:rPr>
                <w:sz w:val="18"/>
                <w:szCs w:val="18"/>
              </w:rPr>
            </w:pPr>
            <w:r w:rsidRPr="00AB4500">
              <w:rPr>
                <w:sz w:val="18"/>
                <w:szCs w:val="18"/>
              </w:rPr>
              <w:lastRenderedPageBreak/>
              <w:t xml:space="preserve">&lt;&lt;Reference Value from CF1R-PRF; </w:t>
            </w:r>
          </w:p>
          <w:p w14:paraId="2D08058C" w14:textId="77777777" w:rsidR="008873A7" w:rsidRPr="00AB4500" w:rsidRDefault="008873A7" w:rsidP="008873A7">
            <w:pPr>
              <w:spacing w:after="0" w:line="240" w:lineRule="auto"/>
              <w:rPr>
                <w:sz w:val="18"/>
                <w:szCs w:val="18"/>
              </w:rPr>
            </w:pPr>
            <w:r w:rsidRPr="00AB4500">
              <w:rPr>
                <w:sz w:val="18"/>
                <w:szCs w:val="18"/>
              </w:rPr>
              <w:lastRenderedPageBreak/>
              <w:t>Else if prescriptive compliance, user input&gt;&gt;</w:t>
            </w:r>
          </w:p>
        </w:tc>
        <w:tc>
          <w:tcPr>
            <w:tcW w:w="1447" w:type="dxa"/>
          </w:tcPr>
          <w:p w14:paraId="27C99E22" w14:textId="77777777" w:rsidR="008873A7" w:rsidRPr="00AB4500" w:rsidRDefault="008873A7" w:rsidP="008873A7">
            <w:pPr>
              <w:spacing w:after="0" w:line="240" w:lineRule="auto"/>
              <w:rPr>
                <w:sz w:val="18"/>
                <w:szCs w:val="18"/>
              </w:rPr>
            </w:pPr>
            <w:r w:rsidRPr="00AB4500">
              <w:rPr>
                <w:sz w:val="18"/>
                <w:szCs w:val="18"/>
              </w:rPr>
              <w:lastRenderedPageBreak/>
              <w:t xml:space="preserve">&lt;&lt;Reference Value from CF1R-PRF; </w:t>
            </w:r>
          </w:p>
          <w:p w14:paraId="7CC442C2" w14:textId="77777777" w:rsidR="008873A7" w:rsidRPr="00AB4500" w:rsidRDefault="008873A7" w:rsidP="008873A7">
            <w:pPr>
              <w:spacing w:after="0" w:line="240" w:lineRule="auto"/>
              <w:rPr>
                <w:sz w:val="18"/>
                <w:szCs w:val="18"/>
              </w:rPr>
            </w:pPr>
            <w:r w:rsidRPr="00AB4500">
              <w:rPr>
                <w:sz w:val="18"/>
                <w:szCs w:val="18"/>
              </w:rPr>
              <w:lastRenderedPageBreak/>
              <w:t>Else if prescriptive compliance, user input&gt;&gt;</w:t>
            </w:r>
          </w:p>
        </w:tc>
        <w:tc>
          <w:tcPr>
            <w:tcW w:w="1620" w:type="dxa"/>
          </w:tcPr>
          <w:p w14:paraId="10420677" w14:textId="77777777" w:rsidR="008873A7" w:rsidRPr="00AB4500" w:rsidRDefault="008873A7" w:rsidP="008873A7">
            <w:pPr>
              <w:spacing w:after="0" w:line="240" w:lineRule="auto"/>
              <w:rPr>
                <w:sz w:val="18"/>
                <w:szCs w:val="18"/>
              </w:rPr>
            </w:pPr>
            <w:r w:rsidRPr="00AB4500">
              <w:rPr>
                <w:sz w:val="18"/>
                <w:szCs w:val="18"/>
              </w:rPr>
              <w:lastRenderedPageBreak/>
              <w:t xml:space="preserve">&lt;&lt;Reference Value from CF1R-PRF; </w:t>
            </w:r>
          </w:p>
          <w:p w14:paraId="4FFEAB9E" w14:textId="77777777" w:rsidR="008873A7" w:rsidRPr="00AB4500" w:rsidRDefault="008873A7" w:rsidP="008873A7">
            <w:pPr>
              <w:spacing w:after="0" w:line="240" w:lineRule="auto"/>
              <w:rPr>
                <w:sz w:val="18"/>
                <w:szCs w:val="18"/>
              </w:rPr>
            </w:pPr>
            <w:r w:rsidRPr="00AB4500">
              <w:rPr>
                <w:sz w:val="18"/>
                <w:szCs w:val="18"/>
              </w:rPr>
              <w:lastRenderedPageBreak/>
              <w:t>Else if prescriptive compliance, user input&gt;&gt;</w:t>
            </w:r>
          </w:p>
        </w:tc>
        <w:tc>
          <w:tcPr>
            <w:tcW w:w="2610" w:type="dxa"/>
          </w:tcPr>
          <w:p w14:paraId="780AA290" w14:textId="77777777" w:rsidR="008873A7" w:rsidRPr="00AB4500" w:rsidRDefault="008873A7" w:rsidP="008873A7">
            <w:pPr>
              <w:spacing w:after="0" w:line="240" w:lineRule="auto"/>
              <w:rPr>
                <w:sz w:val="18"/>
                <w:szCs w:val="18"/>
              </w:rPr>
            </w:pPr>
            <w:r w:rsidRPr="00AB4500">
              <w:rPr>
                <w:sz w:val="18"/>
                <w:szCs w:val="18"/>
              </w:rPr>
              <w:lastRenderedPageBreak/>
              <w:t xml:space="preserve">&lt;&lt;Reference value from CF1R-PRF; </w:t>
            </w:r>
          </w:p>
          <w:p w14:paraId="4B0B6A2B" w14:textId="09284AF6" w:rsidR="008873A7" w:rsidRPr="00AB4500" w:rsidRDefault="008873A7" w:rsidP="008873A7">
            <w:pPr>
              <w:spacing w:after="0" w:line="240" w:lineRule="auto"/>
              <w:rPr>
                <w:sz w:val="18"/>
                <w:szCs w:val="18"/>
              </w:rPr>
            </w:pPr>
            <w:r w:rsidRPr="00AB4500">
              <w:rPr>
                <w:sz w:val="18"/>
                <w:szCs w:val="18"/>
              </w:rPr>
              <w:t>else if prescriptive and A</w:t>
            </w:r>
            <w:r w:rsidR="00F349F6">
              <w:rPr>
                <w:sz w:val="18"/>
                <w:szCs w:val="18"/>
              </w:rPr>
              <w:t>10</w:t>
            </w:r>
            <w:r w:rsidRPr="00AB4500">
              <w:rPr>
                <w:sz w:val="18"/>
                <w:szCs w:val="18"/>
              </w:rPr>
              <w:t xml:space="preserve"> = </w:t>
            </w:r>
            <w:r w:rsidRPr="00AB4500">
              <w:rPr>
                <w:rFonts w:cstheme="minorHAnsi"/>
                <w:sz w:val="18"/>
                <w:szCs w:val="18"/>
              </w:rPr>
              <w:t xml:space="preserve">Standard Distribution System, </w:t>
            </w:r>
            <w:r w:rsidRPr="00AB4500">
              <w:rPr>
                <w:rFonts w:cstheme="minorHAnsi"/>
                <w:sz w:val="18"/>
                <w:szCs w:val="18"/>
              </w:rPr>
              <w:lastRenderedPageBreak/>
              <w:t>then value =</w:t>
            </w:r>
            <w:r w:rsidRPr="00AB4500">
              <w:rPr>
                <w:sz w:val="18"/>
                <w:szCs w:val="18"/>
              </w:rPr>
              <w:t xml:space="preserve"> (G03*0.4)</w:t>
            </w:r>
            <w:r w:rsidR="00975464" w:rsidRPr="00AB4500" w:rsidDel="00975464">
              <w:rPr>
                <w:sz w:val="18"/>
                <w:szCs w:val="18"/>
              </w:rPr>
              <w:t xml:space="preserve"> </w:t>
            </w:r>
            <w:r w:rsidR="00975464">
              <w:rPr>
                <w:sz w:val="18"/>
                <w:szCs w:val="18"/>
              </w:rPr>
              <w:t>+</w:t>
            </w:r>
            <w:r w:rsidRPr="00AB4500">
              <w:rPr>
                <w:sz w:val="18"/>
                <w:szCs w:val="18"/>
              </w:rPr>
              <w:t>(G04*0.4)</w:t>
            </w:r>
            <w:r w:rsidR="00975464" w:rsidRPr="00AB4500" w:rsidDel="00975464">
              <w:rPr>
                <w:sz w:val="18"/>
                <w:szCs w:val="18"/>
              </w:rPr>
              <w:t xml:space="preserve"> </w:t>
            </w:r>
            <w:r w:rsidR="00975464">
              <w:rPr>
                <w:sz w:val="18"/>
                <w:szCs w:val="18"/>
              </w:rPr>
              <w:t>+</w:t>
            </w:r>
            <w:r w:rsidRPr="00AB4500">
              <w:rPr>
                <w:sz w:val="18"/>
                <w:szCs w:val="18"/>
              </w:rPr>
              <w:t>( G05*0.2);</w:t>
            </w:r>
          </w:p>
          <w:p w14:paraId="0FF4D734" w14:textId="69D080EE" w:rsidR="008873A7" w:rsidRPr="00AB4500" w:rsidRDefault="008873A7" w:rsidP="008873A7">
            <w:pPr>
              <w:spacing w:after="0" w:line="240" w:lineRule="auto"/>
              <w:rPr>
                <w:sz w:val="18"/>
                <w:szCs w:val="18"/>
              </w:rPr>
            </w:pPr>
            <w:r w:rsidRPr="00AB4500">
              <w:rPr>
                <w:sz w:val="18"/>
                <w:szCs w:val="18"/>
              </w:rPr>
              <w:t>else if A</w:t>
            </w:r>
            <w:r w:rsidR="00F349F6">
              <w:rPr>
                <w:sz w:val="18"/>
                <w:szCs w:val="18"/>
              </w:rPr>
              <w:t>10</w:t>
            </w:r>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3EF0A8BA" w14:textId="77777777" w:rsidR="008873A7" w:rsidRDefault="008873A7" w:rsidP="008873A7">
            <w:pPr>
              <w:spacing w:after="0" w:line="240" w:lineRule="auto"/>
              <w:rPr>
                <w:rFonts w:cstheme="minorHAnsi"/>
                <w:sz w:val="18"/>
                <w:szCs w:val="18"/>
              </w:rPr>
            </w:pPr>
            <w:r w:rsidRPr="005828AE">
              <w:rPr>
                <w:rFonts w:cstheme="minorHAnsi"/>
                <w:sz w:val="18"/>
                <w:szCs w:val="18"/>
              </w:rPr>
              <w:lastRenderedPageBreak/>
              <w:t>&lt;&lt; Reference Value from CF1R-PRF</w:t>
            </w:r>
            <w:r>
              <w:rPr>
                <w:rFonts w:cstheme="minorHAnsi"/>
                <w:sz w:val="18"/>
                <w:szCs w:val="18"/>
              </w:rPr>
              <w:t>;</w:t>
            </w:r>
            <w:r w:rsidRPr="005828AE">
              <w:rPr>
                <w:rFonts w:cstheme="minorHAnsi"/>
                <w:sz w:val="18"/>
                <w:szCs w:val="18"/>
              </w:rPr>
              <w:t xml:space="preserve"> </w:t>
            </w:r>
          </w:p>
          <w:p w14:paraId="4AAA5335" w14:textId="77777777" w:rsidR="007D028F" w:rsidRDefault="008873A7" w:rsidP="008873A7">
            <w:pPr>
              <w:spacing w:after="0" w:line="240" w:lineRule="auto"/>
              <w:rPr>
                <w:sz w:val="18"/>
                <w:szCs w:val="18"/>
              </w:rPr>
            </w:pPr>
            <w:r w:rsidRPr="005828AE">
              <w:rPr>
                <w:rFonts w:cstheme="minorHAnsi"/>
                <w:sz w:val="18"/>
                <w:szCs w:val="18"/>
              </w:rPr>
              <w:lastRenderedPageBreak/>
              <w:t xml:space="preserve">Else if prescriptive compliance, </w:t>
            </w:r>
            <w:r>
              <w:rPr>
                <w:sz w:val="18"/>
                <w:szCs w:val="18"/>
              </w:rPr>
              <w:t>value</w:t>
            </w:r>
            <w:r w:rsidRPr="00CB5461">
              <w:rPr>
                <w:sz w:val="18"/>
                <w:szCs w:val="18"/>
              </w:rPr>
              <w:t xml:space="preserve"> = </w:t>
            </w:r>
          </w:p>
          <w:p w14:paraId="3185C24F" w14:textId="6794D2FE" w:rsidR="008873A7" w:rsidRPr="00E303B7" w:rsidRDefault="007D028F" w:rsidP="008873A7">
            <w:pPr>
              <w:spacing w:after="0" w:line="240" w:lineRule="auto"/>
              <w:rPr>
                <w:sz w:val="18"/>
                <w:szCs w:val="18"/>
              </w:rPr>
            </w:pPr>
            <w:r>
              <w:rPr>
                <w:sz w:val="18"/>
                <w:szCs w:val="18"/>
              </w:rPr>
              <w:t>(</w:t>
            </w:r>
            <w:r w:rsidR="008873A7" w:rsidRPr="00CB5461">
              <w:rPr>
                <w:sz w:val="18"/>
                <w:szCs w:val="18"/>
              </w:rPr>
              <w:t>(a+b *CFA)/n</w:t>
            </w:r>
            <w:r>
              <w:rPr>
                <w:sz w:val="18"/>
                <w:szCs w:val="18"/>
              </w:rPr>
              <w:t>)</w:t>
            </w:r>
            <w:r w:rsidR="008873A7">
              <w:rPr>
                <w:sz w:val="18"/>
                <w:szCs w:val="18"/>
              </w:rPr>
              <w:t xml:space="preserve"> &gt;&gt;</w:t>
            </w:r>
          </w:p>
          <w:p w14:paraId="737C2943" w14:textId="77777777" w:rsidR="008873A7" w:rsidRPr="00AB4500" w:rsidRDefault="008873A7" w:rsidP="008873A7">
            <w:pPr>
              <w:spacing w:after="0"/>
              <w:rPr>
                <w:i/>
                <w:sz w:val="18"/>
                <w:szCs w:val="18"/>
              </w:rPr>
            </w:pPr>
            <w:r w:rsidRPr="00AB4500">
              <w:rPr>
                <w:i/>
                <w:sz w:val="18"/>
                <w:szCs w:val="18"/>
              </w:rPr>
              <w:t>Where:</w:t>
            </w:r>
          </w:p>
          <w:p w14:paraId="7D47E400" w14:textId="77777777" w:rsidR="008873A7" w:rsidRPr="00AB4500" w:rsidRDefault="008873A7" w:rsidP="008873A7">
            <w:pPr>
              <w:spacing w:after="0" w:line="240" w:lineRule="auto"/>
              <w:rPr>
                <w:i/>
                <w:sz w:val="18"/>
                <w:szCs w:val="18"/>
              </w:rPr>
            </w:pPr>
            <w:r w:rsidRPr="00AB4500">
              <w:rPr>
                <w:i/>
                <w:sz w:val="18"/>
                <w:szCs w:val="18"/>
              </w:rPr>
              <w:t>a, b = Qualification distance coefficients from Table 4.4.6-2 below,</w:t>
            </w:r>
          </w:p>
          <w:p w14:paraId="4A02CD29" w14:textId="77777777" w:rsidR="008873A7" w:rsidRPr="00AB4500" w:rsidRDefault="008873A7" w:rsidP="008873A7">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8856CCB" w14:textId="7EEF18D1" w:rsidR="008873A7" w:rsidRPr="00AB4500" w:rsidRDefault="008873A7" w:rsidP="008873A7">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349F6">
              <w:rPr>
                <w:i/>
                <w:sz w:val="18"/>
                <w:szCs w:val="18"/>
              </w:rPr>
              <w:t>5</w:t>
            </w:r>
            <w:r>
              <w:rPr>
                <w:i/>
                <w:sz w:val="18"/>
                <w:szCs w:val="18"/>
              </w:rPr>
              <w:t xml:space="preserve"> </w:t>
            </w:r>
            <w:r w:rsidRPr="00AB4500">
              <w:rPr>
                <w:i/>
                <w:sz w:val="18"/>
                <w:szCs w:val="18"/>
              </w:rPr>
              <w:t>(unitless).</w:t>
            </w:r>
          </w:p>
          <w:p w14:paraId="61AB8BD9" w14:textId="77777777" w:rsidR="008873A7" w:rsidRPr="00AB4500" w:rsidRDefault="008873A7" w:rsidP="008873A7">
            <w:pPr>
              <w:spacing w:after="0" w:line="240" w:lineRule="auto"/>
              <w:rPr>
                <w:sz w:val="18"/>
                <w:szCs w:val="18"/>
              </w:rPr>
            </w:pPr>
            <w:r w:rsidRPr="00AB4500">
              <w:rPr>
                <w:rFonts w:cstheme="minorHAnsi"/>
                <w:sz w:val="18"/>
                <w:szCs w:val="18"/>
                <w:highlight w:val="yellow"/>
              </w:rPr>
              <w:t xml:space="preserve"> </w:t>
            </w:r>
          </w:p>
        </w:tc>
      </w:tr>
      <w:tr w:rsidR="008873A7" w:rsidRPr="00D37C06" w14:paraId="0FAC6841" w14:textId="77777777" w:rsidTr="002E200E">
        <w:tc>
          <w:tcPr>
            <w:tcW w:w="980" w:type="dxa"/>
            <w:gridSpan w:val="2"/>
            <w:tcBorders>
              <w:bottom w:val="single" w:sz="4" w:space="0" w:color="000000"/>
            </w:tcBorders>
          </w:tcPr>
          <w:p w14:paraId="44C1B4AB" w14:textId="77777777" w:rsidR="008873A7" w:rsidRPr="00D37C06" w:rsidRDefault="008873A7" w:rsidP="008873A7">
            <w:pPr>
              <w:spacing w:after="0"/>
              <w:rPr>
                <w:sz w:val="20"/>
                <w:szCs w:val="20"/>
              </w:rPr>
            </w:pPr>
          </w:p>
        </w:tc>
        <w:tc>
          <w:tcPr>
            <w:tcW w:w="1445" w:type="dxa"/>
            <w:tcBorders>
              <w:bottom w:val="single" w:sz="4" w:space="0" w:color="000000"/>
            </w:tcBorders>
          </w:tcPr>
          <w:p w14:paraId="563CDF4F" w14:textId="77777777" w:rsidR="008873A7" w:rsidRPr="00D37C06" w:rsidRDefault="008873A7" w:rsidP="008873A7">
            <w:pPr>
              <w:spacing w:after="0"/>
              <w:rPr>
                <w:sz w:val="20"/>
                <w:szCs w:val="20"/>
              </w:rPr>
            </w:pPr>
          </w:p>
        </w:tc>
        <w:tc>
          <w:tcPr>
            <w:tcW w:w="1343" w:type="dxa"/>
            <w:tcBorders>
              <w:bottom w:val="single" w:sz="4" w:space="0" w:color="000000"/>
            </w:tcBorders>
          </w:tcPr>
          <w:p w14:paraId="784FB5B5" w14:textId="77777777" w:rsidR="008873A7" w:rsidRPr="00D37C06" w:rsidRDefault="008873A7" w:rsidP="008873A7">
            <w:pPr>
              <w:spacing w:after="0"/>
              <w:rPr>
                <w:sz w:val="20"/>
                <w:szCs w:val="20"/>
              </w:rPr>
            </w:pPr>
          </w:p>
        </w:tc>
        <w:tc>
          <w:tcPr>
            <w:tcW w:w="1447" w:type="dxa"/>
            <w:tcBorders>
              <w:bottom w:val="single" w:sz="4" w:space="0" w:color="000000"/>
            </w:tcBorders>
          </w:tcPr>
          <w:p w14:paraId="24FAE30E" w14:textId="77777777" w:rsidR="008873A7" w:rsidRPr="00D37C06" w:rsidRDefault="008873A7" w:rsidP="008873A7">
            <w:pPr>
              <w:spacing w:after="0"/>
              <w:rPr>
                <w:sz w:val="20"/>
                <w:szCs w:val="20"/>
              </w:rPr>
            </w:pPr>
          </w:p>
        </w:tc>
        <w:tc>
          <w:tcPr>
            <w:tcW w:w="1620" w:type="dxa"/>
            <w:tcBorders>
              <w:bottom w:val="single" w:sz="4" w:space="0" w:color="000000"/>
            </w:tcBorders>
          </w:tcPr>
          <w:p w14:paraId="47E56521" w14:textId="77777777" w:rsidR="008873A7" w:rsidRPr="00D37C06" w:rsidRDefault="008873A7" w:rsidP="008873A7">
            <w:pPr>
              <w:spacing w:after="0"/>
              <w:rPr>
                <w:sz w:val="20"/>
                <w:szCs w:val="20"/>
              </w:rPr>
            </w:pPr>
          </w:p>
        </w:tc>
        <w:tc>
          <w:tcPr>
            <w:tcW w:w="2610" w:type="dxa"/>
            <w:tcBorders>
              <w:bottom w:val="single" w:sz="4" w:space="0" w:color="000000"/>
            </w:tcBorders>
          </w:tcPr>
          <w:p w14:paraId="4665830C" w14:textId="77777777" w:rsidR="008873A7" w:rsidRPr="00D37C06" w:rsidRDefault="008873A7" w:rsidP="008873A7">
            <w:pPr>
              <w:spacing w:after="0"/>
              <w:rPr>
                <w:sz w:val="20"/>
                <w:szCs w:val="20"/>
              </w:rPr>
            </w:pPr>
          </w:p>
        </w:tc>
        <w:tc>
          <w:tcPr>
            <w:tcW w:w="1350" w:type="dxa"/>
            <w:tcBorders>
              <w:bottom w:val="single" w:sz="4" w:space="0" w:color="000000"/>
            </w:tcBorders>
          </w:tcPr>
          <w:p w14:paraId="3F6137F4" w14:textId="77777777" w:rsidR="008873A7" w:rsidRPr="00D37C06" w:rsidRDefault="008873A7" w:rsidP="008873A7">
            <w:pPr>
              <w:spacing w:after="0"/>
              <w:rPr>
                <w:sz w:val="20"/>
                <w:szCs w:val="20"/>
              </w:rPr>
            </w:pPr>
          </w:p>
        </w:tc>
      </w:tr>
      <w:tr w:rsidR="002E200E" w14:paraId="201A940E" w14:textId="77777777" w:rsidTr="002E200E">
        <w:trPr>
          <w:trHeight w:val="291"/>
        </w:trPr>
        <w:tc>
          <w:tcPr>
            <w:tcW w:w="445" w:type="dxa"/>
            <w:tcBorders>
              <w:top w:val="single" w:sz="4" w:space="0" w:color="auto"/>
            </w:tcBorders>
          </w:tcPr>
          <w:p w14:paraId="17A7E49C" w14:textId="28A0630B" w:rsidR="002E200E" w:rsidRPr="00AC2387" w:rsidRDefault="008D6F63" w:rsidP="002E200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67EA3C5C" w14:textId="02303D86" w:rsidR="002E200E" w:rsidRPr="00AC2387" w:rsidRDefault="002E200E" w:rsidP="002E200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E200E" w14:paraId="17891BD3" w14:textId="77777777" w:rsidTr="002E200E">
        <w:trPr>
          <w:trHeight w:val="288"/>
        </w:trPr>
        <w:tc>
          <w:tcPr>
            <w:tcW w:w="445" w:type="dxa"/>
          </w:tcPr>
          <w:p w14:paraId="4BECD1D9" w14:textId="71F049F1" w:rsidR="002E200E" w:rsidRPr="00AC2387" w:rsidRDefault="008D6F63" w:rsidP="002E200E">
            <w:pPr>
              <w:spacing w:after="0"/>
              <w:rPr>
                <w:rFonts w:cstheme="minorHAnsi"/>
                <w:b/>
                <w:sz w:val="20"/>
                <w:szCs w:val="20"/>
              </w:rPr>
            </w:pPr>
            <w:r>
              <w:rPr>
                <w:rFonts w:cstheme="minorHAnsi"/>
                <w:sz w:val="20"/>
                <w:szCs w:val="18"/>
              </w:rPr>
              <w:t>09</w:t>
            </w:r>
          </w:p>
        </w:tc>
        <w:tc>
          <w:tcPr>
            <w:tcW w:w="10350" w:type="dxa"/>
            <w:gridSpan w:val="7"/>
          </w:tcPr>
          <w:p w14:paraId="4D42D242" w14:textId="5B85BDE4" w:rsidR="002E200E" w:rsidRPr="00AC2387" w:rsidRDefault="002E200E" w:rsidP="002E200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E200E" w14:paraId="68906DC7" w14:textId="77777777" w:rsidTr="002E200E">
        <w:trPr>
          <w:trHeight w:val="288"/>
        </w:trPr>
        <w:tc>
          <w:tcPr>
            <w:tcW w:w="445" w:type="dxa"/>
          </w:tcPr>
          <w:p w14:paraId="1D2D543F" w14:textId="31E366AB" w:rsidR="002E200E" w:rsidRPr="00AC2387" w:rsidRDefault="008D6F63" w:rsidP="002E200E">
            <w:pPr>
              <w:spacing w:after="0"/>
              <w:rPr>
                <w:rFonts w:cstheme="minorHAnsi"/>
                <w:b/>
                <w:sz w:val="20"/>
                <w:szCs w:val="20"/>
              </w:rPr>
            </w:pPr>
            <w:r>
              <w:rPr>
                <w:rFonts w:cstheme="minorHAnsi"/>
                <w:sz w:val="20"/>
                <w:szCs w:val="18"/>
              </w:rPr>
              <w:t>10</w:t>
            </w:r>
          </w:p>
        </w:tc>
        <w:tc>
          <w:tcPr>
            <w:tcW w:w="10350" w:type="dxa"/>
            <w:gridSpan w:val="7"/>
          </w:tcPr>
          <w:p w14:paraId="01FD2C12" w14:textId="11CD65C1" w:rsidR="002E200E" w:rsidRPr="00AC2387" w:rsidRDefault="002E200E" w:rsidP="002E200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E200E" w14:paraId="5DB97DDA" w14:textId="77777777" w:rsidTr="002E200E">
        <w:trPr>
          <w:trHeight w:val="288"/>
        </w:trPr>
        <w:tc>
          <w:tcPr>
            <w:tcW w:w="445" w:type="dxa"/>
          </w:tcPr>
          <w:p w14:paraId="1DCB269F" w14:textId="531D5FC3" w:rsidR="002E200E" w:rsidRPr="00AC2387" w:rsidRDefault="008D6F63" w:rsidP="002E200E">
            <w:pPr>
              <w:spacing w:after="0"/>
              <w:rPr>
                <w:rFonts w:cstheme="minorHAnsi"/>
                <w:b/>
                <w:sz w:val="20"/>
                <w:szCs w:val="20"/>
              </w:rPr>
            </w:pPr>
            <w:r>
              <w:rPr>
                <w:rFonts w:cstheme="minorHAnsi"/>
                <w:sz w:val="20"/>
                <w:szCs w:val="18"/>
              </w:rPr>
              <w:t>11</w:t>
            </w:r>
          </w:p>
        </w:tc>
        <w:tc>
          <w:tcPr>
            <w:tcW w:w="10350" w:type="dxa"/>
            <w:gridSpan w:val="7"/>
          </w:tcPr>
          <w:p w14:paraId="07D050D4" w14:textId="1E896FDA" w:rsidR="002E200E" w:rsidRPr="00AC2387" w:rsidRDefault="002E200E" w:rsidP="002E200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E200E" w14:paraId="70BD58E3" w14:textId="77777777" w:rsidTr="008873A7">
        <w:tc>
          <w:tcPr>
            <w:tcW w:w="10795" w:type="dxa"/>
            <w:gridSpan w:val="8"/>
          </w:tcPr>
          <w:p w14:paraId="4F1EEED6" w14:textId="0B1A2EFD" w:rsidR="002E200E" w:rsidRPr="00AC2387" w:rsidRDefault="002E200E" w:rsidP="002E200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4B1F9674" w14:textId="4F9920F3"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352318" w:rsidRPr="00352318" w14:paraId="29291855" w14:textId="77777777" w:rsidTr="00690C6A">
        <w:trPr>
          <w:trHeight w:val="530"/>
        </w:trPr>
        <w:tc>
          <w:tcPr>
            <w:tcW w:w="10795" w:type="dxa"/>
            <w:gridSpan w:val="7"/>
          </w:tcPr>
          <w:p w14:paraId="4545F7B5" w14:textId="2AA000B7" w:rsidR="00352318" w:rsidRPr="00352318" w:rsidRDefault="00352318" w:rsidP="00352318">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DCCA379" w14:textId="77777777" w:rsidR="00975E71" w:rsidRDefault="00975E71" w:rsidP="00975E71">
            <w:pPr>
              <w:spacing w:after="0" w:line="240" w:lineRule="auto"/>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3D560C77" w14:textId="63DA13C0" w:rsidR="00352318" w:rsidRPr="00352318" w:rsidRDefault="00975E71" w:rsidP="00232426">
            <w:pPr>
              <w:spacing w:after="0" w:line="240" w:lineRule="auto"/>
              <w:rPr>
                <w:rFonts w:asciiTheme="minorHAnsi" w:hAnsiTheme="minorHAnsi" w:cstheme="minorHAnsi"/>
                <w:sz w:val="18"/>
                <w:szCs w:val="18"/>
              </w:rPr>
            </w:pPr>
            <w:r>
              <w:rPr>
                <w:rFonts w:cstheme="minorHAnsi"/>
                <w:sz w:val="20"/>
                <w:szCs w:val="20"/>
              </w:rPr>
              <w:t xml:space="preserve">&lt;&lt; Require one row </w:t>
            </w:r>
            <w:r w:rsidR="001964BA">
              <w:rPr>
                <w:rFonts w:cstheme="minorHAnsi"/>
                <w:sz w:val="20"/>
                <w:szCs w:val="20"/>
              </w:rPr>
              <w:t xml:space="preserve">of data, reporting the longest distances, </w:t>
            </w:r>
            <w:r>
              <w:rPr>
                <w:rFonts w:cstheme="minorHAnsi"/>
                <w:sz w:val="20"/>
                <w:szCs w:val="20"/>
              </w:rPr>
              <w:t xml:space="preserve">for each dwelling </w:t>
            </w:r>
            <w:r w:rsidR="00232426">
              <w:rPr>
                <w:rFonts w:cstheme="minorHAnsi"/>
                <w:sz w:val="20"/>
                <w:szCs w:val="20"/>
              </w:rPr>
              <w:t>unit identified in Section B. with B11 = Basic. If no dwelling in B11 = Basic, then display section header and standard “This section does not apply” message</w:t>
            </w:r>
            <w:r>
              <w:rPr>
                <w:rFonts w:cstheme="minorHAnsi"/>
                <w:sz w:val="20"/>
                <w:szCs w:val="20"/>
              </w:rPr>
              <w:t>&gt;&gt;</w:t>
            </w:r>
          </w:p>
        </w:tc>
      </w:tr>
      <w:tr w:rsidR="00352318" w:rsidRPr="00352318" w14:paraId="3FF536DA" w14:textId="77777777" w:rsidTr="00BF3581">
        <w:tc>
          <w:tcPr>
            <w:tcW w:w="980" w:type="dxa"/>
            <w:vAlign w:val="center"/>
          </w:tcPr>
          <w:p w14:paraId="28974C52"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4F57BEA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439F6D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6EBF7EB4"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436CAF1C"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B86986B"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5921325"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352318" w:rsidRPr="00352318" w14:paraId="24EEA366" w14:textId="77777777" w:rsidTr="0014411D">
        <w:tc>
          <w:tcPr>
            <w:tcW w:w="980" w:type="dxa"/>
            <w:vAlign w:val="bottom"/>
          </w:tcPr>
          <w:p w14:paraId="3D461CD1" w14:textId="709CA1FA" w:rsidR="00352318" w:rsidRPr="00352318" w:rsidRDefault="00131093" w:rsidP="0014411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Dwelling</w:t>
            </w:r>
            <w:r w:rsidR="00352318" w:rsidRPr="00352318">
              <w:rPr>
                <w:rFonts w:asciiTheme="minorHAnsi" w:hAnsiTheme="minorHAnsi" w:cstheme="minorHAnsi"/>
                <w:sz w:val="18"/>
                <w:szCs w:val="18"/>
              </w:rPr>
              <w:t xml:space="preserve"> Name</w:t>
            </w:r>
          </w:p>
        </w:tc>
        <w:tc>
          <w:tcPr>
            <w:tcW w:w="1445" w:type="dxa"/>
            <w:vAlign w:val="bottom"/>
          </w:tcPr>
          <w:p w14:paraId="45CC4CAD" w14:textId="77777777" w:rsidR="00352318" w:rsidRPr="00352318" w:rsidRDefault="00352318" w:rsidP="0014411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9A65F0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0E97F1F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7629B46A" w14:textId="09BC59D5"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975E71">
              <w:rPr>
                <w:rFonts w:asciiTheme="minorHAnsi" w:hAnsiTheme="minorHAnsi" w:cstheme="minorHAnsi"/>
                <w:sz w:val="18"/>
                <w:szCs w:val="18"/>
              </w:rPr>
              <w:t xml:space="preserve"> </w:t>
            </w:r>
            <w:r w:rsidR="00975E71">
              <w:rPr>
                <w:rFonts w:cstheme="minorHAnsi"/>
                <w:sz w:val="18"/>
                <w:szCs w:val="20"/>
              </w:rPr>
              <w:t>(Avg for multiple water heaters)</w:t>
            </w:r>
          </w:p>
        </w:tc>
        <w:tc>
          <w:tcPr>
            <w:tcW w:w="2610" w:type="dxa"/>
            <w:vAlign w:val="bottom"/>
          </w:tcPr>
          <w:p w14:paraId="38FB4F1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1C167762"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352318" w:rsidRPr="00352318" w14:paraId="0538310C" w14:textId="77777777" w:rsidTr="00690C6A">
        <w:trPr>
          <w:trHeight w:val="305"/>
        </w:trPr>
        <w:tc>
          <w:tcPr>
            <w:tcW w:w="980" w:type="dxa"/>
          </w:tcPr>
          <w:p w14:paraId="71FF4DC1"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6A56CCD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1EFC306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4BD92439"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644F8BE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5AB6032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3A4469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2034CAA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244F1A3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09ACCC7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52D35C4" w14:textId="19BA58C3"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r w:rsidR="00F349F6">
              <w:rPr>
                <w:rFonts w:asciiTheme="minorHAnsi" w:hAnsiTheme="minorHAnsi" w:cstheme="minorHAnsi"/>
                <w:sz w:val="18"/>
                <w:szCs w:val="18"/>
              </w:rPr>
              <w:t>10</w:t>
            </w:r>
            <w:r w:rsidRPr="00352318">
              <w:rPr>
                <w:rFonts w:asciiTheme="minorHAnsi" w:hAnsiTheme="minorHAnsi" w:cstheme="minorHAnsi"/>
                <w:sz w:val="18"/>
                <w:szCs w:val="18"/>
              </w:rPr>
              <w:t xml:space="preserve"> = Standard Distribution System, then value = (</w:t>
            </w:r>
            <w:r w:rsidR="007E6A62">
              <w:rPr>
                <w:rFonts w:asciiTheme="minorHAnsi" w:hAnsiTheme="minorHAnsi" w:cstheme="minorHAnsi"/>
                <w:sz w:val="18"/>
                <w:szCs w:val="18"/>
              </w:rPr>
              <w:t>H03*0.4)</w:t>
            </w:r>
            <w:r w:rsidR="00615B2E">
              <w:rPr>
                <w:rFonts w:asciiTheme="minorHAnsi" w:hAnsiTheme="minorHAnsi" w:cstheme="minorHAnsi"/>
                <w:sz w:val="18"/>
                <w:szCs w:val="18"/>
              </w:rPr>
              <w:t>+</w:t>
            </w:r>
            <w:r w:rsidR="007E6A62">
              <w:rPr>
                <w:rFonts w:asciiTheme="minorHAnsi" w:hAnsiTheme="minorHAnsi" w:cstheme="minorHAnsi"/>
                <w:sz w:val="18"/>
                <w:szCs w:val="18"/>
              </w:rPr>
              <w:t>(H</w:t>
            </w:r>
            <w:r w:rsidRPr="00352318">
              <w:rPr>
                <w:rFonts w:asciiTheme="minorHAnsi" w:hAnsiTheme="minorHAnsi" w:cstheme="minorHAnsi"/>
                <w:sz w:val="18"/>
                <w:szCs w:val="18"/>
              </w:rPr>
              <w:t>04*0.4)</w:t>
            </w:r>
            <w:r w:rsidR="00615B2E">
              <w:rPr>
                <w:rFonts w:asciiTheme="minorHAnsi" w:hAnsiTheme="minorHAnsi" w:cstheme="minorHAnsi"/>
                <w:sz w:val="18"/>
                <w:szCs w:val="18"/>
              </w:rPr>
              <w:t>+</w:t>
            </w:r>
            <w:r w:rsidRPr="00352318">
              <w:rPr>
                <w:rFonts w:asciiTheme="minorHAnsi" w:hAnsiTheme="minorHAnsi" w:cstheme="minorHAnsi"/>
                <w:sz w:val="18"/>
                <w:szCs w:val="18"/>
              </w:rPr>
              <w:t xml:space="preserve">( </w:t>
            </w:r>
            <w:r w:rsidR="007E6A62">
              <w:rPr>
                <w:rFonts w:asciiTheme="minorHAnsi" w:hAnsiTheme="minorHAnsi" w:cstheme="minorHAnsi"/>
                <w:sz w:val="18"/>
                <w:szCs w:val="18"/>
              </w:rPr>
              <w:t>H</w:t>
            </w:r>
            <w:r w:rsidRPr="00352318">
              <w:rPr>
                <w:rFonts w:asciiTheme="minorHAnsi" w:hAnsiTheme="minorHAnsi" w:cstheme="minorHAnsi"/>
                <w:sz w:val="18"/>
                <w:szCs w:val="18"/>
              </w:rPr>
              <w:t>05*0.2);</w:t>
            </w:r>
          </w:p>
          <w:p w14:paraId="72748B0C" w14:textId="1CEBF806" w:rsidR="00352318" w:rsidRPr="00352318" w:rsidRDefault="00352318" w:rsidP="007E6A62">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r w:rsidR="00F349F6">
              <w:rPr>
                <w:rFonts w:asciiTheme="minorHAnsi" w:hAnsiTheme="minorHAnsi" w:cstheme="minorHAnsi"/>
                <w:sz w:val="18"/>
                <w:szCs w:val="18"/>
              </w:rPr>
              <w:t>10</w:t>
            </w:r>
            <w:r w:rsidRPr="00352318">
              <w:rPr>
                <w:rFonts w:asciiTheme="minorHAnsi" w:hAnsiTheme="minorHAnsi" w:cstheme="minorHAnsi"/>
                <w:sz w:val="18"/>
                <w:szCs w:val="18"/>
              </w:rPr>
              <w:t xml:space="preserve"> = Demand Recirculation Manual Control, then value = </w:t>
            </w:r>
            <w:r w:rsidR="007E6A62">
              <w:rPr>
                <w:rFonts w:asciiTheme="minorHAnsi" w:hAnsiTheme="minorHAnsi" w:cstheme="minorHAnsi"/>
                <w:sz w:val="18"/>
                <w:szCs w:val="18"/>
              </w:rPr>
              <w:t>H</w:t>
            </w:r>
            <w:r w:rsidRPr="00352318">
              <w:rPr>
                <w:rFonts w:asciiTheme="minorHAnsi" w:hAnsiTheme="minorHAnsi" w:cstheme="minorHAnsi"/>
                <w:sz w:val="18"/>
                <w:szCs w:val="18"/>
              </w:rPr>
              <w:t>05&gt;&gt;</w:t>
            </w:r>
          </w:p>
        </w:tc>
        <w:tc>
          <w:tcPr>
            <w:tcW w:w="1350" w:type="dxa"/>
          </w:tcPr>
          <w:p w14:paraId="7C074C4F"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3F0763C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198B33C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0C4EA135"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3F8B130B"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 xml:space="preserve">a, b = Qualification distance </w:t>
            </w:r>
            <w:r w:rsidRPr="00352318">
              <w:rPr>
                <w:rFonts w:asciiTheme="minorHAnsi" w:hAnsiTheme="minorHAnsi" w:cstheme="minorHAnsi"/>
                <w:i/>
                <w:sz w:val="18"/>
                <w:szCs w:val="18"/>
              </w:rPr>
              <w:lastRenderedPageBreak/>
              <w:t>coefficients from Table 4.4.6-2 below,</w:t>
            </w:r>
          </w:p>
          <w:p w14:paraId="55666DF4"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50F29482" w14:textId="2396C716"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r w:rsidR="00F349F6">
              <w:rPr>
                <w:rFonts w:asciiTheme="minorHAnsi" w:hAnsiTheme="minorHAnsi" w:cstheme="minorHAnsi"/>
                <w:i/>
                <w:sz w:val="18"/>
                <w:szCs w:val="18"/>
              </w:rPr>
              <w:t>5</w:t>
            </w:r>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352318" w:rsidRPr="00352318" w14:paraId="4738EBA2" w14:textId="77777777" w:rsidTr="00690C6A">
        <w:tc>
          <w:tcPr>
            <w:tcW w:w="980" w:type="dxa"/>
          </w:tcPr>
          <w:p w14:paraId="57BE4976" w14:textId="77777777" w:rsidR="00352318" w:rsidRPr="00352318" w:rsidRDefault="00352318" w:rsidP="00352318">
            <w:pPr>
              <w:spacing w:after="0" w:line="240" w:lineRule="auto"/>
              <w:rPr>
                <w:rFonts w:asciiTheme="minorHAnsi" w:hAnsiTheme="minorHAnsi" w:cstheme="minorHAnsi"/>
                <w:sz w:val="18"/>
                <w:szCs w:val="18"/>
              </w:rPr>
            </w:pPr>
          </w:p>
        </w:tc>
        <w:tc>
          <w:tcPr>
            <w:tcW w:w="1445" w:type="dxa"/>
          </w:tcPr>
          <w:p w14:paraId="3A15253C" w14:textId="77777777" w:rsidR="00352318" w:rsidRPr="00352318" w:rsidRDefault="00352318" w:rsidP="00352318">
            <w:pPr>
              <w:spacing w:after="0" w:line="240" w:lineRule="auto"/>
              <w:rPr>
                <w:rFonts w:asciiTheme="minorHAnsi" w:hAnsiTheme="minorHAnsi" w:cstheme="minorHAnsi"/>
                <w:sz w:val="18"/>
                <w:szCs w:val="18"/>
              </w:rPr>
            </w:pPr>
          </w:p>
        </w:tc>
        <w:tc>
          <w:tcPr>
            <w:tcW w:w="1343" w:type="dxa"/>
          </w:tcPr>
          <w:p w14:paraId="584241D1" w14:textId="77777777" w:rsidR="00352318" w:rsidRPr="00352318" w:rsidRDefault="00352318" w:rsidP="00352318">
            <w:pPr>
              <w:spacing w:after="0" w:line="240" w:lineRule="auto"/>
              <w:rPr>
                <w:rFonts w:asciiTheme="minorHAnsi" w:hAnsiTheme="minorHAnsi" w:cstheme="minorHAnsi"/>
                <w:sz w:val="18"/>
                <w:szCs w:val="18"/>
              </w:rPr>
            </w:pPr>
          </w:p>
        </w:tc>
        <w:tc>
          <w:tcPr>
            <w:tcW w:w="1447" w:type="dxa"/>
          </w:tcPr>
          <w:p w14:paraId="00E3D2A9" w14:textId="77777777" w:rsidR="00352318" w:rsidRPr="00352318" w:rsidRDefault="00352318" w:rsidP="00352318">
            <w:pPr>
              <w:spacing w:after="0" w:line="240" w:lineRule="auto"/>
              <w:rPr>
                <w:rFonts w:asciiTheme="minorHAnsi" w:hAnsiTheme="minorHAnsi" w:cstheme="minorHAnsi"/>
                <w:sz w:val="18"/>
                <w:szCs w:val="18"/>
              </w:rPr>
            </w:pPr>
          </w:p>
        </w:tc>
        <w:tc>
          <w:tcPr>
            <w:tcW w:w="1620" w:type="dxa"/>
          </w:tcPr>
          <w:p w14:paraId="3F1547CE" w14:textId="77777777" w:rsidR="00352318" w:rsidRPr="00352318" w:rsidRDefault="00352318" w:rsidP="00352318">
            <w:pPr>
              <w:spacing w:after="0" w:line="240" w:lineRule="auto"/>
              <w:rPr>
                <w:rFonts w:asciiTheme="minorHAnsi" w:hAnsiTheme="minorHAnsi" w:cstheme="minorHAnsi"/>
                <w:sz w:val="18"/>
                <w:szCs w:val="18"/>
              </w:rPr>
            </w:pPr>
          </w:p>
        </w:tc>
        <w:tc>
          <w:tcPr>
            <w:tcW w:w="2610" w:type="dxa"/>
          </w:tcPr>
          <w:p w14:paraId="2E707C56" w14:textId="77777777" w:rsidR="00352318" w:rsidRPr="00352318" w:rsidRDefault="00352318" w:rsidP="00352318">
            <w:pPr>
              <w:spacing w:after="0" w:line="240" w:lineRule="auto"/>
              <w:rPr>
                <w:rFonts w:asciiTheme="minorHAnsi" w:hAnsiTheme="minorHAnsi" w:cstheme="minorHAnsi"/>
                <w:sz w:val="18"/>
                <w:szCs w:val="18"/>
              </w:rPr>
            </w:pPr>
          </w:p>
        </w:tc>
        <w:tc>
          <w:tcPr>
            <w:tcW w:w="1350" w:type="dxa"/>
          </w:tcPr>
          <w:p w14:paraId="2C5EADA9" w14:textId="77777777" w:rsidR="00352318" w:rsidRPr="00352318" w:rsidRDefault="00352318" w:rsidP="00352318">
            <w:pPr>
              <w:spacing w:after="0" w:line="240" w:lineRule="auto"/>
              <w:rPr>
                <w:rFonts w:asciiTheme="minorHAnsi" w:hAnsiTheme="minorHAnsi" w:cstheme="minorHAnsi"/>
                <w:sz w:val="18"/>
                <w:szCs w:val="18"/>
              </w:rPr>
            </w:pPr>
          </w:p>
        </w:tc>
      </w:tr>
      <w:tr w:rsidR="00352318" w:rsidRPr="00352318" w14:paraId="4253E6CC" w14:textId="77777777" w:rsidTr="00690C6A">
        <w:tc>
          <w:tcPr>
            <w:tcW w:w="10795" w:type="dxa"/>
            <w:gridSpan w:val="7"/>
          </w:tcPr>
          <w:p w14:paraId="6DB48B6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4E31226A" w14:textId="62319C76"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8D6F63" w:rsidRPr="008D6F63" w14:paraId="4549F6EB" w14:textId="77777777" w:rsidTr="00690C6A">
        <w:trPr>
          <w:cantSplit/>
          <w:trHeight w:val="170"/>
        </w:trPr>
        <w:tc>
          <w:tcPr>
            <w:tcW w:w="7825" w:type="dxa"/>
            <w:gridSpan w:val="5"/>
            <w:shd w:val="clear" w:color="auto" w:fill="auto"/>
            <w:noWrap/>
            <w:hideMark/>
          </w:tcPr>
          <w:p w14:paraId="4108EE62" w14:textId="77777777" w:rsidR="008D6F63" w:rsidRPr="008D6F63" w:rsidRDefault="008D6F63" w:rsidP="008D6F63">
            <w:pPr>
              <w:spacing w:after="0" w:line="240" w:lineRule="auto"/>
              <w:rPr>
                <w:sz w:val="18"/>
                <w:szCs w:val="18"/>
                <w:u w:val="single"/>
              </w:rPr>
            </w:pPr>
            <w:r w:rsidRPr="008D6F63">
              <w:rPr>
                <w:sz w:val="18"/>
                <w:szCs w:val="18"/>
                <w:u w:val="single"/>
              </w:rPr>
              <w:t>Table 4.4.6-2: Coefficients for the Qualification Distance Calculation</w:t>
            </w:r>
          </w:p>
          <w:p w14:paraId="0EAE06DD" w14:textId="511C37D8" w:rsidR="008D6F63" w:rsidRPr="008D6F63" w:rsidRDefault="008D6F63" w:rsidP="008D6F63">
            <w:pPr>
              <w:spacing w:after="0" w:line="240" w:lineRule="auto"/>
              <w:rPr>
                <w:rFonts w:asciiTheme="minorHAnsi" w:eastAsiaTheme="minorEastAsia" w:hAnsiTheme="minorHAnsi" w:cstheme="minorBidi"/>
                <w:b/>
                <w:sz w:val="18"/>
                <w:szCs w:val="18"/>
              </w:rPr>
            </w:pPr>
            <w:r w:rsidRPr="008D6F63">
              <w:rPr>
                <w:b/>
                <w:sz w:val="18"/>
                <w:szCs w:val="18"/>
              </w:rPr>
              <w:t>&lt;&lt; do not show tab</w:t>
            </w:r>
            <w:r w:rsidR="00690C6A">
              <w:rPr>
                <w:b/>
                <w:sz w:val="18"/>
                <w:szCs w:val="18"/>
              </w:rPr>
              <w:t>le, only use for equation in G07 and H07</w:t>
            </w:r>
            <w:r w:rsidRPr="008D6F63">
              <w:rPr>
                <w:b/>
                <w:sz w:val="18"/>
                <w:szCs w:val="18"/>
              </w:rPr>
              <w:t>&gt;&gt;</w:t>
            </w:r>
          </w:p>
        </w:tc>
      </w:tr>
      <w:tr w:rsidR="008D6F63" w:rsidRPr="008D6F63" w14:paraId="0B624C5C" w14:textId="77777777" w:rsidTr="00690C6A">
        <w:trPr>
          <w:cantSplit/>
          <w:trHeight w:val="170"/>
        </w:trPr>
        <w:tc>
          <w:tcPr>
            <w:tcW w:w="1705" w:type="dxa"/>
            <w:shd w:val="clear" w:color="auto" w:fill="auto"/>
            <w:noWrap/>
          </w:tcPr>
          <w:p w14:paraId="41927CC6" w14:textId="77777777" w:rsidR="008D6F63" w:rsidRPr="008D6F63" w:rsidRDefault="008D6F63" w:rsidP="008D6F63">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BC984E2"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6CFB9A7B"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8D6F63" w:rsidRPr="008D6F63" w14:paraId="7D4686FF" w14:textId="77777777" w:rsidTr="00690C6A">
        <w:trPr>
          <w:cantSplit/>
          <w:trHeight w:val="300"/>
        </w:trPr>
        <w:tc>
          <w:tcPr>
            <w:tcW w:w="1705" w:type="dxa"/>
            <w:shd w:val="clear" w:color="auto" w:fill="auto"/>
            <w:noWrap/>
            <w:vAlign w:val="bottom"/>
            <w:hideMark/>
          </w:tcPr>
          <w:p w14:paraId="551819A5"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89CBFF0"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07C0A5E"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41A68A1F"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2D0D962A"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877BF9" w:rsidRPr="008D6F63" w14:paraId="0C0276EB" w14:textId="77777777" w:rsidTr="00690C6A">
        <w:trPr>
          <w:cantSplit/>
          <w:trHeight w:val="300"/>
        </w:trPr>
        <w:tc>
          <w:tcPr>
            <w:tcW w:w="1705" w:type="dxa"/>
            <w:shd w:val="clear" w:color="auto" w:fill="auto"/>
            <w:noWrap/>
          </w:tcPr>
          <w:p w14:paraId="15B5D841" w14:textId="77777777" w:rsidR="00877BF9" w:rsidRPr="008D6F63" w:rsidRDefault="00877BF9" w:rsidP="00877BF9">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A29D14" w14:textId="6A6066B7" w:rsidR="00877BF9" w:rsidRPr="009F7E94" w:rsidRDefault="00877BF9" w:rsidP="00877BF9">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75464">
              <w:rPr>
                <w:rFonts w:asciiTheme="minorHAnsi" w:eastAsiaTheme="minorEastAsia" w:hAnsiTheme="minorHAnsi" w:cstheme="minorBidi"/>
                <w:sz w:val="18"/>
                <w:szCs w:val="18"/>
              </w:rPr>
              <w:t xml:space="preserve"> (A</w:t>
            </w:r>
            <w:r w:rsidR="00F349F6">
              <w:rPr>
                <w:rFonts w:asciiTheme="minorHAnsi" w:eastAsiaTheme="minorEastAsia" w:hAnsiTheme="minorHAnsi" w:cstheme="minorBidi"/>
                <w:sz w:val="18"/>
                <w:szCs w:val="18"/>
              </w:rPr>
              <w:t>10</w:t>
            </w:r>
            <w:r w:rsidR="00975464">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7C35F393" w14:textId="1C71010D" w:rsidR="00877BF9" w:rsidRPr="008D6F63" w:rsidRDefault="00877BF9" w:rsidP="00877BF9">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36422212" w14:textId="0F515E83" w:rsidR="00877BF9" w:rsidRPr="005828AE" w:rsidRDefault="00877BF9" w:rsidP="00877BF9">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75464">
              <w:rPr>
                <w:rFonts w:asciiTheme="minorHAnsi" w:eastAsiaTheme="minorEastAsia" w:hAnsiTheme="minorHAnsi" w:cstheme="minorBidi"/>
                <w:sz w:val="18"/>
                <w:szCs w:val="18"/>
              </w:rPr>
              <w:t xml:space="preserve"> (A</w:t>
            </w:r>
            <w:r w:rsidR="00F349F6">
              <w:rPr>
                <w:rFonts w:asciiTheme="minorHAnsi" w:eastAsiaTheme="minorEastAsia" w:hAnsiTheme="minorHAnsi" w:cstheme="minorBidi"/>
                <w:sz w:val="18"/>
                <w:szCs w:val="18"/>
              </w:rPr>
              <w:t>10</w:t>
            </w:r>
            <w:r w:rsidR="00975464">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 </w:t>
            </w:r>
          </w:p>
          <w:p w14:paraId="3CCE56EC" w14:textId="4D30BE9A" w:rsidR="00877BF9" w:rsidRPr="008D6F63" w:rsidRDefault="00877BF9" w:rsidP="00357C89">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2E973C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610B5D2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27732B9" w14:textId="77777777" w:rsidTr="00690C6A">
        <w:trPr>
          <w:cantSplit/>
          <w:trHeight w:val="170"/>
        </w:trPr>
        <w:tc>
          <w:tcPr>
            <w:tcW w:w="1705" w:type="dxa"/>
            <w:shd w:val="clear" w:color="auto" w:fill="auto"/>
            <w:noWrap/>
            <w:hideMark/>
          </w:tcPr>
          <w:p w14:paraId="5598DA9B"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64073FDA"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05297C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2393EFE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7D66F94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877BF9" w:rsidRPr="008D6F63" w14:paraId="0DF3082F" w14:textId="77777777" w:rsidTr="00690C6A">
        <w:trPr>
          <w:cantSplit/>
          <w:trHeight w:val="215"/>
        </w:trPr>
        <w:tc>
          <w:tcPr>
            <w:tcW w:w="1705" w:type="dxa"/>
            <w:shd w:val="clear" w:color="auto" w:fill="auto"/>
            <w:noWrap/>
            <w:hideMark/>
          </w:tcPr>
          <w:p w14:paraId="61E1DA1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307994E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435334B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6A1B456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334234D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877BF9" w:rsidRPr="008D6F63" w14:paraId="6BADE230" w14:textId="77777777" w:rsidTr="00690C6A">
        <w:trPr>
          <w:cantSplit/>
          <w:trHeight w:val="152"/>
        </w:trPr>
        <w:tc>
          <w:tcPr>
            <w:tcW w:w="1705" w:type="dxa"/>
            <w:shd w:val="clear" w:color="auto" w:fill="auto"/>
            <w:noWrap/>
            <w:hideMark/>
          </w:tcPr>
          <w:p w14:paraId="3F8DBD4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3BA239B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598CBF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079991CC"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97AEB9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877BF9" w:rsidRPr="008D6F63" w14:paraId="5E679E9A" w14:textId="77777777" w:rsidTr="00690C6A">
        <w:trPr>
          <w:cantSplit/>
          <w:trHeight w:val="152"/>
        </w:trPr>
        <w:tc>
          <w:tcPr>
            <w:tcW w:w="1705" w:type="dxa"/>
            <w:shd w:val="clear" w:color="auto" w:fill="auto"/>
            <w:noWrap/>
          </w:tcPr>
          <w:p w14:paraId="01966F8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800" w:type="dxa"/>
            <w:shd w:val="clear" w:color="auto" w:fill="auto"/>
            <w:noWrap/>
          </w:tcPr>
          <w:p w14:paraId="0340808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5C8EAA2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821B4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014860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26500A9B" w14:textId="77777777" w:rsidTr="00690C6A">
        <w:trPr>
          <w:cantSplit/>
          <w:trHeight w:val="152"/>
        </w:trPr>
        <w:tc>
          <w:tcPr>
            <w:tcW w:w="1705" w:type="dxa"/>
            <w:shd w:val="clear" w:color="auto" w:fill="auto"/>
            <w:noWrap/>
          </w:tcPr>
          <w:p w14:paraId="483C59C7" w14:textId="0A099716"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4E4D0D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7D05D1F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353F6BF"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272DE25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0741DAC" w14:textId="77777777" w:rsidTr="00690C6A">
        <w:trPr>
          <w:cantSplit/>
          <w:trHeight w:val="152"/>
        </w:trPr>
        <w:tc>
          <w:tcPr>
            <w:tcW w:w="1705" w:type="dxa"/>
            <w:shd w:val="clear" w:color="auto" w:fill="auto"/>
            <w:noWrap/>
          </w:tcPr>
          <w:p w14:paraId="67B3933B" w14:textId="2CF5E8C8"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One story</w:t>
            </w:r>
          </w:p>
        </w:tc>
        <w:tc>
          <w:tcPr>
            <w:tcW w:w="1800" w:type="dxa"/>
            <w:shd w:val="clear" w:color="auto" w:fill="auto"/>
            <w:noWrap/>
          </w:tcPr>
          <w:p w14:paraId="6F241DBD" w14:textId="70F00690"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5795DDA9" w14:textId="4338AE36"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2B657BEE" w14:textId="708016AB"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6F5023A3" w14:textId="7CF2A224"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877BF9" w:rsidRPr="008D6F63" w14:paraId="044F7F69" w14:textId="77777777" w:rsidTr="00690C6A">
        <w:trPr>
          <w:cantSplit/>
          <w:trHeight w:val="152"/>
        </w:trPr>
        <w:tc>
          <w:tcPr>
            <w:tcW w:w="1705" w:type="dxa"/>
            <w:shd w:val="clear" w:color="auto" w:fill="auto"/>
            <w:noWrap/>
          </w:tcPr>
          <w:p w14:paraId="40478FD8" w14:textId="78D7A294" w:rsidR="00877BF9" w:rsidRPr="0006728B" w:rsidRDefault="00877BF9" w:rsidP="00877BF9">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14662BC3" w14:textId="0384F3E4" w:rsidR="00877BF9" w:rsidRPr="0006728B" w:rsidRDefault="00877BF9" w:rsidP="00877BF9">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2EA98699" w14:textId="1E8D2981" w:rsidR="00877BF9" w:rsidRPr="0006728B" w:rsidRDefault="00877BF9" w:rsidP="00877BF9">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389D5C3F" w14:textId="287DEBC4" w:rsidR="00877BF9" w:rsidRPr="0006728B" w:rsidRDefault="00877BF9" w:rsidP="00877BF9">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07E8AD5D" w14:textId="01CA96FF" w:rsidR="00877BF9" w:rsidRPr="0006728B" w:rsidRDefault="00877BF9" w:rsidP="00877BF9">
            <w:pPr>
              <w:spacing w:after="0" w:line="240" w:lineRule="auto"/>
              <w:jc w:val="center"/>
              <w:rPr>
                <w:sz w:val="18"/>
                <w:u w:val="single"/>
                <w:lang w:eastAsia="x-none"/>
              </w:rPr>
            </w:pPr>
            <w:r w:rsidRPr="0006728B">
              <w:rPr>
                <w:sz w:val="18"/>
                <w:u w:val="single"/>
                <w:lang w:eastAsia="x-none"/>
              </w:rPr>
              <w:t>n/a</w:t>
            </w:r>
          </w:p>
        </w:tc>
      </w:tr>
    </w:tbl>
    <w:p w14:paraId="52F773F4" w14:textId="77777777" w:rsidR="008D6F63" w:rsidRDefault="008D6F63">
      <w:pPr>
        <w:spacing w:after="0" w:line="240" w:lineRule="auto"/>
        <w:rPr>
          <w:rFonts w:asciiTheme="minorHAnsi" w:hAnsiTheme="minorHAnsi" w:cstheme="minorHAnsi"/>
          <w:sz w:val="18"/>
          <w:szCs w:val="18"/>
        </w:rPr>
      </w:pPr>
    </w:p>
    <w:tbl>
      <w:tblPr>
        <w:tblStyle w:val="TableGrid3"/>
        <w:tblW w:w="11016" w:type="dxa"/>
        <w:tblLook w:val="04A0" w:firstRow="1" w:lastRow="0" w:firstColumn="1" w:lastColumn="0" w:noHBand="0" w:noVBand="1"/>
      </w:tblPr>
      <w:tblGrid>
        <w:gridCol w:w="1140"/>
        <w:gridCol w:w="768"/>
        <w:gridCol w:w="465"/>
        <w:gridCol w:w="1559"/>
        <w:gridCol w:w="406"/>
        <w:gridCol w:w="773"/>
        <w:gridCol w:w="2107"/>
        <w:gridCol w:w="2064"/>
        <w:gridCol w:w="1734"/>
      </w:tblGrid>
      <w:tr w:rsidR="0014411D" w:rsidRPr="00323F2C" w14:paraId="7114CB0E" w14:textId="77777777" w:rsidTr="0014411D">
        <w:trPr>
          <w:trHeight w:val="350"/>
        </w:trPr>
        <w:tc>
          <w:tcPr>
            <w:tcW w:w="11016" w:type="dxa"/>
            <w:gridSpan w:val="9"/>
          </w:tcPr>
          <w:p w14:paraId="00675BC9" w14:textId="277F8E11" w:rsidR="0014411D" w:rsidRDefault="0014411D"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I</w:t>
            </w:r>
            <w:r w:rsidRPr="009D79A7">
              <w:rPr>
                <w:rFonts w:asciiTheme="minorHAnsi" w:hAnsiTheme="minorHAnsi" w:cstheme="minorHAnsi"/>
                <w:b/>
                <w:sz w:val="18"/>
                <w:szCs w:val="18"/>
              </w:rPr>
              <w:t>. HERS-Verified Drain Water Heat Recovery System (DWHR-H)</w:t>
            </w:r>
            <w:r>
              <w:rPr>
                <w:rFonts w:asciiTheme="minorHAnsi" w:hAnsiTheme="minorHAnsi" w:cstheme="minorHAnsi"/>
                <w:b/>
                <w:sz w:val="18"/>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48CCBA53" w14:textId="4EE97F8E" w:rsidR="0014411D" w:rsidRPr="009D79A7" w:rsidRDefault="0014411D" w:rsidP="001964BA">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w:t>
            </w:r>
            <w:r w:rsidR="00232426">
              <w:rPr>
                <w:rFonts w:asciiTheme="minorHAnsi" w:hAnsiTheme="minorHAnsi" w:cstheme="minorHAnsi"/>
                <w:sz w:val="18"/>
                <w:szCs w:val="18"/>
              </w:rPr>
              <w:t xml:space="preserve">require one row of data for each </w:t>
            </w:r>
            <w:r w:rsidR="001964BA">
              <w:rPr>
                <w:rFonts w:asciiTheme="minorHAnsi" w:hAnsiTheme="minorHAnsi" w:cstheme="minorHAnsi"/>
                <w:sz w:val="18"/>
                <w:szCs w:val="18"/>
              </w:rPr>
              <w:t>drain water heat recovery system</w:t>
            </w:r>
            <w:r w:rsidR="00232426">
              <w:rPr>
                <w:rFonts w:asciiTheme="minorHAnsi" w:hAnsiTheme="minorHAnsi" w:cstheme="minorHAnsi"/>
                <w:sz w:val="18"/>
                <w:szCs w:val="18"/>
              </w:rPr>
              <w:t xml:space="preserve"> identified in Section B. with B12 = Yes. Else report section header and standard “This section does not apply” message</w:t>
            </w:r>
            <w:r w:rsidRPr="00890BBF">
              <w:rPr>
                <w:rFonts w:asciiTheme="minorHAnsi" w:hAnsiTheme="minorHAnsi" w:cstheme="minorHAnsi"/>
                <w:sz w:val="18"/>
                <w:szCs w:val="18"/>
              </w:rPr>
              <w:t>&gt;&gt;</w:t>
            </w:r>
          </w:p>
        </w:tc>
      </w:tr>
      <w:tr w:rsidR="00EE7C97" w:rsidRPr="00323F2C" w14:paraId="6C82A092" w14:textId="77777777" w:rsidTr="00EE7C97">
        <w:trPr>
          <w:trHeight w:val="144"/>
        </w:trPr>
        <w:tc>
          <w:tcPr>
            <w:tcW w:w="11016" w:type="dxa"/>
            <w:gridSpan w:val="9"/>
          </w:tcPr>
          <w:p w14:paraId="609C7007" w14:textId="02E922B0" w:rsidR="00EE7C97" w:rsidRPr="002A1FF1" w:rsidRDefault="00EE7C97" w:rsidP="002A1FF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A1FF1">
              <w:rPr>
                <w:rFonts w:asciiTheme="minorHAnsi" w:hAnsiTheme="minorHAnsi" w:cstheme="minorHAnsi"/>
                <w:b/>
                <w:sz w:val="18"/>
                <w:szCs w:val="18"/>
              </w:rPr>
              <w:t>Design DWHR System Information</w:t>
            </w:r>
          </w:p>
        </w:tc>
      </w:tr>
      <w:tr w:rsidR="009F716A" w:rsidRPr="00323F2C" w14:paraId="53639B1E" w14:textId="77777777" w:rsidTr="00A57683">
        <w:trPr>
          <w:trHeight w:val="332"/>
        </w:trPr>
        <w:tc>
          <w:tcPr>
            <w:tcW w:w="1908" w:type="dxa"/>
            <w:gridSpan w:val="2"/>
          </w:tcPr>
          <w:p w14:paraId="53C00794" w14:textId="3E13E1A6"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430" w:type="dxa"/>
            <w:gridSpan w:val="3"/>
          </w:tcPr>
          <w:p w14:paraId="79B2F2B1" w14:textId="00868C64" w:rsidR="009F716A" w:rsidRPr="009D79A7" w:rsidRDefault="009F716A"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2880" w:type="dxa"/>
            <w:gridSpan w:val="2"/>
          </w:tcPr>
          <w:p w14:paraId="611570BA" w14:textId="44C48CC7"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798" w:type="dxa"/>
            <w:gridSpan w:val="2"/>
          </w:tcPr>
          <w:p w14:paraId="1BF64FE4" w14:textId="43598DD4" w:rsidR="009F716A" w:rsidRPr="009D79A7" w:rsidRDefault="009F716A" w:rsidP="00A5768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9F716A" w:rsidRPr="00323F2C" w14:paraId="769D008B" w14:textId="77777777" w:rsidTr="00A57683">
        <w:trPr>
          <w:trHeight w:val="144"/>
        </w:trPr>
        <w:tc>
          <w:tcPr>
            <w:tcW w:w="1908" w:type="dxa"/>
            <w:gridSpan w:val="2"/>
          </w:tcPr>
          <w:p w14:paraId="4060781F" w14:textId="18B9D5F6" w:rsidR="009F716A"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430" w:type="dxa"/>
            <w:gridSpan w:val="3"/>
            <w:vAlign w:val="bottom"/>
          </w:tcPr>
          <w:p w14:paraId="4FED0318" w14:textId="70E0D1AA" w:rsidR="009F716A" w:rsidRPr="009D79A7" w:rsidDel="0014411D"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880" w:type="dxa"/>
            <w:gridSpan w:val="2"/>
            <w:vAlign w:val="bottom"/>
          </w:tcPr>
          <w:p w14:paraId="529C94A5" w14:textId="7BD84A0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798" w:type="dxa"/>
            <w:gridSpan w:val="2"/>
            <w:vAlign w:val="bottom"/>
          </w:tcPr>
          <w:p w14:paraId="43D5A80E" w14:textId="4B8607F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C16194" w:rsidRPr="00323F2C" w14:paraId="0943BA8B" w14:textId="77777777" w:rsidTr="00A57683">
        <w:trPr>
          <w:trHeight w:val="144"/>
        </w:trPr>
        <w:tc>
          <w:tcPr>
            <w:tcW w:w="1908" w:type="dxa"/>
            <w:gridSpan w:val="2"/>
          </w:tcPr>
          <w:p w14:paraId="6D1B373A" w14:textId="5DA2D3A8"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&lt;&lt;Reference value from A0</w:t>
            </w:r>
            <w:r w:rsidR="00F349F6">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430" w:type="dxa"/>
            <w:gridSpan w:val="3"/>
          </w:tcPr>
          <w:p w14:paraId="5CEDB376" w14:textId="77777777" w:rsidR="000A2CFB" w:rsidRDefault="00C16194"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C2529">
              <w:rPr>
                <w:rFonts w:asciiTheme="minorHAnsi" w:eastAsia="Times New Roman" w:hAnsiTheme="minorHAnsi" w:cstheme="minorHAnsi"/>
                <w:sz w:val="18"/>
                <w:szCs w:val="18"/>
              </w:rPr>
              <w:t>If performance, r</w:t>
            </w:r>
            <w:r>
              <w:rPr>
                <w:rFonts w:asciiTheme="minorHAnsi" w:eastAsia="Times New Roman" w:hAnsiTheme="minorHAnsi" w:cstheme="minorHAnsi"/>
                <w:sz w:val="18"/>
                <w:szCs w:val="18"/>
              </w:rPr>
              <w:t xml:space="preserve">eference value from </w:t>
            </w:r>
            <w:r w:rsidR="000C2529">
              <w:rPr>
                <w:rFonts w:asciiTheme="minorHAnsi" w:eastAsia="Times New Roman" w:hAnsiTheme="minorHAnsi" w:cstheme="minorHAnsi"/>
                <w:sz w:val="18"/>
                <w:szCs w:val="18"/>
              </w:rPr>
              <w:t>CF1R-PRF</w:t>
            </w:r>
            <w:r w:rsidR="000A2CFB">
              <w:rPr>
                <w:rFonts w:asciiTheme="minorHAnsi" w:eastAsia="Times New Roman" w:hAnsiTheme="minorHAnsi" w:cstheme="minorHAnsi"/>
                <w:sz w:val="18"/>
                <w:szCs w:val="18"/>
              </w:rPr>
              <w:t xml:space="preserve">.  </w:t>
            </w:r>
          </w:p>
          <w:p w14:paraId="4822A5D4" w14:textId="457AE852" w:rsidR="00C16194" w:rsidRPr="009D79A7" w:rsidDel="0014411D" w:rsidRDefault="000A2CFB"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w:t>
            </w:r>
            <w:r w:rsidR="00C16194">
              <w:rPr>
                <w:rFonts w:asciiTheme="minorHAnsi" w:eastAsia="Times New Roman" w:hAnsiTheme="minorHAnsi" w:cstheme="minorHAnsi"/>
                <w:sz w:val="18"/>
                <w:szCs w:val="18"/>
              </w:rPr>
              <w:t>&gt;&gt;</w:t>
            </w:r>
          </w:p>
        </w:tc>
        <w:tc>
          <w:tcPr>
            <w:tcW w:w="2880" w:type="dxa"/>
            <w:gridSpan w:val="2"/>
          </w:tcPr>
          <w:p w14:paraId="594ED29E" w14:textId="77777777" w:rsidR="000A2CFB" w:rsidRDefault="000C2529"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r w:rsidR="000A2CFB">
              <w:rPr>
                <w:rFonts w:asciiTheme="minorHAnsi" w:eastAsia="Times New Roman" w:hAnsiTheme="minorHAnsi" w:cstheme="minorHAnsi"/>
                <w:sz w:val="18"/>
                <w:szCs w:val="18"/>
              </w:rPr>
              <w:t xml:space="preserve">.  </w:t>
            </w:r>
          </w:p>
          <w:p w14:paraId="7440964C" w14:textId="060BE415" w:rsidR="00C16194" w:rsidRPr="009D79A7" w:rsidRDefault="000A2CFB"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w:t>
            </w:r>
            <w:r w:rsidR="000C2529">
              <w:rPr>
                <w:rFonts w:asciiTheme="minorHAnsi" w:eastAsia="Times New Roman" w:hAnsiTheme="minorHAnsi" w:cstheme="minorHAnsi"/>
                <w:sz w:val="18"/>
                <w:szCs w:val="18"/>
              </w:rPr>
              <w:t>&gt;&gt;</w:t>
            </w:r>
          </w:p>
        </w:tc>
        <w:tc>
          <w:tcPr>
            <w:tcW w:w="3798" w:type="dxa"/>
            <w:gridSpan w:val="2"/>
          </w:tcPr>
          <w:p w14:paraId="5B1DF4AD" w14:textId="77777777" w:rsidR="00976C25" w:rsidRDefault="000C2529"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2DD6172C" w14:textId="7A14340F" w:rsidR="00C16194" w:rsidRPr="009D79A7" w:rsidRDefault="00976C25"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w:t>
            </w:r>
            <w:r w:rsidR="000C2529">
              <w:rPr>
                <w:rFonts w:asciiTheme="minorHAnsi" w:eastAsia="Times New Roman" w:hAnsiTheme="minorHAnsi" w:cstheme="minorHAnsi"/>
                <w:sz w:val="18"/>
                <w:szCs w:val="18"/>
              </w:rPr>
              <w:t>&gt;&gt;</w:t>
            </w:r>
          </w:p>
        </w:tc>
      </w:tr>
      <w:tr w:rsidR="00C16194" w:rsidRPr="00323F2C" w14:paraId="410A1017" w14:textId="77777777" w:rsidTr="00A57683">
        <w:trPr>
          <w:trHeight w:val="144"/>
        </w:trPr>
        <w:tc>
          <w:tcPr>
            <w:tcW w:w="1908" w:type="dxa"/>
            <w:gridSpan w:val="2"/>
          </w:tcPr>
          <w:p w14:paraId="146B37E1"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704B6490" w14:textId="77777777" w:rsidR="00C16194" w:rsidRPr="009D79A7" w:rsidDel="0014411D"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880" w:type="dxa"/>
            <w:gridSpan w:val="2"/>
          </w:tcPr>
          <w:p w14:paraId="175DE08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98" w:type="dxa"/>
            <w:gridSpan w:val="2"/>
          </w:tcPr>
          <w:p w14:paraId="69D23A0E"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0302EDD6" w14:textId="77777777" w:rsidTr="00EE7C97">
        <w:trPr>
          <w:trHeight w:val="144"/>
        </w:trPr>
        <w:tc>
          <w:tcPr>
            <w:tcW w:w="11016" w:type="dxa"/>
            <w:gridSpan w:val="9"/>
          </w:tcPr>
          <w:p w14:paraId="36A8C10D" w14:textId="727A7001" w:rsidR="00C16194" w:rsidRPr="002A1FF1"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A1FF1">
              <w:rPr>
                <w:rFonts w:asciiTheme="minorHAnsi" w:hAnsiTheme="minorHAnsi" w:cstheme="minorHAnsi"/>
                <w:b/>
                <w:sz w:val="18"/>
                <w:szCs w:val="18"/>
              </w:rPr>
              <w:t>Installed DWHR System Information</w:t>
            </w:r>
          </w:p>
        </w:tc>
      </w:tr>
      <w:tr w:rsidR="00C16194" w:rsidRPr="00323F2C" w14:paraId="2B3C54DA" w14:textId="77777777" w:rsidTr="00A57683">
        <w:trPr>
          <w:trHeight w:val="144"/>
        </w:trPr>
        <w:tc>
          <w:tcPr>
            <w:tcW w:w="1140" w:type="dxa"/>
            <w:vAlign w:val="bottom"/>
          </w:tcPr>
          <w:p w14:paraId="62A7B505" w14:textId="6BCAFD6F"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233" w:type="dxa"/>
            <w:gridSpan w:val="2"/>
            <w:vAlign w:val="bottom"/>
          </w:tcPr>
          <w:p w14:paraId="56D87302" w14:textId="5AAFF4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559" w:type="dxa"/>
            <w:vAlign w:val="bottom"/>
          </w:tcPr>
          <w:p w14:paraId="48C0E6AC" w14:textId="1B4D662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179" w:type="dxa"/>
            <w:gridSpan w:val="2"/>
            <w:vAlign w:val="bottom"/>
          </w:tcPr>
          <w:p w14:paraId="2B5E313F" w14:textId="1A3DB2F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107" w:type="dxa"/>
            <w:vAlign w:val="bottom"/>
          </w:tcPr>
          <w:p w14:paraId="579412C8" w14:textId="39DA6E5C"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2064" w:type="dxa"/>
            <w:vAlign w:val="bottom"/>
          </w:tcPr>
          <w:p w14:paraId="66A154C7" w14:textId="26BBF84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34" w:type="dxa"/>
            <w:vAlign w:val="bottom"/>
          </w:tcPr>
          <w:p w14:paraId="563E3321" w14:textId="5C7F4776"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C16194" w:rsidRPr="00323F2C" w14:paraId="4FEA8DFE" w14:textId="77777777" w:rsidTr="00A57683">
        <w:trPr>
          <w:trHeight w:val="144"/>
        </w:trPr>
        <w:tc>
          <w:tcPr>
            <w:tcW w:w="1140" w:type="dxa"/>
            <w:vAlign w:val="bottom"/>
          </w:tcPr>
          <w:p w14:paraId="68540770" w14:textId="0BB05FD8"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233" w:type="dxa"/>
            <w:gridSpan w:val="2"/>
            <w:vAlign w:val="bottom"/>
          </w:tcPr>
          <w:p w14:paraId="2F42BE11" w14:textId="08EF88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559" w:type="dxa"/>
            <w:vAlign w:val="bottom"/>
          </w:tcPr>
          <w:p w14:paraId="2E8268CB" w14:textId="223F253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179" w:type="dxa"/>
            <w:gridSpan w:val="2"/>
            <w:vAlign w:val="bottom"/>
          </w:tcPr>
          <w:p w14:paraId="5BFB0CAF" w14:textId="6B83FDD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07" w:type="dxa"/>
            <w:vAlign w:val="bottom"/>
          </w:tcPr>
          <w:p w14:paraId="4C96FEF5" w14:textId="5D7119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2064" w:type="dxa"/>
            <w:vAlign w:val="bottom"/>
          </w:tcPr>
          <w:p w14:paraId="57BFED18"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734" w:type="dxa"/>
            <w:vAlign w:val="bottom"/>
          </w:tcPr>
          <w:p w14:paraId="23DF372E"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78F7A7BA" w14:textId="44120AA3"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C16194" w:rsidRPr="00323F2C" w14:paraId="0CFF93EB" w14:textId="77777777" w:rsidTr="00A57683">
        <w:trPr>
          <w:trHeight w:val="188"/>
        </w:trPr>
        <w:tc>
          <w:tcPr>
            <w:tcW w:w="1140" w:type="dxa"/>
          </w:tcPr>
          <w:p w14:paraId="09E6E542" w14:textId="55865595" w:rsidR="00C16194" w:rsidRPr="009D79A7" w:rsidRDefault="00F349F6"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&lt;&lt;Reference value from A02</w:t>
            </w:r>
            <w:r w:rsidR="00C16194">
              <w:rPr>
                <w:rFonts w:asciiTheme="minorHAnsi" w:eastAsia="Times New Roman" w:hAnsiTheme="minorHAnsi" w:cstheme="minorHAnsi"/>
                <w:sz w:val="18"/>
                <w:szCs w:val="18"/>
              </w:rPr>
              <w:t>&gt;&gt;</w:t>
            </w:r>
          </w:p>
        </w:tc>
        <w:tc>
          <w:tcPr>
            <w:tcW w:w="1233" w:type="dxa"/>
            <w:gridSpan w:val="2"/>
          </w:tcPr>
          <w:p w14:paraId="74563A30" w14:textId="7AAE4055"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559" w:type="dxa"/>
          </w:tcPr>
          <w:p w14:paraId="2B033960" w14:textId="6D0A631F"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gridSpan w:val="2"/>
          </w:tcPr>
          <w:p w14:paraId="35BCEE1E" w14:textId="13FF7D5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r w:rsidR="00976C25">
              <w:rPr>
                <w:rFonts w:asciiTheme="minorHAnsi" w:eastAsia="Times New Roman" w:hAnsiTheme="minorHAnsi" w:cstheme="minorHAnsi"/>
                <w:sz w:val="18"/>
                <w:szCs w:val="18"/>
              </w:rPr>
              <w:t xml:space="preserve">value ≥ Rated Effectiveness in I02, </w:t>
            </w:r>
            <w:r>
              <w:rPr>
                <w:rFonts w:asciiTheme="minorHAnsi" w:eastAsia="Times New Roman" w:hAnsiTheme="minorHAnsi" w:cstheme="minorHAnsi"/>
                <w:sz w:val="18"/>
                <w:szCs w:val="18"/>
              </w:rPr>
              <w:t xml:space="preserve">range check: 0.42≤I03&lt;1 </w:t>
            </w:r>
            <w:r w:rsidRPr="009D79A7">
              <w:rPr>
                <w:rFonts w:asciiTheme="minorHAnsi" w:eastAsia="Times New Roman" w:hAnsiTheme="minorHAnsi" w:cstheme="minorHAnsi"/>
                <w:sz w:val="18"/>
                <w:szCs w:val="18"/>
              </w:rPr>
              <w:t>&gt;&gt;</w:t>
            </w:r>
          </w:p>
        </w:tc>
        <w:tc>
          <w:tcPr>
            <w:tcW w:w="2107" w:type="dxa"/>
          </w:tcPr>
          <w:p w14:paraId="4937259A" w14:textId="272CA5B2" w:rsidR="00C16194"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00976C25">
              <w:rPr>
                <w:rFonts w:asciiTheme="minorHAnsi" w:hAnsiTheme="minorHAnsi"/>
                <w:sz w:val="18"/>
                <w:szCs w:val="18"/>
              </w:rPr>
              <w:t xml:space="preserve">If performance, reference value from I03.  If prescriptive, </w:t>
            </w:r>
            <w:r w:rsidRPr="00FE60ED">
              <w:rPr>
                <w:rFonts w:asciiTheme="minorHAnsi" w:hAnsiTheme="minorHAnsi"/>
                <w:sz w:val="18"/>
                <w:szCs w:val="18"/>
              </w:rPr>
              <w:t>user pick from list:</w:t>
            </w:r>
          </w:p>
          <w:p w14:paraId="5D97E0E2" w14:textId="77777777" w:rsidR="00C16194" w:rsidRPr="005A507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C16194"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C16194" w:rsidRPr="009D79A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064" w:type="dxa"/>
          </w:tcPr>
          <w:p w14:paraId="2F3AE271" w14:textId="532235C8" w:rsidR="00C16194" w:rsidRPr="009D79A7" w:rsidRDefault="00C16194" w:rsidP="00976C25">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sidR="00976C25">
              <w:rPr>
                <w:rFonts w:asciiTheme="minorHAnsi" w:hAnsiTheme="minorHAnsi"/>
                <w:sz w:val="18"/>
                <w:szCs w:val="18"/>
              </w:rPr>
              <w:t xml:space="preserve"> If performance, reference value from I04.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0&lt;I06≤100 </w:t>
            </w:r>
            <w:r w:rsidRPr="009D79A7">
              <w:rPr>
                <w:rFonts w:asciiTheme="minorHAnsi" w:eastAsia="Times New Roman" w:hAnsiTheme="minorHAnsi" w:cstheme="minorHAnsi"/>
                <w:sz w:val="18"/>
                <w:szCs w:val="18"/>
              </w:rPr>
              <w:t>&gt;&gt;</w:t>
            </w:r>
          </w:p>
        </w:tc>
        <w:tc>
          <w:tcPr>
            <w:tcW w:w="1734" w:type="dxa"/>
          </w:tcPr>
          <w:p w14:paraId="010DE464" w14:textId="41AEA7F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C16194" w:rsidRPr="00323F2C" w14:paraId="6FCEBAFC" w14:textId="77777777" w:rsidTr="00A57683">
        <w:trPr>
          <w:trHeight w:val="188"/>
        </w:trPr>
        <w:tc>
          <w:tcPr>
            <w:tcW w:w="1140" w:type="dxa"/>
          </w:tcPr>
          <w:p w14:paraId="65401A0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gridSpan w:val="2"/>
          </w:tcPr>
          <w:p w14:paraId="657FC3C9" w14:textId="79F5C9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9" w:type="dxa"/>
          </w:tcPr>
          <w:p w14:paraId="7186D494"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gridSpan w:val="2"/>
          </w:tcPr>
          <w:p w14:paraId="5C9614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107" w:type="dxa"/>
          </w:tcPr>
          <w:p w14:paraId="049B3BCD"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64" w:type="dxa"/>
          </w:tcPr>
          <w:p w14:paraId="5251C78B"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34" w:type="dxa"/>
          </w:tcPr>
          <w:p w14:paraId="2660EF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13372191" w14:textId="77777777" w:rsidTr="00EE7C97">
        <w:trPr>
          <w:trHeight w:val="188"/>
        </w:trPr>
        <w:tc>
          <w:tcPr>
            <w:tcW w:w="1140" w:type="dxa"/>
          </w:tcPr>
          <w:p w14:paraId="125D28B5" w14:textId="4A9EC579"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12</w:t>
            </w:r>
          </w:p>
        </w:tc>
        <w:tc>
          <w:tcPr>
            <w:tcW w:w="9876" w:type="dxa"/>
            <w:gridSpan w:val="8"/>
          </w:tcPr>
          <w:p w14:paraId="453EBF21" w14:textId="6F5A54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C16194" w:rsidRPr="00323F2C" w14:paraId="56DA45F1" w14:textId="77777777" w:rsidTr="00EE7C97">
        <w:trPr>
          <w:trHeight w:val="188"/>
        </w:trPr>
        <w:tc>
          <w:tcPr>
            <w:tcW w:w="1140" w:type="dxa"/>
          </w:tcPr>
          <w:p w14:paraId="6D8B6115" w14:textId="480A8CF2"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13</w:t>
            </w:r>
          </w:p>
        </w:tc>
        <w:tc>
          <w:tcPr>
            <w:tcW w:w="9876" w:type="dxa"/>
            <w:gridSpan w:val="8"/>
          </w:tcPr>
          <w:p w14:paraId="4CE3B66D" w14:textId="0F4C135B"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C16194" w:rsidRPr="00323F2C" w14:paraId="65A75D61" w14:textId="77777777" w:rsidTr="00EE7C97">
        <w:trPr>
          <w:trHeight w:val="188"/>
        </w:trPr>
        <w:tc>
          <w:tcPr>
            <w:tcW w:w="1140" w:type="dxa"/>
          </w:tcPr>
          <w:p w14:paraId="1CD0DFEC" w14:textId="57CDFF85"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14</w:t>
            </w:r>
          </w:p>
        </w:tc>
        <w:tc>
          <w:tcPr>
            <w:tcW w:w="9876" w:type="dxa"/>
            <w:gridSpan w:val="8"/>
          </w:tcPr>
          <w:p w14:paraId="64427C4C" w14:textId="39E19848" w:rsidR="00C16194" w:rsidRPr="00935859"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C16194" w:rsidRPr="00323F2C" w14:paraId="2897199D" w14:textId="77777777" w:rsidTr="0014411D">
        <w:trPr>
          <w:trHeight w:val="260"/>
        </w:trPr>
        <w:tc>
          <w:tcPr>
            <w:tcW w:w="11016" w:type="dxa"/>
            <w:gridSpan w:val="9"/>
          </w:tcPr>
          <w:p w14:paraId="43DA4BB4" w14:textId="142B26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7D07AA51" w14:textId="0E06DBE7" w:rsidR="00E65CD8" w:rsidRPr="00236F4B"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10217"/>
      </w:tblGrid>
      <w:tr w:rsidR="000E1685" w:rsidRPr="00323F2C" w14:paraId="0F7F46AF" w14:textId="77777777" w:rsidTr="00236F4B">
        <w:trPr>
          <w:trHeight w:hRule="exact" w:val="712"/>
          <w:tblHeader/>
        </w:trPr>
        <w:tc>
          <w:tcPr>
            <w:tcW w:w="11016" w:type="dxa"/>
            <w:gridSpan w:val="2"/>
            <w:tcBorders>
              <w:bottom w:val="single" w:sz="4" w:space="0" w:color="auto"/>
            </w:tcBorders>
          </w:tcPr>
          <w:p w14:paraId="0F7F46AB" w14:textId="0568F99E" w:rsidR="000E1685" w:rsidRPr="00236F4B"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236F4B">
              <w:rPr>
                <w:rFonts w:asciiTheme="minorHAnsi" w:hAnsiTheme="minorHAnsi" w:cstheme="minorHAnsi"/>
                <w:b/>
                <w:sz w:val="18"/>
                <w:szCs w:val="18"/>
              </w:rPr>
              <w:t>.</w:t>
            </w:r>
            <w:r w:rsidR="000E1685" w:rsidRPr="00236F4B">
              <w:rPr>
                <w:rFonts w:asciiTheme="minorHAnsi" w:hAnsiTheme="minorHAnsi" w:cstheme="minorHAnsi"/>
                <w:b/>
                <w:sz w:val="18"/>
                <w:szCs w:val="18"/>
              </w:rPr>
              <w:t xml:space="preserve"> HERS-Verified Pipe Insulation </w:t>
            </w:r>
            <w:r w:rsidR="0065796D" w:rsidRPr="00236F4B">
              <w:rPr>
                <w:rFonts w:asciiTheme="minorHAnsi" w:hAnsiTheme="minorHAnsi" w:cstheme="minorHAnsi"/>
                <w:b/>
                <w:sz w:val="18"/>
                <w:szCs w:val="18"/>
              </w:rPr>
              <w:t>Credit</w:t>
            </w:r>
            <w:r w:rsidR="001938BC" w:rsidRPr="00236F4B">
              <w:rPr>
                <w:rFonts w:asciiTheme="minorHAnsi" w:hAnsiTheme="minorHAnsi" w:cstheme="minorHAnsi"/>
                <w:b/>
                <w:sz w:val="18"/>
                <w:szCs w:val="18"/>
              </w:rPr>
              <w:t xml:space="preserve"> Requirements</w:t>
            </w:r>
            <w:r w:rsidR="00B04692" w:rsidRPr="00236F4B">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259EF">
              <w:rPr>
                <w:rFonts w:asciiTheme="minorHAnsi" w:hAnsiTheme="minorHAnsi" w:cstheme="minorHAnsi"/>
                <w:sz w:val="18"/>
                <w:szCs w:val="18"/>
              </w:rPr>
              <w:t>(RA3.6.3)</w:t>
            </w:r>
          </w:p>
          <w:p w14:paraId="1E9943C9" w14:textId="77777777" w:rsidR="002E14A5" w:rsidRDefault="001938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AD" w14:textId="14D088D4" w:rsidR="007305A1" w:rsidRPr="00236F4B" w:rsidRDefault="007305A1"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&lt;&lt;If </w:t>
            </w:r>
            <w:r w:rsidR="00F96517" w:rsidRPr="00236F4B">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r w:rsidR="00F349F6">
              <w:rPr>
                <w:rFonts w:asciiTheme="minorHAnsi" w:hAnsiTheme="minorHAnsi" w:cstheme="minorHAnsi"/>
                <w:sz w:val="18"/>
                <w:szCs w:val="18"/>
              </w:rPr>
              <w:t>10</w:t>
            </w:r>
            <w:r w:rsidR="00FF28D5" w:rsidRPr="00236F4B">
              <w:rPr>
                <w:rFonts w:asciiTheme="minorHAnsi" w:hAnsiTheme="minorHAnsi" w:cstheme="minorHAnsi"/>
                <w:sz w:val="18"/>
                <w:szCs w:val="18"/>
              </w:rPr>
              <w:t xml:space="preserve"> </w:t>
            </w:r>
            <w:r w:rsidR="00F96517" w:rsidRPr="00236F4B">
              <w:rPr>
                <w:rFonts w:asciiTheme="minorHAnsi" w:hAnsiTheme="minorHAnsi" w:cstheme="minorHAnsi"/>
                <w:sz w:val="18"/>
                <w:szCs w:val="18"/>
              </w:rPr>
              <w:t>that have a value =</w:t>
            </w:r>
            <w:r w:rsidR="00F4590C" w:rsidRPr="00236F4B">
              <w:rPr>
                <w:rFonts w:asciiTheme="minorHAnsi" w:hAnsiTheme="minorHAnsi" w:cstheme="minorHAnsi"/>
                <w:sz w:val="18"/>
                <w:szCs w:val="18"/>
              </w:rPr>
              <w:t xml:space="preserve"> “</w:t>
            </w:r>
            <w:r w:rsidR="00A82A43" w:rsidRPr="00236F4B">
              <w:rPr>
                <w:rFonts w:asciiTheme="minorHAnsi" w:hAnsiTheme="minorHAnsi" w:cstheme="minorHAnsi"/>
                <w:sz w:val="18"/>
                <w:szCs w:val="18"/>
              </w:rPr>
              <w:t xml:space="preserve">HERS-Verified Pipe Insulation </w:t>
            </w:r>
            <w:r w:rsidR="0065796D" w:rsidRPr="00236F4B">
              <w:rPr>
                <w:rFonts w:asciiTheme="minorHAnsi" w:hAnsiTheme="minorHAnsi" w:cstheme="minorHAnsi"/>
                <w:sz w:val="18"/>
                <w:szCs w:val="18"/>
              </w:rPr>
              <w:t>Credit</w:t>
            </w:r>
            <w:r w:rsidR="00F4590C" w:rsidRPr="00236F4B">
              <w:rPr>
                <w:rFonts w:asciiTheme="minorHAnsi" w:hAnsiTheme="minorHAnsi" w:cstheme="minorHAnsi"/>
                <w:sz w:val="18"/>
                <w:szCs w:val="18"/>
              </w:rPr>
              <w:t>”</w:t>
            </w:r>
            <w:r w:rsidRPr="00236F4B">
              <w:rPr>
                <w:rFonts w:asciiTheme="minorHAnsi" w:hAnsiTheme="minorHAnsi" w:cstheme="minorHAnsi"/>
                <w:sz w:val="18"/>
                <w:szCs w:val="18"/>
              </w:rPr>
              <w:t>, then display the "section does not apply" message</w:t>
            </w:r>
            <w:r w:rsidR="00F4590C" w:rsidRPr="00236F4B">
              <w:rPr>
                <w:rFonts w:asciiTheme="minorHAnsi" w:hAnsiTheme="minorHAnsi" w:cstheme="minorHAnsi"/>
                <w:sz w:val="18"/>
                <w:szCs w:val="18"/>
              </w:rPr>
              <w:t xml:space="preserve">; else display this entire table </w:t>
            </w:r>
            <w:r w:rsidRPr="00236F4B">
              <w:rPr>
                <w:rFonts w:asciiTheme="minorHAnsi" w:hAnsiTheme="minorHAnsi" w:cstheme="minorHAnsi"/>
                <w:sz w:val="18"/>
                <w:szCs w:val="18"/>
              </w:rPr>
              <w:t>&gt;&gt;</w:t>
            </w:r>
          </w:p>
          <w:p w14:paraId="0F7F46AE" w14:textId="77777777" w:rsidR="000E1685" w:rsidRPr="00236F4B"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A956FB">
        <w:trPr>
          <w:trHeight w:hRule="exact" w:val="361"/>
          <w:tblHeader/>
        </w:trPr>
        <w:tc>
          <w:tcPr>
            <w:tcW w:w="577" w:type="dxa"/>
            <w:vAlign w:val="center"/>
          </w:tcPr>
          <w:p w14:paraId="0F7F46B0" w14:textId="77777777"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9" w:type="dxa"/>
            <w:vAlign w:val="center"/>
          </w:tcPr>
          <w:p w14:paraId="0F7F46B1" w14:textId="1E9BDACC"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w:t>
            </w:r>
            <w:r w:rsidR="002E14A5">
              <w:rPr>
                <w:rFonts w:asciiTheme="minorHAnsi" w:hAnsiTheme="minorHAnsi" w:cstheme="minorHAnsi"/>
                <w:sz w:val="18"/>
                <w:szCs w:val="18"/>
              </w:rPr>
              <w:t>complies</w:t>
            </w:r>
            <w:r w:rsidR="002E14A5" w:rsidRPr="000E6E7E">
              <w:rPr>
                <w:rFonts w:asciiTheme="minorHAnsi" w:hAnsiTheme="minorHAnsi" w:cstheme="minorHAnsi"/>
                <w:sz w:val="18"/>
                <w:szCs w:val="18"/>
              </w:rPr>
              <w:t xml:space="preserve"> </w:t>
            </w:r>
            <w:r w:rsidRPr="000E6E7E">
              <w:rPr>
                <w:rFonts w:asciiTheme="minorHAnsi" w:hAnsiTheme="minorHAnsi" w:cstheme="minorHAnsi"/>
                <w:sz w:val="18"/>
                <w:szCs w:val="18"/>
              </w:rPr>
              <w:t xml:space="preserve">with the insulation requirements in </w:t>
            </w:r>
            <w:r>
              <w:rPr>
                <w:rFonts w:asciiTheme="minorHAnsi" w:hAnsiTheme="minorHAnsi" w:cstheme="minorHAnsi"/>
                <w:sz w:val="18"/>
                <w:szCs w:val="18"/>
              </w:rPr>
              <w:t>150.0(J).</w:t>
            </w:r>
          </w:p>
        </w:tc>
      </w:tr>
      <w:tr w:rsidR="000E1685" w:rsidRPr="00323F2C" w14:paraId="0F7F46B5" w14:textId="77777777" w:rsidTr="00A956FB">
        <w:trPr>
          <w:trHeight w:hRule="exact" w:val="288"/>
          <w:tblHeader/>
        </w:trPr>
        <w:tc>
          <w:tcPr>
            <w:tcW w:w="11016" w:type="dxa"/>
            <w:gridSpan w:val="2"/>
            <w:tcBorders>
              <w:top w:val="single" w:sz="4" w:space="0" w:color="000000"/>
              <w:left w:val="single" w:sz="4" w:space="0" w:color="000000"/>
              <w:bottom w:val="single" w:sz="4" w:space="0" w:color="auto"/>
              <w:right w:val="single" w:sz="4" w:space="0" w:color="000000"/>
            </w:tcBorders>
          </w:tcPr>
          <w:p w14:paraId="0F7F46B3" w14:textId="77777777" w:rsidR="000E1685" w:rsidRPr="000849F0" w:rsidRDefault="000E1685" w:rsidP="00AE6068">
            <w:pPr>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B4" w14:textId="77777777" w:rsidR="000E1685" w:rsidRPr="001E3511" w:rsidRDefault="000E1685" w:rsidP="00AE6068">
            <w:pPr>
              <w:spacing w:after="0" w:line="240" w:lineRule="auto"/>
              <w:rPr>
                <w:rFonts w:asciiTheme="minorHAnsi" w:hAnsiTheme="minorHAnsi" w:cstheme="minorHAnsi"/>
                <w:b/>
                <w:sz w:val="18"/>
                <w:szCs w:val="18"/>
              </w:rPr>
            </w:pPr>
          </w:p>
        </w:tc>
      </w:tr>
    </w:tbl>
    <w:p w14:paraId="0F7F46B6" w14:textId="77777777" w:rsidR="000E1685" w:rsidRPr="00236F4B"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064F9C" w:rsidRPr="00323F2C" w14:paraId="0F7F46BA" w14:textId="77777777" w:rsidTr="00236F4B">
        <w:trPr>
          <w:trHeight w:hRule="exact" w:val="712"/>
          <w:tblHeader/>
        </w:trPr>
        <w:tc>
          <w:tcPr>
            <w:tcW w:w="10998" w:type="dxa"/>
            <w:gridSpan w:val="2"/>
            <w:tcBorders>
              <w:bottom w:val="single" w:sz="4" w:space="0" w:color="auto"/>
            </w:tcBorders>
          </w:tcPr>
          <w:p w14:paraId="0F7F46B7" w14:textId="2BB25CC7" w:rsidR="00064F9C" w:rsidRPr="00236F4B"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236F4B">
              <w:rPr>
                <w:rFonts w:asciiTheme="minorHAnsi" w:hAnsiTheme="minorHAnsi" w:cstheme="minorHAnsi"/>
                <w:b/>
                <w:sz w:val="18"/>
                <w:szCs w:val="18"/>
              </w:rPr>
              <w:t xml:space="preserve">. HERS-Verified Parallel Piping </w:t>
            </w:r>
            <w:r w:rsidR="001938BC" w:rsidRPr="00236F4B">
              <w:rPr>
                <w:rFonts w:asciiTheme="minorHAnsi" w:hAnsiTheme="minorHAnsi" w:cstheme="minorHAnsi"/>
                <w:b/>
                <w:sz w:val="18"/>
                <w:szCs w:val="18"/>
              </w:rPr>
              <w:t>Requirements</w:t>
            </w:r>
            <w:r w:rsidR="00DF32C1">
              <w:rPr>
                <w:rFonts w:asciiTheme="minorHAnsi" w:hAnsiTheme="minorHAnsi" w:cstheme="minorHAnsi"/>
                <w:b/>
                <w:sz w:val="18"/>
                <w:szCs w:val="18"/>
              </w:rPr>
              <w:t xml:space="preserve"> (PP-H)</w:t>
            </w:r>
            <w:r w:rsidR="00DF32C1" w:rsidRPr="00A259EF">
              <w:rPr>
                <w:rFonts w:asciiTheme="minorHAnsi" w:hAnsiTheme="minorHAnsi" w:cstheme="minorHAnsi"/>
                <w:sz w:val="18"/>
                <w:szCs w:val="18"/>
              </w:rPr>
              <w:t xml:space="preserve"> </w:t>
            </w:r>
            <w:r w:rsidR="00777ED6" w:rsidRPr="00A259EF">
              <w:rPr>
                <w:rFonts w:asciiTheme="minorHAnsi" w:hAnsiTheme="minorHAnsi" w:cstheme="minorHAnsi"/>
                <w:sz w:val="18"/>
                <w:szCs w:val="18"/>
              </w:rPr>
              <w:t>(</w:t>
            </w:r>
            <w:r w:rsidR="00B04692" w:rsidRPr="00A259EF">
              <w:rPr>
                <w:rFonts w:asciiTheme="minorHAnsi" w:hAnsiTheme="minorHAnsi" w:cstheme="minorHAnsi"/>
                <w:sz w:val="18"/>
                <w:szCs w:val="18"/>
              </w:rPr>
              <w:t>RA3.6.4)</w:t>
            </w:r>
          </w:p>
          <w:p w14:paraId="04EF1139" w14:textId="77777777" w:rsidR="00825ED4"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B9" w14:textId="1F1DFBFE" w:rsidR="009269B2" w:rsidRPr="00236F4B"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HERS-Verified Parallel Piping</w:t>
            </w:r>
            <w:r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36F4B">
        <w:trPr>
          <w:trHeight w:hRule="exact" w:val="288"/>
          <w:tblHeader/>
        </w:trPr>
        <w:tc>
          <w:tcPr>
            <w:tcW w:w="562" w:type="dxa"/>
            <w:vAlign w:val="center"/>
          </w:tcPr>
          <w:p w14:paraId="0F7F46BB"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6" w:type="dxa"/>
            <w:vAlign w:val="center"/>
          </w:tcPr>
          <w:p w14:paraId="0F7F46BC" w14:textId="0E30D09D"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36F4B">
        <w:trPr>
          <w:trHeight w:hRule="exact" w:val="288"/>
          <w:tblHeader/>
        </w:trPr>
        <w:tc>
          <w:tcPr>
            <w:tcW w:w="562" w:type="dxa"/>
            <w:vAlign w:val="center"/>
          </w:tcPr>
          <w:p w14:paraId="0F7F46BE"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02</w:t>
            </w:r>
          </w:p>
        </w:tc>
        <w:tc>
          <w:tcPr>
            <w:tcW w:w="10436" w:type="dxa"/>
            <w:vAlign w:val="center"/>
          </w:tcPr>
          <w:p w14:paraId="0F7F46BF" w14:textId="01BFDCCC" w:rsidR="00CC3747" w:rsidRPr="00236F4B"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36F4B">
        <w:trPr>
          <w:trHeight w:hRule="exact" w:val="532"/>
          <w:tblHeader/>
        </w:trPr>
        <w:tc>
          <w:tcPr>
            <w:tcW w:w="562" w:type="dxa"/>
            <w:vAlign w:val="center"/>
          </w:tcPr>
          <w:p w14:paraId="0F7F46C1"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03</w:t>
            </w:r>
          </w:p>
        </w:tc>
        <w:tc>
          <w:tcPr>
            <w:tcW w:w="10436" w:type="dxa"/>
            <w:vAlign w:val="center"/>
          </w:tcPr>
          <w:p w14:paraId="0F7F46C2" w14:textId="388635B5"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36F4B">
        <w:trPr>
          <w:trHeight w:hRule="exact" w:val="775"/>
          <w:tblHeader/>
        </w:trPr>
        <w:tc>
          <w:tcPr>
            <w:tcW w:w="562" w:type="dxa"/>
            <w:vAlign w:val="center"/>
          </w:tcPr>
          <w:p w14:paraId="0F7F46C4"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04</w:t>
            </w:r>
          </w:p>
        </w:tc>
        <w:tc>
          <w:tcPr>
            <w:tcW w:w="10436" w:type="dxa"/>
            <w:vAlign w:val="center"/>
          </w:tcPr>
          <w:p w14:paraId="0F7F46C5" w14:textId="3071ED84" w:rsidR="00CC3747" w:rsidRPr="00236F4B"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092950"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 and at least </w:t>
            </w:r>
            <w:r w:rsidR="00092950" w:rsidRPr="00236F4B">
              <w:rPr>
                <w:rFonts w:asciiTheme="minorHAnsi" w:hAnsiTheme="minorHAnsi" w:cstheme="minorHAnsi"/>
                <w:sz w:val="18"/>
                <w:szCs w:val="18"/>
              </w:rPr>
              <w:t>6</w:t>
            </w:r>
            <w:r w:rsidRPr="00236F4B">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0E1685" w:rsidRPr="00323F2C" w14:paraId="0F7F46C9" w14:textId="77777777" w:rsidTr="00236F4B">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0F7F46C7" w14:textId="77777777" w:rsidR="000E1685" w:rsidRPr="000849F0"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C8" w14:textId="77777777" w:rsidR="000E1685" w:rsidRPr="001E3511"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236F4B"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lastRenderedPageBreak/>
              <w:t xml:space="preserve">L. Parallel Piping Requirements (PP) </w:t>
            </w:r>
            <w:r w:rsidRPr="00175066">
              <w:rPr>
                <w:rFonts w:asciiTheme="minorHAnsi" w:hAnsiTheme="minorHAnsi" w:cstheme="minorHAnsi"/>
                <w:sz w:val="20"/>
                <w:szCs w:val="20"/>
              </w:rPr>
              <w:t>(RA4.4.4)</w:t>
            </w:r>
          </w:p>
          <w:p w14:paraId="078FE049"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p>
          <w:p w14:paraId="3F15B1F7" w14:textId="5C5903FB" w:rsidR="00641F8E" w:rsidRPr="00641F8E"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Parallel Piping</w:t>
            </w:r>
            <w:r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368" w:type="dxa"/>
            <w:vAlign w:val="center"/>
          </w:tcPr>
          <w:p w14:paraId="0BF8E796" w14:textId="5C25996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Each central manifold has 15 feet or less of pipe between manifold and water heater</w:t>
            </w:r>
            <w:r w:rsidR="002E14A5">
              <w:rPr>
                <w:rFonts w:asciiTheme="minorHAnsi" w:hAnsiTheme="minorHAnsi" w:cstheme="minorHAnsi"/>
                <w:sz w:val="18"/>
                <w:szCs w:val="20"/>
              </w:rPr>
              <w:t>.</w:t>
            </w:r>
          </w:p>
        </w:tc>
      </w:tr>
      <w:tr w:rsidR="00641F8E" w:rsidRPr="00641F8E" w14:paraId="0F072DFA" w14:textId="77777777" w:rsidTr="00E20AD9">
        <w:trPr>
          <w:cantSplit/>
          <w:trHeight w:val="288"/>
          <w:tblHeader/>
        </w:trPr>
        <w:tc>
          <w:tcPr>
            <w:tcW w:w="648" w:type="dxa"/>
            <w:vAlign w:val="center"/>
          </w:tcPr>
          <w:p w14:paraId="349691A0"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03</w:t>
            </w:r>
          </w:p>
        </w:tc>
        <w:tc>
          <w:tcPr>
            <w:tcW w:w="10368" w:type="dxa"/>
            <w:vAlign w:val="center"/>
          </w:tcPr>
          <w:p w14:paraId="1CB331E7" w14:textId="4BF7C9A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E14A5">
              <w:rPr>
                <w:rFonts w:asciiTheme="minorHAnsi" w:hAnsiTheme="minorHAnsi" w:cstheme="minorHAnsi"/>
                <w:sz w:val="18"/>
                <w:szCs w:val="20"/>
              </w:rPr>
              <w:t>.</w:t>
            </w:r>
          </w:p>
        </w:tc>
      </w:tr>
      <w:tr w:rsidR="00641F8E" w:rsidRPr="00641F8E" w14:paraId="4C45A347" w14:textId="77777777" w:rsidTr="00E20AD9">
        <w:trPr>
          <w:cantSplit/>
          <w:trHeight w:val="288"/>
          <w:tblHeader/>
        </w:trPr>
        <w:tc>
          <w:tcPr>
            <w:tcW w:w="648" w:type="dxa"/>
            <w:vAlign w:val="center"/>
          </w:tcPr>
          <w:p w14:paraId="649E1572"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04</w:t>
            </w:r>
          </w:p>
        </w:tc>
        <w:tc>
          <w:tcPr>
            <w:tcW w:w="10368" w:type="dxa"/>
            <w:vAlign w:val="center"/>
          </w:tcPr>
          <w:p w14:paraId="1FA9B306" w14:textId="2979ECD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E14A5">
              <w:rPr>
                <w:rFonts w:asciiTheme="minorHAnsi" w:hAnsiTheme="minorHAnsi" w:cstheme="minorHAnsi"/>
                <w:sz w:val="18"/>
                <w:szCs w:val="20"/>
              </w:rPr>
              <w:t>Table</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236F4B"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w:t>
            </w:r>
            <w:r w:rsidRPr="00175066">
              <w:rPr>
                <w:rFonts w:asciiTheme="minorHAnsi" w:hAnsiTheme="minorHAnsi" w:cstheme="minorHAnsi"/>
                <w:sz w:val="20"/>
                <w:szCs w:val="20"/>
              </w:rPr>
              <w:t xml:space="preserve"> (RA4.4.5)</w:t>
            </w:r>
          </w:p>
          <w:p w14:paraId="486C78D6" w14:textId="77777777" w:rsidR="002E14A5"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64BD04C3" w14:textId="5DFAA3AD"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6923B593" w:rsidR="00641F8E" w:rsidRPr="00641F8E" w:rsidRDefault="00641F8E" w:rsidP="002E14A5">
            <w:pPr>
              <w:keepNext/>
              <w:keepLines/>
              <w:suppressAutoHyphens/>
              <w:spacing w:after="0" w:line="240" w:lineRule="auto"/>
              <w:ind w:left="1175" w:hanging="203"/>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 For combination pipe sizes the max allowed length of 3/8-inch piping is 7.5 feet,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19F9B1AE" w:rsidR="00641F8E" w:rsidRPr="00641F8E" w:rsidRDefault="002E14A5" w:rsidP="00641F8E">
            <w:pPr>
              <w:keepNext/>
              <w:keepLines/>
              <w:suppressAutoHyphens/>
              <w:spacing w:after="0" w:line="240" w:lineRule="auto"/>
              <w:ind w:firstLine="432"/>
              <w:rPr>
                <w:rFonts w:asciiTheme="minorHAnsi" w:hAnsiTheme="minorHAnsi" w:cstheme="minorHAnsi"/>
                <w:sz w:val="18"/>
                <w:szCs w:val="20"/>
              </w:rPr>
            </w:pPr>
            <w:r>
              <w:rPr>
                <w:rFonts w:asciiTheme="minorHAnsi" w:hAnsiTheme="minorHAnsi" w:cstheme="minorHAnsi"/>
                <w:sz w:val="18"/>
                <w:szCs w:val="20"/>
              </w:rPr>
              <w:t>1/2</w:t>
            </w:r>
            <w:r w:rsidRPr="00641F8E">
              <w:rPr>
                <w:rFonts w:asciiTheme="minorHAnsi" w:hAnsiTheme="minorHAnsi" w:cstheme="minorHAnsi"/>
                <w:sz w:val="18"/>
                <w:szCs w:val="20"/>
              </w:rPr>
              <w:t xml:space="preserve"> </w:t>
            </w:r>
            <w:r w:rsidR="00641F8E" w:rsidRPr="00641F8E">
              <w:rPr>
                <w:rFonts w:asciiTheme="minorHAnsi" w:hAnsiTheme="minorHAnsi" w:cstheme="minorHAnsi"/>
                <w:sz w:val="18"/>
                <w:szCs w:val="20"/>
              </w:rPr>
              <w:t>inch - For only one pipe size – max length allowed is 10 feet</w:t>
            </w:r>
          </w:p>
          <w:p w14:paraId="71EBFD08" w14:textId="0687EB09"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For combination pipe sizes the allowed length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27506095" w:rsidR="00641F8E" w:rsidRPr="00641F8E" w:rsidRDefault="002E14A5" w:rsidP="00641F8E">
            <w:pPr>
              <w:keepNext/>
              <w:keepLines/>
              <w:suppressAutoHyphens/>
              <w:spacing w:after="0" w:line="240" w:lineRule="auto"/>
              <w:ind w:firstLine="432"/>
              <w:rPr>
                <w:rFonts w:asciiTheme="minorHAnsi" w:eastAsia="Times New Roman" w:hAnsiTheme="minorHAnsi" w:cstheme="minorHAnsi"/>
                <w:i/>
                <w:sz w:val="20"/>
                <w:szCs w:val="20"/>
              </w:rPr>
            </w:pPr>
            <w:r>
              <w:rPr>
                <w:rFonts w:asciiTheme="minorHAnsi" w:eastAsia="Times New Roman" w:hAnsiTheme="minorHAnsi" w:cstheme="minorHAnsi"/>
                <w:sz w:val="18"/>
                <w:szCs w:val="20"/>
              </w:rPr>
              <w:t>3/4</w:t>
            </w:r>
            <w:r w:rsidRPr="00641F8E">
              <w:rPr>
                <w:rFonts w:asciiTheme="minorHAnsi" w:eastAsia="Times New Roman" w:hAnsiTheme="minorHAnsi" w:cstheme="minorHAnsi"/>
                <w:sz w:val="18"/>
                <w:szCs w:val="20"/>
              </w:rPr>
              <w:t xml:space="preserve"> </w:t>
            </w:r>
            <w:r w:rsidR="00641F8E" w:rsidRPr="00641F8E">
              <w:rPr>
                <w:rFonts w:asciiTheme="minorHAnsi" w:eastAsia="Times New Roman" w:hAnsiTheme="minorHAnsi" w:cstheme="minorHAnsi"/>
                <w:sz w:val="18"/>
                <w:szCs w:val="20"/>
              </w:rPr>
              <w:t>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0C0F076"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xml:space="preserve">. Mandatory Requirements for all Recirculation System </w:t>
            </w:r>
            <w:r w:rsidRPr="00175066">
              <w:rPr>
                <w:rFonts w:asciiTheme="minorHAnsi" w:hAnsiTheme="minorHAnsi" w:cstheme="minorHAnsi"/>
                <w:sz w:val="20"/>
                <w:szCs w:val="20"/>
              </w:rPr>
              <w:t>(RA4.4.7)</w:t>
            </w:r>
          </w:p>
          <w:p w14:paraId="1BB3E2F6" w14:textId="51960354"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w:t>
            </w:r>
            <w:r w:rsidR="002E14A5">
              <w:rPr>
                <w:rFonts w:asciiTheme="minorHAnsi" w:hAnsiTheme="minorHAnsi" w:cstheme="minorHAnsi"/>
                <w:sz w:val="18"/>
                <w:szCs w:val="20"/>
              </w:rPr>
              <w:t>a recirculation system</w:t>
            </w:r>
            <w:r w:rsidRPr="00641F8E">
              <w:rPr>
                <w:rFonts w:asciiTheme="minorHAnsi" w:hAnsiTheme="minorHAnsi" w:cstheme="minorHAnsi"/>
                <w:sz w:val="18"/>
                <w:szCs w:val="20"/>
              </w:rPr>
              <w:t xml:space="preserve"> shall comply with these requirements.  </w:t>
            </w:r>
          </w:p>
          <w:p w14:paraId="01E94857" w14:textId="7366087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165" w:type="dxa"/>
            <w:vAlign w:val="center"/>
          </w:tcPr>
          <w:p w14:paraId="601EBA3C" w14:textId="2FF0F35F"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Piping must take </w:t>
            </w:r>
            <w:r w:rsidR="00D52378">
              <w:rPr>
                <w:rFonts w:asciiTheme="minorHAnsi" w:hAnsiTheme="minorHAnsi" w:cstheme="minorHAnsi"/>
                <w:sz w:val="18"/>
                <w:szCs w:val="20"/>
              </w:rPr>
              <w:t xml:space="preserve">the </w:t>
            </w:r>
            <w:r w:rsidRPr="00641F8E">
              <w:rPr>
                <w:rFonts w:asciiTheme="minorHAnsi" w:hAnsiTheme="minorHAnsi" w:cstheme="minorHAnsi"/>
                <w:sz w:val="18"/>
                <w:szCs w:val="20"/>
              </w:rPr>
              <w:t>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04</w:t>
            </w:r>
          </w:p>
        </w:tc>
        <w:tc>
          <w:tcPr>
            <w:tcW w:w="10165" w:type="dxa"/>
            <w:vAlign w:val="center"/>
          </w:tcPr>
          <w:p w14:paraId="2061AE5F" w14:textId="5A264BBB"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If more than one loop </w:t>
            </w:r>
            <w:r w:rsidR="00D52378">
              <w:rPr>
                <w:rFonts w:asciiTheme="minorHAnsi" w:hAnsiTheme="minorHAnsi" w:cstheme="minorHAnsi"/>
                <w:sz w:val="18"/>
                <w:szCs w:val="20"/>
              </w:rPr>
              <w:t xml:space="preserve">is </w:t>
            </w:r>
            <w:r w:rsidRPr="00641F8E">
              <w:rPr>
                <w:rFonts w:asciiTheme="minorHAnsi" w:hAnsiTheme="minorHAnsi" w:cstheme="minorHAnsi"/>
                <w:sz w:val="18"/>
                <w:szCs w:val="20"/>
              </w:rPr>
              <w:t>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xml:space="preserve">. Recirculation Non-Demand Controls Requirements (R-ND) </w:t>
            </w:r>
            <w:r w:rsidRPr="00175066">
              <w:rPr>
                <w:rFonts w:asciiTheme="minorHAnsi" w:hAnsiTheme="minorHAnsi" w:cstheme="minorHAnsi"/>
                <w:sz w:val="20"/>
                <w:szCs w:val="20"/>
              </w:rPr>
              <w:t>(RA4.4.8)</w:t>
            </w:r>
          </w:p>
          <w:p w14:paraId="2897AE6F" w14:textId="77777777" w:rsidR="00825ED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770090D5" w14:textId="2C6007FD"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w:t>
            </w:r>
            <w:r w:rsidR="00825ED4">
              <w:rPr>
                <w:rFonts w:asciiTheme="minorHAnsi" w:hAnsiTheme="minorHAnsi" w:cstheme="minorHAnsi"/>
                <w:sz w:val="18"/>
                <w:szCs w:val="20"/>
              </w:rPr>
              <w:t xml:space="preserve"> </w:t>
            </w:r>
            <w:r w:rsidRPr="00641F8E">
              <w:rPr>
                <w:rFonts w:asciiTheme="minorHAnsi" w:hAnsiTheme="minorHAnsi" w:cstheme="minorHAnsi"/>
                <w:sz w:val="18"/>
                <w:szCs w:val="20"/>
              </w:rPr>
              <w:t>Distribution Type” = “Recirculation System Non-Demand Control</w:t>
            </w:r>
            <w:r w:rsidR="00825ED4">
              <w:rPr>
                <w:rFonts w:asciiTheme="minorHAnsi" w:hAnsiTheme="minorHAnsi" w:cstheme="minorHAnsi"/>
                <w:sz w:val="18"/>
                <w:szCs w:val="20"/>
              </w:rPr>
              <w:t>”</w:t>
            </w:r>
            <w:r w:rsidRPr="00641F8E">
              <w:rPr>
                <w:rFonts w:asciiTheme="minorHAnsi" w:hAnsiTheme="minorHAnsi" w:cstheme="minorHAnsi"/>
                <w:sz w:val="18"/>
                <w:szCs w:val="20"/>
              </w:rPr>
              <w:t>,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59" w:type="dxa"/>
            <w:vAlign w:val="center"/>
          </w:tcPr>
          <w:p w14:paraId="730B6AA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236F4B"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w:t>
            </w:r>
            <w:r w:rsidRPr="00236F4B">
              <w:rPr>
                <w:rFonts w:asciiTheme="minorHAnsi" w:eastAsiaTheme="minorEastAsia" w:hAnsiTheme="minorHAnsi" w:cstheme="minorHAnsi"/>
                <w:b/>
                <w:sz w:val="18"/>
                <w:szCs w:val="20"/>
              </w:rPr>
              <w:t>been met.</w:t>
            </w:r>
            <w:r w:rsidRPr="00236F4B">
              <w:rPr>
                <w:rFonts w:asciiTheme="minorHAnsi" w:hAnsiTheme="minorHAnsi" w:cstheme="minorHAnsi"/>
                <w:b/>
                <w:sz w:val="18"/>
                <w:szCs w:val="20"/>
              </w:rPr>
              <w:t xml:space="preserve">  </w:t>
            </w:r>
          </w:p>
        </w:tc>
      </w:tr>
    </w:tbl>
    <w:p w14:paraId="7DECFA7E"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lastRenderedPageBreak/>
              <w:t>P</w:t>
            </w:r>
            <w:r w:rsidRPr="00641F8E">
              <w:rPr>
                <w:rFonts w:asciiTheme="minorHAnsi" w:eastAsiaTheme="minorEastAsia" w:hAnsiTheme="minorHAnsi" w:cstheme="minorHAnsi"/>
                <w:b/>
                <w:sz w:val="20"/>
                <w:szCs w:val="20"/>
              </w:rPr>
              <w:t xml:space="preserve">. Demand Recirculation Manual Control (R-DRmc) </w:t>
            </w:r>
            <w:r w:rsidRPr="00A259EF">
              <w:rPr>
                <w:rFonts w:asciiTheme="minorHAnsi" w:eastAsiaTheme="minorEastAsia" w:hAnsiTheme="minorHAnsi" w:cstheme="minorHAnsi"/>
                <w:sz w:val="20"/>
                <w:szCs w:val="20"/>
              </w:rPr>
              <w:t>(RA4.4.9)</w:t>
            </w:r>
            <w:r w:rsidRPr="00641F8E">
              <w:rPr>
                <w:rFonts w:asciiTheme="minorHAnsi" w:eastAsiaTheme="minorEastAsia" w:hAnsiTheme="minorHAnsi" w:cstheme="minorHAnsi"/>
                <w:b/>
                <w:sz w:val="20"/>
                <w:szCs w:val="20"/>
              </w:rPr>
              <w:t xml:space="preserve">/Sensor Control Requirements </w:t>
            </w:r>
            <w:r w:rsidRPr="00641F8E">
              <w:rPr>
                <w:rFonts w:asciiTheme="minorHAnsi" w:hAnsiTheme="minorHAnsi" w:cstheme="minorHAnsi"/>
                <w:b/>
                <w:sz w:val="20"/>
                <w:szCs w:val="20"/>
              </w:rPr>
              <w:t>(RDRsc)</w:t>
            </w:r>
            <w:r w:rsidRPr="00A259EF">
              <w:rPr>
                <w:rFonts w:asciiTheme="minorHAnsi" w:hAnsiTheme="minorHAnsi" w:cstheme="minorHAnsi"/>
                <w:sz w:val="20"/>
                <w:szCs w:val="20"/>
              </w:rPr>
              <w:t xml:space="preserve"> (RA4.4.10)</w:t>
            </w:r>
          </w:p>
          <w:p w14:paraId="2DAE8029" w14:textId="45EEE01E" w:rsidR="00D5237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Systems that utilize </w:t>
            </w:r>
            <w:r w:rsidR="00D52378">
              <w:rPr>
                <w:rFonts w:asciiTheme="minorHAnsi" w:eastAsiaTheme="minorEastAsia" w:hAnsiTheme="minorHAnsi" w:cstheme="minorHAnsi"/>
                <w:sz w:val="18"/>
                <w:szCs w:val="20"/>
              </w:rPr>
              <w:t>either of these</w:t>
            </w:r>
            <w:r w:rsidR="00D52378" w:rsidRPr="00641F8E">
              <w:rPr>
                <w:rFonts w:asciiTheme="minorHAnsi" w:eastAsiaTheme="minorEastAsia" w:hAnsiTheme="minorHAnsi" w:cstheme="minorHAnsi"/>
                <w:sz w:val="18"/>
                <w:szCs w:val="20"/>
              </w:rPr>
              <w:t xml:space="preserve"> </w:t>
            </w:r>
            <w:r w:rsidRPr="00641F8E">
              <w:rPr>
                <w:rFonts w:asciiTheme="minorHAnsi" w:eastAsiaTheme="minorEastAsia" w:hAnsiTheme="minorHAnsi" w:cstheme="minorHAnsi"/>
                <w:sz w:val="18"/>
                <w:szCs w:val="20"/>
              </w:rPr>
              <w:t>distribution type</w:t>
            </w:r>
            <w:r w:rsidR="00D52378">
              <w:rPr>
                <w:rFonts w:asciiTheme="minorHAnsi" w:eastAsiaTheme="minorEastAsia" w:hAnsiTheme="minorHAnsi" w:cstheme="minorHAnsi"/>
                <w:sz w:val="18"/>
                <w:szCs w:val="20"/>
              </w:rPr>
              <w:t>s</w:t>
            </w:r>
            <w:r w:rsidRPr="00641F8E">
              <w:rPr>
                <w:rFonts w:asciiTheme="minorHAnsi" w:eastAsiaTheme="minorEastAsia" w:hAnsiTheme="minorHAnsi" w:cstheme="minorHAnsi"/>
                <w:sz w:val="18"/>
                <w:szCs w:val="20"/>
              </w:rPr>
              <w:t xml:space="preserve"> shall comply with these requirements.  </w:t>
            </w:r>
          </w:p>
          <w:p w14:paraId="5BA1B8F4" w14:textId="7B1F3C77"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0E2451D8" w14:textId="693D1EC5"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55115FA9"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r w:rsidR="00D52378">
              <w:rPr>
                <w:rFonts w:asciiTheme="minorHAnsi" w:eastAsia="Times New Roman" w:hAnsiTheme="minorHAnsi" w:cstheme="minorHAnsi"/>
                <w:sz w:val="18"/>
                <w:szCs w:val="20"/>
              </w:rPr>
              <w:t>; or</w:t>
            </w:r>
          </w:p>
          <w:p w14:paraId="32B1D5F6" w14:textId="77777777"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0F467D49" w14:textId="77777777" w:rsidTr="00A259EF">
        <w:trPr>
          <w:trHeight w:val="144"/>
          <w:tblHeader/>
        </w:trPr>
        <w:tc>
          <w:tcPr>
            <w:tcW w:w="11016" w:type="dxa"/>
            <w:gridSpan w:val="2"/>
            <w:tcBorders>
              <w:bottom w:val="single" w:sz="4" w:space="0" w:color="000000"/>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w:t>
            </w:r>
            <w:r w:rsidRPr="00A259EF">
              <w:rPr>
                <w:rFonts w:asciiTheme="minorHAnsi" w:hAnsiTheme="minorHAnsi" w:cstheme="minorHAnsi"/>
                <w:sz w:val="20"/>
                <w:szCs w:val="18"/>
              </w:rPr>
              <w:t>(RA3.6.6)</w:t>
            </w:r>
            <w:r w:rsidRPr="00641F8E">
              <w:rPr>
                <w:rFonts w:asciiTheme="minorHAnsi" w:hAnsiTheme="minorHAnsi" w:cstheme="minorHAnsi"/>
                <w:b/>
                <w:sz w:val="20"/>
                <w:szCs w:val="18"/>
              </w:rPr>
              <w:t>/Sensor Control</w:t>
            </w:r>
            <w:r w:rsidRPr="00A259EF">
              <w:rPr>
                <w:rFonts w:asciiTheme="minorHAnsi" w:hAnsiTheme="minorHAnsi" w:cstheme="minorHAnsi"/>
                <w:b/>
                <w:szCs w:val="18"/>
              </w:rPr>
              <w:t xml:space="preserve"> </w:t>
            </w:r>
            <w:r w:rsidRPr="00A259EF">
              <w:rPr>
                <w:rFonts w:asciiTheme="minorHAnsi" w:hAnsiTheme="minorHAnsi" w:cstheme="minorHAnsi"/>
                <w:b/>
                <w:sz w:val="20"/>
                <w:szCs w:val="18"/>
              </w:rPr>
              <w:t xml:space="preserve">(RDRsc-H) </w:t>
            </w:r>
            <w:r w:rsidRPr="00A259EF">
              <w:rPr>
                <w:rFonts w:asciiTheme="minorHAnsi" w:hAnsiTheme="minorHAnsi" w:cstheme="minorHAnsi"/>
                <w:sz w:val="20"/>
                <w:szCs w:val="18"/>
              </w:rPr>
              <w:t>(RA3.6.7)</w:t>
            </w:r>
            <w:r w:rsidRPr="00A259EF">
              <w:rPr>
                <w:rFonts w:asciiTheme="minorHAnsi" w:hAnsiTheme="minorHAnsi" w:cstheme="minorHAnsi"/>
                <w:szCs w:val="18"/>
              </w:rPr>
              <w:t xml:space="preserve"> </w:t>
            </w:r>
            <w:r w:rsidRPr="00641F8E">
              <w:rPr>
                <w:rFonts w:asciiTheme="minorHAnsi" w:hAnsiTheme="minorHAnsi" w:cstheme="minorHAnsi"/>
                <w:b/>
                <w:sz w:val="20"/>
                <w:szCs w:val="18"/>
              </w:rPr>
              <w:t xml:space="preserve">Requirements </w:t>
            </w:r>
          </w:p>
          <w:p w14:paraId="716EAF7B" w14:textId="68D25F2E"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hAnsiTheme="minorHAnsi" w:cstheme="minorHAnsi"/>
                <w:sz w:val="20"/>
                <w:szCs w:val="18"/>
              </w:rPr>
              <w:t xml:space="preserve">Systems that utilize </w:t>
            </w:r>
            <w:r w:rsidR="00D52378">
              <w:rPr>
                <w:rFonts w:asciiTheme="minorHAnsi" w:hAnsiTheme="minorHAnsi" w:cstheme="minorHAnsi"/>
                <w:sz w:val="20"/>
                <w:szCs w:val="18"/>
              </w:rPr>
              <w:t>either of these</w:t>
            </w:r>
            <w:r w:rsidR="00D52378" w:rsidRPr="00641F8E">
              <w:rPr>
                <w:rFonts w:asciiTheme="minorHAnsi" w:hAnsiTheme="minorHAnsi" w:cstheme="minorHAnsi"/>
                <w:sz w:val="20"/>
                <w:szCs w:val="18"/>
              </w:rPr>
              <w:t xml:space="preserve"> </w:t>
            </w:r>
            <w:r w:rsidRPr="00641F8E">
              <w:rPr>
                <w:rFonts w:asciiTheme="minorHAnsi" w:hAnsiTheme="minorHAnsi" w:cstheme="minorHAnsi"/>
                <w:sz w:val="20"/>
                <w:szCs w:val="18"/>
              </w:rPr>
              <w:t>distribution type</w:t>
            </w:r>
            <w:r w:rsidR="00D52378">
              <w:rPr>
                <w:rFonts w:asciiTheme="minorHAnsi" w:hAnsiTheme="minorHAnsi" w:cstheme="minorHAnsi"/>
                <w:sz w:val="20"/>
                <w:szCs w:val="18"/>
              </w:rPr>
              <w:t>s</w:t>
            </w:r>
            <w:r w:rsidRPr="00641F8E">
              <w:rPr>
                <w:rFonts w:asciiTheme="minorHAnsi" w:hAnsiTheme="minorHAnsi" w:cstheme="minorHAnsi"/>
                <w:sz w:val="20"/>
                <w:szCs w:val="18"/>
              </w:rPr>
              <w:t xml:space="preserve"> shall comply with these requirements</w:t>
            </w:r>
            <w:r>
              <w:rPr>
                <w:rFonts w:asciiTheme="minorHAnsi" w:hAnsiTheme="minorHAnsi" w:cstheme="minorHAnsi"/>
                <w:sz w:val="20"/>
                <w:szCs w:val="18"/>
              </w:rPr>
              <w:t xml:space="preserve">.  </w:t>
            </w:r>
          </w:p>
          <w:p w14:paraId="640AD97D" w14:textId="785F8CF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A259EF">
        <w:trPr>
          <w:trHeight w:val="144"/>
          <w:tblHeader/>
        </w:trPr>
        <w:tc>
          <w:tcPr>
            <w:tcW w:w="648" w:type="dxa"/>
            <w:tcBorders>
              <w:bottom w:val="single" w:sz="4" w:space="0" w:color="auto"/>
            </w:tcBorders>
            <w:vAlign w:val="center"/>
          </w:tcPr>
          <w:p w14:paraId="72FAEBE3" w14:textId="55ACA9F2" w:rsidR="00641F8E" w:rsidRPr="00236F4B" w:rsidDel="006E1E98" w:rsidRDefault="00641F8E"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368" w:type="dxa"/>
            <w:tcBorders>
              <w:bottom w:val="single" w:sz="4" w:space="0" w:color="auto"/>
            </w:tcBorders>
          </w:tcPr>
          <w:p w14:paraId="1E411876" w14:textId="5F611DEB" w:rsidR="00641F8E" w:rsidRPr="00641F8E" w:rsidDel="006E1E98" w:rsidRDefault="00641F8E"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18"/>
              </w:rPr>
              <w:t>HERS rater shall perform a visual inspection to verify that the demand pump, manual/sensor controls and thermo-sensor are present and operating properly consisten</w:t>
            </w:r>
            <w:r w:rsidR="009D1721">
              <w:rPr>
                <w:rFonts w:asciiTheme="minorHAnsi" w:hAnsiTheme="minorHAnsi" w:cstheme="minorHAnsi"/>
                <w:sz w:val="18"/>
                <w:szCs w:val="18"/>
              </w:rPr>
              <w:t>t</w:t>
            </w:r>
            <w:r w:rsidRPr="00641F8E">
              <w:rPr>
                <w:rFonts w:asciiTheme="minorHAnsi" w:hAnsiTheme="minorHAnsi" w:cstheme="minorHAnsi"/>
                <w:sz w:val="18"/>
                <w:szCs w:val="18"/>
              </w:rPr>
              <w:t xml:space="preserve"> with the applicable requirements of RA4.4.9 and RA4.4.10</w:t>
            </w:r>
          </w:p>
        </w:tc>
      </w:tr>
      <w:tr w:rsidR="00641F8E" w:rsidRPr="00641F8E" w14:paraId="6262A39A" w14:textId="77777777" w:rsidTr="00A259EF">
        <w:trPr>
          <w:trHeight w:val="144"/>
          <w:tblHeader/>
        </w:trPr>
        <w:tc>
          <w:tcPr>
            <w:tcW w:w="11016" w:type="dxa"/>
            <w:gridSpan w:val="2"/>
            <w:tcBorders>
              <w:top w:val="single" w:sz="4" w:space="0" w:color="auto"/>
            </w:tcBorders>
            <w:vAlign w:val="center"/>
          </w:tcPr>
          <w:p w14:paraId="32D64D5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641F8E">
              <w:rPr>
                <w:rFonts w:asciiTheme="minorHAnsi" w:hAnsiTheme="minorHAnsi" w:cstheme="minorHAnsi"/>
                <w:b/>
                <w:sz w:val="18"/>
                <w:szCs w:val="18"/>
              </w:rPr>
              <w:t xml:space="preserve">  </w:t>
            </w:r>
          </w:p>
        </w:tc>
      </w:tr>
    </w:tbl>
    <w:p w14:paraId="5841402F" w14:textId="0FC7320F" w:rsidR="00E65CD8" w:rsidRPr="00236F4B" w:rsidRDefault="00E65CD8" w:rsidP="00236F4B">
      <w:pPr>
        <w:spacing w:after="0" w:line="240" w:lineRule="auto"/>
        <w:rPr>
          <w:rFonts w:asciiTheme="minorHAnsi" w:hAnsiTheme="minorHAnsi" w:cstheme="minorHAnsi"/>
          <w:sz w:val="18"/>
          <w:szCs w:val="18"/>
        </w:rPr>
      </w:pPr>
    </w:p>
    <w:p w14:paraId="4BE98688" w14:textId="52DB5403" w:rsidR="00FB228D" w:rsidRPr="00236F4B" w:rsidRDefault="00FB228D" w:rsidP="00236F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p w14:paraId="4332D3ED" w14:textId="77777777" w:rsidR="00FB228D" w:rsidRPr="00236F4B"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153"/>
        <w:gridCol w:w="2830"/>
        <w:gridCol w:w="1807"/>
      </w:tblGrid>
      <w:tr w:rsidR="000E1685" w:rsidRPr="00323F2C" w14:paraId="0F7F477C" w14:textId="77777777" w:rsidTr="00411887">
        <w:trPr>
          <w:trHeight w:val="332"/>
          <w:jc w:val="center"/>
        </w:trPr>
        <w:tc>
          <w:tcPr>
            <w:tcW w:w="11003" w:type="dxa"/>
            <w:gridSpan w:val="3"/>
            <w:vAlign w:val="center"/>
          </w:tcPr>
          <w:p w14:paraId="0F7F477B" w14:textId="77777777" w:rsidR="000E1685" w:rsidRPr="00236F4B"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lastRenderedPageBreak/>
              <w:t>Documentation Author's Declaration Statement</w:t>
            </w:r>
          </w:p>
        </w:tc>
      </w:tr>
      <w:tr w:rsidR="000E1685" w:rsidRPr="00323F2C" w14:paraId="0F7F477E" w14:textId="77777777" w:rsidTr="00411887">
        <w:trPr>
          <w:trHeight w:val="206"/>
          <w:jc w:val="center"/>
        </w:trPr>
        <w:tc>
          <w:tcPr>
            <w:tcW w:w="11003" w:type="dxa"/>
            <w:gridSpan w:val="3"/>
            <w:vAlign w:val="center"/>
          </w:tcPr>
          <w:p w14:paraId="0F7F477D" w14:textId="77777777" w:rsidR="000E1685" w:rsidRPr="001E3511" w:rsidRDefault="000E1685" w:rsidP="00E26207">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E1685" w:rsidRPr="00323F2C" w14:paraId="0F7F4781" w14:textId="77777777" w:rsidTr="00411887">
        <w:trPr>
          <w:trHeight w:val="360"/>
          <w:jc w:val="center"/>
        </w:trPr>
        <w:tc>
          <w:tcPr>
            <w:tcW w:w="6282" w:type="dxa"/>
          </w:tcPr>
          <w:p w14:paraId="0F7F477F"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4721" w:type="dxa"/>
            <w:gridSpan w:val="2"/>
          </w:tcPr>
          <w:p w14:paraId="0F7F4780"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0E1685" w:rsidRPr="00323F2C" w14:paraId="0F7F4784" w14:textId="77777777" w:rsidTr="00411887">
        <w:trPr>
          <w:trHeight w:val="360"/>
          <w:jc w:val="center"/>
        </w:trPr>
        <w:tc>
          <w:tcPr>
            <w:tcW w:w="6282" w:type="dxa"/>
          </w:tcPr>
          <w:p w14:paraId="0F7F4782"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4721" w:type="dxa"/>
            <w:gridSpan w:val="2"/>
          </w:tcPr>
          <w:p w14:paraId="0F7F4783"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87" w14:textId="77777777" w:rsidTr="00411887">
        <w:trPr>
          <w:trHeight w:val="360"/>
          <w:jc w:val="center"/>
        </w:trPr>
        <w:tc>
          <w:tcPr>
            <w:tcW w:w="6282" w:type="dxa"/>
          </w:tcPr>
          <w:p w14:paraId="0F7F4785"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Pr>
          <w:p w14:paraId="0F7F4786" w14:textId="05AB3DCB"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E65CD8"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0E1685" w:rsidRPr="00323F2C" w14:paraId="0F7F478A" w14:textId="77777777" w:rsidTr="00411887">
        <w:trPr>
          <w:trHeight w:val="360"/>
          <w:jc w:val="center"/>
        </w:trPr>
        <w:tc>
          <w:tcPr>
            <w:tcW w:w="6282" w:type="dxa"/>
          </w:tcPr>
          <w:p w14:paraId="0F7F4788"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4721" w:type="dxa"/>
            <w:gridSpan w:val="2"/>
          </w:tcPr>
          <w:p w14:paraId="0F7F4789"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0E1685" w:rsidRPr="00323F2C" w14:paraId="0F7F478C" w14:textId="77777777" w:rsidTr="00411887">
        <w:tblPrEx>
          <w:tblCellMar>
            <w:left w:w="115" w:type="dxa"/>
            <w:right w:w="115" w:type="dxa"/>
          </w:tblCellMar>
        </w:tblPrEx>
        <w:trPr>
          <w:trHeight w:val="296"/>
          <w:jc w:val="center"/>
        </w:trPr>
        <w:tc>
          <w:tcPr>
            <w:tcW w:w="11003" w:type="dxa"/>
            <w:gridSpan w:val="3"/>
            <w:vAlign w:val="center"/>
          </w:tcPr>
          <w:p w14:paraId="0F7F478B" w14:textId="77777777" w:rsidR="000E1685" w:rsidRPr="001E3511"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E1685" w:rsidRPr="00323F2C" w14:paraId="0F7F4794" w14:textId="77777777" w:rsidTr="00411887">
        <w:tblPrEx>
          <w:tblCellMar>
            <w:left w:w="115" w:type="dxa"/>
            <w:right w:w="115" w:type="dxa"/>
          </w:tblCellMar>
        </w:tblPrEx>
        <w:trPr>
          <w:trHeight w:val="504"/>
          <w:jc w:val="center"/>
        </w:trPr>
        <w:tc>
          <w:tcPr>
            <w:tcW w:w="11003" w:type="dxa"/>
            <w:gridSpan w:val="3"/>
          </w:tcPr>
          <w:p w14:paraId="69DECE9C" w14:textId="77777777" w:rsidR="000D610A" w:rsidRPr="001E3511" w:rsidRDefault="000D610A" w:rsidP="000D610A">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23A92531" w14:textId="77777777" w:rsidR="000D610A" w:rsidRPr="00323F2C"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z w:val="18"/>
                <w:szCs w:val="18"/>
              </w:rPr>
              <w:t xml:space="preserve">The information provided on this Certificate of Installation is true and correct. </w:t>
            </w:r>
          </w:p>
          <w:p w14:paraId="2B049F92" w14:textId="77777777" w:rsidR="000D610A" w:rsidRPr="0053169A"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napToGrid w:val="0"/>
                <w:sz w:val="18"/>
                <w:szCs w:val="18"/>
              </w:rPr>
              <w:t xml:space="preserve">I am either: a) a responsible person eligible under Division 3 of the Business and Professions Code </w:t>
            </w:r>
            <w:r w:rsidRPr="00323F2C">
              <w:rPr>
                <w:rFonts w:asciiTheme="minorHAnsi" w:hAnsiTheme="minorHAnsi" w:cstheme="minorHAnsi"/>
                <w:sz w:val="18"/>
                <w:szCs w:val="18"/>
              </w:rPr>
              <w:t xml:space="preserve">in the applicable classification to accept responsibility for the system design, construction, or installation </w:t>
            </w:r>
            <w:r w:rsidRPr="00D879CA">
              <w:rPr>
                <w:rFonts w:asciiTheme="minorHAnsi" w:hAnsiTheme="minorHAnsi" w:cstheme="minorHAnsi"/>
                <w:snapToGrid w:val="0"/>
                <w:sz w:val="18"/>
                <w:szCs w:val="18"/>
              </w:rPr>
              <w:t xml:space="preserve">of features, materials, components, or manufactured devices </w:t>
            </w:r>
            <w:r w:rsidRPr="0082708E">
              <w:rPr>
                <w:rFonts w:asciiTheme="minorHAnsi" w:hAnsiTheme="minorHAnsi" w:cstheme="minorHAnsi"/>
                <w:sz w:val="18"/>
                <w:szCs w:val="18"/>
              </w:rPr>
              <w:t xml:space="preserve">for the scope of work identified on this Certificate of Installation </w:t>
            </w:r>
            <w:r w:rsidRPr="00D405C8">
              <w:rPr>
                <w:rFonts w:asciiTheme="minorHAnsi" w:hAnsiTheme="minorHAnsi" w:cstheme="minorHAnsi"/>
                <w:snapToGrid w:val="0"/>
                <w:sz w:val="18"/>
                <w:szCs w:val="18"/>
              </w:rPr>
              <w:t>and attest to the declarations in this statement</w:t>
            </w:r>
            <w:r w:rsidRPr="00583B52">
              <w:rPr>
                <w:rFonts w:asciiTheme="minorHAnsi" w:hAnsiTheme="minorHAnsi" w:cstheme="minorHAnsi"/>
                <w:sz w:val="18"/>
                <w:szCs w:val="18"/>
              </w:rPr>
              <w:t>, or b) I am an authorized representative of the responsible person and attest to the declarations in this statement on the responsible person’s behalf</w:t>
            </w:r>
            <w:r w:rsidRPr="00583B52">
              <w:rPr>
                <w:rFonts w:asciiTheme="minorHAnsi" w:eastAsia="Calibri" w:hAnsiTheme="minorHAnsi" w:cstheme="minorHAnsi"/>
                <w:sz w:val="18"/>
                <w:szCs w:val="18"/>
              </w:rPr>
              <w:t>.</w:t>
            </w:r>
          </w:p>
          <w:p w14:paraId="6B6A648D" w14:textId="77777777" w:rsidR="000D610A" w:rsidRPr="00236F4B" w:rsidRDefault="000D610A" w:rsidP="00E26207">
            <w:pPr>
              <w:keepNext/>
              <w:numPr>
                <w:ilvl w:val="0"/>
                <w:numId w:val="9"/>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BA05E1F" w14:textId="77777777" w:rsidR="000D610A" w:rsidRPr="00323F2C" w:rsidRDefault="000D610A" w:rsidP="00E26207">
            <w:pPr>
              <w:pStyle w:val="ListParagraph"/>
              <w:keepNext/>
              <w:numPr>
                <w:ilvl w:val="0"/>
                <w:numId w:val="9"/>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1E3511">
              <w:rPr>
                <w:rFonts w:asciiTheme="minorHAnsi" w:hAnsiTheme="minorHAnsi" w:cstheme="minorHAnsi"/>
                <w:sz w:val="18"/>
                <w:szCs w:val="18"/>
              </w:rPr>
              <w:t xml:space="preserve">rge to the building owner. </w:t>
            </w:r>
            <w:r w:rsidRPr="001E3511" w:rsidDel="001D633D">
              <w:rPr>
                <w:rFonts w:asciiTheme="minorHAnsi" w:hAnsiTheme="minorHAnsi" w:cstheme="minorHAnsi"/>
                <w:sz w:val="18"/>
                <w:szCs w:val="18"/>
              </w:rPr>
              <w:t xml:space="preserve"> </w:t>
            </w:r>
          </w:p>
          <w:p w14:paraId="0F7F4793" w14:textId="50BA757A" w:rsidR="000E1685" w:rsidRPr="00236F4B" w:rsidRDefault="000D610A" w:rsidP="00E26207">
            <w:pPr>
              <w:keepNext/>
              <w:numPr>
                <w:ilvl w:val="0"/>
                <w:numId w:val="9"/>
              </w:numPr>
              <w:autoSpaceDE w:val="0"/>
              <w:autoSpaceDN w:val="0"/>
              <w:adjustRightInd w:val="0"/>
              <w:spacing w:after="0" w:line="240" w:lineRule="auto"/>
              <w:contextualSpacing/>
              <w:rPr>
                <w:rFonts w:asciiTheme="minorHAnsi" w:eastAsia="Times New Roman" w:hAnsiTheme="minorHAnsi" w:cstheme="minorHAnsi"/>
                <w:b/>
                <w:sz w:val="18"/>
                <w:szCs w:val="18"/>
              </w:rPr>
            </w:pPr>
            <w:r w:rsidRPr="00323F2C">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E1685" w:rsidRPr="00323F2C" w14:paraId="0F7F4797" w14:textId="77777777" w:rsidTr="00411887">
        <w:tblPrEx>
          <w:tblCellMar>
            <w:left w:w="108" w:type="dxa"/>
            <w:right w:w="108" w:type="dxa"/>
          </w:tblCellMar>
        </w:tblPrEx>
        <w:trPr>
          <w:trHeight w:val="360"/>
          <w:jc w:val="center"/>
        </w:trPr>
        <w:tc>
          <w:tcPr>
            <w:tcW w:w="6282" w:type="dxa"/>
          </w:tcPr>
          <w:p w14:paraId="0F7F4795"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4721" w:type="dxa"/>
            <w:gridSpan w:val="2"/>
          </w:tcPr>
          <w:p w14:paraId="0F7F4796"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0E1685" w:rsidRPr="00323F2C" w14:paraId="0F7F479A"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8" w14:textId="156E3DF6"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4721" w:type="dxa"/>
            <w:gridSpan w:val="2"/>
            <w:tcBorders>
              <w:top w:val="single" w:sz="4" w:space="0" w:color="auto"/>
              <w:left w:val="single" w:sz="4" w:space="0" w:color="auto"/>
              <w:bottom w:val="single" w:sz="4" w:space="0" w:color="auto"/>
              <w:right w:val="single" w:sz="4" w:space="0" w:color="auto"/>
            </w:tcBorders>
          </w:tcPr>
          <w:p w14:paraId="0F7F4799"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0E1685" w:rsidRPr="00323F2C" w14:paraId="0F7F479D"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B"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Borders>
              <w:top w:val="single" w:sz="4" w:space="0" w:color="auto"/>
              <w:left w:val="single" w:sz="4" w:space="0" w:color="auto"/>
              <w:bottom w:val="single" w:sz="4" w:space="0" w:color="auto"/>
              <w:right w:val="single" w:sz="4" w:space="0" w:color="auto"/>
            </w:tcBorders>
          </w:tcPr>
          <w:p w14:paraId="0F7F479C"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0E1685" w:rsidRPr="00323F2C" w14:paraId="0F7F47A1"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E"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86" w:type="dxa"/>
            <w:tcBorders>
              <w:top w:val="single" w:sz="4" w:space="0" w:color="auto"/>
              <w:left w:val="single" w:sz="4" w:space="0" w:color="auto"/>
              <w:bottom w:val="single" w:sz="4" w:space="0" w:color="auto"/>
              <w:right w:val="single" w:sz="4" w:space="0" w:color="auto"/>
            </w:tcBorders>
          </w:tcPr>
          <w:p w14:paraId="0F7F479F" w14:textId="1A642652"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E65CD8" w:rsidRPr="00E87371">
              <w:rPr>
                <w:rFonts w:asciiTheme="minorHAnsi" w:eastAsia="Times New Roman" w:hAnsiTheme="minorHAnsi" w:cstheme="minorHAnsi"/>
                <w:sz w:val="14"/>
                <w:szCs w:val="14"/>
              </w:rPr>
              <w:t>:</w:t>
            </w:r>
          </w:p>
        </w:tc>
        <w:tc>
          <w:tcPr>
            <w:tcW w:w="1835" w:type="dxa"/>
            <w:tcBorders>
              <w:top w:val="single" w:sz="4" w:space="0" w:color="auto"/>
              <w:left w:val="single" w:sz="4" w:space="0" w:color="auto"/>
              <w:bottom w:val="single" w:sz="4" w:space="0" w:color="auto"/>
              <w:right w:val="single" w:sz="4" w:space="0" w:color="auto"/>
            </w:tcBorders>
          </w:tcPr>
          <w:p w14:paraId="0F7F47A0"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A4"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A2"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4721" w:type="dxa"/>
            <w:gridSpan w:val="2"/>
            <w:tcBorders>
              <w:top w:val="single" w:sz="4" w:space="0" w:color="auto"/>
              <w:left w:val="single" w:sz="4" w:space="0" w:color="auto"/>
              <w:bottom w:val="single" w:sz="4" w:space="0" w:color="auto"/>
              <w:right w:val="single" w:sz="4" w:space="0" w:color="auto"/>
            </w:tcBorders>
          </w:tcPr>
          <w:p w14:paraId="0F7F47A3"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7A5" w14:textId="77777777" w:rsidR="008E388E" w:rsidRPr="00236F4B" w:rsidRDefault="008E388E" w:rsidP="00064F9C">
      <w:pPr>
        <w:spacing w:after="0" w:line="240" w:lineRule="auto"/>
        <w:rPr>
          <w:rFonts w:asciiTheme="minorHAnsi" w:hAnsiTheme="minorHAnsi" w:cstheme="minorHAnsi"/>
          <w:sz w:val="18"/>
          <w:szCs w:val="18"/>
        </w:rPr>
      </w:pPr>
    </w:p>
    <w:sectPr w:rsidR="008E388E" w:rsidRPr="00236F4B" w:rsidSect="00411887">
      <w:headerReference w:type="even" r:id="rId20"/>
      <w:headerReference w:type="default" r:id="rId21"/>
      <w:footerReference w:type="default" r:id="rId22"/>
      <w:headerReference w:type="first" r:id="rId23"/>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06368" w14:textId="77777777" w:rsidR="00261B04" w:rsidRDefault="00261B04" w:rsidP="004E3B6C">
      <w:pPr>
        <w:spacing w:after="0" w:line="240" w:lineRule="auto"/>
      </w:pPr>
      <w:r>
        <w:separator/>
      </w:r>
    </w:p>
  </w:endnote>
  <w:endnote w:type="continuationSeparator" w:id="0">
    <w:p w14:paraId="60A1942B" w14:textId="77777777" w:rsidR="00261B04" w:rsidRDefault="00261B04" w:rsidP="004E3B6C">
      <w:pPr>
        <w:spacing w:after="0" w:line="240" w:lineRule="auto"/>
      </w:pPr>
      <w:r>
        <w:continuationSeparator/>
      </w:r>
    </w:p>
  </w:endnote>
  <w:endnote w:type="continuationNotice" w:id="1">
    <w:p w14:paraId="67800434" w14:textId="77777777" w:rsidR="00261B04" w:rsidRDefault="00261B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C5E6E" w14:textId="77777777" w:rsidR="00B3542A" w:rsidRDefault="00B35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BE" w14:textId="4799F49F" w:rsidR="00261B04" w:rsidRPr="00C91513" w:rsidRDefault="00261B04"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C8248F6" w:rsidR="00261B04" w:rsidRPr="00C91513" w:rsidRDefault="00261B04"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r>
    <w:del w:id="7" w:author="Alexis" w:date="2021-03-24T16:21:00Z">
      <w:r w:rsidDel="00B3542A">
        <w:rPr>
          <w:i w:val="0"/>
          <w:sz w:val="20"/>
          <w:szCs w:val="20"/>
        </w:rPr>
        <w:delText>January 2020</w:delText>
      </w:r>
    </w:del>
    <w:ins w:id="8" w:author="Alexis" w:date="2021-03-24T16:21:00Z">
      <w:r w:rsidR="00B3542A">
        <w:rPr>
          <w:i w:val="0"/>
          <w:sz w:val="20"/>
          <w:szCs w:val="20"/>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286E8" w14:textId="77777777" w:rsidR="00B3542A" w:rsidRDefault="00B354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7A98D" w14:textId="58322F33" w:rsidR="00261B04" w:rsidRPr="00C91513" w:rsidRDefault="00261B04"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r>
    <w:del w:id="33" w:author="Alexis" w:date="2021-03-24T16:22:00Z">
      <w:r w:rsidDel="00B3542A">
        <w:rPr>
          <w:i w:val="0"/>
          <w:sz w:val="20"/>
          <w:szCs w:val="20"/>
        </w:rPr>
        <w:delText>January 2020</w:delText>
      </w:r>
    </w:del>
    <w:ins w:id="34" w:author="Alexis" w:date="2021-03-24T16:22:00Z">
      <w:r w:rsidR="00B3542A">
        <w:rPr>
          <w:i w:val="0"/>
          <w:sz w:val="20"/>
          <w:szCs w:val="20"/>
        </w:rPr>
        <w:t>March 2021</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A9AFF" w14:textId="77777777" w:rsidR="00261B04" w:rsidRPr="00C91513" w:rsidRDefault="00261B04"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21F76C84" w:rsidR="00261B04" w:rsidRPr="00C80016" w:rsidRDefault="00261B04"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r>
    <w:del w:id="37" w:author="Alexis" w:date="2021-03-24T16:22:00Z">
      <w:r w:rsidDel="00B3542A">
        <w:rPr>
          <w:i w:val="0"/>
          <w:sz w:val="20"/>
          <w:szCs w:val="20"/>
        </w:rPr>
        <w:delText>January 2020</w:delText>
      </w:r>
    </w:del>
    <w:ins w:id="38" w:author="Alexis" w:date="2021-03-24T16:22:00Z">
      <w:r w:rsidR="00B3542A">
        <w:rPr>
          <w:i w:val="0"/>
          <w:sz w:val="20"/>
          <w:szCs w:val="20"/>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FDFF6" w14:textId="77777777" w:rsidR="00261B04" w:rsidRDefault="00261B04" w:rsidP="004E3B6C">
      <w:pPr>
        <w:spacing w:after="0" w:line="240" w:lineRule="auto"/>
      </w:pPr>
      <w:r>
        <w:separator/>
      </w:r>
    </w:p>
  </w:footnote>
  <w:footnote w:type="continuationSeparator" w:id="0">
    <w:p w14:paraId="63AE9434" w14:textId="77777777" w:rsidR="00261B04" w:rsidRDefault="00261B04" w:rsidP="004E3B6C">
      <w:pPr>
        <w:spacing w:after="0" w:line="240" w:lineRule="auto"/>
      </w:pPr>
      <w:r>
        <w:continuationSeparator/>
      </w:r>
    </w:p>
  </w:footnote>
  <w:footnote w:type="continuationNotice" w:id="1">
    <w:p w14:paraId="19FF89F0" w14:textId="77777777" w:rsidR="00261B04" w:rsidRDefault="00261B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AA" w14:textId="77777777" w:rsidR="00261B04" w:rsidRDefault="00B3542A">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AB" w14:textId="7D99CFE4" w:rsidR="00261B04" w:rsidRPr="00913A72" w:rsidRDefault="00261B04"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4" behindDoc="0" locked="0" layoutInCell="1" allowOverlap="1" wp14:anchorId="0F7F47D7" wp14:editId="602B858E">
          <wp:simplePos x="0" y="0"/>
          <wp:positionH relativeFrom="margin">
            <wp:posOffset>6557010</wp:posOffset>
          </wp:positionH>
          <wp:positionV relativeFrom="margin">
            <wp:posOffset>-1280795</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3542A">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5;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6412E4B" w:rsidR="00261B04" w:rsidRPr="00913A72" w:rsidRDefault="00261B04"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56120FFC" w:rsidR="00261B04" w:rsidRPr="00913A72" w:rsidRDefault="00261B04"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CEC-CF2R-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w:t>
    </w:r>
    <w:ins w:id="3" w:author="Alexis" w:date="2021-03-24T16:21:00Z">
      <w:r w:rsidR="00B3542A">
        <w:rPr>
          <w:rFonts w:ascii="Arial" w:eastAsia="Times New Roman" w:hAnsi="Arial" w:cs="Arial"/>
          <w:sz w:val="14"/>
          <w:szCs w:val="14"/>
        </w:rPr>
        <w:t>3</w:t>
      </w:r>
    </w:ins>
    <w:del w:id="4" w:author="Alexis" w:date="2021-03-24T16:21:00Z">
      <w:r w:rsidDel="00B3542A">
        <w:rPr>
          <w:rFonts w:ascii="Arial" w:eastAsia="Times New Roman" w:hAnsi="Arial" w:cs="Arial"/>
          <w:sz w:val="14"/>
          <w:szCs w:val="14"/>
        </w:rPr>
        <w:delText>1</w:delText>
      </w:r>
    </w:del>
    <w:r>
      <w:rPr>
        <w:rFonts w:ascii="Arial" w:eastAsia="Times New Roman" w:hAnsi="Arial" w:cs="Arial"/>
        <w:sz w:val="14"/>
        <w:szCs w:val="14"/>
      </w:rPr>
      <w:t>/2</w:t>
    </w:r>
    <w:del w:id="5" w:author="Alexis" w:date="2021-03-24T16:21:00Z">
      <w:r w:rsidDel="00B3542A">
        <w:rPr>
          <w:rFonts w:ascii="Arial" w:eastAsia="Times New Roman" w:hAnsi="Arial" w:cs="Arial"/>
          <w:sz w:val="14"/>
          <w:szCs w:val="14"/>
        </w:rPr>
        <w:delText>0</w:delText>
      </w:r>
    </w:del>
    <w:ins w:id="6" w:author="Alexis" w:date="2021-03-24T16:21:00Z">
      <w:r w:rsidR="00B3542A">
        <w:rPr>
          <w:rFonts w:ascii="Arial" w:eastAsia="Times New Roman" w:hAnsi="Arial" w:cs="Arial"/>
          <w:sz w:val="14"/>
          <w:szCs w:val="14"/>
        </w:rPr>
        <w:t>1</w:t>
      </w:r>
    </w:ins>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22"/>
      <w:gridCol w:w="2290"/>
      <w:gridCol w:w="1083"/>
      <w:gridCol w:w="1495"/>
    </w:tblGrid>
    <w:tr w:rsidR="00261B04" w:rsidRPr="00F85124" w14:paraId="0F7F47B0" w14:textId="77777777" w:rsidTr="00A259EF">
      <w:trPr>
        <w:cantSplit/>
        <w:trHeight w:val="288"/>
      </w:trPr>
      <w:tc>
        <w:tcPr>
          <w:tcW w:w="4307" w:type="pct"/>
          <w:gridSpan w:val="3"/>
          <w:tcBorders>
            <w:bottom w:val="single" w:sz="4" w:space="0" w:color="auto"/>
            <w:right w:val="nil"/>
          </w:tcBorders>
          <w:vAlign w:val="center"/>
        </w:tcPr>
        <w:p w14:paraId="0F7F47AE" w14:textId="77777777" w:rsidR="00261B04" w:rsidRPr="00F85124" w:rsidRDefault="00261B04" w:rsidP="00C33BFE">
          <w:pPr>
            <w:pStyle w:val="Style14"/>
            <w:rPr>
              <w:b/>
            </w:rPr>
          </w:pPr>
          <w:r>
            <w:t>CERTIFICATE OF INSTALLATION</w:t>
          </w:r>
        </w:p>
      </w:tc>
      <w:tc>
        <w:tcPr>
          <w:tcW w:w="693" w:type="pct"/>
          <w:tcBorders>
            <w:left w:val="nil"/>
            <w:bottom w:val="single" w:sz="4" w:space="0" w:color="auto"/>
          </w:tcBorders>
          <w:tcMar>
            <w:left w:w="115" w:type="dxa"/>
            <w:right w:w="115" w:type="dxa"/>
          </w:tcMar>
          <w:vAlign w:val="center"/>
        </w:tcPr>
        <w:p w14:paraId="0F7F47AF" w14:textId="764B2D84" w:rsidR="00261B04" w:rsidRDefault="00261B04">
          <w:pPr>
            <w:pStyle w:val="Style15"/>
            <w:rPr>
              <w:b/>
            </w:rPr>
          </w:pPr>
          <w:r>
            <w:t>CF2R-PLB-22-H</w:t>
          </w:r>
        </w:p>
      </w:tc>
    </w:tr>
    <w:tr w:rsidR="00261B04" w:rsidRPr="00F85124" w14:paraId="0F7F47B3" w14:textId="77777777" w:rsidTr="00A259EF">
      <w:trPr>
        <w:cantSplit/>
        <w:trHeight w:val="288"/>
      </w:trPr>
      <w:tc>
        <w:tcPr>
          <w:tcW w:w="4307" w:type="pct"/>
          <w:gridSpan w:val="3"/>
          <w:tcBorders>
            <w:right w:val="nil"/>
          </w:tcBorders>
        </w:tcPr>
        <w:p w14:paraId="0F7F47B1" w14:textId="77777777" w:rsidR="00261B04" w:rsidRPr="00F85124" w:rsidRDefault="00261B04" w:rsidP="00C33BFE">
          <w:pPr>
            <w:pStyle w:val="Style10"/>
            <w:rPr>
              <w:sz w:val="12"/>
              <w:szCs w:val="12"/>
            </w:rPr>
          </w:pPr>
          <w:r>
            <w:t xml:space="preserve">HERS Verified </w:t>
          </w:r>
          <w:r w:rsidRPr="006D2E42">
            <w:t>Single Dwelling Unit Hot Water System Distribution</w:t>
          </w:r>
        </w:p>
      </w:tc>
      <w:tc>
        <w:tcPr>
          <w:tcW w:w="693" w:type="pct"/>
          <w:tcBorders>
            <w:left w:val="nil"/>
          </w:tcBorders>
        </w:tcPr>
        <w:p w14:paraId="0F7F47B2" w14:textId="58388B6A" w:rsidR="00261B04" w:rsidRPr="00F85124" w:rsidRDefault="00261B04" w:rsidP="00C33BFE">
          <w:pPr>
            <w:pStyle w:val="Style11"/>
            <w:rPr>
              <w:sz w:val="12"/>
              <w:szCs w:val="12"/>
            </w:rPr>
          </w:pPr>
          <w:r w:rsidRPr="00F85124">
            <w:t xml:space="preserve">(Page </w:t>
          </w:r>
          <w:r>
            <w:fldChar w:fldCharType="begin"/>
          </w:r>
          <w:r>
            <w:instrText xml:space="preserve"> PAGE   \* MERGEFORMAT </w:instrText>
          </w:r>
          <w:r>
            <w:fldChar w:fldCharType="separate"/>
          </w:r>
          <w:r>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3542A">
            <w:rPr>
              <w:noProof/>
            </w:rPr>
            <w:t>6</w:t>
          </w:r>
          <w:r>
            <w:rPr>
              <w:noProof/>
            </w:rPr>
            <w:fldChar w:fldCharType="end"/>
          </w:r>
          <w:r w:rsidRPr="00F85124">
            <w:t>)</w:t>
          </w:r>
        </w:p>
      </w:tc>
    </w:tr>
    <w:tr w:rsidR="00261B04" w:rsidRPr="00F85124" w14:paraId="0F7F47B7" w14:textId="77777777" w:rsidTr="00A259EF">
      <w:trPr>
        <w:cantSplit/>
        <w:trHeight w:val="288"/>
      </w:trPr>
      <w:tc>
        <w:tcPr>
          <w:tcW w:w="2744" w:type="pct"/>
        </w:tcPr>
        <w:p w14:paraId="0F7F47B4" w14:textId="77777777" w:rsidR="00261B04" w:rsidRPr="00F85124" w:rsidRDefault="00261B04" w:rsidP="00C33BFE">
          <w:pPr>
            <w:pStyle w:val="Style12"/>
          </w:pPr>
          <w:r w:rsidRPr="00F85124">
            <w:t>Project Name:</w:t>
          </w:r>
        </w:p>
      </w:tc>
      <w:tc>
        <w:tcPr>
          <w:tcW w:w="1061" w:type="pct"/>
        </w:tcPr>
        <w:p w14:paraId="0F7F47B5" w14:textId="77777777" w:rsidR="00261B04" w:rsidRPr="00F85124" w:rsidRDefault="00261B04" w:rsidP="00C33BFE">
          <w:pPr>
            <w:pStyle w:val="Style12"/>
          </w:pPr>
          <w:r w:rsidRPr="00F85124">
            <w:t>Enforcement Agency:</w:t>
          </w:r>
        </w:p>
      </w:tc>
      <w:tc>
        <w:tcPr>
          <w:tcW w:w="1194" w:type="pct"/>
          <w:gridSpan w:val="2"/>
        </w:tcPr>
        <w:p w14:paraId="0F7F47B6" w14:textId="77777777" w:rsidR="00261B04" w:rsidRPr="00F85124" w:rsidRDefault="00261B04" w:rsidP="00C33BFE">
          <w:pPr>
            <w:pStyle w:val="Style12"/>
          </w:pPr>
          <w:r w:rsidRPr="00F85124">
            <w:t>Permit Number:</w:t>
          </w:r>
        </w:p>
      </w:tc>
    </w:tr>
    <w:tr w:rsidR="00261B04" w:rsidRPr="00F85124" w14:paraId="0F7F47BB" w14:textId="77777777" w:rsidTr="00A259EF">
      <w:trPr>
        <w:cantSplit/>
        <w:trHeight w:val="288"/>
      </w:trPr>
      <w:tc>
        <w:tcPr>
          <w:tcW w:w="2744" w:type="pct"/>
        </w:tcPr>
        <w:p w14:paraId="0F7F47B8" w14:textId="77777777" w:rsidR="00261B04" w:rsidRPr="00F85124" w:rsidRDefault="00261B04" w:rsidP="00C33BFE">
          <w:pPr>
            <w:pStyle w:val="Style12"/>
            <w:rPr>
              <w:vertAlign w:val="superscript"/>
            </w:rPr>
          </w:pPr>
          <w:r w:rsidRPr="00F85124">
            <w:t>Dwelling Address:</w:t>
          </w:r>
        </w:p>
      </w:tc>
      <w:tc>
        <w:tcPr>
          <w:tcW w:w="1061" w:type="pct"/>
        </w:tcPr>
        <w:p w14:paraId="0F7F47B9" w14:textId="77777777" w:rsidR="00261B04" w:rsidRPr="00F85124" w:rsidRDefault="00261B04" w:rsidP="00C33BFE">
          <w:pPr>
            <w:pStyle w:val="Style12"/>
            <w:rPr>
              <w:vertAlign w:val="superscript"/>
            </w:rPr>
          </w:pPr>
          <w:r w:rsidRPr="00F85124">
            <w:t>City</w:t>
          </w:r>
        </w:p>
      </w:tc>
      <w:tc>
        <w:tcPr>
          <w:tcW w:w="1194" w:type="pct"/>
          <w:gridSpan w:val="2"/>
        </w:tcPr>
        <w:p w14:paraId="0F7F47BA" w14:textId="77777777" w:rsidR="00261B04" w:rsidRPr="00F85124" w:rsidRDefault="00261B04" w:rsidP="00C33BFE">
          <w:pPr>
            <w:pStyle w:val="Style12"/>
            <w:rPr>
              <w:vertAlign w:val="superscript"/>
            </w:rPr>
          </w:pPr>
          <w:r w:rsidRPr="00F85124">
            <w:t>Zip Code</w:t>
          </w:r>
        </w:p>
      </w:tc>
    </w:tr>
  </w:tbl>
  <w:p w14:paraId="0F7F47BC" w14:textId="77777777" w:rsidR="00261B04" w:rsidRPr="006D2E42" w:rsidRDefault="00261B04"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C0" w14:textId="77777777" w:rsidR="00261B04" w:rsidRDefault="00B3542A">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47"/>
      <w:gridCol w:w="2980"/>
      <w:gridCol w:w="2039"/>
    </w:tblGrid>
    <w:tr w:rsidR="00261B04" w:rsidRPr="00F85124" w14:paraId="18279AA8" w14:textId="77777777" w:rsidTr="0036442C">
      <w:trPr>
        <w:cantSplit/>
        <w:trHeight w:val="144"/>
      </w:trPr>
      <w:tc>
        <w:tcPr>
          <w:tcW w:w="4053" w:type="pct"/>
          <w:gridSpan w:val="2"/>
          <w:tcBorders>
            <w:bottom w:val="single" w:sz="4" w:space="0" w:color="auto"/>
            <w:right w:val="nil"/>
          </w:tcBorders>
          <w:vAlign w:val="center"/>
        </w:tcPr>
        <w:p w14:paraId="41E27171" w14:textId="77777777" w:rsidR="00261B04" w:rsidRPr="00F85124" w:rsidRDefault="00261B04" w:rsidP="0036442C">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947" w:type="pct"/>
          <w:tcBorders>
            <w:left w:val="nil"/>
            <w:bottom w:val="single" w:sz="4" w:space="0" w:color="auto"/>
          </w:tcBorders>
          <w:tcMar>
            <w:left w:w="115" w:type="dxa"/>
            <w:right w:w="115" w:type="dxa"/>
          </w:tcMar>
          <w:vAlign w:val="center"/>
        </w:tcPr>
        <w:p w14:paraId="2726D78A" w14:textId="77777777" w:rsidR="00261B04" w:rsidRPr="00F85124" w:rsidRDefault="00261B04" w:rsidP="0036442C">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261B04" w:rsidRPr="00F85124" w14:paraId="576A2BF5" w14:textId="77777777" w:rsidTr="0036442C">
      <w:trPr>
        <w:cantSplit/>
        <w:trHeight w:val="288"/>
      </w:trPr>
      <w:tc>
        <w:tcPr>
          <w:tcW w:w="2669" w:type="pct"/>
          <w:tcBorders>
            <w:right w:val="nil"/>
          </w:tcBorders>
        </w:tcPr>
        <w:p w14:paraId="4264EA7C" w14:textId="60D063CA" w:rsidR="00261B04" w:rsidRPr="00586C72" w:rsidRDefault="00261B04" w:rsidP="0036442C">
          <w:pPr>
            <w:tabs>
              <w:tab w:val="right" w:pos="10543"/>
            </w:tabs>
            <w:spacing w:after="0"/>
            <w:rPr>
              <w:rFonts w:asciiTheme="minorHAnsi" w:hAnsiTheme="minorHAnsi"/>
              <w:sz w:val="20"/>
              <w:szCs w:val="20"/>
            </w:rPr>
          </w:pPr>
          <w:r>
            <w:rPr>
              <w:rFonts w:asciiTheme="minorHAnsi" w:hAnsiTheme="minorHAnsi"/>
              <w:bCs/>
              <w:sz w:val="20"/>
              <w:szCs w:val="20"/>
            </w:rPr>
            <w:t xml:space="preserve">HERS Verified </w:t>
          </w:r>
          <w:r w:rsidRPr="00586C72">
            <w:rPr>
              <w:rFonts w:asciiTheme="minorHAnsi" w:hAnsiTheme="minorHAnsi"/>
              <w:bCs/>
              <w:sz w:val="20"/>
              <w:szCs w:val="20"/>
            </w:rPr>
            <w:t>Single Dwelling Unit Hot Water System Distribution</w:t>
          </w:r>
        </w:p>
      </w:tc>
      <w:tc>
        <w:tcPr>
          <w:tcW w:w="2331" w:type="pct"/>
          <w:gridSpan w:val="2"/>
          <w:tcBorders>
            <w:left w:val="nil"/>
          </w:tcBorders>
        </w:tcPr>
        <w:p w14:paraId="34846D84" w14:textId="554EC5BC" w:rsidR="00261B04" w:rsidRPr="00586C72" w:rsidRDefault="00261B04" w:rsidP="0036442C">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3542A">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5221F694" w14:textId="60A656FC" w:rsidR="00261B04" w:rsidRPr="006D2E42" w:rsidRDefault="00261B04" w:rsidP="0036442C">
    <w:pPr>
      <w:suppressAutoHyphens/>
      <w:spacing w:after="0" w:line="240" w:lineRule="auto"/>
      <w:ind w:left="-90"/>
      <w:rPr>
        <w:sz w:val="16"/>
        <w:szCs w:val="16"/>
      </w:rPr>
    </w:pPr>
    <w:r>
      <w:rPr>
        <w:rFonts w:ascii="Arial" w:eastAsia="Times New Roman" w:hAnsi="Arial" w:cs="Arial"/>
        <w:noProof/>
        <w:sz w:val="14"/>
        <w:szCs w:val="14"/>
      </w:rPr>
      <w:drawing>
        <wp:anchor distT="0" distB="0" distL="114300" distR="114300" simplePos="0" relativeHeight="251658247" behindDoc="1" locked="0" layoutInCell="0" allowOverlap="1" wp14:anchorId="7D2A3EA9" wp14:editId="124E4B2A">
          <wp:simplePos x="0" y="0"/>
          <wp:positionH relativeFrom="margin">
            <wp:align>center</wp:align>
          </wp:positionH>
          <wp:positionV relativeFrom="margin">
            <wp:align>center</wp:align>
          </wp:positionV>
          <wp:extent cx="9144000" cy="6858000"/>
          <wp:effectExtent l="0" t="0" r="0" b="0"/>
          <wp:wrapNone/>
          <wp:docPr id="10" name="Picture 10"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CC" w14:textId="77777777" w:rsidR="00261B04" w:rsidRDefault="00B3542A">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47"/>
      <w:gridCol w:w="3227"/>
      <w:gridCol w:w="1825"/>
    </w:tblGrid>
    <w:tr w:rsidR="00261B04" w:rsidRPr="00F85124" w14:paraId="0F7F47CF" w14:textId="77777777" w:rsidTr="002B092D">
      <w:trPr>
        <w:cantSplit/>
        <w:trHeight w:val="288"/>
      </w:trPr>
      <w:tc>
        <w:tcPr>
          <w:tcW w:w="4155" w:type="pct"/>
          <w:gridSpan w:val="2"/>
          <w:tcBorders>
            <w:bottom w:val="single" w:sz="4" w:space="0" w:color="auto"/>
            <w:right w:val="nil"/>
          </w:tcBorders>
          <w:vAlign w:val="center"/>
        </w:tcPr>
        <w:p w14:paraId="0F7F47CD" w14:textId="4AD1DC3E" w:rsidR="00261B04" w:rsidRPr="00F85124" w:rsidRDefault="00261B04" w:rsidP="00064F9C">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77777777" w:rsidR="00261B04" w:rsidRDefault="00261B04">
          <w:pPr>
            <w:pStyle w:val="Style15"/>
            <w:rPr>
              <w:b/>
            </w:rPr>
          </w:pPr>
          <w:r>
            <w:t>CF2R-PLB-22-H</w:t>
          </w:r>
        </w:p>
      </w:tc>
    </w:tr>
    <w:tr w:rsidR="00261B04" w:rsidRPr="00F85124" w14:paraId="0F7F47D2" w14:textId="77777777" w:rsidTr="002B092D">
      <w:trPr>
        <w:cantSplit/>
        <w:trHeight w:val="288"/>
      </w:trPr>
      <w:tc>
        <w:tcPr>
          <w:tcW w:w="2661" w:type="pct"/>
          <w:tcBorders>
            <w:right w:val="nil"/>
          </w:tcBorders>
        </w:tcPr>
        <w:p w14:paraId="0F7F47D0" w14:textId="77777777" w:rsidR="00261B04" w:rsidRPr="00F85124" w:rsidRDefault="00261B04" w:rsidP="00C33BFE">
          <w:pPr>
            <w:pStyle w:val="Style10"/>
            <w:rPr>
              <w:sz w:val="12"/>
              <w:szCs w:val="12"/>
            </w:rPr>
          </w:pPr>
          <w:r>
            <w:t xml:space="preserve">HERS Verified </w:t>
          </w:r>
          <w:r w:rsidRPr="006D2E42">
            <w:t>Single Dwelling Unit Hot Water System Distribution</w:t>
          </w:r>
        </w:p>
      </w:tc>
      <w:tc>
        <w:tcPr>
          <w:tcW w:w="2339" w:type="pct"/>
          <w:gridSpan w:val="2"/>
          <w:tcBorders>
            <w:left w:val="nil"/>
          </w:tcBorders>
        </w:tcPr>
        <w:p w14:paraId="0F7F47D1" w14:textId="3726EB46" w:rsidR="00261B04" w:rsidRPr="00F85124" w:rsidRDefault="00261B04" w:rsidP="00C33BFE">
          <w:pPr>
            <w:pStyle w:val="Style11"/>
            <w:rPr>
              <w:sz w:val="12"/>
              <w:szCs w:val="12"/>
            </w:rPr>
          </w:pPr>
          <w:r w:rsidRPr="00F85124">
            <w:t xml:space="preserve">(Page </w:t>
          </w:r>
          <w:r>
            <w:fldChar w:fldCharType="begin"/>
          </w:r>
          <w:r>
            <w:instrText xml:space="preserve"> PAGE   \* MERGEFORMAT </w:instrText>
          </w:r>
          <w:r>
            <w:fldChar w:fldCharType="separate"/>
          </w:r>
          <w:r w:rsidR="002D4853">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3542A">
            <w:rPr>
              <w:noProof/>
            </w:rPr>
            <w:t>11</w:t>
          </w:r>
          <w:r>
            <w:rPr>
              <w:noProof/>
            </w:rPr>
            <w:fldChar w:fldCharType="end"/>
          </w:r>
          <w:r w:rsidRPr="00F85124">
            <w:t>)</w:t>
          </w:r>
        </w:p>
      </w:tc>
    </w:tr>
  </w:tbl>
  <w:p w14:paraId="0F7F47D3" w14:textId="6FFB196D" w:rsidR="00261B04" w:rsidRPr="006D2E42" w:rsidRDefault="00B3542A"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9"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D5" w14:textId="77777777" w:rsidR="00261B04" w:rsidRDefault="00B3542A">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993"/>
    <w:multiLevelType w:val="hybridMultilevel"/>
    <w:tmpl w:val="F132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034"/>
    <w:multiLevelType w:val="hybridMultilevel"/>
    <w:tmpl w:val="CAF23F94"/>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5B35CBC"/>
    <w:multiLevelType w:val="hybridMultilevel"/>
    <w:tmpl w:val="A506582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11"/>
  </w:num>
  <w:num w:numId="6">
    <w:abstractNumId w:val="1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8"/>
  </w:num>
  <w:num w:numId="11">
    <w:abstractNumId w:val="0"/>
  </w:num>
  <w:num w:numId="12">
    <w:abstractNumId w:val="3"/>
  </w:num>
  <w:num w:numId="13">
    <w:abstractNumId w:val="10"/>
  </w:num>
  <w:num w:numId="14">
    <w:abstractNumId w:val="4"/>
  </w:num>
  <w:num w:numId="15">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96"/>
    <w:rsid w:val="00010453"/>
    <w:rsid w:val="00013667"/>
    <w:rsid w:val="00025661"/>
    <w:rsid w:val="00026F0A"/>
    <w:rsid w:val="000348E3"/>
    <w:rsid w:val="00034C3F"/>
    <w:rsid w:val="00034EAB"/>
    <w:rsid w:val="00035EF9"/>
    <w:rsid w:val="00043CAA"/>
    <w:rsid w:val="00046302"/>
    <w:rsid w:val="00047C58"/>
    <w:rsid w:val="000601F4"/>
    <w:rsid w:val="0006478B"/>
    <w:rsid w:val="00064983"/>
    <w:rsid w:val="00064F9C"/>
    <w:rsid w:val="00065203"/>
    <w:rsid w:val="00073FBD"/>
    <w:rsid w:val="000849F0"/>
    <w:rsid w:val="00092950"/>
    <w:rsid w:val="00095F6F"/>
    <w:rsid w:val="0009742B"/>
    <w:rsid w:val="000A05A2"/>
    <w:rsid w:val="000A2CFB"/>
    <w:rsid w:val="000B52D6"/>
    <w:rsid w:val="000B7422"/>
    <w:rsid w:val="000C0ADF"/>
    <w:rsid w:val="000C223A"/>
    <w:rsid w:val="000C2529"/>
    <w:rsid w:val="000D3D9E"/>
    <w:rsid w:val="000D4598"/>
    <w:rsid w:val="000D610A"/>
    <w:rsid w:val="000E1685"/>
    <w:rsid w:val="000E45E2"/>
    <w:rsid w:val="000F1D06"/>
    <w:rsid w:val="000F7055"/>
    <w:rsid w:val="000F75BC"/>
    <w:rsid w:val="001042E0"/>
    <w:rsid w:val="00122A6B"/>
    <w:rsid w:val="00122DFF"/>
    <w:rsid w:val="001233C7"/>
    <w:rsid w:val="0013071A"/>
    <w:rsid w:val="00131093"/>
    <w:rsid w:val="00136975"/>
    <w:rsid w:val="001379AE"/>
    <w:rsid w:val="001418FF"/>
    <w:rsid w:val="0014411D"/>
    <w:rsid w:val="0014483B"/>
    <w:rsid w:val="001455A6"/>
    <w:rsid w:val="00147EA4"/>
    <w:rsid w:val="0015184E"/>
    <w:rsid w:val="00157DF4"/>
    <w:rsid w:val="00166F9C"/>
    <w:rsid w:val="00173A82"/>
    <w:rsid w:val="00175066"/>
    <w:rsid w:val="00177CE0"/>
    <w:rsid w:val="00180B11"/>
    <w:rsid w:val="001822B4"/>
    <w:rsid w:val="00187D79"/>
    <w:rsid w:val="0019006C"/>
    <w:rsid w:val="00190379"/>
    <w:rsid w:val="001914EC"/>
    <w:rsid w:val="00192296"/>
    <w:rsid w:val="001938BC"/>
    <w:rsid w:val="00193F95"/>
    <w:rsid w:val="001950F9"/>
    <w:rsid w:val="001964BA"/>
    <w:rsid w:val="001A5DB6"/>
    <w:rsid w:val="001B3105"/>
    <w:rsid w:val="001B5E9B"/>
    <w:rsid w:val="001B6293"/>
    <w:rsid w:val="001B692C"/>
    <w:rsid w:val="001C6CB5"/>
    <w:rsid w:val="001C6EE0"/>
    <w:rsid w:val="001C791D"/>
    <w:rsid w:val="001D396A"/>
    <w:rsid w:val="001E3511"/>
    <w:rsid w:val="001E58D1"/>
    <w:rsid w:val="001F0055"/>
    <w:rsid w:val="001F0A85"/>
    <w:rsid w:val="001F353A"/>
    <w:rsid w:val="001F3BFF"/>
    <w:rsid w:val="001F3C43"/>
    <w:rsid w:val="002145A5"/>
    <w:rsid w:val="002176C2"/>
    <w:rsid w:val="0022056E"/>
    <w:rsid w:val="0022213C"/>
    <w:rsid w:val="00222953"/>
    <w:rsid w:val="00224FFB"/>
    <w:rsid w:val="00232426"/>
    <w:rsid w:val="0023694B"/>
    <w:rsid w:val="00236F4B"/>
    <w:rsid w:val="0024269A"/>
    <w:rsid w:val="002431D7"/>
    <w:rsid w:val="002456C7"/>
    <w:rsid w:val="002473C4"/>
    <w:rsid w:val="0025415A"/>
    <w:rsid w:val="002544C3"/>
    <w:rsid w:val="0025496C"/>
    <w:rsid w:val="00256B55"/>
    <w:rsid w:val="0025788B"/>
    <w:rsid w:val="002578E7"/>
    <w:rsid w:val="002600BD"/>
    <w:rsid w:val="00260EB7"/>
    <w:rsid w:val="00261B04"/>
    <w:rsid w:val="00264A7E"/>
    <w:rsid w:val="00267060"/>
    <w:rsid w:val="00267109"/>
    <w:rsid w:val="00276DD9"/>
    <w:rsid w:val="00293EE6"/>
    <w:rsid w:val="002A058D"/>
    <w:rsid w:val="002A1FF1"/>
    <w:rsid w:val="002A45FE"/>
    <w:rsid w:val="002A4FD5"/>
    <w:rsid w:val="002A63C0"/>
    <w:rsid w:val="002B092D"/>
    <w:rsid w:val="002B4375"/>
    <w:rsid w:val="002B5F75"/>
    <w:rsid w:val="002D344E"/>
    <w:rsid w:val="002D4853"/>
    <w:rsid w:val="002E14A5"/>
    <w:rsid w:val="002E1D83"/>
    <w:rsid w:val="002E200E"/>
    <w:rsid w:val="002F18C2"/>
    <w:rsid w:val="002F1EAA"/>
    <w:rsid w:val="002F44E2"/>
    <w:rsid w:val="003004FB"/>
    <w:rsid w:val="003027B1"/>
    <w:rsid w:val="00304DD4"/>
    <w:rsid w:val="0031022E"/>
    <w:rsid w:val="003166CA"/>
    <w:rsid w:val="003222A9"/>
    <w:rsid w:val="00323F2C"/>
    <w:rsid w:val="00327949"/>
    <w:rsid w:val="003279CA"/>
    <w:rsid w:val="0033003F"/>
    <w:rsid w:val="00332C3F"/>
    <w:rsid w:val="00352318"/>
    <w:rsid w:val="00352A48"/>
    <w:rsid w:val="00353208"/>
    <w:rsid w:val="003553ED"/>
    <w:rsid w:val="0035556A"/>
    <w:rsid w:val="00356EF4"/>
    <w:rsid w:val="00357C89"/>
    <w:rsid w:val="00357CFC"/>
    <w:rsid w:val="003609C5"/>
    <w:rsid w:val="00362F77"/>
    <w:rsid w:val="0036348A"/>
    <w:rsid w:val="0036442C"/>
    <w:rsid w:val="003648E9"/>
    <w:rsid w:val="00371CAD"/>
    <w:rsid w:val="003739EF"/>
    <w:rsid w:val="003765F9"/>
    <w:rsid w:val="003806BB"/>
    <w:rsid w:val="00383435"/>
    <w:rsid w:val="003838CF"/>
    <w:rsid w:val="003B2758"/>
    <w:rsid w:val="003B2928"/>
    <w:rsid w:val="003C08D4"/>
    <w:rsid w:val="003C1D51"/>
    <w:rsid w:val="003C2B0D"/>
    <w:rsid w:val="003D02EE"/>
    <w:rsid w:val="003D260A"/>
    <w:rsid w:val="003D3970"/>
    <w:rsid w:val="003D7869"/>
    <w:rsid w:val="003D7F1B"/>
    <w:rsid w:val="003E5D1D"/>
    <w:rsid w:val="003E796B"/>
    <w:rsid w:val="003F5E03"/>
    <w:rsid w:val="00400D12"/>
    <w:rsid w:val="004021C5"/>
    <w:rsid w:val="004035F2"/>
    <w:rsid w:val="00410D90"/>
    <w:rsid w:val="00410ECB"/>
    <w:rsid w:val="00411887"/>
    <w:rsid w:val="004125D7"/>
    <w:rsid w:val="004144C8"/>
    <w:rsid w:val="00422867"/>
    <w:rsid w:val="00426876"/>
    <w:rsid w:val="0044682A"/>
    <w:rsid w:val="00455CD1"/>
    <w:rsid w:val="004561B1"/>
    <w:rsid w:val="00456EA6"/>
    <w:rsid w:val="004577D2"/>
    <w:rsid w:val="004648AA"/>
    <w:rsid w:val="00467528"/>
    <w:rsid w:val="004716A9"/>
    <w:rsid w:val="004737C4"/>
    <w:rsid w:val="004818A4"/>
    <w:rsid w:val="00493F0F"/>
    <w:rsid w:val="0049441B"/>
    <w:rsid w:val="00494DCF"/>
    <w:rsid w:val="004953E7"/>
    <w:rsid w:val="00496FB9"/>
    <w:rsid w:val="004A16DC"/>
    <w:rsid w:val="004A5342"/>
    <w:rsid w:val="004B0F33"/>
    <w:rsid w:val="004B28F4"/>
    <w:rsid w:val="004B5988"/>
    <w:rsid w:val="004B7988"/>
    <w:rsid w:val="004C395F"/>
    <w:rsid w:val="004D1480"/>
    <w:rsid w:val="004D3E46"/>
    <w:rsid w:val="004E16E0"/>
    <w:rsid w:val="004E3B6C"/>
    <w:rsid w:val="004E4DC2"/>
    <w:rsid w:val="00503547"/>
    <w:rsid w:val="005157FC"/>
    <w:rsid w:val="00520259"/>
    <w:rsid w:val="00526D3D"/>
    <w:rsid w:val="0053169A"/>
    <w:rsid w:val="00531DE4"/>
    <w:rsid w:val="00533FC8"/>
    <w:rsid w:val="0053634D"/>
    <w:rsid w:val="005438DF"/>
    <w:rsid w:val="00570C0E"/>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E56D8"/>
    <w:rsid w:val="005F39F7"/>
    <w:rsid w:val="005F5F84"/>
    <w:rsid w:val="00604247"/>
    <w:rsid w:val="0060478D"/>
    <w:rsid w:val="00611038"/>
    <w:rsid w:val="006155F7"/>
    <w:rsid w:val="00615B2E"/>
    <w:rsid w:val="00625EF9"/>
    <w:rsid w:val="00627215"/>
    <w:rsid w:val="00641F8E"/>
    <w:rsid w:val="00643B79"/>
    <w:rsid w:val="00650332"/>
    <w:rsid w:val="0065796D"/>
    <w:rsid w:val="00660D0A"/>
    <w:rsid w:val="00662936"/>
    <w:rsid w:val="00663CC9"/>
    <w:rsid w:val="00666C61"/>
    <w:rsid w:val="00684EC5"/>
    <w:rsid w:val="0069075C"/>
    <w:rsid w:val="00690C6A"/>
    <w:rsid w:val="006971F7"/>
    <w:rsid w:val="006A7E82"/>
    <w:rsid w:val="006B0D0C"/>
    <w:rsid w:val="006C167A"/>
    <w:rsid w:val="006C36EE"/>
    <w:rsid w:val="006D0D5A"/>
    <w:rsid w:val="006D27B8"/>
    <w:rsid w:val="006D2E42"/>
    <w:rsid w:val="006D43C4"/>
    <w:rsid w:val="006E0618"/>
    <w:rsid w:val="006E1E98"/>
    <w:rsid w:val="006E239E"/>
    <w:rsid w:val="006E258E"/>
    <w:rsid w:val="006E4B25"/>
    <w:rsid w:val="006F400D"/>
    <w:rsid w:val="006F4A34"/>
    <w:rsid w:val="00704E79"/>
    <w:rsid w:val="00707B29"/>
    <w:rsid w:val="00720D79"/>
    <w:rsid w:val="00722694"/>
    <w:rsid w:val="007305A1"/>
    <w:rsid w:val="00735003"/>
    <w:rsid w:val="00736541"/>
    <w:rsid w:val="007376A9"/>
    <w:rsid w:val="00747A98"/>
    <w:rsid w:val="00770BE1"/>
    <w:rsid w:val="007727F8"/>
    <w:rsid w:val="00777ED6"/>
    <w:rsid w:val="00787826"/>
    <w:rsid w:val="007951A4"/>
    <w:rsid w:val="00795769"/>
    <w:rsid w:val="00795808"/>
    <w:rsid w:val="007A27A1"/>
    <w:rsid w:val="007A56DD"/>
    <w:rsid w:val="007A73AF"/>
    <w:rsid w:val="007B0D5E"/>
    <w:rsid w:val="007B499C"/>
    <w:rsid w:val="007B6A87"/>
    <w:rsid w:val="007C2E10"/>
    <w:rsid w:val="007D028F"/>
    <w:rsid w:val="007D3579"/>
    <w:rsid w:val="007D76B1"/>
    <w:rsid w:val="007E190B"/>
    <w:rsid w:val="007E6A62"/>
    <w:rsid w:val="007F04D6"/>
    <w:rsid w:val="007F2497"/>
    <w:rsid w:val="007F431D"/>
    <w:rsid w:val="007F7E71"/>
    <w:rsid w:val="008049A6"/>
    <w:rsid w:val="00811F8E"/>
    <w:rsid w:val="00815B61"/>
    <w:rsid w:val="00816EBB"/>
    <w:rsid w:val="00825ED4"/>
    <w:rsid w:val="0082708E"/>
    <w:rsid w:val="008273AE"/>
    <w:rsid w:val="00832716"/>
    <w:rsid w:val="00841F88"/>
    <w:rsid w:val="00843321"/>
    <w:rsid w:val="00850E4B"/>
    <w:rsid w:val="00865941"/>
    <w:rsid w:val="00871743"/>
    <w:rsid w:val="00871BF4"/>
    <w:rsid w:val="008747B8"/>
    <w:rsid w:val="0087483C"/>
    <w:rsid w:val="00874A91"/>
    <w:rsid w:val="00875A96"/>
    <w:rsid w:val="00876910"/>
    <w:rsid w:val="00876C88"/>
    <w:rsid w:val="00876F4B"/>
    <w:rsid w:val="00877BF9"/>
    <w:rsid w:val="008873A7"/>
    <w:rsid w:val="00890BBF"/>
    <w:rsid w:val="008924B8"/>
    <w:rsid w:val="008A6EEA"/>
    <w:rsid w:val="008B05BB"/>
    <w:rsid w:val="008B231F"/>
    <w:rsid w:val="008B5A85"/>
    <w:rsid w:val="008C11DD"/>
    <w:rsid w:val="008D37C6"/>
    <w:rsid w:val="008D6F63"/>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64F6C"/>
    <w:rsid w:val="00975464"/>
    <w:rsid w:val="00975A1A"/>
    <w:rsid w:val="00975E71"/>
    <w:rsid w:val="00976C25"/>
    <w:rsid w:val="00980DEE"/>
    <w:rsid w:val="009813F1"/>
    <w:rsid w:val="00990D0A"/>
    <w:rsid w:val="009916D8"/>
    <w:rsid w:val="00992424"/>
    <w:rsid w:val="00994805"/>
    <w:rsid w:val="00994F23"/>
    <w:rsid w:val="009A07EC"/>
    <w:rsid w:val="009A203E"/>
    <w:rsid w:val="009A48FF"/>
    <w:rsid w:val="009A63CA"/>
    <w:rsid w:val="009B1376"/>
    <w:rsid w:val="009B534F"/>
    <w:rsid w:val="009B681B"/>
    <w:rsid w:val="009B7609"/>
    <w:rsid w:val="009B7D4A"/>
    <w:rsid w:val="009B7F66"/>
    <w:rsid w:val="009C10FB"/>
    <w:rsid w:val="009C19C3"/>
    <w:rsid w:val="009C1BD6"/>
    <w:rsid w:val="009C1D6E"/>
    <w:rsid w:val="009D1721"/>
    <w:rsid w:val="009D6242"/>
    <w:rsid w:val="009E0D73"/>
    <w:rsid w:val="009E613E"/>
    <w:rsid w:val="009E6483"/>
    <w:rsid w:val="009F716A"/>
    <w:rsid w:val="00A11FD9"/>
    <w:rsid w:val="00A122CA"/>
    <w:rsid w:val="00A123F0"/>
    <w:rsid w:val="00A15705"/>
    <w:rsid w:val="00A259EF"/>
    <w:rsid w:val="00A417EC"/>
    <w:rsid w:val="00A45B6A"/>
    <w:rsid w:val="00A55D6E"/>
    <w:rsid w:val="00A57683"/>
    <w:rsid w:val="00A82A43"/>
    <w:rsid w:val="00A92D60"/>
    <w:rsid w:val="00A93E82"/>
    <w:rsid w:val="00A956FB"/>
    <w:rsid w:val="00AA01B2"/>
    <w:rsid w:val="00AA2A5A"/>
    <w:rsid w:val="00AB434E"/>
    <w:rsid w:val="00AC4B2D"/>
    <w:rsid w:val="00AD0DE8"/>
    <w:rsid w:val="00AD73BB"/>
    <w:rsid w:val="00AD7981"/>
    <w:rsid w:val="00AE6068"/>
    <w:rsid w:val="00AE7D2E"/>
    <w:rsid w:val="00AF2949"/>
    <w:rsid w:val="00AF5BDE"/>
    <w:rsid w:val="00B02169"/>
    <w:rsid w:val="00B04692"/>
    <w:rsid w:val="00B062D7"/>
    <w:rsid w:val="00B1560F"/>
    <w:rsid w:val="00B16B2C"/>
    <w:rsid w:val="00B2258C"/>
    <w:rsid w:val="00B251DF"/>
    <w:rsid w:val="00B257BB"/>
    <w:rsid w:val="00B3542A"/>
    <w:rsid w:val="00B37017"/>
    <w:rsid w:val="00B40255"/>
    <w:rsid w:val="00B41E50"/>
    <w:rsid w:val="00B42098"/>
    <w:rsid w:val="00B50E4A"/>
    <w:rsid w:val="00B5420A"/>
    <w:rsid w:val="00B614D3"/>
    <w:rsid w:val="00B65F0F"/>
    <w:rsid w:val="00B7047B"/>
    <w:rsid w:val="00B7334B"/>
    <w:rsid w:val="00B73475"/>
    <w:rsid w:val="00B74627"/>
    <w:rsid w:val="00B77D9F"/>
    <w:rsid w:val="00B843FA"/>
    <w:rsid w:val="00B93A6C"/>
    <w:rsid w:val="00B971C9"/>
    <w:rsid w:val="00BA0DE5"/>
    <w:rsid w:val="00BB0819"/>
    <w:rsid w:val="00BB6EE2"/>
    <w:rsid w:val="00BC0A50"/>
    <w:rsid w:val="00BC1603"/>
    <w:rsid w:val="00BD5A3B"/>
    <w:rsid w:val="00BD7E2D"/>
    <w:rsid w:val="00BE1972"/>
    <w:rsid w:val="00BE3305"/>
    <w:rsid w:val="00BF25D5"/>
    <w:rsid w:val="00BF3581"/>
    <w:rsid w:val="00BF7314"/>
    <w:rsid w:val="00C04DCE"/>
    <w:rsid w:val="00C063FD"/>
    <w:rsid w:val="00C11154"/>
    <w:rsid w:val="00C12EA4"/>
    <w:rsid w:val="00C16194"/>
    <w:rsid w:val="00C16266"/>
    <w:rsid w:val="00C17920"/>
    <w:rsid w:val="00C17ADA"/>
    <w:rsid w:val="00C207A5"/>
    <w:rsid w:val="00C258EC"/>
    <w:rsid w:val="00C309E7"/>
    <w:rsid w:val="00C31E7D"/>
    <w:rsid w:val="00C33BFE"/>
    <w:rsid w:val="00C41113"/>
    <w:rsid w:val="00C4167D"/>
    <w:rsid w:val="00C41DB5"/>
    <w:rsid w:val="00C46AC8"/>
    <w:rsid w:val="00C50541"/>
    <w:rsid w:val="00C533F7"/>
    <w:rsid w:val="00C53FE6"/>
    <w:rsid w:val="00C549BD"/>
    <w:rsid w:val="00C55E3A"/>
    <w:rsid w:val="00C6275F"/>
    <w:rsid w:val="00C7516C"/>
    <w:rsid w:val="00C7551D"/>
    <w:rsid w:val="00C80016"/>
    <w:rsid w:val="00C91513"/>
    <w:rsid w:val="00CA1005"/>
    <w:rsid w:val="00CA27B6"/>
    <w:rsid w:val="00CA463B"/>
    <w:rsid w:val="00CB59A5"/>
    <w:rsid w:val="00CC1AFA"/>
    <w:rsid w:val="00CC3747"/>
    <w:rsid w:val="00CC3F68"/>
    <w:rsid w:val="00CC4CAF"/>
    <w:rsid w:val="00CD1D96"/>
    <w:rsid w:val="00CD3504"/>
    <w:rsid w:val="00CD4F6A"/>
    <w:rsid w:val="00CD718F"/>
    <w:rsid w:val="00CE1CE6"/>
    <w:rsid w:val="00CE2BDF"/>
    <w:rsid w:val="00CE616E"/>
    <w:rsid w:val="00CF62EE"/>
    <w:rsid w:val="00D029BF"/>
    <w:rsid w:val="00D11D0C"/>
    <w:rsid w:val="00D1391E"/>
    <w:rsid w:val="00D146D9"/>
    <w:rsid w:val="00D21FDB"/>
    <w:rsid w:val="00D23E4B"/>
    <w:rsid w:val="00D27702"/>
    <w:rsid w:val="00D348F0"/>
    <w:rsid w:val="00D35CCC"/>
    <w:rsid w:val="00D362E8"/>
    <w:rsid w:val="00D405C8"/>
    <w:rsid w:val="00D442A6"/>
    <w:rsid w:val="00D44924"/>
    <w:rsid w:val="00D52378"/>
    <w:rsid w:val="00D55D91"/>
    <w:rsid w:val="00D56448"/>
    <w:rsid w:val="00D65630"/>
    <w:rsid w:val="00D65B83"/>
    <w:rsid w:val="00D668B5"/>
    <w:rsid w:val="00D73EDD"/>
    <w:rsid w:val="00D7513B"/>
    <w:rsid w:val="00D75806"/>
    <w:rsid w:val="00D82384"/>
    <w:rsid w:val="00D843F8"/>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47AD"/>
    <w:rsid w:val="00DE5076"/>
    <w:rsid w:val="00DE5497"/>
    <w:rsid w:val="00DE68B9"/>
    <w:rsid w:val="00DE7A20"/>
    <w:rsid w:val="00DF3222"/>
    <w:rsid w:val="00DF32C1"/>
    <w:rsid w:val="00DF3388"/>
    <w:rsid w:val="00DF49E0"/>
    <w:rsid w:val="00DF4BB0"/>
    <w:rsid w:val="00DF67E5"/>
    <w:rsid w:val="00E04539"/>
    <w:rsid w:val="00E0468F"/>
    <w:rsid w:val="00E04921"/>
    <w:rsid w:val="00E07C31"/>
    <w:rsid w:val="00E11E2A"/>
    <w:rsid w:val="00E201AC"/>
    <w:rsid w:val="00E20AD9"/>
    <w:rsid w:val="00E22524"/>
    <w:rsid w:val="00E26207"/>
    <w:rsid w:val="00E43F52"/>
    <w:rsid w:val="00E44319"/>
    <w:rsid w:val="00E44F15"/>
    <w:rsid w:val="00E5015A"/>
    <w:rsid w:val="00E53F43"/>
    <w:rsid w:val="00E54E23"/>
    <w:rsid w:val="00E65215"/>
    <w:rsid w:val="00E65CD8"/>
    <w:rsid w:val="00E71469"/>
    <w:rsid w:val="00E71FAB"/>
    <w:rsid w:val="00E77A0E"/>
    <w:rsid w:val="00E81D52"/>
    <w:rsid w:val="00E87371"/>
    <w:rsid w:val="00E879AA"/>
    <w:rsid w:val="00E9142C"/>
    <w:rsid w:val="00EA0965"/>
    <w:rsid w:val="00EC0140"/>
    <w:rsid w:val="00EC0CA0"/>
    <w:rsid w:val="00EC1611"/>
    <w:rsid w:val="00EC1CBE"/>
    <w:rsid w:val="00ED6E64"/>
    <w:rsid w:val="00EE7C97"/>
    <w:rsid w:val="00EF43E7"/>
    <w:rsid w:val="00EF51D7"/>
    <w:rsid w:val="00EF7B18"/>
    <w:rsid w:val="00F017C1"/>
    <w:rsid w:val="00F0196F"/>
    <w:rsid w:val="00F024B5"/>
    <w:rsid w:val="00F07F36"/>
    <w:rsid w:val="00F1004F"/>
    <w:rsid w:val="00F2136B"/>
    <w:rsid w:val="00F349F6"/>
    <w:rsid w:val="00F41465"/>
    <w:rsid w:val="00F43BE7"/>
    <w:rsid w:val="00F43DC7"/>
    <w:rsid w:val="00F4590C"/>
    <w:rsid w:val="00F55E19"/>
    <w:rsid w:val="00F67605"/>
    <w:rsid w:val="00F7001C"/>
    <w:rsid w:val="00F7760E"/>
    <w:rsid w:val="00F83A1B"/>
    <w:rsid w:val="00F96517"/>
    <w:rsid w:val="00FA4660"/>
    <w:rsid w:val="00FA67D5"/>
    <w:rsid w:val="00FB0CB9"/>
    <w:rsid w:val="00FB228D"/>
    <w:rsid w:val="00FB266D"/>
    <w:rsid w:val="00FB4EA5"/>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394C38-7AA3-4904-A783-445D636B0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56BEA-B188-429E-8A1F-96F90DD8A7D9}">
  <ds:schemaRefs>
    <ds:schemaRef ds:uri="http://schemas.microsoft.com/sharepoint/v3/contenttype/forms"/>
  </ds:schemaRefs>
</ds:datastoreItem>
</file>

<file path=customXml/itemProps3.xml><?xml version="1.0" encoding="utf-8"?>
<ds:datastoreItem xmlns:ds="http://schemas.openxmlformats.org/officeDocument/2006/customXml" ds:itemID="{8EC2A80B-D165-4D5C-8C56-AA7A8358B680}">
  <ds:schemaRefs>
    <ds:schemaRef ds:uri="http://purl.org/dc/dcmitype/"/>
    <ds:schemaRef ds:uri="http://schemas.microsoft.com/office/2006/documentManagement/types"/>
    <ds:schemaRef ds:uri="http://purl.org/dc/elements/1.1/"/>
    <ds:schemaRef ds:uri="785685f2-c2e1-4352-89aa-3faca8eaba52"/>
    <ds:schemaRef ds:uri="http://schemas.microsoft.com/office/2006/metadata/properties"/>
    <ds:schemaRef ds:uri="5067c814-4b34-462c-a21d-c185ff6548d2"/>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A5E6E6EE-0802-4AFF-A770-2D096CD56AD8}">
  <ds:schemaRefs>
    <ds:schemaRef ds:uri="http://schemas.openxmlformats.org/officeDocument/2006/bibliography"/>
  </ds:schemaRefs>
</ds:datastoreItem>
</file>

<file path=customXml/itemProps5.xml><?xml version="1.0" encoding="utf-8"?>
<ds:datastoreItem xmlns:ds="http://schemas.openxmlformats.org/officeDocument/2006/customXml" ds:itemID="{68A1AF3F-ADE2-48CA-94CB-8FCE59F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8045</Words>
  <Characters>45861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Alexis</cp:lastModifiedBy>
  <cp:revision>8</cp:revision>
  <cp:lastPrinted>2019-01-23T23:31:00Z</cp:lastPrinted>
  <dcterms:created xsi:type="dcterms:W3CDTF">2019-11-25T18:05:00Z</dcterms:created>
  <dcterms:modified xsi:type="dcterms:W3CDTF">2021-03-24T23:22:00Z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
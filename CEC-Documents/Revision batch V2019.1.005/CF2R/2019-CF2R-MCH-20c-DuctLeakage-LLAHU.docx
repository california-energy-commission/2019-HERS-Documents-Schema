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5"/>
        <w:gridCol w:w="5545"/>
        <w:gridCol w:w="4983"/>
      </w:tblGrid>
      <w:tr w:rsidR="004252CD" w:rsidRPr="00EB049B" w14:paraId="69189815" w14:textId="77777777" w:rsidTr="005F24BB">
        <w:trPr>
          <w:trHeight w:val="30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814" w14:textId="77777777" w:rsidR="004252CD" w:rsidRDefault="004252CD" w:rsidP="004252CD">
            <w:pPr>
              <w:rPr>
                <w:rFonts w:asciiTheme="minorHAnsi" w:hAnsiTheme="minorHAnsi"/>
              </w:rPr>
            </w:pPr>
            <w:r w:rsidRPr="00EB049B">
              <w:rPr>
                <w:rFonts w:asciiTheme="minorHAnsi" w:hAnsiTheme="minorHAnsi"/>
                <w:b/>
              </w:rPr>
              <w:t>A. System Information</w:t>
            </w:r>
          </w:p>
        </w:tc>
      </w:tr>
      <w:tr w:rsidR="004252CD" w:rsidRPr="00EB049B" w14:paraId="69189819"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6" w14:textId="77777777" w:rsidR="004252CD" w:rsidRPr="00EB049B" w:rsidRDefault="004252CD" w:rsidP="004252CD">
            <w:pPr>
              <w:jc w:val="center"/>
              <w:rPr>
                <w:rFonts w:asciiTheme="minorHAnsi" w:hAnsiTheme="minorHAnsi"/>
              </w:rPr>
            </w:pPr>
            <w:r>
              <w:rPr>
                <w:rFonts w:asciiTheme="minorHAnsi" w:hAnsiTheme="minorHAnsi"/>
              </w:rPr>
              <w:t>0</w:t>
            </w:r>
            <w:r w:rsidRPr="00EB049B">
              <w:rPr>
                <w:rFonts w:asciiTheme="minorHAnsi" w:hAnsiTheme="minorHAnsi"/>
              </w:rPr>
              <w:t>1</w:t>
            </w:r>
          </w:p>
        </w:tc>
        <w:tc>
          <w:tcPr>
            <w:tcW w:w="2506" w:type="pct"/>
            <w:tcBorders>
              <w:top w:val="single" w:sz="4" w:space="0" w:color="auto"/>
              <w:left w:val="single" w:sz="4" w:space="0" w:color="auto"/>
              <w:bottom w:val="single" w:sz="4" w:space="0" w:color="auto"/>
              <w:right w:val="single" w:sz="4" w:space="0" w:color="auto"/>
            </w:tcBorders>
            <w:vAlign w:val="center"/>
          </w:tcPr>
          <w:p w14:paraId="69189817" w14:textId="20B09B58" w:rsidR="004252CD" w:rsidRPr="00EB049B" w:rsidRDefault="001334BC" w:rsidP="004252CD">
            <w:pPr>
              <w:rPr>
                <w:rFonts w:asciiTheme="minorHAnsi" w:hAnsiTheme="minorHAnsi"/>
              </w:rPr>
            </w:pPr>
            <w:r>
              <w:rPr>
                <w:rFonts w:asciiTheme="minorHAnsi" w:hAnsiTheme="minorHAnsi"/>
              </w:rPr>
              <w:t>Space Conditioning</w:t>
            </w:r>
            <w:r w:rsidR="004252CD" w:rsidRPr="00EB049B">
              <w:rPr>
                <w:rFonts w:asciiTheme="minorHAnsi" w:hAnsiTheme="minorHAnsi"/>
              </w:rPr>
              <w:t xml:space="preserve"> System Identification or Name</w:t>
            </w:r>
          </w:p>
        </w:tc>
        <w:tc>
          <w:tcPr>
            <w:tcW w:w="2252" w:type="pct"/>
            <w:tcBorders>
              <w:top w:val="single" w:sz="4" w:space="0" w:color="auto"/>
              <w:left w:val="single" w:sz="4" w:space="0" w:color="auto"/>
              <w:bottom w:val="single" w:sz="4" w:space="0" w:color="auto"/>
              <w:right w:val="single" w:sz="4" w:space="0" w:color="auto"/>
            </w:tcBorders>
            <w:vAlign w:val="center"/>
          </w:tcPr>
          <w:p w14:paraId="69189818" w14:textId="77777777" w:rsidR="004252CD" w:rsidRPr="00EB049B" w:rsidRDefault="004252CD" w:rsidP="004252CD">
            <w:pPr>
              <w:rPr>
                <w:rFonts w:asciiTheme="minorHAnsi" w:hAnsiTheme="minorHAnsi"/>
              </w:rPr>
            </w:pPr>
          </w:p>
        </w:tc>
      </w:tr>
      <w:tr w:rsidR="004252CD" w:rsidRPr="00EB049B" w14:paraId="6918981D"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A" w14:textId="77777777" w:rsidR="004252CD" w:rsidRPr="00EB049B" w:rsidRDefault="004252CD" w:rsidP="004252CD">
            <w:pPr>
              <w:jc w:val="center"/>
              <w:rPr>
                <w:rFonts w:asciiTheme="minorHAnsi" w:hAnsiTheme="minorHAnsi"/>
              </w:rPr>
            </w:pPr>
            <w:r>
              <w:rPr>
                <w:rFonts w:asciiTheme="minorHAnsi" w:hAnsiTheme="minorHAnsi"/>
              </w:rPr>
              <w:t>0</w:t>
            </w:r>
            <w:r w:rsidRPr="00EB049B">
              <w:rPr>
                <w:rFonts w:asciiTheme="minorHAnsi" w:hAnsiTheme="minorHAnsi"/>
              </w:rPr>
              <w:t>2</w:t>
            </w:r>
          </w:p>
        </w:tc>
        <w:tc>
          <w:tcPr>
            <w:tcW w:w="2506" w:type="pct"/>
            <w:tcBorders>
              <w:top w:val="single" w:sz="4" w:space="0" w:color="auto"/>
              <w:left w:val="single" w:sz="4" w:space="0" w:color="auto"/>
              <w:bottom w:val="single" w:sz="4" w:space="0" w:color="auto"/>
              <w:right w:val="single" w:sz="4" w:space="0" w:color="auto"/>
            </w:tcBorders>
            <w:vAlign w:val="center"/>
          </w:tcPr>
          <w:p w14:paraId="6918981B" w14:textId="3244318C" w:rsidR="004252CD" w:rsidRPr="00EB049B" w:rsidRDefault="001334BC" w:rsidP="004252CD">
            <w:pPr>
              <w:rPr>
                <w:rFonts w:asciiTheme="minorHAnsi" w:hAnsiTheme="minorHAnsi"/>
              </w:rPr>
            </w:pPr>
            <w:r>
              <w:rPr>
                <w:rFonts w:asciiTheme="minorHAnsi" w:hAnsiTheme="minorHAnsi"/>
              </w:rPr>
              <w:t>Space Conditioning</w:t>
            </w:r>
            <w:r w:rsidR="004252CD" w:rsidRPr="00EB049B">
              <w:rPr>
                <w:rFonts w:asciiTheme="minorHAnsi" w:hAnsiTheme="minorHAnsi"/>
              </w:rPr>
              <w:t xml:space="preserve"> System Location or Area Served</w:t>
            </w:r>
          </w:p>
        </w:tc>
        <w:tc>
          <w:tcPr>
            <w:tcW w:w="2252" w:type="pct"/>
            <w:tcBorders>
              <w:top w:val="single" w:sz="4" w:space="0" w:color="auto"/>
              <w:left w:val="single" w:sz="4" w:space="0" w:color="auto"/>
              <w:bottom w:val="single" w:sz="4" w:space="0" w:color="auto"/>
              <w:right w:val="single" w:sz="4" w:space="0" w:color="auto"/>
            </w:tcBorders>
            <w:vAlign w:val="center"/>
          </w:tcPr>
          <w:p w14:paraId="6918981C" w14:textId="77777777" w:rsidR="004252CD" w:rsidRPr="00EB049B" w:rsidRDefault="004252CD" w:rsidP="004252CD">
            <w:pPr>
              <w:rPr>
                <w:rFonts w:asciiTheme="minorHAnsi" w:hAnsiTheme="minorHAnsi"/>
              </w:rPr>
            </w:pPr>
          </w:p>
        </w:tc>
      </w:tr>
      <w:tr w:rsidR="003379B6" w:rsidRPr="00EB049B" w14:paraId="5537F60C"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57D2CA7E" w14:textId="30F13B75" w:rsidR="003379B6" w:rsidRPr="003379B6" w:rsidRDefault="003379B6" w:rsidP="003379B6">
            <w:pPr>
              <w:jc w:val="center"/>
              <w:rPr>
                <w:rFonts w:asciiTheme="minorHAnsi" w:hAnsiTheme="minorHAnsi"/>
              </w:rPr>
            </w:pPr>
            <w:r w:rsidRPr="003C53DB">
              <w:rPr>
                <w:rFonts w:asciiTheme="minorHAnsi" w:hAnsiTheme="minorHAnsi"/>
                <w:szCs w:val="18"/>
              </w:rPr>
              <w:t>03</w:t>
            </w:r>
          </w:p>
        </w:tc>
        <w:tc>
          <w:tcPr>
            <w:tcW w:w="2506" w:type="pct"/>
            <w:tcBorders>
              <w:top w:val="single" w:sz="4" w:space="0" w:color="auto"/>
              <w:left w:val="single" w:sz="4" w:space="0" w:color="auto"/>
              <w:bottom w:val="single" w:sz="4" w:space="0" w:color="auto"/>
              <w:right w:val="single" w:sz="4" w:space="0" w:color="auto"/>
            </w:tcBorders>
            <w:vAlign w:val="center"/>
          </w:tcPr>
          <w:p w14:paraId="4CAF3A76" w14:textId="22C02BFE" w:rsidR="003379B6" w:rsidRPr="003379B6" w:rsidRDefault="003379B6" w:rsidP="003379B6">
            <w:pPr>
              <w:rPr>
                <w:rFonts w:asciiTheme="minorHAnsi" w:hAnsiTheme="minorHAnsi"/>
              </w:rPr>
            </w:pPr>
            <w:r w:rsidRPr="003C53DB">
              <w:rPr>
                <w:rFonts w:asciiTheme="minorHAnsi" w:hAnsiTheme="minorHAnsi"/>
                <w:szCs w:val="18"/>
              </w:rPr>
              <w:t>Indoor Unit Name</w:t>
            </w:r>
            <w:r w:rsidR="002E7EB1">
              <w:rPr>
                <w:rFonts w:asciiTheme="minorHAnsi" w:hAnsiTheme="minorHAnsi"/>
                <w:szCs w:val="18"/>
              </w:rPr>
              <w:t xml:space="preserve"> </w:t>
            </w:r>
            <w:r w:rsidR="002E7EB1">
              <w:rPr>
                <w:rFonts w:asciiTheme="minorHAnsi" w:hAnsiTheme="minorHAnsi"/>
              </w:rPr>
              <w:t>or Description of Area Served</w:t>
            </w:r>
          </w:p>
        </w:tc>
        <w:tc>
          <w:tcPr>
            <w:tcW w:w="2252" w:type="pct"/>
            <w:tcBorders>
              <w:top w:val="single" w:sz="4" w:space="0" w:color="auto"/>
              <w:left w:val="single" w:sz="4" w:space="0" w:color="auto"/>
              <w:bottom w:val="single" w:sz="4" w:space="0" w:color="auto"/>
              <w:right w:val="single" w:sz="4" w:space="0" w:color="auto"/>
            </w:tcBorders>
            <w:vAlign w:val="center"/>
          </w:tcPr>
          <w:p w14:paraId="79628FEA" w14:textId="77777777" w:rsidR="003379B6" w:rsidRPr="00EB049B" w:rsidRDefault="003379B6" w:rsidP="003379B6">
            <w:pPr>
              <w:rPr>
                <w:rFonts w:asciiTheme="minorHAnsi" w:hAnsiTheme="minorHAnsi"/>
              </w:rPr>
            </w:pPr>
          </w:p>
        </w:tc>
      </w:tr>
      <w:tr w:rsidR="003379B6" w:rsidRPr="00EB049B" w14:paraId="69189821"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E" w14:textId="09426154" w:rsidR="003379B6" w:rsidRPr="00EB049B" w:rsidRDefault="003379B6" w:rsidP="003379B6">
            <w:pPr>
              <w:jc w:val="center"/>
              <w:rPr>
                <w:rFonts w:asciiTheme="minorHAnsi" w:hAnsiTheme="minorHAnsi"/>
              </w:rPr>
            </w:pPr>
            <w:r>
              <w:rPr>
                <w:rFonts w:asciiTheme="minorHAnsi" w:hAnsiTheme="minorHAnsi"/>
              </w:rPr>
              <w:t>04</w:t>
            </w:r>
          </w:p>
        </w:tc>
        <w:tc>
          <w:tcPr>
            <w:tcW w:w="2506" w:type="pct"/>
            <w:tcBorders>
              <w:top w:val="single" w:sz="4" w:space="0" w:color="auto"/>
              <w:left w:val="single" w:sz="4" w:space="0" w:color="auto"/>
              <w:bottom w:val="single" w:sz="4" w:space="0" w:color="auto"/>
              <w:right w:val="single" w:sz="4" w:space="0" w:color="auto"/>
            </w:tcBorders>
            <w:vAlign w:val="center"/>
          </w:tcPr>
          <w:p w14:paraId="6918981F" w14:textId="7D2D92A2" w:rsidR="003379B6" w:rsidRPr="00EB049B" w:rsidRDefault="003379B6" w:rsidP="003379B6">
            <w:pPr>
              <w:rPr>
                <w:rFonts w:asciiTheme="minorHAnsi" w:hAnsiTheme="minorHAnsi"/>
              </w:rPr>
            </w:pPr>
            <w:r w:rsidRPr="00EB049B">
              <w:rPr>
                <w:rFonts w:asciiTheme="minorHAnsi" w:hAnsiTheme="minorHAnsi"/>
              </w:rPr>
              <w:t xml:space="preserve">Building Type from </w:t>
            </w:r>
            <w:r>
              <w:rPr>
                <w:rFonts w:asciiTheme="minorHAnsi" w:hAnsiTheme="minorHAnsi"/>
              </w:rPr>
              <w:t>CF1R</w:t>
            </w:r>
          </w:p>
        </w:tc>
        <w:tc>
          <w:tcPr>
            <w:tcW w:w="2252" w:type="pct"/>
            <w:tcBorders>
              <w:top w:val="single" w:sz="4" w:space="0" w:color="auto"/>
              <w:left w:val="single" w:sz="4" w:space="0" w:color="auto"/>
              <w:bottom w:val="single" w:sz="4" w:space="0" w:color="auto"/>
              <w:right w:val="single" w:sz="4" w:space="0" w:color="auto"/>
            </w:tcBorders>
            <w:vAlign w:val="center"/>
          </w:tcPr>
          <w:p w14:paraId="69189820" w14:textId="77777777" w:rsidR="003379B6" w:rsidRPr="00EB049B" w:rsidRDefault="003379B6" w:rsidP="003379B6">
            <w:pPr>
              <w:rPr>
                <w:rFonts w:asciiTheme="minorHAnsi" w:hAnsiTheme="minorHAnsi"/>
              </w:rPr>
            </w:pPr>
          </w:p>
        </w:tc>
      </w:tr>
      <w:tr w:rsidR="003379B6" w:rsidRPr="00EB049B" w14:paraId="69189825"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2" w14:textId="529C7D66" w:rsidR="003379B6" w:rsidRPr="00EB049B" w:rsidRDefault="003379B6" w:rsidP="003379B6">
            <w:pPr>
              <w:jc w:val="center"/>
              <w:rPr>
                <w:rFonts w:asciiTheme="minorHAnsi" w:hAnsiTheme="minorHAnsi"/>
              </w:rPr>
            </w:pPr>
            <w:r>
              <w:rPr>
                <w:rFonts w:asciiTheme="minorHAnsi" w:hAnsiTheme="minorHAnsi"/>
              </w:rPr>
              <w:t>05</w:t>
            </w:r>
          </w:p>
        </w:tc>
        <w:tc>
          <w:tcPr>
            <w:tcW w:w="2506" w:type="pct"/>
            <w:tcBorders>
              <w:top w:val="single" w:sz="4" w:space="0" w:color="auto"/>
              <w:left w:val="single" w:sz="4" w:space="0" w:color="auto"/>
              <w:bottom w:val="single" w:sz="4" w:space="0" w:color="auto"/>
              <w:right w:val="single" w:sz="4" w:space="0" w:color="auto"/>
            </w:tcBorders>
            <w:vAlign w:val="center"/>
          </w:tcPr>
          <w:p w14:paraId="489B0E76" w14:textId="77777777" w:rsidR="003379B6" w:rsidRDefault="003379B6" w:rsidP="003379B6">
            <w:pPr>
              <w:rPr>
                <w:rFonts w:asciiTheme="minorHAnsi" w:hAnsiTheme="minorHAnsi"/>
              </w:rPr>
            </w:pPr>
            <w:r w:rsidRPr="00EB049B">
              <w:rPr>
                <w:rFonts w:asciiTheme="minorHAnsi" w:hAnsiTheme="minorHAnsi"/>
              </w:rPr>
              <w:t xml:space="preserve">Verified Low Leakage Ducts in Conditioned Space (VLLDCS) </w:t>
            </w:r>
          </w:p>
          <w:p w14:paraId="69189823" w14:textId="7F869EC7" w:rsidR="003379B6" w:rsidRPr="00EB049B" w:rsidRDefault="003379B6" w:rsidP="003379B6">
            <w:pPr>
              <w:rPr>
                <w:rFonts w:asciiTheme="minorHAnsi" w:hAnsiTheme="minorHAnsi"/>
              </w:rPr>
            </w:pPr>
            <w:r w:rsidRPr="00EB049B">
              <w:rPr>
                <w:rFonts w:asciiTheme="minorHAnsi" w:hAnsiTheme="minorHAnsi"/>
              </w:rPr>
              <w:t xml:space="preserve">Credit from </w:t>
            </w:r>
            <w:r>
              <w:rPr>
                <w:rFonts w:asciiTheme="minorHAnsi" w:hAnsiTheme="minorHAnsi"/>
              </w:rPr>
              <w:t>CF1R</w:t>
            </w:r>
            <w:r w:rsidRPr="00EB049B">
              <w:rPr>
                <w:rFonts w:asciiTheme="minorHAnsi" w:hAnsiTheme="minorHAnsi"/>
              </w:rPr>
              <w:t>?</w:t>
            </w:r>
          </w:p>
        </w:tc>
        <w:tc>
          <w:tcPr>
            <w:tcW w:w="2252" w:type="pct"/>
            <w:tcBorders>
              <w:top w:val="single" w:sz="4" w:space="0" w:color="auto"/>
              <w:left w:val="single" w:sz="4" w:space="0" w:color="auto"/>
              <w:bottom w:val="single" w:sz="4" w:space="0" w:color="auto"/>
              <w:right w:val="single" w:sz="4" w:space="0" w:color="auto"/>
            </w:tcBorders>
            <w:vAlign w:val="center"/>
          </w:tcPr>
          <w:p w14:paraId="69189824" w14:textId="77777777" w:rsidR="003379B6" w:rsidRPr="00EB049B" w:rsidRDefault="003379B6" w:rsidP="003379B6">
            <w:pPr>
              <w:rPr>
                <w:rFonts w:asciiTheme="minorHAnsi" w:hAnsiTheme="minorHAnsi"/>
              </w:rPr>
            </w:pPr>
          </w:p>
        </w:tc>
      </w:tr>
      <w:tr w:rsidR="003379B6" w:rsidRPr="00EB049B" w14:paraId="69189829"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6" w14:textId="5883A07F" w:rsidR="003379B6" w:rsidRPr="00EB049B" w:rsidRDefault="003379B6" w:rsidP="003379B6">
            <w:pPr>
              <w:jc w:val="center"/>
              <w:rPr>
                <w:rFonts w:asciiTheme="minorHAnsi" w:hAnsiTheme="minorHAnsi"/>
              </w:rPr>
            </w:pPr>
            <w:r>
              <w:rPr>
                <w:rFonts w:asciiTheme="minorHAnsi" w:hAnsiTheme="minorHAnsi"/>
              </w:rPr>
              <w:t>06</w:t>
            </w:r>
          </w:p>
        </w:tc>
        <w:tc>
          <w:tcPr>
            <w:tcW w:w="2506" w:type="pct"/>
            <w:tcBorders>
              <w:top w:val="single" w:sz="4" w:space="0" w:color="auto"/>
              <w:left w:val="single" w:sz="4" w:space="0" w:color="auto"/>
              <w:bottom w:val="single" w:sz="4" w:space="0" w:color="auto"/>
              <w:right w:val="single" w:sz="4" w:space="0" w:color="auto"/>
            </w:tcBorders>
            <w:vAlign w:val="center"/>
          </w:tcPr>
          <w:p w14:paraId="69189827" w14:textId="77777777" w:rsidR="003379B6" w:rsidRPr="00EB049B" w:rsidRDefault="003379B6" w:rsidP="003379B6">
            <w:pPr>
              <w:rPr>
                <w:rFonts w:asciiTheme="minorHAnsi" w:hAnsiTheme="minorHAnsi"/>
              </w:rPr>
            </w:pPr>
            <w:r w:rsidRPr="00EB049B">
              <w:rPr>
                <w:rFonts w:asciiTheme="minorHAnsi" w:hAnsiTheme="minorHAnsi"/>
              </w:rPr>
              <w:t xml:space="preserve">Verified Low Leakage Air-handling Unit Credit from </w:t>
            </w:r>
            <w:r>
              <w:rPr>
                <w:rFonts w:asciiTheme="minorHAnsi" w:hAnsiTheme="minorHAnsi"/>
              </w:rPr>
              <w:t>CF1R</w:t>
            </w:r>
            <w:r w:rsidRPr="00EB049B">
              <w:rPr>
                <w:rFonts w:asciiTheme="minorHAnsi" w:hAnsiTheme="minorHAnsi"/>
              </w:rPr>
              <w:t>?</w:t>
            </w:r>
          </w:p>
        </w:tc>
        <w:tc>
          <w:tcPr>
            <w:tcW w:w="2252" w:type="pct"/>
            <w:tcBorders>
              <w:top w:val="single" w:sz="4" w:space="0" w:color="auto"/>
              <w:left w:val="single" w:sz="4" w:space="0" w:color="auto"/>
              <w:bottom w:val="single" w:sz="4" w:space="0" w:color="auto"/>
              <w:right w:val="single" w:sz="4" w:space="0" w:color="auto"/>
            </w:tcBorders>
            <w:vAlign w:val="center"/>
          </w:tcPr>
          <w:p w14:paraId="69189828" w14:textId="77777777" w:rsidR="003379B6" w:rsidRPr="00EB049B" w:rsidRDefault="003379B6" w:rsidP="003379B6">
            <w:pPr>
              <w:rPr>
                <w:rFonts w:asciiTheme="minorHAnsi" w:hAnsiTheme="minorHAnsi"/>
              </w:rPr>
            </w:pPr>
          </w:p>
        </w:tc>
      </w:tr>
      <w:tr w:rsidR="003379B6" w:rsidRPr="00EB049B" w14:paraId="6918982D"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A" w14:textId="4CB11E4C" w:rsidR="003379B6" w:rsidRPr="00EB049B" w:rsidRDefault="003379B6" w:rsidP="003379B6">
            <w:pPr>
              <w:jc w:val="center"/>
              <w:rPr>
                <w:rFonts w:asciiTheme="minorHAnsi" w:hAnsiTheme="minorHAnsi"/>
              </w:rPr>
            </w:pPr>
            <w:r>
              <w:rPr>
                <w:rFonts w:asciiTheme="minorHAnsi" w:hAnsiTheme="minorHAnsi"/>
              </w:rPr>
              <w:t>07</w:t>
            </w:r>
          </w:p>
        </w:tc>
        <w:tc>
          <w:tcPr>
            <w:tcW w:w="2506" w:type="pct"/>
            <w:tcBorders>
              <w:top w:val="single" w:sz="4" w:space="0" w:color="auto"/>
              <w:left w:val="single" w:sz="4" w:space="0" w:color="auto"/>
              <w:bottom w:val="single" w:sz="4" w:space="0" w:color="auto"/>
              <w:right w:val="single" w:sz="4" w:space="0" w:color="auto"/>
            </w:tcBorders>
            <w:vAlign w:val="center"/>
          </w:tcPr>
          <w:p w14:paraId="6918982B" w14:textId="585F5BB1" w:rsidR="003379B6" w:rsidRPr="00EB049B" w:rsidRDefault="003379B6" w:rsidP="003379B6">
            <w:pPr>
              <w:rPr>
                <w:rFonts w:asciiTheme="minorHAnsi" w:hAnsiTheme="minorHAnsi"/>
              </w:rPr>
            </w:pPr>
            <w:r w:rsidRPr="00EB049B">
              <w:rPr>
                <w:rFonts w:asciiTheme="minorHAnsi" w:hAnsiTheme="minorHAnsi"/>
              </w:rPr>
              <w:t xml:space="preserve">Duct System </w:t>
            </w:r>
            <w:r>
              <w:rPr>
                <w:rFonts w:asciiTheme="minorHAnsi" w:hAnsiTheme="minorHAnsi"/>
              </w:rPr>
              <w:t>Compliance Category</w:t>
            </w:r>
          </w:p>
        </w:tc>
        <w:tc>
          <w:tcPr>
            <w:tcW w:w="2252" w:type="pct"/>
            <w:tcBorders>
              <w:top w:val="single" w:sz="4" w:space="0" w:color="auto"/>
              <w:left w:val="single" w:sz="4" w:space="0" w:color="auto"/>
              <w:bottom w:val="single" w:sz="4" w:space="0" w:color="auto"/>
              <w:right w:val="single" w:sz="4" w:space="0" w:color="auto"/>
            </w:tcBorders>
            <w:vAlign w:val="center"/>
          </w:tcPr>
          <w:p w14:paraId="6918982C" w14:textId="77777777" w:rsidR="003379B6" w:rsidRPr="00EB049B" w:rsidRDefault="003379B6" w:rsidP="003379B6">
            <w:pPr>
              <w:rPr>
                <w:rFonts w:asciiTheme="minorHAnsi" w:hAnsiTheme="minorHAnsi"/>
              </w:rPr>
            </w:pPr>
          </w:p>
        </w:tc>
      </w:tr>
      <w:tr w:rsidR="003379B6" w:rsidRPr="00EB049B" w14:paraId="6A519D3E"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143351E9" w14:textId="22267039" w:rsidR="003379B6" w:rsidRPr="003379B6" w:rsidRDefault="003379B6" w:rsidP="003379B6">
            <w:pPr>
              <w:jc w:val="center"/>
              <w:rPr>
                <w:rFonts w:asciiTheme="minorHAnsi" w:hAnsiTheme="minorHAnsi"/>
              </w:rPr>
            </w:pPr>
            <w:r w:rsidRPr="003C53DB">
              <w:rPr>
                <w:rFonts w:asciiTheme="minorHAnsi" w:hAnsiTheme="minorHAnsi"/>
                <w:szCs w:val="18"/>
              </w:rPr>
              <w:t>08</w:t>
            </w:r>
          </w:p>
        </w:tc>
        <w:tc>
          <w:tcPr>
            <w:tcW w:w="2506" w:type="pct"/>
            <w:tcBorders>
              <w:top w:val="single" w:sz="4" w:space="0" w:color="auto"/>
              <w:left w:val="single" w:sz="4" w:space="0" w:color="auto"/>
              <w:bottom w:val="single" w:sz="4" w:space="0" w:color="auto"/>
              <w:right w:val="single" w:sz="4" w:space="0" w:color="auto"/>
            </w:tcBorders>
            <w:vAlign w:val="center"/>
          </w:tcPr>
          <w:p w14:paraId="0FDA0C79" w14:textId="37AC0171" w:rsidR="003379B6" w:rsidRPr="003379B6" w:rsidRDefault="003379B6" w:rsidP="003379B6">
            <w:pPr>
              <w:rPr>
                <w:rFonts w:asciiTheme="minorHAnsi" w:hAnsiTheme="minorHAnsi"/>
              </w:rPr>
            </w:pPr>
            <w:r w:rsidRPr="003C53DB">
              <w:rPr>
                <w:rFonts w:asciiTheme="minorHAnsi" w:hAnsiTheme="minorHAnsi"/>
                <w:szCs w:val="18"/>
              </w:rPr>
              <w:t>Any portions of Duct Located in Garage?</w:t>
            </w:r>
          </w:p>
        </w:tc>
        <w:tc>
          <w:tcPr>
            <w:tcW w:w="2252" w:type="pct"/>
            <w:tcBorders>
              <w:top w:val="single" w:sz="4" w:space="0" w:color="auto"/>
              <w:left w:val="single" w:sz="4" w:space="0" w:color="auto"/>
              <w:bottom w:val="single" w:sz="4" w:space="0" w:color="auto"/>
              <w:right w:val="single" w:sz="4" w:space="0" w:color="auto"/>
            </w:tcBorders>
            <w:vAlign w:val="center"/>
          </w:tcPr>
          <w:p w14:paraId="3B1D339B" w14:textId="77777777" w:rsidR="003379B6" w:rsidRPr="00EB049B" w:rsidRDefault="003379B6" w:rsidP="003379B6">
            <w:pPr>
              <w:rPr>
                <w:rFonts w:asciiTheme="minorHAnsi" w:hAnsiTheme="minorHAnsi"/>
              </w:rPr>
            </w:pPr>
          </w:p>
        </w:tc>
      </w:tr>
      <w:tr w:rsidR="002E7EB1" w:rsidRPr="00EB049B" w14:paraId="0E365F38"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4FAACCA6" w14:textId="24D31B3F" w:rsidR="002E7EB1" w:rsidRPr="003C53DB" w:rsidRDefault="002E7EB1" w:rsidP="002E7EB1">
            <w:pPr>
              <w:jc w:val="center"/>
              <w:rPr>
                <w:rFonts w:asciiTheme="minorHAnsi" w:hAnsiTheme="minorHAnsi"/>
                <w:szCs w:val="18"/>
              </w:rPr>
            </w:pPr>
            <w:r>
              <w:rPr>
                <w:rFonts w:asciiTheme="minorHAnsi" w:hAnsiTheme="minorHAnsi"/>
              </w:rPr>
              <w:t>09</w:t>
            </w:r>
          </w:p>
        </w:tc>
        <w:tc>
          <w:tcPr>
            <w:tcW w:w="2506" w:type="pct"/>
            <w:tcBorders>
              <w:top w:val="single" w:sz="4" w:space="0" w:color="auto"/>
              <w:left w:val="single" w:sz="4" w:space="0" w:color="auto"/>
              <w:bottom w:val="single" w:sz="4" w:space="0" w:color="auto"/>
              <w:right w:val="single" w:sz="4" w:space="0" w:color="auto"/>
            </w:tcBorders>
            <w:vAlign w:val="center"/>
          </w:tcPr>
          <w:p w14:paraId="6679CAFA" w14:textId="51C91202" w:rsidR="002E7EB1" w:rsidRPr="003C53DB" w:rsidRDefault="002E7EB1" w:rsidP="002E7EB1">
            <w:pPr>
              <w:rPr>
                <w:rFonts w:asciiTheme="minorHAnsi" w:hAnsiTheme="minorHAnsi"/>
                <w:szCs w:val="18"/>
              </w:rPr>
            </w:pPr>
            <w:r>
              <w:rPr>
                <w:rFonts w:asciiTheme="minorHAnsi" w:hAnsiTheme="minorHAnsi"/>
              </w:rPr>
              <w:t>Is the system type Small Duct High Velocity (SDHV)?</w:t>
            </w:r>
          </w:p>
        </w:tc>
        <w:tc>
          <w:tcPr>
            <w:tcW w:w="2252" w:type="pct"/>
            <w:tcBorders>
              <w:top w:val="single" w:sz="4" w:space="0" w:color="auto"/>
              <w:left w:val="single" w:sz="4" w:space="0" w:color="auto"/>
              <w:bottom w:val="single" w:sz="4" w:space="0" w:color="auto"/>
              <w:right w:val="single" w:sz="4" w:space="0" w:color="auto"/>
            </w:tcBorders>
            <w:vAlign w:val="center"/>
          </w:tcPr>
          <w:p w14:paraId="696CCE61" w14:textId="2F38FA58" w:rsidR="002E7EB1" w:rsidRPr="00EB049B" w:rsidRDefault="002E7EB1" w:rsidP="002E7EB1">
            <w:pPr>
              <w:rPr>
                <w:rFonts w:asciiTheme="minorHAnsi" w:hAnsiTheme="minorHAnsi"/>
              </w:rPr>
            </w:pPr>
          </w:p>
        </w:tc>
      </w:tr>
    </w:tbl>
    <w:p w14:paraId="6918982E" w14:textId="77777777" w:rsidR="00CE6F17" w:rsidRDefault="00CE6F17"/>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63"/>
      </w:tblGrid>
      <w:tr w:rsidR="00CE6F17" w:rsidRPr="00EB049B" w14:paraId="69189832" w14:textId="77777777" w:rsidTr="005F24BB">
        <w:trPr>
          <w:trHeight w:val="314"/>
        </w:trPr>
        <w:tc>
          <w:tcPr>
            <w:tcW w:w="5000" w:type="pct"/>
            <w:tcBorders>
              <w:top w:val="single" w:sz="4" w:space="0" w:color="auto"/>
              <w:left w:val="single" w:sz="4" w:space="0" w:color="auto"/>
              <w:bottom w:val="single" w:sz="4" w:space="0" w:color="auto"/>
              <w:right w:val="single" w:sz="4" w:space="0" w:color="auto"/>
            </w:tcBorders>
            <w:vAlign w:val="center"/>
          </w:tcPr>
          <w:p w14:paraId="69189831" w14:textId="4F035EEA" w:rsidR="0094776F" w:rsidRPr="00EB049B" w:rsidRDefault="00CE6F17" w:rsidP="004252CD">
            <w:pPr>
              <w:rPr>
                <w:rFonts w:asciiTheme="minorHAnsi" w:hAnsiTheme="minorHAnsi"/>
              </w:rPr>
            </w:pPr>
            <w:r w:rsidRPr="001D2E44">
              <w:rPr>
                <w:rFonts w:asciiTheme="minorHAnsi" w:hAnsiTheme="minorHAnsi"/>
                <w:b/>
              </w:rPr>
              <w:t>MCH-20</w:t>
            </w:r>
            <w:r w:rsidRPr="00EB049B">
              <w:rPr>
                <w:rFonts w:asciiTheme="minorHAnsi" w:hAnsiTheme="minorHAnsi"/>
                <w:b/>
              </w:rPr>
              <w:t>c - Low Leakage Air-Handling Unit (LLAHU)</w:t>
            </w:r>
          </w:p>
        </w:tc>
      </w:tr>
    </w:tbl>
    <w:p w14:paraId="69189833" w14:textId="794EDD71" w:rsidR="004252CD" w:rsidRDefault="004252CD" w:rsidP="005B23C2">
      <w:pPr>
        <w:rPr>
          <w:rFonts w:asciiTheme="minorHAnsi" w:hAnsiTheme="minorHAnsi"/>
        </w:rPr>
      </w:pPr>
    </w:p>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5579"/>
        <w:gridCol w:w="5017"/>
      </w:tblGrid>
      <w:tr w:rsidR="00CE6F17" w:rsidRPr="00EB049B" w14:paraId="69189835" w14:textId="77777777" w:rsidTr="005F24BB">
        <w:trPr>
          <w:trHeight w:val="251"/>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834" w14:textId="77777777" w:rsidR="00CE6F17" w:rsidRPr="00EB049B" w:rsidRDefault="00CE6F17" w:rsidP="00CE6F17">
            <w:pPr>
              <w:keepNext/>
              <w:rPr>
                <w:rFonts w:asciiTheme="minorHAnsi" w:hAnsiTheme="minorHAnsi"/>
                <w:b/>
              </w:rPr>
            </w:pPr>
            <w:r w:rsidRPr="00EB049B">
              <w:rPr>
                <w:rFonts w:asciiTheme="minorHAnsi" w:hAnsiTheme="minorHAnsi"/>
                <w:b/>
              </w:rPr>
              <w:t>B. Duct Leakage Diagnostic Test</w:t>
            </w:r>
          </w:p>
        </w:tc>
      </w:tr>
      <w:tr w:rsidR="00523DA9" w:rsidRPr="00EB049B" w14:paraId="3C0A738D" w14:textId="77777777" w:rsidTr="004D24AB">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A35A445" w14:textId="7114E1FA" w:rsidR="00523DA9" w:rsidRPr="00EB049B" w:rsidRDefault="00523DA9" w:rsidP="00523DA9">
            <w:pPr>
              <w:keepNext/>
              <w:jc w:val="center"/>
              <w:rPr>
                <w:rFonts w:asciiTheme="minorHAnsi" w:hAnsiTheme="minorHAnsi"/>
              </w:rPr>
            </w:pPr>
            <w:r>
              <w:rPr>
                <w:rFonts w:asciiTheme="minorHAnsi" w:hAnsiTheme="minorHAnsi"/>
              </w:rPr>
              <w:t>01</w:t>
            </w:r>
          </w:p>
        </w:tc>
        <w:tc>
          <w:tcPr>
            <w:tcW w:w="2521" w:type="pct"/>
            <w:tcBorders>
              <w:top w:val="single" w:sz="4" w:space="0" w:color="auto"/>
              <w:left w:val="single" w:sz="4" w:space="0" w:color="auto"/>
              <w:bottom w:val="single" w:sz="4" w:space="0" w:color="auto"/>
              <w:right w:val="single" w:sz="4" w:space="0" w:color="auto"/>
            </w:tcBorders>
            <w:vAlign w:val="center"/>
          </w:tcPr>
          <w:p w14:paraId="26EBEDAB" w14:textId="77777777" w:rsidR="00523DA9" w:rsidRPr="00EB049B" w:rsidRDefault="00523DA9" w:rsidP="004D24AB">
            <w:pPr>
              <w:keepNext/>
              <w:rPr>
                <w:rFonts w:asciiTheme="minorHAnsi" w:hAnsiTheme="minorHAnsi"/>
              </w:rPr>
            </w:pPr>
            <w:r w:rsidRPr="00EB049B">
              <w:rPr>
                <w:rFonts w:asciiTheme="minorHAnsi" w:hAnsiTheme="minorHAnsi"/>
              </w:rPr>
              <w:t>Air-Handling Unit Airflow (AHU</w:t>
            </w:r>
            <w:r>
              <w:rPr>
                <w:rFonts w:asciiTheme="minorHAnsi" w:hAnsiTheme="minorHAnsi"/>
              </w:rPr>
              <w:t xml:space="preserve"> </w:t>
            </w:r>
            <w:r w:rsidRPr="00EB049B">
              <w:rPr>
                <w:rFonts w:asciiTheme="minorHAnsi" w:hAnsiTheme="minorHAnsi"/>
              </w:rPr>
              <w:t>Airflow) Determination Method</w:t>
            </w:r>
          </w:p>
        </w:tc>
        <w:tc>
          <w:tcPr>
            <w:tcW w:w="2267" w:type="pct"/>
            <w:tcBorders>
              <w:top w:val="single" w:sz="4" w:space="0" w:color="auto"/>
              <w:left w:val="single" w:sz="4" w:space="0" w:color="auto"/>
              <w:bottom w:val="single" w:sz="4" w:space="0" w:color="auto"/>
              <w:right w:val="single" w:sz="4" w:space="0" w:color="auto"/>
            </w:tcBorders>
            <w:vAlign w:val="center"/>
          </w:tcPr>
          <w:p w14:paraId="4409839A" w14:textId="77777777" w:rsidR="00523DA9" w:rsidRPr="00EB049B" w:rsidRDefault="00523DA9" w:rsidP="004D24AB">
            <w:pPr>
              <w:keepNext/>
              <w:rPr>
                <w:rFonts w:asciiTheme="minorHAnsi" w:hAnsiTheme="minorHAnsi"/>
              </w:rPr>
            </w:pPr>
          </w:p>
        </w:tc>
      </w:tr>
      <w:tr w:rsidR="00CE6F17" w:rsidRPr="00EB049B" w14:paraId="6918983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6" w14:textId="41E4349B" w:rsidR="00CE6F17" w:rsidRPr="00EB049B" w:rsidRDefault="00CE6F17" w:rsidP="00CE6F17">
            <w:pPr>
              <w:keepNext/>
              <w:jc w:val="center"/>
              <w:rPr>
                <w:rFonts w:asciiTheme="minorHAnsi" w:hAnsiTheme="minorHAnsi"/>
              </w:rPr>
            </w:pPr>
            <w:r>
              <w:rPr>
                <w:rFonts w:asciiTheme="minorHAnsi" w:hAnsiTheme="minorHAnsi"/>
              </w:rPr>
              <w:t>0</w:t>
            </w:r>
            <w:r w:rsidR="00523DA9">
              <w:rPr>
                <w:rFonts w:asciiTheme="minorHAnsi" w:hAnsiTheme="minorHAnsi"/>
              </w:rPr>
              <w:t>2</w:t>
            </w:r>
          </w:p>
        </w:tc>
        <w:tc>
          <w:tcPr>
            <w:tcW w:w="2521" w:type="pct"/>
            <w:tcBorders>
              <w:top w:val="single" w:sz="4" w:space="0" w:color="auto"/>
              <w:left w:val="single" w:sz="4" w:space="0" w:color="auto"/>
              <w:bottom w:val="single" w:sz="4" w:space="0" w:color="auto"/>
              <w:right w:val="single" w:sz="4" w:space="0" w:color="auto"/>
            </w:tcBorders>
            <w:vAlign w:val="center"/>
          </w:tcPr>
          <w:p w14:paraId="69189837" w14:textId="0D8BC605" w:rsidR="00CE6F17" w:rsidRPr="00EB049B" w:rsidRDefault="00CE6F17" w:rsidP="00CE6F17">
            <w:pPr>
              <w:keepNext/>
              <w:rPr>
                <w:rFonts w:asciiTheme="minorHAnsi" w:hAnsiTheme="minorHAnsi"/>
              </w:rPr>
            </w:pPr>
            <w:r w:rsidRPr="00EB049B">
              <w:rPr>
                <w:rFonts w:asciiTheme="minorHAnsi" w:hAnsiTheme="minorHAnsi"/>
              </w:rPr>
              <w:t>Condenser Nominal Cooling Capacity (ton)</w:t>
            </w:r>
          </w:p>
        </w:tc>
        <w:tc>
          <w:tcPr>
            <w:tcW w:w="2267" w:type="pct"/>
            <w:tcBorders>
              <w:top w:val="single" w:sz="4" w:space="0" w:color="auto"/>
              <w:left w:val="single" w:sz="4" w:space="0" w:color="auto"/>
              <w:bottom w:val="single" w:sz="4" w:space="0" w:color="auto"/>
              <w:right w:val="single" w:sz="4" w:space="0" w:color="auto"/>
            </w:tcBorders>
            <w:vAlign w:val="center"/>
          </w:tcPr>
          <w:p w14:paraId="69189838" w14:textId="77777777" w:rsidR="00CE6F17" w:rsidRPr="00EB049B" w:rsidRDefault="00CE6F17" w:rsidP="00CE6F17">
            <w:pPr>
              <w:keepNext/>
              <w:rPr>
                <w:rFonts w:asciiTheme="minorHAnsi" w:hAnsiTheme="minorHAnsi"/>
              </w:rPr>
            </w:pPr>
          </w:p>
        </w:tc>
      </w:tr>
      <w:tr w:rsidR="00523DA9" w:rsidRPr="00EB049B" w14:paraId="2E2171B6"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0529AF99" w14:textId="547DA59C" w:rsidR="00523DA9" w:rsidRDefault="00523DA9" w:rsidP="00CE6F17">
            <w:pPr>
              <w:keepNext/>
              <w:jc w:val="center"/>
              <w:rPr>
                <w:rFonts w:asciiTheme="minorHAnsi" w:hAnsiTheme="minorHAnsi"/>
              </w:rPr>
            </w:pPr>
            <w:r>
              <w:rPr>
                <w:rFonts w:asciiTheme="minorHAnsi" w:hAnsiTheme="minorHAnsi"/>
              </w:rPr>
              <w:t>03</w:t>
            </w:r>
          </w:p>
        </w:tc>
        <w:tc>
          <w:tcPr>
            <w:tcW w:w="2521" w:type="pct"/>
            <w:tcBorders>
              <w:top w:val="single" w:sz="4" w:space="0" w:color="auto"/>
              <w:left w:val="single" w:sz="4" w:space="0" w:color="auto"/>
              <w:bottom w:val="single" w:sz="4" w:space="0" w:color="auto"/>
              <w:right w:val="single" w:sz="4" w:space="0" w:color="auto"/>
            </w:tcBorders>
            <w:vAlign w:val="center"/>
          </w:tcPr>
          <w:p w14:paraId="2B422D2A" w14:textId="2DBA2A67" w:rsidR="00523DA9" w:rsidRPr="00EB049B" w:rsidRDefault="00523DA9" w:rsidP="00CE6F17">
            <w:pPr>
              <w:keepNext/>
              <w:rPr>
                <w:rFonts w:asciiTheme="minorHAnsi" w:hAnsiTheme="minorHAnsi"/>
              </w:rPr>
            </w:pPr>
            <w:r>
              <w:rPr>
                <w:rFonts w:asciiTheme="minorHAnsi" w:hAnsiTheme="minorHAnsi"/>
              </w:rPr>
              <w:t>Indoor Unit Nominal Cooling Capacity</w:t>
            </w:r>
          </w:p>
        </w:tc>
        <w:tc>
          <w:tcPr>
            <w:tcW w:w="2267" w:type="pct"/>
            <w:tcBorders>
              <w:top w:val="single" w:sz="4" w:space="0" w:color="auto"/>
              <w:left w:val="single" w:sz="4" w:space="0" w:color="auto"/>
              <w:bottom w:val="single" w:sz="4" w:space="0" w:color="auto"/>
              <w:right w:val="single" w:sz="4" w:space="0" w:color="auto"/>
            </w:tcBorders>
            <w:vAlign w:val="center"/>
          </w:tcPr>
          <w:p w14:paraId="24CB8105" w14:textId="77777777" w:rsidR="00523DA9" w:rsidRPr="00EB049B" w:rsidRDefault="00523DA9" w:rsidP="00CE6F17">
            <w:pPr>
              <w:keepNext/>
              <w:rPr>
                <w:rFonts w:asciiTheme="minorHAnsi" w:hAnsiTheme="minorHAnsi"/>
              </w:rPr>
            </w:pPr>
          </w:p>
        </w:tc>
      </w:tr>
      <w:tr w:rsidR="00CE6F17" w:rsidRPr="00EB049B" w14:paraId="6918983D"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A" w14:textId="6AC306D5" w:rsidR="00CE6F17" w:rsidRPr="00EB049B" w:rsidRDefault="00CE6F17" w:rsidP="00CE6F17">
            <w:pPr>
              <w:keepNext/>
              <w:jc w:val="center"/>
              <w:rPr>
                <w:rFonts w:asciiTheme="minorHAnsi" w:hAnsiTheme="minorHAnsi"/>
              </w:rPr>
            </w:pPr>
            <w:r>
              <w:rPr>
                <w:rFonts w:asciiTheme="minorHAnsi" w:hAnsiTheme="minorHAnsi"/>
              </w:rPr>
              <w:t>0</w:t>
            </w:r>
            <w:r w:rsidR="00523DA9">
              <w:rPr>
                <w:rFonts w:asciiTheme="minorHAnsi" w:hAnsiTheme="minorHAnsi"/>
              </w:rPr>
              <w:t>4</w:t>
            </w:r>
          </w:p>
        </w:tc>
        <w:tc>
          <w:tcPr>
            <w:tcW w:w="2521" w:type="pct"/>
            <w:tcBorders>
              <w:top w:val="single" w:sz="4" w:space="0" w:color="auto"/>
              <w:left w:val="single" w:sz="4" w:space="0" w:color="auto"/>
              <w:bottom w:val="single" w:sz="4" w:space="0" w:color="auto"/>
              <w:right w:val="single" w:sz="4" w:space="0" w:color="auto"/>
            </w:tcBorders>
            <w:vAlign w:val="center"/>
          </w:tcPr>
          <w:p w14:paraId="6918983B" w14:textId="463867F7" w:rsidR="00CE6F17" w:rsidRPr="00EB049B" w:rsidRDefault="00CE6F17" w:rsidP="00CE6F17">
            <w:pPr>
              <w:keepNext/>
              <w:rPr>
                <w:rFonts w:asciiTheme="minorHAnsi" w:hAnsiTheme="minorHAnsi"/>
              </w:rPr>
            </w:pPr>
            <w:r w:rsidRPr="00EB049B">
              <w:rPr>
                <w:rFonts w:asciiTheme="minorHAnsi" w:hAnsiTheme="minorHAnsi"/>
              </w:rPr>
              <w:t>Heating Capacity (</w:t>
            </w:r>
            <w:proofErr w:type="spellStart"/>
            <w:r w:rsidRPr="00EB049B">
              <w:rPr>
                <w:rFonts w:asciiTheme="minorHAnsi" w:hAnsiTheme="minorHAnsi"/>
              </w:rPr>
              <w:t>kBtu</w:t>
            </w:r>
            <w:proofErr w:type="spellEnd"/>
            <w:r w:rsidRPr="00EB049B">
              <w:rPr>
                <w:rFonts w:asciiTheme="minorHAnsi" w:hAnsiTheme="minorHAnsi"/>
              </w:rPr>
              <w:t>/h)</w:t>
            </w:r>
          </w:p>
        </w:tc>
        <w:tc>
          <w:tcPr>
            <w:tcW w:w="2267" w:type="pct"/>
            <w:tcBorders>
              <w:top w:val="single" w:sz="4" w:space="0" w:color="auto"/>
              <w:left w:val="single" w:sz="4" w:space="0" w:color="auto"/>
              <w:bottom w:val="single" w:sz="4" w:space="0" w:color="auto"/>
              <w:right w:val="single" w:sz="4" w:space="0" w:color="auto"/>
            </w:tcBorders>
            <w:vAlign w:val="center"/>
          </w:tcPr>
          <w:p w14:paraId="6918983C" w14:textId="77777777" w:rsidR="00CE6F17" w:rsidRPr="00EB049B" w:rsidRDefault="00CE6F17" w:rsidP="00CE6F17">
            <w:pPr>
              <w:keepNext/>
              <w:rPr>
                <w:rFonts w:asciiTheme="minorHAnsi" w:hAnsiTheme="minorHAnsi"/>
              </w:rPr>
            </w:pPr>
          </w:p>
        </w:tc>
      </w:tr>
      <w:tr w:rsidR="00CE6F17" w:rsidRPr="00EB049B" w14:paraId="69189841"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E" w14:textId="56EA0221" w:rsidR="00CE6F17" w:rsidRPr="00EB049B" w:rsidRDefault="00CE6F17" w:rsidP="00CE6F17">
            <w:pPr>
              <w:keepNext/>
              <w:jc w:val="center"/>
              <w:rPr>
                <w:rFonts w:asciiTheme="minorHAnsi" w:hAnsiTheme="minorHAnsi"/>
              </w:rPr>
            </w:pPr>
            <w:r>
              <w:rPr>
                <w:rFonts w:asciiTheme="minorHAnsi" w:hAnsiTheme="minorHAnsi"/>
              </w:rPr>
              <w:t>0</w:t>
            </w:r>
            <w:r w:rsidR="00523DA9">
              <w:rPr>
                <w:rFonts w:asciiTheme="minorHAnsi" w:hAnsiTheme="minorHAnsi"/>
              </w:rPr>
              <w:t>5</w:t>
            </w:r>
          </w:p>
        </w:tc>
        <w:tc>
          <w:tcPr>
            <w:tcW w:w="2521" w:type="pct"/>
            <w:tcBorders>
              <w:top w:val="single" w:sz="4" w:space="0" w:color="auto"/>
              <w:left w:val="single" w:sz="4" w:space="0" w:color="auto"/>
              <w:bottom w:val="single" w:sz="4" w:space="0" w:color="auto"/>
              <w:right w:val="single" w:sz="4" w:space="0" w:color="auto"/>
            </w:tcBorders>
            <w:vAlign w:val="center"/>
          </w:tcPr>
          <w:p w14:paraId="6918983F" w14:textId="7CF93768" w:rsidR="00CE6F17" w:rsidRPr="00EB049B" w:rsidRDefault="00CE6F17" w:rsidP="00CE6F17">
            <w:pPr>
              <w:keepNext/>
              <w:rPr>
                <w:rFonts w:asciiTheme="minorHAnsi" w:hAnsiTheme="minorHAnsi"/>
              </w:rPr>
            </w:pPr>
            <w:r w:rsidRPr="00EB049B">
              <w:rPr>
                <w:rFonts w:asciiTheme="minorHAnsi" w:hAnsiTheme="minorHAnsi"/>
              </w:rPr>
              <w:t xml:space="preserve">Conditioned Floor Area </w:t>
            </w:r>
            <w:r>
              <w:rPr>
                <w:rFonts w:asciiTheme="minorHAnsi" w:hAnsiTheme="minorHAnsi"/>
              </w:rPr>
              <w:t xml:space="preserve">Served by this HVAC System </w:t>
            </w:r>
            <w:r w:rsidRPr="00EB049B">
              <w:rPr>
                <w:rFonts w:asciiTheme="minorHAnsi" w:hAnsiTheme="minorHAnsi"/>
              </w:rPr>
              <w:t>(ft</w:t>
            </w:r>
            <w:r w:rsidRPr="005F24BB">
              <w:rPr>
                <w:rFonts w:asciiTheme="minorHAnsi" w:hAnsiTheme="minorHAnsi"/>
                <w:vertAlign w:val="superscript"/>
              </w:rPr>
              <w:t>2</w:t>
            </w:r>
            <w:r w:rsidRPr="00EB049B">
              <w:rPr>
                <w:rFonts w:asciiTheme="minorHAnsi" w:hAnsiTheme="minorHAnsi"/>
              </w:rPr>
              <w:t>)</w:t>
            </w:r>
          </w:p>
        </w:tc>
        <w:tc>
          <w:tcPr>
            <w:tcW w:w="2267" w:type="pct"/>
            <w:tcBorders>
              <w:top w:val="single" w:sz="4" w:space="0" w:color="auto"/>
              <w:left w:val="single" w:sz="4" w:space="0" w:color="auto"/>
              <w:bottom w:val="single" w:sz="4" w:space="0" w:color="auto"/>
              <w:right w:val="single" w:sz="4" w:space="0" w:color="auto"/>
            </w:tcBorders>
            <w:vAlign w:val="center"/>
          </w:tcPr>
          <w:p w14:paraId="69189840" w14:textId="77777777" w:rsidR="00CE6F17" w:rsidRPr="00EB049B" w:rsidRDefault="00CE6F17" w:rsidP="00CE6F17">
            <w:pPr>
              <w:keepNext/>
              <w:rPr>
                <w:rFonts w:asciiTheme="minorHAnsi" w:hAnsiTheme="minorHAnsi"/>
              </w:rPr>
            </w:pPr>
          </w:p>
        </w:tc>
      </w:tr>
      <w:tr w:rsidR="00523DA9" w:rsidRPr="00EB049B" w14:paraId="1683FA94"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EE1CDAC" w14:textId="37B2C858" w:rsidR="00523DA9" w:rsidRDefault="00523DA9" w:rsidP="00523DA9">
            <w:pPr>
              <w:keepNext/>
              <w:jc w:val="center"/>
              <w:rPr>
                <w:rFonts w:asciiTheme="minorHAnsi" w:hAnsiTheme="minorHAnsi"/>
              </w:rPr>
            </w:pPr>
            <w:r>
              <w:rPr>
                <w:rFonts w:asciiTheme="minorHAnsi" w:hAnsiTheme="minorHAnsi"/>
              </w:rPr>
              <w:t>06</w:t>
            </w:r>
          </w:p>
        </w:tc>
        <w:tc>
          <w:tcPr>
            <w:tcW w:w="2521" w:type="pct"/>
            <w:tcBorders>
              <w:top w:val="single" w:sz="4" w:space="0" w:color="auto"/>
              <w:left w:val="single" w:sz="4" w:space="0" w:color="auto"/>
              <w:bottom w:val="single" w:sz="4" w:space="0" w:color="auto"/>
              <w:right w:val="single" w:sz="4" w:space="0" w:color="auto"/>
            </w:tcBorders>
            <w:vAlign w:val="center"/>
          </w:tcPr>
          <w:p w14:paraId="679C3DF6" w14:textId="44BDB840" w:rsidR="00523DA9" w:rsidRPr="00EB049B" w:rsidRDefault="00523DA9" w:rsidP="00523DA9">
            <w:pPr>
              <w:keepNext/>
              <w:rPr>
                <w:rFonts w:asciiTheme="minorHAnsi" w:hAnsiTheme="minorHAnsi"/>
              </w:rPr>
            </w:pPr>
            <w:r w:rsidRPr="00EB049B">
              <w:rPr>
                <w:rFonts w:asciiTheme="minorHAnsi" w:hAnsiTheme="minorHAnsi"/>
              </w:rPr>
              <w:t>Measured AHU</w:t>
            </w:r>
            <w:r>
              <w:rPr>
                <w:rFonts w:asciiTheme="minorHAnsi" w:hAnsiTheme="minorHAnsi"/>
              </w:rPr>
              <w:t xml:space="preserve"> </w:t>
            </w:r>
            <w:r w:rsidRPr="00EB049B">
              <w:rPr>
                <w:rFonts w:asciiTheme="minorHAnsi" w:hAnsiTheme="minorHAnsi"/>
              </w:rPr>
              <w:t>Airflow (cfm)</w:t>
            </w:r>
          </w:p>
        </w:tc>
        <w:tc>
          <w:tcPr>
            <w:tcW w:w="2267" w:type="pct"/>
            <w:tcBorders>
              <w:top w:val="single" w:sz="4" w:space="0" w:color="auto"/>
              <w:left w:val="single" w:sz="4" w:space="0" w:color="auto"/>
              <w:bottom w:val="single" w:sz="4" w:space="0" w:color="auto"/>
              <w:right w:val="single" w:sz="4" w:space="0" w:color="auto"/>
            </w:tcBorders>
            <w:vAlign w:val="center"/>
          </w:tcPr>
          <w:p w14:paraId="7001F795" w14:textId="77777777" w:rsidR="00523DA9" w:rsidRPr="00EB049B" w:rsidRDefault="00523DA9" w:rsidP="00523DA9">
            <w:pPr>
              <w:keepNext/>
              <w:rPr>
                <w:rFonts w:asciiTheme="minorHAnsi" w:hAnsiTheme="minorHAnsi"/>
              </w:rPr>
            </w:pPr>
          </w:p>
        </w:tc>
      </w:tr>
      <w:tr w:rsidR="00523DA9" w:rsidRPr="00EB049B" w14:paraId="69189845"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2" w14:textId="6A608347" w:rsidR="00523DA9" w:rsidRPr="00EB049B" w:rsidRDefault="00523DA9" w:rsidP="00523DA9">
            <w:pPr>
              <w:keepNext/>
              <w:jc w:val="center"/>
              <w:rPr>
                <w:rFonts w:asciiTheme="minorHAnsi" w:hAnsiTheme="minorHAnsi"/>
              </w:rPr>
            </w:pPr>
            <w:r>
              <w:rPr>
                <w:rFonts w:asciiTheme="minorHAnsi" w:hAnsiTheme="minorHAnsi"/>
              </w:rPr>
              <w:t>07</w:t>
            </w:r>
          </w:p>
        </w:tc>
        <w:tc>
          <w:tcPr>
            <w:tcW w:w="2521" w:type="pct"/>
            <w:tcBorders>
              <w:top w:val="single" w:sz="4" w:space="0" w:color="auto"/>
              <w:left w:val="single" w:sz="4" w:space="0" w:color="auto"/>
              <w:bottom w:val="single" w:sz="4" w:space="0" w:color="auto"/>
              <w:right w:val="single" w:sz="4" w:space="0" w:color="auto"/>
            </w:tcBorders>
            <w:vAlign w:val="center"/>
          </w:tcPr>
          <w:p w14:paraId="69189843" w14:textId="7FCF9853" w:rsidR="00523DA9" w:rsidRPr="00EB049B" w:rsidRDefault="00523DA9" w:rsidP="00523DA9">
            <w:pPr>
              <w:keepNext/>
              <w:rPr>
                <w:rFonts w:asciiTheme="minorHAnsi" w:hAnsiTheme="minorHAnsi"/>
              </w:rPr>
            </w:pPr>
            <w:r>
              <w:rPr>
                <w:rFonts w:asciiTheme="minorHAnsi" w:hAnsiTheme="minorHAnsi"/>
              </w:rPr>
              <w:t>Duct Leakage Test Conditions</w:t>
            </w:r>
          </w:p>
        </w:tc>
        <w:tc>
          <w:tcPr>
            <w:tcW w:w="2267" w:type="pct"/>
            <w:tcBorders>
              <w:top w:val="single" w:sz="4" w:space="0" w:color="auto"/>
              <w:left w:val="single" w:sz="4" w:space="0" w:color="auto"/>
              <w:bottom w:val="single" w:sz="4" w:space="0" w:color="auto"/>
              <w:right w:val="single" w:sz="4" w:space="0" w:color="auto"/>
            </w:tcBorders>
            <w:vAlign w:val="center"/>
          </w:tcPr>
          <w:p w14:paraId="69189844" w14:textId="77777777" w:rsidR="00523DA9" w:rsidRPr="00EB049B" w:rsidRDefault="00523DA9" w:rsidP="00523DA9">
            <w:pPr>
              <w:keepNext/>
              <w:rPr>
                <w:rFonts w:asciiTheme="minorHAnsi" w:hAnsiTheme="minorHAnsi"/>
              </w:rPr>
            </w:pPr>
          </w:p>
        </w:tc>
      </w:tr>
      <w:tr w:rsidR="00523DA9" w:rsidRPr="00EB049B" w14:paraId="6918984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6" w14:textId="13992C16" w:rsidR="00523DA9" w:rsidRPr="00EB049B" w:rsidRDefault="00523DA9" w:rsidP="00523DA9">
            <w:pPr>
              <w:keepNext/>
              <w:jc w:val="center"/>
              <w:rPr>
                <w:rFonts w:asciiTheme="minorHAnsi" w:hAnsiTheme="minorHAnsi"/>
              </w:rPr>
            </w:pPr>
            <w:r>
              <w:rPr>
                <w:rFonts w:asciiTheme="minorHAnsi" w:hAnsiTheme="minorHAnsi"/>
              </w:rPr>
              <w:t>08</w:t>
            </w:r>
          </w:p>
        </w:tc>
        <w:tc>
          <w:tcPr>
            <w:tcW w:w="2521" w:type="pct"/>
            <w:tcBorders>
              <w:top w:val="single" w:sz="4" w:space="0" w:color="auto"/>
              <w:left w:val="single" w:sz="4" w:space="0" w:color="auto"/>
              <w:bottom w:val="single" w:sz="4" w:space="0" w:color="auto"/>
              <w:right w:val="single" w:sz="4" w:space="0" w:color="auto"/>
            </w:tcBorders>
            <w:vAlign w:val="center"/>
          </w:tcPr>
          <w:p w14:paraId="69189847" w14:textId="5D4D8578" w:rsidR="00523DA9" w:rsidRPr="00EB049B" w:rsidRDefault="00523DA9" w:rsidP="00523DA9">
            <w:pPr>
              <w:keepNext/>
              <w:rPr>
                <w:rFonts w:asciiTheme="minorHAnsi" w:hAnsiTheme="minorHAnsi"/>
              </w:rPr>
            </w:pPr>
            <w:r w:rsidRPr="00EB049B">
              <w:rPr>
                <w:rFonts w:asciiTheme="minorHAnsi" w:hAnsiTheme="minorHAnsi"/>
              </w:rPr>
              <w:t>Duct Leakage Test Method</w:t>
            </w:r>
          </w:p>
        </w:tc>
        <w:tc>
          <w:tcPr>
            <w:tcW w:w="2267" w:type="pct"/>
            <w:tcBorders>
              <w:top w:val="single" w:sz="4" w:space="0" w:color="auto"/>
              <w:left w:val="single" w:sz="4" w:space="0" w:color="auto"/>
              <w:bottom w:val="single" w:sz="4" w:space="0" w:color="auto"/>
              <w:right w:val="single" w:sz="4" w:space="0" w:color="auto"/>
            </w:tcBorders>
            <w:vAlign w:val="center"/>
          </w:tcPr>
          <w:p w14:paraId="69189848" w14:textId="77777777" w:rsidR="00523DA9" w:rsidRPr="00EB049B" w:rsidRDefault="00523DA9" w:rsidP="00523DA9">
            <w:pPr>
              <w:keepNext/>
              <w:rPr>
                <w:rFonts w:asciiTheme="minorHAnsi" w:hAnsiTheme="minorHAnsi"/>
              </w:rPr>
            </w:pPr>
          </w:p>
        </w:tc>
      </w:tr>
      <w:tr w:rsidR="00523DA9" w:rsidRPr="00EB049B" w14:paraId="6918984D"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A" w14:textId="763D140B" w:rsidR="00523DA9" w:rsidRPr="00EB049B" w:rsidRDefault="00523DA9" w:rsidP="00523DA9">
            <w:pPr>
              <w:keepNext/>
              <w:jc w:val="center"/>
              <w:rPr>
                <w:rFonts w:asciiTheme="minorHAnsi" w:hAnsiTheme="minorHAnsi"/>
              </w:rPr>
            </w:pPr>
            <w:r>
              <w:rPr>
                <w:rFonts w:asciiTheme="minorHAnsi" w:hAnsiTheme="minorHAnsi"/>
              </w:rPr>
              <w:t>09</w:t>
            </w:r>
          </w:p>
        </w:tc>
        <w:tc>
          <w:tcPr>
            <w:tcW w:w="2521" w:type="pct"/>
            <w:tcBorders>
              <w:top w:val="single" w:sz="4" w:space="0" w:color="auto"/>
              <w:left w:val="single" w:sz="4" w:space="0" w:color="auto"/>
              <w:bottom w:val="single" w:sz="4" w:space="0" w:color="auto"/>
              <w:right w:val="single" w:sz="4" w:space="0" w:color="auto"/>
            </w:tcBorders>
            <w:vAlign w:val="center"/>
          </w:tcPr>
          <w:p w14:paraId="6918984B" w14:textId="19166B33" w:rsidR="00523DA9" w:rsidRPr="00EB049B" w:rsidRDefault="00523DA9" w:rsidP="00523DA9">
            <w:pPr>
              <w:keepNext/>
              <w:rPr>
                <w:rFonts w:asciiTheme="minorHAnsi" w:hAnsiTheme="minorHAnsi"/>
              </w:rPr>
            </w:pPr>
            <w:r w:rsidRPr="00EB049B">
              <w:rPr>
                <w:rFonts w:asciiTheme="minorHAnsi" w:hAnsiTheme="minorHAnsi"/>
              </w:rPr>
              <w:t>Leakage</w:t>
            </w:r>
            <w:r>
              <w:rPr>
                <w:rFonts w:asciiTheme="minorHAnsi" w:hAnsiTheme="minorHAnsi"/>
              </w:rPr>
              <w:t xml:space="preserve"> </w:t>
            </w:r>
            <w:r w:rsidRPr="00EB049B">
              <w:rPr>
                <w:rFonts w:asciiTheme="minorHAnsi" w:hAnsiTheme="minorHAnsi"/>
              </w:rPr>
              <w:t>Factor</w:t>
            </w:r>
          </w:p>
        </w:tc>
        <w:tc>
          <w:tcPr>
            <w:tcW w:w="2267" w:type="pct"/>
            <w:tcBorders>
              <w:top w:val="single" w:sz="4" w:space="0" w:color="auto"/>
              <w:left w:val="single" w:sz="4" w:space="0" w:color="auto"/>
              <w:bottom w:val="single" w:sz="4" w:space="0" w:color="auto"/>
              <w:right w:val="single" w:sz="4" w:space="0" w:color="auto"/>
            </w:tcBorders>
            <w:vAlign w:val="center"/>
          </w:tcPr>
          <w:p w14:paraId="6918984C" w14:textId="77777777" w:rsidR="00523DA9" w:rsidRPr="00EB049B" w:rsidRDefault="00523DA9" w:rsidP="00523DA9">
            <w:pPr>
              <w:keepNext/>
              <w:rPr>
                <w:rFonts w:asciiTheme="minorHAnsi" w:hAnsiTheme="minorHAnsi"/>
              </w:rPr>
            </w:pPr>
          </w:p>
        </w:tc>
      </w:tr>
      <w:tr w:rsidR="00523DA9" w:rsidRPr="00EB049B" w14:paraId="6918985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56" w14:textId="721D4261" w:rsidR="00523DA9" w:rsidRPr="00EB049B" w:rsidRDefault="00A53AE3" w:rsidP="00523DA9">
            <w:pPr>
              <w:keepNext/>
              <w:spacing w:line="240" w:lineRule="exact"/>
              <w:ind w:left="-14" w:firstLine="14"/>
              <w:jc w:val="center"/>
              <w:rPr>
                <w:rFonts w:asciiTheme="minorHAnsi" w:hAnsiTheme="minorHAnsi"/>
              </w:rPr>
            </w:pPr>
            <w:r>
              <w:rPr>
                <w:rFonts w:asciiTheme="minorHAnsi" w:hAnsiTheme="minorHAnsi"/>
              </w:rPr>
              <w:t>10</w:t>
            </w:r>
          </w:p>
        </w:tc>
        <w:tc>
          <w:tcPr>
            <w:tcW w:w="2521" w:type="pct"/>
            <w:tcBorders>
              <w:top w:val="single" w:sz="4" w:space="0" w:color="auto"/>
              <w:left w:val="single" w:sz="4" w:space="0" w:color="auto"/>
              <w:bottom w:val="single" w:sz="4" w:space="0" w:color="auto"/>
              <w:right w:val="single" w:sz="4" w:space="0" w:color="auto"/>
            </w:tcBorders>
            <w:vAlign w:val="center"/>
          </w:tcPr>
          <w:p w14:paraId="69189857" w14:textId="675902C7" w:rsidR="00523DA9" w:rsidRPr="00EB049B" w:rsidRDefault="00523DA9" w:rsidP="00523DA9">
            <w:pPr>
              <w:keepNext/>
              <w:rPr>
                <w:rFonts w:asciiTheme="minorHAnsi" w:hAnsiTheme="minorHAnsi"/>
              </w:rPr>
            </w:pPr>
            <w:r w:rsidRPr="00EB049B">
              <w:rPr>
                <w:rFonts w:asciiTheme="minorHAnsi" w:hAnsiTheme="minorHAnsi"/>
              </w:rPr>
              <w:t>Calculated Target Allowable Duct Leakage Rate (cfm)</w:t>
            </w:r>
          </w:p>
        </w:tc>
        <w:tc>
          <w:tcPr>
            <w:tcW w:w="2267" w:type="pct"/>
            <w:tcBorders>
              <w:top w:val="single" w:sz="4" w:space="0" w:color="auto"/>
              <w:left w:val="single" w:sz="4" w:space="0" w:color="auto"/>
              <w:bottom w:val="single" w:sz="4" w:space="0" w:color="auto"/>
              <w:right w:val="single" w:sz="4" w:space="0" w:color="auto"/>
            </w:tcBorders>
            <w:vAlign w:val="center"/>
          </w:tcPr>
          <w:p w14:paraId="69189858" w14:textId="77777777" w:rsidR="00523DA9" w:rsidRPr="00EB049B" w:rsidRDefault="00523DA9" w:rsidP="00523DA9">
            <w:pPr>
              <w:keepNext/>
              <w:rPr>
                <w:rFonts w:asciiTheme="minorHAnsi" w:hAnsiTheme="minorHAnsi"/>
              </w:rPr>
            </w:pPr>
          </w:p>
        </w:tc>
      </w:tr>
      <w:tr w:rsidR="00523DA9" w:rsidRPr="00EB049B" w14:paraId="6918985D" w14:textId="77777777" w:rsidTr="00492F65">
        <w:trPr>
          <w:trHeight w:val="432"/>
        </w:trPr>
        <w:tc>
          <w:tcPr>
            <w:tcW w:w="212" w:type="pct"/>
            <w:tcBorders>
              <w:bottom w:val="single" w:sz="4" w:space="0" w:color="auto"/>
            </w:tcBorders>
            <w:vAlign w:val="center"/>
          </w:tcPr>
          <w:p w14:paraId="6918985A" w14:textId="67886731"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1</w:t>
            </w:r>
          </w:p>
        </w:tc>
        <w:tc>
          <w:tcPr>
            <w:tcW w:w="2521" w:type="pct"/>
            <w:tcBorders>
              <w:bottom w:val="single" w:sz="4" w:space="0" w:color="auto"/>
            </w:tcBorders>
            <w:shd w:val="clear" w:color="auto" w:fill="auto"/>
            <w:vAlign w:val="center"/>
          </w:tcPr>
          <w:p w14:paraId="6918985B" w14:textId="5CCC7A23" w:rsidR="00523DA9" w:rsidRPr="00EB049B" w:rsidRDefault="00523DA9" w:rsidP="00523DA9">
            <w:pPr>
              <w:keepNext/>
              <w:rPr>
                <w:rFonts w:asciiTheme="minorHAnsi" w:hAnsiTheme="minorHAnsi"/>
                <w:b/>
              </w:rPr>
            </w:pPr>
            <w:r w:rsidRPr="00EB049B">
              <w:rPr>
                <w:rFonts w:asciiTheme="minorHAnsi" w:hAnsiTheme="minorHAnsi"/>
              </w:rPr>
              <w:t xml:space="preserve">Actual </w:t>
            </w:r>
            <w:r>
              <w:rPr>
                <w:rFonts w:asciiTheme="minorHAnsi" w:hAnsiTheme="minorHAnsi"/>
              </w:rPr>
              <w:t>D</w:t>
            </w:r>
            <w:r w:rsidRPr="00EB049B">
              <w:rPr>
                <w:rFonts w:asciiTheme="minorHAnsi" w:hAnsiTheme="minorHAnsi"/>
              </w:rPr>
              <w:t xml:space="preserve">uct </w:t>
            </w:r>
            <w:r>
              <w:rPr>
                <w:rFonts w:asciiTheme="minorHAnsi" w:hAnsiTheme="minorHAnsi"/>
              </w:rPr>
              <w:t>L</w:t>
            </w:r>
            <w:r w:rsidRPr="00EB049B">
              <w:rPr>
                <w:rFonts w:asciiTheme="minorHAnsi" w:hAnsiTheme="minorHAnsi"/>
              </w:rPr>
              <w:t xml:space="preserve">eakage </w:t>
            </w:r>
            <w:r>
              <w:rPr>
                <w:rFonts w:asciiTheme="minorHAnsi" w:hAnsiTheme="minorHAnsi"/>
              </w:rPr>
              <w:t>R</w:t>
            </w:r>
            <w:r w:rsidRPr="00EB049B">
              <w:rPr>
                <w:rFonts w:asciiTheme="minorHAnsi" w:hAnsiTheme="minorHAnsi"/>
              </w:rPr>
              <w:t xml:space="preserve">ate from </w:t>
            </w:r>
            <w:r>
              <w:rPr>
                <w:rFonts w:asciiTheme="minorHAnsi" w:hAnsiTheme="minorHAnsi"/>
              </w:rPr>
              <w:t>L</w:t>
            </w:r>
            <w:r w:rsidRPr="00EB049B">
              <w:rPr>
                <w:rFonts w:asciiTheme="minorHAnsi" w:hAnsiTheme="minorHAnsi"/>
              </w:rPr>
              <w:t xml:space="preserve">eakage </w:t>
            </w:r>
            <w:r>
              <w:rPr>
                <w:rFonts w:asciiTheme="minorHAnsi" w:hAnsiTheme="minorHAnsi"/>
              </w:rPr>
              <w:t>T</w:t>
            </w:r>
            <w:r w:rsidRPr="00EB049B">
              <w:rPr>
                <w:rFonts w:asciiTheme="minorHAnsi" w:hAnsiTheme="minorHAnsi"/>
              </w:rPr>
              <w:t xml:space="preserve">est </w:t>
            </w:r>
            <w:r>
              <w:rPr>
                <w:rFonts w:asciiTheme="minorHAnsi" w:hAnsiTheme="minorHAnsi"/>
              </w:rPr>
              <w:t>M</w:t>
            </w:r>
            <w:r w:rsidRPr="00EB049B">
              <w:rPr>
                <w:rFonts w:asciiTheme="minorHAnsi" w:hAnsiTheme="minorHAnsi"/>
              </w:rPr>
              <w:t>easurement (cfm)</w:t>
            </w:r>
          </w:p>
        </w:tc>
        <w:tc>
          <w:tcPr>
            <w:tcW w:w="2267" w:type="pct"/>
            <w:tcBorders>
              <w:bottom w:val="single" w:sz="4" w:space="0" w:color="auto"/>
            </w:tcBorders>
            <w:shd w:val="clear" w:color="auto" w:fill="auto"/>
          </w:tcPr>
          <w:p w14:paraId="6918985C" w14:textId="77777777" w:rsidR="00523DA9" w:rsidRPr="00EB049B" w:rsidRDefault="00523DA9" w:rsidP="00523DA9">
            <w:pPr>
              <w:keepNext/>
              <w:rPr>
                <w:rFonts w:asciiTheme="minorHAnsi" w:hAnsiTheme="minorHAnsi"/>
              </w:rPr>
            </w:pPr>
          </w:p>
        </w:tc>
      </w:tr>
      <w:tr w:rsidR="00523DA9" w:rsidRPr="00EB049B" w14:paraId="69189861" w14:textId="77777777" w:rsidTr="00492F65">
        <w:trPr>
          <w:trHeight w:val="432"/>
        </w:trPr>
        <w:tc>
          <w:tcPr>
            <w:tcW w:w="212" w:type="pct"/>
            <w:tcBorders>
              <w:bottom w:val="single" w:sz="4" w:space="0" w:color="auto"/>
            </w:tcBorders>
            <w:vAlign w:val="center"/>
          </w:tcPr>
          <w:p w14:paraId="6918985E" w14:textId="76EBA8A0"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2</w:t>
            </w:r>
          </w:p>
        </w:tc>
        <w:tc>
          <w:tcPr>
            <w:tcW w:w="2521" w:type="pct"/>
            <w:tcBorders>
              <w:bottom w:val="single" w:sz="4" w:space="0" w:color="auto"/>
            </w:tcBorders>
            <w:shd w:val="clear" w:color="auto" w:fill="auto"/>
            <w:vAlign w:val="center"/>
          </w:tcPr>
          <w:p w14:paraId="6918985F" w14:textId="2B76757F" w:rsidR="00523DA9" w:rsidRPr="00EB049B" w:rsidRDefault="00523DA9" w:rsidP="00523DA9">
            <w:pPr>
              <w:keepNext/>
              <w:rPr>
                <w:rFonts w:asciiTheme="minorHAnsi" w:hAnsiTheme="minorHAnsi"/>
              </w:rPr>
            </w:pPr>
            <w:r w:rsidRPr="00EB049B">
              <w:rPr>
                <w:rFonts w:asciiTheme="minorHAnsi" w:hAnsiTheme="minorHAnsi"/>
              </w:rPr>
              <w:t>Air-Handling Unit Manufacturer Name</w:t>
            </w:r>
          </w:p>
        </w:tc>
        <w:tc>
          <w:tcPr>
            <w:tcW w:w="2267" w:type="pct"/>
            <w:tcBorders>
              <w:bottom w:val="single" w:sz="4" w:space="0" w:color="auto"/>
            </w:tcBorders>
            <w:shd w:val="clear" w:color="auto" w:fill="auto"/>
          </w:tcPr>
          <w:p w14:paraId="69189860" w14:textId="77777777" w:rsidR="00523DA9" w:rsidRPr="00EB049B" w:rsidRDefault="00523DA9" w:rsidP="00523DA9">
            <w:pPr>
              <w:keepNext/>
              <w:rPr>
                <w:rFonts w:asciiTheme="minorHAnsi" w:hAnsiTheme="minorHAnsi"/>
              </w:rPr>
            </w:pPr>
          </w:p>
        </w:tc>
      </w:tr>
      <w:tr w:rsidR="00523DA9" w:rsidRPr="00EB049B" w14:paraId="69189865" w14:textId="77777777" w:rsidTr="00492F65">
        <w:trPr>
          <w:trHeight w:val="432"/>
        </w:trPr>
        <w:tc>
          <w:tcPr>
            <w:tcW w:w="212" w:type="pct"/>
            <w:vAlign w:val="center"/>
          </w:tcPr>
          <w:p w14:paraId="69189862" w14:textId="49B0FC8F"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3</w:t>
            </w:r>
          </w:p>
        </w:tc>
        <w:tc>
          <w:tcPr>
            <w:tcW w:w="2521" w:type="pct"/>
            <w:shd w:val="clear" w:color="auto" w:fill="auto"/>
            <w:vAlign w:val="center"/>
          </w:tcPr>
          <w:p w14:paraId="69189863" w14:textId="7A86485F" w:rsidR="00523DA9" w:rsidRPr="00EB049B" w:rsidRDefault="00523DA9" w:rsidP="00523DA9">
            <w:pPr>
              <w:keepNext/>
              <w:rPr>
                <w:rFonts w:asciiTheme="minorHAnsi" w:hAnsiTheme="minorHAnsi"/>
              </w:rPr>
            </w:pPr>
            <w:r w:rsidRPr="00EB049B">
              <w:rPr>
                <w:rFonts w:asciiTheme="minorHAnsi" w:hAnsiTheme="minorHAnsi"/>
              </w:rPr>
              <w:t>Air-Handling Unit Model Number</w:t>
            </w:r>
          </w:p>
        </w:tc>
        <w:tc>
          <w:tcPr>
            <w:tcW w:w="2267" w:type="pct"/>
            <w:shd w:val="clear" w:color="auto" w:fill="auto"/>
          </w:tcPr>
          <w:p w14:paraId="69189864" w14:textId="77777777" w:rsidR="00523DA9" w:rsidRPr="00EB049B" w:rsidRDefault="00523DA9" w:rsidP="00523DA9">
            <w:pPr>
              <w:keepNext/>
              <w:rPr>
                <w:rFonts w:asciiTheme="minorHAnsi" w:hAnsiTheme="minorHAnsi"/>
              </w:rPr>
            </w:pPr>
          </w:p>
        </w:tc>
      </w:tr>
      <w:tr w:rsidR="00523DA9" w:rsidRPr="00EB049B" w14:paraId="69189868" w14:textId="77777777" w:rsidTr="008D7DEA">
        <w:trPr>
          <w:trHeight w:val="432"/>
        </w:trPr>
        <w:tc>
          <w:tcPr>
            <w:tcW w:w="212" w:type="pct"/>
            <w:vAlign w:val="center"/>
          </w:tcPr>
          <w:p w14:paraId="69189866" w14:textId="25D5CC4C"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4</w:t>
            </w:r>
          </w:p>
        </w:tc>
        <w:tc>
          <w:tcPr>
            <w:tcW w:w="2521" w:type="pct"/>
            <w:shd w:val="clear" w:color="auto" w:fill="auto"/>
            <w:vAlign w:val="center"/>
          </w:tcPr>
          <w:p w14:paraId="0C2AB3FD" w14:textId="77777777" w:rsidR="00523DA9" w:rsidRPr="00EB049B" w:rsidRDefault="00523DA9" w:rsidP="00523DA9">
            <w:pPr>
              <w:keepNext/>
              <w:rPr>
                <w:rFonts w:asciiTheme="minorHAnsi" w:hAnsiTheme="minorHAnsi"/>
              </w:rPr>
            </w:pPr>
            <w:r w:rsidRPr="00EB049B">
              <w:rPr>
                <w:rFonts w:asciiTheme="minorHAnsi" w:hAnsiTheme="minorHAnsi"/>
              </w:rPr>
              <w:t xml:space="preserve">Compliance </w:t>
            </w:r>
            <w:r>
              <w:rPr>
                <w:rFonts w:asciiTheme="minorHAnsi" w:hAnsiTheme="minorHAnsi"/>
              </w:rPr>
              <w:t>S</w:t>
            </w:r>
            <w:r w:rsidRPr="00EB049B">
              <w:rPr>
                <w:rFonts w:asciiTheme="minorHAnsi" w:hAnsiTheme="minorHAnsi"/>
              </w:rPr>
              <w:t>tatement:</w:t>
            </w:r>
          </w:p>
        </w:tc>
        <w:tc>
          <w:tcPr>
            <w:tcW w:w="2267" w:type="pct"/>
            <w:shd w:val="clear" w:color="auto" w:fill="auto"/>
            <w:vAlign w:val="center"/>
          </w:tcPr>
          <w:p w14:paraId="69189867" w14:textId="2CCB3E88" w:rsidR="00523DA9" w:rsidRPr="00EB049B" w:rsidRDefault="00523DA9" w:rsidP="00523DA9">
            <w:pPr>
              <w:keepNext/>
              <w:rPr>
                <w:rFonts w:asciiTheme="minorHAnsi" w:hAnsiTheme="minorHAnsi"/>
              </w:rPr>
            </w:pPr>
          </w:p>
        </w:tc>
      </w:tr>
    </w:tbl>
    <w:p w14:paraId="69189869" w14:textId="3E35D5A9" w:rsidR="005B23C2" w:rsidRDefault="005B23C2" w:rsidP="005B23C2">
      <w:pPr>
        <w:rPr>
          <w:rFonts w:asciiTheme="minorHAnsi" w:hAnsiTheme="minorHAnsi"/>
        </w:rPr>
      </w:pPr>
    </w:p>
    <w:p w14:paraId="32529953" w14:textId="44F40A80" w:rsidR="002714FA" w:rsidRDefault="002714FA" w:rsidP="005B23C2">
      <w:pPr>
        <w:rPr>
          <w:rFonts w:asciiTheme="minorHAnsi" w:hAnsiTheme="minorHAnsi"/>
        </w:rPr>
      </w:pPr>
    </w:p>
    <w:p w14:paraId="6143B773" w14:textId="77777777" w:rsidR="002714FA" w:rsidRPr="00EB049B" w:rsidRDefault="002714FA" w:rsidP="005B23C2">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10530"/>
      </w:tblGrid>
      <w:tr w:rsidR="005B23C2" w:rsidRPr="00EB049B" w14:paraId="6918986B" w14:textId="77777777" w:rsidTr="005F24BB">
        <w:trPr>
          <w:trHeight w:val="215"/>
        </w:trPr>
        <w:tc>
          <w:tcPr>
            <w:tcW w:w="5000" w:type="pct"/>
            <w:gridSpan w:val="2"/>
            <w:vAlign w:val="center"/>
          </w:tcPr>
          <w:p w14:paraId="6918986A" w14:textId="6130047B" w:rsidR="005B23C2" w:rsidRPr="005F17A8" w:rsidRDefault="005B23C2" w:rsidP="005F17A8">
            <w:pPr>
              <w:rPr>
                <w:rFonts w:asciiTheme="minorHAnsi" w:hAnsiTheme="minorHAnsi"/>
              </w:rPr>
            </w:pPr>
            <w:r w:rsidRPr="00EB049B">
              <w:rPr>
                <w:rFonts w:asciiTheme="minorHAnsi" w:hAnsiTheme="minorHAnsi"/>
                <w:b/>
                <w:caps/>
              </w:rPr>
              <w:lastRenderedPageBreak/>
              <w:t xml:space="preserve">C. </w:t>
            </w:r>
            <w:r w:rsidR="005F17A8" w:rsidRPr="005F17A8">
              <w:rPr>
                <w:rFonts w:asciiTheme="minorHAnsi" w:hAnsiTheme="minorHAnsi"/>
                <w:b/>
              </w:rPr>
              <w:t>Additional Requirements for Compliance</w:t>
            </w:r>
          </w:p>
        </w:tc>
      </w:tr>
      <w:tr w:rsidR="00D12803" w:rsidRPr="00EB049B" w14:paraId="6918986F" w14:textId="77777777" w:rsidTr="00215611">
        <w:trPr>
          <w:trHeight w:val="357"/>
        </w:trPr>
        <w:tc>
          <w:tcPr>
            <w:tcW w:w="213" w:type="pct"/>
            <w:vAlign w:val="center"/>
          </w:tcPr>
          <w:p w14:paraId="6918986C"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1</w:t>
            </w:r>
          </w:p>
        </w:tc>
        <w:tc>
          <w:tcPr>
            <w:tcW w:w="4787" w:type="pct"/>
            <w:vAlign w:val="center"/>
          </w:tcPr>
          <w:p w14:paraId="6918986D" w14:textId="77777777" w:rsidR="00D12803" w:rsidRDefault="00D12803" w:rsidP="00D12803">
            <w:pPr>
              <w:rPr>
                <w:rFonts w:asciiTheme="minorHAnsi" w:hAnsiTheme="minorHAnsi"/>
              </w:rPr>
            </w:pPr>
            <w:r w:rsidRPr="005F17A8">
              <w:rPr>
                <w:rFonts w:asciiTheme="minorHAnsi" w:hAnsiTheme="minorHAnsi"/>
              </w:rPr>
              <w:t>The Low Leakage Air-handling Unit Model identified on this compliance document is included in the list of certified Low Leakage Air-Handling Units published on the Energy Commission Website at:</w:t>
            </w:r>
          </w:p>
          <w:p w14:paraId="6918986E" w14:textId="2D03D609" w:rsidR="005F24BB" w:rsidRPr="001377DF" w:rsidRDefault="00575194" w:rsidP="00D12803">
            <w:pPr>
              <w:rPr>
                <w:rFonts w:asciiTheme="minorHAnsi" w:hAnsiTheme="minorHAnsi"/>
              </w:rPr>
            </w:pPr>
            <w:hyperlink r:id="rId11" w:history="1">
              <w:r w:rsidR="005F24BB" w:rsidRPr="005F17A8">
                <w:rPr>
                  <w:rStyle w:val="Hyperlink"/>
                  <w:rFonts w:asciiTheme="minorHAnsi" w:hAnsiTheme="minorHAnsi"/>
                </w:rPr>
                <w:t>http://www.energy.ca.gov/title24/equipment_cert/llahu/low_leakage_air_handling_units.pdf</w:t>
              </w:r>
            </w:hyperlink>
          </w:p>
        </w:tc>
      </w:tr>
      <w:tr w:rsidR="00D12803" w:rsidRPr="00EB049B" w14:paraId="69189872" w14:textId="77777777" w:rsidTr="00215611">
        <w:trPr>
          <w:trHeight w:val="357"/>
        </w:trPr>
        <w:tc>
          <w:tcPr>
            <w:tcW w:w="213" w:type="pct"/>
            <w:vAlign w:val="center"/>
          </w:tcPr>
          <w:p w14:paraId="69189870"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2</w:t>
            </w:r>
          </w:p>
        </w:tc>
        <w:tc>
          <w:tcPr>
            <w:tcW w:w="4787" w:type="pct"/>
            <w:vAlign w:val="center"/>
          </w:tcPr>
          <w:p w14:paraId="69189871" w14:textId="3EE16AE3" w:rsidR="00D12803" w:rsidRPr="00EB049B" w:rsidRDefault="00D12803" w:rsidP="00D12803">
            <w:pPr>
              <w:rPr>
                <w:rFonts w:asciiTheme="minorHAnsi" w:hAnsiTheme="minorHAnsi"/>
                <w:b/>
              </w:rPr>
            </w:pPr>
            <w:r w:rsidRPr="00EB049B">
              <w:rPr>
                <w:rFonts w:asciiTheme="minorHAnsi" w:hAnsiTheme="minorHAnsi"/>
              </w:rPr>
              <w:t>System was tested in its normal operation condition. No temporary taping allowed.</w:t>
            </w:r>
          </w:p>
        </w:tc>
      </w:tr>
      <w:tr w:rsidR="00D12803" w:rsidRPr="00EB049B" w14:paraId="69189875" w14:textId="77777777" w:rsidTr="00215611">
        <w:trPr>
          <w:trHeight w:val="357"/>
        </w:trPr>
        <w:tc>
          <w:tcPr>
            <w:tcW w:w="213" w:type="pct"/>
            <w:vAlign w:val="center"/>
          </w:tcPr>
          <w:p w14:paraId="69189873"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3</w:t>
            </w:r>
          </w:p>
        </w:tc>
        <w:tc>
          <w:tcPr>
            <w:tcW w:w="4787" w:type="pct"/>
            <w:vAlign w:val="center"/>
          </w:tcPr>
          <w:p w14:paraId="69189874" w14:textId="51078DAE" w:rsidR="00D12803" w:rsidRPr="00EB049B" w:rsidRDefault="004D4011" w:rsidP="00D12803">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D12803" w:rsidRPr="00EB049B" w14:paraId="69189878" w14:textId="77777777" w:rsidTr="00215611">
        <w:trPr>
          <w:trHeight w:val="357"/>
        </w:trPr>
        <w:tc>
          <w:tcPr>
            <w:tcW w:w="213" w:type="pct"/>
            <w:vAlign w:val="center"/>
          </w:tcPr>
          <w:p w14:paraId="69189876"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4</w:t>
            </w:r>
          </w:p>
        </w:tc>
        <w:tc>
          <w:tcPr>
            <w:tcW w:w="4787" w:type="pct"/>
            <w:vAlign w:val="center"/>
          </w:tcPr>
          <w:p w14:paraId="69189877" w14:textId="77777777" w:rsidR="00D12803" w:rsidRPr="00EB049B" w:rsidRDefault="00D12803" w:rsidP="00D12803">
            <w:pPr>
              <w:rPr>
                <w:rFonts w:asciiTheme="minorHAnsi" w:hAnsiTheme="minorHAnsi"/>
                <w:b/>
              </w:rPr>
            </w:pPr>
            <w:r w:rsidRPr="00EB049B">
              <w:rPr>
                <w:rFonts w:asciiTheme="minorHAnsi" w:hAnsiTheme="minorHAnsi"/>
                <w:bCs/>
              </w:rPr>
              <w:t>All</w:t>
            </w:r>
            <w:r w:rsidRPr="00EB049B">
              <w:rPr>
                <w:rFonts w:asciiTheme="minorHAnsi" w:hAnsiTheme="minorHAnsi"/>
              </w:rPr>
              <w:t xml:space="preserve"> supply and return register boots were sealed to the drywall.</w:t>
            </w:r>
          </w:p>
        </w:tc>
      </w:tr>
      <w:tr w:rsidR="00D12803" w:rsidRPr="00EB049B" w14:paraId="6918987B" w14:textId="77777777" w:rsidTr="00215611">
        <w:trPr>
          <w:trHeight w:val="357"/>
        </w:trPr>
        <w:tc>
          <w:tcPr>
            <w:tcW w:w="213" w:type="pct"/>
            <w:vAlign w:val="center"/>
          </w:tcPr>
          <w:p w14:paraId="69189879"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5</w:t>
            </w:r>
          </w:p>
        </w:tc>
        <w:tc>
          <w:tcPr>
            <w:tcW w:w="4787" w:type="pct"/>
            <w:vAlign w:val="center"/>
          </w:tcPr>
          <w:p w14:paraId="6918987A" w14:textId="6D25C5F0" w:rsidR="00D12803" w:rsidRPr="00EB049B" w:rsidRDefault="00D12803" w:rsidP="00D12803">
            <w:pPr>
              <w:rPr>
                <w:rFonts w:asciiTheme="minorHAnsi" w:hAnsiTheme="minorHAnsi"/>
                <w:b/>
              </w:rPr>
            </w:pPr>
            <w:r w:rsidRPr="00EB049B">
              <w:rPr>
                <w:rFonts w:asciiTheme="minorHAnsi" w:hAnsiTheme="minorHAnsi"/>
              </w:rPr>
              <w:t>Building cavities were not used as plenums</w:t>
            </w:r>
            <w:r w:rsidR="008D7DEA">
              <w:rPr>
                <w:rFonts w:asciiTheme="minorHAnsi" w:hAnsiTheme="minorHAnsi"/>
              </w:rPr>
              <w:t>,</w:t>
            </w:r>
            <w:r w:rsidRPr="00EB049B">
              <w:rPr>
                <w:rFonts w:asciiTheme="minorHAnsi" w:hAnsiTheme="minorHAnsi"/>
              </w:rPr>
              <w:t xml:space="preserve"> or platform returns</w:t>
            </w:r>
            <w:r w:rsidR="008D7DEA">
              <w:rPr>
                <w:rFonts w:asciiTheme="minorHAnsi" w:hAnsiTheme="minorHAnsi"/>
              </w:rPr>
              <w:t>,</w:t>
            </w:r>
            <w:r w:rsidRPr="00EB049B">
              <w:rPr>
                <w:rFonts w:asciiTheme="minorHAnsi" w:hAnsiTheme="minorHAnsi"/>
              </w:rPr>
              <w:t xml:space="preserve"> in lieu of ducts.</w:t>
            </w:r>
          </w:p>
        </w:tc>
      </w:tr>
      <w:tr w:rsidR="00D12803" w:rsidRPr="00EB049B" w14:paraId="6918987E" w14:textId="77777777" w:rsidTr="00215611">
        <w:trPr>
          <w:trHeight w:val="357"/>
        </w:trPr>
        <w:tc>
          <w:tcPr>
            <w:tcW w:w="213" w:type="pct"/>
            <w:vAlign w:val="center"/>
          </w:tcPr>
          <w:p w14:paraId="6918987C"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6</w:t>
            </w:r>
          </w:p>
        </w:tc>
        <w:tc>
          <w:tcPr>
            <w:tcW w:w="4787" w:type="pct"/>
            <w:vAlign w:val="center"/>
          </w:tcPr>
          <w:p w14:paraId="6918987D" w14:textId="77777777" w:rsidR="00D12803" w:rsidRPr="00EB049B" w:rsidRDefault="00D12803" w:rsidP="00D12803">
            <w:pPr>
              <w:rPr>
                <w:rFonts w:asciiTheme="minorHAnsi" w:hAnsiTheme="minorHAnsi"/>
                <w:b/>
              </w:rPr>
            </w:pPr>
            <w:r w:rsidRPr="00EB049B">
              <w:rPr>
                <w:rFonts w:asciiTheme="minorHAnsi" w:hAnsiTheme="minorHAnsi"/>
              </w:rPr>
              <w:t>If cloth backed tape was used it was covered with Mastic and draw bands.</w:t>
            </w:r>
          </w:p>
        </w:tc>
      </w:tr>
      <w:tr w:rsidR="00D12803" w:rsidRPr="00EB049B" w14:paraId="69189881" w14:textId="77777777" w:rsidTr="00215611">
        <w:trPr>
          <w:trHeight w:val="357"/>
        </w:trPr>
        <w:tc>
          <w:tcPr>
            <w:tcW w:w="213" w:type="pct"/>
            <w:vAlign w:val="center"/>
          </w:tcPr>
          <w:p w14:paraId="6918987F"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7</w:t>
            </w:r>
          </w:p>
        </w:tc>
        <w:tc>
          <w:tcPr>
            <w:tcW w:w="4787" w:type="pct"/>
            <w:vAlign w:val="center"/>
          </w:tcPr>
          <w:p w14:paraId="69189880" w14:textId="77777777" w:rsidR="00D12803" w:rsidRPr="00EB049B" w:rsidRDefault="00D12803" w:rsidP="00D12803">
            <w:pPr>
              <w:rPr>
                <w:rFonts w:asciiTheme="minorHAnsi" w:hAnsiTheme="minorHAnsi"/>
                <w:b/>
              </w:rPr>
            </w:pPr>
            <w:r w:rsidRPr="00EB049B">
              <w:rPr>
                <w:rFonts w:asciiTheme="minorHAnsi" w:hAnsiTheme="minorHAnsi"/>
              </w:rPr>
              <w:t>All connection points between the air handler and the supply and return plenums are completely sealed.</w:t>
            </w:r>
          </w:p>
        </w:tc>
      </w:tr>
      <w:tr w:rsidR="00B450FB" w:rsidRPr="00EB049B" w14:paraId="69189883" w14:textId="77777777" w:rsidTr="00B450FB">
        <w:trPr>
          <w:trHeight w:val="254"/>
        </w:trPr>
        <w:tc>
          <w:tcPr>
            <w:tcW w:w="5000" w:type="pct"/>
            <w:gridSpan w:val="2"/>
            <w:vAlign w:val="center"/>
          </w:tcPr>
          <w:p w14:paraId="69189882" w14:textId="77777777" w:rsidR="00B450FB" w:rsidRPr="00EB049B" w:rsidRDefault="00B450FB" w:rsidP="00B450FB">
            <w:pPr>
              <w:rPr>
                <w:rFonts w:asciiTheme="minorHAnsi" w:hAnsiTheme="minorHAnsi"/>
              </w:rPr>
            </w:pPr>
            <w:r w:rsidRPr="00B450FB">
              <w:rPr>
                <w:rFonts w:ascii="Calibri" w:eastAsia="Calibri" w:hAnsi="Calibri"/>
                <w:b/>
                <w:sz w:val="18"/>
                <w:szCs w:val="18"/>
              </w:rPr>
              <w:t>The responsible person’s signature on this compliance document affirms that all applicable requirements in this table have been met.</w:t>
            </w:r>
          </w:p>
        </w:tc>
      </w:tr>
    </w:tbl>
    <w:p w14:paraId="69189885" w14:textId="54A29EFE" w:rsidR="002714FA" w:rsidRDefault="002714FA">
      <w:pPr>
        <w:rPr>
          <w:rFonts w:asciiTheme="minorHAnsi" w:hAnsiTheme="minorHAnsi"/>
        </w:rPr>
      </w:pPr>
    </w:p>
    <w:p w14:paraId="7DBA640A" w14:textId="77777777" w:rsidR="002714FA" w:rsidRDefault="002714FA">
      <w:pPr>
        <w:rPr>
          <w:rFonts w:asciiTheme="minorHAnsi" w:hAnsiTheme="minorHAnsi"/>
        </w:rPr>
      </w:pPr>
      <w:r>
        <w:rPr>
          <w:rFonts w:asciiTheme="minorHAnsi" w:hAnsiTheme="minorHAnsi"/>
        </w:rPr>
        <w:br w:type="page"/>
      </w:r>
    </w:p>
    <w:p w14:paraId="563F4764" w14:textId="77777777" w:rsidR="00633613" w:rsidRDefault="00633613">
      <w:pPr>
        <w:rPr>
          <w:rFonts w:asciiTheme="minorHAnsi" w:hAnsiTheme="minorHAnsi"/>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22DA5" w:rsidRPr="009E2C1C" w14:paraId="69189887" w14:textId="77777777" w:rsidTr="00DC461B">
        <w:trPr>
          <w:trHeight w:val="305"/>
        </w:trPr>
        <w:tc>
          <w:tcPr>
            <w:tcW w:w="10950" w:type="dxa"/>
            <w:gridSpan w:val="4"/>
            <w:vAlign w:val="center"/>
          </w:tcPr>
          <w:p w14:paraId="69189886" w14:textId="334087AE" w:rsidR="00C22DA5" w:rsidRPr="009351D2" w:rsidRDefault="005F17A8" w:rsidP="004252C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sz w:val="18"/>
                <w:szCs w:val="18"/>
              </w:rPr>
              <w:t>DOCUMENTATION AUTHOR’S DECLARATION STATEMENT</w:t>
            </w:r>
          </w:p>
        </w:tc>
      </w:tr>
      <w:tr w:rsidR="00C22DA5" w:rsidRPr="001B14D6" w14:paraId="69189889" w14:textId="77777777" w:rsidTr="004252CD">
        <w:trPr>
          <w:trHeight w:val="206"/>
        </w:trPr>
        <w:tc>
          <w:tcPr>
            <w:tcW w:w="10950" w:type="dxa"/>
            <w:gridSpan w:val="4"/>
            <w:vAlign w:val="center"/>
          </w:tcPr>
          <w:p w14:paraId="69189888" w14:textId="77777777" w:rsidR="00C22DA5" w:rsidRPr="00E136A4" w:rsidRDefault="00C22DA5" w:rsidP="005F24BB">
            <w:pPr>
              <w:keepNext/>
              <w:numPr>
                <w:ilvl w:val="0"/>
                <w:numId w:val="13"/>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C22DA5" w:rsidRPr="00B272DC" w14:paraId="6918988C" w14:textId="77777777" w:rsidTr="004252CD">
        <w:trPr>
          <w:trHeight w:val="360"/>
        </w:trPr>
        <w:tc>
          <w:tcPr>
            <w:tcW w:w="5577" w:type="dxa"/>
            <w:gridSpan w:val="2"/>
          </w:tcPr>
          <w:p w14:paraId="6918988A"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6918988B"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C22DA5" w:rsidRPr="00B272DC" w14:paraId="6918988F" w14:textId="77777777" w:rsidTr="004252CD">
        <w:trPr>
          <w:trHeight w:val="360"/>
        </w:trPr>
        <w:tc>
          <w:tcPr>
            <w:tcW w:w="5577" w:type="dxa"/>
            <w:gridSpan w:val="2"/>
          </w:tcPr>
          <w:p w14:paraId="6918988D"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6918988E"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C22DA5" w:rsidRPr="00B272DC" w14:paraId="69189892" w14:textId="77777777" w:rsidTr="004252CD">
        <w:trPr>
          <w:trHeight w:val="360"/>
        </w:trPr>
        <w:tc>
          <w:tcPr>
            <w:tcW w:w="5577" w:type="dxa"/>
            <w:gridSpan w:val="2"/>
          </w:tcPr>
          <w:p w14:paraId="69189890"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69189891" w14:textId="1CDD1B84"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CEA/CEPE/HERS certification identification (</w:t>
            </w:r>
            <w:r w:rsidR="005F17A8">
              <w:rPr>
                <w:rFonts w:asciiTheme="minorHAnsi" w:hAnsiTheme="minorHAnsi"/>
                <w:sz w:val="14"/>
                <w:szCs w:val="14"/>
              </w:rPr>
              <w:t>i</w:t>
            </w:r>
            <w:r w:rsidRPr="00B272DC">
              <w:rPr>
                <w:rFonts w:asciiTheme="minorHAnsi" w:hAnsiTheme="minorHAnsi"/>
                <w:sz w:val="14"/>
                <w:szCs w:val="14"/>
              </w:rPr>
              <w:t>f applicable):</w:t>
            </w:r>
          </w:p>
        </w:tc>
      </w:tr>
      <w:tr w:rsidR="00C22DA5" w:rsidRPr="00B272DC" w14:paraId="69189895" w14:textId="77777777" w:rsidTr="004252CD">
        <w:trPr>
          <w:trHeight w:val="360"/>
        </w:trPr>
        <w:tc>
          <w:tcPr>
            <w:tcW w:w="5577" w:type="dxa"/>
            <w:gridSpan w:val="2"/>
          </w:tcPr>
          <w:p w14:paraId="69189893"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69189894"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Phone:</w:t>
            </w:r>
          </w:p>
        </w:tc>
      </w:tr>
      <w:tr w:rsidR="00C22DA5" w:rsidRPr="008E6C57" w14:paraId="69189897" w14:textId="77777777" w:rsidTr="004252CD">
        <w:tblPrEx>
          <w:tblCellMar>
            <w:left w:w="115" w:type="dxa"/>
            <w:right w:w="115" w:type="dxa"/>
          </w:tblCellMar>
        </w:tblPrEx>
        <w:trPr>
          <w:trHeight w:val="296"/>
        </w:trPr>
        <w:tc>
          <w:tcPr>
            <w:tcW w:w="10950" w:type="dxa"/>
            <w:gridSpan w:val="4"/>
            <w:vAlign w:val="center"/>
          </w:tcPr>
          <w:p w14:paraId="69189896" w14:textId="2DFDE3FD" w:rsidR="00C22DA5" w:rsidRDefault="005F17A8" w:rsidP="004252C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sz w:val="18"/>
                <w:szCs w:val="18"/>
              </w:rPr>
              <w:t>RESPONSIBLE PERSON’S DECLARATION STATEMENT</w:t>
            </w:r>
            <w:r w:rsidR="00B069C6">
              <w:rPr>
                <w:rFonts w:asciiTheme="minorHAnsi" w:hAnsiTheme="minorHAnsi" w:cs="Arial"/>
                <w:b/>
                <w:sz w:val="18"/>
                <w:szCs w:val="18"/>
              </w:rPr>
              <w:t xml:space="preserve">  </w:t>
            </w:r>
          </w:p>
        </w:tc>
      </w:tr>
      <w:tr w:rsidR="00C22DA5" w:rsidRPr="008E6C57" w14:paraId="6918989F" w14:textId="77777777" w:rsidTr="004252CD">
        <w:tblPrEx>
          <w:tblCellMar>
            <w:left w:w="115" w:type="dxa"/>
            <w:right w:w="115" w:type="dxa"/>
          </w:tblCellMar>
        </w:tblPrEx>
        <w:trPr>
          <w:trHeight w:val="504"/>
        </w:trPr>
        <w:tc>
          <w:tcPr>
            <w:tcW w:w="10950" w:type="dxa"/>
            <w:gridSpan w:val="4"/>
          </w:tcPr>
          <w:p w14:paraId="69189898" w14:textId="77777777" w:rsidR="00C22DA5" w:rsidRPr="007961B7" w:rsidRDefault="00C22DA5" w:rsidP="005F24BB">
            <w:pPr>
              <w:pStyle w:val="Heading3"/>
              <w:numPr>
                <w:ilvl w:val="0"/>
                <w:numId w:val="0"/>
              </w:numPr>
              <w:spacing w:before="0"/>
              <w:ind w:right="86"/>
              <w:rPr>
                <w:rFonts w:asciiTheme="minorHAnsi" w:hAnsiTheme="minorHAnsi"/>
                <w:sz w:val="18"/>
                <w:szCs w:val="18"/>
              </w:rPr>
            </w:pPr>
            <w:r w:rsidRPr="007961B7">
              <w:rPr>
                <w:rFonts w:asciiTheme="minorHAnsi" w:hAnsiTheme="minorHAnsi"/>
                <w:sz w:val="18"/>
                <w:szCs w:val="18"/>
              </w:rPr>
              <w:t xml:space="preserve">I certify the following under penalty of perjury, under the laws of the State of California: </w:t>
            </w:r>
          </w:p>
          <w:p w14:paraId="7A487E6D" w14:textId="77777777" w:rsidR="00D8047C" w:rsidRPr="007961B7" w:rsidRDefault="00D8047C" w:rsidP="00D8047C">
            <w:pPr>
              <w:pStyle w:val="Heading3"/>
              <w:numPr>
                <w:ilvl w:val="0"/>
                <w:numId w:val="16"/>
              </w:numPr>
              <w:spacing w:before="0"/>
              <w:ind w:right="90"/>
              <w:rPr>
                <w:rFonts w:asciiTheme="minorHAnsi" w:hAnsiTheme="minorHAnsi"/>
                <w:b/>
                <w:caps/>
                <w:sz w:val="18"/>
                <w:szCs w:val="18"/>
              </w:rPr>
            </w:pPr>
            <w:r w:rsidRPr="007961B7">
              <w:rPr>
                <w:rFonts w:asciiTheme="minorHAnsi" w:hAnsiTheme="minorHAnsi"/>
                <w:sz w:val="18"/>
                <w:szCs w:val="18"/>
              </w:rPr>
              <w:t xml:space="preserve">The information provided on this Certificate of Installation is true and correct. </w:t>
            </w:r>
          </w:p>
          <w:p w14:paraId="4A2704CC" w14:textId="77777777" w:rsidR="00D8047C" w:rsidRPr="007961B7" w:rsidRDefault="00D8047C" w:rsidP="00D8047C">
            <w:pPr>
              <w:pStyle w:val="Heading3"/>
              <w:numPr>
                <w:ilvl w:val="0"/>
                <w:numId w:val="16"/>
              </w:numPr>
              <w:spacing w:before="0"/>
              <w:ind w:right="90"/>
              <w:rPr>
                <w:rFonts w:asciiTheme="minorHAnsi" w:hAnsiTheme="minorHAnsi"/>
                <w:b/>
                <w:caps/>
                <w:sz w:val="18"/>
              </w:rPr>
            </w:pPr>
            <w:r w:rsidRPr="007961B7">
              <w:rPr>
                <w:rFonts w:asciiTheme="minorHAnsi" w:hAnsiTheme="minorHAnsi"/>
                <w:snapToGrid w:val="0"/>
                <w:sz w:val="18"/>
                <w:szCs w:val="18"/>
              </w:rPr>
              <w:t xml:space="preserve">I am either: a) a responsible person eligible under Division 3 of the Business and Professions Code </w:t>
            </w:r>
            <w:r w:rsidRPr="007961B7">
              <w:rPr>
                <w:rFonts w:asciiTheme="minorHAnsi" w:hAnsiTheme="minorHAnsi"/>
                <w:sz w:val="18"/>
                <w:szCs w:val="18"/>
              </w:rPr>
              <w:t xml:space="preserve">in the applicable classification to accept responsibility for the system design, construction, or installation </w:t>
            </w:r>
            <w:r w:rsidRPr="007961B7">
              <w:rPr>
                <w:rFonts w:asciiTheme="minorHAnsi" w:hAnsiTheme="minorHAnsi"/>
                <w:snapToGrid w:val="0"/>
                <w:sz w:val="18"/>
                <w:szCs w:val="18"/>
              </w:rPr>
              <w:t xml:space="preserve">of features, materials, components, or manufactured devices </w:t>
            </w:r>
            <w:r w:rsidRPr="007961B7">
              <w:rPr>
                <w:rFonts w:asciiTheme="minorHAnsi" w:hAnsiTheme="minorHAnsi"/>
                <w:sz w:val="18"/>
                <w:szCs w:val="18"/>
              </w:rPr>
              <w:t xml:space="preserve">for the scope of work identified on this Certificate of Installation </w:t>
            </w:r>
            <w:r w:rsidRPr="007961B7">
              <w:rPr>
                <w:rFonts w:asciiTheme="minorHAnsi" w:hAnsiTheme="minorHAnsi"/>
                <w:snapToGrid w:val="0"/>
                <w:sz w:val="18"/>
                <w:szCs w:val="18"/>
              </w:rPr>
              <w:t>and attest to the declarations in this statement</w:t>
            </w:r>
            <w:r w:rsidRPr="007961B7">
              <w:rPr>
                <w:rFonts w:asciiTheme="minorHAnsi" w:hAnsiTheme="minorHAnsi"/>
                <w:sz w:val="18"/>
                <w:szCs w:val="18"/>
              </w:rPr>
              <w:t>, or b) I am an authorized representative of the responsible person and attest to the declarations in this statement on the responsible person’s behalf</w:t>
            </w:r>
            <w:r w:rsidRPr="007961B7">
              <w:rPr>
                <w:rFonts w:asciiTheme="minorHAnsi" w:eastAsia="Calibri" w:hAnsiTheme="minorHAnsi"/>
                <w:sz w:val="18"/>
                <w:szCs w:val="18"/>
              </w:rPr>
              <w:t>.</w:t>
            </w:r>
          </w:p>
          <w:p w14:paraId="55EFE0D9" w14:textId="77777777" w:rsidR="00D8047C" w:rsidRPr="007961B7" w:rsidRDefault="00D8047C" w:rsidP="007961B7">
            <w:pPr>
              <w:keepNext/>
              <w:numPr>
                <w:ilvl w:val="0"/>
                <w:numId w:val="16"/>
              </w:numPr>
              <w:autoSpaceDE w:val="0"/>
              <w:autoSpaceDN w:val="0"/>
              <w:adjustRightInd w:val="0"/>
              <w:ind w:right="90"/>
              <w:rPr>
                <w:rFonts w:asciiTheme="minorHAnsi" w:hAnsiTheme="minorHAnsi"/>
                <w:sz w:val="18"/>
                <w:szCs w:val="18"/>
              </w:rPr>
            </w:pPr>
            <w:r w:rsidRPr="007961B7">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961B7">
              <w:rPr>
                <w:rFonts w:asciiTheme="minorHAnsi" w:eastAsia="Calibri" w:hAnsiTheme="minorHAnsi" w:cs="TimesNewRomanPSMT"/>
                <w:sz w:val="18"/>
                <w:szCs w:val="18"/>
              </w:rPr>
              <w:t>.</w:t>
            </w:r>
          </w:p>
          <w:p w14:paraId="6E91BD65" w14:textId="77777777" w:rsidR="00D8047C" w:rsidRPr="007961B7" w:rsidRDefault="00D8047C" w:rsidP="00D8047C">
            <w:pPr>
              <w:pStyle w:val="ListParagraph"/>
              <w:keepNext/>
              <w:numPr>
                <w:ilvl w:val="0"/>
                <w:numId w:val="16"/>
              </w:numPr>
              <w:autoSpaceDE w:val="0"/>
              <w:autoSpaceDN w:val="0"/>
              <w:adjustRightInd w:val="0"/>
              <w:rPr>
                <w:rFonts w:asciiTheme="minorHAnsi" w:hAnsiTheme="minorHAnsi"/>
                <w:sz w:val="18"/>
              </w:rPr>
            </w:pPr>
            <w:r w:rsidRPr="007961B7">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918989E" w14:textId="1B9D13D5" w:rsidR="00C22DA5" w:rsidRPr="00E74533" w:rsidRDefault="00D8047C" w:rsidP="007961B7">
            <w:pPr>
              <w:pStyle w:val="ListParagraph"/>
              <w:numPr>
                <w:ilvl w:val="0"/>
                <w:numId w:val="16"/>
              </w:numPr>
              <w:rPr>
                <w:rFonts w:asciiTheme="minorHAnsi" w:hAnsiTheme="minorHAnsi"/>
                <w:b/>
              </w:rPr>
            </w:pPr>
            <w:r w:rsidRPr="007961B7">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22DA5" w:rsidRPr="00B272DC" w14:paraId="691898A2" w14:textId="77777777" w:rsidTr="004252CD">
        <w:tblPrEx>
          <w:tblCellMar>
            <w:left w:w="108" w:type="dxa"/>
            <w:right w:w="108" w:type="dxa"/>
          </w:tblCellMar>
        </w:tblPrEx>
        <w:trPr>
          <w:trHeight w:val="360"/>
        </w:trPr>
        <w:tc>
          <w:tcPr>
            <w:tcW w:w="5307" w:type="dxa"/>
          </w:tcPr>
          <w:p w14:paraId="691898A0" w14:textId="77777777" w:rsidR="00C22DA5" w:rsidRPr="00B272DC" w:rsidRDefault="00C22DA5" w:rsidP="004252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691898A1" w14:textId="77777777" w:rsidR="00C22DA5" w:rsidRPr="00B272DC" w:rsidRDefault="00C22DA5" w:rsidP="004252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C22DA5" w:rsidRPr="00B272DC" w14:paraId="691898A5"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3" w14:textId="5D494B16"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91898A4"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C22DA5" w:rsidRPr="00B272DC" w14:paraId="691898A8"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6"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91898A7"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C22DA5" w:rsidRPr="00B272DC" w14:paraId="691898AC"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9"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91898AA" w14:textId="00203A74"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F17A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91898AB"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C22DA5" w:rsidRPr="00B272DC" w14:paraId="691898AF"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D"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691898AE"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91898B0" w14:textId="77777777" w:rsidR="00C432F0" w:rsidRDefault="00C432F0" w:rsidP="00C432F0">
      <w:pPr>
        <w:ind w:hanging="677"/>
        <w:rPr>
          <w:rFonts w:asciiTheme="minorHAnsi" w:hAnsiTheme="minorHAnsi"/>
        </w:rPr>
      </w:pPr>
    </w:p>
    <w:p w14:paraId="691898B1" w14:textId="77777777" w:rsidR="00633613" w:rsidRDefault="00633613" w:rsidP="005B23C2">
      <w:pPr>
        <w:rPr>
          <w:rFonts w:asciiTheme="minorHAnsi" w:hAnsiTheme="minorHAnsi"/>
        </w:rPr>
      </w:pPr>
    </w:p>
    <w:p w14:paraId="691898B2" w14:textId="77777777" w:rsidR="00ED0FEA" w:rsidRPr="00EB049B" w:rsidRDefault="00ED0FEA" w:rsidP="00ED0FEA">
      <w:pPr>
        <w:rPr>
          <w:rFonts w:asciiTheme="minorHAnsi" w:hAnsiTheme="minorHAnsi"/>
        </w:rPr>
        <w:sectPr w:rsidR="00ED0FEA" w:rsidRPr="00EB049B" w:rsidSect="00E7150A">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432" w:gutter="0"/>
          <w:cols w:space="720"/>
          <w:docGrid w:linePitch="272"/>
        </w:sectPr>
      </w:pPr>
    </w:p>
    <w:p w14:paraId="691898B3" w14:textId="18CBC8C9" w:rsidR="008C79BF" w:rsidRPr="006A3ED4" w:rsidRDefault="008C79BF" w:rsidP="006A3ED4">
      <w:pPr>
        <w:jc w:val="center"/>
        <w:rPr>
          <w:rFonts w:asciiTheme="minorHAnsi" w:hAnsiTheme="minorHAnsi"/>
          <w:b/>
        </w:rPr>
      </w:pPr>
      <w:r w:rsidRPr="006A3ED4">
        <w:rPr>
          <w:rFonts w:asciiTheme="minorHAnsi" w:hAnsiTheme="minorHAnsi"/>
          <w:b/>
        </w:rPr>
        <w:lastRenderedPageBreak/>
        <w:t>CF2R-MCH-20c</w:t>
      </w:r>
      <w:r w:rsidR="005F17A8">
        <w:rPr>
          <w:rFonts w:asciiTheme="minorHAnsi" w:hAnsiTheme="minorHAnsi"/>
          <w:b/>
        </w:rPr>
        <w:t>-H User Instructions</w:t>
      </w:r>
    </w:p>
    <w:p w14:paraId="691898B4" w14:textId="77777777" w:rsidR="008C79BF" w:rsidRDefault="008C79BF" w:rsidP="008C79BF">
      <w:pPr>
        <w:rPr>
          <w:rFonts w:asciiTheme="minorHAnsi" w:hAnsiTheme="minorHAnsi"/>
          <w:b/>
        </w:rPr>
      </w:pPr>
    </w:p>
    <w:p w14:paraId="691898B5" w14:textId="77777777" w:rsidR="008C79BF" w:rsidRPr="00EB049B" w:rsidRDefault="008C79BF" w:rsidP="008C79BF">
      <w:pPr>
        <w:rPr>
          <w:rFonts w:asciiTheme="minorHAnsi" w:hAnsiTheme="minorHAnsi"/>
          <w:b/>
        </w:rPr>
      </w:pPr>
      <w:r w:rsidRPr="00EB049B">
        <w:rPr>
          <w:rFonts w:asciiTheme="minorHAnsi" w:hAnsiTheme="minorHAnsi"/>
          <w:b/>
        </w:rPr>
        <w:t>A. System Information</w:t>
      </w:r>
    </w:p>
    <w:p w14:paraId="691898B7" w14:textId="4081A78F" w:rsidR="008C79BF" w:rsidRPr="005D33CC" w:rsidRDefault="008C79BF" w:rsidP="008C79BF">
      <w:pPr>
        <w:pStyle w:val="ListParagraph"/>
        <w:numPr>
          <w:ilvl w:val="0"/>
          <w:numId w:val="14"/>
        </w:numPr>
        <w:ind w:left="360" w:hanging="360"/>
        <w:rPr>
          <w:rFonts w:ascii="Calibri" w:hAnsi="Calibri"/>
          <w:szCs w:val="18"/>
        </w:rPr>
      </w:pPr>
      <w:r w:rsidRPr="005D33CC">
        <w:rPr>
          <w:rFonts w:asciiTheme="minorHAnsi" w:hAnsiTheme="minorHAnsi"/>
          <w:i/>
        </w:rPr>
        <w:t>HVAC System Identification or Name</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691898B8" w14:textId="24E703BF" w:rsidR="008C79BF" w:rsidRPr="00F45D8E"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HVAC System Location or Area Served</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4D877061" w14:textId="74F3D854" w:rsidR="003379B6" w:rsidRPr="003379B6" w:rsidRDefault="003379B6">
      <w:pPr>
        <w:numPr>
          <w:ilvl w:val="0"/>
          <w:numId w:val="8"/>
        </w:numPr>
        <w:spacing w:line="276" w:lineRule="auto"/>
        <w:ind w:left="360"/>
        <w:rPr>
          <w:rFonts w:asciiTheme="minorHAnsi" w:hAnsiTheme="minorHAnsi"/>
        </w:rPr>
      </w:pPr>
      <w:r w:rsidRPr="003379B6">
        <w:rPr>
          <w:rFonts w:asciiTheme="minorHAnsi" w:hAnsiTheme="minorHAnsi"/>
          <w:i/>
        </w:rPr>
        <w:t xml:space="preserve">Indoor Unit Name: </w:t>
      </w:r>
      <w:r w:rsidRPr="003379B6">
        <w:rPr>
          <w:rFonts w:ascii="Calibri" w:hAnsi="Calibri"/>
        </w:rPr>
        <w:t>This field is filled out automatically. It is referenced from the CF2R-MCH-01, which must be completed prior to this document.</w:t>
      </w:r>
    </w:p>
    <w:p w14:paraId="691898B9" w14:textId="01FE520E"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Building Type</w:t>
      </w:r>
      <w:r w:rsidRPr="005D33CC">
        <w:rPr>
          <w:rFonts w:asciiTheme="minorHAnsi" w:hAnsiTheme="minorHAnsi"/>
        </w:rPr>
        <w:t xml:space="preserve">: </w:t>
      </w:r>
      <w:r w:rsidRPr="005D33CC">
        <w:rPr>
          <w:rFonts w:ascii="Calibri" w:hAnsi="Calibri"/>
          <w:szCs w:val="18"/>
        </w:rPr>
        <w:t>This field is filled out automatically. It is referenced from the Certificate of Compliance (CF1R), which must be completed prior to this document.</w:t>
      </w:r>
    </w:p>
    <w:p w14:paraId="691898BA" w14:textId="73C632BB"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Verified Low Leakage Ducts in Conditioned Space (VLLDCS)</w:t>
      </w:r>
      <w:r w:rsidRPr="005D33CC">
        <w:rPr>
          <w:rFonts w:asciiTheme="minorHAnsi" w:hAnsiTheme="minorHAnsi"/>
        </w:rPr>
        <w:t xml:space="preserve">: </w:t>
      </w:r>
      <w:r w:rsidRPr="005D33CC">
        <w:rPr>
          <w:rFonts w:ascii="Calibri" w:hAnsi="Calibri"/>
          <w:szCs w:val="18"/>
        </w:rPr>
        <w:t xml:space="preserve">This field is filled out automatically. It is referenced from the Certificate of Compliance (CF1R), which must be completed prior to this document. </w:t>
      </w:r>
    </w:p>
    <w:p w14:paraId="691898BB" w14:textId="149EA3C1"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Verified Low Leakage Air-</w:t>
      </w:r>
      <w:r w:rsidR="008D7DEA">
        <w:rPr>
          <w:rFonts w:asciiTheme="minorHAnsi" w:hAnsiTheme="minorHAnsi"/>
          <w:i/>
        </w:rPr>
        <w:t>H</w:t>
      </w:r>
      <w:r w:rsidRPr="005D33CC">
        <w:rPr>
          <w:rFonts w:asciiTheme="minorHAnsi" w:hAnsiTheme="minorHAnsi"/>
          <w:i/>
        </w:rPr>
        <w:t>andling Unit (VLLAHU) Credit</w:t>
      </w:r>
      <w:r w:rsidR="008D7DEA">
        <w:rPr>
          <w:rFonts w:asciiTheme="minorHAnsi" w:hAnsiTheme="minorHAnsi"/>
          <w:i/>
        </w:rPr>
        <w:t>:</w:t>
      </w:r>
      <w:r w:rsidRPr="005D33CC">
        <w:rPr>
          <w:rFonts w:ascii="Calibri" w:hAnsi="Calibri"/>
          <w:szCs w:val="18"/>
        </w:rPr>
        <w:t xml:space="preserve"> This field is filled out automatically. It is referenced from the Certificate of Compliance (CF1R), which must be completed prior to this document.</w:t>
      </w:r>
    </w:p>
    <w:p w14:paraId="691898BC" w14:textId="77777777"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Duct System Compliance Category</w:t>
      </w:r>
      <w:r w:rsidRPr="005D33CC">
        <w:rPr>
          <w:rFonts w:asciiTheme="minorHAnsi" w:hAnsiTheme="minorHAnsi"/>
        </w:rPr>
        <w:t>: Choose from New, Replacement, Alteration, Replacement Using Smoke Test, Alteration Using Smoke Test.</w:t>
      </w:r>
    </w:p>
    <w:p w14:paraId="691898BD" w14:textId="1159F7B3"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New:</w:t>
      </w:r>
      <w:r w:rsidRPr="005D33CC">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8D7DEA">
        <w:rPr>
          <w:rFonts w:asciiTheme="minorHAnsi" w:hAnsiTheme="minorHAnsi"/>
        </w:rPr>
        <w:t>%</w:t>
      </w:r>
      <w:r w:rsidRPr="005D33CC">
        <w:rPr>
          <w:rFonts w:asciiTheme="minorHAnsi" w:hAnsiTheme="minorHAnsi"/>
        </w:rPr>
        <w:t xml:space="preserve"> or more newly installed duct material (up to 25</w:t>
      </w:r>
      <w:r w:rsidR="008D7DE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691898BE" w14:textId="2B6637A4"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Replacement:</w:t>
      </w:r>
      <w:r w:rsidRPr="005D33CC">
        <w:rPr>
          <w:rFonts w:asciiTheme="minorHAnsi" w:hAnsiTheme="minorHAnsi"/>
        </w:rPr>
        <w:t xml:space="preserve"> For existing buildings where the equipment is not newly installed but the ducts are at least 75</w:t>
      </w:r>
      <w:r w:rsidR="008D7DEA">
        <w:rPr>
          <w:rFonts w:asciiTheme="minorHAnsi" w:hAnsiTheme="minorHAnsi"/>
        </w:rPr>
        <w:t>%</w:t>
      </w:r>
      <w:r w:rsidRPr="005D33CC">
        <w:rPr>
          <w:rFonts w:asciiTheme="minorHAnsi" w:hAnsiTheme="minorHAnsi"/>
        </w:rPr>
        <w:t xml:space="preserve"> or more newly installed duct material (up to 25</w:t>
      </w:r>
      <w:r w:rsidR="008D7DE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691898BF" w14:textId="6B693C2E"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Alteration:</w:t>
      </w:r>
      <w:r w:rsidRPr="005D33CC">
        <w:rPr>
          <w:rFonts w:asciiTheme="minorHAnsi" w:hAnsiTheme="minorHAnsi"/>
        </w:rPr>
        <w:t xml:space="preserve"> For existing buildings where any of the following are newly installed or replaced as part of the project and the system does not meet one of the other compliance categories:</w:t>
      </w:r>
    </w:p>
    <w:p w14:paraId="691898C0"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40 feet of space-conditioning system ducts are installed in unconditioned space or indirectly conditioned space.</w:t>
      </w:r>
    </w:p>
    <w:p w14:paraId="691898C1"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Air conditioning or heat pump condenser</w:t>
      </w:r>
    </w:p>
    <w:p w14:paraId="691898C2"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Heating or cooling coil</w:t>
      </w:r>
    </w:p>
    <w:p w14:paraId="691898C3"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Air handler (e.g., furnace, fan coil, package unit)</w:t>
      </w:r>
    </w:p>
    <w:p w14:paraId="691898C4" w14:textId="0B71461B"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Replacement using Smoke Test:</w:t>
      </w:r>
      <w:r w:rsidRPr="005D33CC">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691898C5" w14:textId="2276C7BB" w:rsidR="008C79BF"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Alteration using Smoke Test:</w:t>
      </w:r>
      <w:r w:rsidRPr="005D33CC">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41D910C6" w14:textId="36387B50" w:rsidR="003379B6" w:rsidRPr="005D33CC" w:rsidRDefault="003379B6" w:rsidP="00F45D8E">
      <w:pPr>
        <w:numPr>
          <w:ilvl w:val="0"/>
          <w:numId w:val="8"/>
        </w:numPr>
        <w:spacing w:line="276" w:lineRule="auto"/>
        <w:ind w:left="360"/>
        <w:rPr>
          <w:rFonts w:asciiTheme="minorHAnsi" w:hAnsiTheme="minorHAnsi"/>
        </w:rPr>
      </w:pPr>
      <w:r w:rsidRPr="001916A0">
        <w:rPr>
          <w:rFonts w:asciiTheme="minorHAnsi" w:hAnsiTheme="minorHAnsi"/>
          <w:i/>
          <w:szCs w:val="18"/>
        </w:rPr>
        <w:t>Any portions of Duct Located in Garage</w:t>
      </w:r>
      <w:r>
        <w:rPr>
          <w:rFonts w:asciiTheme="minorHAnsi" w:hAnsiTheme="minorHAnsi"/>
          <w:szCs w:val="18"/>
        </w:rPr>
        <w:t>: User select from Yes or No.</w:t>
      </w:r>
    </w:p>
    <w:p w14:paraId="691898C6" w14:textId="77777777" w:rsidR="008C79BF" w:rsidRPr="00EB049B" w:rsidRDefault="008C79BF" w:rsidP="008C79BF">
      <w:pPr>
        <w:rPr>
          <w:rFonts w:asciiTheme="minorHAnsi" w:hAnsiTheme="minorHAnsi"/>
        </w:rPr>
      </w:pPr>
    </w:p>
    <w:p w14:paraId="691898C7" w14:textId="3300A0BA" w:rsidR="008C79BF" w:rsidRPr="00EB049B" w:rsidRDefault="008C79BF" w:rsidP="008C79BF">
      <w:pPr>
        <w:rPr>
          <w:rFonts w:asciiTheme="minorHAnsi" w:hAnsiTheme="minorHAnsi"/>
        </w:rPr>
      </w:pPr>
      <w:r w:rsidRPr="00EB049B">
        <w:rPr>
          <w:rFonts w:asciiTheme="minorHAnsi" w:hAnsiTheme="minorHAnsi"/>
          <w:b/>
        </w:rPr>
        <w:t>B. Duct Leakage Diagnostic Test - Low Leakage Air-Handling Unit (LLAHU)</w:t>
      </w:r>
    </w:p>
    <w:p w14:paraId="7513B0EB" w14:textId="77777777" w:rsidR="00523DA9" w:rsidRPr="00151323" w:rsidRDefault="00523DA9" w:rsidP="00523DA9">
      <w:pPr>
        <w:pStyle w:val="ListParagraph"/>
        <w:numPr>
          <w:ilvl w:val="0"/>
          <w:numId w:val="10"/>
        </w:numPr>
        <w:spacing w:line="276" w:lineRule="auto"/>
        <w:ind w:left="360"/>
        <w:rPr>
          <w:rFonts w:asciiTheme="minorHAnsi" w:hAnsiTheme="minorHAnsi"/>
        </w:rPr>
      </w:pPr>
      <w:r w:rsidRPr="006B01CD">
        <w:rPr>
          <w:rFonts w:asciiTheme="minorHAnsi" w:hAnsiTheme="minorHAnsi"/>
          <w:i/>
        </w:rPr>
        <w:t>Air-Handling Unit Airflow (AHU</w:t>
      </w:r>
      <w:r>
        <w:rPr>
          <w:rFonts w:asciiTheme="minorHAnsi" w:hAnsiTheme="minorHAnsi"/>
          <w:i/>
        </w:rPr>
        <w:t xml:space="preserve"> </w:t>
      </w:r>
      <w:r w:rsidRPr="006B01CD">
        <w:rPr>
          <w:rFonts w:asciiTheme="minorHAnsi" w:hAnsiTheme="minorHAnsi"/>
          <w:i/>
        </w:rPr>
        <w:t>Airflow) Determination Method</w:t>
      </w:r>
      <w:r>
        <w:rPr>
          <w:rFonts w:asciiTheme="minorHAnsi" w:hAnsiTheme="minorHAnsi"/>
        </w:rPr>
        <w:t xml:space="preserve">: </w:t>
      </w:r>
      <w:r w:rsidRPr="0011635C">
        <w:rPr>
          <w:rFonts w:asciiTheme="minorHAnsi" w:hAnsiTheme="minorHAnsi"/>
        </w:rPr>
        <w:t>User will select from the following options:</w:t>
      </w:r>
    </w:p>
    <w:p w14:paraId="0F77246E" w14:textId="4A489B69" w:rsidR="00523DA9" w:rsidRPr="00151323" w:rsidRDefault="00523DA9" w:rsidP="00523DA9">
      <w:pPr>
        <w:pStyle w:val="ListParagraph"/>
        <w:numPr>
          <w:ilvl w:val="1"/>
          <w:numId w:val="10"/>
        </w:numPr>
        <w:spacing w:line="276" w:lineRule="auto"/>
        <w:ind w:left="720"/>
        <w:rPr>
          <w:rFonts w:asciiTheme="minorHAnsi" w:hAnsiTheme="minorHAnsi"/>
        </w:rPr>
      </w:pPr>
      <w:r w:rsidRPr="0011635C">
        <w:rPr>
          <w:rFonts w:asciiTheme="minorHAnsi" w:hAnsiTheme="minorHAnsi"/>
          <w:u w:val="single"/>
        </w:rPr>
        <w:t>Cooling System Method:</w:t>
      </w:r>
      <w:r w:rsidRPr="0011635C">
        <w:rPr>
          <w:rFonts w:asciiTheme="minorHAnsi" w:hAnsiTheme="minorHAnsi"/>
        </w:rPr>
        <w:t xml:space="preserve"> For systems with cooling, this selection must be made, and the nominal air handler airflow shall be 400 CFM per nominal ton of condensing unit cooling capacity as specified by the manufacturer or the heating only value, whichever is greater (See Section RA3.1.4.2.2 of the </w:t>
      </w:r>
      <w:r>
        <w:rPr>
          <w:rFonts w:asciiTheme="minorHAnsi" w:hAnsiTheme="minorHAnsi"/>
        </w:rPr>
        <w:t>201</w:t>
      </w:r>
      <w:r w:rsidR="004D24AB">
        <w:rPr>
          <w:rFonts w:asciiTheme="minorHAnsi" w:hAnsiTheme="minorHAnsi"/>
        </w:rPr>
        <w:t>9</w:t>
      </w:r>
      <w:r w:rsidRPr="0011635C">
        <w:rPr>
          <w:rFonts w:asciiTheme="minorHAnsi" w:hAnsiTheme="minorHAnsi"/>
        </w:rPr>
        <w:t xml:space="preserve"> Reference Appendices).</w:t>
      </w:r>
    </w:p>
    <w:p w14:paraId="68BD4994" w14:textId="77777777" w:rsidR="00523DA9" w:rsidRDefault="00523DA9" w:rsidP="00523DA9">
      <w:pPr>
        <w:pStyle w:val="ListParagraph"/>
        <w:numPr>
          <w:ilvl w:val="1"/>
          <w:numId w:val="10"/>
        </w:numPr>
        <w:spacing w:line="276" w:lineRule="auto"/>
        <w:ind w:left="720"/>
        <w:jc w:val="both"/>
        <w:rPr>
          <w:rFonts w:asciiTheme="minorHAnsi" w:hAnsiTheme="minorHAnsi"/>
        </w:rPr>
      </w:pPr>
      <w:r w:rsidRPr="0011635C">
        <w:rPr>
          <w:rFonts w:asciiTheme="minorHAnsi" w:hAnsiTheme="minorHAnsi"/>
          <w:u w:val="single"/>
        </w:rPr>
        <w:t>Heating System Method:</w:t>
      </w:r>
      <w:r w:rsidRPr="0011635C">
        <w:rPr>
          <w:rFonts w:asciiTheme="minorHAnsi" w:hAnsiTheme="minorHAnsi"/>
        </w:rPr>
        <w:t xml:space="preserve"> For heating only systems the nominal air handler airflow shall be 21.7 CFM per </w:t>
      </w:r>
      <w:proofErr w:type="spellStart"/>
      <w:r w:rsidRPr="0011635C">
        <w:rPr>
          <w:rFonts w:asciiTheme="minorHAnsi" w:hAnsiTheme="minorHAnsi"/>
        </w:rPr>
        <w:t>kBtu</w:t>
      </w:r>
      <w:proofErr w:type="spellEnd"/>
      <w:r w:rsidRPr="0011635C">
        <w:rPr>
          <w:rFonts w:asciiTheme="minorHAnsi" w:hAnsiTheme="minorHAnsi"/>
        </w:rPr>
        <w:t>/h of rated heating output capacity.</w:t>
      </w:r>
    </w:p>
    <w:p w14:paraId="40BCA6C1" w14:textId="5E7EDA44" w:rsidR="00523DA9" w:rsidRDefault="00523DA9" w:rsidP="00523DA9">
      <w:pPr>
        <w:pStyle w:val="ListParagraph"/>
        <w:numPr>
          <w:ilvl w:val="1"/>
          <w:numId w:val="10"/>
        </w:numPr>
        <w:spacing w:line="276" w:lineRule="auto"/>
        <w:ind w:left="720"/>
        <w:jc w:val="both"/>
        <w:rPr>
          <w:rFonts w:asciiTheme="minorHAnsi" w:hAnsiTheme="minorHAnsi"/>
        </w:rPr>
      </w:pPr>
      <w:r w:rsidRPr="006B01CD">
        <w:rPr>
          <w:rFonts w:asciiTheme="minorHAnsi" w:hAnsiTheme="minorHAnsi"/>
          <w:u w:val="single"/>
        </w:rPr>
        <w:t>Measured Airflow Method:</w:t>
      </w:r>
      <w:r w:rsidRPr="006B01CD">
        <w:rPr>
          <w:rFonts w:asciiTheme="minorHAnsi" w:hAnsiTheme="minorHAnsi"/>
        </w:rPr>
        <w:t xml:space="preserve"> The system airflow can be used as the air</w:t>
      </w:r>
      <w:r>
        <w:rPr>
          <w:rFonts w:asciiTheme="minorHAnsi" w:hAnsiTheme="minorHAnsi"/>
        </w:rPr>
        <w:t>-</w:t>
      </w:r>
      <w:r w:rsidRPr="006B01CD">
        <w:rPr>
          <w:rFonts w:asciiTheme="minorHAnsi" w:hAnsiTheme="minorHAnsi"/>
        </w:rPr>
        <w:t xml:space="preserve">handler airflow for the purpose of establishing duct leakage percentage (See Section RA3.1.4.2.3 of the </w:t>
      </w:r>
      <w:r>
        <w:rPr>
          <w:rFonts w:asciiTheme="minorHAnsi" w:hAnsiTheme="minorHAnsi"/>
        </w:rPr>
        <w:t>201</w:t>
      </w:r>
      <w:r w:rsidR="004D24AB">
        <w:rPr>
          <w:rFonts w:asciiTheme="minorHAnsi" w:hAnsiTheme="minorHAnsi"/>
        </w:rPr>
        <w:t>9</w:t>
      </w:r>
      <w:r w:rsidRPr="006B01CD">
        <w:rPr>
          <w:rFonts w:asciiTheme="minorHAnsi" w:hAnsiTheme="minorHAnsi"/>
        </w:rPr>
        <w:t xml:space="preserve"> Reference Appendices).</w:t>
      </w:r>
    </w:p>
    <w:p w14:paraId="78856C14" w14:textId="403EC1FE" w:rsidR="00BB4B1D" w:rsidRPr="00151323" w:rsidRDefault="00BB4B1D" w:rsidP="00BB4B1D">
      <w:pPr>
        <w:pStyle w:val="ListParagraph"/>
        <w:numPr>
          <w:ilvl w:val="1"/>
          <w:numId w:val="10"/>
        </w:numPr>
        <w:spacing w:line="276" w:lineRule="auto"/>
        <w:ind w:left="720"/>
        <w:rPr>
          <w:rFonts w:asciiTheme="minorHAnsi" w:hAnsiTheme="minorHAnsi"/>
        </w:rPr>
      </w:pPr>
      <w:r w:rsidRPr="001D2E44">
        <w:rPr>
          <w:rFonts w:asciiTheme="minorHAnsi" w:hAnsiTheme="minorHAnsi"/>
          <w:u w:val="single"/>
        </w:rPr>
        <w:lastRenderedPageBreak/>
        <w:t>Default Airflow Method:</w:t>
      </w:r>
      <w:r w:rsidRPr="001D2E44">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rPr>
        <w:t>201</w:t>
      </w:r>
      <w:r w:rsidR="004D24AB">
        <w:rPr>
          <w:rFonts w:asciiTheme="minorHAnsi" w:hAnsiTheme="minorHAnsi"/>
        </w:rPr>
        <w:t>9</w:t>
      </w:r>
      <w:r w:rsidRPr="001D2E44">
        <w:rPr>
          <w:rFonts w:asciiTheme="minorHAnsi" w:hAnsiTheme="minorHAnsi"/>
        </w:rPr>
        <w:t xml:space="preserve"> Reference Appendices).</w:t>
      </w:r>
    </w:p>
    <w:p w14:paraId="291D5D8D" w14:textId="29EAE42D" w:rsidR="00523DA9" w:rsidRPr="00F45D8E" w:rsidRDefault="00523DA9" w:rsidP="00523DA9">
      <w:pPr>
        <w:pStyle w:val="ListParagraph"/>
        <w:numPr>
          <w:ilvl w:val="1"/>
          <w:numId w:val="10"/>
        </w:numPr>
        <w:spacing w:line="276" w:lineRule="auto"/>
        <w:ind w:left="720"/>
        <w:jc w:val="both"/>
        <w:rPr>
          <w:rFonts w:asciiTheme="minorHAnsi" w:hAnsiTheme="minorHAnsi"/>
          <w:u w:val="single"/>
        </w:rPr>
      </w:pPr>
      <w:r w:rsidRPr="00A2694E">
        <w:rPr>
          <w:rFonts w:asciiTheme="minorHAnsi" w:hAnsiTheme="minorHAnsi"/>
          <w:u w:val="single"/>
        </w:rPr>
        <w:t>Indoor Unit Method</w:t>
      </w:r>
    </w:p>
    <w:p w14:paraId="691898C9" w14:textId="45F5B23F" w:rsidR="008C79BF"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Condenser Nominal Cooling Capacity (ton)</w:t>
      </w:r>
      <w:r>
        <w:rPr>
          <w:rFonts w:asciiTheme="minorHAnsi" w:hAnsiTheme="minorHAnsi"/>
        </w:rPr>
        <w:t>: Same data given on MCH-01.</w:t>
      </w:r>
    </w:p>
    <w:p w14:paraId="67B7D6BB" w14:textId="77777777" w:rsidR="00523DA9" w:rsidRPr="00523DA9" w:rsidRDefault="00523DA9" w:rsidP="00523DA9">
      <w:pPr>
        <w:pStyle w:val="ListParagraph"/>
        <w:numPr>
          <w:ilvl w:val="0"/>
          <w:numId w:val="10"/>
        </w:numPr>
        <w:ind w:left="360"/>
        <w:rPr>
          <w:rFonts w:asciiTheme="minorHAnsi" w:hAnsiTheme="minorHAnsi"/>
        </w:rPr>
      </w:pPr>
      <w:r w:rsidRPr="00F45D8E">
        <w:rPr>
          <w:rFonts w:asciiTheme="minorHAnsi" w:hAnsiTheme="minorHAnsi"/>
          <w:i/>
        </w:rPr>
        <w:t>Indoor Unit Nominal Cooling Capacity:</w:t>
      </w:r>
      <w:r w:rsidRPr="00523DA9">
        <w:rPr>
          <w:rFonts w:asciiTheme="minorHAnsi" w:hAnsiTheme="minorHAnsi"/>
        </w:rPr>
        <w:t xml:space="preserve"> Same data given on MCH-01.</w:t>
      </w:r>
    </w:p>
    <w:p w14:paraId="691898CA" w14:textId="77777777" w:rsidR="008C79BF" w:rsidRPr="00797B5B"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Heating Capacity (</w:t>
      </w:r>
      <w:proofErr w:type="spellStart"/>
      <w:r>
        <w:rPr>
          <w:rFonts w:asciiTheme="minorHAnsi" w:hAnsiTheme="minorHAnsi"/>
          <w:i/>
        </w:rPr>
        <w:t>kBtu</w:t>
      </w:r>
      <w:proofErr w:type="spellEnd"/>
      <w:r>
        <w:rPr>
          <w:rFonts w:asciiTheme="minorHAnsi" w:hAnsiTheme="minorHAnsi"/>
          <w:i/>
        </w:rPr>
        <w:t>/h)</w:t>
      </w:r>
      <w:r>
        <w:rPr>
          <w:rFonts w:asciiTheme="minorHAnsi" w:hAnsiTheme="minorHAnsi"/>
        </w:rPr>
        <w:t xml:space="preserve">: Same data given on MCH-01; </w:t>
      </w:r>
    </w:p>
    <w:p w14:paraId="691898CB" w14:textId="7F468CDC" w:rsidR="008C79BF"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Conditioned Floor Area Served by this HVAC System (ft</w:t>
      </w:r>
      <w:r w:rsidRPr="008D7DEA">
        <w:rPr>
          <w:rFonts w:asciiTheme="minorHAnsi" w:hAnsiTheme="minorHAnsi"/>
          <w:i/>
          <w:vertAlign w:val="superscript"/>
        </w:rPr>
        <w:t>2</w:t>
      </w:r>
      <w:r>
        <w:rPr>
          <w:rFonts w:asciiTheme="minorHAnsi" w:hAnsiTheme="minorHAnsi"/>
          <w:i/>
        </w:rPr>
        <w:t>)</w:t>
      </w:r>
      <w:r>
        <w:rPr>
          <w:rFonts w:asciiTheme="minorHAnsi" w:hAnsiTheme="minorHAnsi"/>
        </w:rPr>
        <w:t>: User will input CFA for zone which should be consistent with the value from the CF1R. User will have the option to leave this field blank because the zone CFA is only required for the default airflow calculation.</w:t>
      </w:r>
    </w:p>
    <w:p w14:paraId="5096CA02" w14:textId="7FF26A66" w:rsidR="00523DA9" w:rsidRPr="00797B5B" w:rsidRDefault="00523DA9" w:rsidP="008C79BF">
      <w:pPr>
        <w:pStyle w:val="ListParagraph"/>
        <w:numPr>
          <w:ilvl w:val="0"/>
          <w:numId w:val="10"/>
        </w:numPr>
        <w:spacing w:line="276" w:lineRule="auto"/>
        <w:ind w:left="360"/>
        <w:rPr>
          <w:rFonts w:asciiTheme="minorHAnsi" w:hAnsiTheme="minorHAnsi"/>
        </w:rPr>
      </w:pPr>
      <w:r w:rsidRPr="006B01CD">
        <w:rPr>
          <w:rFonts w:asciiTheme="minorHAnsi" w:hAnsiTheme="minorHAnsi"/>
          <w:i/>
        </w:rPr>
        <w:t>Measured AHU</w:t>
      </w:r>
      <w:r>
        <w:rPr>
          <w:rFonts w:asciiTheme="minorHAnsi" w:hAnsiTheme="minorHAnsi"/>
          <w:i/>
        </w:rPr>
        <w:t xml:space="preserve"> </w:t>
      </w:r>
      <w:r w:rsidRPr="006B01CD">
        <w:rPr>
          <w:rFonts w:asciiTheme="minorHAnsi" w:hAnsiTheme="minorHAnsi"/>
          <w:i/>
        </w:rPr>
        <w:t>Airflow (cfm)</w:t>
      </w:r>
      <w:r>
        <w:rPr>
          <w:rFonts w:asciiTheme="minorHAnsi" w:hAnsiTheme="minorHAnsi"/>
        </w:rPr>
        <w:t xml:space="preserve">: </w:t>
      </w:r>
      <w:r w:rsidRPr="0011635C">
        <w:rPr>
          <w:rFonts w:asciiTheme="minorHAnsi" w:hAnsiTheme="minorHAnsi"/>
        </w:rPr>
        <w:t>If “Measured</w:t>
      </w:r>
      <w:r>
        <w:rPr>
          <w:rFonts w:asciiTheme="minorHAnsi" w:hAnsiTheme="minorHAnsi"/>
        </w:rPr>
        <w:t xml:space="preserve"> Airflow Method” is selected</w:t>
      </w:r>
      <w:r w:rsidRPr="0011635C">
        <w:rPr>
          <w:rFonts w:asciiTheme="minorHAnsi" w:hAnsiTheme="minorHAnsi"/>
        </w:rPr>
        <w:t>, user must input measured airflow.</w:t>
      </w:r>
    </w:p>
    <w:p w14:paraId="691898CC" w14:textId="77777777" w:rsidR="008C79BF" w:rsidRPr="00151323"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Duct Leakage Test Conditions</w:t>
      </w:r>
      <w:r w:rsidRPr="00EB049B">
        <w:rPr>
          <w:rFonts w:asciiTheme="minorHAnsi" w:hAnsiTheme="minorHAnsi"/>
        </w:rPr>
        <w:t xml:space="preserve">: </w:t>
      </w:r>
      <w:r w:rsidRPr="0011635C">
        <w:rPr>
          <w:rFonts w:asciiTheme="minorHAnsi" w:hAnsiTheme="minorHAnsi"/>
        </w:rPr>
        <w:t>User must select from the following options:</w:t>
      </w:r>
    </w:p>
    <w:p w14:paraId="691898CD" w14:textId="43885BB6" w:rsidR="008C79BF" w:rsidRPr="002C432B" w:rsidRDefault="008C79BF" w:rsidP="008C79BF">
      <w:pPr>
        <w:pStyle w:val="ListParagraph"/>
        <w:numPr>
          <w:ilvl w:val="1"/>
          <w:numId w:val="10"/>
        </w:numPr>
        <w:spacing w:line="276" w:lineRule="auto"/>
        <w:ind w:left="720"/>
        <w:rPr>
          <w:rFonts w:asciiTheme="minorHAnsi" w:hAnsiTheme="minorHAnsi"/>
          <w:u w:val="single"/>
        </w:rPr>
      </w:pPr>
      <w:r w:rsidRPr="002C432B">
        <w:rPr>
          <w:rFonts w:asciiTheme="minorHAnsi" w:hAnsiTheme="minorHAnsi"/>
          <w:u w:val="single"/>
        </w:rPr>
        <w:t>Test Final:</w:t>
      </w:r>
      <w:r w:rsidRPr="002C432B">
        <w:rPr>
          <w:rFonts w:asciiTheme="minorHAnsi" w:hAnsiTheme="minorHAnsi"/>
        </w:rPr>
        <w:t xml:space="preserve"> Test conducted at final inspection (</w:t>
      </w:r>
      <w:r>
        <w:rPr>
          <w:rFonts w:asciiTheme="minorHAnsi" w:hAnsiTheme="minorHAnsi"/>
        </w:rPr>
        <w:t>testing at rough is</w:t>
      </w:r>
      <w:r w:rsidRPr="002C432B">
        <w:rPr>
          <w:rFonts w:asciiTheme="minorHAnsi" w:hAnsiTheme="minorHAnsi"/>
        </w:rPr>
        <w:t xml:space="preserve"> no</w:t>
      </w:r>
      <w:r>
        <w:rPr>
          <w:rFonts w:asciiTheme="minorHAnsi" w:hAnsiTheme="minorHAnsi"/>
        </w:rPr>
        <w:t>t</w:t>
      </w:r>
      <w:r w:rsidRPr="002C432B">
        <w:rPr>
          <w:rFonts w:asciiTheme="minorHAnsi" w:hAnsiTheme="minorHAnsi"/>
        </w:rPr>
        <w:t xml:space="preserve"> an option</w:t>
      </w:r>
      <w:r>
        <w:rPr>
          <w:rFonts w:asciiTheme="minorHAnsi" w:hAnsiTheme="minorHAnsi"/>
        </w:rPr>
        <w:t xml:space="preserve"> with this test</w:t>
      </w:r>
      <w:r w:rsidRPr="002C432B">
        <w:rPr>
          <w:rFonts w:asciiTheme="minorHAnsi" w:hAnsiTheme="minorHAnsi"/>
        </w:rPr>
        <w:t xml:space="preserve">.  See Section RA3.1.4.3.1 of the </w:t>
      </w:r>
      <w:r w:rsidR="003D67D4">
        <w:rPr>
          <w:rFonts w:asciiTheme="minorHAnsi" w:hAnsiTheme="minorHAnsi"/>
        </w:rPr>
        <w:t>201</w:t>
      </w:r>
      <w:r w:rsidR="004D24AB">
        <w:rPr>
          <w:rFonts w:asciiTheme="minorHAnsi" w:hAnsiTheme="minorHAnsi"/>
        </w:rPr>
        <w:t>9</w:t>
      </w:r>
      <w:r w:rsidRPr="002C432B">
        <w:rPr>
          <w:rFonts w:asciiTheme="minorHAnsi" w:hAnsiTheme="minorHAnsi"/>
        </w:rPr>
        <w:t xml:space="preserve"> Reference Appendices).</w:t>
      </w:r>
    </w:p>
    <w:p w14:paraId="691898CE" w14:textId="61333C5E" w:rsidR="008C79BF" w:rsidRPr="002C432B" w:rsidRDefault="008C79BF" w:rsidP="008C79BF">
      <w:pPr>
        <w:pStyle w:val="ListParagraph"/>
        <w:numPr>
          <w:ilvl w:val="0"/>
          <w:numId w:val="10"/>
        </w:numPr>
        <w:spacing w:line="276" w:lineRule="auto"/>
        <w:ind w:left="360"/>
        <w:rPr>
          <w:rFonts w:asciiTheme="minorHAnsi" w:hAnsiTheme="minorHAnsi"/>
          <w:u w:val="single"/>
        </w:rPr>
      </w:pPr>
      <w:r w:rsidRPr="002C432B">
        <w:rPr>
          <w:rFonts w:asciiTheme="minorHAnsi" w:hAnsiTheme="minorHAnsi"/>
          <w:i/>
        </w:rPr>
        <w:t>Duct Leakage Test Method</w:t>
      </w:r>
      <w:r>
        <w:rPr>
          <w:rFonts w:asciiTheme="minorHAnsi" w:hAnsiTheme="minorHAnsi"/>
        </w:rPr>
        <w:t xml:space="preserve">: </w:t>
      </w:r>
      <w:r w:rsidRPr="0011635C">
        <w:rPr>
          <w:rFonts w:asciiTheme="minorHAnsi" w:hAnsiTheme="minorHAnsi"/>
        </w:rPr>
        <w:t>User will select from the following options: Total Leakage.</w:t>
      </w:r>
    </w:p>
    <w:p w14:paraId="0EFC864B" w14:textId="6C6A4477" w:rsidR="0028120B" w:rsidRPr="00DF4A2E" w:rsidRDefault="006A3ED4" w:rsidP="00F45D8E">
      <w:pPr>
        <w:pStyle w:val="ListParagraph"/>
        <w:numPr>
          <w:ilvl w:val="0"/>
          <w:numId w:val="10"/>
        </w:numPr>
        <w:spacing w:line="276" w:lineRule="auto"/>
        <w:ind w:left="360"/>
        <w:rPr>
          <w:rFonts w:asciiTheme="minorHAnsi" w:hAnsiTheme="minorHAnsi"/>
          <w:i/>
        </w:rPr>
      </w:pPr>
      <w:r w:rsidRPr="00DF4A2E">
        <w:rPr>
          <w:rFonts w:asciiTheme="minorHAnsi" w:hAnsiTheme="minorHAnsi"/>
          <w:i/>
        </w:rPr>
        <w:t>Leakage Factor</w:t>
      </w:r>
      <w:r w:rsidR="008C79BF" w:rsidRPr="00DF4A2E">
        <w:rPr>
          <w:rFonts w:asciiTheme="minorHAnsi" w:hAnsiTheme="minorHAnsi"/>
        </w:rPr>
        <w:t xml:space="preserve">: </w:t>
      </w:r>
      <w:r w:rsidR="008D7DEA" w:rsidRPr="00DF4A2E">
        <w:rPr>
          <w:rFonts w:asciiTheme="minorHAnsi" w:hAnsiTheme="minorHAnsi"/>
        </w:rPr>
        <w:t>V</w:t>
      </w:r>
      <w:r w:rsidR="008C79BF" w:rsidRPr="00DF4A2E">
        <w:rPr>
          <w:rFonts w:asciiTheme="minorHAnsi" w:hAnsiTheme="minorHAnsi"/>
        </w:rPr>
        <w:t>alue will be automatically populated from in CF1R.</w:t>
      </w:r>
    </w:p>
    <w:p w14:paraId="691898D5" w14:textId="40E551D9" w:rsidR="008C79BF" w:rsidRPr="00151323" w:rsidRDefault="008C79BF" w:rsidP="008C79BF">
      <w:pPr>
        <w:pStyle w:val="ListParagraph"/>
        <w:numPr>
          <w:ilvl w:val="0"/>
          <w:numId w:val="10"/>
        </w:numPr>
        <w:spacing w:line="276" w:lineRule="auto"/>
        <w:ind w:left="360"/>
        <w:rPr>
          <w:rFonts w:asciiTheme="minorHAnsi" w:hAnsiTheme="minorHAnsi"/>
        </w:rPr>
      </w:pPr>
      <w:r w:rsidRPr="0011635C">
        <w:rPr>
          <w:rFonts w:asciiTheme="minorHAnsi" w:hAnsiTheme="minorHAnsi"/>
          <w:i/>
        </w:rPr>
        <w:t>Calculated Target Allowable Duct Leakage Rate (cfm)</w:t>
      </w:r>
      <w:r w:rsidRPr="0011635C">
        <w:rPr>
          <w:rFonts w:asciiTheme="minorHAnsi" w:hAnsiTheme="minorHAnsi"/>
        </w:rPr>
        <w:t>: This value will be automatically populated depending on values in B</w:t>
      </w:r>
      <w:r w:rsidR="008D7DEA">
        <w:rPr>
          <w:rFonts w:asciiTheme="minorHAnsi" w:hAnsiTheme="minorHAnsi"/>
        </w:rPr>
        <w:t>0</w:t>
      </w:r>
      <w:r w:rsidRPr="0011635C">
        <w:rPr>
          <w:rFonts w:asciiTheme="minorHAnsi" w:hAnsiTheme="minorHAnsi"/>
        </w:rPr>
        <w:t>6, B</w:t>
      </w:r>
      <w:r w:rsidR="008D7DEA">
        <w:rPr>
          <w:rFonts w:asciiTheme="minorHAnsi" w:hAnsiTheme="minorHAnsi"/>
        </w:rPr>
        <w:t>0</w:t>
      </w:r>
      <w:r w:rsidRPr="0011635C">
        <w:rPr>
          <w:rFonts w:asciiTheme="minorHAnsi" w:hAnsiTheme="minorHAnsi"/>
        </w:rPr>
        <w:t>7, and B</w:t>
      </w:r>
      <w:r w:rsidR="008D7DEA">
        <w:rPr>
          <w:rFonts w:asciiTheme="minorHAnsi" w:hAnsiTheme="minorHAnsi"/>
        </w:rPr>
        <w:t>0</w:t>
      </w:r>
      <w:r w:rsidRPr="0011635C">
        <w:rPr>
          <w:rFonts w:asciiTheme="minorHAnsi" w:hAnsiTheme="minorHAnsi"/>
        </w:rPr>
        <w:t>8.</w:t>
      </w:r>
    </w:p>
    <w:p w14:paraId="691898D6" w14:textId="77777777" w:rsidR="008C79BF" w:rsidRPr="00151323" w:rsidRDefault="008C79BF" w:rsidP="008C79BF">
      <w:pPr>
        <w:pStyle w:val="ListParagraph"/>
        <w:numPr>
          <w:ilvl w:val="0"/>
          <w:numId w:val="10"/>
        </w:numPr>
        <w:spacing w:line="276" w:lineRule="auto"/>
        <w:ind w:left="360"/>
        <w:rPr>
          <w:rFonts w:asciiTheme="minorHAnsi" w:hAnsiTheme="minorHAnsi"/>
        </w:rPr>
      </w:pPr>
      <w:r w:rsidRPr="0011635C">
        <w:rPr>
          <w:rFonts w:asciiTheme="minorHAnsi" w:hAnsiTheme="minorHAnsi"/>
          <w:i/>
        </w:rPr>
        <w:t>Actual Duct Leakage Rate from Leakage Test Measurement (cfm)</w:t>
      </w:r>
      <w:r w:rsidRPr="0011635C">
        <w:rPr>
          <w:rFonts w:asciiTheme="minorHAnsi" w:hAnsiTheme="minorHAnsi"/>
        </w:rPr>
        <w:t>: User will input this value from actual measurements from leakage test.</w:t>
      </w:r>
    </w:p>
    <w:p w14:paraId="691898D7" w14:textId="77777777" w:rsidR="008C79BF" w:rsidRPr="00683E44" w:rsidRDefault="008C79BF" w:rsidP="008C79BF">
      <w:pPr>
        <w:pStyle w:val="ListParagraph"/>
        <w:numPr>
          <w:ilvl w:val="0"/>
          <w:numId w:val="10"/>
        </w:numPr>
        <w:spacing w:line="276" w:lineRule="auto"/>
        <w:ind w:left="360"/>
        <w:jc w:val="both"/>
        <w:rPr>
          <w:rFonts w:asciiTheme="minorHAnsi" w:hAnsiTheme="minorHAnsi"/>
          <w:i/>
        </w:rPr>
      </w:pPr>
      <w:r w:rsidRPr="00683E44">
        <w:rPr>
          <w:rFonts w:asciiTheme="minorHAnsi" w:hAnsiTheme="minorHAnsi"/>
          <w:i/>
        </w:rPr>
        <w:t>Air-Handling Unit Manufacturer Name</w:t>
      </w:r>
      <w:r>
        <w:rPr>
          <w:rFonts w:asciiTheme="minorHAnsi" w:hAnsiTheme="minorHAnsi"/>
        </w:rPr>
        <w:t>: This will be automatically populated from information entered in the MCH-01.</w:t>
      </w:r>
    </w:p>
    <w:p w14:paraId="691898D8" w14:textId="77777777" w:rsidR="008C79BF" w:rsidRPr="003B05B1" w:rsidRDefault="008C79BF" w:rsidP="008C79BF">
      <w:pPr>
        <w:pStyle w:val="ListParagraph"/>
        <w:numPr>
          <w:ilvl w:val="0"/>
          <w:numId w:val="10"/>
        </w:numPr>
        <w:spacing w:line="276" w:lineRule="auto"/>
        <w:ind w:left="360"/>
        <w:jc w:val="both"/>
        <w:rPr>
          <w:rFonts w:asciiTheme="minorHAnsi" w:hAnsiTheme="minorHAnsi"/>
          <w:i/>
        </w:rPr>
      </w:pPr>
      <w:r w:rsidRPr="00683E44">
        <w:rPr>
          <w:rFonts w:asciiTheme="minorHAnsi" w:hAnsiTheme="minorHAnsi"/>
          <w:i/>
        </w:rPr>
        <w:t>Air-Handling Unit Model Number</w:t>
      </w:r>
      <w:r>
        <w:rPr>
          <w:rFonts w:asciiTheme="minorHAnsi" w:hAnsiTheme="minorHAnsi"/>
        </w:rPr>
        <w:t>: This will be automatically populated from information entered in the MCH-01.</w:t>
      </w:r>
    </w:p>
    <w:p w14:paraId="691898D9" w14:textId="51B3D5F4" w:rsidR="008C79BF" w:rsidRPr="00683E44" w:rsidRDefault="008C79BF" w:rsidP="008C79BF">
      <w:pPr>
        <w:pStyle w:val="ListParagraph"/>
        <w:numPr>
          <w:ilvl w:val="0"/>
          <w:numId w:val="10"/>
        </w:numPr>
        <w:spacing w:line="276" w:lineRule="auto"/>
        <w:ind w:left="360"/>
        <w:jc w:val="both"/>
        <w:rPr>
          <w:rFonts w:asciiTheme="minorHAnsi" w:hAnsiTheme="minorHAnsi"/>
          <w:i/>
        </w:rPr>
      </w:pPr>
      <w:r w:rsidRPr="0011635C">
        <w:rPr>
          <w:rFonts w:asciiTheme="minorHAnsi" w:hAnsiTheme="minorHAnsi"/>
          <w:i/>
        </w:rPr>
        <w:t>Compliance Statement</w:t>
      </w:r>
      <w:r w:rsidRPr="0011635C">
        <w:rPr>
          <w:rFonts w:asciiTheme="minorHAnsi" w:hAnsiTheme="minorHAnsi"/>
        </w:rPr>
        <w:t>: If Actual Duct Leakage Rate from leakage test is less than or equal to Calculated Target Allowable Duct Leakage Rate, “System passes leakage test” will automatically populate. If not, “System fails leakage test will automatically populate.</w:t>
      </w:r>
      <w:r>
        <w:rPr>
          <w:rFonts w:asciiTheme="minorHAnsi" w:hAnsiTheme="minorHAnsi"/>
        </w:rPr>
        <w:t xml:space="preserve"> </w:t>
      </w:r>
    </w:p>
    <w:p w14:paraId="691898FD" w14:textId="77777777" w:rsidR="002C432B" w:rsidRPr="002C432B" w:rsidRDefault="002C432B" w:rsidP="002C432B">
      <w:pPr>
        <w:pStyle w:val="ListParagraph"/>
        <w:spacing w:line="276" w:lineRule="auto"/>
        <w:ind w:left="0"/>
        <w:rPr>
          <w:rFonts w:asciiTheme="minorHAnsi" w:hAnsiTheme="minorHAnsi"/>
          <w:u w:val="single"/>
        </w:rPr>
      </w:pPr>
    </w:p>
    <w:p w14:paraId="691898FE" w14:textId="77777777" w:rsidR="002C432B" w:rsidRPr="002C432B" w:rsidRDefault="002C432B" w:rsidP="002C432B">
      <w:pPr>
        <w:spacing w:line="276" w:lineRule="auto"/>
        <w:rPr>
          <w:rFonts w:asciiTheme="minorHAnsi" w:hAnsiTheme="minorHAnsi"/>
          <w:u w:val="single"/>
        </w:rPr>
        <w:sectPr w:rsidR="002C432B" w:rsidRPr="002C432B" w:rsidSect="0051699D">
          <w:headerReference w:type="even" r:id="rId18"/>
          <w:headerReference w:type="default" r:id="rId19"/>
          <w:footerReference w:type="default" r:id="rId20"/>
          <w:headerReference w:type="first" r:id="rId21"/>
          <w:pgSz w:w="12240" w:h="15840" w:code="1"/>
          <w:pgMar w:top="720" w:right="720" w:bottom="720" w:left="720" w:header="720" w:footer="576" w:gutter="0"/>
          <w:pgNumType w:start="1"/>
          <w:cols w:space="720"/>
          <w:docGrid w:linePitch="272"/>
        </w:sectPr>
      </w:pPr>
    </w:p>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4140"/>
        <w:gridCol w:w="6454"/>
      </w:tblGrid>
      <w:tr w:rsidR="004252CD" w:rsidRPr="00EB049B" w14:paraId="69189901" w14:textId="77777777" w:rsidTr="006A3ED4">
        <w:trPr>
          <w:trHeight w:val="251"/>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900" w14:textId="77777777" w:rsidR="004252CD" w:rsidRDefault="004252CD" w:rsidP="00C62F10">
            <w:pPr>
              <w:rPr>
                <w:rFonts w:asciiTheme="minorHAnsi" w:hAnsiTheme="minorHAnsi"/>
              </w:rPr>
            </w:pPr>
            <w:r w:rsidRPr="00EB049B">
              <w:rPr>
                <w:rFonts w:asciiTheme="minorHAnsi" w:hAnsiTheme="minorHAnsi"/>
                <w:b/>
              </w:rPr>
              <w:lastRenderedPageBreak/>
              <w:t>A. System Information</w:t>
            </w:r>
          </w:p>
        </w:tc>
      </w:tr>
      <w:tr w:rsidR="00C62F10" w:rsidRPr="00EB049B" w14:paraId="69189905"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2" w14:textId="77777777" w:rsidR="00C62F10" w:rsidRPr="00EB049B" w:rsidRDefault="00B450FB" w:rsidP="00C62F10">
            <w:pPr>
              <w:jc w:val="center"/>
              <w:rPr>
                <w:rFonts w:asciiTheme="minorHAnsi" w:hAnsiTheme="minorHAnsi"/>
              </w:rPr>
            </w:pPr>
            <w:r>
              <w:rPr>
                <w:rFonts w:asciiTheme="minorHAnsi" w:hAnsiTheme="minorHAnsi"/>
              </w:rPr>
              <w:t>0</w:t>
            </w:r>
            <w:r w:rsidR="00C62F10" w:rsidRPr="00EB049B">
              <w:rPr>
                <w:rFonts w:asciiTheme="minorHAnsi" w:hAnsiTheme="minorHAnsi"/>
              </w:rPr>
              <w:t>1</w:t>
            </w:r>
          </w:p>
        </w:tc>
        <w:tc>
          <w:tcPr>
            <w:tcW w:w="1871" w:type="pct"/>
            <w:tcBorders>
              <w:top w:val="single" w:sz="4" w:space="0" w:color="auto"/>
              <w:left w:val="single" w:sz="4" w:space="0" w:color="auto"/>
              <w:bottom w:val="single" w:sz="4" w:space="0" w:color="auto"/>
              <w:right w:val="single" w:sz="4" w:space="0" w:color="auto"/>
            </w:tcBorders>
            <w:vAlign w:val="center"/>
          </w:tcPr>
          <w:p w14:paraId="69189903" w14:textId="131B0730" w:rsidR="00C62F10" w:rsidRPr="00EB049B" w:rsidRDefault="00AB3225" w:rsidP="00C62F10">
            <w:pPr>
              <w:rPr>
                <w:rFonts w:asciiTheme="minorHAnsi" w:hAnsiTheme="minorHAnsi"/>
              </w:rPr>
            </w:pPr>
            <w:r>
              <w:rPr>
                <w:rFonts w:asciiTheme="minorHAnsi" w:hAnsiTheme="minorHAnsi"/>
              </w:rPr>
              <w:t>Space Conditioning</w:t>
            </w:r>
            <w:r w:rsidRPr="00EB049B">
              <w:rPr>
                <w:rFonts w:asciiTheme="minorHAnsi" w:hAnsiTheme="minorHAnsi"/>
              </w:rPr>
              <w:t xml:space="preserve"> </w:t>
            </w:r>
            <w:r w:rsidR="00C62F10" w:rsidRPr="00EB049B">
              <w:rPr>
                <w:rFonts w:asciiTheme="minorHAnsi" w:hAnsiTheme="minorHAnsi"/>
              </w:rPr>
              <w:t>System Identification or Name</w:t>
            </w:r>
          </w:p>
        </w:tc>
        <w:tc>
          <w:tcPr>
            <w:tcW w:w="2917" w:type="pct"/>
            <w:tcBorders>
              <w:top w:val="single" w:sz="4" w:space="0" w:color="auto"/>
              <w:left w:val="single" w:sz="4" w:space="0" w:color="auto"/>
              <w:bottom w:val="single" w:sz="4" w:space="0" w:color="auto"/>
              <w:right w:val="single" w:sz="4" w:space="0" w:color="auto"/>
            </w:tcBorders>
            <w:vAlign w:val="center"/>
          </w:tcPr>
          <w:p w14:paraId="69189904" w14:textId="77777777" w:rsidR="00C62F10" w:rsidRPr="00EB049B" w:rsidRDefault="003B05B1" w:rsidP="00C62F10">
            <w:pPr>
              <w:rPr>
                <w:rFonts w:asciiTheme="minorHAnsi" w:hAnsiTheme="minorHAnsi"/>
              </w:rPr>
            </w:pPr>
            <w:r>
              <w:rPr>
                <w:rFonts w:asciiTheme="minorHAnsi" w:hAnsiTheme="minorHAnsi"/>
              </w:rPr>
              <w:t>&lt;&lt;text (data from M</w:t>
            </w:r>
            <w:r w:rsidR="00C62F10" w:rsidRPr="00EB049B">
              <w:rPr>
                <w:rFonts w:asciiTheme="minorHAnsi" w:hAnsiTheme="minorHAnsi"/>
              </w:rPr>
              <w:t>CH-01)&gt;&gt;</w:t>
            </w:r>
          </w:p>
        </w:tc>
      </w:tr>
      <w:tr w:rsidR="00C62F10" w:rsidRPr="00EB049B" w14:paraId="69189909"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6" w14:textId="77777777" w:rsidR="00C62F10" w:rsidRPr="00EB049B" w:rsidRDefault="00B450FB" w:rsidP="00C62F10">
            <w:pPr>
              <w:jc w:val="center"/>
              <w:rPr>
                <w:rFonts w:asciiTheme="minorHAnsi" w:hAnsiTheme="minorHAnsi"/>
              </w:rPr>
            </w:pPr>
            <w:r>
              <w:rPr>
                <w:rFonts w:asciiTheme="minorHAnsi" w:hAnsiTheme="minorHAnsi"/>
              </w:rPr>
              <w:t>0</w:t>
            </w:r>
            <w:r w:rsidR="00C62F10" w:rsidRPr="00EB049B">
              <w:rPr>
                <w:rFonts w:asciiTheme="minorHAnsi" w:hAnsiTheme="minorHAnsi"/>
              </w:rPr>
              <w:t>2</w:t>
            </w:r>
          </w:p>
        </w:tc>
        <w:tc>
          <w:tcPr>
            <w:tcW w:w="1871" w:type="pct"/>
            <w:tcBorders>
              <w:top w:val="single" w:sz="4" w:space="0" w:color="auto"/>
              <w:left w:val="single" w:sz="4" w:space="0" w:color="auto"/>
              <w:bottom w:val="single" w:sz="4" w:space="0" w:color="auto"/>
              <w:right w:val="single" w:sz="4" w:space="0" w:color="auto"/>
            </w:tcBorders>
            <w:vAlign w:val="center"/>
          </w:tcPr>
          <w:p w14:paraId="69189907" w14:textId="0EEF72EA" w:rsidR="00C62F10" w:rsidRPr="00EB049B" w:rsidRDefault="00AB3225" w:rsidP="00C62F10">
            <w:pPr>
              <w:rPr>
                <w:rFonts w:asciiTheme="minorHAnsi" w:hAnsiTheme="minorHAnsi"/>
              </w:rPr>
            </w:pPr>
            <w:r>
              <w:rPr>
                <w:rFonts w:asciiTheme="minorHAnsi" w:hAnsiTheme="minorHAnsi"/>
              </w:rPr>
              <w:t>Space Conditioning</w:t>
            </w:r>
            <w:r w:rsidRPr="00EB049B">
              <w:rPr>
                <w:rFonts w:asciiTheme="minorHAnsi" w:hAnsiTheme="minorHAnsi"/>
              </w:rPr>
              <w:t xml:space="preserve"> </w:t>
            </w:r>
            <w:r w:rsidR="00C62F10" w:rsidRPr="00EB049B">
              <w:rPr>
                <w:rFonts w:asciiTheme="minorHAnsi" w:hAnsiTheme="minorHAnsi"/>
              </w:rPr>
              <w:t>System Location or Area Served</w:t>
            </w:r>
          </w:p>
        </w:tc>
        <w:tc>
          <w:tcPr>
            <w:tcW w:w="2917" w:type="pct"/>
            <w:tcBorders>
              <w:top w:val="single" w:sz="4" w:space="0" w:color="auto"/>
              <w:left w:val="single" w:sz="4" w:space="0" w:color="auto"/>
              <w:bottom w:val="single" w:sz="4" w:space="0" w:color="auto"/>
              <w:right w:val="single" w:sz="4" w:space="0" w:color="auto"/>
            </w:tcBorders>
            <w:vAlign w:val="center"/>
          </w:tcPr>
          <w:p w14:paraId="69189908" w14:textId="77777777" w:rsidR="00C62F10" w:rsidRPr="00EB049B" w:rsidRDefault="00C62F10" w:rsidP="003B05B1">
            <w:pPr>
              <w:rPr>
                <w:rFonts w:asciiTheme="minorHAnsi" w:hAnsiTheme="minorHAnsi"/>
              </w:rPr>
            </w:pPr>
            <w:r w:rsidRPr="00EB049B">
              <w:rPr>
                <w:rFonts w:asciiTheme="minorHAnsi" w:hAnsiTheme="minorHAnsi"/>
              </w:rPr>
              <w:t>&lt;&lt;text (data from MCH-01)&gt;&gt;</w:t>
            </w:r>
          </w:p>
        </w:tc>
      </w:tr>
      <w:tr w:rsidR="00DF4A2E" w:rsidRPr="00EB049B" w14:paraId="0E008280"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03DBE193" w14:textId="78F15952" w:rsidR="00DF4A2E" w:rsidRDefault="00DF4A2E" w:rsidP="00DF4A2E">
            <w:pPr>
              <w:jc w:val="center"/>
              <w:rPr>
                <w:rFonts w:asciiTheme="minorHAnsi" w:hAnsiTheme="minorHAnsi"/>
              </w:rPr>
            </w:pPr>
            <w:r w:rsidRPr="001916A0">
              <w:rPr>
                <w:rFonts w:asciiTheme="minorHAnsi" w:hAnsiTheme="minorHAnsi"/>
              </w:rPr>
              <w:t>03</w:t>
            </w:r>
          </w:p>
        </w:tc>
        <w:tc>
          <w:tcPr>
            <w:tcW w:w="1871" w:type="pct"/>
            <w:tcBorders>
              <w:top w:val="single" w:sz="4" w:space="0" w:color="auto"/>
              <w:left w:val="single" w:sz="4" w:space="0" w:color="auto"/>
              <w:bottom w:val="single" w:sz="4" w:space="0" w:color="auto"/>
              <w:right w:val="single" w:sz="4" w:space="0" w:color="auto"/>
            </w:tcBorders>
            <w:vAlign w:val="center"/>
          </w:tcPr>
          <w:p w14:paraId="2569890A" w14:textId="1822B421" w:rsidR="00DF4A2E" w:rsidRDefault="00DF4A2E" w:rsidP="00DF4A2E">
            <w:pPr>
              <w:rPr>
                <w:rFonts w:asciiTheme="minorHAnsi" w:hAnsiTheme="minorHAnsi"/>
              </w:rPr>
            </w:pPr>
            <w:r w:rsidRPr="001916A0">
              <w:rPr>
                <w:rFonts w:asciiTheme="minorHAnsi" w:hAnsiTheme="minorHAnsi"/>
              </w:rPr>
              <w:t>Indoor Unit Name</w:t>
            </w:r>
            <w:r w:rsidR="002E7EB1">
              <w:rPr>
                <w:rFonts w:asciiTheme="minorHAnsi" w:hAnsiTheme="minorHAnsi"/>
              </w:rPr>
              <w:t xml:space="preserve"> or Description of Area Served</w:t>
            </w:r>
          </w:p>
        </w:tc>
        <w:tc>
          <w:tcPr>
            <w:tcW w:w="2917" w:type="pct"/>
            <w:tcBorders>
              <w:top w:val="single" w:sz="4" w:space="0" w:color="auto"/>
              <w:left w:val="single" w:sz="4" w:space="0" w:color="auto"/>
              <w:bottom w:val="single" w:sz="4" w:space="0" w:color="auto"/>
              <w:right w:val="single" w:sz="4" w:space="0" w:color="auto"/>
            </w:tcBorders>
            <w:vAlign w:val="center"/>
          </w:tcPr>
          <w:p w14:paraId="5CBB06CB" w14:textId="40FEB5EA" w:rsidR="00DF4A2E" w:rsidRPr="00EB049B" w:rsidRDefault="00DF4A2E" w:rsidP="00DF4A2E">
            <w:pPr>
              <w:rPr>
                <w:rFonts w:asciiTheme="minorHAnsi" w:hAnsiTheme="minorHAnsi"/>
              </w:rPr>
            </w:pPr>
            <w:r w:rsidRPr="001916A0">
              <w:rPr>
                <w:rFonts w:asciiTheme="minorHAnsi" w:hAnsiTheme="minorHAnsi"/>
              </w:rPr>
              <w:t>&lt;&lt;text (data from MCH-01)&gt;&gt;</w:t>
            </w:r>
          </w:p>
        </w:tc>
      </w:tr>
      <w:tr w:rsidR="00DF4A2E" w:rsidRPr="00EB049B" w14:paraId="6918990D"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A" w14:textId="7B23E3D4" w:rsidR="00DF4A2E" w:rsidRPr="00EB049B" w:rsidRDefault="00DF4A2E" w:rsidP="00DF4A2E">
            <w:pPr>
              <w:jc w:val="center"/>
              <w:rPr>
                <w:rFonts w:asciiTheme="minorHAnsi" w:hAnsiTheme="minorHAnsi"/>
              </w:rPr>
            </w:pPr>
            <w:r>
              <w:rPr>
                <w:rFonts w:asciiTheme="minorHAnsi" w:hAnsiTheme="minorHAnsi"/>
              </w:rPr>
              <w:t>04</w:t>
            </w:r>
          </w:p>
        </w:tc>
        <w:tc>
          <w:tcPr>
            <w:tcW w:w="1871" w:type="pct"/>
            <w:tcBorders>
              <w:top w:val="single" w:sz="4" w:space="0" w:color="auto"/>
              <w:left w:val="single" w:sz="4" w:space="0" w:color="auto"/>
              <w:bottom w:val="single" w:sz="4" w:space="0" w:color="auto"/>
              <w:right w:val="single" w:sz="4" w:space="0" w:color="auto"/>
            </w:tcBorders>
            <w:vAlign w:val="center"/>
          </w:tcPr>
          <w:p w14:paraId="6918990B" w14:textId="13183082" w:rsidR="00DF4A2E" w:rsidRPr="00EB049B" w:rsidRDefault="00DF4A2E" w:rsidP="00DF4A2E">
            <w:pPr>
              <w:rPr>
                <w:rFonts w:asciiTheme="minorHAnsi" w:hAnsiTheme="minorHAnsi"/>
              </w:rPr>
            </w:pPr>
            <w:r w:rsidRPr="00EB049B">
              <w:rPr>
                <w:rFonts w:asciiTheme="minorHAnsi" w:hAnsiTheme="minorHAnsi"/>
              </w:rPr>
              <w:t xml:space="preserve">Building Type from </w:t>
            </w:r>
            <w:r>
              <w:rPr>
                <w:rFonts w:asciiTheme="minorHAnsi" w:hAnsiTheme="minorHAnsi"/>
              </w:rPr>
              <w:t>CF1R</w:t>
            </w:r>
          </w:p>
        </w:tc>
        <w:tc>
          <w:tcPr>
            <w:tcW w:w="2917" w:type="pct"/>
            <w:tcBorders>
              <w:top w:val="single" w:sz="4" w:space="0" w:color="auto"/>
              <w:left w:val="single" w:sz="4" w:space="0" w:color="auto"/>
              <w:bottom w:val="single" w:sz="4" w:space="0" w:color="auto"/>
              <w:right w:val="single" w:sz="4" w:space="0" w:color="auto"/>
            </w:tcBorders>
            <w:vAlign w:val="center"/>
          </w:tcPr>
          <w:p w14:paraId="6918990C" w14:textId="77777777" w:rsidR="00DF4A2E" w:rsidRPr="00EB049B" w:rsidRDefault="00DF4A2E" w:rsidP="00DF4A2E">
            <w:pPr>
              <w:rPr>
                <w:rFonts w:asciiTheme="minorHAnsi" w:hAnsiTheme="minorHAnsi"/>
              </w:rPr>
            </w:pPr>
            <w:r w:rsidRPr="00EB049B">
              <w:rPr>
                <w:rFonts w:asciiTheme="minorHAnsi" w:hAnsiTheme="minorHAnsi"/>
              </w:rPr>
              <w:t>&lt;&lt;</w:t>
            </w:r>
            <w:r w:rsidRPr="005B3A3B">
              <w:rPr>
                <w:rFonts w:asciiTheme="minorHAnsi" w:hAnsiTheme="minorHAnsi"/>
              </w:rPr>
              <w:t>text</w:t>
            </w:r>
            <w:r w:rsidRPr="00AE1013">
              <w:rPr>
                <w:rFonts w:asciiTheme="minorHAnsi" w:hAnsiTheme="minorHAnsi"/>
              </w:rPr>
              <w:t xml:space="preserve"> </w:t>
            </w:r>
            <w:r w:rsidRPr="00EB049B">
              <w:rPr>
                <w:rFonts w:asciiTheme="minorHAnsi" w:hAnsiTheme="minorHAnsi"/>
              </w:rPr>
              <w:t xml:space="preserve">(data from </w:t>
            </w:r>
            <w:r>
              <w:rPr>
                <w:rFonts w:asciiTheme="minorHAnsi" w:hAnsiTheme="minorHAnsi"/>
              </w:rPr>
              <w:t>CF1R</w:t>
            </w:r>
            <w:r w:rsidRPr="00EB049B">
              <w:rPr>
                <w:rFonts w:asciiTheme="minorHAnsi" w:hAnsiTheme="minorHAnsi"/>
              </w:rPr>
              <w:t>)</w:t>
            </w:r>
          </w:p>
        </w:tc>
      </w:tr>
      <w:tr w:rsidR="00DF4A2E" w:rsidRPr="00EB049B" w14:paraId="69189911"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E" w14:textId="2AE83553" w:rsidR="00DF4A2E" w:rsidRPr="00EB049B" w:rsidRDefault="00DF4A2E" w:rsidP="00DF4A2E">
            <w:pPr>
              <w:jc w:val="center"/>
              <w:rPr>
                <w:rFonts w:asciiTheme="minorHAnsi" w:hAnsiTheme="minorHAnsi"/>
              </w:rPr>
            </w:pPr>
            <w:r>
              <w:rPr>
                <w:rFonts w:asciiTheme="minorHAnsi" w:hAnsiTheme="minorHAnsi"/>
              </w:rPr>
              <w:t>05</w:t>
            </w:r>
          </w:p>
        </w:tc>
        <w:tc>
          <w:tcPr>
            <w:tcW w:w="1871" w:type="pct"/>
            <w:tcBorders>
              <w:top w:val="single" w:sz="4" w:space="0" w:color="auto"/>
              <w:left w:val="single" w:sz="4" w:space="0" w:color="auto"/>
              <w:bottom w:val="single" w:sz="4" w:space="0" w:color="auto"/>
              <w:right w:val="single" w:sz="4" w:space="0" w:color="auto"/>
            </w:tcBorders>
            <w:vAlign w:val="center"/>
          </w:tcPr>
          <w:p w14:paraId="6918990F" w14:textId="77777777" w:rsidR="00DF4A2E" w:rsidRPr="00EB049B" w:rsidRDefault="00DF4A2E" w:rsidP="00DF4A2E">
            <w:pPr>
              <w:rPr>
                <w:rFonts w:asciiTheme="minorHAnsi" w:hAnsiTheme="minorHAnsi"/>
              </w:rPr>
            </w:pPr>
            <w:r w:rsidRPr="00EB049B">
              <w:rPr>
                <w:rFonts w:asciiTheme="minorHAnsi" w:hAnsiTheme="minorHAnsi"/>
              </w:rPr>
              <w:t xml:space="preserve">Verified Low Leakage Ducts in Conditioned Space (VLLDCS) Credit from </w:t>
            </w:r>
            <w:r>
              <w:rPr>
                <w:rFonts w:asciiTheme="minorHAnsi" w:hAnsiTheme="minorHAnsi"/>
              </w:rPr>
              <w:t>CF1R</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10" w14:textId="5076EA58" w:rsidR="00DF4A2E" w:rsidRPr="00EB049B" w:rsidRDefault="00DF4A2E" w:rsidP="00DF4A2E">
            <w:pPr>
              <w:rPr>
                <w:rFonts w:asciiTheme="minorHAnsi" w:hAnsiTheme="minorHAnsi"/>
              </w:rPr>
            </w:pPr>
            <w:r w:rsidRPr="00EB049B">
              <w:rPr>
                <w:rFonts w:asciiTheme="minorHAnsi" w:hAnsiTheme="minorHAnsi"/>
              </w:rPr>
              <w:t>&lt;&lt;</w:t>
            </w:r>
            <w:ins w:id="8" w:author="Markstrum, Alexis@Energy" w:date="2021-03-10T12:59:00Z">
              <w:r w:rsidR="005812C8" w:rsidRPr="00E942DE">
                <w:rPr>
                  <w:rFonts w:asciiTheme="minorHAnsi" w:hAnsiTheme="minorHAnsi"/>
                </w:rPr>
                <w:t xml:space="preserve"> If on the CF1R Y02_ResidentialHeatingSystemType = </w:t>
              </w:r>
              <w:proofErr w:type="spellStart"/>
              <w:r w:rsidR="005812C8" w:rsidRPr="00E942DE">
                <w:rPr>
                  <w:rFonts w:asciiTheme="minorHAnsi" w:hAnsiTheme="minorHAnsi"/>
                </w:rPr>
                <w:t>VCHP</w:t>
              </w:r>
            </w:ins>
            <w:ins w:id="9" w:author="Markstrum, Alexis@Energy" w:date="2021-04-05T12:44:00Z">
              <w:r w:rsidR="00062402" w:rsidRPr="0029475D">
                <w:rPr>
                  <w:rFonts w:asciiTheme="minorHAnsi" w:hAnsiTheme="minorHAnsi"/>
                </w:rPr>
                <w:t>_IndoorUnitDucted</w:t>
              </w:r>
              <w:proofErr w:type="spellEnd"/>
              <w:r w:rsidR="00062402" w:rsidRPr="0029475D">
                <w:rPr>
                  <w:rFonts w:asciiTheme="minorHAnsi" w:hAnsiTheme="minorHAnsi"/>
                </w:rPr>
                <w:t xml:space="preserve">, </w:t>
              </w:r>
              <w:proofErr w:type="spellStart"/>
              <w:r w:rsidR="00062402" w:rsidRPr="0029475D">
                <w:rPr>
                  <w:rFonts w:asciiTheme="minorHAnsi" w:hAnsiTheme="minorHAnsi"/>
                </w:rPr>
                <w:t>VCHP_IndoorUnitDuctless</w:t>
              </w:r>
              <w:proofErr w:type="spellEnd"/>
              <w:r w:rsidR="00062402" w:rsidRPr="0029475D">
                <w:rPr>
                  <w:rFonts w:asciiTheme="minorHAnsi" w:hAnsiTheme="minorHAnsi"/>
                </w:rPr>
                <w:t xml:space="preserve">, or </w:t>
              </w:r>
              <w:proofErr w:type="spellStart"/>
              <w:r w:rsidR="00062402" w:rsidRPr="0029475D">
                <w:rPr>
                  <w:rFonts w:asciiTheme="minorHAnsi" w:hAnsiTheme="minorHAnsi"/>
                </w:rPr>
                <w:t>VCHP_IndoorUnitDuctedandDuctless</w:t>
              </w:r>
            </w:ins>
            <w:proofErr w:type="spellEnd"/>
            <w:ins w:id="10" w:author="Markstrum, Alexis@Energy" w:date="2021-03-10T12:59:00Z">
              <w:r w:rsidR="005812C8" w:rsidRPr="00E942DE">
                <w:rPr>
                  <w:rFonts w:asciiTheme="minorHAnsi" w:hAnsiTheme="minorHAnsi"/>
                </w:rPr>
                <w:t>, then result = true; else</w:t>
              </w:r>
              <w:r w:rsidR="005812C8">
                <w:rPr>
                  <w:rFonts w:asciiTheme="minorHAnsi" w:hAnsiTheme="minorHAnsi"/>
                </w:rPr>
                <w:t xml:space="preserve"> </w:t>
              </w:r>
            </w:ins>
            <w:r w:rsidRPr="00EB049B">
              <w:rPr>
                <w:rFonts w:asciiTheme="minorHAnsi" w:hAnsiTheme="minorHAnsi"/>
              </w:rPr>
              <w:t xml:space="preserve">calculated result: (= true or false depending on </w:t>
            </w:r>
            <w:r>
              <w:rPr>
                <w:rFonts w:asciiTheme="minorHAnsi" w:hAnsiTheme="minorHAnsi"/>
              </w:rPr>
              <w:t>CF1R</w:t>
            </w:r>
            <w:r w:rsidRPr="00EB049B">
              <w:rPr>
                <w:rFonts w:asciiTheme="minorHAnsi" w:hAnsiTheme="minorHAnsi"/>
              </w:rPr>
              <w:t xml:space="preserve"> data:  if true =&gt;display message directing use of </w:t>
            </w:r>
            <w:r w:rsidRPr="00EB049B">
              <w:rPr>
                <w:rFonts w:asciiTheme="minorHAnsi" w:hAnsiTheme="minorHAnsi"/>
                <w:u w:val="single"/>
              </w:rPr>
              <w:t>VLLDCS</w:t>
            </w:r>
            <w:r w:rsidRPr="00EB049B">
              <w:rPr>
                <w:rFonts w:asciiTheme="minorHAnsi" w:hAnsiTheme="minorHAnsi"/>
              </w:rPr>
              <w:t xml:space="preserve"> method 20b)&gt;&gt;</w:t>
            </w:r>
          </w:p>
        </w:tc>
      </w:tr>
      <w:tr w:rsidR="00DF4A2E" w:rsidRPr="00EB049B" w14:paraId="69189915"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2" w14:textId="29528DFD" w:rsidR="00DF4A2E" w:rsidRPr="00EB049B" w:rsidRDefault="00DF4A2E" w:rsidP="00DF4A2E">
            <w:pPr>
              <w:jc w:val="center"/>
              <w:rPr>
                <w:rFonts w:asciiTheme="minorHAnsi" w:hAnsiTheme="minorHAnsi"/>
              </w:rPr>
            </w:pPr>
            <w:r>
              <w:rPr>
                <w:rFonts w:asciiTheme="minorHAnsi" w:hAnsiTheme="minorHAnsi"/>
              </w:rPr>
              <w:t>06</w:t>
            </w:r>
          </w:p>
        </w:tc>
        <w:tc>
          <w:tcPr>
            <w:tcW w:w="1871" w:type="pct"/>
            <w:tcBorders>
              <w:top w:val="single" w:sz="4" w:space="0" w:color="auto"/>
              <w:left w:val="single" w:sz="4" w:space="0" w:color="auto"/>
              <w:bottom w:val="single" w:sz="4" w:space="0" w:color="auto"/>
              <w:right w:val="single" w:sz="4" w:space="0" w:color="auto"/>
            </w:tcBorders>
            <w:vAlign w:val="center"/>
          </w:tcPr>
          <w:p w14:paraId="69189913" w14:textId="77777777" w:rsidR="00DF4A2E" w:rsidRPr="00EB049B" w:rsidRDefault="00DF4A2E" w:rsidP="00DF4A2E">
            <w:pPr>
              <w:rPr>
                <w:rFonts w:asciiTheme="minorHAnsi" w:hAnsiTheme="minorHAnsi"/>
              </w:rPr>
            </w:pPr>
            <w:r w:rsidRPr="00EB049B">
              <w:rPr>
                <w:rFonts w:asciiTheme="minorHAnsi" w:hAnsiTheme="minorHAnsi"/>
              </w:rPr>
              <w:t xml:space="preserve">Verified Low Leakage Air-handling Unit Credit from </w:t>
            </w:r>
            <w:r>
              <w:rPr>
                <w:rFonts w:asciiTheme="minorHAnsi" w:hAnsiTheme="minorHAnsi"/>
              </w:rPr>
              <w:t>CF1R</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14" w14:textId="282D05D1" w:rsidR="00DF4A2E" w:rsidRPr="00EB049B" w:rsidRDefault="00DF4A2E" w:rsidP="00DF4A2E">
            <w:pPr>
              <w:rPr>
                <w:rFonts w:asciiTheme="minorHAnsi" w:hAnsiTheme="minorHAnsi"/>
              </w:rPr>
            </w:pPr>
            <w:r w:rsidRPr="00EB049B">
              <w:rPr>
                <w:rFonts w:asciiTheme="minorHAnsi" w:hAnsiTheme="minorHAnsi"/>
              </w:rPr>
              <w:t>&lt;&lt;</w:t>
            </w:r>
            <w:ins w:id="11" w:author="Markstrum, Alexis@Energy" w:date="2021-03-10T12:59:00Z">
              <w:r w:rsidR="005812C8" w:rsidRPr="00E942DE">
                <w:rPr>
                  <w:rFonts w:asciiTheme="minorHAnsi" w:hAnsiTheme="minorHAnsi"/>
                </w:rPr>
                <w:t xml:space="preserve"> If on the CF1R Y02_ResidentialHeatingSystemType = </w:t>
              </w:r>
              <w:proofErr w:type="spellStart"/>
              <w:r w:rsidR="005812C8" w:rsidRPr="00E942DE">
                <w:rPr>
                  <w:rFonts w:asciiTheme="minorHAnsi" w:hAnsiTheme="minorHAnsi"/>
                </w:rPr>
                <w:t>VCHP</w:t>
              </w:r>
            </w:ins>
            <w:ins w:id="12" w:author="Markstrum, Alexis@Energy" w:date="2021-04-05T12:44:00Z">
              <w:r w:rsidR="00062402" w:rsidRPr="0029475D">
                <w:rPr>
                  <w:rFonts w:asciiTheme="minorHAnsi" w:hAnsiTheme="minorHAnsi"/>
                </w:rPr>
                <w:t>_IndoorUnitDucted</w:t>
              </w:r>
              <w:proofErr w:type="spellEnd"/>
              <w:r w:rsidR="00062402" w:rsidRPr="0029475D">
                <w:rPr>
                  <w:rFonts w:asciiTheme="minorHAnsi" w:hAnsiTheme="minorHAnsi"/>
                </w:rPr>
                <w:t xml:space="preserve">, </w:t>
              </w:r>
              <w:proofErr w:type="spellStart"/>
              <w:r w:rsidR="00062402" w:rsidRPr="0029475D">
                <w:rPr>
                  <w:rFonts w:asciiTheme="minorHAnsi" w:hAnsiTheme="minorHAnsi"/>
                </w:rPr>
                <w:t>VCHP_IndoorUnitDuctless</w:t>
              </w:r>
              <w:proofErr w:type="spellEnd"/>
              <w:r w:rsidR="00062402" w:rsidRPr="0029475D">
                <w:rPr>
                  <w:rFonts w:asciiTheme="minorHAnsi" w:hAnsiTheme="minorHAnsi"/>
                </w:rPr>
                <w:t xml:space="preserve">, or </w:t>
              </w:r>
              <w:proofErr w:type="spellStart"/>
              <w:r w:rsidR="00062402" w:rsidRPr="0029475D">
                <w:rPr>
                  <w:rFonts w:asciiTheme="minorHAnsi" w:hAnsiTheme="minorHAnsi"/>
                </w:rPr>
                <w:t>VCHP_IndoorUnitDuctedandDuctless</w:t>
              </w:r>
            </w:ins>
            <w:proofErr w:type="spellEnd"/>
            <w:ins w:id="13" w:author="Markstrum, Alexis@Energy" w:date="2021-03-10T12:59:00Z">
              <w:r w:rsidR="005812C8" w:rsidRPr="00E942DE">
                <w:rPr>
                  <w:rFonts w:asciiTheme="minorHAnsi" w:hAnsiTheme="minorHAnsi"/>
                </w:rPr>
                <w:t xml:space="preserve">, then result = </w:t>
              </w:r>
            </w:ins>
            <w:ins w:id="14" w:author="Markstrum, Alexis@Energy" w:date="2021-03-10T14:27:00Z">
              <w:r w:rsidR="00382EB9">
                <w:rPr>
                  <w:rFonts w:asciiTheme="minorHAnsi" w:hAnsiTheme="minorHAnsi"/>
                </w:rPr>
                <w:t>false</w:t>
              </w:r>
            </w:ins>
            <w:ins w:id="15" w:author="Markstrum, Alexis@Energy" w:date="2021-03-10T12:59:00Z">
              <w:r w:rsidR="005812C8" w:rsidRPr="00E942DE">
                <w:rPr>
                  <w:rFonts w:asciiTheme="minorHAnsi" w:hAnsiTheme="minorHAnsi"/>
                </w:rPr>
                <w:t>; else</w:t>
              </w:r>
              <w:r w:rsidR="005812C8">
                <w:rPr>
                  <w:rFonts w:asciiTheme="minorHAnsi" w:hAnsiTheme="minorHAnsi"/>
                </w:rPr>
                <w:t xml:space="preserve"> </w:t>
              </w:r>
            </w:ins>
            <w:r w:rsidRPr="00EB049B">
              <w:rPr>
                <w:rFonts w:asciiTheme="minorHAnsi" w:hAnsiTheme="minorHAnsi"/>
              </w:rPr>
              <w:t xml:space="preserve">calculated result: (= true or false depending on </w:t>
            </w:r>
            <w:r>
              <w:rPr>
                <w:rFonts w:asciiTheme="minorHAnsi" w:hAnsiTheme="minorHAnsi"/>
              </w:rPr>
              <w:t>CF1R</w:t>
            </w:r>
            <w:r w:rsidRPr="00EB049B">
              <w:rPr>
                <w:rFonts w:asciiTheme="minorHAnsi" w:hAnsiTheme="minorHAnsi"/>
              </w:rPr>
              <w:t xml:space="preserve"> data:  if true =&gt;display message directing use of </w:t>
            </w:r>
            <w:r w:rsidRPr="00EB049B">
              <w:rPr>
                <w:rFonts w:asciiTheme="minorHAnsi" w:hAnsiTheme="minorHAnsi"/>
                <w:u w:val="single"/>
              </w:rPr>
              <w:t>VLLAHU</w:t>
            </w:r>
            <w:r w:rsidRPr="00EB049B">
              <w:rPr>
                <w:rFonts w:asciiTheme="minorHAnsi" w:hAnsiTheme="minorHAnsi"/>
              </w:rPr>
              <w:t xml:space="preserve"> method 20c)&gt;&gt;</w:t>
            </w:r>
          </w:p>
        </w:tc>
      </w:tr>
      <w:tr w:rsidR="00DF4A2E" w:rsidRPr="00EB049B" w14:paraId="69189919"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6" w14:textId="1CC3BFEF" w:rsidR="00DF4A2E" w:rsidRPr="00EB049B" w:rsidRDefault="00DF4A2E" w:rsidP="00DF4A2E">
            <w:pPr>
              <w:jc w:val="center"/>
              <w:rPr>
                <w:rFonts w:asciiTheme="minorHAnsi" w:hAnsiTheme="minorHAnsi"/>
              </w:rPr>
            </w:pPr>
            <w:r>
              <w:rPr>
                <w:rFonts w:asciiTheme="minorHAnsi" w:hAnsiTheme="minorHAnsi"/>
              </w:rPr>
              <w:t>07</w:t>
            </w:r>
          </w:p>
        </w:tc>
        <w:tc>
          <w:tcPr>
            <w:tcW w:w="1871" w:type="pct"/>
            <w:tcBorders>
              <w:top w:val="single" w:sz="4" w:space="0" w:color="auto"/>
              <w:left w:val="single" w:sz="4" w:space="0" w:color="auto"/>
              <w:bottom w:val="single" w:sz="4" w:space="0" w:color="auto"/>
              <w:right w:val="single" w:sz="4" w:space="0" w:color="auto"/>
            </w:tcBorders>
            <w:vAlign w:val="center"/>
          </w:tcPr>
          <w:p w14:paraId="69189917" w14:textId="2209B93B" w:rsidR="00DF4A2E" w:rsidRPr="00EB049B" w:rsidRDefault="00DF4A2E" w:rsidP="00DF4A2E">
            <w:pPr>
              <w:rPr>
                <w:rFonts w:asciiTheme="minorHAnsi" w:hAnsiTheme="minorHAnsi"/>
              </w:rPr>
            </w:pPr>
            <w:r w:rsidRPr="00EB049B">
              <w:rPr>
                <w:rFonts w:asciiTheme="minorHAnsi" w:hAnsiTheme="minorHAnsi"/>
              </w:rPr>
              <w:t xml:space="preserve">Duct System </w:t>
            </w:r>
            <w:r>
              <w:rPr>
                <w:rFonts w:asciiTheme="minorHAnsi" w:hAnsiTheme="minorHAnsi"/>
              </w:rPr>
              <w:t>Compliance Category</w:t>
            </w:r>
          </w:p>
        </w:tc>
        <w:tc>
          <w:tcPr>
            <w:tcW w:w="2917" w:type="pct"/>
            <w:tcBorders>
              <w:top w:val="single" w:sz="4" w:space="0" w:color="auto"/>
              <w:left w:val="single" w:sz="4" w:space="0" w:color="auto"/>
              <w:bottom w:val="single" w:sz="4" w:space="0" w:color="auto"/>
              <w:right w:val="single" w:sz="4" w:space="0" w:color="auto"/>
            </w:tcBorders>
            <w:vAlign w:val="center"/>
          </w:tcPr>
          <w:p w14:paraId="55F7DFE5" w14:textId="77777777" w:rsidR="0005727A" w:rsidRPr="004A5221" w:rsidRDefault="00DF4A2E" w:rsidP="0005727A">
            <w:pPr>
              <w:rPr>
                <w:rFonts w:asciiTheme="minorHAnsi" w:hAnsiTheme="minorHAnsi"/>
                <w:sz w:val="18"/>
                <w:szCs w:val="18"/>
              </w:rPr>
            </w:pPr>
            <w:r w:rsidRPr="00EB049B">
              <w:rPr>
                <w:rFonts w:asciiTheme="minorHAnsi" w:hAnsiTheme="minorHAnsi"/>
              </w:rPr>
              <w:t>&lt;&lt;</w:t>
            </w:r>
            <w:r w:rsidR="0005727A" w:rsidRPr="004A5221">
              <w:rPr>
                <w:rFonts w:asciiTheme="minorHAnsi" w:hAnsiTheme="minorHAnsi"/>
                <w:sz w:val="18"/>
                <w:szCs w:val="18"/>
              </w:rPr>
              <w:t xml:space="preserve">If parent is MCH-01b and B08 or B09 = Yes, then user pick from list: </w:t>
            </w:r>
            <w:r w:rsidR="0005727A" w:rsidRPr="004A5221">
              <w:rPr>
                <w:rFonts w:asciiTheme="minorHAnsi" w:hAnsiTheme="minorHAnsi"/>
                <w:sz w:val="18"/>
                <w:szCs w:val="18"/>
                <w:u w:val="single"/>
              </w:rPr>
              <w:t>New</w:t>
            </w:r>
            <w:r w:rsidR="0005727A" w:rsidRPr="004A5221">
              <w:rPr>
                <w:rFonts w:asciiTheme="minorHAnsi" w:hAnsiTheme="minorHAnsi"/>
                <w:sz w:val="18"/>
                <w:szCs w:val="18"/>
              </w:rPr>
              <w:t xml:space="preserve">; or </w:t>
            </w:r>
            <w:r w:rsidR="0005727A" w:rsidRPr="004A5221">
              <w:rPr>
                <w:rFonts w:asciiTheme="minorHAnsi" w:hAnsiTheme="minorHAnsi"/>
                <w:sz w:val="18"/>
                <w:szCs w:val="18"/>
                <w:u w:val="single"/>
              </w:rPr>
              <w:t>Replacement</w:t>
            </w:r>
            <w:r w:rsidR="0005727A" w:rsidRPr="004A5221">
              <w:rPr>
                <w:rFonts w:asciiTheme="minorHAnsi" w:hAnsiTheme="minorHAnsi"/>
                <w:sz w:val="18"/>
                <w:szCs w:val="18"/>
              </w:rPr>
              <w:t xml:space="preserve">; </w:t>
            </w:r>
          </w:p>
          <w:p w14:paraId="69189918" w14:textId="400C2D5C" w:rsidR="00DF4A2E" w:rsidRPr="00EB049B" w:rsidRDefault="0005727A" w:rsidP="00DF4A2E">
            <w:pPr>
              <w:rPr>
                <w:rFonts w:asciiTheme="minorHAnsi" w:hAnsiTheme="minorHAnsi"/>
              </w:rPr>
            </w:pPr>
            <w:r>
              <w:rPr>
                <w:rFonts w:asciiTheme="minorHAnsi" w:hAnsiTheme="minorHAnsi"/>
              </w:rPr>
              <w:t xml:space="preserve">Else </w:t>
            </w:r>
            <w:r w:rsidR="00DF4A2E" w:rsidRPr="00EB049B">
              <w:rPr>
                <w:rFonts w:asciiTheme="minorHAnsi" w:hAnsiTheme="minorHAnsi"/>
              </w:rPr>
              <w:t xml:space="preserve">user pick one from list: </w:t>
            </w:r>
            <w:r w:rsidR="00DF4A2E" w:rsidRPr="00EB049B">
              <w:rPr>
                <w:rFonts w:asciiTheme="minorHAnsi" w:hAnsiTheme="minorHAnsi"/>
                <w:u w:val="single"/>
              </w:rPr>
              <w:t>New</w:t>
            </w:r>
            <w:r w:rsidR="00DF4A2E" w:rsidRPr="00EB049B">
              <w:rPr>
                <w:rFonts w:asciiTheme="minorHAnsi" w:hAnsiTheme="minorHAnsi"/>
              </w:rPr>
              <w:t xml:space="preserve">; or </w:t>
            </w:r>
            <w:r w:rsidR="00DF4A2E" w:rsidRPr="00EB049B">
              <w:rPr>
                <w:rFonts w:asciiTheme="minorHAnsi" w:hAnsiTheme="minorHAnsi"/>
                <w:u w:val="single"/>
              </w:rPr>
              <w:t>Replacement</w:t>
            </w:r>
            <w:r w:rsidR="00DF4A2E" w:rsidRPr="00EB049B">
              <w:rPr>
                <w:rFonts w:asciiTheme="minorHAnsi" w:hAnsiTheme="minorHAnsi"/>
              </w:rPr>
              <w:t xml:space="preserve">; or </w:t>
            </w:r>
            <w:r w:rsidR="00DF4A2E" w:rsidRPr="00EB049B">
              <w:rPr>
                <w:rFonts w:asciiTheme="minorHAnsi" w:hAnsiTheme="minorHAnsi"/>
                <w:u w:val="single"/>
              </w:rPr>
              <w:t>Alteration</w:t>
            </w:r>
            <w:r w:rsidR="00DF4A2E">
              <w:rPr>
                <w:rFonts w:asciiTheme="minorHAnsi" w:hAnsiTheme="minorHAnsi"/>
                <w:u w:val="single"/>
              </w:rPr>
              <w:t>;</w:t>
            </w:r>
            <w:r w:rsidR="00DF4A2E" w:rsidRPr="00EB049B">
              <w:rPr>
                <w:rFonts w:asciiTheme="minorHAnsi" w:hAnsiTheme="minorHAnsi"/>
              </w:rPr>
              <w:t xml:space="preserve"> </w:t>
            </w:r>
            <w:r w:rsidR="00DF4A2E" w:rsidRPr="00914626">
              <w:rPr>
                <w:rFonts w:asciiTheme="minorHAnsi" w:hAnsiTheme="minorHAnsi"/>
              </w:rPr>
              <w:t>or</w:t>
            </w:r>
            <w:r w:rsidR="00DF4A2E">
              <w:rPr>
                <w:rFonts w:asciiTheme="minorHAnsi" w:hAnsiTheme="minorHAnsi"/>
                <w:u w:val="single"/>
              </w:rPr>
              <w:t xml:space="preserve"> Replacement using Smoke Test;</w:t>
            </w:r>
            <w:r w:rsidR="00DF4A2E" w:rsidRPr="00914626">
              <w:rPr>
                <w:rFonts w:asciiTheme="minorHAnsi" w:hAnsiTheme="minorHAnsi"/>
              </w:rPr>
              <w:t xml:space="preserve"> or</w:t>
            </w:r>
            <w:r w:rsidR="00DF4A2E">
              <w:rPr>
                <w:rFonts w:asciiTheme="minorHAnsi" w:hAnsiTheme="minorHAnsi"/>
                <w:u w:val="single"/>
              </w:rPr>
              <w:t xml:space="preserve"> Alteration using Smoke Test</w:t>
            </w:r>
            <w:r w:rsidR="00DF4A2E" w:rsidRPr="00EB049B">
              <w:rPr>
                <w:rFonts w:asciiTheme="minorHAnsi" w:hAnsiTheme="minorHAnsi"/>
              </w:rPr>
              <w:t xml:space="preserve"> &gt;&gt;</w:t>
            </w:r>
          </w:p>
        </w:tc>
      </w:tr>
      <w:tr w:rsidR="00DF4A2E" w:rsidRPr="00EB049B" w14:paraId="339DDF6A"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27DA1428" w14:textId="1CA6EAAD" w:rsidR="00DF4A2E" w:rsidRDefault="00DF4A2E" w:rsidP="00DF4A2E">
            <w:pPr>
              <w:jc w:val="center"/>
              <w:rPr>
                <w:rFonts w:asciiTheme="minorHAnsi" w:hAnsiTheme="minorHAnsi"/>
              </w:rPr>
            </w:pPr>
            <w:r>
              <w:rPr>
                <w:rFonts w:asciiTheme="minorHAnsi" w:hAnsiTheme="minorHAnsi"/>
              </w:rPr>
              <w:t>08</w:t>
            </w:r>
          </w:p>
        </w:tc>
        <w:tc>
          <w:tcPr>
            <w:tcW w:w="1871" w:type="pct"/>
            <w:tcBorders>
              <w:top w:val="single" w:sz="4" w:space="0" w:color="auto"/>
              <w:left w:val="single" w:sz="4" w:space="0" w:color="auto"/>
              <w:bottom w:val="single" w:sz="4" w:space="0" w:color="auto"/>
              <w:right w:val="single" w:sz="4" w:space="0" w:color="auto"/>
            </w:tcBorders>
            <w:vAlign w:val="center"/>
          </w:tcPr>
          <w:p w14:paraId="744405E4" w14:textId="22BD5FC4" w:rsidR="00DF4A2E" w:rsidRPr="00EB049B" w:rsidRDefault="00DF4A2E" w:rsidP="00DF4A2E">
            <w:pPr>
              <w:rPr>
                <w:rFonts w:asciiTheme="minorHAnsi" w:hAnsiTheme="minorHAnsi"/>
              </w:rPr>
            </w:pPr>
            <w:r>
              <w:rPr>
                <w:rFonts w:asciiTheme="minorHAnsi" w:hAnsiTheme="minorHAnsi"/>
              </w:rPr>
              <w:t>Portions of Ducts Located In Garage?</w:t>
            </w:r>
          </w:p>
        </w:tc>
        <w:tc>
          <w:tcPr>
            <w:tcW w:w="2917" w:type="pct"/>
            <w:tcBorders>
              <w:top w:val="single" w:sz="4" w:space="0" w:color="auto"/>
              <w:left w:val="single" w:sz="4" w:space="0" w:color="auto"/>
              <w:bottom w:val="single" w:sz="4" w:space="0" w:color="auto"/>
              <w:right w:val="single" w:sz="4" w:space="0" w:color="auto"/>
            </w:tcBorders>
            <w:vAlign w:val="center"/>
          </w:tcPr>
          <w:p w14:paraId="70A2E0FB" w14:textId="1E0CBD99" w:rsidR="00DF4A2E" w:rsidRPr="00EB049B" w:rsidRDefault="00DF4A2E" w:rsidP="00DF4A2E">
            <w:pPr>
              <w:rPr>
                <w:rFonts w:asciiTheme="minorHAnsi" w:hAnsiTheme="minorHAnsi"/>
              </w:rPr>
            </w:pPr>
            <w:r>
              <w:rPr>
                <w:rFonts w:asciiTheme="minorHAnsi" w:hAnsiTheme="minorHAnsi"/>
                <w:sz w:val="18"/>
                <w:szCs w:val="18"/>
              </w:rPr>
              <w:t xml:space="preserve">&lt;&lt;user entry, </w:t>
            </w:r>
            <w:r>
              <w:rPr>
                <w:rFonts w:asciiTheme="minorHAnsi" w:hAnsiTheme="minorHAnsi"/>
                <w:sz w:val="18"/>
                <w:szCs w:val="18"/>
              </w:rPr>
              <w:br/>
              <w:t>-Yes</w:t>
            </w:r>
            <w:r>
              <w:rPr>
                <w:rFonts w:asciiTheme="minorHAnsi" w:hAnsiTheme="minorHAnsi"/>
                <w:sz w:val="18"/>
                <w:szCs w:val="18"/>
              </w:rPr>
              <w:br/>
              <w:t>-No&gt;&gt;</w:t>
            </w:r>
          </w:p>
        </w:tc>
      </w:tr>
      <w:tr w:rsidR="002E7EB1" w:rsidRPr="00EB049B" w14:paraId="3072179E"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0AA1858F" w14:textId="6CF547D6" w:rsidR="002E7EB1" w:rsidRDefault="002E7EB1" w:rsidP="002E7EB1">
            <w:pPr>
              <w:jc w:val="center"/>
              <w:rPr>
                <w:rFonts w:asciiTheme="minorHAnsi" w:hAnsiTheme="minorHAnsi"/>
              </w:rPr>
            </w:pPr>
            <w:r>
              <w:rPr>
                <w:rFonts w:asciiTheme="minorHAnsi" w:hAnsiTheme="minorHAnsi"/>
              </w:rPr>
              <w:t>09</w:t>
            </w:r>
          </w:p>
        </w:tc>
        <w:tc>
          <w:tcPr>
            <w:tcW w:w="1871" w:type="pct"/>
            <w:tcBorders>
              <w:top w:val="single" w:sz="4" w:space="0" w:color="auto"/>
              <w:left w:val="single" w:sz="4" w:space="0" w:color="auto"/>
              <w:bottom w:val="single" w:sz="4" w:space="0" w:color="auto"/>
              <w:right w:val="single" w:sz="4" w:space="0" w:color="auto"/>
            </w:tcBorders>
            <w:vAlign w:val="center"/>
          </w:tcPr>
          <w:p w14:paraId="718D792A" w14:textId="18D1BF47" w:rsidR="002E7EB1" w:rsidRDefault="002E7EB1" w:rsidP="002E7EB1">
            <w:pPr>
              <w:rPr>
                <w:rFonts w:asciiTheme="minorHAnsi" w:hAnsiTheme="minorHAnsi"/>
              </w:rPr>
            </w:pPr>
            <w:r>
              <w:rPr>
                <w:rFonts w:asciiTheme="minorHAnsi" w:hAnsiTheme="minorHAnsi"/>
              </w:rPr>
              <w:t>Is the system type Small Duct High Velocity (SDHV)?</w:t>
            </w:r>
          </w:p>
        </w:tc>
        <w:tc>
          <w:tcPr>
            <w:tcW w:w="2917" w:type="pct"/>
            <w:tcBorders>
              <w:top w:val="single" w:sz="4" w:space="0" w:color="auto"/>
              <w:left w:val="single" w:sz="4" w:space="0" w:color="auto"/>
              <w:bottom w:val="single" w:sz="4" w:space="0" w:color="auto"/>
              <w:right w:val="single" w:sz="4" w:space="0" w:color="auto"/>
            </w:tcBorders>
            <w:vAlign w:val="center"/>
          </w:tcPr>
          <w:p w14:paraId="41A3B4E0" w14:textId="77777777" w:rsidR="002E7EB1" w:rsidRPr="0028071F" w:rsidRDefault="002E7EB1" w:rsidP="002E7EB1">
            <w:pPr>
              <w:keepNext/>
              <w:rPr>
                <w:rFonts w:asciiTheme="minorHAnsi" w:hAnsiTheme="minorHAnsi"/>
                <w:sz w:val="18"/>
                <w:szCs w:val="18"/>
              </w:rPr>
            </w:pPr>
            <w:r w:rsidRPr="0028071F">
              <w:rPr>
                <w:rFonts w:asciiTheme="minorHAnsi" w:hAnsiTheme="minorHAnsi"/>
                <w:sz w:val="18"/>
                <w:szCs w:val="18"/>
              </w:rPr>
              <w:t>&lt;&lt;if the system type on the MCH-01= one of the following two:</w:t>
            </w:r>
          </w:p>
          <w:p w14:paraId="405EC40D" w14:textId="77777777" w:rsidR="002E7EB1" w:rsidRPr="0028071F" w:rsidRDefault="002E7EB1" w:rsidP="002E7EB1">
            <w:pPr>
              <w:keepNext/>
              <w:rPr>
                <w:rFonts w:asciiTheme="minorHAnsi" w:hAnsiTheme="minorHAnsi"/>
                <w:sz w:val="18"/>
                <w:szCs w:val="18"/>
              </w:rPr>
            </w:pPr>
            <w:r w:rsidRPr="0028071F">
              <w:rPr>
                <w:rFonts w:asciiTheme="minorHAnsi" w:hAnsiTheme="minorHAnsi"/>
                <w:sz w:val="18"/>
                <w:szCs w:val="18"/>
              </w:rPr>
              <w:t>*small duct high velocity AC</w:t>
            </w:r>
          </w:p>
          <w:p w14:paraId="0E93F5ED" w14:textId="77777777" w:rsidR="002E7EB1" w:rsidRPr="0028071F" w:rsidRDefault="002E7EB1" w:rsidP="002E7EB1">
            <w:pPr>
              <w:keepNext/>
              <w:rPr>
                <w:rFonts w:asciiTheme="minorHAnsi" w:hAnsiTheme="minorHAnsi"/>
                <w:sz w:val="18"/>
                <w:szCs w:val="18"/>
              </w:rPr>
            </w:pPr>
            <w:r w:rsidRPr="0028071F">
              <w:rPr>
                <w:rFonts w:asciiTheme="minorHAnsi" w:hAnsiTheme="minorHAnsi"/>
                <w:sz w:val="18"/>
                <w:szCs w:val="18"/>
              </w:rPr>
              <w:t>*small duct high velocity HP</w:t>
            </w:r>
          </w:p>
          <w:p w14:paraId="5D4E3859" w14:textId="77777777" w:rsidR="002E7EB1" w:rsidRPr="0028071F" w:rsidRDefault="002E7EB1" w:rsidP="002E7EB1">
            <w:pPr>
              <w:keepNext/>
              <w:rPr>
                <w:rFonts w:asciiTheme="minorHAnsi" w:hAnsiTheme="minorHAnsi"/>
                <w:sz w:val="18"/>
                <w:szCs w:val="18"/>
              </w:rPr>
            </w:pPr>
            <w:r w:rsidRPr="0028071F">
              <w:rPr>
                <w:rFonts w:asciiTheme="minorHAnsi" w:hAnsiTheme="minorHAnsi"/>
                <w:sz w:val="18"/>
                <w:szCs w:val="18"/>
              </w:rPr>
              <w:t>then value=yes;</w:t>
            </w:r>
          </w:p>
          <w:p w14:paraId="5B6E45A1" w14:textId="1CD49177" w:rsidR="002E7EB1" w:rsidRDefault="002E7EB1" w:rsidP="002E7EB1">
            <w:pPr>
              <w:rPr>
                <w:rFonts w:asciiTheme="minorHAnsi" w:hAnsiTheme="minorHAnsi"/>
                <w:sz w:val="18"/>
                <w:szCs w:val="18"/>
              </w:rPr>
            </w:pPr>
            <w:r w:rsidRPr="0028071F">
              <w:rPr>
                <w:rFonts w:asciiTheme="minorHAnsi" w:hAnsiTheme="minorHAnsi"/>
                <w:sz w:val="18"/>
                <w:szCs w:val="18"/>
              </w:rPr>
              <w:t>else value=no</w:t>
            </w:r>
          </w:p>
        </w:tc>
      </w:tr>
      <w:tr w:rsidR="002E7EB1" w:rsidRPr="00EB049B" w14:paraId="69189927" w14:textId="77777777" w:rsidTr="00B450FB">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A" w14:textId="36D1A576" w:rsidR="002E7EB1" w:rsidRPr="00EB049B" w:rsidRDefault="002E7EB1" w:rsidP="002E7EB1">
            <w:pPr>
              <w:rPr>
                <w:rFonts w:asciiTheme="minorHAnsi" w:hAnsiTheme="minorHAnsi"/>
              </w:rPr>
            </w:pPr>
            <w:r>
              <w:rPr>
                <w:rFonts w:asciiTheme="minorHAnsi" w:hAnsiTheme="minorHAnsi"/>
              </w:rPr>
              <w:t>10</w:t>
            </w:r>
          </w:p>
        </w:tc>
        <w:tc>
          <w:tcPr>
            <w:tcW w:w="1871" w:type="pct"/>
            <w:tcBorders>
              <w:top w:val="single" w:sz="4" w:space="0" w:color="auto"/>
              <w:left w:val="single" w:sz="4" w:space="0" w:color="auto"/>
              <w:bottom w:val="single" w:sz="4" w:space="0" w:color="auto"/>
              <w:right w:val="single" w:sz="4" w:space="0" w:color="auto"/>
            </w:tcBorders>
            <w:vAlign w:val="center"/>
          </w:tcPr>
          <w:p w14:paraId="6918991B" w14:textId="03779E6A" w:rsidR="002E7EB1" w:rsidRPr="00EB049B" w:rsidRDefault="002E7EB1" w:rsidP="002E7EB1">
            <w:pPr>
              <w:rPr>
                <w:rFonts w:asciiTheme="minorHAnsi" w:hAnsiTheme="minorHAnsi"/>
              </w:rPr>
            </w:pPr>
            <w:r>
              <w:rPr>
                <w:rFonts w:asciiTheme="minorHAnsi" w:hAnsiTheme="minorHAnsi"/>
              </w:rPr>
              <w:t>D</w:t>
            </w:r>
            <w:r w:rsidRPr="00EB049B">
              <w:rPr>
                <w:rFonts w:asciiTheme="minorHAnsi" w:hAnsiTheme="minorHAnsi"/>
              </w:rPr>
              <w:t>etermine compliance method for this document;  display applicable tables below; (this row not visible to user)</w:t>
            </w:r>
          </w:p>
        </w:tc>
        <w:tc>
          <w:tcPr>
            <w:tcW w:w="2917" w:type="pct"/>
            <w:tcBorders>
              <w:top w:val="single" w:sz="4" w:space="0" w:color="auto"/>
              <w:left w:val="single" w:sz="4" w:space="0" w:color="auto"/>
              <w:bottom w:val="single" w:sz="4" w:space="0" w:color="auto"/>
              <w:right w:val="single" w:sz="4" w:space="0" w:color="auto"/>
            </w:tcBorders>
            <w:vAlign w:val="center"/>
          </w:tcPr>
          <w:p w14:paraId="6918991C" w14:textId="77777777" w:rsidR="002E7EB1" w:rsidRDefault="002E7EB1" w:rsidP="002E7EB1">
            <w:pPr>
              <w:rPr>
                <w:rFonts w:asciiTheme="minorHAnsi" w:hAnsiTheme="minorHAnsi"/>
              </w:rPr>
            </w:pPr>
            <w:r w:rsidRPr="00EB049B">
              <w:rPr>
                <w:rFonts w:asciiTheme="minorHAnsi" w:hAnsiTheme="minorHAnsi"/>
              </w:rPr>
              <w:t xml:space="preserve">&lt;&lt;Calculated Result:  </w:t>
            </w:r>
          </w:p>
          <w:p w14:paraId="6918991D" w14:textId="1F05013B" w:rsidR="002E7EB1" w:rsidRDefault="002E7EB1" w:rsidP="002E7EB1">
            <w:pPr>
              <w:rPr>
                <w:rFonts w:asciiTheme="minorHAnsi" w:hAnsiTheme="minorHAnsi"/>
                <w:u w:val="single"/>
              </w:rPr>
            </w:pPr>
            <w:r w:rsidRPr="00E05304">
              <w:rPr>
                <w:rFonts w:asciiTheme="minorHAnsi" w:hAnsiTheme="minorHAnsi"/>
              </w:rPr>
              <w:t xml:space="preserve">if </w:t>
            </w:r>
            <w:r>
              <w:rPr>
                <w:rFonts w:asciiTheme="minorHAnsi" w:hAnsiTheme="minorHAnsi"/>
              </w:rPr>
              <w:t>A07</w:t>
            </w:r>
            <w:r w:rsidRPr="00E05304">
              <w:rPr>
                <w:rFonts w:asciiTheme="minorHAnsi" w:hAnsiTheme="minorHAnsi"/>
              </w:rPr>
              <w:t>=</w:t>
            </w:r>
            <w:r w:rsidRPr="00E05304">
              <w:rPr>
                <w:rFonts w:asciiTheme="minorHAnsi" w:hAnsiTheme="minorHAnsi"/>
                <w:u w:val="single"/>
              </w:rPr>
              <w:t xml:space="preserve"> </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914626">
              <w:rPr>
                <w:rFonts w:asciiTheme="minorHAnsi" w:hAnsiTheme="minorHAnsi"/>
              </w:rPr>
              <w:t>;  then display method:</w:t>
            </w:r>
          </w:p>
          <w:p w14:paraId="6918991E" w14:textId="77777777" w:rsidR="002E7EB1" w:rsidRPr="00EB049B" w:rsidRDefault="002E7EB1" w:rsidP="002E7EB1">
            <w:pPr>
              <w:rPr>
                <w:rFonts w:asciiTheme="minorHAnsi" w:hAnsiTheme="minorHAnsi"/>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6918991F" w14:textId="1E0CFB2B" w:rsidR="002E7EB1" w:rsidRPr="00EB049B" w:rsidRDefault="002E7EB1" w:rsidP="002E7EB1">
            <w:pPr>
              <w:rPr>
                <w:rFonts w:asciiTheme="minorHAnsi" w:hAnsiTheme="minorHAnsi"/>
              </w:rPr>
            </w:pPr>
            <w:r>
              <w:rPr>
                <w:rFonts w:asciiTheme="minorHAnsi" w:hAnsiTheme="minorHAnsi"/>
              </w:rPr>
              <w:t>else</w:t>
            </w:r>
            <w:r w:rsidRPr="00EB049B">
              <w:rPr>
                <w:rFonts w:asciiTheme="minorHAnsi" w:hAnsiTheme="minorHAnsi"/>
              </w:rPr>
              <w:t xml:space="preserve">if </w:t>
            </w:r>
            <w:r>
              <w:rPr>
                <w:rFonts w:asciiTheme="minorHAnsi" w:hAnsiTheme="minorHAnsi"/>
              </w:rPr>
              <w:t>A07</w:t>
            </w:r>
            <w:r w:rsidRPr="00EB049B">
              <w:rPr>
                <w:rFonts w:asciiTheme="minorHAnsi" w:hAnsiTheme="minorHAnsi"/>
              </w:rPr>
              <w:t>=</w:t>
            </w:r>
            <w:r w:rsidRPr="00EB049B">
              <w:rPr>
                <w:rFonts w:asciiTheme="minorHAnsi" w:hAnsiTheme="minorHAnsi"/>
                <w:u w:val="single"/>
              </w:rPr>
              <w:t xml:space="preserve"> Replacement </w:t>
            </w:r>
            <w:r w:rsidRPr="00EB049B">
              <w:rPr>
                <w:rFonts w:asciiTheme="minorHAnsi" w:hAnsiTheme="minorHAnsi"/>
              </w:rPr>
              <w:t xml:space="preserve">or </w:t>
            </w:r>
            <w:r w:rsidRPr="00EB049B">
              <w:rPr>
                <w:rFonts w:asciiTheme="minorHAnsi" w:hAnsiTheme="minorHAnsi"/>
                <w:u w:val="single"/>
              </w:rPr>
              <w:t>Alteration</w:t>
            </w:r>
            <w:r w:rsidRPr="00EB049B">
              <w:rPr>
                <w:rFonts w:asciiTheme="minorHAnsi" w:hAnsiTheme="minorHAnsi"/>
              </w:rPr>
              <w:t>; then display method:</w:t>
            </w:r>
          </w:p>
          <w:p w14:paraId="69189920" w14:textId="77777777" w:rsidR="002E7EB1" w:rsidRPr="00EB049B" w:rsidRDefault="002E7EB1" w:rsidP="002E7EB1">
            <w:pPr>
              <w:rPr>
                <w:rFonts w:asciiTheme="minorHAnsi" w:hAnsiTheme="minorHAnsi"/>
                <w:b/>
              </w:rPr>
            </w:pPr>
            <w:r w:rsidRPr="00EB049B">
              <w:rPr>
                <w:rFonts w:asciiTheme="minorHAnsi" w:hAnsiTheme="minorHAnsi"/>
                <w:b/>
              </w:rPr>
              <w:t>20d. Altered or Replacement Duct System</w:t>
            </w:r>
          </w:p>
          <w:p w14:paraId="69189921" w14:textId="3DB4F5B7" w:rsidR="002E7EB1" w:rsidRPr="00EB049B" w:rsidRDefault="002E7EB1" w:rsidP="002E7EB1">
            <w:pPr>
              <w:rPr>
                <w:rFonts w:asciiTheme="minorHAnsi" w:hAnsiTheme="minorHAnsi"/>
              </w:rPr>
            </w:pPr>
            <w:r w:rsidRPr="00EB049B">
              <w:rPr>
                <w:rFonts w:asciiTheme="minorHAnsi" w:hAnsiTheme="minorHAnsi"/>
              </w:rPr>
              <w:t xml:space="preserve">elseif </w:t>
            </w:r>
            <w:r>
              <w:rPr>
                <w:rFonts w:asciiTheme="minorHAnsi" w:hAnsiTheme="minorHAnsi"/>
              </w:rPr>
              <w:t>A07</w:t>
            </w:r>
            <w:r w:rsidRPr="00EB049B">
              <w:rPr>
                <w:rFonts w:asciiTheme="minorHAnsi" w:hAnsiTheme="minorHAnsi"/>
              </w:rPr>
              <w:t>=</w:t>
            </w:r>
            <w:r w:rsidRPr="00EB049B">
              <w:rPr>
                <w:rFonts w:asciiTheme="minorHAnsi" w:hAnsiTheme="minorHAnsi"/>
                <w:u w:val="single"/>
              </w:rPr>
              <w:t>New</w:t>
            </w:r>
            <w:r w:rsidRPr="00EB049B">
              <w:rPr>
                <w:rFonts w:asciiTheme="minorHAnsi" w:hAnsiTheme="minorHAnsi"/>
              </w:rPr>
              <w:t xml:space="preserve"> and </w:t>
            </w:r>
            <w:r>
              <w:rPr>
                <w:rFonts w:asciiTheme="minorHAnsi" w:hAnsiTheme="minorHAnsi"/>
              </w:rPr>
              <w:t>05</w:t>
            </w:r>
            <w:r w:rsidRPr="00EB049B">
              <w:rPr>
                <w:rFonts w:asciiTheme="minorHAnsi" w:hAnsiTheme="minorHAnsi"/>
              </w:rPr>
              <w:t>=</w:t>
            </w:r>
            <w:r w:rsidRPr="00EB049B">
              <w:rPr>
                <w:rFonts w:asciiTheme="minorHAnsi" w:hAnsiTheme="minorHAnsi"/>
                <w:u w:val="single"/>
              </w:rPr>
              <w:t>VLLDCS (true)</w:t>
            </w:r>
            <w:r w:rsidRPr="00EB049B">
              <w:rPr>
                <w:rFonts w:asciiTheme="minorHAnsi" w:hAnsiTheme="minorHAnsi"/>
              </w:rPr>
              <w:t>; then display method:</w:t>
            </w:r>
          </w:p>
          <w:p w14:paraId="69189922" w14:textId="77777777" w:rsidR="002E7EB1" w:rsidRPr="00EB049B" w:rsidRDefault="002E7EB1" w:rsidP="002E7EB1">
            <w:pPr>
              <w:rPr>
                <w:rFonts w:asciiTheme="minorHAnsi" w:hAnsiTheme="minorHAnsi"/>
                <w:b/>
              </w:rPr>
            </w:pPr>
            <w:r w:rsidRPr="00EB049B">
              <w:rPr>
                <w:rFonts w:asciiTheme="minorHAnsi" w:hAnsiTheme="minorHAnsi"/>
                <w:b/>
              </w:rPr>
              <w:t>20b. Low Leakage Ducts in Conditioned Space</w:t>
            </w:r>
          </w:p>
          <w:p w14:paraId="69189923" w14:textId="4B4A587E" w:rsidR="002E7EB1" w:rsidRPr="00EB049B" w:rsidRDefault="002E7EB1" w:rsidP="002E7EB1">
            <w:pPr>
              <w:rPr>
                <w:rFonts w:asciiTheme="minorHAnsi" w:hAnsiTheme="minorHAnsi"/>
              </w:rPr>
            </w:pPr>
            <w:r w:rsidRPr="00EB049B">
              <w:rPr>
                <w:rFonts w:asciiTheme="minorHAnsi" w:hAnsiTheme="minorHAnsi"/>
              </w:rPr>
              <w:t xml:space="preserve">elseif </w:t>
            </w:r>
            <w:r>
              <w:rPr>
                <w:rFonts w:asciiTheme="minorHAnsi" w:hAnsiTheme="minorHAnsi"/>
              </w:rPr>
              <w:t>A07</w:t>
            </w:r>
            <w:r w:rsidRPr="00EB049B">
              <w:rPr>
                <w:rFonts w:asciiTheme="minorHAnsi" w:hAnsiTheme="minorHAnsi"/>
              </w:rPr>
              <w:t>=</w:t>
            </w:r>
            <w:r w:rsidRPr="00EB049B">
              <w:rPr>
                <w:rFonts w:asciiTheme="minorHAnsi" w:hAnsiTheme="minorHAnsi"/>
                <w:u w:val="single"/>
              </w:rPr>
              <w:t>New</w:t>
            </w:r>
            <w:r w:rsidRPr="00EB049B">
              <w:rPr>
                <w:rFonts w:asciiTheme="minorHAnsi" w:hAnsiTheme="minorHAnsi"/>
              </w:rPr>
              <w:t xml:space="preserve"> and </w:t>
            </w:r>
            <w:r>
              <w:rPr>
                <w:rFonts w:asciiTheme="minorHAnsi" w:hAnsiTheme="minorHAnsi"/>
              </w:rPr>
              <w:t>06</w:t>
            </w:r>
            <w:r w:rsidRPr="00EB049B">
              <w:rPr>
                <w:rFonts w:asciiTheme="minorHAnsi" w:hAnsiTheme="minorHAnsi"/>
              </w:rPr>
              <w:t>=</w:t>
            </w:r>
            <w:r w:rsidRPr="00EB049B">
              <w:rPr>
                <w:rFonts w:asciiTheme="minorHAnsi" w:hAnsiTheme="minorHAnsi"/>
                <w:u w:val="single"/>
              </w:rPr>
              <w:t>VLLAHU (true)</w:t>
            </w:r>
            <w:r w:rsidRPr="00EB049B">
              <w:rPr>
                <w:rFonts w:asciiTheme="minorHAnsi" w:hAnsiTheme="minorHAnsi"/>
              </w:rPr>
              <w:t>; then display method:</w:t>
            </w:r>
          </w:p>
          <w:p w14:paraId="69189924" w14:textId="77777777" w:rsidR="002E7EB1" w:rsidRPr="00EB049B" w:rsidRDefault="002E7EB1" w:rsidP="002E7EB1">
            <w:pPr>
              <w:rPr>
                <w:rFonts w:asciiTheme="minorHAnsi" w:hAnsiTheme="minorHAnsi"/>
                <w:b/>
              </w:rPr>
            </w:pPr>
            <w:r w:rsidRPr="00EB049B">
              <w:rPr>
                <w:rFonts w:asciiTheme="minorHAnsi" w:hAnsiTheme="minorHAnsi"/>
                <w:b/>
              </w:rPr>
              <w:t>20c. Low Leakage Air-Handling Unit</w:t>
            </w:r>
          </w:p>
          <w:p w14:paraId="69189925" w14:textId="7E31C272" w:rsidR="002E7EB1" w:rsidRPr="00EB049B" w:rsidRDefault="002E7EB1" w:rsidP="002E7EB1">
            <w:pPr>
              <w:rPr>
                <w:rFonts w:asciiTheme="minorHAnsi" w:hAnsiTheme="minorHAnsi"/>
              </w:rPr>
            </w:pPr>
            <w:r w:rsidRPr="00EB049B">
              <w:rPr>
                <w:rFonts w:asciiTheme="minorHAnsi" w:hAnsiTheme="minorHAnsi"/>
              </w:rPr>
              <w:t xml:space="preserve">elseif </w:t>
            </w:r>
            <w:r>
              <w:rPr>
                <w:rFonts w:asciiTheme="minorHAnsi" w:hAnsiTheme="minorHAnsi"/>
              </w:rPr>
              <w:t>A07</w:t>
            </w:r>
            <w:r w:rsidRPr="00EB049B">
              <w:rPr>
                <w:rFonts w:asciiTheme="minorHAnsi" w:hAnsiTheme="minorHAnsi"/>
              </w:rPr>
              <w:t>=</w:t>
            </w:r>
            <w:r w:rsidRPr="00EB049B">
              <w:rPr>
                <w:rFonts w:asciiTheme="minorHAnsi" w:hAnsiTheme="minorHAnsi"/>
                <w:u w:val="single"/>
              </w:rPr>
              <w:t xml:space="preserve">New then </w:t>
            </w:r>
            <w:r w:rsidRPr="00EB049B">
              <w:rPr>
                <w:rFonts w:asciiTheme="minorHAnsi" w:hAnsiTheme="minorHAnsi"/>
              </w:rPr>
              <w:t xml:space="preserve">display method: </w:t>
            </w:r>
          </w:p>
          <w:p w14:paraId="69189926" w14:textId="77777777" w:rsidR="002E7EB1" w:rsidRPr="00EB049B" w:rsidRDefault="002E7EB1" w:rsidP="002E7EB1">
            <w:pPr>
              <w:rPr>
                <w:rFonts w:asciiTheme="minorHAnsi" w:hAnsiTheme="minorHAnsi"/>
                <w:b/>
              </w:rPr>
            </w:pPr>
            <w:r w:rsidRPr="00EB049B">
              <w:rPr>
                <w:rFonts w:asciiTheme="minorHAnsi" w:hAnsiTheme="minorHAnsi"/>
                <w:b/>
              </w:rPr>
              <w:t>20a. Completely New Duct System</w:t>
            </w:r>
            <w:r w:rsidRPr="00EB049B">
              <w:rPr>
                <w:rFonts w:asciiTheme="minorHAnsi" w:hAnsiTheme="minorHAnsi"/>
              </w:rPr>
              <w:t>&gt;&gt;</w:t>
            </w:r>
          </w:p>
        </w:tc>
      </w:tr>
    </w:tbl>
    <w:p w14:paraId="69189928" w14:textId="77777777" w:rsidR="004252CD" w:rsidRDefault="004252CD"/>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63"/>
      </w:tblGrid>
      <w:tr w:rsidR="004252CD" w:rsidRPr="00EB049B" w14:paraId="6918992C" w14:textId="77777777" w:rsidTr="005F24BB">
        <w:trPr>
          <w:trHeight w:val="323"/>
        </w:trPr>
        <w:tc>
          <w:tcPr>
            <w:tcW w:w="5000" w:type="pct"/>
            <w:tcBorders>
              <w:top w:val="single" w:sz="4" w:space="0" w:color="auto"/>
              <w:left w:val="single" w:sz="4" w:space="0" w:color="auto"/>
              <w:bottom w:val="single" w:sz="4" w:space="0" w:color="auto"/>
              <w:right w:val="single" w:sz="4" w:space="0" w:color="auto"/>
            </w:tcBorders>
            <w:vAlign w:val="center"/>
          </w:tcPr>
          <w:p w14:paraId="6918992B" w14:textId="33D745DF" w:rsidR="004252CD" w:rsidRPr="00EB049B" w:rsidRDefault="004252CD" w:rsidP="00F276F2">
            <w:pPr>
              <w:rPr>
                <w:rFonts w:asciiTheme="minorHAnsi" w:hAnsiTheme="minorHAnsi"/>
              </w:rPr>
            </w:pPr>
            <w:r w:rsidRPr="001D2E44">
              <w:rPr>
                <w:rFonts w:asciiTheme="minorHAnsi" w:hAnsiTheme="minorHAnsi"/>
                <w:b/>
              </w:rPr>
              <w:t>MCH-20</w:t>
            </w:r>
            <w:r w:rsidRPr="00EB049B">
              <w:rPr>
                <w:rFonts w:asciiTheme="minorHAnsi" w:hAnsiTheme="minorHAnsi"/>
                <w:b/>
              </w:rPr>
              <w:t>c - Low Leakage Air-Handling Unit (LLAHU)</w:t>
            </w:r>
          </w:p>
        </w:tc>
      </w:tr>
    </w:tbl>
    <w:p w14:paraId="6918992D" w14:textId="77777777" w:rsidR="00C62F10" w:rsidRPr="00EB049B" w:rsidRDefault="00C62F10" w:rsidP="00C62F10">
      <w:pPr>
        <w:rPr>
          <w:rFonts w:asciiTheme="minorHAnsi" w:hAnsiTheme="minorHAnsi"/>
        </w:rPr>
      </w:pPr>
    </w:p>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1"/>
        <w:gridCol w:w="6455"/>
      </w:tblGrid>
      <w:tr w:rsidR="00C62F10" w:rsidRPr="00EB049B" w14:paraId="6918992F" w14:textId="77777777" w:rsidTr="005F24BB">
        <w:trPr>
          <w:trHeight w:val="30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92E" w14:textId="77777777" w:rsidR="00C62F10" w:rsidRPr="00EB049B" w:rsidRDefault="00C62F10" w:rsidP="004252CD">
            <w:pPr>
              <w:keepNext/>
              <w:rPr>
                <w:rFonts w:asciiTheme="minorHAnsi" w:hAnsiTheme="minorHAnsi"/>
                <w:b/>
              </w:rPr>
            </w:pPr>
            <w:r w:rsidRPr="00EB049B">
              <w:rPr>
                <w:rFonts w:asciiTheme="minorHAnsi" w:hAnsiTheme="minorHAnsi"/>
                <w:b/>
              </w:rPr>
              <w:lastRenderedPageBreak/>
              <w:t>B. Duct Leakage Diagnostic Test</w:t>
            </w:r>
          </w:p>
        </w:tc>
      </w:tr>
      <w:tr w:rsidR="000626BC" w:rsidRPr="00EB049B" w14:paraId="314DFD63" w14:textId="5071F540" w:rsidTr="000626BC">
        <w:trPr>
          <w:trHeight w:val="305"/>
        </w:trPr>
        <w:tc>
          <w:tcPr>
            <w:tcW w:w="212" w:type="pct"/>
            <w:tcBorders>
              <w:top w:val="single" w:sz="4" w:space="0" w:color="auto"/>
              <w:left w:val="single" w:sz="4" w:space="0" w:color="auto"/>
              <w:bottom w:val="single" w:sz="4" w:space="0" w:color="auto"/>
              <w:right w:val="single" w:sz="4" w:space="0" w:color="auto"/>
            </w:tcBorders>
            <w:vAlign w:val="center"/>
          </w:tcPr>
          <w:p w14:paraId="5D26B72C" w14:textId="61519F2C" w:rsidR="000626BC" w:rsidRPr="00EB049B" w:rsidRDefault="000626BC" w:rsidP="000626BC">
            <w:pPr>
              <w:keepNext/>
              <w:rPr>
                <w:rFonts w:asciiTheme="minorHAnsi" w:hAnsiTheme="minorHAnsi"/>
                <w:b/>
              </w:rPr>
            </w:pPr>
            <w:r>
              <w:rPr>
                <w:rFonts w:asciiTheme="minorHAnsi" w:hAnsiTheme="minorHAnsi"/>
              </w:rPr>
              <w:t>01</w:t>
            </w:r>
          </w:p>
        </w:tc>
        <w:tc>
          <w:tcPr>
            <w:tcW w:w="1871" w:type="pct"/>
            <w:tcBorders>
              <w:top w:val="single" w:sz="4" w:space="0" w:color="auto"/>
              <w:left w:val="single" w:sz="4" w:space="0" w:color="auto"/>
              <w:bottom w:val="single" w:sz="4" w:space="0" w:color="auto"/>
              <w:right w:val="single" w:sz="4" w:space="0" w:color="auto"/>
            </w:tcBorders>
            <w:vAlign w:val="center"/>
          </w:tcPr>
          <w:p w14:paraId="3531705A" w14:textId="1CEFC07D" w:rsidR="000626BC" w:rsidRPr="00EB049B" w:rsidRDefault="000626BC" w:rsidP="000626BC">
            <w:pPr>
              <w:keepNext/>
              <w:rPr>
                <w:rFonts w:asciiTheme="minorHAnsi" w:hAnsiTheme="minorHAnsi"/>
                <w:b/>
              </w:rPr>
            </w:pPr>
            <w:r w:rsidRPr="00EB049B">
              <w:rPr>
                <w:rFonts w:asciiTheme="minorHAnsi" w:hAnsiTheme="minorHAnsi"/>
              </w:rPr>
              <w:t>Air-Handling Unit Airflow (AHU</w:t>
            </w:r>
            <w:r>
              <w:rPr>
                <w:rFonts w:asciiTheme="minorHAnsi" w:hAnsiTheme="minorHAnsi"/>
              </w:rPr>
              <w:t xml:space="preserve"> </w:t>
            </w:r>
            <w:r w:rsidRPr="00EB049B">
              <w:rPr>
                <w:rFonts w:asciiTheme="minorHAnsi" w:hAnsiTheme="minorHAnsi"/>
              </w:rPr>
              <w:t>Airflow) Determination Method</w:t>
            </w:r>
          </w:p>
        </w:tc>
        <w:tc>
          <w:tcPr>
            <w:tcW w:w="2917" w:type="pct"/>
            <w:tcBorders>
              <w:top w:val="single" w:sz="4" w:space="0" w:color="auto"/>
              <w:left w:val="single" w:sz="4" w:space="0" w:color="auto"/>
              <w:bottom w:val="single" w:sz="4" w:space="0" w:color="auto"/>
              <w:right w:val="single" w:sz="4" w:space="0" w:color="auto"/>
            </w:tcBorders>
            <w:vAlign w:val="center"/>
          </w:tcPr>
          <w:p w14:paraId="3EDA6E58" w14:textId="5E3D473F" w:rsidR="000626BC" w:rsidRPr="00EB049B" w:rsidRDefault="000626BC" w:rsidP="000626BC">
            <w:pPr>
              <w:keepNext/>
              <w:rPr>
                <w:rFonts w:asciiTheme="minorHAnsi" w:hAnsiTheme="minorHAnsi"/>
                <w:b/>
              </w:rPr>
            </w:pPr>
            <w:r w:rsidRPr="00EB049B">
              <w:rPr>
                <w:rFonts w:asciiTheme="minorHAnsi" w:hAnsiTheme="minorHAnsi"/>
              </w:rPr>
              <w:t xml:space="preserve">&lt;&lt;pick one from list:  </w:t>
            </w:r>
            <w:proofErr w:type="spellStart"/>
            <w:r w:rsidRPr="00EB049B">
              <w:rPr>
                <w:rFonts w:asciiTheme="minorHAnsi" w:hAnsiTheme="minorHAnsi"/>
                <w:u w:val="single"/>
              </w:rPr>
              <w:t>CoolingSystemMethod</w:t>
            </w:r>
            <w:proofErr w:type="spellEnd"/>
            <w:r w:rsidRPr="00EB049B">
              <w:rPr>
                <w:rFonts w:asciiTheme="minorHAnsi" w:hAnsiTheme="minorHAnsi"/>
              </w:rPr>
              <w:t xml:space="preserve">;  </w:t>
            </w:r>
            <w:proofErr w:type="spellStart"/>
            <w:r w:rsidRPr="00EB049B">
              <w:rPr>
                <w:rFonts w:asciiTheme="minorHAnsi" w:hAnsiTheme="minorHAnsi"/>
                <w:u w:val="single"/>
              </w:rPr>
              <w:t>HeatingSystemMethod</w:t>
            </w:r>
            <w:proofErr w:type="spellEnd"/>
            <w:r w:rsidRPr="00EB049B">
              <w:rPr>
                <w:rFonts w:asciiTheme="minorHAnsi" w:hAnsiTheme="minorHAnsi"/>
              </w:rPr>
              <w:t xml:space="preserve">; </w:t>
            </w:r>
            <w:proofErr w:type="spellStart"/>
            <w:r w:rsidRPr="00EB049B">
              <w:rPr>
                <w:rFonts w:asciiTheme="minorHAnsi" w:hAnsiTheme="minorHAnsi"/>
                <w:u w:val="single"/>
              </w:rPr>
              <w:t>MeasuredAirflowMethod</w:t>
            </w:r>
            <w:proofErr w:type="spellEnd"/>
            <w:r w:rsidR="00A53AE3">
              <w:rPr>
                <w:rFonts w:asciiTheme="minorHAnsi" w:hAnsiTheme="minorHAnsi"/>
                <w:u w:val="single"/>
              </w:rPr>
              <w:t xml:space="preserve">; </w:t>
            </w:r>
            <w:proofErr w:type="spellStart"/>
            <w:r w:rsidR="000D0E60">
              <w:rPr>
                <w:rFonts w:asciiTheme="minorHAnsi" w:hAnsiTheme="minorHAnsi"/>
                <w:u w:val="single"/>
              </w:rPr>
              <w:t>DefaultAirflowMethod</w:t>
            </w:r>
            <w:proofErr w:type="spellEnd"/>
            <w:r w:rsidR="000D0E60">
              <w:rPr>
                <w:rFonts w:asciiTheme="minorHAnsi" w:hAnsiTheme="minorHAnsi"/>
                <w:u w:val="single"/>
              </w:rPr>
              <w:t xml:space="preserve">; </w:t>
            </w:r>
            <w:proofErr w:type="spellStart"/>
            <w:r w:rsidR="00A53AE3">
              <w:rPr>
                <w:rFonts w:asciiTheme="minorHAnsi" w:hAnsiTheme="minorHAnsi"/>
                <w:u w:val="single"/>
              </w:rPr>
              <w:t>IndoorUnitMethod</w:t>
            </w:r>
            <w:proofErr w:type="spellEnd"/>
            <w:r w:rsidRPr="00EB049B">
              <w:rPr>
                <w:rFonts w:asciiTheme="minorHAnsi" w:hAnsiTheme="minorHAnsi"/>
              </w:rPr>
              <w:t>&gt;&gt;</w:t>
            </w:r>
          </w:p>
        </w:tc>
      </w:tr>
      <w:tr w:rsidR="000626BC" w:rsidRPr="00EB049B" w14:paraId="69189933"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0" w14:textId="55FD8619" w:rsidR="000626BC" w:rsidRPr="00EB049B" w:rsidRDefault="000626BC" w:rsidP="000626BC">
            <w:pPr>
              <w:keepNext/>
              <w:jc w:val="center"/>
              <w:rPr>
                <w:rFonts w:asciiTheme="minorHAnsi" w:hAnsiTheme="minorHAnsi"/>
              </w:rPr>
            </w:pPr>
            <w:r>
              <w:rPr>
                <w:rFonts w:asciiTheme="minorHAnsi" w:hAnsiTheme="minorHAnsi"/>
              </w:rPr>
              <w:t>02</w:t>
            </w:r>
          </w:p>
        </w:tc>
        <w:tc>
          <w:tcPr>
            <w:tcW w:w="1871" w:type="pct"/>
            <w:tcBorders>
              <w:top w:val="single" w:sz="4" w:space="0" w:color="auto"/>
              <w:left w:val="single" w:sz="4" w:space="0" w:color="auto"/>
              <w:bottom w:val="single" w:sz="4" w:space="0" w:color="auto"/>
              <w:right w:val="single" w:sz="4" w:space="0" w:color="auto"/>
            </w:tcBorders>
            <w:vAlign w:val="center"/>
          </w:tcPr>
          <w:p w14:paraId="69189931" w14:textId="0C937068" w:rsidR="000626BC" w:rsidRPr="00EB049B" w:rsidRDefault="000626BC" w:rsidP="000626BC">
            <w:pPr>
              <w:keepNext/>
              <w:rPr>
                <w:rFonts w:asciiTheme="minorHAnsi" w:hAnsiTheme="minorHAnsi"/>
              </w:rPr>
            </w:pPr>
            <w:r w:rsidRPr="00EB049B">
              <w:rPr>
                <w:rFonts w:asciiTheme="minorHAnsi" w:hAnsiTheme="minorHAnsi"/>
              </w:rPr>
              <w:t>Condenser Nominal Cooling Capacity (ton)</w:t>
            </w:r>
          </w:p>
        </w:tc>
        <w:tc>
          <w:tcPr>
            <w:tcW w:w="2917" w:type="pct"/>
            <w:tcBorders>
              <w:top w:val="single" w:sz="4" w:space="0" w:color="auto"/>
              <w:left w:val="single" w:sz="4" w:space="0" w:color="auto"/>
              <w:bottom w:val="single" w:sz="4" w:space="0" w:color="auto"/>
              <w:right w:val="single" w:sz="4" w:space="0" w:color="auto"/>
            </w:tcBorders>
            <w:vAlign w:val="center"/>
          </w:tcPr>
          <w:p w14:paraId="69189932" w14:textId="40B2B016" w:rsidR="000626BC" w:rsidRPr="00EB049B" w:rsidRDefault="000626BC" w:rsidP="000626BC">
            <w:pPr>
              <w:keepNext/>
              <w:rPr>
                <w:rFonts w:asciiTheme="minorHAnsi" w:hAnsiTheme="minorHAnsi"/>
              </w:rPr>
            </w:pPr>
            <w:r>
              <w:rPr>
                <w:rFonts w:asciiTheme="minorHAnsi" w:hAnsiTheme="minorHAnsi"/>
              </w:rPr>
              <w:t>&lt;&lt;</w:t>
            </w:r>
            <w:r w:rsidR="00A53AE3" w:rsidRPr="00E51726">
              <w:rPr>
                <w:rFonts w:asciiTheme="minorHAnsi" w:hAnsiTheme="minorHAnsi"/>
                <w:szCs w:val="18"/>
              </w:rPr>
              <w:t xml:space="preserve"> if B01 = </w:t>
            </w:r>
            <w:proofErr w:type="spellStart"/>
            <w:r w:rsidR="00A53AE3" w:rsidRPr="00E51726">
              <w:rPr>
                <w:rFonts w:asciiTheme="minorHAnsi" w:hAnsiTheme="minorHAnsi"/>
                <w:szCs w:val="18"/>
              </w:rPr>
              <w:t>CoolingSystemMethod</w:t>
            </w:r>
            <w:proofErr w:type="spellEnd"/>
            <w:r w:rsidR="00A53AE3" w:rsidRPr="00E51726">
              <w:rPr>
                <w:rFonts w:asciiTheme="minorHAnsi" w:hAnsiTheme="minorHAnsi"/>
                <w:szCs w:val="18"/>
              </w:rPr>
              <w:t xml:space="preserve">, then user input is numeric </w:t>
            </w:r>
            <w:proofErr w:type="spellStart"/>
            <w:r w:rsidR="00A53AE3" w:rsidRPr="00E51726">
              <w:rPr>
                <w:rFonts w:asciiTheme="minorHAnsi" w:hAnsiTheme="minorHAnsi"/>
                <w:szCs w:val="18"/>
              </w:rPr>
              <w:t>x.xx</w:t>
            </w:r>
            <w:proofErr w:type="spellEnd"/>
            <w:r w:rsidR="00A53AE3" w:rsidRPr="00E51726">
              <w:rPr>
                <w:rFonts w:asciiTheme="minorHAnsi" w:hAnsiTheme="minorHAnsi"/>
                <w:szCs w:val="18"/>
              </w:rPr>
              <w:t>; else =N/A</w:t>
            </w:r>
            <w:r w:rsidR="00A53AE3" w:rsidRPr="000717C0" w:rsidDel="000717C0">
              <w:rPr>
                <w:rFonts w:asciiTheme="minorHAnsi" w:hAnsiTheme="minorHAnsi"/>
              </w:rPr>
              <w:t xml:space="preserve"> </w:t>
            </w:r>
            <w:r w:rsidRPr="000C7A1E">
              <w:rPr>
                <w:rFonts w:asciiTheme="minorHAnsi" w:hAnsiTheme="minorHAnsi"/>
              </w:rPr>
              <w:t>&gt;&gt;</w:t>
            </w:r>
          </w:p>
        </w:tc>
      </w:tr>
      <w:tr w:rsidR="000626BC" w:rsidRPr="00EB049B" w14:paraId="3E4C1923"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07CE93F3" w14:textId="41504EB6" w:rsidR="000626BC" w:rsidRDefault="000626BC" w:rsidP="000626BC">
            <w:pPr>
              <w:keepNext/>
              <w:jc w:val="center"/>
              <w:rPr>
                <w:rFonts w:asciiTheme="minorHAnsi" w:hAnsiTheme="minorHAnsi"/>
              </w:rPr>
            </w:pPr>
            <w:r>
              <w:rPr>
                <w:rFonts w:asciiTheme="minorHAnsi" w:hAnsiTheme="minorHAnsi"/>
              </w:rPr>
              <w:t>03</w:t>
            </w:r>
          </w:p>
        </w:tc>
        <w:tc>
          <w:tcPr>
            <w:tcW w:w="1871" w:type="pct"/>
            <w:tcBorders>
              <w:top w:val="single" w:sz="4" w:space="0" w:color="auto"/>
              <w:left w:val="single" w:sz="4" w:space="0" w:color="auto"/>
              <w:bottom w:val="single" w:sz="4" w:space="0" w:color="auto"/>
              <w:right w:val="single" w:sz="4" w:space="0" w:color="auto"/>
            </w:tcBorders>
            <w:vAlign w:val="center"/>
          </w:tcPr>
          <w:p w14:paraId="1B0E9564" w14:textId="03A1A214" w:rsidR="000626BC" w:rsidRPr="00EB049B" w:rsidRDefault="000626BC" w:rsidP="000626BC">
            <w:pPr>
              <w:keepNext/>
              <w:rPr>
                <w:rFonts w:asciiTheme="minorHAnsi" w:hAnsiTheme="minorHAnsi"/>
              </w:rPr>
            </w:pPr>
            <w:r>
              <w:rPr>
                <w:rFonts w:asciiTheme="minorHAnsi" w:hAnsiTheme="minorHAnsi"/>
              </w:rPr>
              <w:t>Indoor Unit Nominal Cooling Capacity</w:t>
            </w:r>
            <w:r w:rsidR="000F3927">
              <w:rPr>
                <w:rFonts w:asciiTheme="minorHAnsi" w:hAnsiTheme="minorHAnsi"/>
              </w:rPr>
              <w:t xml:space="preserve"> (ton)</w:t>
            </w:r>
          </w:p>
        </w:tc>
        <w:tc>
          <w:tcPr>
            <w:tcW w:w="2917" w:type="pct"/>
            <w:tcBorders>
              <w:top w:val="single" w:sz="4" w:space="0" w:color="auto"/>
              <w:left w:val="single" w:sz="4" w:space="0" w:color="auto"/>
              <w:bottom w:val="single" w:sz="4" w:space="0" w:color="auto"/>
              <w:right w:val="single" w:sz="4" w:space="0" w:color="auto"/>
            </w:tcBorders>
            <w:vAlign w:val="center"/>
          </w:tcPr>
          <w:p w14:paraId="1985D514" w14:textId="3D59F937" w:rsidR="000626BC" w:rsidRDefault="00A53AE3" w:rsidP="000626BC">
            <w:pPr>
              <w:keepNext/>
              <w:rPr>
                <w:rFonts w:asciiTheme="minorHAnsi" w:hAnsiTheme="minorHAnsi"/>
              </w:rPr>
            </w:pPr>
            <w:r w:rsidRPr="00E51726">
              <w:rPr>
                <w:rFonts w:asciiTheme="minorHAnsi" w:hAnsiTheme="minorHAnsi"/>
                <w:szCs w:val="18"/>
              </w:rPr>
              <w:t xml:space="preserve">&lt;&lt; if B01 = </w:t>
            </w:r>
            <w:proofErr w:type="spellStart"/>
            <w:r w:rsidRPr="00E51726">
              <w:rPr>
                <w:rFonts w:asciiTheme="minorHAnsi" w:hAnsiTheme="minorHAnsi"/>
                <w:szCs w:val="18"/>
              </w:rPr>
              <w:t>IndoorUnitMethod</w:t>
            </w:r>
            <w:proofErr w:type="spellEnd"/>
            <w:r w:rsidRPr="00E51726">
              <w:rPr>
                <w:rFonts w:asciiTheme="minorHAnsi" w:hAnsiTheme="minorHAnsi"/>
                <w:szCs w:val="18"/>
              </w:rPr>
              <w:t xml:space="preserve">, then user input is either numeric </w:t>
            </w:r>
            <w:proofErr w:type="spellStart"/>
            <w:r w:rsidRPr="00E51726">
              <w:rPr>
                <w:rFonts w:asciiTheme="minorHAnsi" w:hAnsiTheme="minorHAnsi"/>
                <w:szCs w:val="18"/>
              </w:rPr>
              <w:t>x.xx</w:t>
            </w:r>
            <w:proofErr w:type="spellEnd"/>
            <w:r w:rsidRPr="00E51726">
              <w:rPr>
                <w:rFonts w:asciiTheme="minorHAnsi" w:hAnsiTheme="minorHAnsi"/>
                <w:szCs w:val="18"/>
              </w:rPr>
              <w:t>, else =N/A&gt;&gt;</w:t>
            </w:r>
          </w:p>
        </w:tc>
      </w:tr>
      <w:tr w:rsidR="000626BC" w:rsidRPr="00EB049B" w14:paraId="69189937"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4" w14:textId="221A0892" w:rsidR="000626BC" w:rsidRPr="00EB049B" w:rsidRDefault="000626BC" w:rsidP="000626BC">
            <w:pPr>
              <w:keepNext/>
              <w:jc w:val="center"/>
              <w:rPr>
                <w:rFonts w:asciiTheme="minorHAnsi" w:hAnsiTheme="minorHAnsi"/>
              </w:rPr>
            </w:pPr>
            <w:r>
              <w:rPr>
                <w:rFonts w:asciiTheme="minorHAnsi" w:hAnsiTheme="minorHAnsi"/>
              </w:rPr>
              <w:t>04</w:t>
            </w:r>
          </w:p>
        </w:tc>
        <w:tc>
          <w:tcPr>
            <w:tcW w:w="1871" w:type="pct"/>
            <w:tcBorders>
              <w:top w:val="single" w:sz="4" w:space="0" w:color="auto"/>
              <w:left w:val="single" w:sz="4" w:space="0" w:color="auto"/>
              <w:bottom w:val="single" w:sz="4" w:space="0" w:color="auto"/>
              <w:right w:val="single" w:sz="4" w:space="0" w:color="auto"/>
            </w:tcBorders>
            <w:vAlign w:val="center"/>
          </w:tcPr>
          <w:p w14:paraId="69189935" w14:textId="0F4BFE0E" w:rsidR="000626BC" w:rsidRPr="00EB049B" w:rsidRDefault="000626BC" w:rsidP="000626BC">
            <w:pPr>
              <w:keepNext/>
              <w:rPr>
                <w:rFonts w:asciiTheme="minorHAnsi" w:hAnsiTheme="minorHAnsi"/>
              </w:rPr>
            </w:pPr>
            <w:r w:rsidRPr="00EB049B">
              <w:rPr>
                <w:rFonts w:asciiTheme="minorHAnsi" w:hAnsiTheme="minorHAnsi"/>
              </w:rPr>
              <w:t>Heating Capacity (</w:t>
            </w:r>
            <w:proofErr w:type="spellStart"/>
            <w:r w:rsidRPr="00EB049B">
              <w:rPr>
                <w:rFonts w:asciiTheme="minorHAnsi" w:hAnsiTheme="minorHAnsi"/>
              </w:rPr>
              <w:t>kBtu</w:t>
            </w:r>
            <w:proofErr w:type="spellEnd"/>
            <w:r w:rsidRPr="00EB049B">
              <w:rPr>
                <w:rFonts w:asciiTheme="minorHAnsi" w:hAnsiTheme="minorHAnsi"/>
              </w:rPr>
              <w:t>/h)</w:t>
            </w:r>
          </w:p>
        </w:tc>
        <w:tc>
          <w:tcPr>
            <w:tcW w:w="2917" w:type="pct"/>
            <w:tcBorders>
              <w:top w:val="single" w:sz="4" w:space="0" w:color="auto"/>
              <w:left w:val="single" w:sz="4" w:space="0" w:color="auto"/>
              <w:bottom w:val="single" w:sz="4" w:space="0" w:color="auto"/>
              <w:right w:val="single" w:sz="4" w:space="0" w:color="auto"/>
            </w:tcBorders>
            <w:vAlign w:val="center"/>
          </w:tcPr>
          <w:p w14:paraId="69189936" w14:textId="749C54C1" w:rsidR="000626BC" w:rsidRPr="00EB049B" w:rsidRDefault="000626BC" w:rsidP="000626BC">
            <w:pPr>
              <w:keepNext/>
              <w:rPr>
                <w:rFonts w:asciiTheme="minorHAnsi" w:hAnsiTheme="minorHAnsi"/>
              </w:rPr>
            </w:pPr>
            <w:r>
              <w:rPr>
                <w:rFonts w:asciiTheme="minorHAnsi" w:hAnsiTheme="minorHAnsi"/>
              </w:rPr>
              <w:t>&lt;&lt;</w:t>
            </w:r>
            <w:r w:rsidR="00A53AE3" w:rsidRPr="00E51726">
              <w:rPr>
                <w:rFonts w:asciiTheme="minorHAnsi" w:hAnsiTheme="minorHAnsi"/>
                <w:szCs w:val="18"/>
              </w:rPr>
              <w:t xml:space="preserve">if B01 = </w:t>
            </w:r>
            <w:proofErr w:type="spellStart"/>
            <w:r w:rsidR="00A53AE3" w:rsidRPr="00E51726">
              <w:rPr>
                <w:rFonts w:asciiTheme="minorHAnsi" w:hAnsiTheme="minorHAnsi"/>
                <w:szCs w:val="18"/>
              </w:rPr>
              <w:t>HeatingSystemMethod</w:t>
            </w:r>
            <w:proofErr w:type="spellEnd"/>
            <w:r w:rsidR="00A53AE3" w:rsidRPr="00E51726">
              <w:rPr>
                <w:rFonts w:asciiTheme="minorHAnsi" w:hAnsiTheme="minorHAnsi"/>
                <w:szCs w:val="18"/>
              </w:rPr>
              <w:t xml:space="preserve">, then user input is numeric </w:t>
            </w:r>
            <w:proofErr w:type="spellStart"/>
            <w:r w:rsidR="00A53AE3" w:rsidRPr="00E51726">
              <w:rPr>
                <w:rFonts w:asciiTheme="minorHAnsi" w:hAnsiTheme="minorHAnsi"/>
                <w:szCs w:val="18"/>
              </w:rPr>
              <w:t>xxx.x</w:t>
            </w:r>
            <w:proofErr w:type="spellEnd"/>
            <w:r w:rsidR="00A53AE3" w:rsidRPr="00E51726">
              <w:rPr>
                <w:rFonts w:asciiTheme="minorHAnsi" w:hAnsiTheme="minorHAnsi"/>
                <w:szCs w:val="18"/>
              </w:rPr>
              <w:t>; else =N/A</w:t>
            </w:r>
            <w:r w:rsidR="00A53AE3" w:rsidRPr="00E51726" w:rsidDel="000C7A1E">
              <w:rPr>
                <w:rFonts w:asciiTheme="minorHAnsi" w:hAnsiTheme="minorHAnsi"/>
                <w:szCs w:val="18"/>
              </w:rPr>
              <w:t xml:space="preserve"> </w:t>
            </w:r>
            <w:r w:rsidRPr="000C7A1E">
              <w:rPr>
                <w:rFonts w:asciiTheme="minorHAnsi" w:hAnsiTheme="minorHAnsi"/>
              </w:rPr>
              <w:t>&gt;&gt;</w:t>
            </w:r>
          </w:p>
        </w:tc>
      </w:tr>
      <w:tr w:rsidR="000626BC" w:rsidRPr="00EB049B" w14:paraId="6918993B"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8" w14:textId="2C6C5EC9" w:rsidR="000626BC" w:rsidRPr="00EB049B" w:rsidRDefault="000626BC" w:rsidP="000626BC">
            <w:pPr>
              <w:keepNext/>
              <w:jc w:val="center"/>
              <w:rPr>
                <w:rFonts w:asciiTheme="minorHAnsi" w:hAnsiTheme="minorHAnsi"/>
              </w:rPr>
            </w:pPr>
            <w:r>
              <w:rPr>
                <w:rFonts w:asciiTheme="minorHAnsi" w:hAnsiTheme="minorHAnsi"/>
              </w:rPr>
              <w:t>05</w:t>
            </w:r>
          </w:p>
        </w:tc>
        <w:tc>
          <w:tcPr>
            <w:tcW w:w="1871" w:type="pct"/>
            <w:tcBorders>
              <w:top w:val="single" w:sz="4" w:space="0" w:color="auto"/>
              <w:left w:val="single" w:sz="4" w:space="0" w:color="auto"/>
              <w:bottom w:val="single" w:sz="4" w:space="0" w:color="auto"/>
              <w:right w:val="single" w:sz="4" w:space="0" w:color="auto"/>
            </w:tcBorders>
            <w:vAlign w:val="center"/>
          </w:tcPr>
          <w:p w14:paraId="69189939" w14:textId="715E225E" w:rsidR="000626BC" w:rsidRPr="00EB049B" w:rsidRDefault="000626BC" w:rsidP="000626BC">
            <w:pPr>
              <w:keepNext/>
              <w:rPr>
                <w:rFonts w:asciiTheme="minorHAnsi" w:hAnsiTheme="minorHAnsi"/>
              </w:rPr>
            </w:pPr>
            <w:r w:rsidRPr="00EB049B">
              <w:rPr>
                <w:rFonts w:asciiTheme="minorHAnsi" w:hAnsiTheme="minorHAnsi"/>
              </w:rPr>
              <w:t xml:space="preserve">Conditioned Floor Area </w:t>
            </w:r>
            <w:r>
              <w:rPr>
                <w:rFonts w:asciiTheme="minorHAnsi" w:hAnsiTheme="minorHAnsi"/>
              </w:rPr>
              <w:t xml:space="preserve">Served by this HVAC System </w:t>
            </w:r>
            <w:r w:rsidRPr="00EB049B">
              <w:rPr>
                <w:rFonts w:asciiTheme="minorHAnsi" w:hAnsiTheme="minorHAnsi"/>
              </w:rPr>
              <w:t>(ft</w:t>
            </w:r>
            <w:r w:rsidRPr="005F24BB">
              <w:rPr>
                <w:rFonts w:asciiTheme="minorHAnsi" w:hAnsiTheme="minorHAnsi"/>
                <w:vertAlign w:val="superscript"/>
              </w:rPr>
              <w:t>2</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3A" w14:textId="5AF99EED" w:rsidR="000626BC" w:rsidRPr="00EB049B" w:rsidRDefault="000626BC" w:rsidP="000626BC">
            <w:pPr>
              <w:keepNext/>
              <w:rPr>
                <w:rFonts w:asciiTheme="minorHAnsi" w:hAnsiTheme="minorHAnsi"/>
              </w:rPr>
            </w:pPr>
            <w:r w:rsidRPr="00EB049B">
              <w:rPr>
                <w:rFonts w:asciiTheme="minorHAnsi" w:hAnsiTheme="minorHAnsi"/>
              </w:rPr>
              <w:t>&lt;&lt;</w:t>
            </w:r>
            <w:r w:rsidR="00A53AE3" w:rsidRPr="00E51726">
              <w:rPr>
                <w:rFonts w:asciiTheme="minorHAnsi" w:hAnsiTheme="minorHAnsi"/>
              </w:rPr>
              <w:t xml:space="preserve"> if B01 = </w:t>
            </w:r>
            <w:proofErr w:type="spellStart"/>
            <w:r w:rsidR="00A53AE3" w:rsidRPr="00E51726">
              <w:rPr>
                <w:rFonts w:asciiTheme="minorHAnsi" w:hAnsiTheme="minorHAnsi"/>
              </w:rPr>
              <w:t>DefaultAirflowMethod</w:t>
            </w:r>
            <w:proofErr w:type="spellEnd"/>
            <w:r w:rsidR="00A53AE3" w:rsidRPr="00E51726">
              <w:rPr>
                <w:rFonts w:asciiTheme="minorHAnsi" w:hAnsiTheme="minorHAnsi"/>
              </w:rPr>
              <w:t xml:space="preserve">, user input is numeric </w:t>
            </w:r>
            <w:proofErr w:type="spellStart"/>
            <w:r w:rsidR="00A53AE3" w:rsidRPr="00E51726">
              <w:rPr>
                <w:rFonts w:asciiTheme="minorHAnsi" w:hAnsiTheme="minorHAnsi"/>
              </w:rPr>
              <w:t>xx,xxx</w:t>
            </w:r>
            <w:proofErr w:type="spellEnd"/>
            <w:r w:rsidR="00A53AE3" w:rsidRPr="00E51726">
              <w:rPr>
                <w:rFonts w:asciiTheme="minorHAnsi" w:hAnsiTheme="minorHAnsi"/>
              </w:rPr>
              <w:t>; else = N/A</w:t>
            </w:r>
            <w:r w:rsidR="00295C0A">
              <w:rPr>
                <w:rFonts w:asciiTheme="minorHAnsi" w:hAnsiTheme="minorHAnsi"/>
              </w:rPr>
              <w:t xml:space="preserve"> </w:t>
            </w:r>
            <w:r w:rsidRPr="00EB049B">
              <w:rPr>
                <w:rFonts w:asciiTheme="minorHAnsi" w:hAnsiTheme="minorHAnsi"/>
              </w:rPr>
              <w:t xml:space="preserve">(should be consistent with </w:t>
            </w:r>
            <w:r>
              <w:rPr>
                <w:rFonts w:asciiTheme="minorHAnsi" w:hAnsiTheme="minorHAnsi"/>
              </w:rPr>
              <w:t>CF1R</w:t>
            </w:r>
            <w:r w:rsidRPr="00EB049B">
              <w:rPr>
                <w:rFonts w:asciiTheme="minorHAnsi" w:hAnsiTheme="minorHAnsi"/>
              </w:rPr>
              <w:t xml:space="preserve"> zone CFA data</w:t>
            </w:r>
            <w:r w:rsidR="00295C0A">
              <w:rPr>
                <w:rFonts w:asciiTheme="minorHAnsi" w:hAnsiTheme="minorHAnsi"/>
              </w:rPr>
              <w:t>)&gt;&gt;</w:t>
            </w:r>
          </w:p>
        </w:tc>
      </w:tr>
      <w:tr w:rsidR="000626BC" w:rsidRPr="00EB049B" w14:paraId="224B3B25"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2A1CB46E" w14:textId="45539F69" w:rsidR="000626BC" w:rsidRDefault="000626BC" w:rsidP="000626BC">
            <w:pPr>
              <w:keepNext/>
              <w:jc w:val="center"/>
              <w:rPr>
                <w:rFonts w:asciiTheme="minorHAnsi" w:hAnsiTheme="minorHAnsi"/>
              </w:rPr>
            </w:pPr>
            <w:r>
              <w:rPr>
                <w:rFonts w:asciiTheme="minorHAnsi" w:hAnsiTheme="minorHAnsi"/>
              </w:rPr>
              <w:t>06</w:t>
            </w:r>
          </w:p>
        </w:tc>
        <w:tc>
          <w:tcPr>
            <w:tcW w:w="1871" w:type="pct"/>
            <w:tcBorders>
              <w:top w:val="single" w:sz="4" w:space="0" w:color="auto"/>
              <w:left w:val="single" w:sz="4" w:space="0" w:color="auto"/>
              <w:bottom w:val="single" w:sz="4" w:space="0" w:color="auto"/>
              <w:right w:val="single" w:sz="4" w:space="0" w:color="auto"/>
            </w:tcBorders>
            <w:vAlign w:val="center"/>
          </w:tcPr>
          <w:p w14:paraId="2A429802" w14:textId="32C7248A" w:rsidR="000626BC" w:rsidRPr="00EB049B" w:rsidRDefault="000626BC" w:rsidP="000626BC">
            <w:pPr>
              <w:keepNext/>
              <w:rPr>
                <w:rFonts w:asciiTheme="minorHAnsi" w:hAnsiTheme="minorHAnsi"/>
              </w:rPr>
            </w:pPr>
            <w:r w:rsidRPr="00EB049B">
              <w:rPr>
                <w:rFonts w:asciiTheme="minorHAnsi" w:hAnsiTheme="minorHAnsi"/>
              </w:rPr>
              <w:t>Measured AHU</w:t>
            </w:r>
            <w:r>
              <w:rPr>
                <w:rFonts w:asciiTheme="minorHAnsi" w:hAnsiTheme="minorHAnsi"/>
              </w:rPr>
              <w:t xml:space="preserve"> </w:t>
            </w:r>
            <w:r w:rsidRPr="00EB049B">
              <w:rPr>
                <w:rFonts w:asciiTheme="minorHAnsi" w:hAnsiTheme="minorHAnsi"/>
              </w:rPr>
              <w:t>Airflow (cfm)</w:t>
            </w:r>
          </w:p>
        </w:tc>
        <w:tc>
          <w:tcPr>
            <w:tcW w:w="2917" w:type="pct"/>
            <w:tcBorders>
              <w:top w:val="single" w:sz="4" w:space="0" w:color="auto"/>
              <w:left w:val="single" w:sz="4" w:space="0" w:color="auto"/>
              <w:bottom w:val="single" w:sz="4" w:space="0" w:color="auto"/>
              <w:right w:val="single" w:sz="4" w:space="0" w:color="auto"/>
            </w:tcBorders>
            <w:vAlign w:val="center"/>
          </w:tcPr>
          <w:p w14:paraId="57CE5978" w14:textId="3D9568B8" w:rsidR="000626BC" w:rsidRPr="00EB049B" w:rsidRDefault="00A53AE3" w:rsidP="00A53AE3">
            <w:pPr>
              <w:keepNext/>
              <w:rPr>
                <w:rFonts w:asciiTheme="minorHAnsi" w:hAnsiTheme="minorHAnsi"/>
              </w:rPr>
            </w:pPr>
            <w:r>
              <w:rPr>
                <w:rFonts w:asciiTheme="minorHAnsi" w:hAnsiTheme="minorHAnsi"/>
              </w:rPr>
              <w:t>&lt;&lt;if B01</w:t>
            </w:r>
            <w:r w:rsidR="000626BC" w:rsidRPr="000119DF">
              <w:rPr>
                <w:rFonts w:asciiTheme="minorHAnsi" w:hAnsiTheme="minorHAnsi"/>
              </w:rPr>
              <w:t xml:space="preserve"> = </w:t>
            </w:r>
            <w:proofErr w:type="spellStart"/>
            <w:r w:rsidR="000626BC" w:rsidRPr="000119DF">
              <w:rPr>
                <w:rFonts w:asciiTheme="minorHAnsi" w:hAnsiTheme="minorHAnsi"/>
              </w:rPr>
              <w:t>MeasuredAirflowMethod</w:t>
            </w:r>
            <w:proofErr w:type="spellEnd"/>
            <w:r w:rsidR="000626BC" w:rsidRPr="000119DF">
              <w:rPr>
                <w:rFonts w:asciiTheme="minorHAnsi" w:hAnsiTheme="minorHAnsi"/>
              </w:rPr>
              <w:t>, then u</w:t>
            </w:r>
            <w:r>
              <w:rPr>
                <w:rFonts w:asciiTheme="minorHAnsi" w:hAnsiTheme="minorHAnsi"/>
              </w:rPr>
              <w:t xml:space="preserve">ser enter numeric </w:t>
            </w:r>
            <w:proofErr w:type="spellStart"/>
            <w:r>
              <w:rPr>
                <w:rFonts w:asciiTheme="minorHAnsi" w:hAnsiTheme="minorHAnsi"/>
              </w:rPr>
              <w:t>x,xxx</w:t>
            </w:r>
            <w:proofErr w:type="spellEnd"/>
            <w:r>
              <w:rPr>
                <w:rFonts w:asciiTheme="minorHAnsi" w:hAnsiTheme="minorHAnsi"/>
              </w:rPr>
              <w:t>, else =</w:t>
            </w:r>
            <w:r w:rsidR="000626BC" w:rsidRPr="000119DF">
              <w:rPr>
                <w:rFonts w:asciiTheme="minorHAnsi" w:hAnsiTheme="minorHAnsi"/>
              </w:rPr>
              <w:t xml:space="preserve"> </w:t>
            </w:r>
            <w:r>
              <w:rPr>
                <w:rFonts w:asciiTheme="minorHAnsi" w:hAnsiTheme="minorHAnsi"/>
              </w:rPr>
              <w:t>N/A</w:t>
            </w:r>
            <w:r w:rsidR="000626BC" w:rsidRPr="000119DF">
              <w:rPr>
                <w:rFonts w:asciiTheme="minorHAnsi" w:hAnsiTheme="minorHAnsi"/>
              </w:rPr>
              <w:t>&gt;&gt;</w:t>
            </w:r>
          </w:p>
        </w:tc>
      </w:tr>
      <w:tr w:rsidR="000626BC" w:rsidRPr="00EB049B" w14:paraId="6918993F"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C" w14:textId="3552CFA0" w:rsidR="000626BC" w:rsidRPr="00EB049B" w:rsidRDefault="000626BC" w:rsidP="000626BC">
            <w:pPr>
              <w:keepNext/>
              <w:jc w:val="center"/>
              <w:rPr>
                <w:rFonts w:asciiTheme="minorHAnsi" w:hAnsiTheme="minorHAnsi"/>
              </w:rPr>
            </w:pPr>
            <w:r>
              <w:rPr>
                <w:rFonts w:asciiTheme="minorHAnsi" w:hAnsiTheme="minorHAnsi"/>
              </w:rPr>
              <w:t>07</w:t>
            </w:r>
          </w:p>
        </w:tc>
        <w:tc>
          <w:tcPr>
            <w:tcW w:w="1871" w:type="pct"/>
            <w:tcBorders>
              <w:top w:val="single" w:sz="4" w:space="0" w:color="auto"/>
              <w:left w:val="single" w:sz="4" w:space="0" w:color="auto"/>
              <w:bottom w:val="single" w:sz="4" w:space="0" w:color="auto"/>
              <w:right w:val="single" w:sz="4" w:space="0" w:color="auto"/>
            </w:tcBorders>
            <w:vAlign w:val="center"/>
          </w:tcPr>
          <w:p w14:paraId="6918993D" w14:textId="78DD229E" w:rsidR="000626BC" w:rsidRPr="00EB049B" w:rsidRDefault="000626BC" w:rsidP="000626BC">
            <w:pPr>
              <w:keepNext/>
              <w:rPr>
                <w:rFonts w:asciiTheme="minorHAnsi" w:hAnsiTheme="minorHAnsi"/>
              </w:rPr>
            </w:pPr>
            <w:r>
              <w:rPr>
                <w:rFonts w:asciiTheme="minorHAnsi" w:hAnsiTheme="minorHAnsi"/>
              </w:rPr>
              <w:t>Duct Leakage Test Conditions:</w:t>
            </w:r>
          </w:p>
        </w:tc>
        <w:tc>
          <w:tcPr>
            <w:tcW w:w="2917" w:type="pct"/>
            <w:tcBorders>
              <w:top w:val="single" w:sz="4" w:space="0" w:color="auto"/>
              <w:left w:val="single" w:sz="4" w:space="0" w:color="auto"/>
              <w:bottom w:val="single" w:sz="4" w:space="0" w:color="auto"/>
              <w:right w:val="single" w:sz="4" w:space="0" w:color="auto"/>
            </w:tcBorders>
            <w:vAlign w:val="center"/>
          </w:tcPr>
          <w:p w14:paraId="6918993E" w14:textId="77777777" w:rsidR="000626BC" w:rsidRPr="00EB049B" w:rsidRDefault="000626BC" w:rsidP="000626BC">
            <w:pPr>
              <w:keepNext/>
              <w:rPr>
                <w:rFonts w:asciiTheme="minorHAnsi" w:hAnsiTheme="minorHAnsi"/>
              </w:rPr>
            </w:pPr>
            <w:r w:rsidRPr="00EB049B">
              <w:rPr>
                <w:rFonts w:asciiTheme="minorHAnsi" w:hAnsiTheme="minorHAnsi"/>
              </w:rPr>
              <w:t>&lt;&lt;</w:t>
            </w:r>
            <w:r>
              <w:rPr>
                <w:rFonts w:asciiTheme="minorHAnsi" w:hAnsiTheme="minorHAnsi"/>
              </w:rPr>
              <w:t xml:space="preserve"> Auto filled field</w:t>
            </w:r>
            <w:r w:rsidRPr="00EB049B">
              <w:rPr>
                <w:rFonts w:asciiTheme="minorHAnsi" w:hAnsiTheme="minorHAnsi"/>
              </w:rPr>
              <w:t xml:space="preserve">: </w:t>
            </w:r>
            <w:proofErr w:type="spellStart"/>
            <w:r w:rsidRPr="000D3A95">
              <w:rPr>
                <w:rFonts w:asciiTheme="minorHAnsi" w:hAnsiTheme="minorHAnsi"/>
                <w:u w:val="single"/>
              </w:rPr>
              <w:t>TestFinal</w:t>
            </w:r>
            <w:proofErr w:type="spellEnd"/>
            <w:r>
              <w:rPr>
                <w:rFonts w:asciiTheme="minorHAnsi" w:hAnsiTheme="minorHAnsi"/>
              </w:rPr>
              <w:t xml:space="preserve"> (this is the only allowable test condition for  LLAHU)</w:t>
            </w:r>
            <w:r w:rsidRPr="00EB049B">
              <w:rPr>
                <w:rFonts w:asciiTheme="minorHAnsi" w:hAnsiTheme="minorHAnsi"/>
              </w:rPr>
              <w:t>&gt;&gt;</w:t>
            </w:r>
          </w:p>
        </w:tc>
      </w:tr>
      <w:tr w:rsidR="000626BC" w:rsidRPr="00EB049B" w14:paraId="69189943"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40" w14:textId="44F40BAF" w:rsidR="000626BC" w:rsidRPr="00EB049B" w:rsidRDefault="000626BC" w:rsidP="000626BC">
            <w:pPr>
              <w:keepNext/>
              <w:jc w:val="center"/>
              <w:rPr>
                <w:rFonts w:asciiTheme="minorHAnsi" w:hAnsiTheme="minorHAnsi"/>
              </w:rPr>
            </w:pPr>
            <w:r>
              <w:rPr>
                <w:rFonts w:asciiTheme="minorHAnsi" w:hAnsiTheme="minorHAnsi"/>
              </w:rPr>
              <w:t>08</w:t>
            </w:r>
          </w:p>
        </w:tc>
        <w:tc>
          <w:tcPr>
            <w:tcW w:w="1871" w:type="pct"/>
            <w:tcBorders>
              <w:top w:val="single" w:sz="4" w:space="0" w:color="auto"/>
              <w:left w:val="single" w:sz="4" w:space="0" w:color="auto"/>
              <w:bottom w:val="single" w:sz="4" w:space="0" w:color="auto"/>
              <w:right w:val="single" w:sz="4" w:space="0" w:color="auto"/>
            </w:tcBorders>
            <w:vAlign w:val="center"/>
          </w:tcPr>
          <w:p w14:paraId="69189941" w14:textId="6A13C347" w:rsidR="000626BC" w:rsidRPr="00EB049B" w:rsidRDefault="000626BC" w:rsidP="000626BC">
            <w:pPr>
              <w:keepNext/>
              <w:rPr>
                <w:rFonts w:asciiTheme="minorHAnsi" w:hAnsiTheme="minorHAnsi"/>
              </w:rPr>
            </w:pPr>
            <w:r w:rsidRPr="00EB049B">
              <w:rPr>
                <w:rFonts w:asciiTheme="minorHAnsi" w:hAnsiTheme="minorHAnsi"/>
              </w:rPr>
              <w:t>Duct Leakage Test Method</w:t>
            </w:r>
          </w:p>
        </w:tc>
        <w:tc>
          <w:tcPr>
            <w:tcW w:w="2917" w:type="pct"/>
            <w:tcBorders>
              <w:top w:val="single" w:sz="4" w:space="0" w:color="auto"/>
              <w:left w:val="single" w:sz="4" w:space="0" w:color="auto"/>
              <w:bottom w:val="single" w:sz="4" w:space="0" w:color="auto"/>
              <w:right w:val="single" w:sz="4" w:space="0" w:color="auto"/>
            </w:tcBorders>
            <w:vAlign w:val="center"/>
          </w:tcPr>
          <w:p w14:paraId="69189942" w14:textId="77777777" w:rsidR="000626BC" w:rsidRPr="00EB049B" w:rsidRDefault="000626BC" w:rsidP="000626BC">
            <w:pPr>
              <w:keepNext/>
              <w:rPr>
                <w:rFonts w:asciiTheme="minorHAnsi" w:hAnsiTheme="minorHAnsi"/>
              </w:rPr>
            </w:pPr>
            <w:r w:rsidRPr="00EB049B">
              <w:rPr>
                <w:rFonts w:asciiTheme="minorHAnsi" w:hAnsiTheme="minorHAnsi"/>
              </w:rPr>
              <w:t>&lt;&lt;</w:t>
            </w:r>
            <w:r>
              <w:rPr>
                <w:rFonts w:asciiTheme="minorHAnsi" w:hAnsiTheme="minorHAnsi"/>
              </w:rPr>
              <w:t xml:space="preserve"> Auto filled field</w:t>
            </w:r>
            <w:r w:rsidRPr="00EB049B">
              <w:rPr>
                <w:rFonts w:asciiTheme="minorHAnsi" w:hAnsiTheme="minorHAnsi"/>
              </w:rPr>
              <w:t xml:space="preserve">: </w:t>
            </w:r>
            <w:proofErr w:type="spellStart"/>
            <w:r w:rsidRPr="00EB049B">
              <w:rPr>
                <w:rFonts w:asciiTheme="minorHAnsi" w:hAnsiTheme="minorHAnsi"/>
              </w:rPr>
              <w:t>TotalLeakage</w:t>
            </w:r>
            <w:proofErr w:type="spellEnd"/>
            <w:r>
              <w:rPr>
                <w:rFonts w:asciiTheme="minorHAnsi" w:hAnsiTheme="minorHAnsi"/>
              </w:rPr>
              <w:t xml:space="preserve"> (this is the only allowable test method for  LLAHU)</w:t>
            </w:r>
            <w:r w:rsidRPr="00EB049B">
              <w:rPr>
                <w:rFonts w:asciiTheme="minorHAnsi" w:hAnsiTheme="minorHAnsi"/>
              </w:rPr>
              <w:t>&gt;&gt;</w:t>
            </w:r>
          </w:p>
        </w:tc>
      </w:tr>
      <w:tr w:rsidR="000626BC" w:rsidRPr="00EB049B" w14:paraId="69189948"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44" w14:textId="61711B41" w:rsidR="000626BC" w:rsidRPr="00EB049B" w:rsidRDefault="000626BC" w:rsidP="000626BC">
            <w:pPr>
              <w:keepNext/>
              <w:jc w:val="center"/>
              <w:rPr>
                <w:rFonts w:asciiTheme="minorHAnsi" w:hAnsiTheme="minorHAnsi"/>
              </w:rPr>
            </w:pPr>
            <w:r>
              <w:rPr>
                <w:rFonts w:asciiTheme="minorHAnsi" w:hAnsiTheme="minorHAnsi"/>
              </w:rPr>
              <w:t>09</w:t>
            </w:r>
          </w:p>
        </w:tc>
        <w:tc>
          <w:tcPr>
            <w:tcW w:w="1871" w:type="pct"/>
            <w:tcBorders>
              <w:top w:val="single" w:sz="4" w:space="0" w:color="auto"/>
              <w:left w:val="single" w:sz="4" w:space="0" w:color="auto"/>
              <w:bottom w:val="single" w:sz="4" w:space="0" w:color="auto"/>
              <w:right w:val="single" w:sz="4" w:space="0" w:color="auto"/>
            </w:tcBorders>
            <w:vAlign w:val="center"/>
          </w:tcPr>
          <w:p w14:paraId="69189945" w14:textId="79D84FD6" w:rsidR="000626BC" w:rsidRPr="00EB049B" w:rsidRDefault="000626BC" w:rsidP="000626BC">
            <w:pPr>
              <w:keepNext/>
              <w:rPr>
                <w:rFonts w:asciiTheme="minorHAnsi" w:hAnsiTheme="minorHAnsi"/>
              </w:rPr>
            </w:pPr>
            <w:r w:rsidRPr="00EB049B">
              <w:rPr>
                <w:rFonts w:asciiTheme="minorHAnsi" w:hAnsiTheme="minorHAnsi"/>
              </w:rPr>
              <w:t>Leakage</w:t>
            </w:r>
            <w:r>
              <w:rPr>
                <w:rFonts w:asciiTheme="minorHAnsi" w:hAnsiTheme="minorHAnsi"/>
              </w:rPr>
              <w:t xml:space="preserve"> </w:t>
            </w:r>
            <w:r w:rsidRPr="00EB049B">
              <w:rPr>
                <w:rFonts w:asciiTheme="minorHAnsi" w:hAnsiTheme="minorHAnsi"/>
              </w:rPr>
              <w:t>Factor</w:t>
            </w:r>
          </w:p>
        </w:tc>
        <w:tc>
          <w:tcPr>
            <w:tcW w:w="2917" w:type="pct"/>
            <w:tcBorders>
              <w:top w:val="single" w:sz="4" w:space="0" w:color="auto"/>
              <w:left w:val="single" w:sz="4" w:space="0" w:color="auto"/>
              <w:bottom w:val="single" w:sz="4" w:space="0" w:color="auto"/>
              <w:right w:val="single" w:sz="4" w:space="0" w:color="auto"/>
            </w:tcBorders>
            <w:vAlign w:val="center"/>
          </w:tcPr>
          <w:p w14:paraId="69189947" w14:textId="4B2F6EEB" w:rsidR="000626BC" w:rsidRPr="00EB049B" w:rsidRDefault="000626BC" w:rsidP="000626BC">
            <w:pPr>
              <w:keepNext/>
              <w:rPr>
                <w:rFonts w:asciiTheme="minorHAnsi" w:hAnsiTheme="minorHAnsi"/>
              </w:rPr>
            </w:pPr>
            <w:r w:rsidRPr="00EB049B">
              <w:rPr>
                <w:rFonts w:asciiTheme="minorHAnsi" w:hAnsiTheme="minorHAnsi"/>
              </w:rPr>
              <w:t xml:space="preserve">&lt;&lt;numeric:  0.xx (referenced from </w:t>
            </w:r>
            <w:r>
              <w:rPr>
                <w:rFonts w:asciiTheme="minorHAnsi" w:hAnsiTheme="minorHAnsi"/>
              </w:rPr>
              <w:t>CF1R</w:t>
            </w:r>
            <w:r w:rsidRPr="00EB049B">
              <w:rPr>
                <w:rFonts w:asciiTheme="minorHAnsi" w:hAnsiTheme="minorHAnsi"/>
              </w:rPr>
              <w:t>)&gt;&gt;</w:t>
            </w:r>
          </w:p>
        </w:tc>
      </w:tr>
      <w:tr w:rsidR="000626BC" w:rsidRPr="00EB049B" w14:paraId="6918995C"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51" w14:textId="3E505F99" w:rsidR="000626BC" w:rsidRPr="00EB049B" w:rsidRDefault="000626BC" w:rsidP="000626BC">
            <w:pPr>
              <w:keepNext/>
              <w:spacing w:line="240" w:lineRule="exact"/>
              <w:ind w:left="-14" w:firstLine="14"/>
              <w:jc w:val="center"/>
              <w:rPr>
                <w:rFonts w:asciiTheme="minorHAnsi" w:hAnsiTheme="minorHAnsi"/>
              </w:rPr>
            </w:pPr>
            <w:r>
              <w:rPr>
                <w:rFonts w:asciiTheme="minorHAnsi" w:hAnsiTheme="minorHAnsi"/>
              </w:rPr>
              <w:t>10</w:t>
            </w:r>
          </w:p>
        </w:tc>
        <w:tc>
          <w:tcPr>
            <w:tcW w:w="1871" w:type="pct"/>
            <w:tcBorders>
              <w:top w:val="single" w:sz="4" w:space="0" w:color="auto"/>
              <w:left w:val="single" w:sz="4" w:space="0" w:color="auto"/>
              <w:bottom w:val="single" w:sz="4" w:space="0" w:color="auto"/>
              <w:right w:val="single" w:sz="4" w:space="0" w:color="auto"/>
            </w:tcBorders>
            <w:vAlign w:val="center"/>
          </w:tcPr>
          <w:p w14:paraId="69189952" w14:textId="448A59C7" w:rsidR="000626BC" w:rsidRPr="00EB049B" w:rsidRDefault="000626BC" w:rsidP="000626BC">
            <w:pPr>
              <w:keepNext/>
              <w:rPr>
                <w:rFonts w:asciiTheme="minorHAnsi" w:hAnsiTheme="minorHAnsi"/>
              </w:rPr>
            </w:pPr>
            <w:r w:rsidRPr="00EB049B">
              <w:rPr>
                <w:rFonts w:asciiTheme="minorHAnsi" w:hAnsiTheme="minorHAnsi"/>
              </w:rPr>
              <w:t>Calculated Target Allowable Duct Leakage Rate (cfm)</w:t>
            </w:r>
          </w:p>
        </w:tc>
        <w:tc>
          <w:tcPr>
            <w:tcW w:w="2917" w:type="pct"/>
            <w:tcBorders>
              <w:top w:val="single" w:sz="4" w:space="0" w:color="auto"/>
              <w:left w:val="single" w:sz="4" w:space="0" w:color="auto"/>
              <w:bottom w:val="single" w:sz="4" w:space="0" w:color="auto"/>
              <w:right w:val="single" w:sz="4" w:space="0" w:color="auto"/>
            </w:tcBorders>
            <w:vAlign w:val="center"/>
          </w:tcPr>
          <w:p w14:paraId="69189953" w14:textId="77777777" w:rsidR="000626BC" w:rsidRPr="00EB049B" w:rsidRDefault="000626BC" w:rsidP="000626BC">
            <w:pPr>
              <w:keepNext/>
              <w:rPr>
                <w:rFonts w:asciiTheme="minorHAnsi" w:hAnsiTheme="minorHAnsi"/>
              </w:rPr>
            </w:pPr>
            <w:r w:rsidRPr="00EB049B">
              <w:rPr>
                <w:rFonts w:asciiTheme="minorHAnsi" w:hAnsiTheme="minorHAnsi"/>
              </w:rPr>
              <w:t>&lt;&lt;calculated field: numeric xxx:</w:t>
            </w:r>
          </w:p>
          <w:p w14:paraId="6290A7CF" w14:textId="77777777" w:rsidR="002E7EB1" w:rsidRDefault="000626BC" w:rsidP="000626BC">
            <w:pPr>
              <w:keepNext/>
              <w:rPr>
                <w:rFonts w:asciiTheme="minorHAnsi" w:hAnsiTheme="minorHAnsi"/>
                <w:u w:val="single"/>
              </w:rPr>
            </w:pPr>
            <w:r w:rsidRPr="00EB049B">
              <w:rPr>
                <w:rFonts w:asciiTheme="minorHAnsi" w:hAnsiTheme="minorHAnsi"/>
                <w:u w:val="single"/>
              </w:rPr>
              <w:t xml:space="preserve">if </w:t>
            </w:r>
            <w:proofErr w:type="spellStart"/>
            <w:r w:rsidRPr="00EB049B">
              <w:rPr>
                <w:rFonts w:asciiTheme="minorHAnsi" w:hAnsiTheme="minorHAnsi"/>
                <w:u w:val="single"/>
              </w:rPr>
              <w:t>AHUAirflowMethod</w:t>
            </w:r>
            <w:proofErr w:type="spellEnd"/>
            <w:r w:rsidRPr="00EB049B">
              <w:rPr>
                <w:rFonts w:asciiTheme="minorHAnsi" w:hAnsiTheme="minorHAnsi"/>
                <w:u w:val="single"/>
              </w:rPr>
              <w:t xml:space="preserve">= </w:t>
            </w:r>
            <w:proofErr w:type="spellStart"/>
            <w:r w:rsidRPr="00EB049B">
              <w:rPr>
                <w:rFonts w:asciiTheme="minorHAnsi" w:hAnsiTheme="minorHAnsi"/>
                <w:u w:val="single"/>
              </w:rPr>
              <w:t>CoolingSystemMethod</w:t>
            </w:r>
            <w:proofErr w:type="spellEnd"/>
            <w:r w:rsidR="002E7EB1">
              <w:rPr>
                <w:rFonts w:asciiTheme="minorHAnsi" w:hAnsiTheme="minorHAnsi"/>
                <w:u w:val="single"/>
              </w:rPr>
              <w:t xml:space="preserve"> and A09 = no,</w:t>
            </w:r>
          </w:p>
          <w:p w14:paraId="69189957" w14:textId="32096F5C" w:rsidR="000626BC" w:rsidRDefault="000626BC" w:rsidP="000626BC">
            <w:pPr>
              <w:keepNext/>
              <w:rPr>
                <w:rFonts w:asciiTheme="minorHAnsi" w:hAnsiTheme="minorHAnsi"/>
                <w:u w:val="single"/>
              </w:rPr>
            </w:pPr>
            <w:r w:rsidRPr="00EB049B">
              <w:rPr>
                <w:rFonts w:asciiTheme="minorHAnsi" w:hAnsiTheme="minorHAnsi"/>
                <w:u w:val="single"/>
              </w:rPr>
              <w:t xml:space="preserve">then </w:t>
            </w:r>
            <w:proofErr w:type="spellStart"/>
            <w:r w:rsidRPr="00EB049B">
              <w:rPr>
                <w:rFonts w:asciiTheme="minorHAnsi" w:hAnsiTheme="minorHAnsi"/>
                <w:u w:val="single"/>
              </w:rPr>
              <w:t>AHUAirflow</w:t>
            </w:r>
            <w:proofErr w:type="spellEnd"/>
            <w:r w:rsidRPr="00EB049B">
              <w:rPr>
                <w:rFonts w:asciiTheme="minorHAnsi" w:hAnsiTheme="minorHAnsi"/>
                <w:u w:val="single"/>
              </w:rPr>
              <w:t>=</w:t>
            </w:r>
            <w:proofErr w:type="spellStart"/>
            <w:r w:rsidRPr="00EB049B">
              <w:rPr>
                <w:rFonts w:asciiTheme="minorHAnsi" w:hAnsiTheme="minorHAnsi"/>
                <w:u w:val="single"/>
              </w:rPr>
              <w:t>CondenserNomCoolCapacityTon</w:t>
            </w:r>
            <w:proofErr w:type="spellEnd"/>
            <w:r w:rsidRPr="00EB049B">
              <w:rPr>
                <w:rFonts w:asciiTheme="minorHAnsi" w:hAnsiTheme="minorHAnsi"/>
                <w:u w:val="single"/>
              </w:rPr>
              <w:t>*400*</w:t>
            </w:r>
            <w:r w:rsidRPr="00EB049B">
              <w:rPr>
                <w:rFonts w:asciiTheme="minorHAnsi" w:hAnsiTheme="minorHAnsi"/>
              </w:rPr>
              <w:t xml:space="preserve"> </w:t>
            </w:r>
            <w:proofErr w:type="spellStart"/>
            <w:r w:rsidRPr="00EB049B">
              <w:rPr>
                <w:rFonts w:asciiTheme="minorHAnsi" w:hAnsiTheme="minorHAnsi"/>
              </w:rPr>
              <w:t>LeakageFactor</w:t>
            </w:r>
            <w:proofErr w:type="spellEnd"/>
            <w:r w:rsidRPr="00EB049B">
              <w:rPr>
                <w:rFonts w:asciiTheme="minorHAnsi" w:hAnsiTheme="minorHAnsi"/>
                <w:u w:val="single"/>
              </w:rPr>
              <w:t>;</w:t>
            </w:r>
          </w:p>
          <w:p w14:paraId="57F1FA6C" w14:textId="621C07B5" w:rsidR="000626BC" w:rsidRDefault="000626BC" w:rsidP="000626BC">
            <w:pPr>
              <w:keepNext/>
              <w:rPr>
                <w:rFonts w:asciiTheme="minorHAnsi" w:hAnsiTheme="minorHAnsi"/>
                <w:u w:val="single"/>
              </w:rPr>
            </w:pPr>
          </w:p>
          <w:p w14:paraId="0F1ACE6A" w14:textId="77777777" w:rsidR="002E7EB1" w:rsidRPr="002E7EB1" w:rsidRDefault="002E7EB1" w:rsidP="002E7EB1">
            <w:pPr>
              <w:keepNext/>
              <w:rPr>
                <w:rFonts w:asciiTheme="minorHAnsi" w:hAnsiTheme="minorHAnsi"/>
                <w:u w:val="single"/>
              </w:rPr>
            </w:pPr>
            <w:r w:rsidRPr="002E7EB1">
              <w:rPr>
                <w:rFonts w:asciiTheme="minorHAnsi" w:hAnsiTheme="minorHAnsi"/>
                <w:u w:val="single"/>
              </w:rPr>
              <w:t xml:space="preserve">elseif </w:t>
            </w:r>
            <w:proofErr w:type="spellStart"/>
            <w:r w:rsidRPr="002E7EB1">
              <w:rPr>
                <w:rFonts w:asciiTheme="minorHAnsi" w:hAnsiTheme="minorHAnsi"/>
                <w:u w:val="single"/>
              </w:rPr>
              <w:t>AHUAirflowMethod</w:t>
            </w:r>
            <w:proofErr w:type="spellEnd"/>
            <w:r w:rsidRPr="002E7EB1">
              <w:rPr>
                <w:rFonts w:asciiTheme="minorHAnsi" w:hAnsiTheme="minorHAnsi"/>
                <w:u w:val="single"/>
              </w:rPr>
              <w:t xml:space="preserve"> = </w:t>
            </w:r>
            <w:proofErr w:type="spellStart"/>
            <w:r w:rsidRPr="002E7EB1">
              <w:rPr>
                <w:rFonts w:asciiTheme="minorHAnsi" w:hAnsiTheme="minorHAnsi"/>
                <w:u w:val="single"/>
              </w:rPr>
              <w:t>CoolingSystemMethod</w:t>
            </w:r>
            <w:proofErr w:type="spellEnd"/>
            <w:r w:rsidRPr="002E7EB1">
              <w:rPr>
                <w:rFonts w:asciiTheme="minorHAnsi" w:hAnsiTheme="minorHAnsi"/>
                <w:u w:val="single"/>
              </w:rPr>
              <w:t xml:space="preserve"> and A09=yes, </w:t>
            </w:r>
          </w:p>
          <w:p w14:paraId="686084BE" w14:textId="126D7790" w:rsidR="002E7EB1" w:rsidRDefault="002E7EB1" w:rsidP="002E7EB1">
            <w:pPr>
              <w:keepNext/>
              <w:rPr>
                <w:rFonts w:asciiTheme="minorHAnsi" w:hAnsiTheme="minorHAnsi"/>
                <w:u w:val="single"/>
              </w:rPr>
            </w:pPr>
            <w:r w:rsidRPr="002E7EB1">
              <w:rPr>
                <w:rFonts w:asciiTheme="minorHAnsi" w:hAnsiTheme="minorHAnsi"/>
                <w:u w:val="single"/>
              </w:rPr>
              <w:t>then value=</w:t>
            </w:r>
            <w:proofErr w:type="spellStart"/>
            <w:r w:rsidRPr="002E7EB1">
              <w:rPr>
                <w:rFonts w:asciiTheme="minorHAnsi" w:hAnsiTheme="minorHAnsi"/>
                <w:u w:val="single"/>
              </w:rPr>
              <w:t>CondenserNomCoolCapacityTon</w:t>
            </w:r>
            <w:proofErr w:type="spellEnd"/>
            <w:r w:rsidRPr="002E7EB1">
              <w:rPr>
                <w:rFonts w:asciiTheme="minorHAnsi" w:hAnsiTheme="minorHAnsi"/>
                <w:u w:val="single"/>
              </w:rPr>
              <w:t xml:space="preserve"> *250*</w:t>
            </w:r>
            <w:proofErr w:type="spellStart"/>
            <w:r w:rsidRPr="002E7EB1">
              <w:rPr>
                <w:rFonts w:asciiTheme="minorHAnsi" w:hAnsiTheme="minorHAnsi"/>
                <w:u w:val="single"/>
              </w:rPr>
              <w:t>LeakageFactor</w:t>
            </w:r>
            <w:proofErr w:type="spellEnd"/>
            <w:r w:rsidRPr="002E7EB1">
              <w:rPr>
                <w:rFonts w:asciiTheme="minorHAnsi" w:hAnsiTheme="minorHAnsi"/>
                <w:u w:val="single"/>
              </w:rPr>
              <w:t>;</w:t>
            </w:r>
          </w:p>
          <w:p w14:paraId="6F79928C" w14:textId="77777777" w:rsidR="002E7EB1" w:rsidRPr="00EB049B" w:rsidRDefault="002E7EB1" w:rsidP="000626BC">
            <w:pPr>
              <w:keepNext/>
              <w:rPr>
                <w:rFonts w:asciiTheme="minorHAnsi" w:hAnsiTheme="minorHAnsi"/>
                <w:u w:val="single"/>
              </w:rPr>
            </w:pPr>
          </w:p>
          <w:p w14:paraId="69189958" w14:textId="77777777" w:rsidR="000626BC" w:rsidRPr="00EB049B" w:rsidRDefault="000626BC" w:rsidP="000626BC">
            <w:pPr>
              <w:keepNext/>
              <w:rPr>
                <w:rFonts w:asciiTheme="minorHAnsi" w:hAnsiTheme="minorHAnsi"/>
                <w:u w:val="single"/>
              </w:rPr>
            </w:pPr>
            <w:r w:rsidRPr="00EB049B">
              <w:rPr>
                <w:rFonts w:asciiTheme="minorHAnsi" w:hAnsiTheme="minorHAnsi"/>
                <w:u w:val="single"/>
              </w:rPr>
              <w:t xml:space="preserve">elseif </w:t>
            </w:r>
            <w:proofErr w:type="spellStart"/>
            <w:r w:rsidRPr="00EB049B">
              <w:rPr>
                <w:rFonts w:asciiTheme="minorHAnsi" w:hAnsiTheme="minorHAnsi"/>
                <w:u w:val="single"/>
              </w:rPr>
              <w:t>AHUAirflowMethod</w:t>
            </w:r>
            <w:proofErr w:type="spellEnd"/>
            <w:r w:rsidRPr="00EB049B">
              <w:rPr>
                <w:rFonts w:asciiTheme="minorHAnsi" w:hAnsiTheme="minorHAnsi"/>
                <w:u w:val="single"/>
              </w:rPr>
              <w:t xml:space="preserve">= </w:t>
            </w:r>
            <w:proofErr w:type="spellStart"/>
            <w:r w:rsidRPr="00EB049B">
              <w:rPr>
                <w:rFonts w:asciiTheme="minorHAnsi" w:hAnsiTheme="minorHAnsi"/>
                <w:u w:val="single"/>
              </w:rPr>
              <w:t>HeatingSystemMethod</w:t>
            </w:r>
            <w:proofErr w:type="spellEnd"/>
          </w:p>
          <w:p w14:paraId="69189959" w14:textId="1C13A23E" w:rsidR="000626BC" w:rsidRDefault="000626BC" w:rsidP="000626BC">
            <w:pPr>
              <w:keepNext/>
              <w:rPr>
                <w:rFonts w:asciiTheme="minorHAnsi" w:hAnsiTheme="minorHAnsi"/>
                <w:u w:val="single"/>
              </w:rPr>
            </w:pPr>
            <w:r w:rsidRPr="00EB049B">
              <w:rPr>
                <w:rFonts w:asciiTheme="minorHAnsi" w:hAnsiTheme="minorHAnsi"/>
                <w:u w:val="single"/>
              </w:rPr>
              <w:t xml:space="preserve">then </w:t>
            </w:r>
            <w:proofErr w:type="spellStart"/>
            <w:r w:rsidRPr="00EB049B">
              <w:rPr>
                <w:rFonts w:asciiTheme="minorHAnsi" w:hAnsiTheme="minorHAnsi"/>
                <w:u w:val="single"/>
              </w:rPr>
              <w:t>AHUAirflow</w:t>
            </w:r>
            <w:proofErr w:type="spellEnd"/>
            <w:r w:rsidRPr="00EB049B">
              <w:rPr>
                <w:rFonts w:asciiTheme="minorHAnsi" w:hAnsiTheme="minorHAnsi"/>
                <w:u w:val="single"/>
              </w:rPr>
              <w:t>=</w:t>
            </w:r>
            <w:proofErr w:type="spellStart"/>
            <w:r w:rsidRPr="00EB049B">
              <w:rPr>
                <w:rFonts w:asciiTheme="minorHAnsi" w:hAnsiTheme="minorHAnsi"/>
                <w:u w:val="single"/>
              </w:rPr>
              <w:t>HeatingCapacityKbtuh</w:t>
            </w:r>
            <w:proofErr w:type="spellEnd"/>
            <w:r w:rsidRPr="00EB049B">
              <w:rPr>
                <w:rFonts w:asciiTheme="minorHAnsi" w:hAnsiTheme="minorHAnsi"/>
                <w:u w:val="single"/>
              </w:rPr>
              <w:t>*21.7*</w:t>
            </w:r>
            <w:r w:rsidRPr="00EB049B">
              <w:rPr>
                <w:rFonts w:asciiTheme="minorHAnsi" w:hAnsiTheme="minorHAnsi"/>
              </w:rPr>
              <w:t xml:space="preserve"> </w:t>
            </w:r>
            <w:proofErr w:type="spellStart"/>
            <w:r w:rsidRPr="00EB049B">
              <w:rPr>
                <w:rFonts w:asciiTheme="minorHAnsi" w:hAnsiTheme="minorHAnsi"/>
              </w:rPr>
              <w:t>LeakageFactor</w:t>
            </w:r>
            <w:proofErr w:type="spellEnd"/>
            <w:r w:rsidRPr="00EB049B">
              <w:rPr>
                <w:rFonts w:asciiTheme="minorHAnsi" w:hAnsiTheme="minorHAnsi"/>
                <w:u w:val="single"/>
              </w:rPr>
              <w:t>;</w:t>
            </w:r>
          </w:p>
          <w:p w14:paraId="0E51B186" w14:textId="2590DF0A" w:rsidR="000626BC" w:rsidRPr="00EB049B" w:rsidRDefault="000626BC" w:rsidP="000626BC">
            <w:pPr>
              <w:keepNext/>
              <w:rPr>
                <w:rFonts w:asciiTheme="minorHAnsi" w:hAnsiTheme="minorHAnsi"/>
                <w:u w:val="single"/>
              </w:rPr>
            </w:pPr>
          </w:p>
          <w:p w14:paraId="6918995A" w14:textId="77777777" w:rsidR="000626BC" w:rsidRPr="00EB049B" w:rsidRDefault="000626BC" w:rsidP="000626BC">
            <w:pPr>
              <w:keepNext/>
              <w:rPr>
                <w:rFonts w:asciiTheme="minorHAnsi" w:hAnsiTheme="minorHAnsi"/>
              </w:rPr>
            </w:pPr>
            <w:r w:rsidRPr="00EB049B">
              <w:rPr>
                <w:rFonts w:asciiTheme="minorHAnsi" w:hAnsiTheme="minorHAnsi"/>
                <w:u w:val="single"/>
              </w:rPr>
              <w:t xml:space="preserve">elseif </w:t>
            </w:r>
            <w:proofErr w:type="spellStart"/>
            <w:r w:rsidRPr="00EB049B">
              <w:rPr>
                <w:rFonts w:asciiTheme="minorHAnsi" w:hAnsiTheme="minorHAnsi"/>
                <w:u w:val="single"/>
              </w:rPr>
              <w:t>AHUAirflowMethod</w:t>
            </w:r>
            <w:proofErr w:type="spellEnd"/>
            <w:r w:rsidRPr="00EB049B">
              <w:rPr>
                <w:rFonts w:asciiTheme="minorHAnsi" w:hAnsiTheme="minorHAnsi"/>
                <w:u w:val="single"/>
              </w:rPr>
              <w:t xml:space="preserve">= </w:t>
            </w:r>
            <w:proofErr w:type="spellStart"/>
            <w:r w:rsidRPr="00EB049B">
              <w:rPr>
                <w:rFonts w:asciiTheme="minorHAnsi" w:hAnsiTheme="minorHAnsi"/>
                <w:u w:val="single"/>
              </w:rPr>
              <w:t>MeasuredAirflowMethod</w:t>
            </w:r>
            <w:proofErr w:type="spellEnd"/>
            <w:r w:rsidRPr="00EB049B">
              <w:rPr>
                <w:rFonts w:asciiTheme="minorHAnsi" w:hAnsiTheme="minorHAnsi"/>
              </w:rPr>
              <w:t xml:space="preserve"> then</w:t>
            </w:r>
          </w:p>
          <w:p w14:paraId="2EE40D4B" w14:textId="6BC61EFC" w:rsidR="00A53AE3" w:rsidRDefault="000626BC" w:rsidP="000626BC">
            <w:pPr>
              <w:keepNext/>
              <w:rPr>
                <w:rFonts w:asciiTheme="minorHAnsi" w:hAnsiTheme="minorHAnsi"/>
              </w:rPr>
            </w:pPr>
            <w:proofErr w:type="spellStart"/>
            <w:r w:rsidRPr="00EB049B">
              <w:rPr>
                <w:rFonts w:asciiTheme="minorHAnsi" w:hAnsiTheme="minorHAnsi"/>
                <w:u w:val="single"/>
              </w:rPr>
              <w:t>AHUAirflow</w:t>
            </w:r>
            <w:proofErr w:type="spellEnd"/>
            <w:r w:rsidRPr="00EB049B">
              <w:rPr>
                <w:rFonts w:asciiTheme="minorHAnsi" w:hAnsiTheme="minorHAnsi"/>
                <w:u w:val="single"/>
              </w:rPr>
              <w:t>=</w:t>
            </w:r>
            <w:r w:rsidRPr="00EB049B">
              <w:rPr>
                <w:rFonts w:asciiTheme="minorHAnsi" w:hAnsiTheme="minorHAnsi"/>
              </w:rPr>
              <w:t xml:space="preserve"> Measured </w:t>
            </w:r>
            <w:proofErr w:type="spellStart"/>
            <w:r w:rsidRPr="00EB049B">
              <w:rPr>
                <w:rFonts w:asciiTheme="minorHAnsi" w:hAnsiTheme="minorHAnsi"/>
              </w:rPr>
              <w:t>AHUAirflow</w:t>
            </w:r>
            <w:proofErr w:type="spellEnd"/>
            <w:r w:rsidRPr="00EB049B">
              <w:rPr>
                <w:rFonts w:asciiTheme="minorHAnsi" w:hAnsiTheme="minorHAnsi"/>
              </w:rPr>
              <w:t xml:space="preserve"> * </w:t>
            </w:r>
            <w:proofErr w:type="spellStart"/>
            <w:r w:rsidRPr="00EB049B">
              <w:rPr>
                <w:rFonts w:asciiTheme="minorHAnsi" w:hAnsiTheme="minorHAnsi"/>
              </w:rPr>
              <w:t>LeakageFactor</w:t>
            </w:r>
            <w:proofErr w:type="spellEnd"/>
            <w:r w:rsidR="000D0E60">
              <w:rPr>
                <w:rFonts w:asciiTheme="minorHAnsi" w:hAnsiTheme="minorHAnsi"/>
              </w:rPr>
              <w:t>;</w:t>
            </w:r>
          </w:p>
          <w:p w14:paraId="2A9F9AFD" w14:textId="359E36B4" w:rsidR="000D0E60" w:rsidRDefault="000D0E60" w:rsidP="000626BC">
            <w:pPr>
              <w:keepNext/>
              <w:rPr>
                <w:rFonts w:asciiTheme="minorHAnsi" w:hAnsiTheme="minorHAnsi"/>
              </w:rPr>
            </w:pPr>
          </w:p>
          <w:p w14:paraId="3136BDA7" w14:textId="77777777" w:rsidR="000D0E60" w:rsidRPr="00151323" w:rsidRDefault="000D0E60" w:rsidP="000D0E60">
            <w:pPr>
              <w:keepNext/>
              <w:rPr>
                <w:rFonts w:asciiTheme="minorHAnsi" w:hAnsiTheme="minorHAnsi"/>
                <w:u w:val="single"/>
              </w:rPr>
            </w:pPr>
            <w:r w:rsidRPr="00AC53E5">
              <w:rPr>
                <w:rFonts w:asciiTheme="minorHAnsi" w:hAnsiTheme="minorHAnsi"/>
                <w:sz w:val="18"/>
                <w:szCs w:val="18"/>
                <w:u w:val="single"/>
              </w:rPr>
              <w:t>e</w:t>
            </w:r>
            <w:r w:rsidRPr="001060C8">
              <w:rPr>
                <w:rFonts w:asciiTheme="minorHAnsi" w:hAnsiTheme="minorHAnsi"/>
                <w:sz w:val="18"/>
                <w:szCs w:val="18"/>
                <w:u w:val="single"/>
              </w:rPr>
              <w:t xml:space="preserve">lseif </w:t>
            </w:r>
            <w:proofErr w:type="spellStart"/>
            <w:r w:rsidRPr="001060C8">
              <w:rPr>
                <w:rFonts w:asciiTheme="minorHAnsi" w:hAnsiTheme="minorHAnsi"/>
                <w:sz w:val="18"/>
                <w:szCs w:val="18"/>
                <w:u w:val="single"/>
              </w:rPr>
              <w:t>AHUAirflowMethod</w:t>
            </w:r>
            <w:proofErr w:type="spellEnd"/>
            <w:r w:rsidRPr="001060C8">
              <w:rPr>
                <w:rFonts w:asciiTheme="minorHAnsi" w:hAnsiTheme="minorHAnsi"/>
                <w:sz w:val="18"/>
                <w:szCs w:val="18"/>
                <w:u w:val="single"/>
              </w:rPr>
              <w:t xml:space="preserve">= </w:t>
            </w:r>
            <w:proofErr w:type="spellStart"/>
            <w:r w:rsidRPr="001D2E44">
              <w:rPr>
                <w:rFonts w:asciiTheme="minorHAnsi" w:hAnsiTheme="minorHAnsi"/>
                <w:u w:val="single"/>
              </w:rPr>
              <w:t>DefaultAirflowMethod</w:t>
            </w:r>
            <w:proofErr w:type="spellEnd"/>
            <w:r w:rsidRPr="001D2E44">
              <w:rPr>
                <w:rFonts w:asciiTheme="minorHAnsi" w:hAnsiTheme="minorHAnsi"/>
                <w:u w:val="single"/>
              </w:rPr>
              <w:t xml:space="preserve"> then </w:t>
            </w:r>
          </w:p>
          <w:p w14:paraId="1C1682EA" w14:textId="77777777" w:rsidR="000D0E60" w:rsidRPr="001060C8" w:rsidRDefault="000D0E60" w:rsidP="000D0E60">
            <w:pPr>
              <w:keepNext/>
              <w:rPr>
                <w:rFonts w:asciiTheme="minorHAnsi" w:hAnsiTheme="minorHAnsi"/>
                <w:sz w:val="18"/>
                <w:szCs w:val="18"/>
              </w:rPr>
            </w:pPr>
            <w:proofErr w:type="spellStart"/>
            <w:r w:rsidRPr="001D2E44">
              <w:rPr>
                <w:rFonts w:asciiTheme="minorHAnsi" w:hAnsiTheme="minorHAnsi"/>
                <w:u w:val="single"/>
              </w:rPr>
              <w:t>AHUAirflow</w:t>
            </w:r>
            <w:proofErr w:type="spellEnd"/>
            <w:r w:rsidRPr="001D2E44">
              <w:rPr>
                <w:rFonts w:asciiTheme="minorHAnsi" w:hAnsiTheme="minorHAnsi"/>
                <w:u w:val="single"/>
              </w:rPr>
              <w:t>=</w:t>
            </w:r>
            <w:proofErr w:type="spellStart"/>
            <w:r w:rsidRPr="001D2E44">
              <w:rPr>
                <w:rFonts w:asciiTheme="minorHAnsi" w:hAnsiTheme="minorHAnsi"/>
                <w:u w:val="single"/>
              </w:rPr>
              <w:t>ZonedCondFloorArea</w:t>
            </w:r>
            <w:proofErr w:type="spellEnd"/>
            <w:r w:rsidRPr="001D2E44">
              <w:rPr>
                <w:rFonts w:asciiTheme="minorHAnsi" w:hAnsiTheme="minorHAnsi"/>
                <w:u w:val="single"/>
              </w:rPr>
              <w:t>*0.5*</w:t>
            </w:r>
            <w:r w:rsidRPr="001D2E44">
              <w:rPr>
                <w:rFonts w:asciiTheme="minorHAnsi" w:hAnsiTheme="minorHAnsi"/>
              </w:rPr>
              <w:t xml:space="preserve"> </w:t>
            </w:r>
            <w:proofErr w:type="spellStart"/>
            <w:r w:rsidRPr="001D2E44">
              <w:rPr>
                <w:rFonts w:asciiTheme="minorHAnsi" w:hAnsiTheme="minorHAnsi"/>
              </w:rPr>
              <w:t>LeakageFactor</w:t>
            </w:r>
            <w:proofErr w:type="spellEnd"/>
            <w:r w:rsidRPr="001D2E44">
              <w:rPr>
                <w:rFonts w:asciiTheme="minorHAnsi" w:hAnsiTheme="minorHAnsi"/>
                <w:u w:val="single"/>
              </w:rPr>
              <w:t>;</w:t>
            </w:r>
          </w:p>
          <w:p w14:paraId="7D368B91" w14:textId="77777777" w:rsidR="00A53AE3" w:rsidRDefault="00A53AE3" w:rsidP="000626BC">
            <w:pPr>
              <w:keepNext/>
              <w:rPr>
                <w:rFonts w:asciiTheme="minorHAnsi" w:hAnsiTheme="minorHAnsi"/>
                <w:u w:val="single"/>
              </w:rPr>
            </w:pPr>
          </w:p>
          <w:p w14:paraId="5F3E1582" w14:textId="77777777" w:rsidR="00A53AE3" w:rsidRPr="00E51726" w:rsidRDefault="00A53AE3" w:rsidP="00A53AE3">
            <w:pPr>
              <w:keepNext/>
              <w:rPr>
                <w:rFonts w:asciiTheme="minorHAnsi" w:hAnsiTheme="minorHAnsi"/>
                <w:u w:val="single"/>
              </w:rPr>
            </w:pPr>
            <w:r w:rsidRPr="00E51726">
              <w:rPr>
                <w:rFonts w:asciiTheme="minorHAnsi" w:hAnsiTheme="minorHAnsi"/>
                <w:u w:val="single"/>
              </w:rPr>
              <w:t xml:space="preserve">elseif </w:t>
            </w:r>
            <w:proofErr w:type="spellStart"/>
            <w:r w:rsidRPr="00E51726">
              <w:rPr>
                <w:rFonts w:asciiTheme="minorHAnsi" w:hAnsiTheme="minorHAnsi"/>
                <w:u w:val="single"/>
              </w:rPr>
              <w:t>AHUAirflowMethod</w:t>
            </w:r>
            <w:proofErr w:type="spellEnd"/>
            <w:r w:rsidRPr="00E51726">
              <w:rPr>
                <w:rFonts w:asciiTheme="minorHAnsi" w:hAnsiTheme="minorHAnsi"/>
                <w:u w:val="single"/>
              </w:rPr>
              <w:t xml:space="preserve">= </w:t>
            </w:r>
            <w:proofErr w:type="spellStart"/>
            <w:r w:rsidRPr="00E51726">
              <w:rPr>
                <w:rFonts w:asciiTheme="minorHAnsi" w:hAnsiTheme="minorHAnsi"/>
                <w:u w:val="single"/>
              </w:rPr>
              <w:t>IndoorUnitMethod</w:t>
            </w:r>
            <w:proofErr w:type="spellEnd"/>
            <w:r w:rsidRPr="00E51726">
              <w:rPr>
                <w:rFonts w:asciiTheme="minorHAnsi" w:hAnsiTheme="minorHAnsi"/>
                <w:u w:val="single"/>
              </w:rPr>
              <w:t xml:space="preserve"> then</w:t>
            </w:r>
          </w:p>
          <w:p w14:paraId="6918995B" w14:textId="6BCBF5EA" w:rsidR="000626BC" w:rsidRPr="00EB049B" w:rsidRDefault="00A53AE3" w:rsidP="00A53AE3">
            <w:pPr>
              <w:keepNext/>
              <w:rPr>
                <w:rFonts w:asciiTheme="minorHAnsi" w:hAnsiTheme="minorHAnsi"/>
              </w:rPr>
            </w:pPr>
            <w:proofErr w:type="spellStart"/>
            <w:r w:rsidRPr="00E51726">
              <w:rPr>
                <w:rFonts w:asciiTheme="minorHAnsi" w:hAnsiTheme="minorHAnsi"/>
                <w:u w:val="single"/>
              </w:rPr>
              <w:t>AHUAirflow</w:t>
            </w:r>
            <w:proofErr w:type="spellEnd"/>
            <w:r w:rsidRPr="00E51726">
              <w:rPr>
                <w:rFonts w:asciiTheme="minorHAnsi" w:hAnsiTheme="minorHAnsi"/>
                <w:u w:val="single"/>
              </w:rPr>
              <w:t>=</w:t>
            </w:r>
            <w:proofErr w:type="spellStart"/>
            <w:r w:rsidRPr="00E51726">
              <w:rPr>
                <w:rFonts w:asciiTheme="minorHAnsi" w:hAnsiTheme="minorHAnsi"/>
                <w:u w:val="single"/>
              </w:rPr>
              <w:t>IndoorAirUnitCoolingCapacityton</w:t>
            </w:r>
            <w:proofErr w:type="spellEnd"/>
            <w:r w:rsidRPr="00E51726">
              <w:rPr>
                <w:rFonts w:asciiTheme="minorHAnsi" w:hAnsiTheme="minorHAnsi"/>
                <w:u w:val="single"/>
              </w:rPr>
              <w:t>*400*</w:t>
            </w:r>
            <w:proofErr w:type="spellStart"/>
            <w:r w:rsidRPr="00E51726">
              <w:rPr>
                <w:rFonts w:asciiTheme="minorHAnsi" w:hAnsiTheme="minorHAnsi"/>
                <w:u w:val="single"/>
              </w:rPr>
              <w:t>LeakageFactor</w:t>
            </w:r>
            <w:proofErr w:type="spellEnd"/>
            <w:r w:rsidRPr="00711831">
              <w:rPr>
                <w:rFonts w:asciiTheme="minorHAnsi" w:hAnsiTheme="minorHAnsi"/>
                <w:u w:val="single"/>
              </w:rPr>
              <w:t xml:space="preserve"> </w:t>
            </w:r>
            <w:r w:rsidR="000626BC" w:rsidRPr="00EB049B">
              <w:rPr>
                <w:rFonts w:asciiTheme="minorHAnsi" w:hAnsiTheme="minorHAnsi"/>
                <w:u w:val="single"/>
              </w:rPr>
              <w:t>&gt;&gt;</w:t>
            </w:r>
          </w:p>
        </w:tc>
      </w:tr>
      <w:tr w:rsidR="000626BC" w:rsidRPr="00EB049B" w14:paraId="69189960" w14:textId="77777777" w:rsidTr="00215611">
        <w:trPr>
          <w:trHeight w:val="432"/>
        </w:trPr>
        <w:tc>
          <w:tcPr>
            <w:tcW w:w="212" w:type="pct"/>
            <w:tcBorders>
              <w:bottom w:val="single" w:sz="4" w:space="0" w:color="auto"/>
            </w:tcBorders>
            <w:vAlign w:val="center"/>
          </w:tcPr>
          <w:p w14:paraId="6918995D" w14:textId="2C7042EE"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1</w:t>
            </w:r>
          </w:p>
        </w:tc>
        <w:tc>
          <w:tcPr>
            <w:tcW w:w="1871" w:type="pct"/>
            <w:tcBorders>
              <w:bottom w:val="single" w:sz="4" w:space="0" w:color="auto"/>
            </w:tcBorders>
            <w:shd w:val="clear" w:color="auto" w:fill="auto"/>
            <w:vAlign w:val="center"/>
          </w:tcPr>
          <w:p w14:paraId="6918995E" w14:textId="0AA31045" w:rsidR="000626BC" w:rsidRPr="00EB049B" w:rsidRDefault="000626BC" w:rsidP="000626BC">
            <w:pPr>
              <w:keepNext/>
              <w:rPr>
                <w:rFonts w:asciiTheme="minorHAnsi" w:hAnsiTheme="minorHAnsi"/>
                <w:b/>
              </w:rPr>
            </w:pPr>
            <w:r w:rsidRPr="00EB049B">
              <w:rPr>
                <w:rFonts w:asciiTheme="minorHAnsi" w:hAnsiTheme="minorHAnsi"/>
              </w:rPr>
              <w:t xml:space="preserve">Actual </w:t>
            </w:r>
            <w:r>
              <w:rPr>
                <w:rFonts w:asciiTheme="minorHAnsi" w:hAnsiTheme="minorHAnsi"/>
              </w:rPr>
              <w:t>D</w:t>
            </w:r>
            <w:r w:rsidRPr="00EB049B">
              <w:rPr>
                <w:rFonts w:asciiTheme="minorHAnsi" w:hAnsiTheme="minorHAnsi"/>
              </w:rPr>
              <w:t xml:space="preserve">uct </w:t>
            </w:r>
            <w:r>
              <w:rPr>
                <w:rFonts w:asciiTheme="minorHAnsi" w:hAnsiTheme="minorHAnsi"/>
              </w:rPr>
              <w:t>L</w:t>
            </w:r>
            <w:r w:rsidRPr="00EB049B">
              <w:rPr>
                <w:rFonts w:asciiTheme="minorHAnsi" w:hAnsiTheme="minorHAnsi"/>
              </w:rPr>
              <w:t xml:space="preserve">eakage </w:t>
            </w:r>
            <w:r>
              <w:rPr>
                <w:rFonts w:asciiTheme="minorHAnsi" w:hAnsiTheme="minorHAnsi"/>
              </w:rPr>
              <w:t>R</w:t>
            </w:r>
            <w:r w:rsidRPr="00EB049B">
              <w:rPr>
                <w:rFonts w:asciiTheme="minorHAnsi" w:hAnsiTheme="minorHAnsi"/>
              </w:rPr>
              <w:t xml:space="preserve">ate from </w:t>
            </w:r>
            <w:r>
              <w:rPr>
                <w:rFonts w:asciiTheme="minorHAnsi" w:hAnsiTheme="minorHAnsi"/>
              </w:rPr>
              <w:t>L</w:t>
            </w:r>
            <w:r w:rsidRPr="00EB049B">
              <w:rPr>
                <w:rFonts w:asciiTheme="minorHAnsi" w:hAnsiTheme="minorHAnsi"/>
              </w:rPr>
              <w:t xml:space="preserve">eakage </w:t>
            </w:r>
            <w:r>
              <w:rPr>
                <w:rFonts w:asciiTheme="minorHAnsi" w:hAnsiTheme="minorHAnsi"/>
              </w:rPr>
              <w:t>T</w:t>
            </w:r>
            <w:r w:rsidRPr="00EB049B">
              <w:rPr>
                <w:rFonts w:asciiTheme="minorHAnsi" w:hAnsiTheme="minorHAnsi"/>
              </w:rPr>
              <w:t xml:space="preserve">est </w:t>
            </w:r>
            <w:r>
              <w:rPr>
                <w:rFonts w:asciiTheme="minorHAnsi" w:hAnsiTheme="minorHAnsi"/>
              </w:rPr>
              <w:t>M</w:t>
            </w:r>
            <w:r w:rsidRPr="00EB049B">
              <w:rPr>
                <w:rFonts w:asciiTheme="minorHAnsi" w:hAnsiTheme="minorHAnsi"/>
              </w:rPr>
              <w:t>easurement (cfm)</w:t>
            </w:r>
          </w:p>
        </w:tc>
        <w:tc>
          <w:tcPr>
            <w:tcW w:w="2917" w:type="pct"/>
            <w:tcBorders>
              <w:bottom w:val="single" w:sz="4" w:space="0" w:color="auto"/>
            </w:tcBorders>
            <w:shd w:val="clear" w:color="auto" w:fill="auto"/>
          </w:tcPr>
          <w:p w14:paraId="6918995F" w14:textId="77777777" w:rsidR="000626BC" w:rsidRPr="00EB049B" w:rsidRDefault="000626BC" w:rsidP="000626BC">
            <w:pPr>
              <w:keepNext/>
              <w:rPr>
                <w:rFonts w:asciiTheme="minorHAnsi" w:hAnsiTheme="minorHAnsi"/>
              </w:rPr>
            </w:pPr>
            <w:r w:rsidRPr="00EB049B">
              <w:rPr>
                <w:rFonts w:asciiTheme="minorHAnsi" w:hAnsiTheme="minorHAnsi"/>
              </w:rPr>
              <w:t xml:space="preserve">&lt;&lt;user input: numeric </w:t>
            </w:r>
            <w:proofErr w:type="spellStart"/>
            <w:r w:rsidRPr="00EB049B">
              <w:rPr>
                <w:rFonts w:asciiTheme="minorHAnsi" w:hAnsiTheme="minorHAnsi"/>
              </w:rPr>
              <w:t>xxx.x</w:t>
            </w:r>
            <w:proofErr w:type="spellEnd"/>
            <w:r w:rsidRPr="00EB049B">
              <w:rPr>
                <w:rFonts w:asciiTheme="minorHAnsi" w:hAnsiTheme="minorHAnsi"/>
              </w:rPr>
              <w:t>&gt;&gt;</w:t>
            </w:r>
          </w:p>
        </w:tc>
      </w:tr>
      <w:tr w:rsidR="000626BC" w:rsidRPr="00EB049B" w14:paraId="69189964" w14:textId="77777777" w:rsidTr="00215611">
        <w:trPr>
          <w:trHeight w:val="432"/>
        </w:trPr>
        <w:tc>
          <w:tcPr>
            <w:tcW w:w="212" w:type="pct"/>
            <w:tcBorders>
              <w:bottom w:val="single" w:sz="4" w:space="0" w:color="auto"/>
            </w:tcBorders>
            <w:vAlign w:val="center"/>
          </w:tcPr>
          <w:p w14:paraId="69189961" w14:textId="69C46FD6"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2</w:t>
            </w:r>
          </w:p>
        </w:tc>
        <w:tc>
          <w:tcPr>
            <w:tcW w:w="1871" w:type="pct"/>
            <w:tcBorders>
              <w:bottom w:val="single" w:sz="4" w:space="0" w:color="auto"/>
            </w:tcBorders>
            <w:shd w:val="clear" w:color="auto" w:fill="auto"/>
            <w:vAlign w:val="center"/>
          </w:tcPr>
          <w:p w14:paraId="69189962" w14:textId="2CB3ECE7" w:rsidR="000626BC" w:rsidRPr="00EB049B" w:rsidRDefault="000626BC" w:rsidP="000626BC">
            <w:pPr>
              <w:keepNext/>
              <w:rPr>
                <w:rFonts w:asciiTheme="minorHAnsi" w:hAnsiTheme="minorHAnsi"/>
              </w:rPr>
            </w:pPr>
            <w:r w:rsidRPr="00EB049B">
              <w:rPr>
                <w:rFonts w:asciiTheme="minorHAnsi" w:hAnsiTheme="minorHAnsi"/>
              </w:rPr>
              <w:t>Air-Handling Unit Manufacturer Name</w:t>
            </w:r>
          </w:p>
        </w:tc>
        <w:tc>
          <w:tcPr>
            <w:tcW w:w="2917" w:type="pct"/>
            <w:tcBorders>
              <w:bottom w:val="single" w:sz="4" w:space="0" w:color="auto"/>
            </w:tcBorders>
            <w:shd w:val="clear" w:color="auto" w:fill="auto"/>
          </w:tcPr>
          <w:p w14:paraId="69189963" w14:textId="77777777" w:rsidR="000626BC" w:rsidRPr="00EB049B" w:rsidRDefault="000626BC" w:rsidP="000626BC">
            <w:pPr>
              <w:keepNext/>
              <w:rPr>
                <w:rFonts w:asciiTheme="minorHAnsi" w:hAnsiTheme="minorHAnsi"/>
              </w:rPr>
            </w:pPr>
            <w:r w:rsidRPr="00EB049B">
              <w:rPr>
                <w:rFonts w:asciiTheme="minorHAnsi" w:hAnsiTheme="minorHAnsi"/>
              </w:rPr>
              <w:t>&lt;&lt;text (data from MCH-01)&gt;&gt;</w:t>
            </w:r>
          </w:p>
        </w:tc>
      </w:tr>
      <w:tr w:rsidR="000626BC" w:rsidRPr="00EB049B" w14:paraId="69189968" w14:textId="77777777" w:rsidTr="004252CD">
        <w:trPr>
          <w:trHeight w:val="432"/>
        </w:trPr>
        <w:tc>
          <w:tcPr>
            <w:tcW w:w="212" w:type="pct"/>
            <w:vAlign w:val="center"/>
          </w:tcPr>
          <w:p w14:paraId="69189965" w14:textId="30035A9B"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3</w:t>
            </w:r>
          </w:p>
        </w:tc>
        <w:tc>
          <w:tcPr>
            <w:tcW w:w="1871" w:type="pct"/>
            <w:shd w:val="clear" w:color="auto" w:fill="auto"/>
            <w:vAlign w:val="center"/>
          </w:tcPr>
          <w:p w14:paraId="69189966" w14:textId="0D94187D" w:rsidR="000626BC" w:rsidRPr="00EB049B" w:rsidRDefault="000626BC" w:rsidP="000626BC">
            <w:pPr>
              <w:keepNext/>
              <w:rPr>
                <w:rFonts w:asciiTheme="minorHAnsi" w:hAnsiTheme="minorHAnsi"/>
              </w:rPr>
            </w:pPr>
            <w:r w:rsidRPr="00EB049B">
              <w:rPr>
                <w:rFonts w:asciiTheme="minorHAnsi" w:hAnsiTheme="minorHAnsi"/>
              </w:rPr>
              <w:t>Air-Handling Unit Model Number</w:t>
            </w:r>
          </w:p>
        </w:tc>
        <w:tc>
          <w:tcPr>
            <w:tcW w:w="2917" w:type="pct"/>
            <w:shd w:val="clear" w:color="auto" w:fill="auto"/>
          </w:tcPr>
          <w:p w14:paraId="69189967" w14:textId="77777777" w:rsidR="000626BC" w:rsidRPr="00EB049B" w:rsidRDefault="000626BC" w:rsidP="000626BC">
            <w:pPr>
              <w:keepNext/>
              <w:rPr>
                <w:rFonts w:asciiTheme="minorHAnsi" w:hAnsiTheme="minorHAnsi"/>
              </w:rPr>
            </w:pPr>
            <w:r>
              <w:rPr>
                <w:rFonts w:asciiTheme="minorHAnsi" w:hAnsiTheme="minorHAnsi"/>
              </w:rPr>
              <w:t>&lt;&lt;text (data from M</w:t>
            </w:r>
            <w:r w:rsidRPr="00EB049B">
              <w:rPr>
                <w:rFonts w:asciiTheme="minorHAnsi" w:hAnsiTheme="minorHAnsi"/>
              </w:rPr>
              <w:t>CH-01)&gt;&gt;</w:t>
            </w:r>
          </w:p>
        </w:tc>
      </w:tr>
      <w:tr w:rsidR="000626BC" w:rsidRPr="00EB049B" w14:paraId="6918996B" w14:textId="77777777" w:rsidTr="008D7DEA">
        <w:trPr>
          <w:trHeight w:val="432"/>
        </w:trPr>
        <w:tc>
          <w:tcPr>
            <w:tcW w:w="212" w:type="pct"/>
            <w:vAlign w:val="center"/>
          </w:tcPr>
          <w:p w14:paraId="69189969" w14:textId="0BB7BB70"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r>
              <w:rPr>
                <w:rFonts w:asciiTheme="minorHAnsi" w:hAnsiTheme="minorHAnsi"/>
              </w:rPr>
              <w:t>4</w:t>
            </w:r>
          </w:p>
        </w:tc>
        <w:tc>
          <w:tcPr>
            <w:tcW w:w="1871" w:type="pct"/>
            <w:shd w:val="clear" w:color="auto" w:fill="auto"/>
            <w:vAlign w:val="center"/>
          </w:tcPr>
          <w:p w14:paraId="3E9D042A" w14:textId="77777777" w:rsidR="000626BC" w:rsidRPr="00EB049B" w:rsidRDefault="000626BC" w:rsidP="000626BC">
            <w:pPr>
              <w:keepNext/>
              <w:rPr>
                <w:rFonts w:asciiTheme="minorHAnsi" w:hAnsiTheme="minorHAnsi"/>
              </w:rPr>
            </w:pPr>
            <w:r w:rsidRPr="00EB049B">
              <w:rPr>
                <w:rFonts w:asciiTheme="minorHAnsi" w:hAnsiTheme="minorHAnsi"/>
              </w:rPr>
              <w:t xml:space="preserve">Compliance </w:t>
            </w:r>
            <w:r>
              <w:rPr>
                <w:rFonts w:asciiTheme="minorHAnsi" w:hAnsiTheme="minorHAnsi"/>
              </w:rPr>
              <w:t>S</w:t>
            </w:r>
            <w:r w:rsidRPr="00EB049B">
              <w:rPr>
                <w:rFonts w:asciiTheme="minorHAnsi" w:hAnsiTheme="minorHAnsi"/>
              </w:rPr>
              <w:t>tatement:</w:t>
            </w:r>
          </w:p>
        </w:tc>
        <w:tc>
          <w:tcPr>
            <w:tcW w:w="2917" w:type="pct"/>
            <w:shd w:val="clear" w:color="auto" w:fill="auto"/>
            <w:vAlign w:val="center"/>
          </w:tcPr>
          <w:p w14:paraId="6918996A" w14:textId="272B8FA6" w:rsidR="000626BC" w:rsidRPr="00EB049B" w:rsidRDefault="000626BC" w:rsidP="000626BC">
            <w:pPr>
              <w:keepNext/>
              <w:rPr>
                <w:rFonts w:asciiTheme="minorHAnsi" w:hAnsiTheme="minorHAnsi"/>
              </w:rPr>
            </w:pPr>
            <w:r w:rsidRPr="00EB049B">
              <w:rPr>
                <w:rFonts w:asciiTheme="minorHAnsi" w:hAnsiTheme="minorHAnsi"/>
              </w:rPr>
              <w:t xml:space="preserve">&lt;&lt;if measured leakage </w:t>
            </w:r>
            <w:r>
              <w:rPr>
                <w:rFonts w:asciiTheme="minorHAnsi" w:hAnsiTheme="minorHAnsi"/>
              </w:rPr>
              <w:t xml:space="preserve">rate </w:t>
            </w:r>
            <w:r w:rsidRPr="00EB049B">
              <w:rPr>
                <w:rFonts w:asciiTheme="minorHAnsi" w:hAnsiTheme="minorHAnsi"/>
              </w:rPr>
              <w:t xml:space="preserve">is </w:t>
            </w:r>
            <w:r w:rsidR="00E50625" w:rsidRPr="00E51726">
              <w:rPr>
                <w:rFonts w:asciiTheme="minorHAnsi" w:hAnsiTheme="minorHAnsi"/>
                <w:szCs w:val="18"/>
              </w:rPr>
              <w:t>≤</w:t>
            </w:r>
            <w:r>
              <w:rPr>
                <w:rFonts w:asciiTheme="minorHAnsi" w:hAnsiTheme="minorHAnsi"/>
              </w:rPr>
              <w:t xml:space="preserve"> to target allowable leakage rate</w:t>
            </w:r>
            <w:r w:rsidRPr="00EB049B">
              <w:rPr>
                <w:rFonts w:asciiTheme="minorHAnsi" w:hAnsiTheme="minorHAnsi"/>
              </w:rPr>
              <w:t xml:space="preserve">:  "system passes leakage test";  else if measured leakage </w:t>
            </w:r>
            <w:r>
              <w:rPr>
                <w:rFonts w:asciiTheme="minorHAnsi" w:hAnsiTheme="minorHAnsi"/>
              </w:rPr>
              <w:t>rate is &gt; target allowable leakage rate</w:t>
            </w:r>
            <w:r w:rsidRPr="00EB049B">
              <w:rPr>
                <w:rFonts w:asciiTheme="minorHAnsi" w:hAnsiTheme="minorHAnsi"/>
              </w:rPr>
              <w:t>:  "system fails leakage test"&gt;&gt;</w:t>
            </w:r>
          </w:p>
        </w:tc>
      </w:tr>
    </w:tbl>
    <w:p w14:paraId="6918996E" w14:textId="77777777" w:rsidR="00C62F10" w:rsidRPr="00EB049B" w:rsidRDefault="00C62F10" w:rsidP="00C62F10">
      <w:pPr>
        <w:rPr>
          <w:rFonts w:asciiTheme="minorHAnsi" w:hAnsiTheme="minorHAnsi"/>
        </w:rPr>
      </w:pPr>
      <w:r w:rsidRPr="00EB049B">
        <w:rPr>
          <w:rFonts w:asciiTheme="minorHAnsi" w:hAnsiTheme="minorHAnsi"/>
        </w:rPr>
        <w:br w:type="page"/>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A735D9" w:rsidRPr="00EB049B" w14:paraId="69189970" w14:textId="77777777" w:rsidTr="006A3ED4">
        <w:trPr>
          <w:trHeight w:val="215"/>
        </w:trPr>
        <w:tc>
          <w:tcPr>
            <w:tcW w:w="5000" w:type="pct"/>
            <w:gridSpan w:val="2"/>
            <w:vAlign w:val="center"/>
          </w:tcPr>
          <w:p w14:paraId="6918996F" w14:textId="4CCA4561" w:rsidR="00A735D9" w:rsidRPr="006A3ED4" w:rsidRDefault="00A735D9" w:rsidP="006A3ED4">
            <w:pPr>
              <w:rPr>
                <w:rFonts w:asciiTheme="minorHAnsi" w:hAnsiTheme="minorHAnsi"/>
                <w:b/>
              </w:rPr>
            </w:pPr>
            <w:r w:rsidRPr="006A3ED4">
              <w:rPr>
                <w:rFonts w:asciiTheme="minorHAnsi" w:hAnsiTheme="minorHAnsi"/>
                <w:b/>
                <w:caps/>
              </w:rPr>
              <w:lastRenderedPageBreak/>
              <w:t xml:space="preserve">C. </w:t>
            </w:r>
            <w:r w:rsidR="006A3ED4" w:rsidRPr="006A3ED4">
              <w:rPr>
                <w:rFonts w:asciiTheme="minorHAnsi" w:hAnsiTheme="minorHAnsi"/>
                <w:b/>
              </w:rPr>
              <w:t>Additional Requirements for Compliance</w:t>
            </w:r>
          </w:p>
        </w:tc>
      </w:tr>
      <w:tr w:rsidR="00A735D9" w:rsidRPr="00EB049B" w14:paraId="69189974" w14:textId="77777777" w:rsidTr="00B45244">
        <w:trPr>
          <w:trHeight w:val="357"/>
        </w:trPr>
        <w:tc>
          <w:tcPr>
            <w:tcW w:w="213" w:type="pct"/>
            <w:vAlign w:val="center"/>
          </w:tcPr>
          <w:p w14:paraId="69189971" w14:textId="5C6C91EE"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1</w:t>
            </w:r>
          </w:p>
        </w:tc>
        <w:tc>
          <w:tcPr>
            <w:tcW w:w="4787" w:type="pct"/>
            <w:vAlign w:val="center"/>
          </w:tcPr>
          <w:p w14:paraId="69189972" w14:textId="77777777" w:rsidR="00A735D9" w:rsidRPr="005F24BB" w:rsidRDefault="00A735D9" w:rsidP="002C125C">
            <w:pPr>
              <w:rPr>
                <w:rFonts w:asciiTheme="minorHAnsi" w:hAnsiTheme="minorHAnsi"/>
              </w:rPr>
            </w:pPr>
            <w:r w:rsidRPr="005F24BB">
              <w:rPr>
                <w:rFonts w:asciiTheme="minorHAnsi" w:hAnsiTheme="minorHAnsi"/>
              </w:rPr>
              <w:t>The Low Leakage Air-handling Unit Model identified on this compliance document is included in the list of certified Low Leakage Air-Handling Units published on the Energy Commission Website at:</w:t>
            </w:r>
          </w:p>
          <w:p w14:paraId="69189973" w14:textId="2C89C339" w:rsidR="00A735D9" w:rsidRPr="001377DF" w:rsidRDefault="00575194" w:rsidP="002C125C">
            <w:pPr>
              <w:rPr>
                <w:rFonts w:asciiTheme="minorHAnsi" w:hAnsiTheme="minorHAnsi"/>
              </w:rPr>
            </w:pPr>
            <w:hyperlink r:id="rId22" w:history="1">
              <w:r w:rsidR="005F24BB" w:rsidRPr="005F24BB">
                <w:rPr>
                  <w:rStyle w:val="Hyperlink"/>
                  <w:rFonts w:asciiTheme="minorHAnsi" w:hAnsiTheme="minorHAnsi"/>
                </w:rPr>
                <w:t>http://www.energy.ca.gov/title24/equipment_cert/llahu/low_leakage_air_handling_units.pdf</w:t>
              </w:r>
            </w:hyperlink>
            <w:r w:rsidR="005F24BB" w:rsidRPr="005F24BB">
              <w:rPr>
                <w:rFonts w:asciiTheme="minorHAnsi" w:hAnsiTheme="minorHAnsi"/>
              </w:rPr>
              <w:t xml:space="preserve"> </w:t>
            </w:r>
          </w:p>
        </w:tc>
      </w:tr>
      <w:tr w:rsidR="00A735D9" w:rsidRPr="00EB049B" w14:paraId="69189977" w14:textId="77777777" w:rsidTr="00B45244">
        <w:trPr>
          <w:trHeight w:val="357"/>
        </w:trPr>
        <w:tc>
          <w:tcPr>
            <w:tcW w:w="213" w:type="pct"/>
            <w:vAlign w:val="center"/>
          </w:tcPr>
          <w:p w14:paraId="69189975" w14:textId="4C273AF7"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2</w:t>
            </w:r>
          </w:p>
        </w:tc>
        <w:tc>
          <w:tcPr>
            <w:tcW w:w="4787" w:type="pct"/>
            <w:vAlign w:val="center"/>
          </w:tcPr>
          <w:p w14:paraId="69189976" w14:textId="03DCA401" w:rsidR="00A735D9" w:rsidRPr="00EB049B" w:rsidRDefault="00A735D9" w:rsidP="002C125C">
            <w:pPr>
              <w:rPr>
                <w:rFonts w:asciiTheme="minorHAnsi" w:hAnsiTheme="minorHAnsi"/>
                <w:b/>
              </w:rPr>
            </w:pPr>
            <w:r w:rsidRPr="00EB049B">
              <w:rPr>
                <w:rFonts w:asciiTheme="minorHAnsi" w:hAnsiTheme="minorHAnsi"/>
              </w:rPr>
              <w:t>System was tested in its normal operation condition. No temporary taping allowed.</w:t>
            </w:r>
          </w:p>
        </w:tc>
      </w:tr>
      <w:tr w:rsidR="00A735D9" w:rsidRPr="00EB049B" w14:paraId="6918997A" w14:textId="77777777" w:rsidTr="00B45244">
        <w:trPr>
          <w:trHeight w:val="357"/>
        </w:trPr>
        <w:tc>
          <w:tcPr>
            <w:tcW w:w="213" w:type="pct"/>
            <w:vAlign w:val="center"/>
          </w:tcPr>
          <w:p w14:paraId="69189978" w14:textId="180DF7F7"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3</w:t>
            </w:r>
          </w:p>
        </w:tc>
        <w:tc>
          <w:tcPr>
            <w:tcW w:w="4787" w:type="pct"/>
            <w:vAlign w:val="center"/>
          </w:tcPr>
          <w:p w14:paraId="69189979" w14:textId="2843FF0F" w:rsidR="00A735D9" w:rsidRPr="00EB049B" w:rsidRDefault="004D4011" w:rsidP="002C125C">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A735D9" w:rsidRPr="00EB049B" w14:paraId="6918997D" w14:textId="77777777" w:rsidTr="00B45244">
        <w:trPr>
          <w:trHeight w:val="357"/>
        </w:trPr>
        <w:tc>
          <w:tcPr>
            <w:tcW w:w="213" w:type="pct"/>
            <w:vAlign w:val="center"/>
          </w:tcPr>
          <w:p w14:paraId="6918997B" w14:textId="6AEE7739"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4</w:t>
            </w:r>
          </w:p>
        </w:tc>
        <w:tc>
          <w:tcPr>
            <w:tcW w:w="4787" w:type="pct"/>
            <w:vAlign w:val="center"/>
          </w:tcPr>
          <w:p w14:paraId="6918997C" w14:textId="77777777" w:rsidR="00A735D9" w:rsidRPr="00EB049B" w:rsidRDefault="00A735D9" w:rsidP="002C125C">
            <w:pPr>
              <w:rPr>
                <w:rFonts w:asciiTheme="minorHAnsi" w:hAnsiTheme="minorHAnsi"/>
                <w:b/>
              </w:rPr>
            </w:pPr>
            <w:r w:rsidRPr="00EB049B">
              <w:rPr>
                <w:rFonts w:asciiTheme="minorHAnsi" w:hAnsiTheme="minorHAnsi"/>
                <w:bCs/>
              </w:rPr>
              <w:t>All</w:t>
            </w:r>
            <w:r w:rsidRPr="00EB049B">
              <w:rPr>
                <w:rFonts w:asciiTheme="minorHAnsi" w:hAnsiTheme="minorHAnsi"/>
              </w:rPr>
              <w:t xml:space="preserve"> supply and return register boots were sealed to the drywall.</w:t>
            </w:r>
          </w:p>
        </w:tc>
      </w:tr>
      <w:tr w:rsidR="00A735D9" w:rsidRPr="00EB049B" w14:paraId="69189980" w14:textId="77777777" w:rsidTr="00B45244">
        <w:trPr>
          <w:trHeight w:val="357"/>
        </w:trPr>
        <w:tc>
          <w:tcPr>
            <w:tcW w:w="213" w:type="pct"/>
            <w:vAlign w:val="center"/>
          </w:tcPr>
          <w:p w14:paraId="6918997E" w14:textId="5960C442"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5</w:t>
            </w:r>
          </w:p>
        </w:tc>
        <w:tc>
          <w:tcPr>
            <w:tcW w:w="4787" w:type="pct"/>
            <w:vAlign w:val="center"/>
          </w:tcPr>
          <w:p w14:paraId="6918997F" w14:textId="58691524" w:rsidR="00A735D9" w:rsidRPr="00EB049B" w:rsidRDefault="00A735D9" w:rsidP="002C125C">
            <w:pPr>
              <w:rPr>
                <w:rFonts w:asciiTheme="minorHAnsi" w:hAnsiTheme="minorHAnsi"/>
                <w:b/>
              </w:rPr>
            </w:pPr>
            <w:r w:rsidRPr="00EB049B">
              <w:rPr>
                <w:rFonts w:asciiTheme="minorHAnsi" w:hAnsiTheme="minorHAnsi"/>
              </w:rPr>
              <w:t>Building cavities were not used as plenums</w:t>
            </w:r>
            <w:r w:rsidR="008D7DEA">
              <w:rPr>
                <w:rFonts w:asciiTheme="minorHAnsi" w:hAnsiTheme="minorHAnsi"/>
              </w:rPr>
              <w:t>,</w:t>
            </w:r>
            <w:r w:rsidRPr="00EB049B">
              <w:rPr>
                <w:rFonts w:asciiTheme="minorHAnsi" w:hAnsiTheme="minorHAnsi"/>
              </w:rPr>
              <w:t xml:space="preserve"> or platform returns</w:t>
            </w:r>
            <w:r w:rsidR="008D7DEA">
              <w:rPr>
                <w:rFonts w:asciiTheme="minorHAnsi" w:hAnsiTheme="minorHAnsi"/>
              </w:rPr>
              <w:t>,</w:t>
            </w:r>
            <w:r w:rsidRPr="00EB049B">
              <w:rPr>
                <w:rFonts w:asciiTheme="minorHAnsi" w:hAnsiTheme="minorHAnsi"/>
              </w:rPr>
              <w:t xml:space="preserve"> in lieu of ducts.</w:t>
            </w:r>
          </w:p>
        </w:tc>
      </w:tr>
      <w:tr w:rsidR="00A735D9" w:rsidRPr="00EB049B" w14:paraId="69189983" w14:textId="77777777" w:rsidTr="00B45244">
        <w:trPr>
          <w:trHeight w:val="357"/>
        </w:trPr>
        <w:tc>
          <w:tcPr>
            <w:tcW w:w="213" w:type="pct"/>
            <w:vAlign w:val="center"/>
          </w:tcPr>
          <w:p w14:paraId="69189981" w14:textId="7056103C"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6</w:t>
            </w:r>
          </w:p>
        </w:tc>
        <w:tc>
          <w:tcPr>
            <w:tcW w:w="4787" w:type="pct"/>
            <w:vAlign w:val="center"/>
          </w:tcPr>
          <w:p w14:paraId="69189982" w14:textId="77777777" w:rsidR="00A735D9" w:rsidRPr="00EB049B" w:rsidRDefault="00A735D9" w:rsidP="002C125C">
            <w:pPr>
              <w:rPr>
                <w:rFonts w:asciiTheme="minorHAnsi" w:hAnsiTheme="minorHAnsi"/>
                <w:b/>
              </w:rPr>
            </w:pPr>
            <w:r w:rsidRPr="00EB049B">
              <w:rPr>
                <w:rFonts w:asciiTheme="minorHAnsi" w:hAnsiTheme="minorHAnsi"/>
              </w:rPr>
              <w:t>If cloth backed tape was used it was covered with Mastic and draw bands.</w:t>
            </w:r>
          </w:p>
        </w:tc>
      </w:tr>
      <w:tr w:rsidR="00A735D9" w:rsidRPr="00EB049B" w14:paraId="69189986" w14:textId="77777777" w:rsidTr="00B45244">
        <w:trPr>
          <w:trHeight w:val="357"/>
        </w:trPr>
        <w:tc>
          <w:tcPr>
            <w:tcW w:w="213" w:type="pct"/>
            <w:vAlign w:val="center"/>
          </w:tcPr>
          <w:p w14:paraId="69189984" w14:textId="30B9BC18"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7</w:t>
            </w:r>
          </w:p>
        </w:tc>
        <w:tc>
          <w:tcPr>
            <w:tcW w:w="4787" w:type="pct"/>
            <w:vAlign w:val="center"/>
          </w:tcPr>
          <w:p w14:paraId="69189985" w14:textId="77777777" w:rsidR="00A735D9" w:rsidRPr="00EB049B" w:rsidRDefault="00A735D9" w:rsidP="002C125C">
            <w:pPr>
              <w:rPr>
                <w:rFonts w:asciiTheme="minorHAnsi" w:hAnsiTheme="minorHAnsi"/>
                <w:b/>
              </w:rPr>
            </w:pPr>
            <w:r w:rsidRPr="00EB049B">
              <w:rPr>
                <w:rFonts w:asciiTheme="minorHAnsi" w:hAnsiTheme="minorHAnsi"/>
              </w:rPr>
              <w:t>All connection points between the air handler and the supply and return plenums are completely sealed.</w:t>
            </w:r>
          </w:p>
        </w:tc>
      </w:tr>
      <w:tr w:rsidR="00B45244" w:rsidRPr="00EB049B" w14:paraId="69189988" w14:textId="77777777" w:rsidTr="00B45244">
        <w:trPr>
          <w:trHeight w:val="254"/>
        </w:trPr>
        <w:tc>
          <w:tcPr>
            <w:tcW w:w="5000" w:type="pct"/>
            <w:gridSpan w:val="2"/>
            <w:vAlign w:val="center"/>
          </w:tcPr>
          <w:p w14:paraId="69189987" w14:textId="77777777" w:rsidR="00B45244" w:rsidRPr="00EB049B" w:rsidRDefault="00B45244" w:rsidP="004252CD">
            <w:pPr>
              <w:rPr>
                <w:rFonts w:asciiTheme="minorHAnsi" w:hAnsiTheme="minorHAnsi"/>
              </w:rPr>
            </w:pPr>
            <w:r w:rsidRPr="00B450FB">
              <w:rPr>
                <w:rFonts w:ascii="Calibri" w:eastAsia="Calibri" w:hAnsi="Calibri"/>
                <w:b/>
                <w:sz w:val="18"/>
                <w:szCs w:val="18"/>
              </w:rPr>
              <w:t>The responsible person’s signature on this compliance document affirms that all applicable requirements in this table have been met.</w:t>
            </w:r>
          </w:p>
        </w:tc>
      </w:tr>
    </w:tbl>
    <w:p w14:paraId="69189989" w14:textId="77777777" w:rsidR="00C62F10" w:rsidRPr="00EB049B" w:rsidRDefault="00C62F10" w:rsidP="006A3ED4">
      <w:pPr>
        <w:rPr>
          <w:rFonts w:asciiTheme="minorHAnsi" w:hAnsiTheme="minorHAnsi"/>
        </w:rPr>
      </w:pPr>
    </w:p>
    <w:sectPr w:rsidR="00C62F10" w:rsidRPr="00EB049B" w:rsidSect="00E7150A">
      <w:headerReference w:type="even" r:id="rId23"/>
      <w:headerReference w:type="default" r:id="rId24"/>
      <w:footerReference w:type="default" r:id="rId25"/>
      <w:headerReference w:type="first" r:id="rId26"/>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2B130" w14:textId="77777777" w:rsidR="00575194" w:rsidRDefault="00575194">
      <w:r>
        <w:separator/>
      </w:r>
    </w:p>
  </w:endnote>
  <w:endnote w:type="continuationSeparator" w:id="0">
    <w:p w14:paraId="30ECC192" w14:textId="77777777" w:rsidR="00575194" w:rsidRDefault="00575194">
      <w:r>
        <w:continuationSeparator/>
      </w:r>
    </w:p>
  </w:endnote>
  <w:endnote w:type="continuationNotice" w:id="1">
    <w:p w14:paraId="4FC05BD1" w14:textId="77777777" w:rsidR="00575194" w:rsidRDefault="005751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B36D0" w14:textId="77777777" w:rsidR="00293B8C" w:rsidRDefault="00293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1" w14:textId="77777777" w:rsidR="003D4529" w:rsidRPr="00C432F0" w:rsidRDefault="003D4529" w:rsidP="00C432F0">
    <w:pPr>
      <w:pStyle w:val="Footer"/>
    </w:pPr>
    <w:r w:rsidRPr="00C432F0">
      <w:t xml:space="preserve">Registration Number:                                                           Registration Date/Time:                                           HERS Provider:                       </w:t>
    </w:r>
  </w:p>
  <w:p w14:paraId="691899A2" w14:textId="04047F21" w:rsidR="003D4529" w:rsidRPr="00C432F0" w:rsidRDefault="003D4529" w:rsidP="00C432F0">
    <w:pPr>
      <w:pStyle w:val="Footer"/>
    </w:pPr>
    <w:r w:rsidRPr="00C432F0">
      <w:t>CA Building Energy Efficiency Standards - 201</w:t>
    </w:r>
    <w:r>
      <w:t>9</w:t>
    </w:r>
    <w:r w:rsidRPr="00C432F0">
      <w:t xml:space="preserve"> Residential Compliance</w:t>
    </w:r>
    <w:r w:rsidRPr="00C432F0">
      <w:tab/>
    </w:r>
    <w:del w:id="4" w:author="Alexis" w:date="2021-03-24T16:06:00Z">
      <w:r w:rsidDel="00293B8C">
        <w:delText>January 2019</w:delText>
      </w:r>
    </w:del>
    <w:ins w:id="5" w:author="Alexis" w:date="2021-03-24T16:06:00Z">
      <w:r w:rsidR="00293B8C">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6CE44" w14:textId="77777777" w:rsidR="00293B8C" w:rsidRDefault="00293B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C" w14:textId="28BC8E56" w:rsidR="003D4529" w:rsidRPr="00C432F0" w:rsidRDefault="003D4529" w:rsidP="00C432F0">
    <w:pPr>
      <w:pStyle w:val="Footer"/>
    </w:pPr>
    <w:r w:rsidRPr="00C432F0">
      <w:t>CA Building Energy Efficiency Standards - 201</w:t>
    </w:r>
    <w:r>
      <w:t>9</w:t>
    </w:r>
    <w:r w:rsidRPr="00C432F0">
      <w:t xml:space="preserve"> Residential Compliance</w:t>
    </w:r>
    <w:r w:rsidRPr="00C432F0">
      <w:tab/>
    </w:r>
    <w:del w:id="6" w:author="Alexis" w:date="2021-03-24T16:06:00Z">
      <w:r w:rsidDel="00293B8C">
        <w:delText>January 2019</w:delText>
      </w:r>
    </w:del>
    <w:ins w:id="7" w:author="Alexis" w:date="2021-03-24T16:06:00Z">
      <w:r w:rsidR="00293B8C">
        <w:t>March 2021</w:t>
      </w:r>
    </w:ins>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B6" w14:textId="22364BF2" w:rsidR="003D4529" w:rsidRPr="008C1989" w:rsidRDefault="003D4529" w:rsidP="00C432F0">
    <w:pPr>
      <w:pStyle w:val="Footer"/>
    </w:pPr>
    <w:r w:rsidRPr="00D161B1">
      <w:t>CA Building Energy Efficiency Standards - 201</w:t>
    </w:r>
    <w:r>
      <w:t>9</w:t>
    </w:r>
    <w:r w:rsidRPr="00D161B1">
      <w:t xml:space="preserve"> Residential Compliance</w:t>
    </w:r>
    <w:r w:rsidRPr="00D161B1">
      <w:tab/>
    </w:r>
    <w:del w:id="16" w:author="Alexis" w:date="2021-03-24T16:06:00Z">
      <w:r w:rsidDel="00293B8C">
        <w:delText>January 2019</w:delText>
      </w:r>
    </w:del>
    <w:ins w:id="17" w:author="Alexis" w:date="2021-03-24T16:06:00Z">
      <w:r w:rsidR="00293B8C">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5F62F" w14:textId="77777777" w:rsidR="00575194" w:rsidRDefault="00575194">
      <w:r>
        <w:separator/>
      </w:r>
    </w:p>
  </w:footnote>
  <w:footnote w:type="continuationSeparator" w:id="0">
    <w:p w14:paraId="465B4DAE" w14:textId="77777777" w:rsidR="00575194" w:rsidRDefault="00575194">
      <w:r>
        <w:continuationSeparator/>
      </w:r>
    </w:p>
  </w:footnote>
  <w:footnote w:type="continuationNotice" w:id="1">
    <w:p w14:paraId="5537716F" w14:textId="77777777" w:rsidR="00575194" w:rsidRDefault="005751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8E" w14:textId="77777777" w:rsidR="003D4529" w:rsidRDefault="00575194">
    <w:pPr>
      <w:pStyle w:val="Header"/>
    </w:pPr>
    <w:r>
      <w:rPr>
        <w:noProof/>
      </w:rPr>
      <w:pict w14:anchorId="69189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2"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8F" w14:textId="3DFAAD30" w:rsidR="003D4529" w:rsidRPr="007770C5" w:rsidRDefault="003D4529" w:rsidP="00C22DA5">
    <w:pPr>
      <w:suppressAutoHyphens/>
      <w:ind w:left="-90"/>
      <w:rPr>
        <w:rFonts w:ascii="Arial" w:hAnsi="Arial" w:cs="Arial"/>
        <w:sz w:val="14"/>
        <w:szCs w:val="14"/>
      </w:rPr>
    </w:pPr>
    <w:r w:rsidRPr="006E7AF3">
      <w:rPr>
        <w:rFonts w:ascii="Arial" w:hAnsi="Arial"/>
        <w:noProof/>
        <w:sz w:val="14"/>
      </w:rPr>
      <w:drawing>
        <wp:anchor distT="0" distB="0" distL="114300" distR="114300" simplePos="0" relativeHeight="251660288" behindDoc="0" locked="0" layoutInCell="1" allowOverlap="1" wp14:anchorId="691899BA" wp14:editId="2A50A033">
          <wp:simplePos x="0" y="0"/>
          <wp:positionH relativeFrom="margin">
            <wp:posOffset>6592570</wp:posOffset>
          </wp:positionH>
          <wp:positionV relativeFrom="margin">
            <wp:posOffset>-1211580</wp:posOffset>
          </wp:positionV>
          <wp:extent cx="316865" cy="278130"/>
          <wp:effectExtent l="0" t="0" r="0" b="0"/>
          <wp:wrapSquare wrapText="bothSides"/>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575194">
      <w:rPr>
        <w:rFonts w:ascii="Arial" w:hAnsi="Arial" w:cs="Arial"/>
        <w:noProof/>
        <w:sz w:val="14"/>
        <w:szCs w:val="14"/>
      </w:rPr>
      <w:pict w14:anchorId="69189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3"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69189990" w14:textId="77777777" w:rsidR="003D4529" w:rsidRPr="007770C5" w:rsidRDefault="003D4529" w:rsidP="00C22DA5">
    <w:pPr>
      <w:suppressAutoHyphens/>
      <w:ind w:left="-90"/>
      <w:rPr>
        <w:rFonts w:ascii="Arial" w:hAnsi="Arial" w:cs="Arial"/>
        <w:b/>
        <w:sz w:val="24"/>
        <w:szCs w:val="24"/>
      </w:rPr>
    </w:pPr>
    <w:r>
      <w:rPr>
        <w:rFonts w:ascii="Arial" w:hAnsi="Arial" w:cs="Arial"/>
        <w:b/>
        <w:sz w:val="24"/>
        <w:szCs w:val="24"/>
      </w:rPr>
      <w:t>DUCT LEAKAGE DIAGNOSTIC TEST</w:t>
    </w:r>
  </w:p>
  <w:p w14:paraId="69189991" w14:textId="293EE1CE" w:rsidR="003D4529" w:rsidRPr="007770C5" w:rsidRDefault="003D4529" w:rsidP="00C22DA5">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w:t>
    </w:r>
    <w:del w:id="0" w:author="Alexis" w:date="2021-03-24T16:06:00Z">
      <w:r w:rsidDel="00293B8C">
        <w:rPr>
          <w:rFonts w:ascii="Arial" w:hAnsi="Arial" w:cs="Arial"/>
          <w:sz w:val="14"/>
          <w:szCs w:val="14"/>
        </w:rPr>
        <w:delText>1</w:delText>
      </w:r>
    </w:del>
    <w:ins w:id="1" w:author="Alexis" w:date="2021-03-24T16:06:00Z">
      <w:r w:rsidR="00293B8C">
        <w:rPr>
          <w:rFonts w:ascii="Arial" w:hAnsi="Arial" w:cs="Arial"/>
          <w:sz w:val="14"/>
          <w:szCs w:val="14"/>
        </w:rPr>
        <w:t>3</w:t>
      </w:r>
    </w:ins>
    <w:r>
      <w:rPr>
        <w:rFonts w:ascii="Arial" w:hAnsi="Arial" w:cs="Arial"/>
        <w:sz w:val="14"/>
        <w:szCs w:val="14"/>
      </w:rPr>
      <w:t>/</w:t>
    </w:r>
    <w:ins w:id="2" w:author="Alexis" w:date="2021-03-24T16:06:00Z">
      <w:r w:rsidR="00293B8C">
        <w:rPr>
          <w:rFonts w:ascii="Arial" w:hAnsi="Arial" w:cs="Arial"/>
          <w:sz w:val="14"/>
          <w:szCs w:val="14"/>
        </w:rPr>
        <w:t>21</w:t>
      </w:r>
    </w:ins>
    <w:del w:id="3" w:author="Alexis" w:date="2021-03-24T16:06:00Z">
      <w:r w:rsidDel="00293B8C">
        <w:rPr>
          <w:rFonts w:ascii="Arial" w:hAnsi="Arial" w:cs="Arial"/>
          <w:sz w:val="14"/>
          <w:szCs w:val="14"/>
        </w:rPr>
        <w:delText>19</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961"/>
      <w:gridCol w:w="1559"/>
    </w:tblGrid>
    <w:tr w:rsidR="003D4529" w:rsidRPr="00F85124" w14:paraId="69189994" w14:textId="77777777" w:rsidTr="00C22DA5">
      <w:trPr>
        <w:cantSplit/>
        <w:trHeight w:val="288"/>
      </w:trPr>
      <w:tc>
        <w:tcPr>
          <w:tcW w:w="4155" w:type="pct"/>
          <w:gridSpan w:val="3"/>
          <w:tcBorders>
            <w:left w:val="single" w:sz="4" w:space="0" w:color="auto"/>
            <w:bottom w:val="single" w:sz="4" w:space="0" w:color="auto"/>
            <w:right w:val="nil"/>
          </w:tcBorders>
          <w:vAlign w:val="center"/>
        </w:tcPr>
        <w:p w14:paraId="69189992" w14:textId="77777777" w:rsidR="003D4529" w:rsidRPr="00F85124" w:rsidRDefault="003D4529" w:rsidP="00FB5BDC">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69189993" w14:textId="77777777" w:rsidR="003D4529" w:rsidRPr="00F85124" w:rsidRDefault="003D4529" w:rsidP="00FB5BDC">
          <w:pPr>
            <w:pStyle w:val="Heading1"/>
            <w:jc w:val="right"/>
            <w:rPr>
              <w:rFonts w:asciiTheme="minorHAnsi" w:hAnsiTheme="minorHAnsi"/>
              <w:b w:val="0"/>
              <w:bCs/>
              <w:sz w:val="20"/>
            </w:rPr>
          </w:pPr>
          <w:r>
            <w:rPr>
              <w:rFonts w:asciiTheme="minorHAnsi" w:hAnsiTheme="minorHAnsi"/>
              <w:b w:val="0"/>
              <w:bCs/>
              <w:sz w:val="20"/>
            </w:rPr>
            <w:t>CF2R-MCH-20-H</w:t>
          </w:r>
        </w:p>
      </w:tc>
    </w:tr>
    <w:tr w:rsidR="003D4529" w:rsidRPr="00F85124" w14:paraId="69189997" w14:textId="77777777" w:rsidTr="00FB5BDC">
      <w:trPr>
        <w:cantSplit/>
        <w:trHeight w:val="288"/>
      </w:trPr>
      <w:tc>
        <w:tcPr>
          <w:tcW w:w="2500" w:type="pct"/>
          <w:gridSpan w:val="2"/>
          <w:tcBorders>
            <w:right w:val="nil"/>
          </w:tcBorders>
        </w:tcPr>
        <w:p w14:paraId="69189995" w14:textId="77777777" w:rsidR="003D4529" w:rsidRPr="00F85124" w:rsidRDefault="003D4529" w:rsidP="00FB5BDC">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69189996" w14:textId="4256B117" w:rsidR="003D4529" w:rsidRPr="00F85124" w:rsidRDefault="003D4529" w:rsidP="00FB5BDC">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E2243C">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62402">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3D4529" w:rsidRPr="00F85124" w14:paraId="6918999B" w14:textId="77777777" w:rsidTr="00C22DA5">
      <w:trPr>
        <w:cantSplit/>
        <w:trHeight w:val="288"/>
      </w:trPr>
      <w:tc>
        <w:tcPr>
          <w:tcW w:w="0" w:type="auto"/>
        </w:tcPr>
        <w:p w14:paraId="69189998" w14:textId="77777777" w:rsidR="003D4529" w:rsidRPr="00F85124" w:rsidRDefault="003D4529" w:rsidP="00FB5BDC">
          <w:pPr>
            <w:rPr>
              <w:rFonts w:asciiTheme="minorHAnsi" w:hAnsiTheme="minorHAnsi"/>
              <w:sz w:val="12"/>
              <w:szCs w:val="12"/>
            </w:rPr>
          </w:pPr>
          <w:r w:rsidRPr="00F85124">
            <w:rPr>
              <w:rFonts w:asciiTheme="minorHAnsi" w:hAnsiTheme="minorHAnsi"/>
              <w:sz w:val="12"/>
              <w:szCs w:val="12"/>
            </w:rPr>
            <w:t>Project Name:</w:t>
          </w:r>
        </w:p>
      </w:tc>
      <w:tc>
        <w:tcPr>
          <w:tcW w:w="1794" w:type="pct"/>
          <w:gridSpan w:val="2"/>
        </w:tcPr>
        <w:p w14:paraId="69189999" w14:textId="77777777" w:rsidR="003D4529" w:rsidRPr="00F85124" w:rsidRDefault="003D4529" w:rsidP="00FB5BDC">
          <w:pPr>
            <w:rPr>
              <w:rFonts w:asciiTheme="minorHAnsi" w:hAnsiTheme="minorHAnsi"/>
              <w:sz w:val="12"/>
              <w:szCs w:val="12"/>
            </w:rPr>
          </w:pPr>
          <w:r w:rsidRPr="00F85124">
            <w:rPr>
              <w:rFonts w:asciiTheme="minorHAnsi" w:hAnsiTheme="minorHAnsi"/>
              <w:sz w:val="12"/>
              <w:szCs w:val="12"/>
            </w:rPr>
            <w:t>Enforcement Agency:</w:t>
          </w:r>
        </w:p>
      </w:tc>
      <w:tc>
        <w:tcPr>
          <w:tcW w:w="845" w:type="pct"/>
        </w:tcPr>
        <w:p w14:paraId="6918999A" w14:textId="77777777" w:rsidR="003D4529" w:rsidRPr="00F85124" w:rsidRDefault="003D4529" w:rsidP="00FB5BDC">
          <w:pPr>
            <w:rPr>
              <w:rFonts w:asciiTheme="minorHAnsi" w:hAnsiTheme="minorHAnsi"/>
              <w:sz w:val="12"/>
              <w:szCs w:val="12"/>
            </w:rPr>
          </w:pPr>
          <w:r w:rsidRPr="00F85124">
            <w:rPr>
              <w:rFonts w:asciiTheme="minorHAnsi" w:hAnsiTheme="minorHAnsi"/>
              <w:sz w:val="12"/>
              <w:szCs w:val="12"/>
            </w:rPr>
            <w:t>Permit Number:</w:t>
          </w:r>
        </w:p>
      </w:tc>
    </w:tr>
    <w:tr w:rsidR="003D4529" w:rsidRPr="00F85124" w14:paraId="6918999F" w14:textId="77777777" w:rsidTr="00C22DA5">
      <w:trPr>
        <w:cantSplit/>
        <w:trHeight w:val="288"/>
      </w:trPr>
      <w:tc>
        <w:tcPr>
          <w:tcW w:w="0" w:type="auto"/>
        </w:tcPr>
        <w:p w14:paraId="6918999C" w14:textId="77777777" w:rsidR="003D4529" w:rsidRPr="00F85124" w:rsidRDefault="003D4529" w:rsidP="00FB5BDC">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94" w:type="pct"/>
          <w:gridSpan w:val="2"/>
        </w:tcPr>
        <w:p w14:paraId="6918999D" w14:textId="77777777" w:rsidR="003D4529" w:rsidRPr="00F85124" w:rsidRDefault="003D4529" w:rsidP="00FB5BDC">
          <w:pPr>
            <w:rPr>
              <w:rFonts w:asciiTheme="minorHAnsi" w:hAnsiTheme="minorHAnsi"/>
              <w:sz w:val="12"/>
              <w:szCs w:val="12"/>
              <w:vertAlign w:val="superscript"/>
            </w:rPr>
          </w:pPr>
          <w:r w:rsidRPr="00F85124">
            <w:rPr>
              <w:rFonts w:asciiTheme="minorHAnsi" w:hAnsiTheme="minorHAnsi"/>
              <w:sz w:val="12"/>
              <w:szCs w:val="12"/>
            </w:rPr>
            <w:t>City</w:t>
          </w:r>
        </w:p>
      </w:tc>
      <w:tc>
        <w:tcPr>
          <w:tcW w:w="845" w:type="pct"/>
        </w:tcPr>
        <w:p w14:paraId="6918999E" w14:textId="77777777" w:rsidR="003D4529" w:rsidRPr="00F85124" w:rsidRDefault="003D4529" w:rsidP="00FB5BDC">
          <w:pPr>
            <w:rPr>
              <w:rFonts w:asciiTheme="minorHAnsi" w:hAnsiTheme="minorHAnsi"/>
              <w:sz w:val="12"/>
              <w:szCs w:val="12"/>
              <w:vertAlign w:val="superscript"/>
            </w:rPr>
          </w:pPr>
          <w:r w:rsidRPr="00F85124">
            <w:rPr>
              <w:rFonts w:asciiTheme="minorHAnsi" w:hAnsiTheme="minorHAnsi"/>
              <w:sz w:val="12"/>
              <w:szCs w:val="12"/>
            </w:rPr>
            <w:t>Zip Code</w:t>
          </w:r>
        </w:p>
      </w:tc>
    </w:tr>
  </w:tbl>
  <w:p w14:paraId="691899A0" w14:textId="77777777" w:rsidR="003D4529" w:rsidRPr="00685B37" w:rsidRDefault="003D4529" w:rsidP="00866F63">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3" w14:textId="77777777" w:rsidR="003D4529" w:rsidRDefault="00575194">
    <w:pPr>
      <w:pStyle w:val="Header"/>
    </w:pPr>
    <w:r>
      <w:rPr>
        <w:noProof/>
      </w:rPr>
      <w:pict w14:anchorId="69189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1"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4" w14:textId="77777777" w:rsidR="003D4529" w:rsidRDefault="00575194">
    <w:pPr>
      <w:pStyle w:val="Header"/>
    </w:pPr>
    <w:r>
      <w:rPr>
        <w:noProof/>
      </w:rPr>
      <w:pict w14:anchorId="69189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5"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3D4529" w:rsidRPr="00FB5BDC" w14:paraId="691899A7" w14:textId="77777777" w:rsidTr="0051699D">
      <w:trPr>
        <w:cantSplit/>
        <w:trHeight w:val="288"/>
      </w:trPr>
      <w:tc>
        <w:tcPr>
          <w:tcW w:w="3644" w:type="pct"/>
          <w:tcBorders>
            <w:bottom w:val="single" w:sz="4" w:space="0" w:color="auto"/>
          </w:tcBorders>
        </w:tcPr>
        <w:p w14:paraId="691899A5" w14:textId="77777777" w:rsidR="003D4529" w:rsidRPr="00FB5BDC" w:rsidRDefault="00575194" w:rsidP="00ED0FEA">
          <w:pPr>
            <w:pStyle w:val="Heading1"/>
            <w:rPr>
              <w:rFonts w:asciiTheme="minorHAnsi" w:hAnsiTheme="minorHAnsi"/>
              <w:b w:val="0"/>
              <w:bCs/>
              <w:sz w:val="20"/>
            </w:rPr>
          </w:pPr>
          <w:r>
            <w:rPr>
              <w:rFonts w:asciiTheme="minorHAnsi" w:hAnsiTheme="minorHAnsi"/>
              <w:b w:val="0"/>
              <w:bCs/>
              <w:noProof/>
              <w:sz w:val="20"/>
            </w:rPr>
            <w:pict w14:anchorId="69189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6"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3D4529" w:rsidRPr="00FB5BDC">
            <w:rPr>
              <w:rFonts w:asciiTheme="minorHAnsi" w:hAnsiTheme="minorHAnsi"/>
              <w:b w:val="0"/>
              <w:bCs/>
              <w:sz w:val="20"/>
            </w:rPr>
            <w:t>CERTIFICATE OF INSTALLATION</w:t>
          </w:r>
          <w:r w:rsidR="003D4529" w:rsidRPr="007900B0">
            <w:rPr>
              <w:rFonts w:asciiTheme="minorHAnsi" w:hAnsiTheme="minorHAnsi"/>
              <w:b w:val="0"/>
              <w:bCs/>
              <w:sz w:val="20"/>
            </w:rPr>
            <w:t xml:space="preserve"> - USER INSTRUCTIONS</w:t>
          </w:r>
        </w:p>
      </w:tc>
      <w:tc>
        <w:tcPr>
          <w:tcW w:w="0" w:type="auto"/>
          <w:gridSpan w:val="2"/>
          <w:tcBorders>
            <w:bottom w:val="single" w:sz="4" w:space="0" w:color="auto"/>
          </w:tcBorders>
          <w:tcMar>
            <w:left w:w="115" w:type="dxa"/>
            <w:right w:w="115" w:type="dxa"/>
          </w:tcMar>
          <w:vAlign w:val="center"/>
        </w:tcPr>
        <w:p w14:paraId="691899A6" w14:textId="03F31C48" w:rsidR="003D4529" w:rsidRPr="00FB5BDC" w:rsidRDefault="003D4529" w:rsidP="0051699D">
          <w:pPr>
            <w:pStyle w:val="Heading1"/>
            <w:jc w:val="right"/>
            <w:rPr>
              <w:rFonts w:asciiTheme="minorHAnsi" w:hAnsiTheme="minorHAnsi"/>
              <w:b w:val="0"/>
              <w:bCs/>
              <w:sz w:val="20"/>
            </w:rPr>
          </w:pPr>
          <w:r w:rsidRPr="00FB5BDC">
            <w:rPr>
              <w:rFonts w:asciiTheme="minorHAnsi" w:hAnsiTheme="minorHAnsi"/>
              <w:b w:val="0"/>
              <w:bCs/>
              <w:sz w:val="20"/>
            </w:rPr>
            <w:t>CF2R</w:t>
          </w:r>
          <w:r w:rsidRPr="00FB5BDC">
            <w:rPr>
              <w:rFonts w:asciiTheme="minorHAnsi" w:hAnsiTheme="minorHAnsi"/>
              <w:b w:val="0"/>
              <w:sz w:val="20"/>
            </w:rPr>
            <w:t>-MCH-20-H</w:t>
          </w:r>
        </w:p>
      </w:tc>
    </w:tr>
    <w:tr w:rsidR="003D4529" w:rsidRPr="00FB5BDC" w14:paraId="691899AA" w14:textId="77777777" w:rsidTr="0051699D">
      <w:trPr>
        <w:cantSplit/>
        <w:trHeight w:val="288"/>
      </w:trPr>
      <w:tc>
        <w:tcPr>
          <w:tcW w:w="3772" w:type="pct"/>
          <w:gridSpan w:val="2"/>
          <w:tcBorders>
            <w:top w:val="single" w:sz="4" w:space="0" w:color="auto"/>
            <w:bottom w:val="single" w:sz="4" w:space="0" w:color="auto"/>
          </w:tcBorders>
          <w:vAlign w:val="center"/>
        </w:tcPr>
        <w:p w14:paraId="691899A8" w14:textId="77777777" w:rsidR="003D4529" w:rsidRPr="00FB5BDC" w:rsidRDefault="003D4529" w:rsidP="00ED0FEA">
          <w:pPr>
            <w:rPr>
              <w:rFonts w:asciiTheme="minorHAnsi" w:hAnsiTheme="minorHAnsi"/>
              <w:bCs/>
            </w:rPr>
          </w:pPr>
          <w:r w:rsidRPr="007900B0">
            <w:rPr>
              <w:rFonts w:asciiTheme="minorHAnsi" w:hAnsiTheme="minorHAnsi"/>
              <w:bCs/>
            </w:rPr>
            <w:t>Duct L</w:t>
          </w:r>
          <w:r>
            <w:rPr>
              <w:rFonts w:asciiTheme="minorHAnsi" w:hAnsiTheme="minorHAnsi"/>
              <w:bCs/>
            </w:rPr>
            <w:t>eakage Diagnostic Test - MCH-20c</w:t>
          </w:r>
        </w:p>
      </w:tc>
      <w:tc>
        <w:tcPr>
          <w:tcW w:w="1228" w:type="pct"/>
          <w:tcBorders>
            <w:top w:val="single" w:sz="4" w:space="0" w:color="auto"/>
            <w:bottom w:val="single" w:sz="4" w:space="0" w:color="auto"/>
          </w:tcBorders>
          <w:tcMar>
            <w:left w:w="115" w:type="dxa"/>
            <w:right w:w="202" w:type="dxa"/>
          </w:tcMar>
          <w:vAlign w:val="center"/>
        </w:tcPr>
        <w:p w14:paraId="691899A9" w14:textId="7389E2A9" w:rsidR="003D4529" w:rsidRPr="00FB5BDC" w:rsidRDefault="003D4529" w:rsidP="00ED0FEA">
          <w:pPr>
            <w:pStyle w:val="ListParagraph"/>
            <w:ind w:left="602" w:right="-108"/>
            <w:jc w:val="right"/>
            <w:rPr>
              <w:rFonts w:asciiTheme="minorHAnsi" w:hAnsiTheme="minorHAnsi"/>
              <w:bCs/>
            </w:rPr>
          </w:pPr>
          <w:r>
            <w:rPr>
              <w:rFonts w:asciiTheme="minorHAnsi" w:hAnsiTheme="minorHAnsi"/>
              <w:bCs/>
            </w:rPr>
            <w:t>(</w:t>
          </w:r>
          <w:r w:rsidRPr="00FB5BDC">
            <w:rPr>
              <w:rFonts w:asciiTheme="minorHAnsi" w:hAnsiTheme="minorHAnsi"/>
              <w:bCs/>
            </w:rPr>
            <w:t xml:space="preserve">Page </w:t>
          </w:r>
          <w:r w:rsidRPr="00FB5BDC">
            <w:rPr>
              <w:rFonts w:asciiTheme="minorHAnsi" w:hAnsiTheme="minorHAnsi"/>
              <w:bCs/>
            </w:rPr>
            <w:fldChar w:fldCharType="begin"/>
          </w:r>
          <w:r w:rsidRPr="00FB5BDC">
            <w:rPr>
              <w:rFonts w:asciiTheme="minorHAnsi" w:hAnsiTheme="minorHAnsi"/>
              <w:bCs/>
            </w:rPr>
            <w:instrText xml:space="preserve"> PAGE   \* MERGEFORMAT </w:instrText>
          </w:r>
          <w:r w:rsidRPr="00FB5BDC">
            <w:rPr>
              <w:rFonts w:asciiTheme="minorHAnsi" w:hAnsiTheme="minorHAnsi"/>
              <w:bCs/>
            </w:rPr>
            <w:fldChar w:fldCharType="separate"/>
          </w:r>
          <w:r>
            <w:rPr>
              <w:rFonts w:asciiTheme="minorHAnsi" w:hAnsiTheme="minorHAnsi"/>
              <w:bCs/>
              <w:noProof/>
            </w:rPr>
            <w:t>2</w:t>
          </w:r>
          <w:r w:rsidRPr="00FB5BDC">
            <w:rPr>
              <w:rFonts w:asciiTheme="minorHAnsi" w:hAnsiTheme="minorHAnsi"/>
              <w:bCs/>
            </w:rPr>
            <w:fldChar w:fldCharType="end"/>
          </w:r>
          <w:r>
            <w:rPr>
              <w:rFonts w:asciiTheme="minorHAnsi" w:hAnsiTheme="minorHAnsi"/>
              <w:bCs/>
            </w:rPr>
            <w:t xml:space="preserve"> </w:t>
          </w:r>
          <w:r w:rsidRPr="00FB5BDC">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062402">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691899AB" w14:textId="77777777" w:rsidR="003D4529" w:rsidRPr="00685B37" w:rsidRDefault="003D4529" w:rsidP="00866F63">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D" w14:textId="77777777" w:rsidR="003D4529" w:rsidRDefault="00575194">
    <w:pPr>
      <w:pStyle w:val="Header"/>
    </w:pPr>
    <w:r>
      <w:rPr>
        <w:noProof/>
      </w:rPr>
      <w:pict w14:anchorId="69189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4"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AE" w14:textId="77777777" w:rsidR="003D4529" w:rsidRDefault="00575194">
    <w:pPr>
      <w:pStyle w:val="Header"/>
    </w:pPr>
    <w:r>
      <w:rPr>
        <w:noProof/>
      </w:rPr>
      <w:pict w14:anchorId="69189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8"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3D4529" w:rsidRPr="00C44792" w14:paraId="691899B1" w14:textId="77777777" w:rsidTr="000E2BC5">
      <w:trPr>
        <w:cantSplit/>
      </w:trPr>
      <w:tc>
        <w:tcPr>
          <w:tcW w:w="3644" w:type="pct"/>
          <w:tcBorders>
            <w:bottom w:val="single" w:sz="4" w:space="0" w:color="auto"/>
          </w:tcBorders>
        </w:tcPr>
        <w:p w14:paraId="691899AF" w14:textId="77777777" w:rsidR="003D4529" w:rsidRPr="00C44792" w:rsidRDefault="00575194" w:rsidP="00C62F10">
          <w:pPr>
            <w:pStyle w:val="Heading1"/>
            <w:rPr>
              <w:rFonts w:asciiTheme="minorHAnsi" w:hAnsiTheme="minorHAnsi"/>
              <w:b w:val="0"/>
              <w:bCs/>
              <w:sz w:val="20"/>
            </w:rPr>
          </w:pPr>
          <w:r>
            <w:rPr>
              <w:rFonts w:asciiTheme="minorHAnsi" w:hAnsiTheme="minorHAnsi"/>
              <w:b w:val="0"/>
              <w:bCs/>
              <w:noProof/>
              <w:sz w:val="20"/>
            </w:rPr>
            <w:pict w14:anchorId="69189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9"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3D4529" w:rsidRPr="00C44792">
            <w:rPr>
              <w:rFonts w:asciiTheme="minorHAnsi" w:hAnsiTheme="minorHAnsi"/>
              <w:b w:val="0"/>
              <w:bCs/>
              <w:sz w:val="20"/>
            </w:rPr>
            <w:t>CERTIFICATE OF INSTALLATION</w:t>
          </w:r>
          <w:r w:rsidR="003D4529">
            <w:rPr>
              <w:rFonts w:asciiTheme="minorHAnsi" w:hAnsiTheme="minorHAnsi"/>
              <w:b w:val="0"/>
              <w:bCs/>
              <w:sz w:val="20"/>
            </w:rPr>
            <w:t xml:space="preserve"> - </w:t>
          </w:r>
          <w:r w:rsidR="003D4529" w:rsidRPr="007900B0">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691899B0" w14:textId="65EB7E80" w:rsidR="003D4529" w:rsidRPr="00C44792" w:rsidRDefault="003D4529" w:rsidP="00C44792">
          <w:pPr>
            <w:pStyle w:val="Heading1"/>
            <w:jc w:val="right"/>
            <w:rPr>
              <w:rFonts w:asciiTheme="minorHAnsi" w:hAnsiTheme="minorHAnsi"/>
              <w:b w:val="0"/>
              <w:bCs/>
              <w:sz w:val="20"/>
            </w:rPr>
          </w:pPr>
          <w:r w:rsidRPr="00C44792">
            <w:rPr>
              <w:rFonts w:asciiTheme="minorHAnsi" w:hAnsiTheme="minorHAnsi"/>
              <w:b w:val="0"/>
              <w:bCs/>
              <w:sz w:val="20"/>
            </w:rPr>
            <w:t>CF2R</w:t>
          </w:r>
          <w:r w:rsidRPr="00C44792">
            <w:rPr>
              <w:rFonts w:asciiTheme="minorHAnsi" w:hAnsiTheme="minorHAnsi"/>
              <w:b w:val="0"/>
              <w:sz w:val="20"/>
            </w:rPr>
            <w:t>-MCH-20-H</w:t>
          </w:r>
        </w:p>
      </w:tc>
    </w:tr>
    <w:tr w:rsidR="003D4529" w:rsidRPr="00C44792" w14:paraId="691899B4" w14:textId="77777777" w:rsidTr="000E2BC5">
      <w:trPr>
        <w:cantSplit/>
      </w:trPr>
      <w:tc>
        <w:tcPr>
          <w:tcW w:w="3772" w:type="pct"/>
          <w:gridSpan w:val="2"/>
          <w:tcBorders>
            <w:top w:val="single" w:sz="4" w:space="0" w:color="auto"/>
            <w:bottom w:val="single" w:sz="4" w:space="0" w:color="auto"/>
          </w:tcBorders>
          <w:vAlign w:val="center"/>
        </w:tcPr>
        <w:p w14:paraId="691899B2" w14:textId="77777777" w:rsidR="003D4529" w:rsidRPr="00C44792" w:rsidRDefault="003D4529" w:rsidP="00C62F10">
          <w:pPr>
            <w:rPr>
              <w:rFonts w:asciiTheme="minorHAnsi" w:hAnsiTheme="minorHAnsi"/>
              <w:bCs/>
            </w:rPr>
          </w:pPr>
          <w:r w:rsidRPr="007900B0">
            <w:rPr>
              <w:rFonts w:asciiTheme="minorHAnsi" w:hAnsiTheme="minorHAnsi"/>
              <w:bCs/>
            </w:rPr>
            <w:t>Duct Leakage Diagnostic Test</w:t>
          </w:r>
          <w:r>
            <w:rPr>
              <w:rFonts w:asciiTheme="minorHAnsi" w:hAnsiTheme="minorHAnsi"/>
              <w:bCs/>
            </w:rPr>
            <w:t xml:space="preserve"> - </w:t>
          </w:r>
          <w:r w:rsidRPr="007900B0">
            <w:rPr>
              <w:rFonts w:asciiTheme="minorHAnsi" w:hAnsiTheme="minorHAnsi"/>
              <w:bCs/>
            </w:rPr>
            <w:t>MCH-20</w:t>
          </w:r>
          <w:r>
            <w:rPr>
              <w:rFonts w:asciiTheme="minorHAnsi" w:hAnsiTheme="minorHAnsi"/>
              <w:bCs/>
            </w:rPr>
            <w:t>c</w:t>
          </w:r>
        </w:p>
      </w:tc>
      <w:tc>
        <w:tcPr>
          <w:tcW w:w="1228" w:type="pct"/>
          <w:tcBorders>
            <w:top w:val="single" w:sz="4" w:space="0" w:color="auto"/>
            <w:bottom w:val="single" w:sz="4" w:space="0" w:color="auto"/>
          </w:tcBorders>
          <w:tcMar>
            <w:left w:w="115" w:type="dxa"/>
            <w:right w:w="202" w:type="dxa"/>
          </w:tcMar>
          <w:vAlign w:val="center"/>
        </w:tcPr>
        <w:p w14:paraId="691899B3" w14:textId="1F20E930" w:rsidR="003D4529" w:rsidRPr="00C44792" w:rsidRDefault="003D4529" w:rsidP="00C62F10">
          <w:pPr>
            <w:pStyle w:val="ListParagraph"/>
            <w:ind w:left="602" w:right="-108"/>
            <w:jc w:val="right"/>
            <w:rPr>
              <w:rFonts w:asciiTheme="minorHAnsi" w:hAnsiTheme="minorHAnsi"/>
              <w:bCs/>
            </w:rPr>
          </w:pPr>
          <w:r>
            <w:rPr>
              <w:rFonts w:asciiTheme="minorHAnsi" w:hAnsiTheme="minorHAnsi"/>
              <w:bCs/>
            </w:rPr>
            <w:t>(</w:t>
          </w:r>
          <w:r w:rsidRPr="00C44792">
            <w:rPr>
              <w:rFonts w:asciiTheme="minorHAnsi" w:hAnsiTheme="minorHAnsi"/>
              <w:bCs/>
            </w:rPr>
            <w:t xml:space="preserve">Page </w:t>
          </w:r>
          <w:r w:rsidRPr="00C44792">
            <w:rPr>
              <w:rFonts w:asciiTheme="minorHAnsi" w:hAnsiTheme="minorHAnsi"/>
              <w:bCs/>
            </w:rPr>
            <w:fldChar w:fldCharType="begin"/>
          </w:r>
          <w:r w:rsidRPr="00C44792">
            <w:rPr>
              <w:rFonts w:asciiTheme="minorHAnsi" w:hAnsiTheme="minorHAnsi"/>
              <w:bCs/>
            </w:rPr>
            <w:instrText xml:space="preserve"> PAGE   \* MERGEFORMAT </w:instrText>
          </w:r>
          <w:r w:rsidRPr="00C44792">
            <w:rPr>
              <w:rFonts w:asciiTheme="minorHAnsi" w:hAnsiTheme="minorHAnsi"/>
              <w:bCs/>
            </w:rPr>
            <w:fldChar w:fldCharType="separate"/>
          </w:r>
          <w:r>
            <w:rPr>
              <w:rFonts w:asciiTheme="minorHAnsi" w:hAnsiTheme="minorHAnsi"/>
              <w:bCs/>
              <w:noProof/>
            </w:rPr>
            <w:t>3</w:t>
          </w:r>
          <w:r w:rsidRPr="00C44792">
            <w:rPr>
              <w:rFonts w:asciiTheme="minorHAnsi" w:hAnsiTheme="minorHAnsi"/>
              <w:bCs/>
            </w:rPr>
            <w:fldChar w:fldCharType="end"/>
          </w:r>
          <w:r>
            <w:rPr>
              <w:rFonts w:asciiTheme="minorHAnsi" w:hAnsiTheme="minorHAnsi"/>
              <w:bCs/>
            </w:rPr>
            <w:t xml:space="preserve"> </w:t>
          </w:r>
          <w:r w:rsidRPr="00C44792">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062402">
            <w:rPr>
              <w:rFonts w:asciiTheme="minorHAnsi" w:hAnsiTheme="minorHAnsi"/>
              <w:noProof/>
            </w:rPr>
            <w:t>3</w:t>
          </w:r>
          <w:r>
            <w:rPr>
              <w:rFonts w:asciiTheme="minorHAnsi" w:hAnsiTheme="minorHAnsi"/>
              <w:noProof/>
            </w:rPr>
            <w:fldChar w:fldCharType="end"/>
          </w:r>
          <w:r>
            <w:rPr>
              <w:rFonts w:asciiTheme="minorHAnsi" w:hAnsiTheme="minorHAnsi"/>
              <w:noProof/>
            </w:rPr>
            <w:t>)</w:t>
          </w:r>
        </w:p>
      </w:tc>
    </w:tr>
  </w:tbl>
  <w:p w14:paraId="691899B5" w14:textId="77777777" w:rsidR="003D4529" w:rsidRPr="00685B37" w:rsidRDefault="003D4529" w:rsidP="00866F63">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99B7" w14:textId="77777777" w:rsidR="003D4529" w:rsidRDefault="00575194">
    <w:pPr>
      <w:pStyle w:val="Header"/>
    </w:pPr>
    <w:r>
      <w:rPr>
        <w:noProof/>
      </w:rPr>
      <w:pict w14:anchorId="69189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7"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8E160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EF3572"/>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3D72DE3"/>
    <w:multiLevelType w:val="hybridMultilevel"/>
    <w:tmpl w:val="04D6CFFC"/>
    <w:lvl w:ilvl="0" w:tplc="DF20568A">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656049C"/>
    <w:multiLevelType w:val="hybridMultilevel"/>
    <w:tmpl w:val="22F2EDDE"/>
    <w:lvl w:ilvl="0" w:tplc="F888FE4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A320718A"/>
    <w:lvl w:ilvl="0" w:tplc="18C6D64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7"/>
  </w:num>
  <w:num w:numId="2">
    <w:abstractNumId w:val="4"/>
  </w:num>
  <w:num w:numId="3">
    <w:abstractNumId w:val="11"/>
  </w:num>
  <w:num w:numId="4">
    <w:abstractNumId w:val="1"/>
  </w:num>
  <w:num w:numId="5">
    <w:abstractNumId w:val="0"/>
  </w:num>
  <w:num w:numId="6">
    <w:abstractNumId w:val="9"/>
  </w:num>
  <w:num w:numId="7">
    <w:abstractNumId w:val="14"/>
  </w:num>
  <w:num w:numId="8">
    <w:abstractNumId w:val="5"/>
  </w:num>
  <w:num w:numId="9">
    <w:abstractNumId w:val="13"/>
  </w:num>
  <w:num w:numId="10">
    <w:abstractNumId w:val="10"/>
  </w:num>
  <w:num w:numId="11">
    <w:abstractNumId w:val="2"/>
  </w:num>
  <w:num w:numId="12">
    <w:abstractNumId w:val="6"/>
  </w:num>
  <w:num w:numId="13">
    <w:abstractNumId w:val="12"/>
  </w:num>
  <w:num w:numId="14">
    <w:abstractNumId w:val="8"/>
  </w:num>
  <w:num w:numId="15">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6">
    <w:abstractNumId w:val="6"/>
  </w:num>
  <w:num w:numId="17">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is">
    <w15:presenceInfo w15:providerId="AD" w15:userId="S::alexis.markstrum@energy.ca.gov::e6e55ac6-69d0-40ac-bbd2-3f40141a0771"/>
  </w15:person>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B2F"/>
    <w:rsid w:val="000016CE"/>
    <w:rsid w:val="00003076"/>
    <w:rsid w:val="000036FF"/>
    <w:rsid w:val="00006180"/>
    <w:rsid w:val="000119DF"/>
    <w:rsid w:val="000178F4"/>
    <w:rsid w:val="00021214"/>
    <w:rsid w:val="00024B83"/>
    <w:rsid w:val="00024D03"/>
    <w:rsid w:val="00026750"/>
    <w:rsid w:val="00034F28"/>
    <w:rsid w:val="00035A79"/>
    <w:rsid w:val="00037926"/>
    <w:rsid w:val="000470D7"/>
    <w:rsid w:val="000471F6"/>
    <w:rsid w:val="00051F14"/>
    <w:rsid w:val="00053A0E"/>
    <w:rsid w:val="0005727A"/>
    <w:rsid w:val="0006016B"/>
    <w:rsid w:val="00062402"/>
    <w:rsid w:val="000626BC"/>
    <w:rsid w:val="000631C6"/>
    <w:rsid w:val="000644B7"/>
    <w:rsid w:val="00071136"/>
    <w:rsid w:val="000713DC"/>
    <w:rsid w:val="00071503"/>
    <w:rsid w:val="000718D4"/>
    <w:rsid w:val="00076F08"/>
    <w:rsid w:val="00080A37"/>
    <w:rsid w:val="00080EEE"/>
    <w:rsid w:val="000861F1"/>
    <w:rsid w:val="00091941"/>
    <w:rsid w:val="00091D81"/>
    <w:rsid w:val="00094E31"/>
    <w:rsid w:val="00094EF2"/>
    <w:rsid w:val="00095653"/>
    <w:rsid w:val="000963B1"/>
    <w:rsid w:val="000A0D18"/>
    <w:rsid w:val="000A105B"/>
    <w:rsid w:val="000A1F02"/>
    <w:rsid w:val="000A22A1"/>
    <w:rsid w:val="000A35C7"/>
    <w:rsid w:val="000A361B"/>
    <w:rsid w:val="000A37E1"/>
    <w:rsid w:val="000A4A99"/>
    <w:rsid w:val="000A4AE0"/>
    <w:rsid w:val="000A583E"/>
    <w:rsid w:val="000B42AA"/>
    <w:rsid w:val="000B4491"/>
    <w:rsid w:val="000B7F1D"/>
    <w:rsid w:val="000C1A4A"/>
    <w:rsid w:val="000C4C97"/>
    <w:rsid w:val="000C6426"/>
    <w:rsid w:val="000C6B8F"/>
    <w:rsid w:val="000C7320"/>
    <w:rsid w:val="000D0E60"/>
    <w:rsid w:val="000D25DB"/>
    <w:rsid w:val="000D7DA8"/>
    <w:rsid w:val="000E0BE1"/>
    <w:rsid w:val="000E0CAE"/>
    <w:rsid w:val="000E2BC5"/>
    <w:rsid w:val="000E2EB0"/>
    <w:rsid w:val="000E53E9"/>
    <w:rsid w:val="000E5FE0"/>
    <w:rsid w:val="000E6F0F"/>
    <w:rsid w:val="000E7ABD"/>
    <w:rsid w:val="000E7BA7"/>
    <w:rsid w:val="000F070F"/>
    <w:rsid w:val="000F0BA7"/>
    <w:rsid w:val="000F3927"/>
    <w:rsid w:val="000F67E7"/>
    <w:rsid w:val="000F754C"/>
    <w:rsid w:val="000F7B12"/>
    <w:rsid w:val="00112EC9"/>
    <w:rsid w:val="0011319B"/>
    <w:rsid w:val="001131A2"/>
    <w:rsid w:val="00126F26"/>
    <w:rsid w:val="00127ACC"/>
    <w:rsid w:val="00130056"/>
    <w:rsid w:val="001305CE"/>
    <w:rsid w:val="001315EE"/>
    <w:rsid w:val="001334BC"/>
    <w:rsid w:val="00135763"/>
    <w:rsid w:val="001377DF"/>
    <w:rsid w:val="00137AA4"/>
    <w:rsid w:val="00141834"/>
    <w:rsid w:val="00142FD3"/>
    <w:rsid w:val="00144690"/>
    <w:rsid w:val="00146716"/>
    <w:rsid w:val="00150F9D"/>
    <w:rsid w:val="00155ACD"/>
    <w:rsid w:val="001577AB"/>
    <w:rsid w:val="001615D7"/>
    <w:rsid w:val="00162081"/>
    <w:rsid w:val="001658FF"/>
    <w:rsid w:val="00171597"/>
    <w:rsid w:val="001739FA"/>
    <w:rsid w:val="00174B0A"/>
    <w:rsid w:val="00174BD1"/>
    <w:rsid w:val="00175D42"/>
    <w:rsid w:val="00181190"/>
    <w:rsid w:val="00184C3A"/>
    <w:rsid w:val="001923BF"/>
    <w:rsid w:val="0019624F"/>
    <w:rsid w:val="001A5583"/>
    <w:rsid w:val="001B5BA4"/>
    <w:rsid w:val="001D10CC"/>
    <w:rsid w:val="001D1A80"/>
    <w:rsid w:val="001E3C52"/>
    <w:rsid w:val="001E6728"/>
    <w:rsid w:val="001E6F45"/>
    <w:rsid w:val="001F0E8D"/>
    <w:rsid w:val="001F20EE"/>
    <w:rsid w:val="001F5597"/>
    <w:rsid w:val="00200E53"/>
    <w:rsid w:val="0020199D"/>
    <w:rsid w:val="00202608"/>
    <w:rsid w:val="00206039"/>
    <w:rsid w:val="00211E22"/>
    <w:rsid w:val="00213E8E"/>
    <w:rsid w:val="00215611"/>
    <w:rsid w:val="00215932"/>
    <w:rsid w:val="00216C55"/>
    <w:rsid w:val="00222F6D"/>
    <w:rsid w:val="002241A5"/>
    <w:rsid w:val="0022740C"/>
    <w:rsid w:val="00234D45"/>
    <w:rsid w:val="0024197A"/>
    <w:rsid w:val="002420D2"/>
    <w:rsid w:val="00243047"/>
    <w:rsid w:val="00243611"/>
    <w:rsid w:val="002443F2"/>
    <w:rsid w:val="00244548"/>
    <w:rsid w:val="002455DC"/>
    <w:rsid w:val="00245AF0"/>
    <w:rsid w:val="00251016"/>
    <w:rsid w:val="00251B09"/>
    <w:rsid w:val="002532A8"/>
    <w:rsid w:val="00254AAE"/>
    <w:rsid w:val="00254F08"/>
    <w:rsid w:val="002562A4"/>
    <w:rsid w:val="002566EA"/>
    <w:rsid w:val="002615BC"/>
    <w:rsid w:val="00262721"/>
    <w:rsid w:val="002641C7"/>
    <w:rsid w:val="002672B2"/>
    <w:rsid w:val="002710BB"/>
    <w:rsid w:val="002714FA"/>
    <w:rsid w:val="002719D2"/>
    <w:rsid w:val="00271E1D"/>
    <w:rsid w:val="00274618"/>
    <w:rsid w:val="00277212"/>
    <w:rsid w:val="0028120B"/>
    <w:rsid w:val="00281B80"/>
    <w:rsid w:val="0028466E"/>
    <w:rsid w:val="00284AFC"/>
    <w:rsid w:val="00284C8F"/>
    <w:rsid w:val="00285A7C"/>
    <w:rsid w:val="00287573"/>
    <w:rsid w:val="00291F72"/>
    <w:rsid w:val="00293301"/>
    <w:rsid w:val="00293B8C"/>
    <w:rsid w:val="00293DDD"/>
    <w:rsid w:val="00295C0A"/>
    <w:rsid w:val="00295DBB"/>
    <w:rsid w:val="00295ED5"/>
    <w:rsid w:val="00296586"/>
    <w:rsid w:val="00296BA8"/>
    <w:rsid w:val="002A0196"/>
    <w:rsid w:val="002A1004"/>
    <w:rsid w:val="002A199B"/>
    <w:rsid w:val="002A2D66"/>
    <w:rsid w:val="002A31C6"/>
    <w:rsid w:val="002A3F41"/>
    <w:rsid w:val="002A51EE"/>
    <w:rsid w:val="002A6399"/>
    <w:rsid w:val="002A6A1F"/>
    <w:rsid w:val="002A6C51"/>
    <w:rsid w:val="002B2393"/>
    <w:rsid w:val="002B3A7D"/>
    <w:rsid w:val="002B4924"/>
    <w:rsid w:val="002B4F6F"/>
    <w:rsid w:val="002B642C"/>
    <w:rsid w:val="002C125C"/>
    <w:rsid w:val="002C131A"/>
    <w:rsid w:val="002C20AC"/>
    <w:rsid w:val="002C432B"/>
    <w:rsid w:val="002C492C"/>
    <w:rsid w:val="002C586B"/>
    <w:rsid w:val="002D1475"/>
    <w:rsid w:val="002D2806"/>
    <w:rsid w:val="002D2B10"/>
    <w:rsid w:val="002D3BA6"/>
    <w:rsid w:val="002D4E1C"/>
    <w:rsid w:val="002D5A85"/>
    <w:rsid w:val="002D680A"/>
    <w:rsid w:val="002D7DB8"/>
    <w:rsid w:val="002D7DC5"/>
    <w:rsid w:val="002E1C34"/>
    <w:rsid w:val="002E3676"/>
    <w:rsid w:val="002E7941"/>
    <w:rsid w:val="002E7EB1"/>
    <w:rsid w:val="002F0B2F"/>
    <w:rsid w:val="002F19A0"/>
    <w:rsid w:val="002F40A7"/>
    <w:rsid w:val="002F6775"/>
    <w:rsid w:val="002F7F5C"/>
    <w:rsid w:val="00303FBA"/>
    <w:rsid w:val="00304E93"/>
    <w:rsid w:val="003051D0"/>
    <w:rsid w:val="00306026"/>
    <w:rsid w:val="0030770D"/>
    <w:rsid w:val="00314D52"/>
    <w:rsid w:val="00314EC3"/>
    <w:rsid w:val="0032018D"/>
    <w:rsid w:val="00320F01"/>
    <w:rsid w:val="00323827"/>
    <w:rsid w:val="003247CA"/>
    <w:rsid w:val="003308FB"/>
    <w:rsid w:val="00336924"/>
    <w:rsid w:val="00337397"/>
    <w:rsid w:val="003379B6"/>
    <w:rsid w:val="00340CE9"/>
    <w:rsid w:val="00346303"/>
    <w:rsid w:val="003500C8"/>
    <w:rsid w:val="00350A8C"/>
    <w:rsid w:val="00353C3B"/>
    <w:rsid w:val="0035603C"/>
    <w:rsid w:val="00357343"/>
    <w:rsid w:val="00371157"/>
    <w:rsid w:val="0037209F"/>
    <w:rsid w:val="00372700"/>
    <w:rsid w:val="0037357B"/>
    <w:rsid w:val="003757FF"/>
    <w:rsid w:val="00376EAA"/>
    <w:rsid w:val="003809C0"/>
    <w:rsid w:val="00382EB9"/>
    <w:rsid w:val="00383E72"/>
    <w:rsid w:val="003850E9"/>
    <w:rsid w:val="00386209"/>
    <w:rsid w:val="0038684E"/>
    <w:rsid w:val="003904C5"/>
    <w:rsid w:val="0039142A"/>
    <w:rsid w:val="00393566"/>
    <w:rsid w:val="00394C8C"/>
    <w:rsid w:val="003A1C50"/>
    <w:rsid w:val="003A1FF7"/>
    <w:rsid w:val="003A2B6A"/>
    <w:rsid w:val="003A4497"/>
    <w:rsid w:val="003A63F9"/>
    <w:rsid w:val="003B05B1"/>
    <w:rsid w:val="003B3641"/>
    <w:rsid w:val="003B456E"/>
    <w:rsid w:val="003B5B3C"/>
    <w:rsid w:val="003C0766"/>
    <w:rsid w:val="003C3DF9"/>
    <w:rsid w:val="003C53DB"/>
    <w:rsid w:val="003C7B7A"/>
    <w:rsid w:val="003D349A"/>
    <w:rsid w:val="003D3D29"/>
    <w:rsid w:val="003D4529"/>
    <w:rsid w:val="003D5183"/>
    <w:rsid w:val="003D5345"/>
    <w:rsid w:val="003D5350"/>
    <w:rsid w:val="003D67D4"/>
    <w:rsid w:val="003E1E09"/>
    <w:rsid w:val="003E22AB"/>
    <w:rsid w:val="003E3AA5"/>
    <w:rsid w:val="003F064C"/>
    <w:rsid w:val="003F1C6F"/>
    <w:rsid w:val="003F1CD3"/>
    <w:rsid w:val="003F23F8"/>
    <w:rsid w:val="003F3015"/>
    <w:rsid w:val="003F49BD"/>
    <w:rsid w:val="003F6A76"/>
    <w:rsid w:val="003F711C"/>
    <w:rsid w:val="004133AD"/>
    <w:rsid w:val="00415FD0"/>
    <w:rsid w:val="00420F56"/>
    <w:rsid w:val="0042394E"/>
    <w:rsid w:val="004252CD"/>
    <w:rsid w:val="00430CEA"/>
    <w:rsid w:val="00432098"/>
    <w:rsid w:val="0043390E"/>
    <w:rsid w:val="0043422C"/>
    <w:rsid w:val="00434A60"/>
    <w:rsid w:val="00435279"/>
    <w:rsid w:val="00440841"/>
    <w:rsid w:val="00440B86"/>
    <w:rsid w:val="0044439E"/>
    <w:rsid w:val="004507D3"/>
    <w:rsid w:val="004510F5"/>
    <w:rsid w:val="00454C3D"/>
    <w:rsid w:val="00455E03"/>
    <w:rsid w:val="00457A32"/>
    <w:rsid w:val="00462AC1"/>
    <w:rsid w:val="0046705B"/>
    <w:rsid w:val="00470951"/>
    <w:rsid w:val="004737C4"/>
    <w:rsid w:val="00473E9F"/>
    <w:rsid w:val="00474509"/>
    <w:rsid w:val="00474A7A"/>
    <w:rsid w:val="00475987"/>
    <w:rsid w:val="00475E37"/>
    <w:rsid w:val="00477D56"/>
    <w:rsid w:val="0048031E"/>
    <w:rsid w:val="004809EE"/>
    <w:rsid w:val="00484764"/>
    <w:rsid w:val="00486F0B"/>
    <w:rsid w:val="00487F1C"/>
    <w:rsid w:val="00492F65"/>
    <w:rsid w:val="004944D6"/>
    <w:rsid w:val="004948E2"/>
    <w:rsid w:val="004A1BEB"/>
    <w:rsid w:val="004A264A"/>
    <w:rsid w:val="004A5C7F"/>
    <w:rsid w:val="004A6E7F"/>
    <w:rsid w:val="004B1012"/>
    <w:rsid w:val="004B4582"/>
    <w:rsid w:val="004B71AC"/>
    <w:rsid w:val="004B7BD2"/>
    <w:rsid w:val="004C196A"/>
    <w:rsid w:val="004C23D9"/>
    <w:rsid w:val="004C2A96"/>
    <w:rsid w:val="004C2C61"/>
    <w:rsid w:val="004C5F07"/>
    <w:rsid w:val="004D1CE3"/>
    <w:rsid w:val="004D24AB"/>
    <w:rsid w:val="004D287C"/>
    <w:rsid w:val="004D4011"/>
    <w:rsid w:val="004E112A"/>
    <w:rsid w:val="004E230B"/>
    <w:rsid w:val="004F0A7F"/>
    <w:rsid w:val="004F385A"/>
    <w:rsid w:val="004F40C1"/>
    <w:rsid w:val="004F442A"/>
    <w:rsid w:val="0050571A"/>
    <w:rsid w:val="005077F3"/>
    <w:rsid w:val="005113E4"/>
    <w:rsid w:val="00513D83"/>
    <w:rsid w:val="00514ADB"/>
    <w:rsid w:val="005153FC"/>
    <w:rsid w:val="0051699D"/>
    <w:rsid w:val="00517D3C"/>
    <w:rsid w:val="00520412"/>
    <w:rsid w:val="00520C9B"/>
    <w:rsid w:val="005222CB"/>
    <w:rsid w:val="00523DA9"/>
    <w:rsid w:val="005266F9"/>
    <w:rsid w:val="005276F7"/>
    <w:rsid w:val="00527ACC"/>
    <w:rsid w:val="005308B2"/>
    <w:rsid w:val="00530F4C"/>
    <w:rsid w:val="00531044"/>
    <w:rsid w:val="005333D6"/>
    <w:rsid w:val="00533765"/>
    <w:rsid w:val="005340A2"/>
    <w:rsid w:val="00536AA4"/>
    <w:rsid w:val="00541293"/>
    <w:rsid w:val="005437EB"/>
    <w:rsid w:val="00543CB4"/>
    <w:rsid w:val="005449AF"/>
    <w:rsid w:val="0054746D"/>
    <w:rsid w:val="00547D60"/>
    <w:rsid w:val="00551599"/>
    <w:rsid w:val="00551712"/>
    <w:rsid w:val="00552A3E"/>
    <w:rsid w:val="00555884"/>
    <w:rsid w:val="00562461"/>
    <w:rsid w:val="00562BA8"/>
    <w:rsid w:val="00564177"/>
    <w:rsid w:val="005678C7"/>
    <w:rsid w:val="005700DC"/>
    <w:rsid w:val="00572B72"/>
    <w:rsid w:val="00572D5D"/>
    <w:rsid w:val="00573417"/>
    <w:rsid w:val="00574E6A"/>
    <w:rsid w:val="00575194"/>
    <w:rsid w:val="005812C8"/>
    <w:rsid w:val="005813CE"/>
    <w:rsid w:val="005821CB"/>
    <w:rsid w:val="005877FC"/>
    <w:rsid w:val="0059070E"/>
    <w:rsid w:val="00594C36"/>
    <w:rsid w:val="005A0CC1"/>
    <w:rsid w:val="005A4542"/>
    <w:rsid w:val="005B0BAD"/>
    <w:rsid w:val="005B23C2"/>
    <w:rsid w:val="005B3A3B"/>
    <w:rsid w:val="005C4233"/>
    <w:rsid w:val="005C5038"/>
    <w:rsid w:val="005C73C7"/>
    <w:rsid w:val="005C7CB4"/>
    <w:rsid w:val="005D2752"/>
    <w:rsid w:val="005D27FD"/>
    <w:rsid w:val="005D30D4"/>
    <w:rsid w:val="005D55BB"/>
    <w:rsid w:val="005D688A"/>
    <w:rsid w:val="005D7B43"/>
    <w:rsid w:val="005E083C"/>
    <w:rsid w:val="005E1D9E"/>
    <w:rsid w:val="005E23CD"/>
    <w:rsid w:val="005E2724"/>
    <w:rsid w:val="005E3E55"/>
    <w:rsid w:val="005E68FF"/>
    <w:rsid w:val="005F178B"/>
    <w:rsid w:val="005F17A8"/>
    <w:rsid w:val="005F24BB"/>
    <w:rsid w:val="005F3569"/>
    <w:rsid w:val="005F4CDC"/>
    <w:rsid w:val="005F72BA"/>
    <w:rsid w:val="006004F5"/>
    <w:rsid w:val="006016EB"/>
    <w:rsid w:val="006019F9"/>
    <w:rsid w:val="00601C19"/>
    <w:rsid w:val="006048BD"/>
    <w:rsid w:val="00605944"/>
    <w:rsid w:val="00611781"/>
    <w:rsid w:val="00611910"/>
    <w:rsid w:val="00613F4A"/>
    <w:rsid w:val="00614268"/>
    <w:rsid w:val="00616C4D"/>
    <w:rsid w:val="00617B42"/>
    <w:rsid w:val="006200D7"/>
    <w:rsid w:val="006227B1"/>
    <w:rsid w:val="00622990"/>
    <w:rsid w:val="00623566"/>
    <w:rsid w:val="006305D8"/>
    <w:rsid w:val="00631115"/>
    <w:rsid w:val="006317DB"/>
    <w:rsid w:val="00632F51"/>
    <w:rsid w:val="00632F73"/>
    <w:rsid w:val="00633613"/>
    <w:rsid w:val="00637775"/>
    <w:rsid w:val="00640279"/>
    <w:rsid w:val="006411CF"/>
    <w:rsid w:val="00641C71"/>
    <w:rsid w:val="00641FF7"/>
    <w:rsid w:val="0064300C"/>
    <w:rsid w:val="0064347F"/>
    <w:rsid w:val="00643B45"/>
    <w:rsid w:val="00644585"/>
    <w:rsid w:val="00654F37"/>
    <w:rsid w:val="00660C69"/>
    <w:rsid w:val="00660EAB"/>
    <w:rsid w:val="00663AF7"/>
    <w:rsid w:val="00666501"/>
    <w:rsid w:val="00667362"/>
    <w:rsid w:val="00667D83"/>
    <w:rsid w:val="00673D5A"/>
    <w:rsid w:val="00674FED"/>
    <w:rsid w:val="0068136A"/>
    <w:rsid w:val="0068226F"/>
    <w:rsid w:val="00682CBA"/>
    <w:rsid w:val="00682F28"/>
    <w:rsid w:val="00683E44"/>
    <w:rsid w:val="00684934"/>
    <w:rsid w:val="00685D72"/>
    <w:rsid w:val="00686B8B"/>
    <w:rsid w:val="006879DA"/>
    <w:rsid w:val="00692A28"/>
    <w:rsid w:val="00692EDF"/>
    <w:rsid w:val="006930E5"/>
    <w:rsid w:val="00697E29"/>
    <w:rsid w:val="006A07EB"/>
    <w:rsid w:val="006A156C"/>
    <w:rsid w:val="006A3ED4"/>
    <w:rsid w:val="006A57F1"/>
    <w:rsid w:val="006A722E"/>
    <w:rsid w:val="006B01CD"/>
    <w:rsid w:val="006B4081"/>
    <w:rsid w:val="006C0044"/>
    <w:rsid w:val="006C0E98"/>
    <w:rsid w:val="006C50CD"/>
    <w:rsid w:val="006C7335"/>
    <w:rsid w:val="006C7406"/>
    <w:rsid w:val="006D054B"/>
    <w:rsid w:val="006D21DC"/>
    <w:rsid w:val="006D4D01"/>
    <w:rsid w:val="006D7492"/>
    <w:rsid w:val="006D794C"/>
    <w:rsid w:val="006D7B92"/>
    <w:rsid w:val="006E1FC1"/>
    <w:rsid w:val="006E24F2"/>
    <w:rsid w:val="006E7733"/>
    <w:rsid w:val="006E7AF3"/>
    <w:rsid w:val="006F0652"/>
    <w:rsid w:val="006F0F36"/>
    <w:rsid w:val="006F2C70"/>
    <w:rsid w:val="006F6081"/>
    <w:rsid w:val="006F7A85"/>
    <w:rsid w:val="0070354F"/>
    <w:rsid w:val="0070366D"/>
    <w:rsid w:val="007108CC"/>
    <w:rsid w:val="0071395F"/>
    <w:rsid w:val="00714442"/>
    <w:rsid w:val="00714CBC"/>
    <w:rsid w:val="00714DAD"/>
    <w:rsid w:val="0071544A"/>
    <w:rsid w:val="0071761E"/>
    <w:rsid w:val="00717DEA"/>
    <w:rsid w:val="00720306"/>
    <w:rsid w:val="00722A18"/>
    <w:rsid w:val="00723136"/>
    <w:rsid w:val="00727E2E"/>
    <w:rsid w:val="00735269"/>
    <w:rsid w:val="00740C48"/>
    <w:rsid w:val="00741407"/>
    <w:rsid w:val="007415CD"/>
    <w:rsid w:val="00741697"/>
    <w:rsid w:val="00743217"/>
    <w:rsid w:val="0074424A"/>
    <w:rsid w:val="00746DF1"/>
    <w:rsid w:val="00751673"/>
    <w:rsid w:val="00751B6C"/>
    <w:rsid w:val="00753CFA"/>
    <w:rsid w:val="007551EC"/>
    <w:rsid w:val="007635A5"/>
    <w:rsid w:val="0076441C"/>
    <w:rsid w:val="00765F67"/>
    <w:rsid w:val="0076742B"/>
    <w:rsid w:val="00767DE4"/>
    <w:rsid w:val="00770144"/>
    <w:rsid w:val="00770A74"/>
    <w:rsid w:val="007755D6"/>
    <w:rsid w:val="007756F6"/>
    <w:rsid w:val="00775BB3"/>
    <w:rsid w:val="00776799"/>
    <w:rsid w:val="00777B2F"/>
    <w:rsid w:val="00780921"/>
    <w:rsid w:val="00785B34"/>
    <w:rsid w:val="007900B0"/>
    <w:rsid w:val="00792420"/>
    <w:rsid w:val="00793E1C"/>
    <w:rsid w:val="00794AF1"/>
    <w:rsid w:val="00795EB8"/>
    <w:rsid w:val="007961B7"/>
    <w:rsid w:val="00797224"/>
    <w:rsid w:val="00797290"/>
    <w:rsid w:val="00797860"/>
    <w:rsid w:val="007A3A98"/>
    <w:rsid w:val="007A4603"/>
    <w:rsid w:val="007A6483"/>
    <w:rsid w:val="007B4BEA"/>
    <w:rsid w:val="007B645E"/>
    <w:rsid w:val="007C12FC"/>
    <w:rsid w:val="007C24A3"/>
    <w:rsid w:val="007D060B"/>
    <w:rsid w:val="007D0D8F"/>
    <w:rsid w:val="007D19B2"/>
    <w:rsid w:val="007D22C7"/>
    <w:rsid w:val="007D2402"/>
    <w:rsid w:val="007D2DD3"/>
    <w:rsid w:val="007D726A"/>
    <w:rsid w:val="007E26E9"/>
    <w:rsid w:val="007E32B3"/>
    <w:rsid w:val="007E3498"/>
    <w:rsid w:val="007F3A88"/>
    <w:rsid w:val="007F3E17"/>
    <w:rsid w:val="007F4611"/>
    <w:rsid w:val="007F57DC"/>
    <w:rsid w:val="00800083"/>
    <w:rsid w:val="00804C36"/>
    <w:rsid w:val="00807045"/>
    <w:rsid w:val="0080748A"/>
    <w:rsid w:val="00807B23"/>
    <w:rsid w:val="00811221"/>
    <w:rsid w:val="00812D30"/>
    <w:rsid w:val="00815AA1"/>
    <w:rsid w:val="00815DB4"/>
    <w:rsid w:val="0081628C"/>
    <w:rsid w:val="008163F4"/>
    <w:rsid w:val="00821F42"/>
    <w:rsid w:val="0082448D"/>
    <w:rsid w:val="008353B6"/>
    <w:rsid w:val="00841186"/>
    <w:rsid w:val="008459F6"/>
    <w:rsid w:val="00847E91"/>
    <w:rsid w:val="00847EF3"/>
    <w:rsid w:val="00850072"/>
    <w:rsid w:val="0085224E"/>
    <w:rsid w:val="0085268F"/>
    <w:rsid w:val="00852725"/>
    <w:rsid w:val="00853177"/>
    <w:rsid w:val="008540F3"/>
    <w:rsid w:val="00854C4C"/>
    <w:rsid w:val="00857939"/>
    <w:rsid w:val="00860E60"/>
    <w:rsid w:val="00861BF8"/>
    <w:rsid w:val="008622C0"/>
    <w:rsid w:val="00864A66"/>
    <w:rsid w:val="008655ED"/>
    <w:rsid w:val="00865861"/>
    <w:rsid w:val="00866F63"/>
    <w:rsid w:val="00872784"/>
    <w:rsid w:val="00873A16"/>
    <w:rsid w:val="00875D30"/>
    <w:rsid w:val="0088147F"/>
    <w:rsid w:val="0088221D"/>
    <w:rsid w:val="0088564F"/>
    <w:rsid w:val="00886660"/>
    <w:rsid w:val="00886D7A"/>
    <w:rsid w:val="00887159"/>
    <w:rsid w:val="00890DB2"/>
    <w:rsid w:val="0089169A"/>
    <w:rsid w:val="00894E3E"/>
    <w:rsid w:val="0089554F"/>
    <w:rsid w:val="008A044C"/>
    <w:rsid w:val="008A12DF"/>
    <w:rsid w:val="008A5B91"/>
    <w:rsid w:val="008A77A3"/>
    <w:rsid w:val="008A7891"/>
    <w:rsid w:val="008A7F5C"/>
    <w:rsid w:val="008B05CC"/>
    <w:rsid w:val="008C0719"/>
    <w:rsid w:val="008C10F1"/>
    <w:rsid w:val="008C1989"/>
    <w:rsid w:val="008C23D7"/>
    <w:rsid w:val="008C79BF"/>
    <w:rsid w:val="008D0B8D"/>
    <w:rsid w:val="008D3743"/>
    <w:rsid w:val="008D3813"/>
    <w:rsid w:val="008D481F"/>
    <w:rsid w:val="008D7DEA"/>
    <w:rsid w:val="008E429B"/>
    <w:rsid w:val="008E4542"/>
    <w:rsid w:val="008F1900"/>
    <w:rsid w:val="008F68CE"/>
    <w:rsid w:val="008F7351"/>
    <w:rsid w:val="00900C86"/>
    <w:rsid w:val="0090281A"/>
    <w:rsid w:val="00903B63"/>
    <w:rsid w:val="00903F60"/>
    <w:rsid w:val="00910674"/>
    <w:rsid w:val="009119ED"/>
    <w:rsid w:val="0091281C"/>
    <w:rsid w:val="00915BCF"/>
    <w:rsid w:val="00920C7E"/>
    <w:rsid w:val="00926340"/>
    <w:rsid w:val="00927712"/>
    <w:rsid w:val="009379DB"/>
    <w:rsid w:val="009405A5"/>
    <w:rsid w:val="00941530"/>
    <w:rsid w:val="00941E17"/>
    <w:rsid w:val="009437C6"/>
    <w:rsid w:val="00946688"/>
    <w:rsid w:val="0094776F"/>
    <w:rsid w:val="009534FB"/>
    <w:rsid w:val="00955A9A"/>
    <w:rsid w:val="0095603A"/>
    <w:rsid w:val="009564C7"/>
    <w:rsid w:val="00960678"/>
    <w:rsid w:val="00964422"/>
    <w:rsid w:val="00972766"/>
    <w:rsid w:val="009727B8"/>
    <w:rsid w:val="00973A48"/>
    <w:rsid w:val="00975037"/>
    <w:rsid w:val="0097558E"/>
    <w:rsid w:val="009764A9"/>
    <w:rsid w:val="00976594"/>
    <w:rsid w:val="00976637"/>
    <w:rsid w:val="0097679E"/>
    <w:rsid w:val="009769D0"/>
    <w:rsid w:val="00977E58"/>
    <w:rsid w:val="00980FB6"/>
    <w:rsid w:val="00982535"/>
    <w:rsid w:val="0098293E"/>
    <w:rsid w:val="00986EC8"/>
    <w:rsid w:val="00992035"/>
    <w:rsid w:val="009925F4"/>
    <w:rsid w:val="00992EF8"/>
    <w:rsid w:val="0099381F"/>
    <w:rsid w:val="009A059F"/>
    <w:rsid w:val="009A1F14"/>
    <w:rsid w:val="009A3318"/>
    <w:rsid w:val="009A3FB0"/>
    <w:rsid w:val="009A40A4"/>
    <w:rsid w:val="009A4B00"/>
    <w:rsid w:val="009A698F"/>
    <w:rsid w:val="009A6F10"/>
    <w:rsid w:val="009B649C"/>
    <w:rsid w:val="009B6F19"/>
    <w:rsid w:val="009B7C81"/>
    <w:rsid w:val="009C1F4E"/>
    <w:rsid w:val="009C362C"/>
    <w:rsid w:val="009C42C4"/>
    <w:rsid w:val="009C44C2"/>
    <w:rsid w:val="009C4B49"/>
    <w:rsid w:val="009C4F9A"/>
    <w:rsid w:val="009C521A"/>
    <w:rsid w:val="009D0F10"/>
    <w:rsid w:val="009D4CBD"/>
    <w:rsid w:val="009D55DD"/>
    <w:rsid w:val="009E0879"/>
    <w:rsid w:val="009E2E57"/>
    <w:rsid w:val="009E37E7"/>
    <w:rsid w:val="009E3BB5"/>
    <w:rsid w:val="009E6B59"/>
    <w:rsid w:val="009F09DB"/>
    <w:rsid w:val="009F2090"/>
    <w:rsid w:val="00A0027A"/>
    <w:rsid w:val="00A00AE7"/>
    <w:rsid w:val="00A02090"/>
    <w:rsid w:val="00A04BF7"/>
    <w:rsid w:val="00A05591"/>
    <w:rsid w:val="00A05D8F"/>
    <w:rsid w:val="00A07D19"/>
    <w:rsid w:val="00A12015"/>
    <w:rsid w:val="00A16546"/>
    <w:rsid w:val="00A218C6"/>
    <w:rsid w:val="00A2340D"/>
    <w:rsid w:val="00A24BE2"/>
    <w:rsid w:val="00A24F9F"/>
    <w:rsid w:val="00A267BD"/>
    <w:rsid w:val="00A2694E"/>
    <w:rsid w:val="00A27B88"/>
    <w:rsid w:val="00A328FC"/>
    <w:rsid w:val="00A32B49"/>
    <w:rsid w:val="00A33A50"/>
    <w:rsid w:val="00A3438B"/>
    <w:rsid w:val="00A3496C"/>
    <w:rsid w:val="00A379D6"/>
    <w:rsid w:val="00A42C60"/>
    <w:rsid w:val="00A434B9"/>
    <w:rsid w:val="00A44A18"/>
    <w:rsid w:val="00A46AEC"/>
    <w:rsid w:val="00A51851"/>
    <w:rsid w:val="00A53AE3"/>
    <w:rsid w:val="00A55365"/>
    <w:rsid w:val="00A55444"/>
    <w:rsid w:val="00A5720C"/>
    <w:rsid w:val="00A615CC"/>
    <w:rsid w:val="00A615FD"/>
    <w:rsid w:val="00A62F93"/>
    <w:rsid w:val="00A655A2"/>
    <w:rsid w:val="00A677BB"/>
    <w:rsid w:val="00A702F0"/>
    <w:rsid w:val="00A70722"/>
    <w:rsid w:val="00A735D9"/>
    <w:rsid w:val="00A742B3"/>
    <w:rsid w:val="00A75B9B"/>
    <w:rsid w:val="00A81137"/>
    <w:rsid w:val="00A81D0E"/>
    <w:rsid w:val="00A82362"/>
    <w:rsid w:val="00A8355F"/>
    <w:rsid w:val="00A85013"/>
    <w:rsid w:val="00A87572"/>
    <w:rsid w:val="00A92550"/>
    <w:rsid w:val="00A970DE"/>
    <w:rsid w:val="00AA01C1"/>
    <w:rsid w:val="00AA18EC"/>
    <w:rsid w:val="00AA5C65"/>
    <w:rsid w:val="00AA66CE"/>
    <w:rsid w:val="00AA7622"/>
    <w:rsid w:val="00AA767E"/>
    <w:rsid w:val="00AB1578"/>
    <w:rsid w:val="00AB24D0"/>
    <w:rsid w:val="00AB3225"/>
    <w:rsid w:val="00AB3A7E"/>
    <w:rsid w:val="00AB3DB0"/>
    <w:rsid w:val="00AB4166"/>
    <w:rsid w:val="00AB4912"/>
    <w:rsid w:val="00AB4CFD"/>
    <w:rsid w:val="00AB7DDD"/>
    <w:rsid w:val="00AC1C75"/>
    <w:rsid w:val="00AC2C0E"/>
    <w:rsid w:val="00AC348D"/>
    <w:rsid w:val="00AC4755"/>
    <w:rsid w:val="00AC5DE9"/>
    <w:rsid w:val="00AC65B1"/>
    <w:rsid w:val="00AD4FAE"/>
    <w:rsid w:val="00AD5A7C"/>
    <w:rsid w:val="00AD6018"/>
    <w:rsid w:val="00AD67BC"/>
    <w:rsid w:val="00AD7D68"/>
    <w:rsid w:val="00AE1013"/>
    <w:rsid w:val="00AE39CC"/>
    <w:rsid w:val="00AE4620"/>
    <w:rsid w:val="00AE59CC"/>
    <w:rsid w:val="00AF4004"/>
    <w:rsid w:val="00B0250F"/>
    <w:rsid w:val="00B025F7"/>
    <w:rsid w:val="00B02E79"/>
    <w:rsid w:val="00B034BF"/>
    <w:rsid w:val="00B069C6"/>
    <w:rsid w:val="00B1252A"/>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50FB"/>
    <w:rsid w:val="00B45244"/>
    <w:rsid w:val="00B46C1B"/>
    <w:rsid w:val="00B47B99"/>
    <w:rsid w:val="00B51352"/>
    <w:rsid w:val="00B524FA"/>
    <w:rsid w:val="00B55F60"/>
    <w:rsid w:val="00B572B8"/>
    <w:rsid w:val="00B6238C"/>
    <w:rsid w:val="00B6647D"/>
    <w:rsid w:val="00B778B9"/>
    <w:rsid w:val="00B82CAC"/>
    <w:rsid w:val="00B82F48"/>
    <w:rsid w:val="00B83530"/>
    <w:rsid w:val="00B867D6"/>
    <w:rsid w:val="00B92531"/>
    <w:rsid w:val="00B9258B"/>
    <w:rsid w:val="00B948AD"/>
    <w:rsid w:val="00BA0B87"/>
    <w:rsid w:val="00BA161A"/>
    <w:rsid w:val="00BA2927"/>
    <w:rsid w:val="00BA3419"/>
    <w:rsid w:val="00BA3574"/>
    <w:rsid w:val="00BA6FA0"/>
    <w:rsid w:val="00BB4A90"/>
    <w:rsid w:val="00BB4B1D"/>
    <w:rsid w:val="00BB70D1"/>
    <w:rsid w:val="00BC05F4"/>
    <w:rsid w:val="00BC0714"/>
    <w:rsid w:val="00BC544F"/>
    <w:rsid w:val="00BC5AD4"/>
    <w:rsid w:val="00BC6F83"/>
    <w:rsid w:val="00BC75CC"/>
    <w:rsid w:val="00BD71C5"/>
    <w:rsid w:val="00BD7DA4"/>
    <w:rsid w:val="00BE183B"/>
    <w:rsid w:val="00BE607D"/>
    <w:rsid w:val="00BE61EC"/>
    <w:rsid w:val="00BE798B"/>
    <w:rsid w:val="00BE7F99"/>
    <w:rsid w:val="00BF0F84"/>
    <w:rsid w:val="00BF2635"/>
    <w:rsid w:val="00BF530C"/>
    <w:rsid w:val="00BF7EC0"/>
    <w:rsid w:val="00C044EB"/>
    <w:rsid w:val="00C04A66"/>
    <w:rsid w:val="00C04EA8"/>
    <w:rsid w:val="00C06085"/>
    <w:rsid w:val="00C060F0"/>
    <w:rsid w:val="00C06AE0"/>
    <w:rsid w:val="00C072DB"/>
    <w:rsid w:val="00C107D2"/>
    <w:rsid w:val="00C13757"/>
    <w:rsid w:val="00C14210"/>
    <w:rsid w:val="00C173DB"/>
    <w:rsid w:val="00C22DA5"/>
    <w:rsid w:val="00C2497D"/>
    <w:rsid w:val="00C30FB6"/>
    <w:rsid w:val="00C30FDD"/>
    <w:rsid w:val="00C321E9"/>
    <w:rsid w:val="00C348D5"/>
    <w:rsid w:val="00C35471"/>
    <w:rsid w:val="00C367B7"/>
    <w:rsid w:val="00C36879"/>
    <w:rsid w:val="00C403BD"/>
    <w:rsid w:val="00C432F0"/>
    <w:rsid w:val="00C44792"/>
    <w:rsid w:val="00C477A7"/>
    <w:rsid w:val="00C47BF8"/>
    <w:rsid w:val="00C50E08"/>
    <w:rsid w:val="00C51448"/>
    <w:rsid w:val="00C51617"/>
    <w:rsid w:val="00C5369A"/>
    <w:rsid w:val="00C5702B"/>
    <w:rsid w:val="00C60365"/>
    <w:rsid w:val="00C6068F"/>
    <w:rsid w:val="00C62F10"/>
    <w:rsid w:val="00C633C8"/>
    <w:rsid w:val="00C65399"/>
    <w:rsid w:val="00C65957"/>
    <w:rsid w:val="00C67305"/>
    <w:rsid w:val="00C71EA2"/>
    <w:rsid w:val="00C724D3"/>
    <w:rsid w:val="00C72EB6"/>
    <w:rsid w:val="00C73E32"/>
    <w:rsid w:val="00C8043C"/>
    <w:rsid w:val="00C872E2"/>
    <w:rsid w:val="00C874DA"/>
    <w:rsid w:val="00C92741"/>
    <w:rsid w:val="00C929C6"/>
    <w:rsid w:val="00C947CD"/>
    <w:rsid w:val="00C9613B"/>
    <w:rsid w:val="00C96EE0"/>
    <w:rsid w:val="00CA129C"/>
    <w:rsid w:val="00CA1A3D"/>
    <w:rsid w:val="00CA1FA3"/>
    <w:rsid w:val="00CA2CCA"/>
    <w:rsid w:val="00CB3D99"/>
    <w:rsid w:val="00CB5CC2"/>
    <w:rsid w:val="00CB7159"/>
    <w:rsid w:val="00CC211E"/>
    <w:rsid w:val="00CC2F36"/>
    <w:rsid w:val="00CC3614"/>
    <w:rsid w:val="00CC6E96"/>
    <w:rsid w:val="00CC7AC8"/>
    <w:rsid w:val="00CD2D7B"/>
    <w:rsid w:val="00CD394A"/>
    <w:rsid w:val="00CD3EBD"/>
    <w:rsid w:val="00CD6341"/>
    <w:rsid w:val="00CD7D13"/>
    <w:rsid w:val="00CE2183"/>
    <w:rsid w:val="00CE2409"/>
    <w:rsid w:val="00CE33A8"/>
    <w:rsid w:val="00CE4AF0"/>
    <w:rsid w:val="00CE6EA5"/>
    <w:rsid w:val="00CE6F17"/>
    <w:rsid w:val="00CF3A03"/>
    <w:rsid w:val="00CF6791"/>
    <w:rsid w:val="00D01766"/>
    <w:rsid w:val="00D032CB"/>
    <w:rsid w:val="00D044FC"/>
    <w:rsid w:val="00D0545C"/>
    <w:rsid w:val="00D05A28"/>
    <w:rsid w:val="00D06E4B"/>
    <w:rsid w:val="00D112CF"/>
    <w:rsid w:val="00D115A2"/>
    <w:rsid w:val="00D12803"/>
    <w:rsid w:val="00D165AA"/>
    <w:rsid w:val="00D16FA8"/>
    <w:rsid w:val="00D17E5B"/>
    <w:rsid w:val="00D20A8E"/>
    <w:rsid w:val="00D2673F"/>
    <w:rsid w:val="00D27060"/>
    <w:rsid w:val="00D270F0"/>
    <w:rsid w:val="00D32BE4"/>
    <w:rsid w:val="00D35026"/>
    <w:rsid w:val="00D36E80"/>
    <w:rsid w:val="00D408E6"/>
    <w:rsid w:val="00D430F6"/>
    <w:rsid w:val="00D437F2"/>
    <w:rsid w:val="00D44E23"/>
    <w:rsid w:val="00D462C2"/>
    <w:rsid w:val="00D47F2D"/>
    <w:rsid w:val="00D50B07"/>
    <w:rsid w:val="00D53733"/>
    <w:rsid w:val="00D56CD8"/>
    <w:rsid w:val="00D62DB5"/>
    <w:rsid w:val="00D66BDC"/>
    <w:rsid w:val="00D67071"/>
    <w:rsid w:val="00D71DEF"/>
    <w:rsid w:val="00D72F9B"/>
    <w:rsid w:val="00D73725"/>
    <w:rsid w:val="00D74628"/>
    <w:rsid w:val="00D75246"/>
    <w:rsid w:val="00D76CC4"/>
    <w:rsid w:val="00D77E2E"/>
    <w:rsid w:val="00D8047C"/>
    <w:rsid w:val="00D8165C"/>
    <w:rsid w:val="00D81ED4"/>
    <w:rsid w:val="00D82516"/>
    <w:rsid w:val="00D83CD6"/>
    <w:rsid w:val="00D84532"/>
    <w:rsid w:val="00D84BC2"/>
    <w:rsid w:val="00D87559"/>
    <w:rsid w:val="00D916A4"/>
    <w:rsid w:val="00D95CBC"/>
    <w:rsid w:val="00DA14A0"/>
    <w:rsid w:val="00DA23E0"/>
    <w:rsid w:val="00DA2407"/>
    <w:rsid w:val="00DA3D14"/>
    <w:rsid w:val="00DA41D8"/>
    <w:rsid w:val="00DA7914"/>
    <w:rsid w:val="00DB17CA"/>
    <w:rsid w:val="00DB3841"/>
    <w:rsid w:val="00DB44FE"/>
    <w:rsid w:val="00DB49D1"/>
    <w:rsid w:val="00DB5125"/>
    <w:rsid w:val="00DB5953"/>
    <w:rsid w:val="00DC0505"/>
    <w:rsid w:val="00DC20F2"/>
    <w:rsid w:val="00DC242D"/>
    <w:rsid w:val="00DC3EE9"/>
    <w:rsid w:val="00DC461B"/>
    <w:rsid w:val="00DC4811"/>
    <w:rsid w:val="00DC5826"/>
    <w:rsid w:val="00DC6C43"/>
    <w:rsid w:val="00DC6FF2"/>
    <w:rsid w:val="00DC7484"/>
    <w:rsid w:val="00DC7A32"/>
    <w:rsid w:val="00DD2B0C"/>
    <w:rsid w:val="00DE0768"/>
    <w:rsid w:val="00DE0AD3"/>
    <w:rsid w:val="00DE4647"/>
    <w:rsid w:val="00DF1740"/>
    <w:rsid w:val="00DF4A2E"/>
    <w:rsid w:val="00DF6ADD"/>
    <w:rsid w:val="00E00AC8"/>
    <w:rsid w:val="00E00E2C"/>
    <w:rsid w:val="00E00F00"/>
    <w:rsid w:val="00E067AB"/>
    <w:rsid w:val="00E074BC"/>
    <w:rsid w:val="00E07F9E"/>
    <w:rsid w:val="00E12FCC"/>
    <w:rsid w:val="00E13D0F"/>
    <w:rsid w:val="00E1414A"/>
    <w:rsid w:val="00E21337"/>
    <w:rsid w:val="00E2243C"/>
    <w:rsid w:val="00E224A4"/>
    <w:rsid w:val="00E22798"/>
    <w:rsid w:val="00E23A7C"/>
    <w:rsid w:val="00E25F01"/>
    <w:rsid w:val="00E27DE0"/>
    <w:rsid w:val="00E326C0"/>
    <w:rsid w:val="00E3341E"/>
    <w:rsid w:val="00E336A6"/>
    <w:rsid w:val="00E36AEC"/>
    <w:rsid w:val="00E40256"/>
    <w:rsid w:val="00E419F7"/>
    <w:rsid w:val="00E43E59"/>
    <w:rsid w:val="00E47FB6"/>
    <w:rsid w:val="00E50625"/>
    <w:rsid w:val="00E510FF"/>
    <w:rsid w:val="00E51916"/>
    <w:rsid w:val="00E570A4"/>
    <w:rsid w:val="00E6093A"/>
    <w:rsid w:val="00E61ADA"/>
    <w:rsid w:val="00E62E74"/>
    <w:rsid w:val="00E638B7"/>
    <w:rsid w:val="00E63C9F"/>
    <w:rsid w:val="00E657CF"/>
    <w:rsid w:val="00E7150A"/>
    <w:rsid w:val="00E719F4"/>
    <w:rsid w:val="00E72366"/>
    <w:rsid w:val="00E756C6"/>
    <w:rsid w:val="00E76912"/>
    <w:rsid w:val="00E779B8"/>
    <w:rsid w:val="00E829EB"/>
    <w:rsid w:val="00E83999"/>
    <w:rsid w:val="00E84EAE"/>
    <w:rsid w:val="00E91001"/>
    <w:rsid w:val="00E93926"/>
    <w:rsid w:val="00E947F8"/>
    <w:rsid w:val="00E9540C"/>
    <w:rsid w:val="00E967C7"/>
    <w:rsid w:val="00EA1426"/>
    <w:rsid w:val="00EA147F"/>
    <w:rsid w:val="00EA4169"/>
    <w:rsid w:val="00EB049B"/>
    <w:rsid w:val="00EB0EE5"/>
    <w:rsid w:val="00EB1719"/>
    <w:rsid w:val="00EB19D1"/>
    <w:rsid w:val="00EB42BF"/>
    <w:rsid w:val="00EB6A58"/>
    <w:rsid w:val="00EC0BCD"/>
    <w:rsid w:val="00EC1201"/>
    <w:rsid w:val="00EC1363"/>
    <w:rsid w:val="00EC430E"/>
    <w:rsid w:val="00EC4B11"/>
    <w:rsid w:val="00ED0EBB"/>
    <w:rsid w:val="00ED0FEA"/>
    <w:rsid w:val="00ED4574"/>
    <w:rsid w:val="00EE0342"/>
    <w:rsid w:val="00EE19D8"/>
    <w:rsid w:val="00EE2A79"/>
    <w:rsid w:val="00EE35D0"/>
    <w:rsid w:val="00EE7347"/>
    <w:rsid w:val="00EE77ED"/>
    <w:rsid w:val="00EF00B4"/>
    <w:rsid w:val="00EF1254"/>
    <w:rsid w:val="00F00493"/>
    <w:rsid w:val="00F00B7C"/>
    <w:rsid w:val="00F03C64"/>
    <w:rsid w:val="00F0589C"/>
    <w:rsid w:val="00F1235E"/>
    <w:rsid w:val="00F12A13"/>
    <w:rsid w:val="00F153B8"/>
    <w:rsid w:val="00F204D9"/>
    <w:rsid w:val="00F230AF"/>
    <w:rsid w:val="00F23B4A"/>
    <w:rsid w:val="00F25625"/>
    <w:rsid w:val="00F25D56"/>
    <w:rsid w:val="00F276F2"/>
    <w:rsid w:val="00F277E5"/>
    <w:rsid w:val="00F37A26"/>
    <w:rsid w:val="00F43A17"/>
    <w:rsid w:val="00F44A47"/>
    <w:rsid w:val="00F45CAA"/>
    <w:rsid w:val="00F45D8E"/>
    <w:rsid w:val="00F50177"/>
    <w:rsid w:val="00F512AC"/>
    <w:rsid w:val="00F52FDB"/>
    <w:rsid w:val="00F53F9A"/>
    <w:rsid w:val="00F5614E"/>
    <w:rsid w:val="00F60828"/>
    <w:rsid w:val="00F6376C"/>
    <w:rsid w:val="00F725F3"/>
    <w:rsid w:val="00F735F6"/>
    <w:rsid w:val="00F739C8"/>
    <w:rsid w:val="00F74FE8"/>
    <w:rsid w:val="00F766BC"/>
    <w:rsid w:val="00F81046"/>
    <w:rsid w:val="00F819DF"/>
    <w:rsid w:val="00F821B1"/>
    <w:rsid w:val="00F9060B"/>
    <w:rsid w:val="00F92D0F"/>
    <w:rsid w:val="00FA1346"/>
    <w:rsid w:val="00FA2F41"/>
    <w:rsid w:val="00FB2FA7"/>
    <w:rsid w:val="00FB3189"/>
    <w:rsid w:val="00FB3217"/>
    <w:rsid w:val="00FB5BDC"/>
    <w:rsid w:val="00FB5D35"/>
    <w:rsid w:val="00FC0300"/>
    <w:rsid w:val="00FC25BE"/>
    <w:rsid w:val="00FC2A0E"/>
    <w:rsid w:val="00FD1218"/>
    <w:rsid w:val="00FD3283"/>
    <w:rsid w:val="00FD3686"/>
    <w:rsid w:val="00FD380D"/>
    <w:rsid w:val="00FD3DF1"/>
    <w:rsid w:val="00FD3F8A"/>
    <w:rsid w:val="00FE153B"/>
    <w:rsid w:val="00FE25D9"/>
    <w:rsid w:val="00FE3982"/>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69189814"/>
  <w15:docId w15:val="{71F68A85-EAF5-47BA-997C-A38CA48F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741407"/>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741407"/>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432F0"/>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C432F0"/>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character" w:styleId="Hyperlink">
    <w:name w:val="Hyperlink"/>
    <w:basedOn w:val="DefaultParagraphFont"/>
    <w:uiPriority w:val="99"/>
    <w:unhideWhenUsed/>
    <w:rsid w:val="00E63C9F"/>
    <w:rPr>
      <w:color w:val="0000FF" w:themeColor="hyperlink"/>
      <w:u w:val="single"/>
    </w:rPr>
  </w:style>
  <w:style w:type="character" w:styleId="FollowedHyperlink">
    <w:name w:val="FollowedHyperlink"/>
    <w:basedOn w:val="DefaultParagraphFont"/>
    <w:uiPriority w:val="99"/>
    <w:semiHidden/>
    <w:unhideWhenUsed/>
    <w:rsid w:val="000178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9655">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nergy.ca.gov/title24/equipment_cert/llahu/low_leakage_air_handling_units.pdf" TargetMode="Externa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energy.ca.gov/title24/equipment_cert/llahu/low_leakage_air_handling_units.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6926CD-3D79-44DE-A6DB-924DB068B3A1}">
  <ds:schemaRefs>
    <ds:schemaRef ds:uri="http://schemas.openxmlformats.org/officeDocument/2006/bibliography"/>
  </ds:schemaRefs>
</ds:datastoreItem>
</file>

<file path=customXml/itemProps2.xml><?xml version="1.0" encoding="utf-8"?>
<ds:datastoreItem xmlns:ds="http://schemas.openxmlformats.org/officeDocument/2006/customXml" ds:itemID="{D5178EE8-A826-49B3-AC34-D73C1AD5A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FB8819-3AE3-4DF7-A32A-DA2E97A7CD9B}">
  <ds:schemaRefs>
    <ds:schemaRef ds:uri="http://schemas.microsoft.com/office/2006/metadata/properties"/>
    <ds:schemaRef ds:uri="http://schemas.microsoft.com/office/infopath/2007/PartnerControls"/>
    <ds:schemaRef ds:uri="785685f2-c2e1-4352-89aa-3faca8eaba52"/>
  </ds:schemaRefs>
</ds:datastoreItem>
</file>

<file path=customXml/itemProps4.xml><?xml version="1.0" encoding="utf-8"?>
<ds:datastoreItem xmlns:ds="http://schemas.openxmlformats.org/officeDocument/2006/customXml" ds:itemID="{C9FAA981-7EF3-4070-BFB9-49C3DED620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44</cp:revision>
  <dcterms:created xsi:type="dcterms:W3CDTF">2015-06-09T16:48:00Z</dcterms:created>
  <dcterms:modified xsi:type="dcterms:W3CDTF">2021-04-05T19:44:00Z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
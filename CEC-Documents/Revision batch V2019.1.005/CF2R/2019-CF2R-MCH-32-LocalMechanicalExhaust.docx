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7F1C24">
        <w:tc>
          <w:tcPr>
            <w:tcW w:w="10790" w:type="dxa"/>
            <w:gridSpan w:val="3"/>
          </w:tcPr>
          <w:p w14:paraId="7DFFDC5A" w14:textId="77777777" w:rsidR="00310D9A" w:rsidRPr="0029047D" w:rsidRDefault="00310D9A" w:rsidP="007F1C2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7F1C24">
        <w:trPr>
          <w:trHeight w:val="158"/>
        </w:trPr>
        <w:tc>
          <w:tcPr>
            <w:tcW w:w="626" w:type="dxa"/>
            <w:vAlign w:val="center"/>
          </w:tcPr>
          <w:p w14:paraId="59947094"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7F1C24">
            <w:pPr>
              <w:rPr>
                <w:rFonts w:asciiTheme="minorHAnsi" w:hAnsiTheme="minorHAnsi" w:cstheme="minorHAnsi"/>
                <w:sz w:val="18"/>
                <w:szCs w:val="18"/>
              </w:rPr>
            </w:pPr>
          </w:p>
        </w:tc>
      </w:tr>
      <w:tr w:rsidR="00310D9A" w:rsidRPr="007A5D38" w14:paraId="776A4A0F" w14:textId="77777777" w:rsidTr="007F1C24">
        <w:trPr>
          <w:trHeight w:val="158"/>
        </w:trPr>
        <w:tc>
          <w:tcPr>
            <w:tcW w:w="626" w:type="dxa"/>
            <w:vAlign w:val="center"/>
          </w:tcPr>
          <w:p w14:paraId="19AA4878"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7F1C24">
            <w:pPr>
              <w:rPr>
                <w:rFonts w:asciiTheme="minorHAnsi" w:hAnsiTheme="minorHAnsi" w:cstheme="minorHAnsi"/>
                <w:sz w:val="18"/>
                <w:szCs w:val="18"/>
              </w:rPr>
            </w:pPr>
          </w:p>
        </w:tc>
      </w:tr>
      <w:tr w:rsidR="00310D9A" w:rsidRPr="007A5D38" w14:paraId="6CA174B8" w14:textId="77777777" w:rsidTr="007F1C24">
        <w:trPr>
          <w:trHeight w:val="158"/>
        </w:trPr>
        <w:tc>
          <w:tcPr>
            <w:tcW w:w="626" w:type="dxa"/>
            <w:vAlign w:val="center"/>
          </w:tcPr>
          <w:p w14:paraId="43A81B5C"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7F1C24">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7F1C24">
            <w:pPr>
              <w:rPr>
                <w:rFonts w:asciiTheme="minorHAnsi" w:hAnsiTheme="minorHAnsi" w:cstheme="minorHAnsi"/>
                <w:sz w:val="18"/>
                <w:szCs w:val="18"/>
              </w:rPr>
            </w:pPr>
          </w:p>
        </w:tc>
      </w:tr>
      <w:tr w:rsidR="00310D9A" w:rsidRPr="007A5D38" w14:paraId="358D7BB8" w14:textId="77777777" w:rsidTr="007F1C24">
        <w:trPr>
          <w:trHeight w:val="158"/>
        </w:trPr>
        <w:tc>
          <w:tcPr>
            <w:tcW w:w="626" w:type="dxa"/>
            <w:vAlign w:val="center"/>
          </w:tcPr>
          <w:p w14:paraId="09079E40"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7F1C24">
            <w:pPr>
              <w:rPr>
                <w:rFonts w:asciiTheme="minorHAnsi" w:hAnsiTheme="minorHAnsi" w:cstheme="minorHAnsi"/>
                <w:sz w:val="18"/>
                <w:szCs w:val="18"/>
              </w:rPr>
            </w:pPr>
          </w:p>
        </w:tc>
      </w:tr>
      <w:tr w:rsidR="00310D9A" w:rsidRPr="007A5D38" w14:paraId="5DCA4FD7" w14:textId="77777777" w:rsidTr="007F1C24">
        <w:trPr>
          <w:trHeight w:val="158"/>
        </w:trPr>
        <w:tc>
          <w:tcPr>
            <w:tcW w:w="626" w:type="dxa"/>
            <w:vAlign w:val="center"/>
          </w:tcPr>
          <w:p w14:paraId="0FD01C5C" w14:textId="77777777" w:rsidR="00310D9A" w:rsidRPr="007A5D38" w:rsidRDefault="00310D9A" w:rsidP="007F1C24">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7F1C24">
            <w:pPr>
              <w:rPr>
                <w:rFonts w:asciiTheme="minorHAnsi" w:hAnsiTheme="minorHAnsi" w:cstheme="minorHAnsi"/>
                <w:sz w:val="18"/>
                <w:szCs w:val="18"/>
              </w:rPr>
            </w:pPr>
          </w:p>
        </w:tc>
      </w:tr>
      <w:tr w:rsidR="00310D9A" w:rsidRPr="007A5D38" w14:paraId="609A8811" w14:textId="77777777" w:rsidTr="007F1C24">
        <w:trPr>
          <w:trHeight w:val="158"/>
        </w:trPr>
        <w:tc>
          <w:tcPr>
            <w:tcW w:w="626" w:type="dxa"/>
            <w:vAlign w:val="center"/>
          </w:tcPr>
          <w:p w14:paraId="3565E3E4" w14:textId="77777777" w:rsidR="00310D9A" w:rsidRPr="007A5D38" w:rsidRDefault="00310D9A" w:rsidP="007F1C24">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7F1C24">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7F1C24">
            <w:pPr>
              <w:rPr>
                <w:rFonts w:asciiTheme="minorHAnsi" w:hAnsiTheme="minorHAnsi" w:cstheme="minorHAnsi"/>
                <w:sz w:val="18"/>
                <w:szCs w:val="18"/>
              </w:rPr>
            </w:pPr>
          </w:p>
        </w:tc>
      </w:tr>
    </w:tbl>
    <w:p w14:paraId="7FABBB8C" w14:textId="77777777" w:rsidR="007F1C24" w:rsidRDefault="007F1C24"/>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264BE7" w14:paraId="414C90F7" w14:textId="77777777" w:rsidTr="007F1C24">
        <w:tc>
          <w:tcPr>
            <w:tcW w:w="10790" w:type="dxa"/>
            <w:gridSpan w:val="10"/>
            <w:tcBorders>
              <w:top w:val="single" w:sz="4" w:space="0" w:color="000000"/>
              <w:left w:val="single" w:sz="4" w:space="0" w:color="000000"/>
              <w:bottom w:val="single" w:sz="4" w:space="0" w:color="000000"/>
              <w:right w:val="single" w:sz="4" w:space="0" w:color="000000"/>
            </w:tcBorders>
            <w:hideMark/>
          </w:tcPr>
          <w:p w14:paraId="78F3F009" w14:textId="77777777" w:rsidR="00264BE7" w:rsidRDefault="00264BE7" w:rsidP="007F1C2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264BE7" w14:paraId="18E0AA97" w14:textId="77777777" w:rsidTr="007F1C24">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31622BC6" w14:textId="77777777" w:rsidR="00264BE7" w:rsidRDefault="00264BE7" w:rsidP="007F1C24">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1E360ED1" w14:textId="77777777" w:rsidR="00264BE7" w:rsidRDefault="00264BE7" w:rsidP="007F1C24">
            <w:pPr>
              <w:pStyle w:val="ListParagraph"/>
              <w:keepNext/>
              <w:numPr>
                <w:ilvl w:val="0"/>
                <w:numId w:val="15"/>
              </w:numPr>
              <w:rPr>
                <w:rFonts w:asciiTheme="minorHAnsi" w:hAnsiTheme="minorHAnsi"/>
                <w:sz w:val="18"/>
                <w:szCs w:val="18"/>
              </w:rPr>
            </w:pPr>
            <w:r>
              <w:rPr>
                <w:rFonts w:asciiTheme="minorHAnsi" w:hAnsiTheme="minorHAnsi"/>
                <w:i/>
                <w:sz w:val="18"/>
                <w:szCs w:val="18"/>
              </w:rPr>
              <w:t xml:space="preserve">All local ventilation rates have been measured using a flow hood, flow grid, or other airflow measuring device and meet the requirements of 62.2 Tables 5.1 or </w:t>
            </w:r>
            <w:proofErr w:type="gramStart"/>
            <w:r>
              <w:rPr>
                <w:rFonts w:asciiTheme="minorHAnsi" w:hAnsiTheme="minorHAnsi"/>
                <w:i/>
                <w:sz w:val="18"/>
                <w:szCs w:val="18"/>
              </w:rPr>
              <w:t>5.2;</w:t>
            </w:r>
            <w:proofErr w:type="gramEnd"/>
            <w:r>
              <w:rPr>
                <w:rFonts w:asciiTheme="minorHAnsi" w:hAnsiTheme="minorHAnsi"/>
                <w:i/>
                <w:sz w:val="18"/>
                <w:szCs w:val="18"/>
              </w:rPr>
              <w:t xml:space="preserve"> OR</w:t>
            </w:r>
          </w:p>
          <w:p w14:paraId="1AE33122" w14:textId="77777777" w:rsidR="00264BE7" w:rsidRDefault="00264BE7" w:rsidP="007F1C24">
            <w:pPr>
              <w:pStyle w:val="ListParagraph"/>
              <w:keepNext/>
              <w:numPr>
                <w:ilvl w:val="0"/>
                <w:numId w:val="15"/>
              </w:numPr>
              <w:rPr>
                <w:rFonts w:asciiTheme="minorHAnsi" w:hAnsiTheme="minorHAnsi"/>
                <w:sz w:val="18"/>
                <w:szCs w:val="18"/>
              </w:rPr>
            </w:pPr>
            <w:r>
              <w:rPr>
                <w:rFonts w:asciiTheme="minorHAnsi" w:hAnsiTheme="minorHAnsi"/>
                <w:i/>
                <w:sz w:val="18"/>
                <w:szCs w:val="18"/>
              </w:rPr>
              <w:t xml:space="preserve">The airflow rating at a pressure of 0.25 in. </w:t>
            </w:r>
            <w:proofErr w:type="spellStart"/>
            <w:r>
              <w:rPr>
                <w:rFonts w:asciiTheme="minorHAnsi" w:hAnsiTheme="minorHAnsi"/>
                <w:i/>
                <w:sz w:val="18"/>
                <w:szCs w:val="18"/>
              </w:rPr>
              <w:t>w.c.</w:t>
            </w:r>
            <w:proofErr w:type="spellEnd"/>
            <w:r>
              <w:rPr>
                <w:rFonts w:asciiTheme="minorHAnsi" w:hAnsiTheme="minorHAnsi"/>
                <w:i/>
                <w:sz w:val="18"/>
                <w:szCs w:val="18"/>
              </w:rPr>
              <w:t xml:space="preserve"> of a certified fan is assumed because the local ventilation system duct sizing meets the prescriptive requirements of 62.2 Table 5.3, or manufacturer's design criteria.</w:t>
            </w:r>
          </w:p>
        </w:tc>
      </w:tr>
      <w:tr w:rsidR="00264BE7" w14:paraId="3E5817F2" w14:textId="77777777" w:rsidTr="007F1C24">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FD1009" w14:textId="77777777" w:rsidR="00264BE7" w:rsidRDefault="00264BE7" w:rsidP="007F1C24">
            <w:pPr>
              <w:keepNext/>
              <w:suppressAutoHyphens/>
              <w:rPr>
                <w:rFonts w:asciiTheme="minorHAnsi" w:hAnsiTheme="minorHAnsi"/>
                <w:b/>
                <w:sz w:val="18"/>
                <w:szCs w:val="18"/>
              </w:rPr>
            </w:pPr>
            <w:r>
              <w:rPr>
                <w:rFonts w:asciiTheme="minorHAnsi" w:hAnsiTheme="minorHAnsi"/>
                <w:b/>
                <w:sz w:val="18"/>
                <w:szCs w:val="18"/>
              </w:rPr>
              <w:t xml:space="preserve">Table 5.1 </w:t>
            </w:r>
          </w:p>
          <w:p w14:paraId="705D1769" w14:textId="77777777" w:rsidR="00264BE7" w:rsidRDefault="00264BE7" w:rsidP="007F1C2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264BE7" w14:paraId="1F973897"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49B820B"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6CD8C5BF"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532723DA"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264BE7" w14:paraId="70AD3E38"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762BCE5"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1F54DF8"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6ABD0672"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264BE7" w14:paraId="660D55E7"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4138DF62" w14:textId="77777777" w:rsidR="00264BE7" w:rsidRDefault="00264BE7" w:rsidP="007F1C2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3DDE81F3"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300 cfm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1C2C2ED5"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264BE7" w14:paraId="3C0679CF"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28A5656C" w14:textId="77777777" w:rsidR="00264BE7" w:rsidRDefault="00264BE7" w:rsidP="007F1C2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6C30A64A"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300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21685EB8"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 xml:space="preserve">Other Kitchen exhaust fans, including downdraft in </w:t>
            </w:r>
            <w:proofErr w:type="spellStart"/>
            <w:r w:rsidRPr="006A6F35">
              <w:rPr>
                <w:rFonts w:asciiTheme="minorHAnsi" w:hAnsiTheme="minorHAnsi"/>
                <w:i/>
                <w:sz w:val="18"/>
                <w:szCs w:val="18"/>
              </w:rPr>
              <w:t>Nonenclosed</w:t>
            </w:r>
            <w:proofErr w:type="spellEnd"/>
            <w:r>
              <w:rPr>
                <w:rFonts w:asciiTheme="minorHAnsi" w:hAnsiTheme="minorHAnsi"/>
                <w:sz w:val="18"/>
                <w:szCs w:val="18"/>
              </w:rPr>
              <w:t xml:space="preserve"> kitchens</w:t>
            </w:r>
          </w:p>
        </w:tc>
      </w:tr>
      <w:tr w:rsidR="00264BE7" w14:paraId="437F2A10" w14:textId="77777777" w:rsidTr="007F1C24">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F7BC02E"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29889794"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782BCDB2" w14:textId="77777777" w:rsidR="00264BE7" w:rsidRDefault="00264BE7" w:rsidP="007F1C24">
            <w:pPr>
              <w:keepNext/>
              <w:suppressAutoHyphens/>
              <w:jc w:val="center"/>
              <w:rPr>
                <w:rFonts w:asciiTheme="minorHAnsi" w:hAnsiTheme="minorHAnsi"/>
                <w:sz w:val="18"/>
                <w:szCs w:val="18"/>
              </w:rPr>
            </w:pPr>
          </w:p>
        </w:tc>
      </w:tr>
      <w:tr w:rsidR="00264BE7" w14:paraId="42305E2F" w14:textId="77777777" w:rsidTr="007F1C24">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007D8028" w14:textId="77777777" w:rsidR="00264BE7" w:rsidRDefault="00264BE7" w:rsidP="007F1C24">
            <w:pPr>
              <w:keepNext/>
              <w:suppressAutoHyphens/>
              <w:rPr>
                <w:rFonts w:asciiTheme="minorHAnsi" w:hAnsiTheme="minorHAnsi"/>
                <w:b/>
                <w:sz w:val="18"/>
                <w:szCs w:val="18"/>
              </w:rPr>
            </w:pPr>
            <w:r>
              <w:rPr>
                <w:rFonts w:asciiTheme="minorHAnsi" w:hAnsiTheme="minorHAnsi"/>
                <w:b/>
                <w:sz w:val="18"/>
                <w:szCs w:val="18"/>
              </w:rPr>
              <w:t xml:space="preserve">Table 5.2 </w:t>
            </w:r>
          </w:p>
          <w:p w14:paraId="69AA37ED" w14:textId="77777777" w:rsidR="00264BE7" w:rsidRDefault="00264BE7" w:rsidP="007F1C2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264BE7" w14:paraId="7C2C4D7C" w14:textId="77777777" w:rsidTr="007F1C24">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49A0345"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337C51DF"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35DAFC1" w14:textId="77777777" w:rsidR="00264BE7" w:rsidRPr="00F26A73" w:rsidRDefault="00264BE7" w:rsidP="007F1C2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264BE7" w14:paraId="48F8CC56" w14:textId="77777777" w:rsidTr="007F1C24">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4AA58E19"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Enclosed 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4C493F41"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310C8937" w14:textId="77777777" w:rsidR="00264BE7" w:rsidRDefault="00264BE7" w:rsidP="007F1C24">
            <w:pPr>
              <w:keepNext/>
              <w:suppressAutoHyphens/>
              <w:rPr>
                <w:rFonts w:asciiTheme="minorHAnsi" w:hAnsiTheme="minorHAnsi"/>
                <w:sz w:val="18"/>
                <w:szCs w:val="18"/>
              </w:rPr>
            </w:pPr>
            <w:r>
              <w:rPr>
                <w:rFonts w:asciiTheme="minorHAnsi" w:hAnsiTheme="minorHAnsi"/>
                <w:sz w:val="18"/>
                <w:szCs w:val="18"/>
              </w:rPr>
              <w:t>Based on kitchen volume.</w:t>
            </w:r>
          </w:p>
        </w:tc>
      </w:tr>
      <w:tr w:rsidR="00264BE7" w14:paraId="555FFEF7" w14:textId="77777777" w:rsidTr="007F1C24">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BC3D26B"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26BF7CF" w14:textId="77777777" w:rsidR="00264BE7" w:rsidRDefault="00264BE7" w:rsidP="007F1C2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330EAF18" w14:textId="77777777" w:rsidR="00264BE7" w:rsidRDefault="00264BE7" w:rsidP="007F1C24">
            <w:pPr>
              <w:keepNext/>
              <w:suppressAutoHyphens/>
              <w:jc w:val="center"/>
              <w:rPr>
                <w:rFonts w:asciiTheme="minorHAnsi" w:hAnsiTheme="minorHAnsi"/>
                <w:sz w:val="18"/>
                <w:szCs w:val="18"/>
              </w:rPr>
            </w:pPr>
          </w:p>
        </w:tc>
      </w:tr>
      <w:tr w:rsidR="00264BE7" w14:paraId="2C067D8D" w14:textId="77777777" w:rsidTr="007F1C24">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5EC51C00" w14:textId="77777777" w:rsidR="00264BE7" w:rsidRDefault="00264BE7" w:rsidP="007F1C24">
            <w:pPr>
              <w:keepNext/>
              <w:rPr>
                <w:rFonts w:asciiTheme="minorHAnsi" w:hAnsiTheme="minorHAnsi"/>
                <w:b/>
                <w:sz w:val="18"/>
                <w:szCs w:val="18"/>
              </w:rPr>
            </w:pPr>
            <w:r>
              <w:rPr>
                <w:rFonts w:asciiTheme="minorHAnsi" w:hAnsiTheme="minorHAnsi"/>
                <w:b/>
                <w:sz w:val="18"/>
                <w:szCs w:val="18"/>
              </w:rPr>
              <w:t>Table 5.3</w:t>
            </w:r>
          </w:p>
          <w:p w14:paraId="4AD016C6" w14:textId="77777777" w:rsidR="00264BE7" w:rsidRDefault="00264BE7" w:rsidP="007F1C24">
            <w:pPr>
              <w:keepNext/>
              <w:rPr>
                <w:rFonts w:asciiTheme="minorHAnsi" w:hAnsiTheme="minorHAnsi"/>
                <w:sz w:val="18"/>
                <w:szCs w:val="18"/>
              </w:rPr>
            </w:pPr>
            <w:r>
              <w:rPr>
                <w:rFonts w:asciiTheme="minorHAnsi" w:hAnsiTheme="minorHAnsi"/>
                <w:b/>
                <w:sz w:val="18"/>
                <w:szCs w:val="18"/>
              </w:rPr>
              <w:t>Prescriptive Duct Sizing Requirements</w:t>
            </w:r>
          </w:p>
        </w:tc>
      </w:tr>
      <w:tr w:rsidR="00264BE7" w14:paraId="5DA451E7" w14:textId="77777777" w:rsidTr="007F1C24">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100B58FA"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1E611EA0"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0EE0B59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Smooth Duct</w:t>
            </w:r>
          </w:p>
        </w:tc>
      </w:tr>
      <w:tr w:rsidR="00264BE7" w14:paraId="63F7F668" w14:textId="77777777" w:rsidTr="007F1C24">
        <w:trPr>
          <w:trHeight w:val="432"/>
        </w:trPr>
        <w:tc>
          <w:tcPr>
            <w:tcW w:w="1628" w:type="dxa"/>
            <w:tcBorders>
              <w:top w:val="single" w:sz="4" w:space="0" w:color="auto"/>
              <w:left w:val="single" w:sz="4" w:space="0" w:color="auto"/>
              <w:bottom w:val="single" w:sz="4" w:space="0" w:color="auto"/>
              <w:right w:val="single" w:sz="4" w:space="0" w:color="auto"/>
            </w:tcBorders>
            <w:hideMark/>
          </w:tcPr>
          <w:p w14:paraId="03E6ED27" w14:textId="77777777" w:rsidR="00264BE7" w:rsidRDefault="00264BE7" w:rsidP="007F1C2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 xml:space="preserve">an Rating cfm @ 0.25 in. </w:t>
            </w:r>
            <w:proofErr w:type="spellStart"/>
            <w:r>
              <w:rPr>
                <w:rFonts w:asciiTheme="minorHAnsi" w:hAnsiTheme="minorHAnsi"/>
                <w:sz w:val="18"/>
                <w:szCs w:val="18"/>
              </w:rPr>
              <w:t>w.g</w:t>
            </w:r>
            <w:proofErr w:type="spellEnd"/>
            <w:r>
              <w:rPr>
                <w:rFonts w:asciiTheme="minorHAnsi" w:hAnsiTheme="minorHAnsi"/>
                <w:sz w:val="18"/>
                <w:szCs w:val="18"/>
              </w:rPr>
              <w:t>.</w:t>
            </w:r>
          </w:p>
        </w:tc>
        <w:tc>
          <w:tcPr>
            <w:tcW w:w="1136" w:type="dxa"/>
            <w:gridSpan w:val="2"/>
            <w:tcBorders>
              <w:top w:val="single" w:sz="4" w:space="0" w:color="auto"/>
              <w:left w:val="single" w:sz="4" w:space="0" w:color="auto"/>
              <w:bottom w:val="single" w:sz="4" w:space="0" w:color="auto"/>
              <w:right w:val="single" w:sz="4" w:space="0" w:color="auto"/>
            </w:tcBorders>
            <w:hideMark/>
          </w:tcPr>
          <w:p w14:paraId="4D24A9AA"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128DB6F4"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61B05A19"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457D5868"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4B57A20"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711B107D"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365476C9"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615DBBBC" w14:textId="77777777" w:rsidR="00264BE7" w:rsidRDefault="00264BE7" w:rsidP="007F1C2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264BE7" w14:paraId="6972B0BB" w14:textId="77777777" w:rsidTr="007F1C24">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3AB4EF30" w14:textId="77777777" w:rsidR="00264BE7" w:rsidRDefault="00264BE7" w:rsidP="007F1C2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4A48E47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Maximum Allowable Duct Length (ft)</w:t>
            </w:r>
          </w:p>
        </w:tc>
      </w:tr>
      <w:tr w:rsidR="00264BE7" w14:paraId="3A7A71D7" w14:textId="77777777" w:rsidTr="007F1C24">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6FF2D28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51840BD1"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1C62B5D"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Smooth Duct</w:t>
            </w:r>
          </w:p>
        </w:tc>
      </w:tr>
      <w:tr w:rsidR="00264BE7" w14:paraId="7638FE82" w14:textId="77777777" w:rsidTr="007F1C24">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066E23E5"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4A63B30D"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6DD8CFAA" w14:textId="77777777" w:rsidR="00264BE7" w:rsidRDefault="00264BE7" w:rsidP="007F1C2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31A393B6"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B6676C5"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54E7529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9590C01"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82E5A5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254C2BC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r>
      <w:tr w:rsidR="00264BE7" w14:paraId="1870D4C3"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388B36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E57E2D1"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7CA548A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BE25CD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610299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1517D049"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9E38DD"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9F866E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99085F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X</w:t>
            </w:r>
          </w:p>
        </w:tc>
      </w:tr>
      <w:tr w:rsidR="00264BE7" w14:paraId="066F0237"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B9F09D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F4A58F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2451630"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F710A5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EA5F8A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410B1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A5344D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78439D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6AB5880"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55</w:t>
            </w:r>
          </w:p>
        </w:tc>
      </w:tr>
      <w:tr w:rsidR="00264BE7" w14:paraId="2C480E85"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BB4B80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F05637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CC50A84"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0E315EB2"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170A85F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09C3250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E6F9F5C"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B4159E6"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5229F59"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145</w:t>
            </w:r>
          </w:p>
        </w:tc>
      </w:tr>
      <w:tr w:rsidR="00264BE7" w14:paraId="0C4EB321" w14:textId="77777777" w:rsidTr="007F1C24">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61E17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D12F083"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AA1B579"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48BB9B4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041C997"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56DF7FEB"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3B40F2"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737774E"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45E8BAAF" w14:textId="77777777" w:rsidR="00264BE7" w:rsidRDefault="00264BE7" w:rsidP="007F1C24">
            <w:pPr>
              <w:keepNext/>
              <w:jc w:val="center"/>
              <w:rPr>
                <w:rFonts w:asciiTheme="minorHAnsi" w:hAnsiTheme="minorHAnsi"/>
                <w:sz w:val="18"/>
                <w:szCs w:val="18"/>
              </w:rPr>
            </w:pPr>
            <w:r>
              <w:rPr>
                <w:rFonts w:asciiTheme="minorHAnsi" w:hAnsiTheme="minorHAnsi"/>
                <w:sz w:val="18"/>
                <w:szCs w:val="18"/>
              </w:rPr>
              <w:t>NL</w:t>
            </w:r>
          </w:p>
        </w:tc>
      </w:tr>
      <w:tr w:rsidR="00264BE7" w14:paraId="6050F4C3" w14:textId="77777777" w:rsidTr="007F1C24">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423AAD83" w14:textId="77777777" w:rsidR="00264BE7" w:rsidRDefault="00264BE7" w:rsidP="007F1C24">
            <w:pPr>
              <w:keepNext/>
              <w:rPr>
                <w:rFonts w:asciiTheme="minorHAnsi" w:hAnsiTheme="minorHAnsi"/>
                <w:sz w:val="18"/>
                <w:szCs w:val="18"/>
              </w:rPr>
            </w:pPr>
            <w:r>
              <w:rPr>
                <w:rFonts w:asciiTheme="minorHAnsi" w:hAnsiTheme="minorHAnsi"/>
                <w:sz w:val="18"/>
                <w:szCs w:val="18"/>
              </w:rPr>
              <w:t>This table assumes no elbows.  Deduct 15 ft of allowable duct length for each turn, elbow, or fitting.  Interpolation and extrapolation in 62.2 Table 5.3 is not allowed.  For airflow values not listed, use the next higher value.  This table is not applicable for airflow &gt; 125 cfm.</w:t>
            </w:r>
          </w:p>
          <w:p w14:paraId="601F6117" w14:textId="77777777" w:rsidR="00264BE7" w:rsidRDefault="00264BE7" w:rsidP="007F1C24">
            <w:pPr>
              <w:keepNext/>
              <w:rPr>
                <w:rFonts w:asciiTheme="minorHAnsi" w:hAnsiTheme="minorHAnsi"/>
                <w:sz w:val="18"/>
                <w:szCs w:val="18"/>
              </w:rPr>
            </w:pPr>
            <w:r>
              <w:rPr>
                <w:rFonts w:asciiTheme="minorHAnsi" w:hAnsiTheme="minorHAnsi"/>
                <w:sz w:val="18"/>
                <w:szCs w:val="18"/>
              </w:rPr>
              <w:t>NL = no limit on duct length of this size.</w:t>
            </w:r>
          </w:p>
          <w:p w14:paraId="2EDC9BC7" w14:textId="77777777" w:rsidR="00264BE7" w:rsidRDefault="00264BE7" w:rsidP="007F1C2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63020A31" w14:textId="77777777" w:rsidR="00264BE7" w:rsidRDefault="00264BE7" w:rsidP="00192313">
      <w:pPr>
        <w:rP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264BE7" w14:paraId="5E757358" w14:textId="77777777" w:rsidTr="00307737">
        <w:trPr>
          <w:cantSplit/>
          <w:trHeight w:val="305"/>
        </w:trPr>
        <w:tc>
          <w:tcPr>
            <w:tcW w:w="10790" w:type="dxa"/>
            <w:gridSpan w:val="11"/>
            <w:vAlign w:val="center"/>
          </w:tcPr>
          <w:p w14:paraId="35DC45FB" w14:textId="77777777" w:rsidR="00264BE7" w:rsidRDefault="00264BE7" w:rsidP="00307737">
            <w:pPr>
              <w:rPr>
                <w:rFonts w:asciiTheme="minorHAnsi" w:hAnsiTheme="minorHAnsi"/>
                <w:sz w:val="18"/>
                <w:szCs w:val="18"/>
              </w:rPr>
            </w:pPr>
            <w:r w:rsidRPr="006A6F35">
              <w:rPr>
                <w:rFonts w:asciiTheme="minorHAnsi" w:hAnsiTheme="minorHAnsi"/>
                <w:b/>
                <w:szCs w:val="18"/>
              </w:rPr>
              <w:t>C. Kitchen Exhaust System</w:t>
            </w:r>
            <w:r>
              <w:rPr>
                <w:rFonts w:asciiTheme="minorHAnsi" w:hAnsiTheme="minorHAnsi"/>
                <w:b/>
                <w:szCs w:val="18"/>
              </w:rPr>
              <w:t>s</w:t>
            </w:r>
          </w:p>
        </w:tc>
      </w:tr>
      <w:tr w:rsidR="00264BE7" w14:paraId="435100F2" w14:textId="77777777" w:rsidTr="00307737">
        <w:trPr>
          <w:cantSplit/>
          <w:trHeight w:val="305"/>
        </w:trPr>
        <w:tc>
          <w:tcPr>
            <w:tcW w:w="980" w:type="dxa"/>
            <w:textDirection w:val="btLr"/>
            <w:vAlign w:val="center"/>
          </w:tcPr>
          <w:p w14:paraId="5AD6D1EE" w14:textId="77777777" w:rsidR="00264BE7" w:rsidRDefault="00264BE7" w:rsidP="00307737">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7E4084ED" w14:textId="77777777" w:rsidR="00264BE7" w:rsidRDefault="00264BE7" w:rsidP="00307737">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0C3886C4" w14:textId="77777777" w:rsidR="00264BE7" w:rsidRDefault="00264BE7" w:rsidP="00307737">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6F96BAAF" w14:textId="77777777" w:rsidR="00264BE7" w:rsidRDefault="00264BE7" w:rsidP="00307737">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0484AF3C" w14:textId="77777777" w:rsidR="00264BE7" w:rsidRDefault="00264BE7" w:rsidP="00307737">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71433463" w14:textId="77777777" w:rsidR="00264BE7" w:rsidRDefault="00264BE7" w:rsidP="00307737">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3A3D9E85" w14:textId="77777777" w:rsidR="00264BE7" w:rsidRDefault="00264BE7" w:rsidP="00307737">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68F72529" w14:textId="77777777" w:rsidR="00264BE7" w:rsidRDefault="00264BE7" w:rsidP="00307737">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6C5995B8" w14:textId="77777777" w:rsidR="00264BE7" w:rsidRDefault="00264BE7" w:rsidP="00307737">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43D1AF67" w14:textId="77777777" w:rsidR="00264BE7" w:rsidRDefault="00264BE7" w:rsidP="00307737">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5E42CA1F" w14:textId="77777777" w:rsidR="00264BE7" w:rsidRDefault="00264BE7" w:rsidP="00307737">
            <w:pPr>
              <w:jc w:val="center"/>
              <w:rPr>
                <w:rFonts w:asciiTheme="minorHAnsi" w:hAnsiTheme="minorHAnsi"/>
                <w:sz w:val="18"/>
                <w:szCs w:val="18"/>
              </w:rPr>
            </w:pPr>
            <w:r>
              <w:rPr>
                <w:rFonts w:asciiTheme="minorHAnsi" w:hAnsiTheme="minorHAnsi"/>
                <w:sz w:val="18"/>
                <w:szCs w:val="18"/>
              </w:rPr>
              <w:t>11</w:t>
            </w:r>
          </w:p>
        </w:tc>
      </w:tr>
      <w:tr w:rsidR="00264BE7" w14:paraId="4150BE81" w14:textId="77777777" w:rsidTr="00307737">
        <w:trPr>
          <w:cantSplit/>
          <w:trHeight w:val="1655"/>
        </w:trPr>
        <w:tc>
          <w:tcPr>
            <w:tcW w:w="980" w:type="dxa"/>
            <w:textDirection w:val="btLr"/>
            <w:vAlign w:val="center"/>
          </w:tcPr>
          <w:p w14:paraId="159E1D28"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lastRenderedPageBreak/>
              <w:t>System Name</w:t>
            </w:r>
          </w:p>
        </w:tc>
        <w:tc>
          <w:tcPr>
            <w:tcW w:w="981" w:type="dxa"/>
            <w:textDirection w:val="btLr"/>
            <w:vAlign w:val="center"/>
          </w:tcPr>
          <w:p w14:paraId="6DD147D1"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10BD1749"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413316D3" w14:textId="6E4B80EF" w:rsidR="00264BE7" w:rsidRDefault="00264BE7" w:rsidP="00307737">
            <w:pPr>
              <w:ind w:left="113" w:right="113"/>
              <w:jc w:val="center"/>
              <w:rPr>
                <w:rFonts w:asciiTheme="minorHAnsi" w:hAnsiTheme="minorHAnsi"/>
                <w:sz w:val="18"/>
                <w:szCs w:val="18"/>
              </w:rPr>
            </w:pPr>
            <w:r>
              <w:rPr>
                <w:rFonts w:asciiTheme="minorHAnsi" w:hAnsiTheme="minorHAnsi"/>
                <w:sz w:val="18"/>
                <w:szCs w:val="18"/>
              </w:rPr>
              <w:t xml:space="preserve">HVI </w:t>
            </w:r>
            <w:ins w:id="0" w:author="Markstrum, Alexis@Energy" w:date="2021-02-10T16:46:00Z">
              <w:r w:rsidR="00D06692">
                <w:rPr>
                  <w:rFonts w:asciiTheme="minorHAnsi" w:hAnsiTheme="minorHAnsi"/>
                  <w:sz w:val="18"/>
                  <w:szCs w:val="18"/>
                </w:rPr>
                <w:t xml:space="preserve">or AHAM </w:t>
              </w:r>
            </w:ins>
            <w:r>
              <w:rPr>
                <w:rFonts w:asciiTheme="minorHAnsi" w:hAnsiTheme="minorHAnsi"/>
                <w:sz w:val="18"/>
                <w:szCs w:val="18"/>
              </w:rPr>
              <w:t>Directory Listed Model Number</w:t>
            </w:r>
          </w:p>
        </w:tc>
        <w:tc>
          <w:tcPr>
            <w:tcW w:w="981" w:type="dxa"/>
            <w:textDirection w:val="btLr"/>
            <w:vAlign w:val="center"/>
          </w:tcPr>
          <w:p w14:paraId="5FFF652E" w14:textId="385117C3" w:rsidR="00264BE7" w:rsidRDefault="00264BE7" w:rsidP="00307737">
            <w:pPr>
              <w:ind w:left="113" w:right="113"/>
              <w:jc w:val="center"/>
              <w:rPr>
                <w:rFonts w:asciiTheme="minorHAnsi" w:hAnsiTheme="minorHAnsi"/>
                <w:sz w:val="18"/>
                <w:szCs w:val="18"/>
              </w:rPr>
            </w:pPr>
            <w:r>
              <w:rPr>
                <w:rFonts w:asciiTheme="minorHAnsi" w:hAnsiTheme="minorHAnsi"/>
                <w:sz w:val="18"/>
                <w:szCs w:val="18"/>
              </w:rPr>
              <w:t xml:space="preserve">HVI </w:t>
            </w:r>
            <w:ins w:id="1" w:author="Markstrum, Alexis@Energy" w:date="2021-02-10T16:46:00Z">
              <w:r w:rsidR="00D06692">
                <w:rPr>
                  <w:rFonts w:asciiTheme="minorHAnsi" w:hAnsiTheme="minorHAnsi"/>
                  <w:sz w:val="18"/>
                  <w:szCs w:val="18"/>
                </w:rPr>
                <w:t xml:space="preserve">or AHAM </w:t>
              </w:r>
            </w:ins>
            <w:r>
              <w:rPr>
                <w:rFonts w:asciiTheme="minorHAnsi" w:hAnsiTheme="minorHAnsi"/>
                <w:sz w:val="18"/>
                <w:szCs w:val="18"/>
              </w:rPr>
              <w:t>Directory Listed Rated Airflow</w:t>
            </w:r>
          </w:p>
        </w:tc>
        <w:tc>
          <w:tcPr>
            <w:tcW w:w="981" w:type="dxa"/>
            <w:textDirection w:val="btLr"/>
            <w:vAlign w:val="center"/>
          </w:tcPr>
          <w:p w14:paraId="63D98F51" w14:textId="62389999" w:rsidR="00264BE7" w:rsidRDefault="00264BE7" w:rsidP="00307737">
            <w:pPr>
              <w:ind w:left="113" w:right="113"/>
              <w:jc w:val="center"/>
              <w:rPr>
                <w:rFonts w:asciiTheme="minorHAnsi" w:hAnsiTheme="minorHAnsi"/>
                <w:sz w:val="18"/>
                <w:szCs w:val="18"/>
              </w:rPr>
            </w:pPr>
            <w:r>
              <w:rPr>
                <w:rFonts w:asciiTheme="minorHAnsi" w:hAnsiTheme="minorHAnsi"/>
                <w:sz w:val="18"/>
                <w:szCs w:val="18"/>
              </w:rPr>
              <w:t>HVI</w:t>
            </w:r>
            <w:ins w:id="2" w:author="Markstrum, Alexis@Energy" w:date="2021-02-10T16:47:00Z">
              <w:r w:rsidR="00D06692">
                <w:rPr>
                  <w:rFonts w:asciiTheme="minorHAnsi" w:hAnsiTheme="minorHAnsi"/>
                  <w:sz w:val="18"/>
                  <w:szCs w:val="18"/>
                </w:rPr>
                <w:t xml:space="preserve"> or AHAM</w:t>
              </w:r>
            </w:ins>
            <w:r>
              <w:rPr>
                <w:rFonts w:asciiTheme="minorHAnsi" w:hAnsiTheme="minorHAnsi"/>
                <w:sz w:val="18"/>
                <w:szCs w:val="18"/>
              </w:rPr>
              <w:t xml:space="preserve"> Directory Listed Sound Rating</w:t>
            </w:r>
          </w:p>
        </w:tc>
        <w:tc>
          <w:tcPr>
            <w:tcW w:w="981" w:type="dxa"/>
            <w:textDirection w:val="btLr"/>
            <w:vAlign w:val="center"/>
          </w:tcPr>
          <w:p w14:paraId="2C5C0F10"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Minimum Airflow (defaults to rated airflow)</w:t>
            </w:r>
          </w:p>
        </w:tc>
        <w:tc>
          <w:tcPr>
            <w:tcW w:w="981" w:type="dxa"/>
            <w:textDirection w:val="btLr"/>
            <w:vAlign w:val="center"/>
          </w:tcPr>
          <w:p w14:paraId="62BA9D38"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2C2E6754"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0B3ED045"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03C896E0" w14:textId="77777777" w:rsidR="00264BE7" w:rsidRDefault="00264BE7" w:rsidP="00307737">
            <w:pPr>
              <w:ind w:left="113" w:right="113"/>
              <w:jc w:val="center"/>
              <w:rPr>
                <w:rFonts w:asciiTheme="minorHAnsi" w:hAnsiTheme="minorHAnsi"/>
                <w:sz w:val="18"/>
                <w:szCs w:val="18"/>
              </w:rPr>
            </w:pPr>
            <w:r>
              <w:rPr>
                <w:rFonts w:asciiTheme="minorHAnsi" w:hAnsiTheme="minorHAnsi"/>
                <w:sz w:val="18"/>
                <w:szCs w:val="18"/>
              </w:rPr>
              <w:t>Compliance Statement</w:t>
            </w:r>
          </w:p>
        </w:tc>
      </w:tr>
      <w:tr w:rsidR="00264BE7" w14:paraId="10C13F8B" w14:textId="77777777" w:rsidTr="00307737">
        <w:tc>
          <w:tcPr>
            <w:tcW w:w="980" w:type="dxa"/>
          </w:tcPr>
          <w:p w14:paraId="51A93E5E" w14:textId="5A12CD17" w:rsidR="00264BE7" w:rsidRDefault="00264BE7" w:rsidP="00307737">
            <w:pPr>
              <w:rPr>
                <w:rFonts w:asciiTheme="minorHAnsi" w:hAnsiTheme="minorHAnsi"/>
                <w:sz w:val="18"/>
                <w:szCs w:val="18"/>
              </w:rPr>
            </w:pPr>
          </w:p>
        </w:tc>
        <w:tc>
          <w:tcPr>
            <w:tcW w:w="981" w:type="dxa"/>
          </w:tcPr>
          <w:p w14:paraId="64CA7E61" w14:textId="4658DC93" w:rsidR="00264BE7" w:rsidRDefault="00264BE7" w:rsidP="00307737">
            <w:pPr>
              <w:rPr>
                <w:rFonts w:asciiTheme="minorHAnsi" w:hAnsiTheme="minorHAnsi"/>
                <w:sz w:val="18"/>
                <w:szCs w:val="18"/>
              </w:rPr>
            </w:pPr>
          </w:p>
        </w:tc>
        <w:tc>
          <w:tcPr>
            <w:tcW w:w="981" w:type="dxa"/>
          </w:tcPr>
          <w:p w14:paraId="475F2E19" w14:textId="78B4ACDF" w:rsidR="00264BE7" w:rsidRDefault="00264BE7" w:rsidP="00307737">
            <w:pPr>
              <w:rPr>
                <w:rFonts w:asciiTheme="minorHAnsi" w:hAnsiTheme="minorHAnsi"/>
                <w:sz w:val="18"/>
                <w:szCs w:val="18"/>
              </w:rPr>
            </w:pPr>
          </w:p>
        </w:tc>
        <w:tc>
          <w:tcPr>
            <w:tcW w:w="981" w:type="dxa"/>
          </w:tcPr>
          <w:p w14:paraId="29784D46" w14:textId="604CADCE" w:rsidR="00264BE7" w:rsidRDefault="00264BE7" w:rsidP="00307737">
            <w:pPr>
              <w:rPr>
                <w:rFonts w:asciiTheme="minorHAnsi" w:hAnsiTheme="minorHAnsi"/>
                <w:sz w:val="18"/>
                <w:szCs w:val="18"/>
              </w:rPr>
            </w:pPr>
          </w:p>
        </w:tc>
        <w:tc>
          <w:tcPr>
            <w:tcW w:w="981" w:type="dxa"/>
          </w:tcPr>
          <w:p w14:paraId="07394841" w14:textId="64BF35BC" w:rsidR="00264BE7" w:rsidRDefault="00264BE7" w:rsidP="00307737">
            <w:pPr>
              <w:rPr>
                <w:rFonts w:asciiTheme="minorHAnsi" w:hAnsiTheme="minorHAnsi"/>
                <w:sz w:val="18"/>
                <w:szCs w:val="18"/>
              </w:rPr>
            </w:pPr>
          </w:p>
        </w:tc>
        <w:tc>
          <w:tcPr>
            <w:tcW w:w="981" w:type="dxa"/>
          </w:tcPr>
          <w:p w14:paraId="3B95A694" w14:textId="4A94F859" w:rsidR="00264BE7" w:rsidRDefault="00264BE7" w:rsidP="00307737">
            <w:pPr>
              <w:rPr>
                <w:rFonts w:asciiTheme="minorHAnsi" w:hAnsiTheme="minorHAnsi"/>
                <w:sz w:val="18"/>
                <w:szCs w:val="18"/>
              </w:rPr>
            </w:pPr>
          </w:p>
        </w:tc>
        <w:tc>
          <w:tcPr>
            <w:tcW w:w="981" w:type="dxa"/>
          </w:tcPr>
          <w:p w14:paraId="44FB2F40" w14:textId="45641450" w:rsidR="00264BE7" w:rsidRDefault="00264BE7" w:rsidP="00307737">
            <w:pPr>
              <w:rPr>
                <w:rFonts w:asciiTheme="minorHAnsi" w:hAnsiTheme="minorHAnsi"/>
                <w:sz w:val="18"/>
                <w:szCs w:val="18"/>
              </w:rPr>
            </w:pPr>
          </w:p>
        </w:tc>
        <w:tc>
          <w:tcPr>
            <w:tcW w:w="981" w:type="dxa"/>
          </w:tcPr>
          <w:p w14:paraId="7350959F" w14:textId="45C23507" w:rsidR="00264BE7" w:rsidRDefault="00264BE7" w:rsidP="00307737">
            <w:pPr>
              <w:rPr>
                <w:rFonts w:asciiTheme="minorHAnsi" w:hAnsiTheme="minorHAnsi"/>
                <w:sz w:val="18"/>
                <w:szCs w:val="18"/>
              </w:rPr>
            </w:pPr>
          </w:p>
        </w:tc>
        <w:tc>
          <w:tcPr>
            <w:tcW w:w="981" w:type="dxa"/>
          </w:tcPr>
          <w:p w14:paraId="1A5278A8" w14:textId="77777777" w:rsidR="00264BE7" w:rsidRDefault="00264BE7" w:rsidP="00307737">
            <w:pPr>
              <w:rPr>
                <w:rFonts w:asciiTheme="minorHAnsi" w:hAnsiTheme="minorHAnsi"/>
                <w:sz w:val="18"/>
                <w:szCs w:val="18"/>
              </w:rPr>
            </w:pPr>
          </w:p>
        </w:tc>
        <w:tc>
          <w:tcPr>
            <w:tcW w:w="981" w:type="dxa"/>
          </w:tcPr>
          <w:p w14:paraId="5DBC844C" w14:textId="35035899" w:rsidR="00264BE7" w:rsidRDefault="00264BE7" w:rsidP="00307737">
            <w:pPr>
              <w:rPr>
                <w:rFonts w:asciiTheme="minorHAnsi" w:hAnsiTheme="minorHAnsi"/>
                <w:sz w:val="18"/>
                <w:szCs w:val="18"/>
              </w:rPr>
            </w:pPr>
          </w:p>
        </w:tc>
        <w:tc>
          <w:tcPr>
            <w:tcW w:w="981" w:type="dxa"/>
          </w:tcPr>
          <w:p w14:paraId="30323252" w14:textId="28C162AE" w:rsidR="00264BE7" w:rsidRDefault="00264BE7" w:rsidP="00307737">
            <w:pPr>
              <w:rPr>
                <w:rFonts w:asciiTheme="minorHAnsi" w:hAnsiTheme="minorHAnsi"/>
                <w:sz w:val="18"/>
                <w:szCs w:val="18"/>
              </w:rPr>
            </w:pPr>
          </w:p>
        </w:tc>
      </w:tr>
      <w:tr w:rsidR="00264BE7" w14:paraId="3D3CD316" w14:textId="77777777" w:rsidTr="00307737">
        <w:tc>
          <w:tcPr>
            <w:tcW w:w="980" w:type="dxa"/>
          </w:tcPr>
          <w:p w14:paraId="60AF8379" w14:textId="77777777" w:rsidR="00264BE7" w:rsidRDefault="00264BE7" w:rsidP="00307737">
            <w:pPr>
              <w:rPr>
                <w:rFonts w:asciiTheme="minorHAnsi" w:hAnsiTheme="minorHAnsi"/>
                <w:sz w:val="18"/>
                <w:szCs w:val="18"/>
              </w:rPr>
            </w:pPr>
          </w:p>
        </w:tc>
        <w:tc>
          <w:tcPr>
            <w:tcW w:w="981" w:type="dxa"/>
          </w:tcPr>
          <w:p w14:paraId="485399D7" w14:textId="77777777" w:rsidR="00264BE7" w:rsidRDefault="00264BE7" w:rsidP="00307737">
            <w:pPr>
              <w:rPr>
                <w:rFonts w:asciiTheme="minorHAnsi" w:hAnsiTheme="minorHAnsi"/>
                <w:sz w:val="18"/>
                <w:szCs w:val="18"/>
              </w:rPr>
            </w:pPr>
          </w:p>
        </w:tc>
        <w:tc>
          <w:tcPr>
            <w:tcW w:w="981" w:type="dxa"/>
          </w:tcPr>
          <w:p w14:paraId="4A41A1A0" w14:textId="77777777" w:rsidR="00264BE7" w:rsidRDefault="00264BE7" w:rsidP="00307737">
            <w:pPr>
              <w:rPr>
                <w:rFonts w:asciiTheme="minorHAnsi" w:hAnsiTheme="minorHAnsi"/>
                <w:sz w:val="18"/>
                <w:szCs w:val="18"/>
              </w:rPr>
            </w:pPr>
          </w:p>
        </w:tc>
        <w:tc>
          <w:tcPr>
            <w:tcW w:w="981" w:type="dxa"/>
          </w:tcPr>
          <w:p w14:paraId="52E24CC4" w14:textId="77777777" w:rsidR="00264BE7" w:rsidRDefault="00264BE7" w:rsidP="00307737">
            <w:pPr>
              <w:rPr>
                <w:rFonts w:asciiTheme="minorHAnsi" w:hAnsiTheme="minorHAnsi"/>
                <w:sz w:val="18"/>
                <w:szCs w:val="18"/>
              </w:rPr>
            </w:pPr>
          </w:p>
        </w:tc>
        <w:tc>
          <w:tcPr>
            <w:tcW w:w="981" w:type="dxa"/>
          </w:tcPr>
          <w:p w14:paraId="4EA7ECA5" w14:textId="77777777" w:rsidR="00264BE7" w:rsidRDefault="00264BE7" w:rsidP="00307737">
            <w:pPr>
              <w:rPr>
                <w:rFonts w:asciiTheme="minorHAnsi" w:hAnsiTheme="minorHAnsi"/>
                <w:sz w:val="18"/>
                <w:szCs w:val="18"/>
              </w:rPr>
            </w:pPr>
          </w:p>
        </w:tc>
        <w:tc>
          <w:tcPr>
            <w:tcW w:w="981" w:type="dxa"/>
          </w:tcPr>
          <w:p w14:paraId="1B2E4FEF" w14:textId="77777777" w:rsidR="00264BE7" w:rsidRDefault="00264BE7" w:rsidP="00307737">
            <w:pPr>
              <w:rPr>
                <w:rFonts w:asciiTheme="minorHAnsi" w:hAnsiTheme="minorHAnsi"/>
                <w:sz w:val="18"/>
                <w:szCs w:val="18"/>
              </w:rPr>
            </w:pPr>
          </w:p>
        </w:tc>
        <w:tc>
          <w:tcPr>
            <w:tcW w:w="981" w:type="dxa"/>
          </w:tcPr>
          <w:p w14:paraId="5ABD3D11" w14:textId="77777777" w:rsidR="00264BE7" w:rsidRDefault="00264BE7" w:rsidP="00307737">
            <w:pPr>
              <w:rPr>
                <w:rFonts w:asciiTheme="minorHAnsi" w:hAnsiTheme="minorHAnsi"/>
                <w:sz w:val="18"/>
                <w:szCs w:val="18"/>
              </w:rPr>
            </w:pPr>
          </w:p>
        </w:tc>
        <w:tc>
          <w:tcPr>
            <w:tcW w:w="981" w:type="dxa"/>
          </w:tcPr>
          <w:p w14:paraId="28DCACB0" w14:textId="77777777" w:rsidR="00264BE7" w:rsidRDefault="00264BE7" w:rsidP="00307737">
            <w:pPr>
              <w:rPr>
                <w:rFonts w:asciiTheme="minorHAnsi" w:hAnsiTheme="minorHAnsi"/>
                <w:sz w:val="18"/>
                <w:szCs w:val="18"/>
              </w:rPr>
            </w:pPr>
          </w:p>
        </w:tc>
        <w:tc>
          <w:tcPr>
            <w:tcW w:w="981" w:type="dxa"/>
          </w:tcPr>
          <w:p w14:paraId="34D9AAEA" w14:textId="77777777" w:rsidR="00264BE7" w:rsidRDefault="00264BE7" w:rsidP="00307737">
            <w:pPr>
              <w:rPr>
                <w:rFonts w:asciiTheme="minorHAnsi" w:hAnsiTheme="minorHAnsi"/>
                <w:sz w:val="18"/>
                <w:szCs w:val="18"/>
              </w:rPr>
            </w:pPr>
          </w:p>
        </w:tc>
        <w:tc>
          <w:tcPr>
            <w:tcW w:w="981" w:type="dxa"/>
          </w:tcPr>
          <w:p w14:paraId="1D7E97B8" w14:textId="77777777" w:rsidR="00264BE7" w:rsidRDefault="00264BE7" w:rsidP="00307737">
            <w:pPr>
              <w:rPr>
                <w:rFonts w:asciiTheme="minorHAnsi" w:hAnsiTheme="minorHAnsi"/>
                <w:sz w:val="18"/>
                <w:szCs w:val="18"/>
              </w:rPr>
            </w:pPr>
          </w:p>
        </w:tc>
        <w:tc>
          <w:tcPr>
            <w:tcW w:w="981" w:type="dxa"/>
          </w:tcPr>
          <w:p w14:paraId="1C8F36FA" w14:textId="77777777" w:rsidR="00264BE7" w:rsidRDefault="00264BE7" w:rsidP="00307737">
            <w:pPr>
              <w:rPr>
                <w:rFonts w:asciiTheme="minorHAnsi" w:hAnsiTheme="minorHAnsi"/>
                <w:sz w:val="18"/>
                <w:szCs w:val="18"/>
              </w:rPr>
            </w:pPr>
          </w:p>
        </w:tc>
      </w:tr>
    </w:tbl>
    <w:p w14:paraId="064C0219" w14:textId="43A9CB63" w:rsidR="00192313" w:rsidRDefault="00192313" w:rsidP="00192313">
      <w:pPr>
        <w:rPr>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DC59D7" w14:paraId="60524E0E" w14:textId="77777777" w:rsidTr="00307737">
        <w:tc>
          <w:tcPr>
            <w:tcW w:w="10790" w:type="dxa"/>
            <w:gridSpan w:val="3"/>
          </w:tcPr>
          <w:p w14:paraId="480E1BEE" w14:textId="77777777" w:rsidR="00DC59D7" w:rsidRDefault="00DC59D7" w:rsidP="00307737">
            <w:pPr>
              <w:rPr>
                <w:rFonts w:asciiTheme="minorHAnsi" w:hAnsiTheme="minorHAnsi"/>
                <w:sz w:val="18"/>
                <w:szCs w:val="18"/>
              </w:rPr>
            </w:pPr>
            <w:r w:rsidRPr="006A6F35">
              <w:rPr>
                <w:rFonts w:asciiTheme="minorHAnsi" w:hAnsiTheme="minorHAnsi"/>
                <w:b/>
                <w:szCs w:val="18"/>
              </w:rPr>
              <w:t>D. Continuous Kitchen Exhaust</w:t>
            </w:r>
          </w:p>
        </w:tc>
      </w:tr>
      <w:tr w:rsidR="00DC59D7" w14:paraId="72E02FF3" w14:textId="77777777" w:rsidTr="00307737">
        <w:tc>
          <w:tcPr>
            <w:tcW w:w="715" w:type="dxa"/>
            <w:vAlign w:val="center"/>
          </w:tcPr>
          <w:p w14:paraId="50894BB2" w14:textId="77777777" w:rsidR="00DC59D7" w:rsidRDefault="00DC59D7" w:rsidP="00307737">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3E29D8FC" w14:textId="77777777" w:rsidR="00DC59D7" w:rsidRDefault="00DC59D7" w:rsidP="0030773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5E1F53D6" w14:textId="28865D6A" w:rsidR="00DC59D7" w:rsidRDefault="00DC59D7" w:rsidP="00307737">
            <w:pPr>
              <w:rPr>
                <w:rFonts w:asciiTheme="minorHAnsi" w:hAnsiTheme="minorHAnsi"/>
                <w:sz w:val="18"/>
                <w:szCs w:val="18"/>
              </w:rPr>
            </w:pPr>
          </w:p>
        </w:tc>
      </w:tr>
      <w:tr w:rsidR="00DC59D7" w14:paraId="5B41B3F3" w14:textId="77777777" w:rsidTr="00307737">
        <w:tc>
          <w:tcPr>
            <w:tcW w:w="715" w:type="dxa"/>
            <w:vAlign w:val="center"/>
          </w:tcPr>
          <w:p w14:paraId="1D9C7D1C" w14:textId="77777777" w:rsidR="00DC59D7" w:rsidRDefault="00DC59D7" w:rsidP="00307737">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7784A28" w14:textId="77777777" w:rsidR="00DC59D7" w:rsidRDefault="00DC59D7" w:rsidP="0030773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1DE7A8C1" w14:textId="43B2F322" w:rsidR="00DC59D7" w:rsidRDefault="00DC59D7" w:rsidP="00307737">
            <w:pPr>
              <w:rPr>
                <w:rFonts w:asciiTheme="minorHAnsi" w:hAnsiTheme="minorHAnsi"/>
                <w:sz w:val="18"/>
                <w:szCs w:val="18"/>
              </w:rPr>
            </w:pPr>
          </w:p>
        </w:tc>
      </w:tr>
      <w:tr w:rsidR="00DC59D7" w14:paraId="57E10AB9" w14:textId="77777777" w:rsidTr="00307737">
        <w:tc>
          <w:tcPr>
            <w:tcW w:w="715" w:type="dxa"/>
            <w:vAlign w:val="center"/>
          </w:tcPr>
          <w:p w14:paraId="02A16831" w14:textId="77777777" w:rsidR="00DC59D7" w:rsidRDefault="00DC59D7" w:rsidP="00307737">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0526DD65" w14:textId="77777777" w:rsidR="00DC59D7" w:rsidRDefault="00DC59D7" w:rsidP="00307737">
            <w:pPr>
              <w:rPr>
                <w:rFonts w:asciiTheme="minorHAnsi" w:hAnsiTheme="minorHAnsi"/>
                <w:sz w:val="18"/>
                <w:szCs w:val="18"/>
              </w:rPr>
            </w:pPr>
            <w:r>
              <w:rPr>
                <w:rFonts w:asciiTheme="minorHAnsi" w:hAnsiTheme="minorHAnsi"/>
                <w:sz w:val="18"/>
                <w:szCs w:val="18"/>
              </w:rPr>
              <w:t>Compliance Statement</w:t>
            </w:r>
          </w:p>
        </w:tc>
        <w:tc>
          <w:tcPr>
            <w:tcW w:w="5575" w:type="dxa"/>
          </w:tcPr>
          <w:p w14:paraId="7D343BA4" w14:textId="773AE259" w:rsidR="00DC59D7" w:rsidRDefault="00DC59D7" w:rsidP="00307737">
            <w:pPr>
              <w:rPr>
                <w:rFonts w:asciiTheme="minorHAnsi" w:hAnsiTheme="minorHAnsi"/>
                <w:sz w:val="18"/>
                <w:szCs w:val="18"/>
              </w:rPr>
            </w:pPr>
          </w:p>
        </w:tc>
      </w:tr>
    </w:tbl>
    <w:p w14:paraId="36B29052" w14:textId="77777777" w:rsidR="00310D9A" w:rsidRDefault="00310D9A"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DC59D7" w14:paraId="74F2E1D5" w14:textId="77777777" w:rsidTr="00307737">
        <w:trPr>
          <w:cantSplit/>
          <w:trHeight w:val="288"/>
        </w:trPr>
        <w:tc>
          <w:tcPr>
            <w:tcW w:w="10790" w:type="dxa"/>
            <w:gridSpan w:val="2"/>
            <w:vAlign w:val="center"/>
            <w:hideMark/>
          </w:tcPr>
          <w:p w14:paraId="25101498" w14:textId="77777777" w:rsidR="00DC59D7" w:rsidRDefault="00DC59D7" w:rsidP="00307737">
            <w:pPr>
              <w:keepNext/>
              <w:rPr>
                <w:rFonts w:asciiTheme="minorHAnsi" w:hAnsiTheme="minorHAnsi"/>
                <w:b/>
                <w:bCs/>
                <w:sz w:val="18"/>
                <w:szCs w:val="18"/>
              </w:rPr>
            </w:pPr>
            <w:r>
              <w:rPr>
                <w:rFonts w:asciiTheme="minorHAnsi" w:hAnsiTheme="minorHAnsi"/>
                <w:b/>
                <w:bCs/>
                <w:szCs w:val="18"/>
              </w:rPr>
              <w:t>E</w:t>
            </w:r>
            <w:r w:rsidRPr="0029047D">
              <w:rPr>
                <w:rFonts w:asciiTheme="minorHAnsi" w:hAnsiTheme="minorHAnsi"/>
                <w:b/>
                <w:bCs/>
                <w:szCs w:val="18"/>
              </w:rPr>
              <w:t>. Other Requirements</w:t>
            </w:r>
          </w:p>
        </w:tc>
      </w:tr>
      <w:tr w:rsidR="00DC59D7" w14:paraId="2703AF6E" w14:textId="77777777" w:rsidTr="00307737">
        <w:trPr>
          <w:cantSplit/>
          <w:trHeight w:val="288"/>
        </w:trPr>
        <w:tc>
          <w:tcPr>
            <w:tcW w:w="10790" w:type="dxa"/>
            <w:gridSpan w:val="2"/>
            <w:vAlign w:val="center"/>
          </w:tcPr>
          <w:p w14:paraId="24CEA7AF" w14:textId="77777777" w:rsidR="00DC59D7" w:rsidRDefault="00DC59D7" w:rsidP="0030773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 sections 5 and 7</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DC59D7" w14:paraId="01D0CFDA" w14:textId="77777777" w:rsidTr="00307737">
        <w:trPr>
          <w:cantSplit/>
          <w:trHeight w:val="158"/>
        </w:trPr>
        <w:tc>
          <w:tcPr>
            <w:tcW w:w="707" w:type="dxa"/>
            <w:vAlign w:val="center"/>
          </w:tcPr>
          <w:p w14:paraId="536DD40B"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01</w:t>
            </w:r>
          </w:p>
        </w:tc>
        <w:tc>
          <w:tcPr>
            <w:tcW w:w="10083" w:type="dxa"/>
            <w:vAlign w:val="center"/>
          </w:tcPr>
          <w:p w14:paraId="376C95F8" w14:textId="77777777" w:rsidR="00DC59D7" w:rsidRDefault="00DC59D7" w:rsidP="00307737">
            <w:pPr>
              <w:keepNext/>
              <w:rPr>
                <w:rFonts w:asciiTheme="minorHAnsi" w:hAnsiTheme="minorHAnsi"/>
                <w:sz w:val="18"/>
                <w:szCs w:val="18"/>
              </w:rPr>
            </w:pPr>
            <w:r>
              <w:rPr>
                <w:rFonts w:asciiTheme="minorHAnsi" w:hAnsiTheme="minorHAnsi"/>
                <w:sz w:val="18"/>
                <w:szCs w:val="18"/>
              </w:rPr>
              <w:t>Demand control exhaust systems shall be provided with at least one of the following:</w:t>
            </w:r>
          </w:p>
          <w:p w14:paraId="5BC21B1E" w14:textId="77777777" w:rsidR="00DC59D7" w:rsidRDefault="00DC59D7" w:rsidP="00307737">
            <w:pPr>
              <w:pStyle w:val="ListParagraph"/>
              <w:keepNext/>
              <w:numPr>
                <w:ilvl w:val="0"/>
                <w:numId w:val="26"/>
              </w:numPr>
              <w:rPr>
                <w:rFonts w:asciiTheme="minorHAnsi" w:hAnsiTheme="minorHAnsi"/>
                <w:sz w:val="18"/>
                <w:szCs w:val="18"/>
              </w:rPr>
            </w:pPr>
            <w:r>
              <w:rPr>
                <w:rFonts w:asciiTheme="minorHAnsi" w:hAnsiTheme="minorHAnsi"/>
                <w:sz w:val="18"/>
                <w:szCs w:val="18"/>
              </w:rPr>
              <w:t>A readily accessible occupant-controlled on-off control.</w:t>
            </w:r>
          </w:p>
          <w:p w14:paraId="40972770" w14:textId="77777777" w:rsidR="00DC59D7" w:rsidRPr="00542FD3" w:rsidRDefault="00DC59D7" w:rsidP="00307737">
            <w:pPr>
              <w:pStyle w:val="ListParagraph"/>
              <w:keepNext/>
              <w:numPr>
                <w:ilvl w:val="0"/>
                <w:numId w:val="26"/>
              </w:numPr>
              <w:rPr>
                <w:rFonts w:asciiTheme="minorHAnsi" w:hAnsiTheme="minorHAnsi"/>
                <w:sz w:val="18"/>
                <w:szCs w:val="18"/>
              </w:rPr>
            </w:pPr>
            <w:r w:rsidRPr="0047774E">
              <w:rPr>
                <w:rFonts w:asciiTheme="minorHAnsi" w:hAnsiTheme="minorHAnsi"/>
                <w:sz w:val="18"/>
                <w:szCs w:val="18"/>
              </w:rPr>
              <w:t>An automatic control that does not impede occupant on control.</w:t>
            </w:r>
          </w:p>
        </w:tc>
      </w:tr>
      <w:tr w:rsidR="00DC59D7" w14:paraId="20558487" w14:textId="77777777" w:rsidTr="00307737">
        <w:trPr>
          <w:cantSplit/>
          <w:trHeight w:val="158"/>
        </w:trPr>
        <w:tc>
          <w:tcPr>
            <w:tcW w:w="707" w:type="dxa"/>
            <w:vAlign w:val="center"/>
          </w:tcPr>
          <w:p w14:paraId="42C2A1B5"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02</w:t>
            </w:r>
          </w:p>
        </w:tc>
        <w:tc>
          <w:tcPr>
            <w:tcW w:w="10083" w:type="dxa"/>
            <w:vAlign w:val="center"/>
          </w:tcPr>
          <w:p w14:paraId="3FC2697C" w14:textId="77777777" w:rsidR="00DC59D7" w:rsidRDefault="00DC59D7" w:rsidP="00307737">
            <w:pPr>
              <w:keepNext/>
              <w:rPr>
                <w:rFonts w:asciiTheme="minorHAnsi" w:hAnsiTheme="minorHAnsi"/>
                <w:sz w:val="18"/>
                <w:szCs w:val="18"/>
              </w:rPr>
            </w:pPr>
            <w:proofErr w:type="spellStart"/>
            <w:r>
              <w:rPr>
                <w:rFonts w:asciiTheme="minorHAnsi" w:hAnsiTheme="minorHAnsi"/>
                <w:sz w:val="18"/>
                <w:szCs w:val="18"/>
              </w:rPr>
              <w:t>Nonenclosed</w:t>
            </w:r>
            <w:proofErr w:type="spellEnd"/>
            <w:r>
              <w:rPr>
                <w:rFonts w:asciiTheme="minorHAnsi" w:hAnsiTheme="minorHAnsi"/>
                <w:sz w:val="18"/>
                <w:szCs w:val="18"/>
              </w:rPr>
              <w:t xml:space="preserve"> kitchens shall be provided with a demand-controlled mechanical exhaust system.</w:t>
            </w:r>
          </w:p>
        </w:tc>
      </w:tr>
      <w:tr w:rsidR="00DC59D7" w14:paraId="375F3D78" w14:textId="77777777" w:rsidTr="00307737">
        <w:trPr>
          <w:cantSplit/>
          <w:trHeight w:val="158"/>
        </w:trPr>
        <w:tc>
          <w:tcPr>
            <w:tcW w:w="707" w:type="dxa"/>
            <w:vAlign w:val="center"/>
          </w:tcPr>
          <w:p w14:paraId="0BC9F7A7"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03</w:t>
            </w:r>
          </w:p>
        </w:tc>
        <w:tc>
          <w:tcPr>
            <w:tcW w:w="10083" w:type="dxa"/>
            <w:vAlign w:val="center"/>
          </w:tcPr>
          <w:p w14:paraId="5E2E7584" w14:textId="77777777" w:rsidR="00DC59D7" w:rsidRPr="00F26A73" w:rsidRDefault="00DC59D7" w:rsidP="00307737">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DC59D7" w14:paraId="05A809C1" w14:textId="77777777" w:rsidTr="00307737">
        <w:trPr>
          <w:cantSplit/>
          <w:trHeight w:val="158"/>
        </w:trPr>
        <w:tc>
          <w:tcPr>
            <w:tcW w:w="707" w:type="dxa"/>
            <w:vAlign w:val="center"/>
          </w:tcPr>
          <w:p w14:paraId="5BC5E960"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04</w:t>
            </w:r>
          </w:p>
        </w:tc>
        <w:tc>
          <w:tcPr>
            <w:tcW w:w="10083" w:type="dxa"/>
            <w:vAlign w:val="center"/>
          </w:tcPr>
          <w:p w14:paraId="5296FE56" w14:textId="77777777" w:rsidR="00DC59D7" w:rsidRPr="00F26A73" w:rsidRDefault="00DC59D7" w:rsidP="00307737">
            <w:pPr>
              <w:keepNext/>
              <w:ind w:left="273" w:hanging="273"/>
              <w:rPr>
                <w:rFonts w:asciiTheme="minorHAnsi" w:hAnsiTheme="minorHAnsi"/>
                <w:sz w:val="18"/>
                <w:szCs w:val="18"/>
              </w:rPr>
            </w:pPr>
            <w:r>
              <w:rPr>
                <w:rFonts w:asciiTheme="minorHAnsi" w:hAnsiTheme="minorHAnsi"/>
                <w:sz w:val="18"/>
                <w:szCs w:val="18"/>
              </w:rPr>
              <w:t>Continuous mechanical exhaust systems shall be designed to operate during all occupiable hours.</w:t>
            </w:r>
          </w:p>
        </w:tc>
      </w:tr>
      <w:tr w:rsidR="00DC59D7" w14:paraId="60B4950E" w14:textId="77777777" w:rsidTr="00307737">
        <w:trPr>
          <w:cantSplit/>
          <w:trHeight w:val="158"/>
        </w:trPr>
        <w:tc>
          <w:tcPr>
            <w:tcW w:w="707" w:type="dxa"/>
            <w:vAlign w:val="center"/>
          </w:tcPr>
          <w:p w14:paraId="1A8AE2CB" w14:textId="77777777" w:rsidR="00DC59D7" w:rsidRDefault="00DC59D7" w:rsidP="00307737">
            <w:pPr>
              <w:keepNext/>
              <w:jc w:val="center"/>
              <w:rPr>
                <w:rFonts w:asciiTheme="minorHAnsi" w:hAnsiTheme="minorHAnsi"/>
                <w:sz w:val="18"/>
                <w:szCs w:val="18"/>
              </w:rPr>
            </w:pPr>
            <w:r>
              <w:rPr>
                <w:rFonts w:asciiTheme="minorHAnsi" w:hAnsiTheme="minorHAnsi"/>
                <w:sz w:val="18"/>
                <w:szCs w:val="18"/>
              </w:rPr>
              <w:t>05</w:t>
            </w:r>
          </w:p>
        </w:tc>
        <w:tc>
          <w:tcPr>
            <w:tcW w:w="10083" w:type="dxa"/>
            <w:vAlign w:val="center"/>
          </w:tcPr>
          <w:p w14:paraId="5D2B49A1" w14:textId="77777777" w:rsidR="00DC59D7" w:rsidRDefault="00DC59D7" w:rsidP="00307737">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DC59D7" w14:paraId="14FD7E1F" w14:textId="77777777" w:rsidTr="00307737">
        <w:trPr>
          <w:cantSplit/>
          <w:trHeight w:val="158"/>
        </w:trPr>
        <w:tc>
          <w:tcPr>
            <w:tcW w:w="10790" w:type="dxa"/>
            <w:gridSpan w:val="2"/>
            <w:vAlign w:val="center"/>
            <w:hideMark/>
          </w:tcPr>
          <w:p w14:paraId="0AC725B0" w14:textId="77777777" w:rsidR="00DC59D7" w:rsidRDefault="00DC59D7" w:rsidP="00307737">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03F0D29B" w14:textId="541251AA" w:rsidR="00310D9A" w:rsidRDefault="00310D9A" w:rsidP="00192313">
      <w:pPr>
        <w:rPr>
          <w:rFonts w:asciiTheme="minorHAnsi" w:hAnsiTheme="minorHAnsi"/>
          <w:sz w:val="18"/>
          <w:szCs w:val="18"/>
        </w:rPr>
      </w:pPr>
    </w:p>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10D9A" w:rsidRPr="009E2C1C" w14:paraId="3BF0A918" w14:textId="77777777" w:rsidTr="00F26A73">
        <w:trPr>
          <w:trHeight w:val="323"/>
        </w:trPr>
        <w:tc>
          <w:tcPr>
            <w:tcW w:w="10768" w:type="dxa"/>
            <w:gridSpan w:val="4"/>
            <w:vAlign w:val="center"/>
          </w:tcPr>
          <w:p w14:paraId="59480B91" w14:textId="77777777" w:rsidR="00310D9A" w:rsidRPr="009351D2" w:rsidRDefault="00310D9A" w:rsidP="007E12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10D9A" w:rsidRPr="001B14D6" w14:paraId="3553F407" w14:textId="77777777" w:rsidTr="00F26A73">
        <w:trPr>
          <w:trHeight w:val="206"/>
        </w:trPr>
        <w:tc>
          <w:tcPr>
            <w:tcW w:w="10768" w:type="dxa"/>
            <w:gridSpan w:val="4"/>
            <w:vAlign w:val="center"/>
          </w:tcPr>
          <w:p w14:paraId="1A93DB62" w14:textId="77777777" w:rsidR="00310D9A" w:rsidRPr="00E136A4" w:rsidRDefault="00310D9A" w:rsidP="007E127B">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10D9A" w:rsidRPr="00B272DC" w14:paraId="422CBB56" w14:textId="77777777" w:rsidTr="00F26A73">
        <w:trPr>
          <w:trHeight w:val="360"/>
        </w:trPr>
        <w:tc>
          <w:tcPr>
            <w:tcW w:w="5480" w:type="dxa"/>
            <w:gridSpan w:val="2"/>
          </w:tcPr>
          <w:p w14:paraId="70C57793"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8" w:type="dxa"/>
            <w:gridSpan w:val="2"/>
          </w:tcPr>
          <w:p w14:paraId="628923BB"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10D9A" w:rsidRPr="00B272DC" w14:paraId="4D81C06B" w14:textId="77777777" w:rsidTr="00F26A73">
        <w:trPr>
          <w:trHeight w:val="360"/>
        </w:trPr>
        <w:tc>
          <w:tcPr>
            <w:tcW w:w="5480" w:type="dxa"/>
            <w:gridSpan w:val="2"/>
          </w:tcPr>
          <w:p w14:paraId="491BBC7E" w14:textId="77777777" w:rsidR="00310D9A" w:rsidRPr="00B272DC" w:rsidRDefault="00310D9A" w:rsidP="007E127B">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8" w:type="dxa"/>
            <w:gridSpan w:val="2"/>
          </w:tcPr>
          <w:p w14:paraId="481AF6FA"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10D9A" w:rsidRPr="00B272DC" w14:paraId="191AECF6" w14:textId="77777777" w:rsidTr="00F26A73">
        <w:trPr>
          <w:trHeight w:val="360"/>
        </w:trPr>
        <w:tc>
          <w:tcPr>
            <w:tcW w:w="5480" w:type="dxa"/>
            <w:gridSpan w:val="2"/>
          </w:tcPr>
          <w:p w14:paraId="05BF9C6C"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Address:</w:t>
            </w:r>
          </w:p>
        </w:tc>
        <w:tc>
          <w:tcPr>
            <w:tcW w:w="5288" w:type="dxa"/>
            <w:gridSpan w:val="2"/>
          </w:tcPr>
          <w:p w14:paraId="22E07CA8"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Pr>
                <w:rFonts w:asciiTheme="minorHAnsi" w:hAnsiTheme="minorHAnsi"/>
                <w:sz w:val="14"/>
                <w:szCs w:val="14"/>
              </w:rPr>
              <w:t>i</w:t>
            </w:r>
            <w:r w:rsidRPr="00B272DC">
              <w:rPr>
                <w:rFonts w:asciiTheme="minorHAnsi" w:hAnsiTheme="minorHAnsi"/>
                <w:sz w:val="14"/>
                <w:szCs w:val="14"/>
              </w:rPr>
              <w:t>f applicable):</w:t>
            </w:r>
          </w:p>
        </w:tc>
      </w:tr>
      <w:tr w:rsidR="00310D9A" w:rsidRPr="00B272DC" w14:paraId="77694B5A" w14:textId="77777777" w:rsidTr="00F26A73">
        <w:trPr>
          <w:trHeight w:val="360"/>
        </w:trPr>
        <w:tc>
          <w:tcPr>
            <w:tcW w:w="5480" w:type="dxa"/>
            <w:gridSpan w:val="2"/>
          </w:tcPr>
          <w:p w14:paraId="39014820"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City/State/Zip:</w:t>
            </w:r>
          </w:p>
        </w:tc>
        <w:tc>
          <w:tcPr>
            <w:tcW w:w="5288" w:type="dxa"/>
            <w:gridSpan w:val="2"/>
          </w:tcPr>
          <w:p w14:paraId="0138B44B" w14:textId="77777777" w:rsidR="00310D9A" w:rsidRPr="00B272DC" w:rsidRDefault="00310D9A" w:rsidP="007E127B">
            <w:pPr>
              <w:keepNext/>
              <w:rPr>
                <w:rFonts w:asciiTheme="minorHAnsi" w:hAnsiTheme="minorHAnsi"/>
                <w:sz w:val="14"/>
                <w:szCs w:val="14"/>
              </w:rPr>
            </w:pPr>
            <w:r w:rsidRPr="00B272DC">
              <w:rPr>
                <w:rFonts w:asciiTheme="minorHAnsi" w:hAnsiTheme="minorHAnsi"/>
                <w:sz w:val="14"/>
                <w:szCs w:val="14"/>
              </w:rPr>
              <w:t>Phone:</w:t>
            </w:r>
          </w:p>
        </w:tc>
      </w:tr>
      <w:tr w:rsidR="00310D9A" w:rsidRPr="008E6C57" w14:paraId="55B9FE68" w14:textId="77777777" w:rsidTr="00F26A73">
        <w:tblPrEx>
          <w:tblCellMar>
            <w:left w:w="115" w:type="dxa"/>
            <w:right w:w="115" w:type="dxa"/>
          </w:tblCellMar>
        </w:tblPrEx>
        <w:trPr>
          <w:trHeight w:val="296"/>
        </w:trPr>
        <w:tc>
          <w:tcPr>
            <w:tcW w:w="10768" w:type="dxa"/>
            <w:gridSpan w:val="4"/>
            <w:vAlign w:val="center"/>
          </w:tcPr>
          <w:p w14:paraId="1D7CBF0C" w14:textId="77777777" w:rsidR="00310D9A" w:rsidRDefault="00310D9A" w:rsidP="007E127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10D9A" w:rsidRPr="008E6C57" w14:paraId="44FED08E" w14:textId="77777777" w:rsidTr="00F26A73">
        <w:tblPrEx>
          <w:tblCellMar>
            <w:left w:w="115" w:type="dxa"/>
            <w:right w:w="115" w:type="dxa"/>
          </w:tblCellMar>
        </w:tblPrEx>
        <w:trPr>
          <w:trHeight w:val="504"/>
        </w:trPr>
        <w:tc>
          <w:tcPr>
            <w:tcW w:w="10768" w:type="dxa"/>
            <w:gridSpan w:val="4"/>
          </w:tcPr>
          <w:p w14:paraId="5B61CDD2" w14:textId="77777777" w:rsidR="00310D9A" w:rsidRPr="005D3BD0" w:rsidRDefault="00310D9A" w:rsidP="007E127B">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5221DCA9" w14:textId="77777777" w:rsidR="00310D9A" w:rsidRPr="005D3BD0" w:rsidRDefault="00310D9A" w:rsidP="007E127B">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781B2465" w14:textId="77777777" w:rsidR="00310D9A" w:rsidRPr="005D3BD0" w:rsidRDefault="00310D9A" w:rsidP="007E127B">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44503133" w14:textId="77777777" w:rsidR="00310D9A" w:rsidRPr="005D3BD0" w:rsidRDefault="00310D9A" w:rsidP="007E127B">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537C4AC4" w14:textId="77777777" w:rsidR="00310D9A" w:rsidRPr="005D3BD0" w:rsidRDefault="00310D9A" w:rsidP="007E127B">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24D27DA" w14:textId="77777777" w:rsidR="00310D9A" w:rsidRPr="00E74533" w:rsidRDefault="00310D9A" w:rsidP="007E127B">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w:t>
            </w:r>
            <w:proofErr w:type="gramStart"/>
            <w:r w:rsidRPr="005D3BD0">
              <w:rPr>
                <w:rFonts w:asciiTheme="minorHAnsi" w:hAnsiTheme="minorHAnsi"/>
                <w:sz w:val="18"/>
                <w:szCs w:val="18"/>
              </w:rPr>
              <w:t>posted, or</w:t>
            </w:r>
            <w:proofErr w:type="gramEnd"/>
            <w:r w:rsidRPr="005D3BD0">
              <w:rPr>
                <w:rFonts w:asciiTheme="minorHAnsi" w:hAnsiTheme="minorHAnsi"/>
                <w:sz w:val="18"/>
                <w:szCs w:val="18"/>
              </w:rPr>
              <w:t xml:space="preserve">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10D9A" w:rsidRPr="00B272DC" w14:paraId="4378ABDA" w14:textId="77777777" w:rsidTr="00F26A73">
        <w:tblPrEx>
          <w:tblCellMar>
            <w:left w:w="108" w:type="dxa"/>
            <w:right w:w="108" w:type="dxa"/>
          </w:tblCellMar>
        </w:tblPrEx>
        <w:trPr>
          <w:trHeight w:val="360"/>
        </w:trPr>
        <w:tc>
          <w:tcPr>
            <w:tcW w:w="5214" w:type="dxa"/>
          </w:tcPr>
          <w:p w14:paraId="7E93A2CF" w14:textId="77777777" w:rsidR="00310D9A" w:rsidRPr="00B272DC" w:rsidRDefault="00310D9A" w:rsidP="007E1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4" w:type="dxa"/>
            <w:gridSpan w:val="3"/>
          </w:tcPr>
          <w:p w14:paraId="00D9ED7E" w14:textId="77777777" w:rsidR="00310D9A" w:rsidRPr="00B272DC" w:rsidRDefault="00310D9A" w:rsidP="007E127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10D9A" w:rsidRPr="00B272DC" w14:paraId="26986894" w14:textId="77777777" w:rsidTr="00186891">
        <w:trPr>
          <w:trHeight w:val="360"/>
        </w:trPr>
        <w:tc>
          <w:tcPr>
            <w:tcW w:w="5214" w:type="dxa"/>
          </w:tcPr>
          <w:p w14:paraId="0765A311"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4" w:type="dxa"/>
            <w:gridSpan w:val="3"/>
          </w:tcPr>
          <w:p w14:paraId="612D6C1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Position </w:t>
            </w:r>
            <w:proofErr w:type="gramStart"/>
            <w:r w:rsidRPr="00B272DC">
              <w:rPr>
                <w:rFonts w:asciiTheme="minorHAnsi" w:hAnsiTheme="minorHAnsi"/>
                <w:sz w:val="14"/>
                <w:szCs w:val="14"/>
              </w:rPr>
              <w:t>With</w:t>
            </w:r>
            <w:proofErr w:type="gramEnd"/>
            <w:r w:rsidRPr="00B272DC">
              <w:rPr>
                <w:rFonts w:asciiTheme="minorHAnsi" w:hAnsiTheme="minorHAnsi"/>
                <w:sz w:val="14"/>
                <w:szCs w:val="14"/>
              </w:rPr>
              <w:t xml:space="preserve"> Company (Title):</w:t>
            </w:r>
          </w:p>
        </w:tc>
      </w:tr>
      <w:tr w:rsidR="00310D9A" w:rsidRPr="00B272DC" w14:paraId="6AF8BF02" w14:textId="77777777" w:rsidTr="00186891">
        <w:trPr>
          <w:trHeight w:val="360"/>
        </w:trPr>
        <w:tc>
          <w:tcPr>
            <w:tcW w:w="5214" w:type="dxa"/>
          </w:tcPr>
          <w:p w14:paraId="3FF0AE69"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4" w:type="dxa"/>
            <w:gridSpan w:val="3"/>
          </w:tcPr>
          <w:p w14:paraId="0F5FD84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10D9A" w:rsidRPr="00B272DC" w14:paraId="63EA23D9" w14:textId="77777777" w:rsidTr="00186891">
        <w:trPr>
          <w:trHeight w:val="360"/>
        </w:trPr>
        <w:tc>
          <w:tcPr>
            <w:tcW w:w="5214" w:type="dxa"/>
          </w:tcPr>
          <w:p w14:paraId="63C497CD"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4" w:type="dxa"/>
            <w:gridSpan w:val="2"/>
          </w:tcPr>
          <w:p w14:paraId="080078DB"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Pr>
          <w:p w14:paraId="152913D2"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10D9A" w:rsidRPr="00B272DC" w14:paraId="3FEC27A9" w14:textId="77777777" w:rsidTr="00186891">
        <w:trPr>
          <w:trHeight w:val="360"/>
        </w:trPr>
        <w:tc>
          <w:tcPr>
            <w:tcW w:w="5214" w:type="dxa"/>
          </w:tcPr>
          <w:p w14:paraId="286E1D64"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4" w:type="dxa"/>
            <w:gridSpan w:val="3"/>
          </w:tcPr>
          <w:p w14:paraId="236A4BD6" w14:textId="77777777" w:rsidR="00310D9A" w:rsidRPr="00B272DC" w:rsidRDefault="00310D9A" w:rsidP="007E127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0994A69" w14:textId="776E5CF1" w:rsidR="00192313" w:rsidRDefault="00192313" w:rsidP="00192313">
      <w:pPr>
        <w:rPr>
          <w:rFonts w:asciiTheme="minorHAnsi" w:hAnsiTheme="minorHAnsi"/>
          <w:sz w:val="18"/>
          <w:szCs w:val="18"/>
        </w:rPr>
      </w:pPr>
    </w:p>
    <w:p w14:paraId="74AB4502" w14:textId="5FF07D50" w:rsidR="00192313" w:rsidRDefault="00192313"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11"/>
          <w:headerReference w:type="default" r:id="rId12"/>
          <w:footerReference w:type="default" r:id="rId13"/>
          <w:headerReference w:type="first" r:id="rId14"/>
          <w:type w:val="continuous"/>
          <w:pgSz w:w="12240" w:h="15840" w:code="1"/>
          <w:pgMar w:top="720" w:right="720" w:bottom="720" w:left="720" w:header="432" w:footer="432" w:gutter="0"/>
          <w:cols w:space="720"/>
          <w:docGrid w:linePitch="272"/>
        </w:sectPr>
      </w:pPr>
    </w:p>
    <w:p w14:paraId="7DDFB596" w14:textId="50740C5D"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w:t>
      </w:r>
      <w:r w:rsidR="00FD4671">
        <w:rPr>
          <w:rFonts w:asciiTheme="minorHAnsi" w:hAnsiTheme="minorHAnsi"/>
          <w:b/>
          <w:szCs w:val="18"/>
        </w:rPr>
        <w:t>32</w:t>
      </w:r>
      <w:r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710D412A" w14:textId="76A6D4C9" w:rsidR="00C64AD0" w:rsidRPr="005E2135" w:rsidRDefault="00C64AD0" w:rsidP="005E2135">
      <w:pPr>
        <w:pStyle w:val="ListParagraph"/>
        <w:numPr>
          <w:ilvl w:val="0"/>
          <w:numId w:val="21"/>
        </w:numPr>
        <w:rPr>
          <w:rFonts w:asciiTheme="minorHAnsi" w:eastAsia="Cambria" w:hAnsiTheme="minorHAnsi"/>
          <w:sz w:val="18"/>
          <w:szCs w:val="18"/>
        </w:rPr>
      </w:pPr>
      <w:r w:rsidRPr="00307737">
        <w:rPr>
          <w:rFonts w:asciiTheme="minorHAnsi" w:eastAsia="Cambria" w:hAnsiTheme="minorHAnsi"/>
          <w:sz w:val="18"/>
          <w:szCs w:val="18"/>
        </w:rPr>
        <w:t>Total Kitchen Floor</w:t>
      </w:r>
      <w:r w:rsidR="001C2576" w:rsidRPr="005E2135">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7777777"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Section C. Kitchen Exhaust System</w:t>
      </w:r>
    </w:p>
    <w:p w14:paraId="17AEE0CE" w14:textId="75A9973B" w:rsidR="005E2135" w:rsidRDefault="005E2135"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Name: Enter a unique name for the kitchen exhaust system</w:t>
      </w:r>
    </w:p>
    <w:p w14:paraId="1C343C9D" w14:textId="7A5B328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5F3382ED"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 xml:space="preserve">HVI </w:t>
      </w:r>
      <w:ins w:id="9" w:author="Markstrum, Alexis@Energy" w:date="2021-02-10T16:47:00Z">
        <w:r w:rsidR="00D06692">
          <w:rPr>
            <w:rFonts w:asciiTheme="minorHAnsi" w:eastAsia="Cambria" w:hAnsiTheme="minorHAnsi"/>
            <w:sz w:val="18"/>
            <w:szCs w:val="18"/>
          </w:rPr>
          <w:t xml:space="preserve">or AHAM </w:t>
        </w:r>
      </w:ins>
      <w:r>
        <w:rPr>
          <w:rFonts w:asciiTheme="minorHAnsi" w:eastAsia="Cambria" w:hAnsiTheme="minorHAnsi"/>
          <w:sz w:val="18"/>
          <w:szCs w:val="18"/>
        </w:rPr>
        <w:t>Directory Listed Model Number:</w:t>
      </w:r>
      <w:r w:rsidR="00767718">
        <w:rPr>
          <w:rFonts w:asciiTheme="minorHAnsi" w:eastAsia="Cambria" w:hAnsiTheme="minorHAnsi"/>
          <w:sz w:val="18"/>
          <w:szCs w:val="18"/>
        </w:rPr>
        <w:t xml:space="preserve"> Enter the kitchen exhaust system model number matching the installed equipment and HVI </w:t>
      </w:r>
      <w:ins w:id="10" w:author="Markstrum, Alexis@Energy" w:date="2021-02-10T16:47:00Z">
        <w:r w:rsidR="00D06692">
          <w:rPr>
            <w:rFonts w:asciiTheme="minorHAnsi" w:eastAsia="Cambria" w:hAnsiTheme="minorHAnsi"/>
            <w:sz w:val="18"/>
            <w:szCs w:val="18"/>
          </w:rPr>
          <w:t xml:space="preserve">or AHAM </w:t>
        </w:r>
      </w:ins>
      <w:r w:rsidR="00767718">
        <w:rPr>
          <w:rFonts w:asciiTheme="minorHAnsi" w:eastAsia="Cambria" w:hAnsiTheme="minorHAnsi"/>
          <w:sz w:val="18"/>
          <w:szCs w:val="18"/>
        </w:rPr>
        <w:t>directory.</w:t>
      </w:r>
    </w:p>
    <w:p w14:paraId="739CA583" w14:textId="7D51511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w:t>
      </w:r>
      <w:ins w:id="11" w:author="Markstrum, Alexis@Energy" w:date="2021-02-10T16:47:00Z">
        <w:r w:rsidR="00D06692">
          <w:rPr>
            <w:rFonts w:asciiTheme="minorHAnsi" w:eastAsia="Cambria" w:hAnsiTheme="minorHAnsi"/>
            <w:sz w:val="18"/>
            <w:szCs w:val="18"/>
          </w:rPr>
          <w:t xml:space="preserve"> or AHAM</w:t>
        </w:r>
      </w:ins>
      <w:r>
        <w:rPr>
          <w:rFonts w:asciiTheme="minorHAnsi" w:eastAsia="Cambria" w:hAnsiTheme="minorHAnsi"/>
          <w:sz w:val="18"/>
          <w:szCs w:val="18"/>
        </w:rPr>
        <w:t xml:space="preserve"> Directory Listed Rated Airflow:</w:t>
      </w:r>
      <w:r w:rsidR="00767718">
        <w:rPr>
          <w:rFonts w:asciiTheme="minorHAnsi" w:eastAsia="Cambria" w:hAnsiTheme="minorHAnsi"/>
          <w:sz w:val="18"/>
          <w:szCs w:val="18"/>
        </w:rPr>
        <w:t xml:space="preserve"> Enter the rated airflow listed in the HVI </w:t>
      </w:r>
      <w:ins w:id="12" w:author="Markstrum, Alexis@Energy" w:date="2021-02-10T16:47:00Z">
        <w:r w:rsidR="00D06692">
          <w:rPr>
            <w:rFonts w:asciiTheme="minorHAnsi" w:eastAsia="Cambria" w:hAnsiTheme="minorHAnsi"/>
            <w:sz w:val="18"/>
            <w:szCs w:val="18"/>
          </w:rPr>
          <w:t xml:space="preserve">or AHAM </w:t>
        </w:r>
      </w:ins>
      <w:r w:rsidR="00767718">
        <w:rPr>
          <w:rFonts w:asciiTheme="minorHAnsi" w:eastAsia="Cambria" w:hAnsiTheme="minorHAnsi"/>
          <w:sz w:val="18"/>
          <w:szCs w:val="18"/>
        </w:rPr>
        <w:t>directory for the above model number.</w:t>
      </w:r>
    </w:p>
    <w:p w14:paraId="5D366340" w14:textId="69B3EFAA"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w:t>
      </w:r>
      <w:ins w:id="13" w:author="Markstrum, Alexis@Energy" w:date="2021-02-10T16:47:00Z">
        <w:r w:rsidR="00D06692">
          <w:rPr>
            <w:rFonts w:asciiTheme="minorHAnsi" w:eastAsia="Cambria" w:hAnsiTheme="minorHAnsi"/>
            <w:sz w:val="18"/>
            <w:szCs w:val="18"/>
          </w:rPr>
          <w:t xml:space="preserve"> or AHAM</w:t>
        </w:r>
      </w:ins>
      <w:r w:rsidRPr="00604BA7">
        <w:rPr>
          <w:rFonts w:asciiTheme="minorHAnsi" w:eastAsia="Cambria" w:hAnsiTheme="minorHAnsi"/>
          <w:sz w:val="18"/>
          <w:szCs w:val="18"/>
        </w:rPr>
        <w:t xml:space="preserve">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 xml:space="preserve">Enter the sound rating listed in the HVI </w:t>
      </w:r>
      <w:ins w:id="14" w:author="Markstrum, Alexis@Energy" w:date="2021-02-10T16:47:00Z">
        <w:r w:rsidR="00D06692">
          <w:rPr>
            <w:rFonts w:asciiTheme="minorHAnsi" w:eastAsia="Cambria" w:hAnsiTheme="minorHAnsi"/>
            <w:sz w:val="18"/>
            <w:szCs w:val="18"/>
          </w:rPr>
          <w:t xml:space="preserve">or AHAM </w:t>
        </w:r>
      </w:ins>
      <w:r w:rsidR="00767718" w:rsidRPr="00767718">
        <w:rPr>
          <w:rFonts w:asciiTheme="minorHAnsi" w:eastAsia="Cambria" w:hAnsiTheme="minorHAnsi"/>
          <w:sz w:val="18"/>
          <w:szCs w:val="18"/>
        </w:rPr>
        <w:t>directory for the above model number.</w:t>
      </w:r>
    </w:p>
    <w:p w14:paraId="69497FA4" w14:textId="04FAF85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w:t>
      </w:r>
      <w:r w:rsidR="005E2135">
        <w:rPr>
          <w:rFonts w:asciiTheme="minorHAnsi" w:eastAsia="Cambria" w:hAnsiTheme="minorHAnsi"/>
          <w:sz w:val="18"/>
          <w:szCs w:val="18"/>
        </w:rPr>
        <w:t>defaults to</w:t>
      </w:r>
      <w:r>
        <w:rPr>
          <w:rFonts w:asciiTheme="minorHAnsi" w:eastAsia="Cambria" w:hAnsiTheme="minorHAnsi"/>
          <w:sz w:val="18"/>
          <w:szCs w:val="18"/>
        </w:rPr>
        <w:t xml:space="preserve"> rated airflow):</w:t>
      </w:r>
      <w:r w:rsidR="00767718">
        <w:rPr>
          <w:rFonts w:asciiTheme="minorHAnsi" w:eastAsia="Cambria" w:hAnsiTheme="minorHAnsi"/>
          <w:sz w:val="18"/>
          <w:szCs w:val="18"/>
        </w:rPr>
        <w:t xml:space="preserve"> Defaults to rated airflow from HVI directory, but editable if exhaust system minimum airflow rate is</w:t>
      </w:r>
      <w:r w:rsidR="005E2135">
        <w:rPr>
          <w:rFonts w:asciiTheme="minorHAnsi" w:eastAsia="Cambria" w:hAnsiTheme="minorHAnsi"/>
          <w:sz w:val="18"/>
          <w:szCs w:val="18"/>
        </w:rPr>
        <w:t xml:space="preserve"> less</w:t>
      </w:r>
      <w:r w:rsidR="00767718">
        <w:rPr>
          <w:rFonts w:asciiTheme="minorHAnsi" w:eastAsia="Cambria" w:hAnsiTheme="minorHAnsi"/>
          <w:sz w:val="18"/>
          <w:szCs w:val="18"/>
        </w:rPr>
        <w:t xml:space="preserve">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2B1645B3"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r w:rsidR="00D26D15">
        <w:rPr>
          <w:rFonts w:asciiTheme="minorHAnsi" w:eastAsia="Cambria" w:hAnsiTheme="minorHAnsi"/>
          <w:sz w:val="18"/>
          <w:szCs w:val="18"/>
        </w:rPr>
        <w:t xml:space="preserve"> (if demand controlled)</w:t>
      </w:r>
      <w:r>
        <w:rPr>
          <w:rFonts w:asciiTheme="minorHAnsi" w:eastAsia="Cambria" w:hAnsiTheme="minorHAnsi"/>
          <w:sz w:val="18"/>
          <w:szCs w:val="18"/>
        </w:rPr>
        <w:t>:</w:t>
      </w:r>
      <w:r w:rsidR="00767718">
        <w:rPr>
          <w:rFonts w:asciiTheme="minorHAnsi" w:eastAsia="Cambria" w:hAnsiTheme="minorHAnsi"/>
          <w:sz w:val="18"/>
          <w:szCs w:val="18"/>
        </w:rPr>
        <w:t xml:space="preserve"> This field is filled out automatically and is calculated based on the system operation schedule and type, and kitchen type</w:t>
      </w:r>
      <w:r w:rsidR="00D26D15">
        <w:rPr>
          <w:rFonts w:asciiTheme="minorHAnsi" w:eastAsia="Cambria" w:hAnsiTheme="minorHAnsi"/>
          <w:sz w:val="18"/>
          <w:szCs w:val="18"/>
        </w:rPr>
        <w:t xml:space="preserve"> and volume. This field is only used for demand control exhaust systems. Continuous exhaust required minimum ventilation rate is determined in Section D.</w:t>
      </w:r>
    </w:p>
    <w:p w14:paraId="51865AF9" w14:textId="4069CD6C"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r w:rsidR="00D326F9">
        <w:rPr>
          <w:rFonts w:asciiTheme="minorHAnsi" w:eastAsia="Cambria" w:hAnsiTheme="minorHAnsi"/>
          <w:sz w:val="18"/>
          <w:szCs w:val="18"/>
        </w:rPr>
        <w:t xml:space="preserve"> and minimum airflow</w:t>
      </w:r>
      <w:r w:rsidR="00767718">
        <w:rPr>
          <w:rFonts w:asciiTheme="minorHAnsi" w:eastAsia="Cambria" w:hAnsiTheme="minorHAnsi"/>
          <w:sz w:val="18"/>
          <w:szCs w:val="18"/>
        </w:rPr>
        <w:t>.</w:t>
      </w:r>
    </w:p>
    <w:p w14:paraId="09B5B1E2" w14:textId="107CB5ED" w:rsidR="00D326F9"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w:t>
      </w:r>
      <w:r w:rsidR="00D326F9">
        <w:rPr>
          <w:rFonts w:asciiTheme="minorHAnsi" w:eastAsia="Cambria" w:hAnsiTheme="minorHAnsi"/>
          <w:sz w:val="18"/>
          <w:szCs w:val="18"/>
        </w:rPr>
        <w:t xml:space="preserve"> and sound rating,</w:t>
      </w:r>
      <w:r w:rsidR="00767718">
        <w:rPr>
          <w:rFonts w:asciiTheme="minorHAnsi" w:eastAsia="Cambria" w:hAnsiTheme="minorHAnsi"/>
          <w:sz w:val="18"/>
          <w:szCs w:val="18"/>
        </w:rPr>
        <w:t xml:space="preserve"> minimum required ventilation rate</w:t>
      </w:r>
      <w:r w:rsidR="00D326F9">
        <w:rPr>
          <w:rFonts w:asciiTheme="minorHAnsi" w:eastAsia="Cambria" w:hAnsiTheme="minorHAnsi"/>
          <w:sz w:val="18"/>
          <w:szCs w:val="18"/>
        </w:rPr>
        <w:t>, and maximum sound rating. For continuous systems, this field only determines compliance with maximum sound ratings. Continuous system ventilation rate compliance is determined in Section D.</w:t>
      </w:r>
    </w:p>
    <w:p w14:paraId="42B696E7" w14:textId="77777777" w:rsidR="00D326F9" w:rsidRDefault="00D326F9" w:rsidP="00186891">
      <w:pPr>
        <w:rPr>
          <w:rFonts w:asciiTheme="minorHAnsi" w:eastAsia="Cambria" w:hAnsiTheme="minorHAnsi"/>
          <w:sz w:val="18"/>
          <w:szCs w:val="18"/>
        </w:rPr>
      </w:pPr>
    </w:p>
    <w:p w14:paraId="6AF35430" w14:textId="08E00511" w:rsidR="00D326F9" w:rsidRDefault="00D326F9" w:rsidP="00D326F9">
      <w:pPr>
        <w:rPr>
          <w:rFonts w:asciiTheme="minorHAnsi" w:hAnsiTheme="minorHAnsi"/>
          <w:b/>
          <w:sz w:val="18"/>
          <w:szCs w:val="18"/>
        </w:rPr>
      </w:pPr>
      <w:r w:rsidRPr="00C803C2">
        <w:rPr>
          <w:rFonts w:asciiTheme="minorHAnsi" w:eastAsia="Cambria" w:hAnsiTheme="minorHAnsi"/>
          <w:b/>
          <w:sz w:val="18"/>
          <w:szCs w:val="18"/>
        </w:rPr>
        <w:t xml:space="preserve">Section </w:t>
      </w:r>
      <w:r>
        <w:rPr>
          <w:rFonts w:asciiTheme="minorHAnsi" w:eastAsia="Cambria" w:hAnsiTheme="minorHAnsi"/>
          <w:b/>
          <w:sz w:val="18"/>
          <w:szCs w:val="18"/>
        </w:rPr>
        <w:t>D</w:t>
      </w:r>
      <w:r w:rsidRPr="00C803C2">
        <w:rPr>
          <w:rFonts w:asciiTheme="minorHAnsi" w:eastAsia="Cambria" w:hAnsiTheme="minorHAnsi"/>
          <w:b/>
          <w:sz w:val="18"/>
          <w:szCs w:val="18"/>
        </w:rPr>
        <w:t xml:space="preserve">. </w:t>
      </w:r>
      <w:r>
        <w:rPr>
          <w:rFonts w:asciiTheme="minorHAnsi" w:eastAsia="Cambria" w:hAnsiTheme="minorHAnsi"/>
          <w:b/>
          <w:sz w:val="18"/>
          <w:szCs w:val="18"/>
        </w:rPr>
        <w:t xml:space="preserve">Continuous </w:t>
      </w:r>
      <w:r w:rsidRPr="00C803C2">
        <w:rPr>
          <w:rFonts w:asciiTheme="minorHAnsi" w:eastAsia="Cambria" w:hAnsiTheme="minorHAnsi"/>
          <w:b/>
          <w:sz w:val="18"/>
          <w:szCs w:val="18"/>
        </w:rPr>
        <w:t>Kitchen Exhaust</w:t>
      </w:r>
    </w:p>
    <w:p w14:paraId="2F83712F" w14:textId="43C1E750" w:rsidR="00D326F9" w:rsidRDefault="00D326F9" w:rsidP="00186891">
      <w:pPr>
        <w:pStyle w:val="ListParagraph"/>
        <w:numPr>
          <w:ilvl w:val="0"/>
          <w:numId w:val="27"/>
        </w:numPr>
        <w:rPr>
          <w:rFonts w:asciiTheme="minorHAnsi" w:eastAsia="Cambria" w:hAnsiTheme="minorHAnsi"/>
          <w:sz w:val="18"/>
          <w:szCs w:val="18"/>
        </w:rPr>
      </w:pPr>
      <w:r w:rsidRPr="00D326F9">
        <w:rPr>
          <w:rFonts w:asciiTheme="minorHAnsi" w:eastAsia="Cambria" w:hAnsiTheme="minorHAnsi"/>
          <w:sz w:val="18"/>
          <w:szCs w:val="18"/>
        </w:rPr>
        <w:t>Total Contin</w:t>
      </w:r>
      <w:r>
        <w:rPr>
          <w:rFonts w:asciiTheme="minorHAnsi" w:eastAsia="Cambria" w:hAnsiTheme="minorHAnsi"/>
          <w:sz w:val="18"/>
          <w:szCs w:val="18"/>
        </w:rPr>
        <w:t>uous Ventilation Airflow: This field is filled out automatically and is equal to the sum of the HVI listed airflow for all continuously operated kitchen exhaust systems.</w:t>
      </w:r>
    </w:p>
    <w:p w14:paraId="17F5066E" w14:textId="537A1CA3" w:rsidR="00D326F9" w:rsidRDefault="00D326F9" w:rsidP="00186891">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Required Minimum Continuous Ventilation Airflow: This field is filled out automatically and is equal to five times the enclosed kitchen volume.</w:t>
      </w:r>
    </w:p>
    <w:p w14:paraId="3B710C4C" w14:textId="1B5C0D08" w:rsidR="00417094" w:rsidRPr="00186891" w:rsidRDefault="00D326F9" w:rsidP="00186891">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Compliance Statement: This field is filled</w:t>
      </w:r>
      <w:r w:rsidR="00327A9C">
        <w:rPr>
          <w:rFonts w:asciiTheme="minorHAnsi" w:eastAsia="Cambria" w:hAnsiTheme="minorHAnsi"/>
          <w:sz w:val="18"/>
          <w:szCs w:val="18"/>
        </w:rPr>
        <w:t xml:space="preserve"> out automatically and is based on the total installed continuous ventilation airflow and the required minimum continuous ventilation airflow.</w:t>
      </w:r>
    </w:p>
    <w:p w14:paraId="397A27A4" w14:textId="77777777" w:rsidR="00BF3503" w:rsidRDefault="00BF3503">
      <w:pPr>
        <w:rPr>
          <w:rFonts w:asciiTheme="minorHAnsi" w:eastAsia="Cambria" w:hAnsiTheme="minorHAnsi"/>
          <w:sz w:val="18"/>
          <w:szCs w:val="18"/>
        </w:rPr>
      </w:pPr>
    </w:p>
    <w:p w14:paraId="0FFD1922" w14:textId="356CADC5" w:rsidR="00BF3503" w:rsidRPr="00BF3503" w:rsidRDefault="00BF3503">
      <w:pPr>
        <w:rPr>
          <w:rFonts w:asciiTheme="minorHAnsi" w:eastAsia="Cambria" w:hAnsiTheme="minorHAnsi"/>
          <w:b/>
          <w:sz w:val="18"/>
          <w:szCs w:val="18"/>
        </w:rPr>
      </w:pPr>
      <w:r w:rsidRPr="00BF3503">
        <w:rPr>
          <w:rFonts w:asciiTheme="minorHAnsi" w:eastAsia="Cambria" w:hAnsiTheme="minorHAnsi"/>
          <w:b/>
          <w:sz w:val="18"/>
          <w:szCs w:val="18"/>
        </w:rPr>
        <w:t xml:space="preserve">Section </w:t>
      </w:r>
      <w:r w:rsidR="00E01E27">
        <w:rPr>
          <w:rFonts w:asciiTheme="minorHAnsi" w:eastAsia="Cambria" w:hAnsiTheme="minorHAnsi"/>
          <w:b/>
          <w:sz w:val="18"/>
          <w:szCs w:val="18"/>
        </w:rPr>
        <w:t>E</w:t>
      </w:r>
      <w:r w:rsidRPr="00BF3503">
        <w:rPr>
          <w:rFonts w:asciiTheme="minorHAnsi" w:eastAsia="Cambria" w:hAnsiTheme="minorHAnsi"/>
          <w:b/>
          <w:sz w:val="18"/>
          <w:szCs w:val="18"/>
        </w:rPr>
        <w:t>. Other Requirements</w:t>
      </w:r>
    </w:p>
    <w:p w14:paraId="4FA59164"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72C5CC76"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06CBD2A8"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16DC5438"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01332CE6" w14:textId="77777777" w:rsidR="00BF3503" w:rsidRPr="00C62500" w:rsidRDefault="00BF3503" w:rsidP="00BF3503">
      <w:pPr>
        <w:numPr>
          <w:ilvl w:val="0"/>
          <w:numId w:val="23"/>
        </w:numPr>
        <w:rPr>
          <w:rFonts w:asciiTheme="minorHAnsi" w:hAnsiTheme="minorHAnsi"/>
        </w:rPr>
      </w:pPr>
      <w:r w:rsidRPr="00714E84">
        <w:rPr>
          <w:rFonts w:asciiTheme="minorHAnsi" w:hAnsiTheme="minorHAnsi"/>
        </w:rPr>
        <w:t>This field must be a true statement (or not applicable) for the system to comply.</w:t>
      </w:r>
    </w:p>
    <w:p w14:paraId="79787043" w14:textId="77777777" w:rsidR="001C2576" w:rsidRDefault="001C2576" w:rsidP="00636F83">
      <w:pPr>
        <w:rPr>
          <w:rFonts w:asciiTheme="minorHAnsi" w:hAnsiTheme="minorHAnsi"/>
          <w:b/>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499"/>
        <w:gridCol w:w="5665"/>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3D3B50">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499"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665"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w:t>
            </w:r>
            <w:proofErr w:type="gramStart"/>
            <w:r>
              <w:rPr>
                <w:rFonts w:asciiTheme="minorHAnsi" w:hAnsiTheme="minorHAnsi" w:cstheme="minorHAnsi"/>
                <w:sz w:val="18"/>
                <w:szCs w:val="18"/>
              </w:rPr>
              <w:t>01)</w:t>
            </w:r>
            <w:r w:rsidRPr="00F5715E" w:rsidDel="00B47A76">
              <w:rPr>
                <w:rFonts w:asciiTheme="minorHAnsi" w:hAnsiTheme="minorHAnsi"/>
                <w:sz w:val="18"/>
                <w:szCs w:val="18"/>
              </w:rPr>
              <w:t>CF</w:t>
            </w:r>
            <w:proofErr w:type="gramEnd"/>
            <w:r w:rsidRPr="00F5715E" w:rsidDel="00B47A76">
              <w:rPr>
                <w:rFonts w:asciiTheme="minorHAnsi" w:hAnsiTheme="minorHAnsi"/>
                <w:sz w:val="18"/>
                <w:szCs w:val="18"/>
              </w:rPr>
              <w:t>1R</w:t>
            </w:r>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3D3B50">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499"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665"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3D3B50">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499"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665" w:type="dxa"/>
          </w:tcPr>
          <w:p w14:paraId="77B7FCEB" w14:textId="2B4BC24D" w:rsidR="00192313" w:rsidRPr="00A723CC" w:rsidRDefault="00103283" w:rsidP="00A723CC">
            <w:pPr>
              <w:autoSpaceDE w:val="0"/>
              <w:autoSpaceDN w:val="0"/>
              <w:adjustRightInd w:val="0"/>
              <w:rPr>
                <w:rFonts w:ascii="Calibri-Light" w:hAnsi="Calibri-Light" w:cs="Calibri-Light"/>
                <w:color w:val="FF0000"/>
                <w:sz w:val="12"/>
                <w:szCs w:val="12"/>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r w:rsidR="00A723CC">
              <w:rPr>
                <w:rFonts w:asciiTheme="minorHAnsi" w:hAnsiTheme="minorHAnsi" w:cstheme="minorHAnsi"/>
                <w:sz w:val="18"/>
                <w:szCs w:val="18"/>
              </w:rPr>
              <w:t>,</w:t>
            </w:r>
            <w:r w:rsidR="00440008" w:rsidRPr="00A723CC" w:rsidDel="00440008">
              <w:rPr>
                <w:rFonts w:asciiTheme="minorHAnsi" w:hAnsiTheme="minorHAnsi" w:cstheme="minorHAnsi"/>
                <w:sz w:val="18"/>
                <w:szCs w:val="18"/>
              </w:rPr>
              <w:t xml:space="preserve"> </w:t>
            </w:r>
            <w:r w:rsidR="00A723CC" w:rsidRPr="00A723CC">
              <w:rPr>
                <w:rFonts w:ascii="Calibri-Light" w:hAnsi="Calibri-Light" w:cs="Calibri-Light"/>
                <w:sz w:val="18"/>
                <w:szCs w:val="18"/>
              </w:rPr>
              <w:t xml:space="preserve">if A06 </w:t>
            </w:r>
            <w:r w:rsidR="00A723CC">
              <w:rPr>
                <w:rFonts w:ascii="Calibri-Light" w:hAnsi="Calibri-Light" w:cs="Calibri-Light"/>
                <w:sz w:val="18"/>
                <w:szCs w:val="18"/>
              </w:rPr>
              <w:t>=</w:t>
            </w:r>
            <w:r w:rsidR="00A723CC" w:rsidRPr="00A723CC">
              <w:rPr>
                <w:rFonts w:ascii="Calibri-Light" w:hAnsi="Calibri-Light" w:cs="Calibri-Light"/>
                <w:sz w:val="18"/>
                <w:szCs w:val="18"/>
              </w:rPr>
              <w:t xml:space="preserve"> Non-Enclosed </w:t>
            </w:r>
            <w:r w:rsidR="00E516CF">
              <w:rPr>
                <w:rFonts w:ascii="Calibri-Light" w:hAnsi="Calibri-Light" w:cs="Calibri-Light"/>
                <w:sz w:val="18"/>
                <w:szCs w:val="18"/>
              </w:rPr>
              <w:t>and</w:t>
            </w:r>
            <w:r w:rsidR="00A723CC" w:rsidRPr="00A723CC">
              <w:rPr>
                <w:rFonts w:ascii="Calibri-Light" w:hAnsi="Calibri-Light" w:cs="Calibri-Light"/>
                <w:sz w:val="18"/>
                <w:szCs w:val="18"/>
              </w:rPr>
              <w:t xml:space="preserve"> </w:t>
            </w:r>
            <w:r w:rsidR="00E516CF">
              <w:rPr>
                <w:rFonts w:ascii="Calibri-Light" w:hAnsi="Calibri-Light" w:cs="Calibri-Light"/>
                <w:sz w:val="18"/>
                <w:szCs w:val="18"/>
              </w:rPr>
              <w:t>[</w:t>
            </w:r>
            <w:r w:rsidR="00A723CC" w:rsidRPr="00A723CC">
              <w:rPr>
                <w:rFonts w:ascii="Calibri-Light" w:hAnsi="Calibri-Light" w:cs="Calibri-Light"/>
                <w:sz w:val="18"/>
                <w:szCs w:val="18"/>
              </w:rPr>
              <w:t xml:space="preserve">C03 = </w:t>
            </w:r>
            <w:proofErr w:type="spellStart"/>
            <w:r w:rsidR="00A723CC" w:rsidRPr="00A723CC">
              <w:rPr>
                <w:rFonts w:ascii="Calibri-Light" w:hAnsi="Calibri-Light" w:cs="Calibri-Light"/>
                <w:sz w:val="18"/>
                <w:szCs w:val="18"/>
              </w:rPr>
              <w:t>VentedRangeHood</w:t>
            </w:r>
            <w:proofErr w:type="spellEnd"/>
            <w:r w:rsidR="00A723CC" w:rsidRPr="00A723CC">
              <w:rPr>
                <w:rFonts w:ascii="Calibri-Light" w:hAnsi="Calibri-Light" w:cs="Calibri-Light"/>
                <w:sz w:val="18"/>
                <w:szCs w:val="18"/>
              </w:rPr>
              <w:t xml:space="preserve"> &amp; C08 = Demand Control for ALL systems</w:t>
            </w:r>
            <w:r w:rsidR="00E516CF">
              <w:rPr>
                <w:rFonts w:ascii="Calibri-Light" w:hAnsi="Calibri-Light" w:cs="Calibri-Light"/>
                <w:sz w:val="18"/>
                <w:szCs w:val="18"/>
              </w:rPr>
              <w:t>],</w:t>
            </w:r>
            <w:r w:rsidR="00A723CC" w:rsidRPr="00A723CC">
              <w:rPr>
                <w:rFonts w:ascii="Calibri-Light" w:hAnsi="Calibri-Light" w:cs="Calibri-Light"/>
                <w:sz w:val="18"/>
                <w:szCs w:val="18"/>
              </w:rPr>
              <w:t xml:space="preserve"> then allow N/A</w:t>
            </w:r>
            <w:r w:rsidRPr="00604BA7">
              <w:rPr>
                <w:rFonts w:asciiTheme="minorHAnsi" w:hAnsiTheme="minorHAnsi" w:cstheme="minorHAnsi"/>
                <w:sz w:val="18"/>
                <w:szCs w:val="18"/>
              </w:rPr>
              <w:t>&gt;&gt;</w:t>
            </w:r>
          </w:p>
        </w:tc>
      </w:tr>
      <w:tr w:rsidR="00D434B0" w:rsidRPr="007A5D38" w14:paraId="3EA20B02" w14:textId="77777777" w:rsidTr="003D3B50">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499"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665" w:type="dxa"/>
          </w:tcPr>
          <w:p w14:paraId="7DF1C1BA" w14:textId="300492E6" w:rsidR="00D434B0" w:rsidRPr="007A5D38" w:rsidRDefault="00D434B0" w:rsidP="00440008">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r w:rsidR="00A723CC">
              <w:rPr>
                <w:rFonts w:asciiTheme="minorHAnsi" w:hAnsiTheme="minorHAnsi" w:cstheme="minorHAnsi"/>
                <w:sz w:val="18"/>
                <w:szCs w:val="18"/>
              </w:rPr>
              <w:t>,</w:t>
            </w:r>
            <w:r w:rsidR="00A723CC" w:rsidRPr="00A723CC" w:rsidDel="00440008">
              <w:rPr>
                <w:rFonts w:asciiTheme="minorHAnsi" w:hAnsiTheme="minorHAnsi" w:cstheme="minorHAnsi"/>
                <w:sz w:val="18"/>
                <w:szCs w:val="18"/>
              </w:rPr>
              <w:t xml:space="preserve"> </w:t>
            </w:r>
            <w:r w:rsidR="00A723CC" w:rsidRPr="00A723CC">
              <w:rPr>
                <w:rFonts w:ascii="Calibri-Light" w:hAnsi="Calibri-Light" w:cs="Calibri-Light"/>
                <w:sz w:val="18"/>
                <w:szCs w:val="18"/>
              </w:rPr>
              <w:t xml:space="preserve">if A06 </w:t>
            </w:r>
            <w:r w:rsidR="00A723CC">
              <w:rPr>
                <w:rFonts w:ascii="Calibri-Light" w:hAnsi="Calibri-Light" w:cs="Calibri-Light"/>
                <w:sz w:val="18"/>
                <w:szCs w:val="18"/>
              </w:rPr>
              <w:t xml:space="preserve">= </w:t>
            </w:r>
            <w:r w:rsidR="00A723CC" w:rsidRPr="00A723CC">
              <w:rPr>
                <w:rFonts w:ascii="Calibri-Light" w:hAnsi="Calibri-Light" w:cs="Calibri-Light"/>
                <w:sz w:val="18"/>
                <w:szCs w:val="18"/>
              </w:rPr>
              <w:t xml:space="preserve">Non-Enclosed </w:t>
            </w:r>
            <w:r w:rsidR="00E516CF">
              <w:rPr>
                <w:rFonts w:ascii="Calibri-Light" w:hAnsi="Calibri-Light" w:cs="Calibri-Light"/>
                <w:sz w:val="18"/>
                <w:szCs w:val="18"/>
              </w:rPr>
              <w:t>and</w:t>
            </w:r>
            <w:r w:rsidR="00A723CC" w:rsidRPr="00A723CC">
              <w:rPr>
                <w:rFonts w:ascii="Calibri-Light" w:hAnsi="Calibri-Light" w:cs="Calibri-Light"/>
                <w:sz w:val="18"/>
                <w:szCs w:val="18"/>
              </w:rPr>
              <w:t xml:space="preserve"> </w:t>
            </w:r>
            <w:r w:rsidR="00E516CF">
              <w:rPr>
                <w:rFonts w:ascii="Calibri-Light" w:hAnsi="Calibri-Light" w:cs="Calibri-Light"/>
                <w:sz w:val="18"/>
                <w:szCs w:val="18"/>
              </w:rPr>
              <w:t>[</w:t>
            </w:r>
            <w:r w:rsidR="00A723CC" w:rsidRPr="00A723CC">
              <w:rPr>
                <w:rFonts w:ascii="Calibri-Light" w:hAnsi="Calibri-Light" w:cs="Calibri-Light"/>
                <w:sz w:val="18"/>
                <w:szCs w:val="18"/>
              </w:rPr>
              <w:t xml:space="preserve">C03 = </w:t>
            </w:r>
            <w:proofErr w:type="spellStart"/>
            <w:r w:rsidR="00A723CC" w:rsidRPr="00A723CC">
              <w:rPr>
                <w:rFonts w:ascii="Calibri-Light" w:hAnsi="Calibri-Light" w:cs="Calibri-Light"/>
                <w:sz w:val="18"/>
                <w:szCs w:val="18"/>
              </w:rPr>
              <w:t>VentedRangeHood</w:t>
            </w:r>
            <w:proofErr w:type="spellEnd"/>
            <w:r w:rsidR="00A723CC" w:rsidRPr="00A723CC">
              <w:rPr>
                <w:rFonts w:ascii="Calibri-Light" w:hAnsi="Calibri-Light" w:cs="Calibri-Light"/>
                <w:sz w:val="18"/>
                <w:szCs w:val="18"/>
              </w:rPr>
              <w:t xml:space="preserve"> &amp; C08 = Demand Control for ALL systems</w:t>
            </w:r>
            <w:r w:rsidR="00E516CF">
              <w:rPr>
                <w:rFonts w:ascii="Calibri-Light" w:hAnsi="Calibri-Light" w:cs="Calibri-Light"/>
                <w:sz w:val="18"/>
                <w:szCs w:val="18"/>
              </w:rPr>
              <w:t>],</w:t>
            </w:r>
            <w:r w:rsidR="00A723CC" w:rsidRPr="00A723CC">
              <w:rPr>
                <w:rFonts w:ascii="Calibri-Light" w:hAnsi="Calibri-Light" w:cs="Calibri-Light"/>
                <w:sz w:val="18"/>
                <w:szCs w:val="18"/>
              </w:rPr>
              <w:t xml:space="preserve"> then allow N/A</w:t>
            </w:r>
            <w:r w:rsidR="005D17AE">
              <w:rPr>
                <w:rFonts w:asciiTheme="minorHAnsi" w:hAnsiTheme="minorHAnsi" w:cstheme="minorHAnsi"/>
                <w:sz w:val="18"/>
                <w:szCs w:val="18"/>
              </w:rPr>
              <w:t>&gt;&gt;</w:t>
            </w:r>
          </w:p>
        </w:tc>
      </w:tr>
      <w:tr w:rsidR="00D434B0" w:rsidRPr="007A5D38" w14:paraId="260EDFE7" w14:textId="77777777" w:rsidTr="003D3B50">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499"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665" w:type="dxa"/>
          </w:tcPr>
          <w:p w14:paraId="69B37EA8" w14:textId="7A60ECE0" w:rsidR="00D434B0" w:rsidRPr="00A723CC" w:rsidRDefault="00D434B0" w:rsidP="00A723CC">
            <w:pPr>
              <w:autoSpaceDE w:val="0"/>
              <w:autoSpaceDN w:val="0"/>
              <w:adjustRightInd w:val="0"/>
              <w:rPr>
                <w:rFonts w:ascii="Calibri-Light" w:hAnsi="Calibri-Light" w:cs="Calibri-Light"/>
                <w:color w:val="FF0000"/>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r w:rsidR="00111C8E" w:rsidRPr="00A723CC">
              <w:rPr>
                <w:rFonts w:asciiTheme="minorHAnsi" w:hAnsiTheme="minorHAnsi" w:cstheme="minorHAnsi"/>
                <w:sz w:val="18"/>
                <w:szCs w:val="18"/>
              </w:rPr>
              <w:t>)</w:t>
            </w:r>
            <w:r w:rsidR="00514276">
              <w:rPr>
                <w:rFonts w:asciiTheme="minorHAnsi" w:hAnsiTheme="minorHAnsi" w:cstheme="minorHAnsi"/>
                <w:sz w:val="18"/>
                <w:szCs w:val="18"/>
              </w:rPr>
              <w:t>;</w:t>
            </w:r>
            <w:r w:rsidR="00263FAB">
              <w:rPr>
                <w:rFonts w:asciiTheme="minorHAnsi" w:hAnsiTheme="minorHAnsi" w:cstheme="minorHAnsi"/>
                <w:sz w:val="18"/>
                <w:szCs w:val="18"/>
              </w:rPr>
              <w:t xml:space="preserve"> else</w:t>
            </w:r>
            <w:r w:rsidR="00514276">
              <w:rPr>
                <w:rFonts w:asciiTheme="minorHAnsi" w:hAnsiTheme="minorHAnsi" w:cstheme="minorHAnsi"/>
                <w:sz w:val="18"/>
                <w:szCs w:val="18"/>
              </w:rPr>
              <w:t xml:space="preserve"> </w:t>
            </w:r>
            <w:r w:rsidR="00A723CC" w:rsidRPr="00E516CF">
              <w:rPr>
                <w:rFonts w:ascii="Calibri-Light" w:hAnsi="Calibri-Light" w:cs="Calibri-Light"/>
                <w:sz w:val="18"/>
                <w:szCs w:val="18"/>
              </w:rPr>
              <w:t xml:space="preserve">if </w:t>
            </w:r>
            <w:r w:rsidR="00514276">
              <w:rPr>
                <w:rFonts w:ascii="Calibri-Light" w:hAnsi="Calibri-Light" w:cs="Calibri-Light"/>
                <w:sz w:val="18"/>
                <w:szCs w:val="18"/>
              </w:rPr>
              <w:t>A03 or A04 = N/A</w:t>
            </w:r>
            <w:r w:rsidR="00E516CF">
              <w:rPr>
                <w:rFonts w:ascii="Calibri-Light" w:hAnsi="Calibri-Light" w:cs="Calibri-Light"/>
                <w:sz w:val="18"/>
                <w:szCs w:val="18"/>
              </w:rPr>
              <w:t>,</w:t>
            </w:r>
            <w:r w:rsidR="00A723CC" w:rsidRPr="00E516CF">
              <w:rPr>
                <w:rFonts w:ascii="Calibri-Light" w:hAnsi="Calibri-Light" w:cs="Calibri-Light"/>
                <w:sz w:val="18"/>
                <w:szCs w:val="18"/>
              </w:rPr>
              <w:t xml:space="preserve"> then </w:t>
            </w:r>
            <w:r w:rsidR="00E516CF">
              <w:rPr>
                <w:rFonts w:ascii="Calibri-Light" w:hAnsi="Calibri-Light" w:cs="Calibri-Light"/>
                <w:sz w:val="18"/>
                <w:szCs w:val="18"/>
              </w:rPr>
              <w:t xml:space="preserve">value = </w:t>
            </w:r>
            <w:r w:rsidR="00A723CC" w:rsidRPr="00E516CF">
              <w:rPr>
                <w:rFonts w:ascii="Calibri-Light" w:hAnsi="Calibri-Light" w:cs="Calibri-Light"/>
                <w:sz w:val="18"/>
                <w:szCs w:val="18"/>
              </w:rPr>
              <w:t>N/A</w:t>
            </w:r>
            <w:r w:rsidR="00E842BD">
              <w:rPr>
                <w:rFonts w:asciiTheme="minorHAnsi" w:hAnsiTheme="minorHAnsi" w:cstheme="minorHAnsi"/>
                <w:sz w:val="18"/>
                <w:szCs w:val="18"/>
              </w:rPr>
              <w:t>&gt;&gt;</w:t>
            </w:r>
          </w:p>
        </w:tc>
      </w:tr>
      <w:tr w:rsidR="00237379" w:rsidRPr="007A5D38" w14:paraId="2C2BE142" w14:textId="77777777" w:rsidTr="003D3B50">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499"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665"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7277D4" w14:paraId="5DD14A2F" w14:textId="77777777" w:rsidTr="00F26A73">
        <w:tc>
          <w:tcPr>
            <w:tcW w:w="10790" w:type="dxa"/>
            <w:gridSpan w:val="10"/>
            <w:tcBorders>
              <w:top w:val="single" w:sz="4" w:space="0" w:color="000000"/>
              <w:left w:val="single" w:sz="4" w:space="0" w:color="000000"/>
              <w:bottom w:val="single" w:sz="4" w:space="0" w:color="000000"/>
              <w:right w:val="single" w:sz="4" w:space="0" w:color="000000"/>
            </w:tcBorders>
            <w:hideMark/>
          </w:tcPr>
          <w:p w14:paraId="1F6AC341" w14:textId="77777777" w:rsidR="007277D4" w:rsidRDefault="007277D4" w:rsidP="007277D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7277D4" w14:paraId="5C28F8CE"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117E868" w14:textId="77777777" w:rsidR="007277D4" w:rsidRDefault="007277D4" w:rsidP="007277D4">
            <w:pPr>
              <w:keepNext/>
              <w:rPr>
                <w:rFonts w:asciiTheme="minorHAnsi" w:hAnsiTheme="minorHAnsi"/>
                <w:i/>
                <w:sz w:val="18"/>
                <w:szCs w:val="18"/>
              </w:rPr>
            </w:pPr>
            <w:r>
              <w:rPr>
                <w:rFonts w:asciiTheme="minorHAnsi" w:hAnsiTheme="minorHAnsi"/>
                <w:sz w:val="18"/>
                <w:szCs w:val="18"/>
              </w:rPr>
              <w:t xml:space="preserve">Local mechanical exhaust fans shall be installed in each kitchen and bathroom.  </w:t>
            </w:r>
            <w:r>
              <w:rPr>
                <w:rFonts w:asciiTheme="minorHAnsi" w:hAnsiTheme="minorHAnsi"/>
                <w:i/>
                <w:sz w:val="18"/>
                <w:szCs w:val="18"/>
              </w:rPr>
              <w:t>Delivered local ventilation rates:</w:t>
            </w:r>
          </w:p>
          <w:p w14:paraId="4D3BB6DF"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 xml:space="preserve">All local ventilation rates have been measured using a flow hood, flow grid, or other airflow measuring device and meet the requirements of 62.2 Tables 5.1 or </w:t>
            </w:r>
            <w:proofErr w:type="gramStart"/>
            <w:r>
              <w:rPr>
                <w:rFonts w:asciiTheme="minorHAnsi" w:hAnsiTheme="minorHAnsi"/>
                <w:i/>
                <w:sz w:val="18"/>
                <w:szCs w:val="18"/>
              </w:rPr>
              <w:t>5.2;</w:t>
            </w:r>
            <w:proofErr w:type="gramEnd"/>
            <w:r>
              <w:rPr>
                <w:rFonts w:asciiTheme="minorHAnsi" w:hAnsiTheme="minorHAnsi"/>
                <w:i/>
                <w:sz w:val="18"/>
                <w:szCs w:val="18"/>
              </w:rPr>
              <w:t xml:space="preserve"> OR</w:t>
            </w:r>
          </w:p>
          <w:p w14:paraId="06E361BB"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 xml:space="preserve">The airflow rating at a pressure of 0.25 in. </w:t>
            </w:r>
            <w:proofErr w:type="spellStart"/>
            <w:r>
              <w:rPr>
                <w:rFonts w:asciiTheme="minorHAnsi" w:hAnsiTheme="minorHAnsi"/>
                <w:i/>
                <w:sz w:val="18"/>
                <w:szCs w:val="18"/>
              </w:rPr>
              <w:t>w.c.</w:t>
            </w:r>
            <w:proofErr w:type="spellEnd"/>
            <w:r>
              <w:rPr>
                <w:rFonts w:asciiTheme="minorHAnsi" w:hAnsiTheme="minorHAnsi"/>
                <w:i/>
                <w:sz w:val="18"/>
                <w:szCs w:val="18"/>
              </w:rPr>
              <w:t xml:space="preserve"> of a certified fan is assumed because the local ventilation system duct sizing meets the prescriptive requirements of 62.2 Table 5.3, or manufacturer's design criteria.</w:t>
            </w:r>
          </w:p>
        </w:tc>
      </w:tr>
      <w:tr w:rsidR="007277D4" w14:paraId="11911A25"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ADDE7AE"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5.1 </w:t>
            </w:r>
          </w:p>
          <w:p w14:paraId="1E0DC6D2" w14:textId="77777777" w:rsidR="007277D4" w:rsidRDefault="007277D4" w:rsidP="007277D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7277D4" w14:paraId="74CC68A1"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6A4A53B"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5638D37"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072D6D72"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199EAD0D"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60D6EDDC" w14:textId="0C9AC3ED"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306FF70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265774D" w14:textId="46809D92" w:rsidR="007277D4" w:rsidRDefault="00BE4740" w:rsidP="007277D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B86B49" w14:paraId="4C3F69A7"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3DBBE01" w14:textId="77777777" w:rsidR="00B86B49" w:rsidRDefault="00B86B49"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501525AC" w14:textId="1C093457" w:rsidR="00B86B49" w:rsidRDefault="00B86B49" w:rsidP="00604BA7">
            <w:pPr>
              <w:keepNext/>
              <w:suppressAutoHyphens/>
              <w:jc w:val="center"/>
              <w:rPr>
                <w:rFonts w:asciiTheme="minorHAnsi" w:hAnsiTheme="minorHAnsi"/>
                <w:sz w:val="18"/>
                <w:szCs w:val="18"/>
              </w:rPr>
            </w:pPr>
            <w:r>
              <w:rPr>
                <w:rFonts w:asciiTheme="minorHAnsi" w:hAnsiTheme="minorHAnsi"/>
                <w:sz w:val="18"/>
                <w:szCs w:val="18"/>
              </w:rPr>
              <w:t>300 cfm</w:t>
            </w:r>
            <w:r w:rsidR="00BE4740">
              <w:rPr>
                <w:rFonts w:asciiTheme="minorHAnsi" w:hAnsiTheme="minorHAnsi"/>
                <w:sz w:val="18"/>
                <w:szCs w:val="18"/>
              </w:rPr>
              <w:t xml:space="preserve">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6531452" w14:textId="14B20055" w:rsidR="00B86B49" w:rsidRDefault="00BE4740" w:rsidP="007277D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5C06AC" w14:paraId="2D6A07A6"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39633AD3" w14:textId="77777777" w:rsidR="005C06AC" w:rsidRDefault="005C06AC"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2ED48D57" w14:textId="67B1C7CF" w:rsidR="005C06AC" w:rsidRDefault="005C06AC" w:rsidP="00604BA7">
            <w:pPr>
              <w:keepNext/>
              <w:suppressAutoHyphens/>
              <w:jc w:val="center"/>
              <w:rPr>
                <w:rFonts w:asciiTheme="minorHAnsi" w:hAnsiTheme="minorHAnsi"/>
                <w:sz w:val="18"/>
                <w:szCs w:val="18"/>
              </w:rPr>
            </w:pPr>
            <w:r>
              <w:rPr>
                <w:rFonts w:asciiTheme="minorHAnsi" w:hAnsiTheme="minorHAnsi"/>
                <w:sz w:val="18"/>
                <w:szCs w:val="18"/>
              </w:rPr>
              <w:t>300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2B3F1088" w14:textId="33346150" w:rsidR="005C06AC" w:rsidRDefault="005C06AC" w:rsidP="007277D4">
            <w:pPr>
              <w:keepNext/>
              <w:suppressAutoHyphens/>
              <w:rPr>
                <w:rFonts w:asciiTheme="minorHAnsi" w:hAnsiTheme="minorHAnsi"/>
                <w:sz w:val="18"/>
                <w:szCs w:val="18"/>
              </w:rPr>
            </w:pPr>
            <w:r>
              <w:rPr>
                <w:rFonts w:asciiTheme="minorHAnsi" w:hAnsiTheme="minorHAnsi"/>
                <w:sz w:val="18"/>
                <w:szCs w:val="18"/>
              </w:rPr>
              <w:t xml:space="preserve">Other Kitchen exhaust fans, including downdraft in </w:t>
            </w:r>
            <w:proofErr w:type="spellStart"/>
            <w:r w:rsidRPr="00186891">
              <w:rPr>
                <w:rFonts w:asciiTheme="minorHAnsi" w:hAnsiTheme="minorHAnsi"/>
                <w:i/>
                <w:sz w:val="18"/>
                <w:szCs w:val="18"/>
              </w:rPr>
              <w:t>Nonenclosed</w:t>
            </w:r>
            <w:proofErr w:type="spellEnd"/>
            <w:r>
              <w:rPr>
                <w:rFonts w:asciiTheme="minorHAnsi" w:hAnsiTheme="minorHAnsi"/>
                <w:sz w:val="18"/>
                <w:szCs w:val="18"/>
              </w:rPr>
              <w:t xml:space="preserve"> kitchens</w:t>
            </w:r>
          </w:p>
        </w:tc>
      </w:tr>
      <w:tr w:rsidR="007277D4" w14:paraId="0A1C5E92"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77618AA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411656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A6C5C43" w14:textId="77777777" w:rsidR="007277D4" w:rsidRDefault="007277D4" w:rsidP="007277D4">
            <w:pPr>
              <w:keepNext/>
              <w:suppressAutoHyphens/>
              <w:jc w:val="center"/>
              <w:rPr>
                <w:rFonts w:asciiTheme="minorHAnsi" w:hAnsiTheme="minorHAnsi"/>
                <w:sz w:val="18"/>
                <w:szCs w:val="18"/>
              </w:rPr>
            </w:pPr>
          </w:p>
        </w:tc>
      </w:tr>
      <w:tr w:rsidR="007277D4" w14:paraId="5E84E381" w14:textId="77777777" w:rsidTr="00F26A73">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64AD8C"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5.2 </w:t>
            </w:r>
          </w:p>
          <w:p w14:paraId="1A62E200" w14:textId="77777777" w:rsidR="007277D4" w:rsidRDefault="007277D4" w:rsidP="007277D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7277D4" w14:paraId="32637BEF"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B18ACF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CB08F84"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C7EAA9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2A4A8574"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D965D30" w14:textId="4B5E1D0F" w:rsidR="007277D4" w:rsidRDefault="002D1237" w:rsidP="007277D4">
            <w:pPr>
              <w:keepNext/>
              <w:suppressAutoHyphens/>
              <w:jc w:val="center"/>
              <w:rPr>
                <w:rFonts w:asciiTheme="minorHAnsi" w:hAnsiTheme="minorHAnsi"/>
                <w:sz w:val="18"/>
                <w:szCs w:val="18"/>
              </w:rPr>
            </w:pPr>
            <w:r>
              <w:rPr>
                <w:rFonts w:asciiTheme="minorHAnsi" w:hAnsiTheme="minorHAnsi"/>
                <w:sz w:val="18"/>
                <w:szCs w:val="18"/>
              </w:rPr>
              <w:t xml:space="preserve">Enclosed </w:t>
            </w:r>
            <w:r w:rsidR="007277D4">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C81BA5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17D6E637" w14:textId="77777777" w:rsidR="007277D4" w:rsidRDefault="007277D4" w:rsidP="007277D4">
            <w:pPr>
              <w:keepNext/>
              <w:suppressAutoHyphens/>
              <w:rPr>
                <w:rFonts w:asciiTheme="minorHAnsi" w:hAnsiTheme="minorHAnsi"/>
                <w:sz w:val="18"/>
                <w:szCs w:val="18"/>
              </w:rPr>
            </w:pPr>
            <w:r>
              <w:rPr>
                <w:rFonts w:asciiTheme="minorHAnsi" w:hAnsiTheme="minorHAnsi"/>
                <w:sz w:val="18"/>
                <w:szCs w:val="18"/>
              </w:rPr>
              <w:t>Based on kitchen volume.</w:t>
            </w:r>
          </w:p>
        </w:tc>
      </w:tr>
      <w:tr w:rsidR="007277D4" w14:paraId="53D1BDBC"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7EE72D5"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1B817F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E7D311B" w14:textId="77777777" w:rsidR="007277D4" w:rsidRDefault="007277D4" w:rsidP="007277D4">
            <w:pPr>
              <w:keepNext/>
              <w:suppressAutoHyphens/>
              <w:jc w:val="center"/>
              <w:rPr>
                <w:rFonts w:asciiTheme="minorHAnsi" w:hAnsiTheme="minorHAnsi"/>
                <w:sz w:val="18"/>
                <w:szCs w:val="18"/>
              </w:rPr>
            </w:pPr>
          </w:p>
        </w:tc>
      </w:tr>
      <w:tr w:rsidR="007277D4" w14:paraId="2A0E30BE" w14:textId="77777777" w:rsidTr="00F26A73">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3068C8EA" w14:textId="77777777" w:rsidR="007277D4" w:rsidRDefault="007277D4" w:rsidP="007277D4">
            <w:pPr>
              <w:keepNext/>
              <w:rPr>
                <w:rFonts w:asciiTheme="minorHAnsi" w:hAnsiTheme="minorHAnsi"/>
                <w:b/>
                <w:sz w:val="18"/>
                <w:szCs w:val="18"/>
              </w:rPr>
            </w:pPr>
            <w:r>
              <w:rPr>
                <w:rFonts w:asciiTheme="minorHAnsi" w:hAnsiTheme="minorHAnsi"/>
                <w:b/>
                <w:sz w:val="18"/>
                <w:szCs w:val="18"/>
              </w:rPr>
              <w:t>Table 5.3</w:t>
            </w:r>
          </w:p>
          <w:p w14:paraId="3EF076E6" w14:textId="77777777" w:rsidR="007277D4" w:rsidRDefault="007277D4" w:rsidP="007277D4">
            <w:pPr>
              <w:keepNext/>
              <w:rPr>
                <w:rFonts w:asciiTheme="minorHAnsi" w:hAnsiTheme="minorHAnsi"/>
                <w:sz w:val="18"/>
                <w:szCs w:val="18"/>
              </w:rPr>
            </w:pPr>
            <w:r>
              <w:rPr>
                <w:rFonts w:asciiTheme="minorHAnsi" w:hAnsiTheme="minorHAnsi"/>
                <w:b/>
                <w:sz w:val="18"/>
                <w:szCs w:val="18"/>
              </w:rPr>
              <w:t>Prescriptive Duct Sizing Requirements</w:t>
            </w:r>
          </w:p>
        </w:tc>
      </w:tr>
      <w:tr w:rsidR="007277D4" w14:paraId="396CA7AB"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7D70C50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6A43C63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4517B4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CA5F168" w14:textId="77777777" w:rsidTr="00F26A73">
        <w:trPr>
          <w:trHeight w:val="432"/>
        </w:trPr>
        <w:tc>
          <w:tcPr>
            <w:tcW w:w="1628" w:type="dxa"/>
            <w:tcBorders>
              <w:top w:val="single" w:sz="4" w:space="0" w:color="auto"/>
              <w:left w:val="single" w:sz="4" w:space="0" w:color="auto"/>
              <w:bottom w:val="single" w:sz="4" w:space="0" w:color="auto"/>
              <w:right w:val="single" w:sz="4" w:space="0" w:color="auto"/>
            </w:tcBorders>
            <w:hideMark/>
          </w:tcPr>
          <w:p w14:paraId="18691FB8" w14:textId="77777777" w:rsidR="007277D4" w:rsidRDefault="007277D4" w:rsidP="007277D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 xml:space="preserve">an Rating cfm @ 0.25 in. </w:t>
            </w:r>
            <w:proofErr w:type="spellStart"/>
            <w:r>
              <w:rPr>
                <w:rFonts w:asciiTheme="minorHAnsi" w:hAnsiTheme="minorHAnsi"/>
                <w:sz w:val="18"/>
                <w:szCs w:val="18"/>
              </w:rPr>
              <w:t>w.g</w:t>
            </w:r>
            <w:proofErr w:type="spellEnd"/>
            <w:r>
              <w:rPr>
                <w:rFonts w:asciiTheme="minorHAnsi" w:hAnsiTheme="minorHAnsi"/>
                <w:sz w:val="18"/>
                <w:szCs w:val="18"/>
              </w:rPr>
              <w:t>.</w:t>
            </w:r>
          </w:p>
        </w:tc>
        <w:tc>
          <w:tcPr>
            <w:tcW w:w="1136" w:type="dxa"/>
            <w:gridSpan w:val="2"/>
            <w:tcBorders>
              <w:top w:val="single" w:sz="4" w:space="0" w:color="auto"/>
              <w:left w:val="single" w:sz="4" w:space="0" w:color="auto"/>
              <w:bottom w:val="single" w:sz="4" w:space="0" w:color="auto"/>
              <w:right w:val="single" w:sz="4" w:space="0" w:color="auto"/>
            </w:tcBorders>
            <w:hideMark/>
          </w:tcPr>
          <w:p w14:paraId="13F28C1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5AF53BAD"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0CFF3637"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35CF91B4"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715894B"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1040F976"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27AED70C"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797C9D2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7277D4" w14:paraId="02DB4FBE" w14:textId="77777777" w:rsidTr="00F26A73">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452AEF95" w14:textId="77777777" w:rsidR="007277D4" w:rsidRDefault="007277D4" w:rsidP="007277D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1B3607F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Maximum Allowable Duct Length (ft)</w:t>
            </w:r>
          </w:p>
        </w:tc>
      </w:tr>
      <w:tr w:rsidR="007277D4" w14:paraId="2839C132"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328EDF6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2E1E234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53D35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163F81A"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AB56B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CE0C9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C61DF" w14:textId="77777777" w:rsidR="007277D4" w:rsidRDefault="007277D4" w:rsidP="007277D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5E33924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B7EDD8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4D06091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B97B1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578457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720E80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3A2DF305"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31DC6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AE0546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B129AC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3C7C5D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1FCA56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461A5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10F48C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266B60F"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9631BC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60D65A9F"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FD0CA1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7E625A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33E77B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8291D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22215C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AAA5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A949FA"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87D4F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002A73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55</w:t>
            </w:r>
          </w:p>
        </w:tc>
      </w:tr>
      <w:tr w:rsidR="007277D4" w14:paraId="5FD8C331"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A5F7DF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C6F943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F96D48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8634BB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45D09D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05067A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A67C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9101D0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A3720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145</w:t>
            </w:r>
          </w:p>
        </w:tc>
      </w:tr>
      <w:tr w:rsidR="007277D4" w14:paraId="150DF9E3"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9C51EE5"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A3F06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EF643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87B9306"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C4352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D39040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F5D0E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FF41D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30FED4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r>
      <w:tr w:rsidR="007277D4" w14:paraId="19297B74" w14:textId="77777777" w:rsidTr="00F26A73">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54382513" w14:textId="77777777" w:rsidR="007277D4" w:rsidRDefault="007277D4" w:rsidP="007277D4">
            <w:pPr>
              <w:keepNext/>
              <w:rPr>
                <w:rFonts w:asciiTheme="minorHAnsi" w:hAnsiTheme="minorHAnsi"/>
                <w:sz w:val="18"/>
                <w:szCs w:val="18"/>
              </w:rPr>
            </w:pPr>
            <w:r>
              <w:rPr>
                <w:rFonts w:asciiTheme="minorHAnsi" w:hAnsiTheme="minorHAnsi"/>
                <w:sz w:val="18"/>
                <w:szCs w:val="18"/>
              </w:rPr>
              <w:t>This table assumes no elbows.  Deduct 15 ft of allowable duct length for each turn, elbow, or fitting.  Interpolation and extrapolation in 62.2 Table 5.3 is not allowed.  For airflow values not listed, use the next higher value.  This table is not applicable for airflow &gt; 125 cfm.</w:t>
            </w:r>
          </w:p>
          <w:p w14:paraId="08F32FCF" w14:textId="77777777" w:rsidR="007277D4" w:rsidRDefault="007277D4" w:rsidP="007277D4">
            <w:pPr>
              <w:keepNext/>
              <w:rPr>
                <w:rFonts w:asciiTheme="minorHAnsi" w:hAnsiTheme="minorHAnsi"/>
                <w:sz w:val="18"/>
                <w:szCs w:val="18"/>
              </w:rPr>
            </w:pPr>
            <w:r>
              <w:rPr>
                <w:rFonts w:asciiTheme="minorHAnsi" w:hAnsiTheme="minorHAnsi"/>
                <w:sz w:val="18"/>
                <w:szCs w:val="18"/>
              </w:rPr>
              <w:t>NL = no limit on duct length of this size.</w:t>
            </w:r>
          </w:p>
          <w:p w14:paraId="747DCCDF" w14:textId="77777777" w:rsidR="007277D4" w:rsidRDefault="007277D4" w:rsidP="007277D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20E22940" w14:textId="550438C0" w:rsidR="0082165D" w:rsidRDefault="0082165D" w:rsidP="004B6E84">
      <w:pPr>
        <w:rPr>
          <w:rFonts w:asciiTheme="minorHAnsi" w:hAnsiTheme="minorHAnsi"/>
          <w:sz w:val="18"/>
          <w:szCs w:val="18"/>
        </w:rPr>
      </w:pPr>
    </w:p>
    <w:p w14:paraId="1E01F365" w14:textId="459763E1" w:rsidR="00C64BFF" w:rsidRDefault="00C64BFF" w:rsidP="004B6E84">
      <w:pPr>
        <w:rPr>
          <w:rFonts w:asciiTheme="minorHAnsi" w:hAnsiTheme="minorHAnsi"/>
          <w:sz w:val="18"/>
          <w:szCs w:val="18"/>
        </w:rPr>
      </w:pPr>
    </w:p>
    <w:p w14:paraId="5BDF7D69" w14:textId="2D71F740" w:rsidR="00C64BFF" w:rsidRDefault="00C64BFF" w:rsidP="004B6E84">
      <w:pPr>
        <w:rPr>
          <w:rFonts w:asciiTheme="minorHAnsi" w:hAnsiTheme="minorHAnsi"/>
          <w:sz w:val="18"/>
          <w:szCs w:val="18"/>
        </w:rPr>
      </w:pPr>
    </w:p>
    <w:p w14:paraId="082722F4" w14:textId="77777777" w:rsidR="00C64BFF" w:rsidRDefault="00C64BFF" w:rsidP="004B6E84">
      <w:pPr>
        <w:rPr>
          <w:rFonts w:asciiTheme="minorHAnsi" w:hAnsiTheme="minorHAnsi"/>
          <w:sz w:val="18"/>
          <w:szCs w:val="18"/>
        </w:rPr>
      </w:pPr>
    </w:p>
    <w:tbl>
      <w:tblPr>
        <w:tblStyle w:val="TableGrid"/>
        <w:tblW w:w="0" w:type="auto"/>
        <w:tblLayout w:type="fixed"/>
        <w:tblLook w:val="04A0" w:firstRow="1" w:lastRow="0" w:firstColumn="1" w:lastColumn="0" w:noHBand="0" w:noVBand="1"/>
      </w:tblPr>
      <w:tblGrid>
        <w:gridCol w:w="715"/>
        <w:gridCol w:w="265"/>
        <w:gridCol w:w="981"/>
        <w:gridCol w:w="981"/>
        <w:gridCol w:w="981"/>
        <w:gridCol w:w="981"/>
        <w:gridCol w:w="311"/>
        <w:gridCol w:w="670"/>
        <w:gridCol w:w="981"/>
        <w:gridCol w:w="981"/>
        <w:gridCol w:w="981"/>
        <w:gridCol w:w="981"/>
        <w:gridCol w:w="981"/>
      </w:tblGrid>
      <w:tr w:rsidR="00F75516" w14:paraId="081BFF94" w14:textId="77777777" w:rsidTr="004809E4">
        <w:trPr>
          <w:cantSplit/>
          <w:trHeight w:val="305"/>
        </w:trPr>
        <w:tc>
          <w:tcPr>
            <w:tcW w:w="10790" w:type="dxa"/>
            <w:gridSpan w:val="13"/>
            <w:vAlign w:val="center"/>
          </w:tcPr>
          <w:p w14:paraId="6291A2B6" w14:textId="55362272" w:rsidR="00F75516" w:rsidRDefault="00F75516" w:rsidP="00186891">
            <w:pPr>
              <w:rPr>
                <w:rFonts w:asciiTheme="minorHAnsi" w:hAnsiTheme="minorHAnsi"/>
                <w:sz w:val="18"/>
                <w:szCs w:val="18"/>
              </w:rPr>
            </w:pPr>
            <w:r w:rsidRPr="00186891">
              <w:rPr>
                <w:rFonts w:asciiTheme="minorHAnsi" w:hAnsiTheme="minorHAnsi"/>
                <w:b/>
                <w:szCs w:val="18"/>
              </w:rPr>
              <w:lastRenderedPageBreak/>
              <w:t>C. Kitchen Exhaust System</w:t>
            </w:r>
            <w:r w:rsidR="00A4543E">
              <w:rPr>
                <w:rFonts w:asciiTheme="minorHAnsi" w:hAnsiTheme="minorHAnsi"/>
                <w:b/>
                <w:szCs w:val="18"/>
              </w:rPr>
              <w:t>s</w:t>
            </w:r>
          </w:p>
        </w:tc>
      </w:tr>
      <w:tr w:rsidR="00976D94" w14:paraId="350490DE" w14:textId="77777777" w:rsidTr="00186891">
        <w:trPr>
          <w:cantSplit/>
          <w:trHeight w:val="305"/>
        </w:trPr>
        <w:tc>
          <w:tcPr>
            <w:tcW w:w="980" w:type="dxa"/>
            <w:gridSpan w:val="2"/>
            <w:textDirection w:val="btLr"/>
            <w:vAlign w:val="center"/>
          </w:tcPr>
          <w:p w14:paraId="62BE2F05" w14:textId="1108E72E" w:rsidR="00976D94" w:rsidRDefault="00976D94" w:rsidP="00186891">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351EB26D" w14:textId="74492FE3" w:rsidR="00976D94" w:rsidRDefault="00976D94" w:rsidP="00186891">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75AFD0BE" w14:textId="6D9514B1" w:rsidR="00976D94" w:rsidRDefault="00976D94" w:rsidP="00186891">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74E7FE5C" w14:textId="5FCDB534" w:rsidR="00976D94" w:rsidRDefault="00976D94" w:rsidP="00186891">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0315FAA6" w14:textId="25DE7BE6" w:rsidR="00976D94" w:rsidRDefault="00976D94" w:rsidP="00186891">
            <w:pPr>
              <w:jc w:val="center"/>
              <w:rPr>
                <w:rFonts w:asciiTheme="minorHAnsi" w:hAnsiTheme="minorHAnsi"/>
                <w:sz w:val="18"/>
                <w:szCs w:val="18"/>
              </w:rPr>
            </w:pPr>
            <w:r>
              <w:rPr>
                <w:rFonts w:asciiTheme="minorHAnsi" w:hAnsiTheme="minorHAnsi"/>
                <w:sz w:val="18"/>
                <w:szCs w:val="18"/>
              </w:rPr>
              <w:t>05</w:t>
            </w:r>
          </w:p>
        </w:tc>
        <w:tc>
          <w:tcPr>
            <w:tcW w:w="981" w:type="dxa"/>
            <w:gridSpan w:val="2"/>
            <w:textDirection w:val="btLr"/>
            <w:vAlign w:val="center"/>
          </w:tcPr>
          <w:p w14:paraId="7D3D6314" w14:textId="41A4D2D7" w:rsidR="00976D94" w:rsidRDefault="00976D94" w:rsidP="00186891">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370EFFFD" w14:textId="62965D71" w:rsidR="00976D94" w:rsidRDefault="00976D94" w:rsidP="00186891">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557F51EB" w14:textId="5A7ED6DF" w:rsidR="00976D94" w:rsidRDefault="00976D94" w:rsidP="00186891">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10768961" w14:textId="69350FBA" w:rsidR="00976D94" w:rsidRDefault="00976D94" w:rsidP="00186891">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2E80FC05" w14:textId="2BF18F38" w:rsidR="00976D94" w:rsidRDefault="00976D94" w:rsidP="00186891">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255124FC" w14:textId="0CFB646E" w:rsidR="00976D94" w:rsidRDefault="00976D94" w:rsidP="00186891">
            <w:pPr>
              <w:jc w:val="center"/>
              <w:rPr>
                <w:rFonts w:asciiTheme="minorHAnsi" w:hAnsiTheme="minorHAnsi"/>
                <w:sz w:val="18"/>
                <w:szCs w:val="18"/>
              </w:rPr>
            </w:pPr>
            <w:r>
              <w:rPr>
                <w:rFonts w:asciiTheme="minorHAnsi" w:hAnsiTheme="minorHAnsi"/>
                <w:sz w:val="18"/>
                <w:szCs w:val="18"/>
              </w:rPr>
              <w:t>11</w:t>
            </w:r>
          </w:p>
        </w:tc>
      </w:tr>
      <w:tr w:rsidR="003D6150" w14:paraId="330A22C5" w14:textId="77777777" w:rsidTr="00186891">
        <w:trPr>
          <w:cantSplit/>
          <w:trHeight w:val="1655"/>
        </w:trPr>
        <w:tc>
          <w:tcPr>
            <w:tcW w:w="980" w:type="dxa"/>
            <w:gridSpan w:val="2"/>
            <w:textDirection w:val="btLr"/>
            <w:vAlign w:val="center"/>
          </w:tcPr>
          <w:p w14:paraId="28ECE449" w14:textId="59341174" w:rsidR="008607B1" w:rsidRDefault="008607B1" w:rsidP="00186891">
            <w:pPr>
              <w:ind w:left="113" w:right="113"/>
              <w:jc w:val="center"/>
              <w:rPr>
                <w:rFonts w:asciiTheme="minorHAnsi" w:hAnsiTheme="minorHAnsi"/>
                <w:sz w:val="18"/>
                <w:szCs w:val="18"/>
              </w:rPr>
            </w:pPr>
            <w:r>
              <w:rPr>
                <w:rFonts w:asciiTheme="minorHAnsi" w:hAnsiTheme="minorHAnsi"/>
                <w:sz w:val="18"/>
                <w:szCs w:val="18"/>
              </w:rPr>
              <w:t>System Name</w:t>
            </w:r>
          </w:p>
        </w:tc>
        <w:tc>
          <w:tcPr>
            <w:tcW w:w="981" w:type="dxa"/>
            <w:textDirection w:val="btLr"/>
            <w:vAlign w:val="center"/>
          </w:tcPr>
          <w:p w14:paraId="22FE8C3A" w14:textId="1340EC5A" w:rsidR="008607B1" w:rsidRDefault="008607B1" w:rsidP="00186891">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1A566065" w14:textId="6D468A3A" w:rsidR="008607B1" w:rsidRDefault="008607B1" w:rsidP="00186891">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7EBCB590" w14:textId="771DEECE" w:rsidR="008607B1" w:rsidRDefault="008607B1" w:rsidP="00186891">
            <w:pPr>
              <w:ind w:left="113" w:right="113"/>
              <w:jc w:val="center"/>
              <w:rPr>
                <w:rFonts w:asciiTheme="minorHAnsi" w:hAnsiTheme="minorHAnsi"/>
                <w:sz w:val="18"/>
                <w:szCs w:val="18"/>
              </w:rPr>
            </w:pPr>
            <w:r>
              <w:rPr>
                <w:rFonts w:asciiTheme="minorHAnsi" w:hAnsiTheme="minorHAnsi"/>
                <w:sz w:val="18"/>
                <w:szCs w:val="18"/>
              </w:rPr>
              <w:t>HVI</w:t>
            </w:r>
            <w:ins w:id="17" w:author="Markstrum, Alexis@Energy" w:date="2021-02-10T16:44:00Z">
              <w:r w:rsidR="007221B2">
                <w:rPr>
                  <w:rFonts w:asciiTheme="minorHAnsi" w:hAnsiTheme="minorHAnsi"/>
                  <w:sz w:val="18"/>
                  <w:szCs w:val="18"/>
                </w:rPr>
                <w:t xml:space="preserve"> or AHAM</w:t>
              </w:r>
            </w:ins>
            <w:r>
              <w:rPr>
                <w:rFonts w:asciiTheme="minorHAnsi" w:hAnsiTheme="minorHAnsi"/>
                <w:sz w:val="18"/>
                <w:szCs w:val="18"/>
              </w:rPr>
              <w:t xml:space="preserve"> Directory Listed Model Number</w:t>
            </w:r>
          </w:p>
        </w:tc>
        <w:tc>
          <w:tcPr>
            <w:tcW w:w="981" w:type="dxa"/>
            <w:textDirection w:val="btLr"/>
            <w:vAlign w:val="center"/>
          </w:tcPr>
          <w:p w14:paraId="288E6254" w14:textId="51C94EAF" w:rsidR="008607B1" w:rsidRDefault="008607B1" w:rsidP="00186891">
            <w:pPr>
              <w:ind w:left="113" w:right="113"/>
              <w:jc w:val="center"/>
              <w:rPr>
                <w:rFonts w:asciiTheme="minorHAnsi" w:hAnsiTheme="minorHAnsi"/>
                <w:sz w:val="18"/>
                <w:szCs w:val="18"/>
              </w:rPr>
            </w:pPr>
            <w:r>
              <w:rPr>
                <w:rFonts w:asciiTheme="minorHAnsi" w:hAnsiTheme="minorHAnsi"/>
                <w:sz w:val="18"/>
                <w:szCs w:val="18"/>
              </w:rPr>
              <w:t>HVI</w:t>
            </w:r>
            <w:ins w:id="18" w:author="Markstrum, Alexis@Energy" w:date="2021-02-10T16:44:00Z">
              <w:r w:rsidR="007221B2">
                <w:rPr>
                  <w:rFonts w:asciiTheme="minorHAnsi" w:hAnsiTheme="minorHAnsi"/>
                  <w:sz w:val="18"/>
                  <w:szCs w:val="18"/>
                </w:rPr>
                <w:t xml:space="preserve"> or AHAM</w:t>
              </w:r>
            </w:ins>
            <w:r>
              <w:rPr>
                <w:rFonts w:asciiTheme="minorHAnsi" w:hAnsiTheme="minorHAnsi"/>
                <w:sz w:val="18"/>
                <w:szCs w:val="18"/>
              </w:rPr>
              <w:t xml:space="preserve"> Directory Listed Rated Airflow</w:t>
            </w:r>
          </w:p>
        </w:tc>
        <w:tc>
          <w:tcPr>
            <w:tcW w:w="981" w:type="dxa"/>
            <w:gridSpan w:val="2"/>
            <w:textDirection w:val="btLr"/>
            <w:vAlign w:val="center"/>
          </w:tcPr>
          <w:p w14:paraId="795F04A8" w14:textId="2C2579C3" w:rsidR="008607B1" w:rsidRDefault="008607B1" w:rsidP="00186891">
            <w:pPr>
              <w:ind w:left="113" w:right="113"/>
              <w:jc w:val="center"/>
              <w:rPr>
                <w:rFonts w:asciiTheme="minorHAnsi" w:hAnsiTheme="minorHAnsi"/>
                <w:sz w:val="18"/>
                <w:szCs w:val="18"/>
              </w:rPr>
            </w:pPr>
            <w:r>
              <w:rPr>
                <w:rFonts w:asciiTheme="minorHAnsi" w:hAnsiTheme="minorHAnsi"/>
                <w:sz w:val="18"/>
                <w:szCs w:val="18"/>
              </w:rPr>
              <w:t>HVI</w:t>
            </w:r>
            <w:ins w:id="19" w:author="Markstrum, Alexis@Energy" w:date="2021-02-10T16:44:00Z">
              <w:r w:rsidR="007221B2">
                <w:rPr>
                  <w:rFonts w:asciiTheme="minorHAnsi" w:hAnsiTheme="minorHAnsi"/>
                  <w:sz w:val="18"/>
                  <w:szCs w:val="18"/>
                </w:rPr>
                <w:t xml:space="preserve"> or AHAM</w:t>
              </w:r>
            </w:ins>
            <w:r>
              <w:rPr>
                <w:rFonts w:asciiTheme="minorHAnsi" w:hAnsiTheme="minorHAnsi"/>
                <w:sz w:val="18"/>
                <w:szCs w:val="18"/>
              </w:rPr>
              <w:t xml:space="preserve"> Directory Listed Sound Rating</w:t>
            </w:r>
          </w:p>
        </w:tc>
        <w:tc>
          <w:tcPr>
            <w:tcW w:w="981" w:type="dxa"/>
            <w:textDirection w:val="btLr"/>
            <w:vAlign w:val="center"/>
          </w:tcPr>
          <w:p w14:paraId="4D42A08F" w14:textId="02B675D5" w:rsidR="008607B1" w:rsidRDefault="008607B1" w:rsidP="00186891">
            <w:pPr>
              <w:ind w:left="113" w:right="113"/>
              <w:jc w:val="center"/>
              <w:rPr>
                <w:rFonts w:asciiTheme="minorHAnsi" w:hAnsiTheme="minorHAnsi"/>
                <w:sz w:val="18"/>
                <w:szCs w:val="18"/>
              </w:rPr>
            </w:pPr>
            <w:r>
              <w:rPr>
                <w:rFonts w:asciiTheme="minorHAnsi" w:hAnsiTheme="minorHAnsi"/>
                <w:sz w:val="18"/>
                <w:szCs w:val="18"/>
              </w:rPr>
              <w:t>Minimum Airflow (</w:t>
            </w:r>
            <w:r w:rsidR="00534921">
              <w:rPr>
                <w:rFonts w:asciiTheme="minorHAnsi" w:hAnsiTheme="minorHAnsi"/>
                <w:sz w:val="18"/>
                <w:szCs w:val="18"/>
              </w:rPr>
              <w:t>defaults to</w:t>
            </w:r>
            <w:r>
              <w:rPr>
                <w:rFonts w:asciiTheme="minorHAnsi" w:hAnsiTheme="minorHAnsi"/>
                <w:sz w:val="18"/>
                <w:szCs w:val="18"/>
              </w:rPr>
              <w:t xml:space="preserve"> rated airflow)</w:t>
            </w:r>
          </w:p>
        </w:tc>
        <w:tc>
          <w:tcPr>
            <w:tcW w:w="981" w:type="dxa"/>
            <w:textDirection w:val="btLr"/>
            <w:vAlign w:val="center"/>
          </w:tcPr>
          <w:p w14:paraId="10166DC9" w14:textId="2ED3D012" w:rsidR="008607B1" w:rsidRDefault="008607B1" w:rsidP="00186891">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477E77B5" w14:textId="68075691" w:rsidR="008607B1" w:rsidRDefault="008607B1" w:rsidP="00186891">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6B854EFC" w14:textId="3AF0A674" w:rsidR="008607B1" w:rsidRDefault="008607B1" w:rsidP="00186891">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59C343BA" w14:textId="4CA31E36" w:rsidR="008607B1" w:rsidRDefault="008607B1" w:rsidP="00186891">
            <w:pPr>
              <w:ind w:left="113" w:right="113"/>
              <w:jc w:val="center"/>
              <w:rPr>
                <w:rFonts w:asciiTheme="minorHAnsi" w:hAnsiTheme="minorHAnsi"/>
                <w:sz w:val="18"/>
                <w:szCs w:val="18"/>
              </w:rPr>
            </w:pPr>
            <w:r>
              <w:rPr>
                <w:rFonts w:asciiTheme="minorHAnsi" w:hAnsiTheme="minorHAnsi"/>
                <w:sz w:val="18"/>
                <w:szCs w:val="18"/>
              </w:rPr>
              <w:t>Compliance Statement</w:t>
            </w:r>
          </w:p>
        </w:tc>
      </w:tr>
      <w:tr w:rsidR="008607B1" w14:paraId="1F56676E" w14:textId="77777777" w:rsidTr="00186891">
        <w:tc>
          <w:tcPr>
            <w:tcW w:w="980" w:type="dxa"/>
            <w:gridSpan w:val="2"/>
          </w:tcPr>
          <w:p w14:paraId="26E49E22" w14:textId="048BA7C6"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2B934B87" w14:textId="35A2BD37"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4CC55754" w14:textId="53C9337A" w:rsidR="008607B1" w:rsidRDefault="00F75516" w:rsidP="004B6E84">
            <w:pPr>
              <w:rPr>
                <w:rFonts w:asciiTheme="minorHAnsi" w:hAnsiTheme="minorHAnsi"/>
                <w:sz w:val="18"/>
                <w:szCs w:val="18"/>
              </w:rPr>
            </w:pPr>
            <w:r>
              <w:rPr>
                <w:rFonts w:asciiTheme="minorHAnsi" w:hAnsiTheme="minorHAnsi"/>
                <w:sz w:val="18"/>
                <w:szCs w:val="18"/>
              </w:rPr>
              <w:t>&lt;&lt;User Entered Value; Selections = (Vented Range Hood, Downdraft, Other)&gt;&gt;</w:t>
            </w:r>
          </w:p>
        </w:tc>
        <w:tc>
          <w:tcPr>
            <w:tcW w:w="981" w:type="dxa"/>
          </w:tcPr>
          <w:p w14:paraId="49B410D3" w14:textId="71AB1F99" w:rsidR="008607B1" w:rsidRDefault="00DE3DC8"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1BF64A4B" w14:textId="2CD30F72" w:rsidR="008607B1" w:rsidRDefault="00DE3DC8" w:rsidP="002E47B0">
            <w:pPr>
              <w:rPr>
                <w:rFonts w:asciiTheme="minorHAnsi" w:hAnsiTheme="minorHAnsi"/>
                <w:sz w:val="18"/>
                <w:szCs w:val="18"/>
              </w:rPr>
            </w:pPr>
            <w:r>
              <w:rPr>
                <w:rFonts w:asciiTheme="minorHAnsi" w:hAnsiTheme="minorHAnsi"/>
                <w:sz w:val="18"/>
                <w:szCs w:val="18"/>
              </w:rPr>
              <w:t>&lt;&lt;User Entered Value; (XXXX.XX)</w:t>
            </w:r>
            <w:r w:rsidR="002E47B0">
              <w:rPr>
                <w:rFonts w:asciiTheme="minorHAnsi" w:hAnsiTheme="minorHAnsi"/>
                <w:sz w:val="18"/>
                <w:szCs w:val="18"/>
              </w:rPr>
              <w:t>&gt;</w:t>
            </w:r>
            <w:r>
              <w:rPr>
                <w:rFonts w:asciiTheme="minorHAnsi" w:hAnsiTheme="minorHAnsi"/>
                <w:sz w:val="18"/>
                <w:szCs w:val="18"/>
              </w:rPr>
              <w:t>&gt;</w:t>
            </w:r>
          </w:p>
        </w:tc>
        <w:tc>
          <w:tcPr>
            <w:tcW w:w="981" w:type="dxa"/>
            <w:gridSpan w:val="2"/>
          </w:tcPr>
          <w:p w14:paraId="528CD857" w14:textId="201A4B3E" w:rsidR="008607B1" w:rsidRDefault="00DE3DC8" w:rsidP="004B6E84">
            <w:pPr>
              <w:rPr>
                <w:rFonts w:asciiTheme="minorHAnsi" w:hAnsiTheme="minorHAnsi"/>
                <w:sz w:val="18"/>
                <w:szCs w:val="18"/>
              </w:rPr>
            </w:pPr>
            <w:r>
              <w:rPr>
                <w:rFonts w:asciiTheme="minorHAnsi" w:hAnsiTheme="minorHAnsi"/>
                <w:sz w:val="18"/>
                <w:szCs w:val="18"/>
              </w:rPr>
              <w:t>&lt;&lt;User Entered Value; (XX.XX)</w:t>
            </w:r>
            <w:r w:rsidR="002E47B0">
              <w:rPr>
                <w:rFonts w:asciiTheme="minorHAnsi" w:hAnsiTheme="minorHAnsi"/>
                <w:sz w:val="18"/>
                <w:szCs w:val="18"/>
              </w:rPr>
              <w:t>&gt;&gt;</w:t>
            </w:r>
          </w:p>
        </w:tc>
        <w:tc>
          <w:tcPr>
            <w:tcW w:w="981" w:type="dxa"/>
          </w:tcPr>
          <w:p w14:paraId="4D3FEA2D" w14:textId="3804628E" w:rsidR="00DE3DC8" w:rsidRDefault="00DE3DC8" w:rsidP="00DE3DC8">
            <w:pPr>
              <w:keepNext/>
              <w:rPr>
                <w:rFonts w:asciiTheme="minorHAnsi" w:hAnsiTheme="minorHAnsi"/>
                <w:sz w:val="18"/>
                <w:szCs w:val="18"/>
              </w:rPr>
            </w:pPr>
            <w:r>
              <w:rPr>
                <w:rFonts w:asciiTheme="minorHAnsi" w:hAnsiTheme="minorHAnsi"/>
                <w:sz w:val="18"/>
                <w:szCs w:val="18"/>
              </w:rPr>
              <w:t>&lt;&lt;Defaults to C0</w:t>
            </w:r>
            <w:r w:rsidR="004809E4">
              <w:rPr>
                <w:rFonts w:asciiTheme="minorHAnsi" w:hAnsiTheme="minorHAnsi"/>
                <w:sz w:val="18"/>
                <w:szCs w:val="18"/>
              </w:rPr>
              <w:t>5</w:t>
            </w:r>
            <w:r>
              <w:rPr>
                <w:rFonts w:asciiTheme="minorHAnsi" w:hAnsiTheme="minorHAnsi"/>
                <w:sz w:val="18"/>
                <w:szCs w:val="18"/>
              </w:rPr>
              <w:t xml:space="preserve"> </w:t>
            </w:r>
          </w:p>
          <w:p w14:paraId="00546B2F" w14:textId="1B45BFC6" w:rsidR="008607B1" w:rsidRDefault="00DE3DC8" w:rsidP="002E47B0">
            <w:pPr>
              <w:rPr>
                <w:rFonts w:asciiTheme="minorHAnsi" w:hAnsiTheme="minorHAnsi"/>
                <w:sz w:val="18"/>
                <w:szCs w:val="18"/>
              </w:rPr>
            </w:pPr>
            <w:r>
              <w:rPr>
                <w:rFonts w:asciiTheme="minorHAnsi" w:hAnsiTheme="minorHAnsi"/>
                <w:sz w:val="18"/>
                <w:szCs w:val="18"/>
              </w:rPr>
              <w:t xml:space="preserve">otherwise, User Entered Value; </w:t>
            </w:r>
            <w:r w:rsidR="004809E4">
              <w:rPr>
                <w:rFonts w:asciiTheme="minorHAnsi" w:hAnsiTheme="minorHAnsi"/>
                <w:sz w:val="18"/>
                <w:szCs w:val="18"/>
              </w:rPr>
              <w:t>(X</w:t>
            </w:r>
            <w:r>
              <w:rPr>
                <w:rFonts w:asciiTheme="minorHAnsi" w:hAnsiTheme="minorHAnsi"/>
                <w:sz w:val="18"/>
                <w:szCs w:val="18"/>
              </w:rPr>
              <w:t>XXX.XX</w:t>
            </w:r>
            <w:r w:rsidR="004809E4">
              <w:rPr>
                <w:rFonts w:asciiTheme="minorHAnsi" w:hAnsiTheme="minorHAnsi"/>
                <w:sz w:val="18"/>
                <w:szCs w:val="18"/>
              </w:rPr>
              <w:t>)</w:t>
            </w:r>
            <w:r>
              <w:rPr>
                <w:rFonts w:asciiTheme="minorHAnsi" w:hAnsiTheme="minorHAnsi"/>
                <w:sz w:val="18"/>
                <w:szCs w:val="18"/>
              </w:rPr>
              <w:t>; Not to exceed C0</w:t>
            </w:r>
            <w:r w:rsidR="004809E4">
              <w:rPr>
                <w:rFonts w:asciiTheme="minorHAnsi" w:hAnsiTheme="minorHAnsi"/>
                <w:sz w:val="18"/>
                <w:szCs w:val="18"/>
              </w:rPr>
              <w:t>5</w:t>
            </w:r>
            <w:r>
              <w:rPr>
                <w:rFonts w:asciiTheme="minorHAnsi" w:hAnsiTheme="minorHAnsi"/>
                <w:sz w:val="18"/>
                <w:szCs w:val="18"/>
              </w:rPr>
              <w:t xml:space="preserve"> (rated airflow)</w:t>
            </w:r>
            <w:r w:rsidR="002E47B0">
              <w:rPr>
                <w:rFonts w:asciiTheme="minorHAnsi" w:hAnsiTheme="minorHAnsi"/>
                <w:sz w:val="18"/>
                <w:szCs w:val="18"/>
              </w:rPr>
              <w:t>&gt;&gt;</w:t>
            </w:r>
          </w:p>
        </w:tc>
        <w:tc>
          <w:tcPr>
            <w:tcW w:w="981" w:type="dxa"/>
          </w:tcPr>
          <w:p w14:paraId="41A09AED" w14:textId="5130C24F" w:rsidR="008607B1" w:rsidRDefault="00DE3DC8" w:rsidP="004B6E84">
            <w:pPr>
              <w:rPr>
                <w:rFonts w:asciiTheme="minorHAnsi" w:hAnsiTheme="minorHAnsi"/>
                <w:sz w:val="18"/>
                <w:szCs w:val="18"/>
              </w:rPr>
            </w:pPr>
            <w:r>
              <w:rPr>
                <w:rFonts w:asciiTheme="minorHAnsi" w:hAnsiTheme="minorHAnsi"/>
                <w:sz w:val="18"/>
                <w:szCs w:val="18"/>
              </w:rPr>
              <w:t>&lt;&lt;User Entry; Selections = (Demand Control, Continuous)&gt;&gt;</w:t>
            </w:r>
          </w:p>
        </w:tc>
        <w:tc>
          <w:tcPr>
            <w:tcW w:w="981" w:type="dxa"/>
          </w:tcPr>
          <w:p w14:paraId="1586A890" w14:textId="362BC784" w:rsidR="00DE3DC8" w:rsidRDefault="00DE3DC8" w:rsidP="00DE3DC8">
            <w:pPr>
              <w:keepNext/>
              <w:rPr>
                <w:rFonts w:asciiTheme="minorHAnsi" w:hAnsiTheme="minorHAnsi"/>
                <w:sz w:val="18"/>
                <w:szCs w:val="18"/>
              </w:rPr>
            </w:pPr>
            <w:r>
              <w:rPr>
                <w:rFonts w:asciiTheme="minorHAnsi" w:hAnsiTheme="minorHAnsi"/>
                <w:sz w:val="18"/>
                <w:szCs w:val="18"/>
              </w:rPr>
              <w:t>&lt;&lt;If C0</w:t>
            </w:r>
            <w:r w:rsidR="004809E4">
              <w:rPr>
                <w:rFonts w:asciiTheme="minorHAnsi" w:hAnsiTheme="minorHAnsi"/>
                <w:sz w:val="18"/>
                <w:szCs w:val="18"/>
              </w:rPr>
              <w:t>8</w:t>
            </w:r>
            <w:r>
              <w:rPr>
                <w:rFonts w:asciiTheme="minorHAnsi" w:hAnsiTheme="minorHAnsi"/>
                <w:sz w:val="18"/>
                <w:szCs w:val="18"/>
              </w:rPr>
              <w:t xml:space="preserve"> = Demand Control and C0</w:t>
            </w:r>
            <w:r w:rsidR="004809E4">
              <w:rPr>
                <w:rFonts w:asciiTheme="minorHAnsi" w:hAnsiTheme="minorHAnsi"/>
                <w:sz w:val="18"/>
                <w:szCs w:val="18"/>
              </w:rPr>
              <w:t>3</w:t>
            </w:r>
            <w:r>
              <w:rPr>
                <w:rFonts w:asciiTheme="minorHAnsi" w:hAnsiTheme="minorHAnsi"/>
                <w:sz w:val="18"/>
                <w:szCs w:val="18"/>
              </w:rPr>
              <w:t xml:space="preserve"> = Vented Range Hood, then Result = “100 cfm</w:t>
            </w:r>
            <w:proofErr w:type="gramStart"/>
            <w:r>
              <w:rPr>
                <w:rFonts w:asciiTheme="minorHAnsi" w:hAnsiTheme="minorHAnsi"/>
                <w:sz w:val="18"/>
                <w:szCs w:val="18"/>
              </w:rPr>
              <w:t>”;</w:t>
            </w:r>
            <w:proofErr w:type="gramEnd"/>
            <w:r>
              <w:rPr>
                <w:rFonts w:asciiTheme="minorHAnsi" w:hAnsiTheme="minorHAnsi"/>
                <w:sz w:val="18"/>
                <w:szCs w:val="18"/>
              </w:rPr>
              <w:t xml:space="preserve"> </w:t>
            </w:r>
          </w:p>
          <w:p w14:paraId="6CC494FC" w14:textId="77777777" w:rsidR="00DE3DC8" w:rsidRDefault="00DE3DC8" w:rsidP="00DE3DC8">
            <w:pPr>
              <w:keepNext/>
              <w:rPr>
                <w:rFonts w:asciiTheme="minorHAnsi" w:hAnsiTheme="minorHAnsi"/>
                <w:sz w:val="18"/>
                <w:szCs w:val="18"/>
              </w:rPr>
            </w:pPr>
          </w:p>
          <w:p w14:paraId="0C9EE59F" w14:textId="4FEE6327" w:rsidR="00DE3DC8" w:rsidRDefault="00DE3DC8" w:rsidP="00DE3DC8">
            <w:pPr>
              <w:keepNext/>
              <w:rPr>
                <w:rFonts w:asciiTheme="minorHAnsi" w:hAnsiTheme="minorHAnsi"/>
                <w:sz w:val="18"/>
                <w:szCs w:val="18"/>
              </w:rPr>
            </w:pPr>
            <w:r>
              <w:rPr>
                <w:rFonts w:asciiTheme="minorHAnsi" w:hAnsiTheme="minorHAnsi"/>
                <w:sz w:val="18"/>
                <w:szCs w:val="18"/>
              </w:rPr>
              <w:t>Else If C0</w:t>
            </w:r>
            <w:r w:rsidR="004809E4">
              <w:rPr>
                <w:rFonts w:asciiTheme="minorHAnsi" w:hAnsiTheme="minorHAnsi"/>
                <w:sz w:val="18"/>
                <w:szCs w:val="18"/>
              </w:rPr>
              <w:t>8</w:t>
            </w:r>
            <w:r>
              <w:rPr>
                <w:rFonts w:asciiTheme="minorHAnsi" w:hAnsiTheme="minorHAnsi"/>
                <w:sz w:val="18"/>
                <w:szCs w:val="18"/>
              </w:rPr>
              <w:t xml:space="preserve"> = Demand Control, A06 = Enclosed, and C0</w:t>
            </w:r>
            <w:r w:rsidR="004809E4">
              <w:rPr>
                <w:rFonts w:asciiTheme="minorHAnsi" w:hAnsiTheme="minorHAnsi"/>
                <w:sz w:val="18"/>
                <w:szCs w:val="18"/>
              </w:rPr>
              <w:t>3</w:t>
            </w:r>
            <w:r>
              <w:rPr>
                <w:rFonts w:asciiTheme="minorHAnsi" w:hAnsiTheme="minorHAnsi"/>
                <w:sz w:val="18"/>
                <w:szCs w:val="18"/>
              </w:rPr>
              <w:t xml:space="preserve"> = Other or Downdraft, then Result = lesser of </w:t>
            </w:r>
            <w:r w:rsidRPr="003255BF">
              <w:rPr>
                <w:rFonts w:asciiTheme="minorHAnsi" w:hAnsiTheme="minorHAnsi"/>
                <w:sz w:val="18"/>
                <w:szCs w:val="18"/>
              </w:rPr>
              <w:t>300 cfm and 5*A05</w:t>
            </w:r>
            <w:r w:rsidR="008037EB">
              <w:rPr>
                <w:rFonts w:asciiTheme="minorHAnsi" w:hAnsiTheme="minorHAnsi"/>
                <w:sz w:val="18"/>
                <w:szCs w:val="18"/>
              </w:rPr>
              <w:t>/</w:t>
            </w:r>
            <w:proofErr w:type="gramStart"/>
            <w:r w:rsidR="008037EB">
              <w:rPr>
                <w:rFonts w:asciiTheme="minorHAnsi" w:hAnsiTheme="minorHAnsi"/>
                <w:sz w:val="18"/>
                <w:szCs w:val="18"/>
              </w:rPr>
              <w:t>60</w:t>
            </w:r>
            <w:r>
              <w:rPr>
                <w:rFonts w:asciiTheme="minorHAnsi" w:hAnsiTheme="minorHAnsi"/>
                <w:sz w:val="18"/>
                <w:szCs w:val="18"/>
              </w:rPr>
              <w:t>;</w:t>
            </w:r>
            <w:proofErr w:type="gramEnd"/>
          </w:p>
          <w:p w14:paraId="46DBB1F2" w14:textId="77777777" w:rsidR="00DE3DC8" w:rsidRDefault="00DE3DC8" w:rsidP="00DE3DC8">
            <w:pPr>
              <w:keepNext/>
              <w:rPr>
                <w:rFonts w:asciiTheme="minorHAnsi" w:hAnsiTheme="minorHAnsi"/>
                <w:sz w:val="18"/>
                <w:szCs w:val="18"/>
              </w:rPr>
            </w:pPr>
          </w:p>
          <w:p w14:paraId="530E25A1" w14:textId="5DDACEC4" w:rsidR="00DE3DC8" w:rsidRDefault="00DE3DC8" w:rsidP="00DE3DC8">
            <w:pPr>
              <w:keepNext/>
              <w:rPr>
                <w:rFonts w:asciiTheme="minorHAnsi" w:hAnsiTheme="minorHAnsi"/>
                <w:sz w:val="18"/>
                <w:szCs w:val="18"/>
              </w:rPr>
            </w:pPr>
            <w:r>
              <w:rPr>
                <w:rFonts w:asciiTheme="minorHAnsi" w:hAnsiTheme="minorHAnsi"/>
                <w:sz w:val="18"/>
                <w:szCs w:val="18"/>
              </w:rPr>
              <w:t>Else If C0</w:t>
            </w:r>
            <w:r w:rsidR="00A10E82">
              <w:rPr>
                <w:rFonts w:asciiTheme="minorHAnsi" w:hAnsiTheme="minorHAnsi"/>
                <w:sz w:val="18"/>
                <w:szCs w:val="18"/>
              </w:rPr>
              <w:t>8</w:t>
            </w:r>
            <w:r>
              <w:rPr>
                <w:rFonts w:asciiTheme="minorHAnsi" w:hAnsiTheme="minorHAnsi"/>
                <w:sz w:val="18"/>
                <w:szCs w:val="18"/>
              </w:rPr>
              <w:t xml:space="preserve"> = Demand Control, A06 = Non-Enclosed, and C0</w:t>
            </w:r>
            <w:r w:rsidR="00A10E82">
              <w:rPr>
                <w:rFonts w:asciiTheme="minorHAnsi" w:hAnsiTheme="minorHAnsi"/>
                <w:sz w:val="18"/>
                <w:szCs w:val="18"/>
              </w:rPr>
              <w:t>3</w:t>
            </w:r>
            <w:r>
              <w:rPr>
                <w:rFonts w:asciiTheme="minorHAnsi" w:hAnsiTheme="minorHAnsi"/>
                <w:sz w:val="18"/>
                <w:szCs w:val="18"/>
              </w:rPr>
              <w:t xml:space="preserve"> = Other or Downdraft, then Result = </w:t>
            </w:r>
            <w:proofErr w:type="gramStart"/>
            <w:r>
              <w:rPr>
                <w:rFonts w:asciiTheme="minorHAnsi" w:hAnsiTheme="minorHAnsi"/>
                <w:sz w:val="18"/>
                <w:szCs w:val="18"/>
              </w:rPr>
              <w:t>300;</w:t>
            </w:r>
            <w:proofErr w:type="gramEnd"/>
            <w:r>
              <w:rPr>
                <w:rFonts w:asciiTheme="minorHAnsi" w:hAnsiTheme="minorHAnsi"/>
                <w:sz w:val="18"/>
                <w:szCs w:val="18"/>
              </w:rPr>
              <w:t xml:space="preserve"> </w:t>
            </w:r>
          </w:p>
          <w:p w14:paraId="2EAED20F" w14:textId="77777777" w:rsidR="00DE3DC8" w:rsidRDefault="00DE3DC8" w:rsidP="00DE3DC8">
            <w:pPr>
              <w:keepNext/>
              <w:rPr>
                <w:rFonts w:asciiTheme="minorHAnsi" w:hAnsiTheme="minorHAnsi"/>
                <w:sz w:val="18"/>
                <w:szCs w:val="18"/>
              </w:rPr>
            </w:pPr>
          </w:p>
          <w:p w14:paraId="13F5B887" w14:textId="2E3B2C1E" w:rsidR="00DE3DC8" w:rsidRDefault="00DE3DC8" w:rsidP="00DE3DC8">
            <w:pPr>
              <w:keepNext/>
              <w:rPr>
                <w:rFonts w:asciiTheme="minorHAnsi" w:hAnsiTheme="minorHAnsi"/>
                <w:sz w:val="18"/>
                <w:szCs w:val="18"/>
              </w:rPr>
            </w:pPr>
            <w:r>
              <w:rPr>
                <w:rFonts w:asciiTheme="minorHAnsi" w:hAnsiTheme="minorHAnsi"/>
                <w:sz w:val="18"/>
                <w:szCs w:val="18"/>
              </w:rPr>
              <w:t>Else If C0</w:t>
            </w:r>
            <w:r w:rsidR="00EE79FE">
              <w:rPr>
                <w:rFonts w:asciiTheme="minorHAnsi" w:hAnsiTheme="minorHAnsi"/>
                <w:sz w:val="18"/>
                <w:szCs w:val="18"/>
              </w:rPr>
              <w:t>8</w:t>
            </w:r>
            <w:r>
              <w:rPr>
                <w:rFonts w:asciiTheme="minorHAnsi" w:hAnsiTheme="minorHAnsi"/>
                <w:sz w:val="18"/>
                <w:szCs w:val="18"/>
              </w:rPr>
              <w:t xml:space="preserve"> = Continuous, then Result = </w:t>
            </w:r>
            <w:r w:rsidR="008E6549">
              <w:rPr>
                <w:rFonts w:asciiTheme="minorHAnsi" w:hAnsiTheme="minorHAnsi"/>
                <w:sz w:val="18"/>
                <w:szCs w:val="18"/>
              </w:rPr>
              <w:t>“N/A – See Table D”</w:t>
            </w:r>
          </w:p>
          <w:p w14:paraId="4964606C" w14:textId="77777777" w:rsidR="008607B1" w:rsidRDefault="008607B1" w:rsidP="004B6E84">
            <w:pPr>
              <w:rPr>
                <w:rFonts w:asciiTheme="minorHAnsi" w:hAnsiTheme="minorHAnsi"/>
                <w:sz w:val="18"/>
                <w:szCs w:val="18"/>
              </w:rPr>
            </w:pPr>
          </w:p>
        </w:tc>
        <w:tc>
          <w:tcPr>
            <w:tcW w:w="981" w:type="dxa"/>
          </w:tcPr>
          <w:p w14:paraId="51E85779" w14:textId="77777777" w:rsidR="00DE3DC8" w:rsidRDefault="00DE3DC8" w:rsidP="00DE3DC8">
            <w:pPr>
              <w:keepNext/>
              <w:rPr>
                <w:rFonts w:asciiTheme="minorHAnsi" w:hAnsiTheme="minorHAnsi"/>
                <w:sz w:val="18"/>
                <w:szCs w:val="18"/>
              </w:rPr>
            </w:pPr>
            <w:r w:rsidRPr="003255BF">
              <w:rPr>
                <w:rFonts w:asciiTheme="minorHAnsi" w:hAnsiTheme="minorHAnsi"/>
                <w:sz w:val="18"/>
                <w:szCs w:val="18"/>
              </w:rPr>
              <w:t xml:space="preserve">&lt;&lt;If Continuous, </w:t>
            </w:r>
            <w:r>
              <w:rPr>
                <w:rFonts w:asciiTheme="minorHAnsi" w:hAnsiTheme="minorHAnsi"/>
                <w:sz w:val="18"/>
                <w:szCs w:val="18"/>
              </w:rPr>
              <w:t xml:space="preserve">then value = </w:t>
            </w:r>
            <w:r w:rsidRPr="003255BF">
              <w:rPr>
                <w:rFonts w:asciiTheme="minorHAnsi" w:hAnsiTheme="minorHAnsi"/>
                <w:sz w:val="18"/>
                <w:szCs w:val="18"/>
              </w:rPr>
              <w:t>“1 sone</w:t>
            </w:r>
            <w:proofErr w:type="gramStart"/>
            <w:r w:rsidRPr="003255BF">
              <w:rPr>
                <w:rFonts w:asciiTheme="minorHAnsi" w:hAnsiTheme="minorHAnsi"/>
                <w:sz w:val="18"/>
                <w:szCs w:val="18"/>
              </w:rPr>
              <w:t>”</w:t>
            </w:r>
            <w:r>
              <w:rPr>
                <w:rFonts w:asciiTheme="minorHAnsi" w:hAnsiTheme="minorHAnsi"/>
                <w:sz w:val="18"/>
                <w:szCs w:val="18"/>
              </w:rPr>
              <w:t>;</w:t>
            </w:r>
            <w:proofErr w:type="gramEnd"/>
          </w:p>
          <w:p w14:paraId="5970979E" w14:textId="2F18387E" w:rsidR="00DE3DC8" w:rsidRDefault="00DE3DC8" w:rsidP="00DE3DC8">
            <w:pPr>
              <w:keepNext/>
              <w:rPr>
                <w:rFonts w:asciiTheme="minorHAnsi" w:hAnsiTheme="minorHAnsi"/>
                <w:sz w:val="18"/>
                <w:szCs w:val="18"/>
              </w:rPr>
            </w:pPr>
            <w:proofErr w:type="spellStart"/>
            <w:r w:rsidRPr="003255BF">
              <w:rPr>
                <w:rFonts w:asciiTheme="minorHAnsi" w:hAnsiTheme="minorHAnsi"/>
                <w:sz w:val="18"/>
                <w:szCs w:val="18"/>
              </w:rPr>
              <w:t>ElseIf</w:t>
            </w:r>
            <w:proofErr w:type="spellEnd"/>
            <w:r w:rsidRPr="003255BF">
              <w:rPr>
                <w:rFonts w:asciiTheme="minorHAnsi" w:hAnsiTheme="minorHAnsi"/>
                <w:sz w:val="18"/>
                <w:szCs w:val="18"/>
              </w:rPr>
              <w:t xml:space="preserve"> Demand Control and C0</w:t>
            </w:r>
            <w:r w:rsidR="00534921">
              <w:rPr>
                <w:rFonts w:asciiTheme="minorHAnsi" w:hAnsiTheme="minorHAnsi"/>
                <w:sz w:val="18"/>
                <w:szCs w:val="18"/>
              </w:rPr>
              <w:t>7</w:t>
            </w:r>
            <w:r w:rsidRPr="003255BF">
              <w:rPr>
                <w:rFonts w:asciiTheme="minorHAnsi" w:hAnsiTheme="minorHAnsi"/>
                <w:sz w:val="18"/>
                <w:szCs w:val="18"/>
              </w:rPr>
              <w:t xml:space="preserve"> </w:t>
            </w:r>
            <w:r w:rsidRPr="003255BF">
              <w:rPr>
                <w:rFonts w:asciiTheme="minorHAnsi" w:hAnsiTheme="minorHAnsi" w:cstheme="minorHAnsi"/>
                <w:sz w:val="18"/>
                <w:szCs w:val="18"/>
              </w:rPr>
              <w:t>≤</w:t>
            </w:r>
            <w:r w:rsidRPr="003255BF">
              <w:rPr>
                <w:rFonts w:asciiTheme="minorHAnsi" w:hAnsiTheme="minorHAnsi"/>
                <w:sz w:val="18"/>
                <w:szCs w:val="18"/>
              </w:rPr>
              <w:t xml:space="preserve"> 400 cfm</w:t>
            </w:r>
            <w:r>
              <w:rPr>
                <w:rFonts w:asciiTheme="minorHAnsi" w:hAnsiTheme="minorHAnsi"/>
                <w:sz w:val="18"/>
                <w:szCs w:val="18"/>
              </w:rPr>
              <w:t>,</w:t>
            </w:r>
            <w:r w:rsidRPr="003255BF">
              <w:rPr>
                <w:rFonts w:asciiTheme="minorHAnsi" w:hAnsiTheme="minorHAnsi"/>
                <w:sz w:val="18"/>
                <w:szCs w:val="18"/>
              </w:rPr>
              <w:t xml:space="preserve"> then</w:t>
            </w:r>
            <w:r>
              <w:rPr>
                <w:rFonts w:asciiTheme="minorHAnsi" w:hAnsiTheme="minorHAnsi"/>
                <w:sz w:val="18"/>
                <w:szCs w:val="18"/>
              </w:rPr>
              <w:t xml:space="preserve"> value =</w:t>
            </w:r>
            <w:r w:rsidRPr="003255BF">
              <w:rPr>
                <w:rFonts w:asciiTheme="minorHAnsi" w:hAnsiTheme="minorHAnsi"/>
                <w:sz w:val="18"/>
                <w:szCs w:val="18"/>
              </w:rPr>
              <w:t xml:space="preserve"> “3 sone</w:t>
            </w:r>
            <w:proofErr w:type="gramStart"/>
            <w:r w:rsidRPr="003255BF">
              <w:rPr>
                <w:rFonts w:asciiTheme="minorHAnsi" w:hAnsiTheme="minorHAnsi"/>
                <w:sz w:val="18"/>
                <w:szCs w:val="18"/>
              </w:rPr>
              <w:t>”</w:t>
            </w:r>
            <w:r>
              <w:rPr>
                <w:rFonts w:asciiTheme="minorHAnsi" w:hAnsiTheme="minorHAnsi"/>
                <w:sz w:val="18"/>
                <w:szCs w:val="18"/>
              </w:rPr>
              <w:t>;</w:t>
            </w:r>
            <w:proofErr w:type="gramEnd"/>
          </w:p>
          <w:p w14:paraId="08D345B8" w14:textId="4F75805C" w:rsidR="008607B1" w:rsidRDefault="00DE3DC8" w:rsidP="00DE3DC8">
            <w:pPr>
              <w:rPr>
                <w:rFonts w:asciiTheme="minorHAnsi" w:hAnsiTheme="minorHAnsi"/>
                <w:sz w:val="18"/>
                <w:szCs w:val="18"/>
              </w:rPr>
            </w:pPr>
            <w:r>
              <w:rPr>
                <w:rFonts w:asciiTheme="minorHAnsi" w:hAnsiTheme="minorHAnsi"/>
                <w:sz w:val="18"/>
                <w:szCs w:val="18"/>
              </w:rPr>
              <w:t>Else value = “N/A”&gt;&gt;</w:t>
            </w:r>
          </w:p>
        </w:tc>
        <w:tc>
          <w:tcPr>
            <w:tcW w:w="981" w:type="dxa"/>
          </w:tcPr>
          <w:p w14:paraId="13781DF2" w14:textId="36AB5FF5" w:rsidR="008E6549" w:rsidRDefault="008E6549">
            <w:pPr>
              <w:rPr>
                <w:rFonts w:asciiTheme="minorHAnsi" w:hAnsiTheme="minorHAnsi"/>
                <w:sz w:val="18"/>
                <w:szCs w:val="18"/>
              </w:rPr>
            </w:pPr>
            <w:r>
              <w:rPr>
                <w:rFonts w:asciiTheme="minorHAnsi" w:hAnsiTheme="minorHAnsi"/>
                <w:sz w:val="18"/>
                <w:szCs w:val="18"/>
              </w:rPr>
              <w:t>&lt;&lt;If C08 = ‘Demand Control’</w:t>
            </w:r>
            <w:r w:rsidR="00E06ED1">
              <w:rPr>
                <w:rFonts w:asciiTheme="minorHAnsi" w:hAnsiTheme="minorHAnsi"/>
                <w:sz w:val="18"/>
                <w:szCs w:val="18"/>
              </w:rPr>
              <w:t>,</w:t>
            </w:r>
          </w:p>
          <w:p w14:paraId="79C9F32C" w14:textId="77777777" w:rsidR="008E6549" w:rsidRDefault="008E6549">
            <w:pPr>
              <w:rPr>
                <w:rFonts w:asciiTheme="minorHAnsi" w:hAnsiTheme="minorHAnsi"/>
                <w:sz w:val="18"/>
                <w:szCs w:val="18"/>
              </w:rPr>
            </w:pPr>
          </w:p>
          <w:p w14:paraId="3636C1EB" w14:textId="26553600" w:rsidR="008E6549" w:rsidRDefault="008E6549">
            <w:pPr>
              <w:rPr>
                <w:rFonts w:asciiTheme="minorHAnsi" w:hAnsiTheme="minorHAnsi"/>
                <w:sz w:val="18"/>
                <w:szCs w:val="18"/>
              </w:rPr>
            </w:pPr>
            <w:r>
              <w:rPr>
                <w:rFonts w:asciiTheme="minorHAnsi" w:hAnsiTheme="minorHAnsi"/>
                <w:sz w:val="18"/>
                <w:szCs w:val="18"/>
              </w:rPr>
              <w:t>and C0</w:t>
            </w:r>
            <w:r w:rsidR="00AD0B90">
              <w:rPr>
                <w:rFonts w:asciiTheme="minorHAnsi" w:hAnsiTheme="minorHAnsi"/>
                <w:sz w:val="18"/>
                <w:szCs w:val="18"/>
              </w:rPr>
              <w:t>5</w:t>
            </w:r>
            <w:r>
              <w:rPr>
                <w:rFonts w:asciiTheme="minorHAnsi" w:hAnsiTheme="minorHAnsi"/>
                <w:sz w:val="18"/>
                <w:szCs w:val="18"/>
              </w:rPr>
              <w:t xml:space="preserve"> (HVI Directory Listed Rated Airflow) </w:t>
            </w:r>
            <w:r>
              <w:rPr>
                <w:rFonts w:asciiTheme="minorHAnsi" w:hAnsiTheme="minorHAnsi" w:cstheme="minorHAnsi"/>
                <w:sz w:val="18"/>
                <w:szCs w:val="18"/>
              </w:rPr>
              <w:t>≥</w:t>
            </w:r>
            <w:r>
              <w:rPr>
                <w:rFonts w:asciiTheme="minorHAnsi" w:hAnsiTheme="minorHAnsi"/>
                <w:sz w:val="18"/>
                <w:szCs w:val="18"/>
              </w:rPr>
              <w:t xml:space="preserve"> C0</w:t>
            </w:r>
            <w:r w:rsidR="00AD0B90">
              <w:rPr>
                <w:rFonts w:asciiTheme="minorHAnsi" w:hAnsiTheme="minorHAnsi"/>
                <w:sz w:val="18"/>
                <w:szCs w:val="18"/>
              </w:rPr>
              <w:t>9</w:t>
            </w:r>
            <w:r>
              <w:rPr>
                <w:rFonts w:asciiTheme="minorHAnsi" w:hAnsiTheme="minorHAnsi"/>
                <w:sz w:val="18"/>
                <w:szCs w:val="18"/>
              </w:rPr>
              <w:t xml:space="preserve"> (Required Minimum Ventilation Rate), </w:t>
            </w:r>
          </w:p>
          <w:p w14:paraId="320D9EB8" w14:textId="61896AD5" w:rsidR="008E6549" w:rsidRDefault="008E6549">
            <w:pPr>
              <w:rPr>
                <w:rFonts w:asciiTheme="minorHAnsi" w:hAnsiTheme="minorHAnsi"/>
                <w:sz w:val="18"/>
                <w:szCs w:val="18"/>
              </w:rPr>
            </w:pPr>
          </w:p>
          <w:p w14:paraId="6FD46842" w14:textId="193DC509" w:rsidR="00E06ED1" w:rsidRDefault="00E06ED1">
            <w:pPr>
              <w:rPr>
                <w:rFonts w:asciiTheme="minorHAnsi" w:hAnsiTheme="minorHAnsi"/>
                <w:sz w:val="18"/>
                <w:szCs w:val="18"/>
              </w:rPr>
            </w:pPr>
            <w:r>
              <w:rPr>
                <w:rFonts w:asciiTheme="minorHAnsi" w:hAnsiTheme="minorHAnsi"/>
                <w:sz w:val="18"/>
                <w:szCs w:val="18"/>
              </w:rPr>
              <w:t xml:space="preserve">and C06 </w:t>
            </w:r>
            <w:r>
              <w:rPr>
                <w:rFonts w:asciiTheme="minorHAnsi" w:hAnsiTheme="minorHAnsi" w:cstheme="minorHAnsi"/>
                <w:sz w:val="18"/>
                <w:szCs w:val="18"/>
              </w:rPr>
              <w:t>≤ C10</w:t>
            </w:r>
            <w:r w:rsidR="00A63123">
              <w:rPr>
                <w:rFonts w:asciiTheme="minorHAnsi" w:hAnsiTheme="minorHAnsi" w:cstheme="minorHAnsi"/>
                <w:sz w:val="18"/>
                <w:szCs w:val="18"/>
              </w:rPr>
              <w:t xml:space="preserve"> or C10 = N/A</w:t>
            </w:r>
            <w:r>
              <w:rPr>
                <w:rFonts w:asciiTheme="minorHAnsi" w:hAnsiTheme="minorHAnsi" w:cstheme="minorHAnsi"/>
                <w:sz w:val="18"/>
                <w:szCs w:val="18"/>
              </w:rPr>
              <w:t>,</w:t>
            </w:r>
          </w:p>
          <w:p w14:paraId="3C2EB506" w14:textId="77777777" w:rsidR="00E06ED1" w:rsidRDefault="00E06ED1">
            <w:pPr>
              <w:rPr>
                <w:rFonts w:asciiTheme="minorHAnsi" w:hAnsiTheme="minorHAnsi"/>
                <w:sz w:val="18"/>
                <w:szCs w:val="18"/>
              </w:rPr>
            </w:pPr>
          </w:p>
          <w:p w14:paraId="415D23E3" w14:textId="4D54BEE8" w:rsidR="008E6549" w:rsidRDefault="008E6549">
            <w:pPr>
              <w:rPr>
                <w:rFonts w:asciiTheme="minorHAnsi" w:hAnsiTheme="minorHAnsi"/>
                <w:sz w:val="18"/>
                <w:szCs w:val="18"/>
              </w:rPr>
            </w:pPr>
            <w:r>
              <w:rPr>
                <w:rFonts w:asciiTheme="minorHAnsi" w:hAnsiTheme="minorHAnsi"/>
                <w:sz w:val="18"/>
                <w:szCs w:val="18"/>
              </w:rPr>
              <w:t>then display text: "</w:t>
            </w:r>
            <w:r w:rsidR="00105871">
              <w:rPr>
                <w:rFonts w:asciiTheme="minorHAnsi" w:hAnsiTheme="minorHAnsi"/>
                <w:sz w:val="18"/>
                <w:szCs w:val="18"/>
              </w:rPr>
              <w:t>Complies</w:t>
            </w:r>
            <w:proofErr w:type="gramStart"/>
            <w:r>
              <w:rPr>
                <w:rFonts w:asciiTheme="minorHAnsi" w:hAnsiTheme="minorHAnsi"/>
                <w:sz w:val="18"/>
                <w:szCs w:val="18"/>
              </w:rPr>
              <w:t>”;</w:t>
            </w:r>
            <w:proofErr w:type="gramEnd"/>
            <w:r>
              <w:rPr>
                <w:rFonts w:asciiTheme="minorHAnsi" w:hAnsiTheme="minorHAnsi"/>
                <w:sz w:val="18"/>
                <w:szCs w:val="18"/>
              </w:rPr>
              <w:t xml:space="preserve"> </w:t>
            </w:r>
          </w:p>
          <w:p w14:paraId="1CAB2F07" w14:textId="77777777" w:rsidR="008E6549" w:rsidRDefault="008E6549">
            <w:pPr>
              <w:rPr>
                <w:rFonts w:asciiTheme="minorHAnsi" w:hAnsiTheme="minorHAnsi"/>
                <w:sz w:val="18"/>
                <w:szCs w:val="18"/>
              </w:rPr>
            </w:pPr>
          </w:p>
          <w:p w14:paraId="111949AC" w14:textId="4F3BF916" w:rsidR="00E06ED1" w:rsidRDefault="008E6549">
            <w:pPr>
              <w:rPr>
                <w:rFonts w:asciiTheme="minorHAnsi" w:hAnsiTheme="minorHAnsi"/>
                <w:sz w:val="18"/>
                <w:szCs w:val="18"/>
              </w:rPr>
            </w:pPr>
            <w:r>
              <w:rPr>
                <w:rFonts w:asciiTheme="minorHAnsi" w:hAnsiTheme="minorHAnsi"/>
                <w:sz w:val="18"/>
                <w:szCs w:val="18"/>
              </w:rPr>
              <w:t>If C08 = Continuous</w:t>
            </w:r>
            <w:r w:rsidR="00A4543E">
              <w:rPr>
                <w:rFonts w:asciiTheme="minorHAnsi" w:hAnsiTheme="minorHAnsi"/>
                <w:sz w:val="18"/>
                <w:szCs w:val="18"/>
              </w:rPr>
              <w:t>,</w:t>
            </w:r>
          </w:p>
          <w:p w14:paraId="3B17DAE8" w14:textId="77777777" w:rsidR="00E06ED1" w:rsidRDefault="00E06ED1">
            <w:pPr>
              <w:rPr>
                <w:rFonts w:asciiTheme="minorHAnsi" w:hAnsiTheme="minorHAnsi"/>
                <w:sz w:val="18"/>
                <w:szCs w:val="18"/>
              </w:rPr>
            </w:pPr>
          </w:p>
          <w:p w14:paraId="605CD279" w14:textId="7E43796D" w:rsidR="008E6549" w:rsidRDefault="00E06ED1">
            <w:pPr>
              <w:rPr>
                <w:rFonts w:asciiTheme="minorHAnsi" w:hAnsiTheme="minorHAnsi"/>
                <w:sz w:val="18"/>
                <w:szCs w:val="18"/>
              </w:rPr>
            </w:pPr>
            <w:r>
              <w:rPr>
                <w:rFonts w:asciiTheme="minorHAnsi" w:hAnsiTheme="minorHAnsi"/>
                <w:sz w:val="18"/>
                <w:szCs w:val="18"/>
              </w:rPr>
              <w:t xml:space="preserve">and C06 </w:t>
            </w:r>
            <w:r>
              <w:rPr>
                <w:rFonts w:asciiTheme="minorHAnsi" w:hAnsiTheme="minorHAnsi" w:cstheme="minorHAnsi"/>
                <w:sz w:val="18"/>
                <w:szCs w:val="18"/>
              </w:rPr>
              <w:t>≤ C10</w:t>
            </w:r>
            <w:r w:rsidR="00A63123">
              <w:rPr>
                <w:rFonts w:asciiTheme="minorHAnsi" w:hAnsiTheme="minorHAnsi" w:cstheme="minorHAnsi"/>
                <w:sz w:val="18"/>
                <w:szCs w:val="18"/>
              </w:rPr>
              <w:t xml:space="preserve"> or C10 = N/A</w:t>
            </w:r>
            <w:r>
              <w:rPr>
                <w:rFonts w:asciiTheme="minorHAnsi" w:hAnsiTheme="minorHAnsi" w:cstheme="minorHAnsi"/>
                <w:sz w:val="18"/>
                <w:szCs w:val="18"/>
              </w:rPr>
              <w:t>,</w:t>
            </w:r>
          </w:p>
          <w:p w14:paraId="17EB75EB" w14:textId="77777777" w:rsidR="00E06ED1" w:rsidRDefault="00E06ED1">
            <w:pPr>
              <w:rPr>
                <w:rFonts w:asciiTheme="minorHAnsi" w:hAnsiTheme="minorHAnsi"/>
                <w:sz w:val="18"/>
                <w:szCs w:val="18"/>
              </w:rPr>
            </w:pPr>
          </w:p>
          <w:p w14:paraId="5CB286DA" w14:textId="177ECDBC" w:rsidR="00A4543E" w:rsidRDefault="00E06ED1">
            <w:pPr>
              <w:rPr>
                <w:rFonts w:asciiTheme="minorHAnsi" w:hAnsiTheme="minorHAnsi"/>
                <w:sz w:val="18"/>
                <w:szCs w:val="18"/>
              </w:rPr>
            </w:pPr>
            <w:r w:rsidRPr="00E06ED1">
              <w:rPr>
                <w:rFonts w:asciiTheme="minorHAnsi" w:hAnsiTheme="minorHAnsi"/>
                <w:sz w:val="18"/>
                <w:szCs w:val="18"/>
              </w:rPr>
              <w:t>then display text: "Complies</w:t>
            </w:r>
            <w:proofErr w:type="gramStart"/>
            <w:r w:rsidRPr="00E06ED1">
              <w:rPr>
                <w:rFonts w:asciiTheme="minorHAnsi" w:hAnsiTheme="minorHAnsi"/>
                <w:sz w:val="18"/>
                <w:szCs w:val="18"/>
              </w:rPr>
              <w:t>”;</w:t>
            </w:r>
            <w:proofErr w:type="gramEnd"/>
            <w:r w:rsidRPr="00E06ED1">
              <w:rPr>
                <w:rFonts w:asciiTheme="minorHAnsi" w:hAnsiTheme="minorHAnsi"/>
                <w:sz w:val="18"/>
                <w:szCs w:val="18"/>
              </w:rPr>
              <w:t xml:space="preserve"> </w:t>
            </w:r>
          </w:p>
          <w:p w14:paraId="1D488E1F" w14:textId="77777777" w:rsidR="00E06ED1" w:rsidRDefault="00E06ED1">
            <w:pPr>
              <w:rPr>
                <w:rFonts w:asciiTheme="minorHAnsi" w:hAnsiTheme="minorHAnsi"/>
                <w:sz w:val="18"/>
                <w:szCs w:val="18"/>
              </w:rPr>
            </w:pPr>
          </w:p>
          <w:p w14:paraId="0E98EABF" w14:textId="77777777" w:rsidR="00A4543E" w:rsidRDefault="00A4543E" w:rsidP="00A4543E">
            <w:pPr>
              <w:rPr>
                <w:rFonts w:asciiTheme="minorHAnsi" w:hAnsiTheme="minorHAnsi"/>
                <w:sz w:val="18"/>
                <w:szCs w:val="18"/>
              </w:rPr>
            </w:pPr>
            <w:r>
              <w:rPr>
                <w:rFonts w:asciiTheme="minorHAnsi" w:hAnsiTheme="minorHAnsi"/>
                <w:sz w:val="18"/>
                <w:szCs w:val="18"/>
              </w:rPr>
              <w:t>else display text: "Does Not Comply"</w:t>
            </w:r>
          </w:p>
          <w:p w14:paraId="2AD3EDCC" w14:textId="49B4AB1F" w:rsidR="008607B1" w:rsidRDefault="008E6549">
            <w:pPr>
              <w:rPr>
                <w:rFonts w:asciiTheme="minorHAnsi" w:hAnsiTheme="minorHAnsi"/>
                <w:sz w:val="18"/>
                <w:szCs w:val="18"/>
              </w:rPr>
            </w:pPr>
            <w:r>
              <w:rPr>
                <w:rFonts w:asciiTheme="minorHAnsi" w:hAnsiTheme="minorHAnsi"/>
                <w:sz w:val="18"/>
                <w:szCs w:val="18"/>
              </w:rPr>
              <w:t>&gt;&gt;</w:t>
            </w:r>
          </w:p>
        </w:tc>
      </w:tr>
      <w:tr w:rsidR="008607B1" w14:paraId="3820D068" w14:textId="77777777" w:rsidTr="00186891">
        <w:tc>
          <w:tcPr>
            <w:tcW w:w="980" w:type="dxa"/>
            <w:gridSpan w:val="2"/>
          </w:tcPr>
          <w:p w14:paraId="50CAA2E7" w14:textId="77777777" w:rsidR="008607B1" w:rsidRDefault="008607B1" w:rsidP="004B6E84">
            <w:pPr>
              <w:rPr>
                <w:rFonts w:asciiTheme="minorHAnsi" w:hAnsiTheme="minorHAnsi"/>
                <w:sz w:val="18"/>
                <w:szCs w:val="18"/>
              </w:rPr>
            </w:pPr>
          </w:p>
        </w:tc>
        <w:tc>
          <w:tcPr>
            <w:tcW w:w="981" w:type="dxa"/>
          </w:tcPr>
          <w:p w14:paraId="08D85DC0" w14:textId="77777777" w:rsidR="008607B1" w:rsidRDefault="008607B1" w:rsidP="004B6E84">
            <w:pPr>
              <w:rPr>
                <w:rFonts w:asciiTheme="minorHAnsi" w:hAnsiTheme="minorHAnsi"/>
                <w:sz w:val="18"/>
                <w:szCs w:val="18"/>
              </w:rPr>
            </w:pPr>
          </w:p>
        </w:tc>
        <w:tc>
          <w:tcPr>
            <w:tcW w:w="981" w:type="dxa"/>
          </w:tcPr>
          <w:p w14:paraId="6F913C74" w14:textId="77777777" w:rsidR="008607B1" w:rsidRDefault="008607B1" w:rsidP="004B6E84">
            <w:pPr>
              <w:rPr>
                <w:rFonts w:asciiTheme="minorHAnsi" w:hAnsiTheme="minorHAnsi"/>
                <w:sz w:val="18"/>
                <w:szCs w:val="18"/>
              </w:rPr>
            </w:pPr>
          </w:p>
        </w:tc>
        <w:tc>
          <w:tcPr>
            <w:tcW w:w="981" w:type="dxa"/>
          </w:tcPr>
          <w:p w14:paraId="31C926B4" w14:textId="77777777" w:rsidR="008607B1" w:rsidRDefault="008607B1" w:rsidP="004B6E84">
            <w:pPr>
              <w:rPr>
                <w:rFonts w:asciiTheme="minorHAnsi" w:hAnsiTheme="minorHAnsi"/>
                <w:sz w:val="18"/>
                <w:szCs w:val="18"/>
              </w:rPr>
            </w:pPr>
          </w:p>
        </w:tc>
        <w:tc>
          <w:tcPr>
            <w:tcW w:w="981" w:type="dxa"/>
          </w:tcPr>
          <w:p w14:paraId="0CDE84E9" w14:textId="77777777" w:rsidR="008607B1" w:rsidRDefault="008607B1" w:rsidP="004B6E84">
            <w:pPr>
              <w:rPr>
                <w:rFonts w:asciiTheme="minorHAnsi" w:hAnsiTheme="minorHAnsi"/>
                <w:sz w:val="18"/>
                <w:szCs w:val="18"/>
              </w:rPr>
            </w:pPr>
          </w:p>
        </w:tc>
        <w:tc>
          <w:tcPr>
            <w:tcW w:w="981" w:type="dxa"/>
            <w:gridSpan w:val="2"/>
          </w:tcPr>
          <w:p w14:paraId="4F9D96FD" w14:textId="77777777" w:rsidR="008607B1" w:rsidRDefault="008607B1" w:rsidP="004B6E84">
            <w:pPr>
              <w:rPr>
                <w:rFonts w:asciiTheme="minorHAnsi" w:hAnsiTheme="minorHAnsi"/>
                <w:sz w:val="18"/>
                <w:szCs w:val="18"/>
              </w:rPr>
            </w:pPr>
          </w:p>
        </w:tc>
        <w:tc>
          <w:tcPr>
            <w:tcW w:w="981" w:type="dxa"/>
          </w:tcPr>
          <w:p w14:paraId="6BB65886" w14:textId="77777777" w:rsidR="008607B1" w:rsidRDefault="008607B1" w:rsidP="004B6E84">
            <w:pPr>
              <w:rPr>
                <w:rFonts w:asciiTheme="minorHAnsi" w:hAnsiTheme="minorHAnsi"/>
                <w:sz w:val="18"/>
                <w:szCs w:val="18"/>
              </w:rPr>
            </w:pPr>
          </w:p>
        </w:tc>
        <w:tc>
          <w:tcPr>
            <w:tcW w:w="981" w:type="dxa"/>
          </w:tcPr>
          <w:p w14:paraId="4D6F0D1B" w14:textId="77777777" w:rsidR="008607B1" w:rsidRDefault="008607B1" w:rsidP="004B6E84">
            <w:pPr>
              <w:rPr>
                <w:rFonts w:asciiTheme="minorHAnsi" w:hAnsiTheme="minorHAnsi"/>
                <w:sz w:val="18"/>
                <w:szCs w:val="18"/>
              </w:rPr>
            </w:pPr>
          </w:p>
        </w:tc>
        <w:tc>
          <w:tcPr>
            <w:tcW w:w="981" w:type="dxa"/>
          </w:tcPr>
          <w:p w14:paraId="3856AB89" w14:textId="77777777" w:rsidR="008607B1" w:rsidRDefault="008607B1" w:rsidP="004B6E84">
            <w:pPr>
              <w:rPr>
                <w:rFonts w:asciiTheme="minorHAnsi" w:hAnsiTheme="minorHAnsi"/>
                <w:sz w:val="18"/>
                <w:szCs w:val="18"/>
              </w:rPr>
            </w:pPr>
          </w:p>
        </w:tc>
        <w:tc>
          <w:tcPr>
            <w:tcW w:w="981" w:type="dxa"/>
          </w:tcPr>
          <w:p w14:paraId="5383D265" w14:textId="77777777" w:rsidR="008607B1" w:rsidRDefault="008607B1" w:rsidP="004B6E84">
            <w:pPr>
              <w:rPr>
                <w:rFonts w:asciiTheme="minorHAnsi" w:hAnsiTheme="minorHAnsi"/>
                <w:sz w:val="18"/>
                <w:szCs w:val="18"/>
              </w:rPr>
            </w:pPr>
          </w:p>
        </w:tc>
        <w:tc>
          <w:tcPr>
            <w:tcW w:w="981" w:type="dxa"/>
          </w:tcPr>
          <w:p w14:paraId="6FFF81BB" w14:textId="2C264723" w:rsidR="008607B1" w:rsidRDefault="008607B1" w:rsidP="004B6E84">
            <w:pPr>
              <w:rPr>
                <w:rFonts w:asciiTheme="minorHAnsi" w:hAnsiTheme="minorHAnsi"/>
                <w:sz w:val="18"/>
                <w:szCs w:val="18"/>
              </w:rPr>
            </w:pPr>
          </w:p>
        </w:tc>
      </w:tr>
      <w:tr w:rsidR="00A4543E" w14:paraId="0601D390" w14:textId="77777777" w:rsidTr="004809E4">
        <w:tc>
          <w:tcPr>
            <w:tcW w:w="10790" w:type="dxa"/>
            <w:gridSpan w:val="13"/>
          </w:tcPr>
          <w:p w14:paraId="6B1B00FD" w14:textId="5AD40CAB" w:rsidR="00A4543E" w:rsidRDefault="00A4543E" w:rsidP="004B6E84">
            <w:pPr>
              <w:rPr>
                <w:rFonts w:asciiTheme="minorHAnsi" w:hAnsiTheme="minorHAnsi"/>
                <w:sz w:val="18"/>
                <w:szCs w:val="18"/>
              </w:rPr>
            </w:pPr>
            <w:r w:rsidRPr="00186891">
              <w:rPr>
                <w:rFonts w:asciiTheme="minorHAnsi" w:hAnsiTheme="minorHAnsi"/>
                <w:b/>
                <w:szCs w:val="18"/>
              </w:rPr>
              <w:lastRenderedPageBreak/>
              <w:t>D. Continuous Kitchen Exhaust</w:t>
            </w:r>
          </w:p>
        </w:tc>
      </w:tr>
      <w:tr w:rsidR="008607B1" w14:paraId="1C87F08A" w14:textId="77777777" w:rsidTr="00186891">
        <w:tc>
          <w:tcPr>
            <w:tcW w:w="715" w:type="dxa"/>
            <w:vAlign w:val="center"/>
          </w:tcPr>
          <w:p w14:paraId="7C3799FC" w14:textId="7B74A894" w:rsidR="00A4543E" w:rsidRDefault="00A4543E" w:rsidP="00186891">
            <w:pPr>
              <w:jc w:val="center"/>
              <w:rPr>
                <w:rFonts w:asciiTheme="minorHAnsi" w:hAnsiTheme="minorHAnsi"/>
                <w:sz w:val="18"/>
                <w:szCs w:val="18"/>
              </w:rPr>
            </w:pPr>
            <w:r>
              <w:rPr>
                <w:rFonts w:asciiTheme="minorHAnsi" w:hAnsiTheme="minorHAnsi"/>
                <w:sz w:val="18"/>
                <w:szCs w:val="18"/>
              </w:rPr>
              <w:t>01</w:t>
            </w:r>
          </w:p>
        </w:tc>
        <w:tc>
          <w:tcPr>
            <w:tcW w:w="4500" w:type="dxa"/>
            <w:gridSpan w:val="6"/>
            <w:vAlign w:val="center"/>
          </w:tcPr>
          <w:p w14:paraId="7C1B529A" w14:textId="4CC177D7" w:rsidR="008607B1" w:rsidRDefault="008607B1" w:rsidP="00264BE7">
            <w:pPr>
              <w:rPr>
                <w:rFonts w:asciiTheme="minorHAnsi" w:hAnsiTheme="minorHAnsi"/>
                <w:sz w:val="18"/>
                <w:szCs w:val="18"/>
              </w:rPr>
            </w:pPr>
            <w:r>
              <w:rPr>
                <w:rFonts w:asciiTheme="minorHAnsi" w:hAnsiTheme="minorHAnsi"/>
                <w:sz w:val="18"/>
                <w:szCs w:val="18"/>
              </w:rPr>
              <w:t>Total Continuous Ventilation Airflow</w:t>
            </w:r>
          </w:p>
        </w:tc>
        <w:tc>
          <w:tcPr>
            <w:tcW w:w="5575" w:type="dxa"/>
            <w:gridSpan w:val="6"/>
          </w:tcPr>
          <w:p w14:paraId="066AF4C0" w14:textId="4DDC8870" w:rsidR="00105871" w:rsidRDefault="00A4543E">
            <w:pPr>
              <w:rPr>
                <w:rFonts w:asciiTheme="minorHAnsi" w:hAnsiTheme="minorHAnsi"/>
                <w:sz w:val="18"/>
                <w:szCs w:val="18"/>
              </w:rPr>
            </w:pPr>
            <w:r>
              <w:rPr>
                <w:rFonts w:asciiTheme="minorHAnsi" w:hAnsiTheme="minorHAnsi"/>
                <w:sz w:val="18"/>
                <w:szCs w:val="18"/>
              </w:rPr>
              <w:t xml:space="preserve">&lt;&lt;Result = </w:t>
            </w:r>
            <w:proofErr w:type="gramStart"/>
            <w:r>
              <w:rPr>
                <w:rFonts w:asciiTheme="minorHAnsi" w:hAnsiTheme="minorHAnsi"/>
                <w:sz w:val="18"/>
                <w:szCs w:val="18"/>
              </w:rPr>
              <w:t>Sum(</w:t>
            </w:r>
            <w:proofErr w:type="gramEnd"/>
            <w:r>
              <w:rPr>
                <w:rFonts w:asciiTheme="minorHAnsi" w:hAnsiTheme="minorHAnsi"/>
                <w:sz w:val="18"/>
                <w:szCs w:val="18"/>
              </w:rPr>
              <w:t>C05 for all C08 = Continuous</w:t>
            </w:r>
            <w:r w:rsidR="00A209C7">
              <w:rPr>
                <w:rFonts w:asciiTheme="minorHAnsi" w:hAnsiTheme="minorHAnsi"/>
                <w:sz w:val="18"/>
                <w:szCs w:val="18"/>
              </w:rPr>
              <w:t xml:space="preserve">) {sum </w:t>
            </w:r>
            <w:r>
              <w:rPr>
                <w:rFonts w:asciiTheme="minorHAnsi" w:hAnsiTheme="minorHAnsi"/>
                <w:sz w:val="18"/>
                <w:szCs w:val="18"/>
              </w:rPr>
              <w:t>‘listed rated airflow’ for all continuously operated fans}</w:t>
            </w:r>
            <w:r w:rsidR="00105871">
              <w:rPr>
                <w:rFonts w:asciiTheme="minorHAnsi" w:hAnsiTheme="minorHAnsi"/>
                <w:sz w:val="18"/>
                <w:szCs w:val="18"/>
              </w:rPr>
              <w:t xml:space="preserve">; </w:t>
            </w:r>
          </w:p>
          <w:p w14:paraId="7A184678" w14:textId="77777777" w:rsidR="00105871" w:rsidRDefault="00105871">
            <w:pPr>
              <w:rPr>
                <w:rFonts w:asciiTheme="minorHAnsi" w:hAnsiTheme="minorHAnsi"/>
                <w:sz w:val="18"/>
                <w:szCs w:val="18"/>
              </w:rPr>
            </w:pPr>
          </w:p>
          <w:p w14:paraId="3F3CDA1A" w14:textId="67A9204E" w:rsidR="008607B1" w:rsidRDefault="00105871">
            <w:pPr>
              <w:rPr>
                <w:rFonts w:asciiTheme="minorHAnsi" w:hAnsiTheme="minorHAnsi"/>
                <w:sz w:val="18"/>
                <w:szCs w:val="18"/>
              </w:rPr>
            </w:pPr>
            <w:r>
              <w:rPr>
                <w:rFonts w:asciiTheme="minorHAnsi" w:hAnsiTheme="minorHAnsi"/>
                <w:sz w:val="18"/>
                <w:szCs w:val="18"/>
              </w:rPr>
              <w:t>Else result = “N/A”</w:t>
            </w:r>
            <w:r w:rsidR="00A4543E">
              <w:rPr>
                <w:rFonts w:asciiTheme="minorHAnsi" w:hAnsiTheme="minorHAnsi"/>
                <w:sz w:val="18"/>
                <w:szCs w:val="18"/>
              </w:rPr>
              <w:t>&gt;&gt;</w:t>
            </w:r>
            <w:r w:rsidR="00A209C7">
              <w:rPr>
                <w:rFonts w:asciiTheme="minorHAnsi" w:hAnsiTheme="minorHAnsi"/>
                <w:sz w:val="18"/>
                <w:szCs w:val="18"/>
              </w:rPr>
              <w:t xml:space="preserve"> {want this entry to be N/A if there are no continuously operated fans}</w:t>
            </w:r>
          </w:p>
        </w:tc>
      </w:tr>
      <w:tr w:rsidR="008607B1" w14:paraId="6D7BD3F9" w14:textId="77777777" w:rsidTr="00186891">
        <w:tc>
          <w:tcPr>
            <w:tcW w:w="715" w:type="dxa"/>
            <w:vAlign w:val="center"/>
          </w:tcPr>
          <w:p w14:paraId="028762D5" w14:textId="7D1FD31C" w:rsidR="008607B1" w:rsidRDefault="00A4543E" w:rsidP="00186891">
            <w:pPr>
              <w:jc w:val="center"/>
              <w:rPr>
                <w:rFonts w:asciiTheme="minorHAnsi" w:hAnsiTheme="minorHAnsi"/>
                <w:sz w:val="18"/>
                <w:szCs w:val="18"/>
              </w:rPr>
            </w:pPr>
            <w:r>
              <w:rPr>
                <w:rFonts w:asciiTheme="minorHAnsi" w:hAnsiTheme="minorHAnsi"/>
                <w:sz w:val="18"/>
                <w:szCs w:val="18"/>
              </w:rPr>
              <w:t>02</w:t>
            </w:r>
          </w:p>
        </w:tc>
        <w:tc>
          <w:tcPr>
            <w:tcW w:w="4500" w:type="dxa"/>
            <w:gridSpan w:val="6"/>
            <w:vAlign w:val="center"/>
          </w:tcPr>
          <w:p w14:paraId="1EE727A0" w14:textId="66843790" w:rsidR="008607B1" w:rsidRDefault="008607B1" w:rsidP="00264BE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gridSpan w:val="6"/>
          </w:tcPr>
          <w:p w14:paraId="3618E565" w14:textId="5F679906" w:rsidR="00105871" w:rsidRDefault="00B06019">
            <w:pPr>
              <w:rPr>
                <w:rFonts w:asciiTheme="minorHAnsi" w:hAnsiTheme="minorHAnsi" w:cstheme="minorHAnsi"/>
                <w:sz w:val="18"/>
                <w:szCs w:val="18"/>
              </w:rPr>
            </w:pPr>
            <w:r>
              <w:rPr>
                <w:rFonts w:asciiTheme="minorHAnsi" w:hAnsiTheme="minorHAnsi"/>
                <w:sz w:val="18"/>
                <w:szCs w:val="18"/>
              </w:rPr>
              <w:t>&lt;&lt;</w:t>
            </w:r>
            <w:r w:rsidR="00105871">
              <w:rPr>
                <w:rFonts w:asciiTheme="minorHAnsi" w:hAnsiTheme="minorHAnsi"/>
                <w:sz w:val="18"/>
                <w:szCs w:val="18"/>
              </w:rPr>
              <w:t xml:space="preserve">If D01 </w:t>
            </w:r>
            <w:r w:rsidR="00105871">
              <w:rPr>
                <w:rFonts w:asciiTheme="minorHAnsi" w:hAnsiTheme="minorHAnsi" w:cstheme="minorHAnsi"/>
                <w:sz w:val="18"/>
                <w:szCs w:val="18"/>
              </w:rPr>
              <w:t xml:space="preserve">= N/A, then result = “N/A”, </w:t>
            </w:r>
          </w:p>
          <w:p w14:paraId="0D114892" w14:textId="77777777" w:rsidR="00105871" w:rsidRDefault="00105871">
            <w:pPr>
              <w:rPr>
                <w:rFonts w:asciiTheme="minorHAnsi" w:hAnsiTheme="minorHAnsi" w:cstheme="minorHAnsi"/>
                <w:sz w:val="18"/>
                <w:szCs w:val="18"/>
              </w:rPr>
            </w:pPr>
          </w:p>
          <w:p w14:paraId="24E7D8FB" w14:textId="052C6A92" w:rsidR="008607B1" w:rsidRDefault="00105871">
            <w:pPr>
              <w:rPr>
                <w:rFonts w:asciiTheme="minorHAnsi" w:hAnsiTheme="minorHAnsi"/>
                <w:sz w:val="18"/>
                <w:szCs w:val="18"/>
              </w:rPr>
            </w:pPr>
            <w:r>
              <w:rPr>
                <w:rFonts w:asciiTheme="minorHAnsi" w:hAnsiTheme="minorHAnsi" w:cstheme="minorHAnsi"/>
                <w:sz w:val="18"/>
                <w:szCs w:val="18"/>
              </w:rPr>
              <w:t>Else r</w:t>
            </w:r>
            <w:r w:rsidR="00B06019">
              <w:rPr>
                <w:rFonts w:asciiTheme="minorHAnsi" w:hAnsiTheme="minorHAnsi"/>
                <w:sz w:val="18"/>
                <w:szCs w:val="18"/>
              </w:rPr>
              <w:t>esult = 5*A05</w:t>
            </w:r>
            <w:r w:rsidR="00EE79FE">
              <w:rPr>
                <w:rFonts w:asciiTheme="minorHAnsi" w:hAnsiTheme="minorHAnsi"/>
                <w:sz w:val="18"/>
                <w:szCs w:val="18"/>
              </w:rPr>
              <w:t>/60</w:t>
            </w:r>
            <w:r w:rsidR="00B06019">
              <w:rPr>
                <w:rFonts w:asciiTheme="minorHAnsi" w:hAnsiTheme="minorHAnsi"/>
                <w:sz w:val="18"/>
                <w:szCs w:val="18"/>
              </w:rPr>
              <w:t>&gt;&gt;</w:t>
            </w:r>
          </w:p>
        </w:tc>
      </w:tr>
      <w:tr w:rsidR="008607B1" w14:paraId="0250FD82" w14:textId="77777777" w:rsidTr="00186891">
        <w:tc>
          <w:tcPr>
            <w:tcW w:w="715" w:type="dxa"/>
            <w:vAlign w:val="center"/>
          </w:tcPr>
          <w:p w14:paraId="2F50856E" w14:textId="75639935" w:rsidR="008607B1" w:rsidRDefault="00A4543E" w:rsidP="00186891">
            <w:pPr>
              <w:jc w:val="center"/>
              <w:rPr>
                <w:rFonts w:asciiTheme="minorHAnsi" w:hAnsiTheme="minorHAnsi"/>
                <w:sz w:val="18"/>
                <w:szCs w:val="18"/>
              </w:rPr>
            </w:pPr>
            <w:r>
              <w:rPr>
                <w:rFonts w:asciiTheme="minorHAnsi" w:hAnsiTheme="minorHAnsi"/>
                <w:sz w:val="18"/>
                <w:szCs w:val="18"/>
              </w:rPr>
              <w:t>03</w:t>
            </w:r>
          </w:p>
        </w:tc>
        <w:tc>
          <w:tcPr>
            <w:tcW w:w="4500" w:type="dxa"/>
            <w:gridSpan w:val="6"/>
            <w:vAlign w:val="center"/>
          </w:tcPr>
          <w:p w14:paraId="3F1B8AED" w14:textId="65BD8EE2" w:rsidR="008607B1" w:rsidRDefault="008607B1" w:rsidP="00264BE7">
            <w:pPr>
              <w:rPr>
                <w:rFonts w:asciiTheme="minorHAnsi" w:hAnsiTheme="minorHAnsi"/>
                <w:sz w:val="18"/>
                <w:szCs w:val="18"/>
              </w:rPr>
            </w:pPr>
            <w:r>
              <w:rPr>
                <w:rFonts w:asciiTheme="minorHAnsi" w:hAnsiTheme="minorHAnsi"/>
                <w:sz w:val="18"/>
                <w:szCs w:val="18"/>
              </w:rPr>
              <w:t>Compliance Statement</w:t>
            </w:r>
          </w:p>
        </w:tc>
        <w:tc>
          <w:tcPr>
            <w:tcW w:w="5575" w:type="dxa"/>
            <w:gridSpan w:val="6"/>
          </w:tcPr>
          <w:p w14:paraId="494E94DF" w14:textId="61F849DE" w:rsidR="00105871" w:rsidRDefault="00105871">
            <w:pPr>
              <w:rPr>
                <w:rFonts w:asciiTheme="minorHAnsi" w:hAnsiTheme="minorHAnsi"/>
                <w:sz w:val="18"/>
                <w:szCs w:val="18"/>
              </w:rPr>
            </w:pPr>
            <w:r>
              <w:rPr>
                <w:rFonts w:asciiTheme="minorHAnsi" w:hAnsiTheme="minorHAnsi"/>
                <w:sz w:val="18"/>
                <w:szCs w:val="18"/>
              </w:rPr>
              <w:t>&lt;&lt;If D01 = N/A, then result = “N/A</w:t>
            </w:r>
            <w:proofErr w:type="gramStart"/>
            <w:r>
              <w:rPr>
                <w:rFonts w:asciiTheme="minorHAnsi" w:hAnsiTheme="minorHAnsi"/>
                <w:sz w:val="18"/>
                <w:szCs w:val="18"/>
              </w:rPr>
              <w:t>”;</w:t>
            </w:r>
            <w:proofErr w:type="gramEnd"/>
            <w:r>
              <w:rPr>
                <w:rFonts w:asciiTheme="minorHAnsi" w:hAnsiTheme="minorHAnsi"/>
                <w:sz w:val="18"/>
                <w:szCs w:val="18"/>
              </w:rPr>
              <w:t xml:space="preserve"> </w:t>
            </w:r>
          </w:p>
          <w:p w14:paraId="3112CAE7" w14:textId="77777777" w:rsidR="00105871" w:rsidRDefault="00105871">
            <w:pPr>
              <w:rPr>
                <w:rFonts w:asciiTheme="minorHAnsi" w:hAnsiTheme="minorHAnsi"/>
                <w:sz w:val="18"/>
                <w:szCs w:val="18"/>
              </w:rPr>
            </w:pPr>
          </w:p>
          <w:p w14:paraId="1EAD8842" w14:textId="077D672A" w:rsidR="008607B1" w:rsidRDefault="00105871">
            <w:pPr>
              <w:rPr>
                <w:rFonts w:asciiTheme="minorHAnsi" w:hAnsiTheme="minorHAnsi"/>
                <w:sz w:val="18"/>
                <w:szCs w:val="18"/>
              </w:rPr>
            </w:pPr>
            <w:r>
              <w:rPr>
                <w:rFonts w:asciiTheme="minorHAnsi" w:hAnsiTheme="minorHAnsi"/>
                <w:sz w:val="18"/>
                <w:szCs w:val="18"/>
              </w:rPr>
              <w:t xml:space="preserve">Else if D01 </w:t>
            </w:r>
            <w:r>
              <w:rPr>
                <w:rFonts w:asciiTheme="minorHAnsi" w:hAnsiTheme="minorHAnsi" w:cstheme="minorHAnsi"/>
                <w:sz w:val="18"/>
                <w:szCs w:val="18"/>
              </w:rPr>
              <w:t>≥</w:t>
            </w:r>
            <w:r>
              <w:rPr>
                <w:rFonts w:asciiTheme="minorHAnsi" w:hAnsiTheme="minorHAnsi"/>
                <w:sz w:val="18"/>
                <w:szCs w:val="18"/>
              </w:rPr>
              <w:t xml:space="preserve"> D02 then result = “Complies”, else result = “Does Not Comply”</w:t>
            </w:r>
          </w:p>
        </w:tc>
      </w:tr>
    </w:tbl>
    <w:p w14:paraId="3D8AF59D" w14:textId="56F02E57" w:rsidR="00652777" w:rsidRDefault="00652777"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4B6E84" w14:paraId="731E25EF" w14:textId="77777777" w:rsidTr="00186891">
        <w:trPr>
          <w:cantSplit/>
          <w:trHeight w:val="288"/>
        </w:trPr>
        <w:tc>
          <w:tcPr>
            <w:tcW w:w="10790" w:type="dxa"/>
            <w:gridSpan w:val="2"/>
            <w:vAlign w:val="center"/>
            <w:hideMark/>
          </w:tcPr>
          <w:p w14:paraId="2EB50F71" w14:textId="76A7600A" w:rsidR="004B6E84" w:rsidRDefault="009C64FE">
            <w:pPr>
              <w:keepNext/>
              <w:rPr>
                <w:rFonts w:asciiTheme="minorHAnsi" w:hAnsiTheme="minorHAnsi"/>
                <w:b/>
                <w:bCs/>
                <w:sz w:val="18"/>
                <w:szCs w:val="18"/>
              </w:rPr>
            </w:pPr>
            <w:r>
              <w:rPr>
                <w:rFonts w:asciiTheme="minorHAnsi" w:hAnsiTheme="minorHAnsi"/>
                <w:b/>
                <w:bCs/>
                <w:szCs w:val="18"/>
              </w:rPr>
              <w:t>E</w:t>
            </w:r>
            <w:r w:rsidR="004B6E84" w:rsidRPr="0029047D">
              <w:rPr>
                <w:rFonts w:asciiTheme="minorHAnsi" w:hAnsiTheme="minorHAnsi"/>
                <w:b/>
                <w:bCs/>
                <w:szCs w:val="18"/>
              </w:rPr>
              <w:t>. Other Requirements</w:t>
            </w:r>
          </w:p>
        </w:tc>
      </w:tr>
      <w:tr w:rsidR="00AD7B71" w14:paraId="039D2E23" w14:textId="77777777" w:rsidTr="00186891">
        <w:trPr>
          <w:cantSplit/>
          <w:trHeight w:val="288"/>
        </w:trPr>
        <w:tc>
          <w:tcPr>
            <w:tcW w:w="10790" w:type="dxa"/>
            <w:gridSpan w:val="2"/>
            <w:vAlign w:val="center"/>
          </w:tcPr>
          <w:p w14:paraId="5C640192" w14:textId="2FD17B96" w:rsidR="00AD7B71" w:rsidRDefault="00AD7B71" w:rsidP="00264BE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00945EED">
              <w:rPr>
                <w:rFonts w:asciiTheme="minorHAnsi" w:hAnsiTheme="minorHAnsi"/>
                <w:i/>
                <w:sz w:val="18"/>
                <w:szCs w:val="18"/>
              </w:rPr>
              <w:t xml:space="preserve"> sections 5 and 7</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4B6E84" w14:paraId="4F2F4673" w14:textId="77777777" w:rsidTr="00186891">
        <w:trPr>
          <w:cantSplit/>
          <w:trHeight w:val="158"/>
        </w:trPr>
        <w:tc>
          <w:tcPr>
            <w:tcW w:w="707" w:type="dxa"/>
            <w:vAlign w:val="center"/>
          </w:tcPr>
          <w:p w14:paraId="6FC7EB91" w14:textId="1A153B61" w:rsidR="004B6E84" w:rsidRDefault="005521FB">
            <w:pPr>
              <w:keepNext/>
              <w:jc w:val="center"/>
              <w:rPr>
                <w:rFonts w:asciiTheme="minorHAnsi" w:hAnsiTheme="minorHAnsi"/>
                <w:sz w:val="18"/>
                <w:szCs w:val="18"/>
              </w:rPr>
            </w:pPr>
            <w:r>
              <w:rPr>
                <w:rFonts w:asciiTheme="minorHAnsi" w:hAnsiTheme="minorHAnsi"/>
                <w:sz w:val="18"/>
                <w:szCs w:val="18"/>
              </w:rPr>
              <w:t>01</w:t>
            </w:r>
          </w:p>
        </w:tc>
        <w:tc>
          <w:tcPr>
            <w:tcW w:w="10083" w:type="dxa"/>
            <w:vAlign w:val="center"/>
          </w:tcPr>
          <w:p w14:paraId="2DEF0186" w14:textId="77777777" w:rsidR="0009315E" w:rsidRDefault="0009315E" w:rsidP="0009315E">
            <w:pPr>
              <w:keepNext/>
              <w:rPr>
                <w:rFonts w:asciiTheme="minorHAnsi" w:hAnsiTheme="minorHAnsi"/>
                <w:sz w:val="18"/>
                <w:szCs w:val="18"/>
              </w:rPr>
            </w:pPr>
            <w:r>
              <w:rPr>
                <w:rFonts w:asciiTheme="minorHAnsi" w:hAnsiTheme="minorHAnsi"/>
                <w:sz w:val="18"/>
                <w:szCs w:val="18"/>
              </w:rPr>
              <w:t>Demand control exhaust systems shall be provided with at least one of the following:</w:t>
            </w:r>
          </w:p>
          <w:p w14:paraId="451A33FE" w14:textId="77777777" w:rsidR="0009315E" w:rsidRPr="008B713C" w:rsidRDefault="0009315E" w:rsidP="008B713C">
            <w:pPr>
              <w:pStyle w:val="ListParagraph"/>
              <w:keepNext/>
              <w:numPr>
                <w:ilvl w:val="0"/>
                <w:numId w:val="28"/>
              </w:numPr>
              <w:ind w:left="807"/>
              <w:rPr>
                <w:rFonts w:asciiTheme="minorHAnsi" w:hAnsiTheme="minorHAnsi"/>
                <w:sz w:val="18"/>
                <w:szCs w:val="18"/>
              </w:rPr>
            </w:pPr>
            <w:r w:rsidRPr="008B713C">
              <w:rPr>
                <w:rFonts w:asciiTheme="minorHAnsi" w:hAnsiTheme="minorHAnsi"/>
                <w:sz w:val="18"/>
                <w:szCs w:val="18"/>
              </w:rPr>
              <w:t>A readily accessible occupant-controlled on-off control.</w:t>
            </w:r>
          </w:p>
          <w:p w14:paraId="63A5154E" w14:textId="4D2FAD78" w:rsidR="004B6E84" w:rsidRPr="008B713C" w:rsidRDefault="0009315E" w:rsidP="008B713C">
            <w:pPr>
              <w:pStyle w:val="ListParagraph"/>
              <w:keepNext/>
              <w:numPr>
                <w:ilvl w:val="0"/>
                <w:numId w:val="28"/>
              </w:numPr>
              <w:ind w:left="807"/>
              <w:rPr>
                <w:rFonts w:asciiTheme="minorHAnsi" w:hAnsiTheme="minorHAnsi"/>
                <w:sz w:val="18"/>
                <w:szCs w:val="18"/>
              </w:rPr>
            </w:pPr>
            <w:r w:rsidRPr="008B713C">
              <w:rPr>
                <w:rFonts w:asciiTheme="minorHAnsi" w:hAnsiTheme="minorHAnsi"/>
                <w:sz w:val="18"/>
                <w:szCs w:val="18"/>
              </w:rPr>
              <w:t>An automatic control that does not impede occupant on control.</w:t>
            </w:r>
          </w:p>
        </w:tc>
      </w:tr>
      <w:tr w:rsidR="00DE24F3" w14:paraId="3050EFD3" w14:textId="77777777" w:rsidTr="00DE24F3">
        <w:trPr>
          <w:cantSplit/>
          <w:trHeight w:val="158"/>
        </w:trPr>
        <w:tc>
          <w:tcPr>
            <w:tcW w:w="707" w:type="dxa"/>
            <w:vAlign w:val="center"/>
          </w:tcPr>
          <w:p w14:paraId="566954F8" w14:textId="6ACB7100" w:rsidR="00DE24F3" w:rsidRDefault="00DE24F3">
            <w:pPr>
              <w:keepNext/>
              <w:jc w:val="center"/>
              <w:rPr>
                <w:rFonts w:asciiTheme="minorHAnsi" w:hAnsiTheme="minorHAnsi"/>
                <w:sz w:val="18"/>
                <w:szCs w:val="18"/>
              </w:rPr>
            </w:pPr>
            <w:r>
              <w:rPr>
                <w:rFonts w:asciiTheme="minorHAnsi" w:hAnsiTheme="minorHAnsi"/>
                <w:sz w:val="18"/>
                <w:szCs w:val="18"/>
              </w:rPr>
              <w:t>02</w:t>
            </w:r>
          </w:p>
        </w:tc>
        <w:tc>
          <w:tcPr>
            <w:tcW w:w="10083" w:type="dxa"/>
            <w:vAlign w:val="center"/>
          </w:tcPr>
          <w:p w14:paraId="21ED8696" w14:textId="41609236" w:rsidR="00DE24F3" w:rsidRDefault="00DE24F3" w:rsidP="0009315E">
            <w:pPr>
              <w:keepNext/>
              <w:rPr>
                <w:rFonts w:asciiTheme="minorHAnsi" w:hAnsiTheme="minorHAnsi"/>
                <w:sz w:val="18"/>
                <w:szCs w:val="18"/>
              </w:rPr>
            </w:pPr>
            <w:proofErr w:type="spellStart"/>
            <w:r>
              <w:rPr>
                <w:rFonts w:asciiTheme="minorHAnsi" w:hAnsiTheme="minorHAnsi"/>
                <w:sz w:val="18"/>
                <w:szCs w:val="18"/>
              </w:rPr>
              <w:t>Nonenclosed</w:t>
            </w:r>
            <w:proofErr w:type="spellEnd"/>
            <w:r>
              <w:rPr>
                <w:rFonts w:asciiTheme="minorHAnsi" w:hAnsiTheme="minorHAnsi"/>
                <w:sz w:val="18"/>
                <w:szCs w:val="18"/>
              </w:rPr>
              <w:t xml:space="preserve"> kitchens shall be provided with a demand-controlled mechanical exhaust system.</w:t>
            </w:r>
          </w:p>
        </w:tc>
      </w:tr>
      <w:tr w:rsidR="004B6E84" w14:paraId="6B68A13B" w14:textId="77777777" w:rsidTr="00186891">
        <w:trPr>
          <w:cantSplit/>
          <w:trHeight w:val="158"/>
        </w:trPr>
        <w:tc>
          <w:tcPr>
            <w:tcW w:w="707" w:type="dxa"/>
            <w:vAlign w:val="center"/>
          </w:tcPr>
          <w:p w14:paraId="17FEDEC7" w14:textId="6A0AFF00" w:rsidR="004B6E84" w:rsidRDefault="005A66DA">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3</w:t>
            </w:r>
          </w:p>
        </w:tc>
        <w:tc>
          <w:tcPr>
            <w:tcW w:w="10083" w:type="dxa"/>
            <w:vAlign w:val="center"/>
          </w:tcPr>
          <w:p w14:paraId="27B52567" w14:textId="63A6909F" w:rsidR="004B6E84" w:rsidRPr="00F26A73" w:rsidRDefault="005A66DA" w:rsidP="00F26A73">
            <w:pPr>
              <w:keepNext/>
              <w:ind w:left="-11"/>
              <w:rPr>
                <w:rFonts w:asciiTheme="minorHAnsi" w:hAnsiTheme="minorHAnsi"/>
                <w:sz w:val="18"/>
                <w:szCs w:val="18"/>
              </w:rPr>
            </w:pPr>
            <w:r>
              <w:rPr>
                <w:rFonts w:asciiTheme="minorHAnsi" w:hAnsiTheme="minorHAnsi"/>
                <w:sz w:val="18"/>
                <w:szCs w:val="18"/>
              </w:rPr>
              <w:t>Each continuous mechanical exhaust system shall be provided with a readily accessible manual on-off control. (Multifamily dwellings are exempt from readily accessible requirement.)</w:t>
            </w:r>
          </w:p>
        </w:tc>
      </w:tr>
      <w:tr w:rsidR="004B6E84" w14:paraId="0F91CB2B" w14:textId="77777777" w:rsidTr="00186891">
        <w:trPr>
          <w:cantSplit/>
          <w:trHeight w:val="158"/>
        </w:trPr>
        <w:tc>
          <w:tcPr>
            <w:tcW w:w="707" w:type="dxa"/>
            <w:vAlign w:val="center"/>
          </w:tcPr>
          <w:p w14:paraId="27FE32D8" w14:textId="42E59DBC" w:rsidR="004B6E84" w:rsidRDefault="005A66DA">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4</w:t>
            </w:r>
          </w:p>
        </w:tc>
        <w:tc>
          <w:tcPr>
            <w:tcW w:w="10083" w:type="dxa"/>
            <w:vAlign w:val="center"/>
          </w:tcPr>
          <w:p w14:paraId="5DF15D36" w14:textId="1979C1D6" w:rsidR="004B6E84" w:rsidRPr="00F26A73" w:rsidRDefault="005A66DA">
            <w:pPr>
              <w:keepNext/>
              <w:ind w:left="273" w:hanging="273"/>
              <w:rPr>
                <w:rFonts w:asciiTheme="minorHAnsi" w:hAnsiTheme="minorHAnsi"/>
                <w:sz w:val="18"/>
                <w:szCs w:val="18"/>
              </w:rPr>
            </w:pPr>
            <w:r>
              <w:rPr>
                <w:rFonts w:asciiTheme="minorHAnsi" w:hAnsiTheme="minorHAnsi"/>
                <w:sz w:val="18"/>
                <w:szCs w:val="18"/>
              </w:rPr>
              <w:t>Continuous mechanical exhaust systems shall be designed to operate during all occupiable hours.</w:t>
            </w:r>
          </w:p>
        </w:tc>
      </w:tr>
      <w:tr w:rsidR="00AD7B71" w14:paraId="1863AAFF" w14:textId="77777777" w:rsidTr="00186891">
        <w:trPr>
          <w:cantSplit/>
          <w:trHeight w:val="158"/>
        </w:trPr>
        <w:tc>
          <w:tcPr>
            <w:tcW w:w="707" w:type="dxa"/>
            <w:vAlign w:val="center"/>
          </w:tcPr>
          <w:p w14:paraId="53112DA8" w14:textId="7DE0FD00" w:rsidR="00AD7B71" w:rsidRDefault="00AD7B71">
            <w:pPr>
              <w:keepNext/>
              <w:jc w:val="center"/>
              <w:rPr>
                <w:rFonts w:asciiTheme="minorHAnsi" w:hAnsiTheme="minorHAnsi"/>
                <w:sz w:val="18"/>
                <w:szCs w:val="18"/>
              </w:rPr>
            </w:pPr>
            <w:r>
              <w:rPr>
                <w:rFonts w:asciiTheme="minorHAnsi" w:hAnsiTheme="minorHAnsi"/>
                <w:sz w:val="18"/>
                <w:szCs w:val="18"/>
              </w:rPr>
              <w:t>0</w:t>
            </w:r>
            <w:r w:rsidR="0009315E">
              <w:rPr>
                <w:rFonts w:asciiTheme="minorHAnsi" w:hAnsiTheme="minorHAnsi"/>
                <w:sz w:val="18"/>
                <w:szCs w:val="18"/>
              </w:rPr>
              <w:t>5</w:t>
            </w:r>
          </w:p>
        </w:tc>
        <w:tc>
          <w:tcPr>
            <w:tcW w:w="10083" w:type="dxa"/>
            <w:vAlign w:val="center"/>
          </w:tcPr>
          <w:p w14:paraId="55116BDC" w14:textId="48F750AB" w:rsidR="00AD7B71" w:rsidRDefault="00AD7B71" w:rsidP="00F26A73">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4B6E84" w14:paraId="79A28EF1" w14:textId="77777777" w:rsidTr="00186891">
        <w:trPr>
          <w:cantSplit/>
          <w:trHeight w:val="158"/>
        </w:trPr>
        <w:tc>
          <w:tcPr>
            <w:tcW w:w="10790" w:type="dxa"/>
            <w:gridSpan w:val="2"/>
            <w:vAlign w:val="center"/>
            <w:hideMark/>
          </w:tcPr>
          <w:p w14:paraId="119E1BF0" w14:textId="77777777" w:rsidR="004B6E84" w:rsidRDefault="004B6E84">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C529BB3" w14:textId="6F0DE882" w:rsidR="00AC0F91" w:rsidRDefault="00AC0F91">
      <w:pPr>
        <w:rPr>
          <w:rFonts w:asciiTheme="minorHAnsi" w:hAnsiTheme="minorHAnsi"/>
          <w:sz w:val="18"/>
          <w:szCs w:val="18"/>
        </w:rPr>
      </w:pPr>
    </w:p>
    <w:p w14:paraId="168B8316" w14:textId="7A571C3D" w:rsidR="000F7AAF" w:rsidRPr="0029047D" w:rsidRDefault="000F7AAF" w:rsidP="00D65FA1">
      <w:pPr>
        <w:rPr>
          <w:rFonts w:asciiTheme="minorHAnsi" w:hAnsiTheme="minorHAnsi"/>
          <w:szCs w:val="18"/>
        </w:rPr>
      </w:pPr>
    </w:p>
    <w:p w14:paraId="2560524C" w14:textId="77777777" w:rsidR="00192313" w:rsidRDefault="00192313" w:rsidP="00D65FA1">
      <w:pPr>
        <w:rPr>
          <w:rFonts w:asciiTheme="minorHAnsi" w:hAnsiTheme="minorHAnsi"/>
          <w:sz w:val="18"/>
          <w:szCs w:val="18"/>
        </w:rPr>
      </w:pPr>
    </w:p>
    <w:p w14:paraId="7B41F1CA" w14:textId="77777777" w:rsidR="00192313" w:rsidRDefault="00192313" w:rsidP="00D65FA1">
      <w:pPr>
        <w:rPr>
          <w:rFonts w:asciiTheme="minorHAnsi" w:hAnsiTheme="minorHAnsi"/>
          <w:sz w:val="18"/>
          <w:szCs w:val="18"/>
        </w:rPr>
      </w:pPr>
    </w:p>
    <w:p w14:paraId="2BE5DDD3" w14:textId="77777777" w:rsidR="000F7AAF" w:rsidRDefault="000F7AAF" w:rsidP="00D65FA1">
      <w:pPr>
        <w:rPr>
          <w:rFonts w:asciiTheme="minorHAnsi" w:hAnsiTheme="minorHAnsi"/>
          <w:sz w:val="18"/>
          <w:szCs w:val="18"/>
        </w:rPr>
      </w:pPr>
    </w:p>
    <w:p w14:paraId="2C7BC2D7" w14:textId="77777777" w:rsidR="000F7AAF" w:rsidRDefault="000F7AA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0F7AAF" w:rsidRPr="009E2C1C" w14:paraId="34CEF0D6" w14:textId="77777777" w:rsidTr="0029047D">
        <w:trPr>
          <w:trHeight w:val="323"/>
        </w:trPr>
        <w:tc>
          <w:tcPr>
            <w:tcW w:w="10950" w:type="dxa"/>
            <w:gridSpan w:val="4"/>
            <w:vAlign w:val="center"/>
          </w:tcPr>
          <w:p w14:paraId="22EE8E1F"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0F7AAF" w:rsidRPr="001B14D6" w14:paraId="72461D34" w14:textId="77777777" w:rsidTr="00D26DCF">
        <w:trPr>
          <w:trHeight w:val="206"/>
        </w:trPr>
        <w:tc>
          <w:tcPr>
            <w:tcW w:w="10950" w:type="dxa"/>
            <w:gridSpan w:val="4"/>
            <w:vAlign w:val="center"/>
          </w:tcPr>
          <w:p w14:paraId="01FA16B7"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685C6F86" w14:textId="77777777" w:rsidTr="00D26DCF">
        <w:trPr>
          <w:trHeight w:val="360"/>
        </w:trPr>
        <w:tc>
          <w:tcPr>
            <w:tcW w:w="5577" w:type="dxa"/>
            <w:gridSpan w:val="2"/>
          </w:tcPr>
          <w:p w14:paraId="06DB52FA"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70AE769"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43FFA147" w14:textId="77777777" w:rsidTr="00D26DCF">
        <w:trPr>
          <w:trHeight w:val="360"/>
        </w:trPr>
        <w:tc>
          <w:tcPr>
            <w:tcW w:w="5577" w:type="dxa"/>
            <w:gridSpan w:val="2"/>
          </w:tcPr>
          <w:p w14:paraId="3D2F535A"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5B9D7E3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52B17CDE" w14:textId="77777777" w:rsidTr="00D26DCF">
        <w:trPr>
          <w:trHeight w:val="360"/>
        </w:trPr>
        <w:tc>
          <w:tcPr>
            <w:tcW w:w="5577" w:type="dxa"/>
            <w:gridSpan w:val="2"/>
          </w:tcPr>
          <w:p w14:paraId="40DAFB7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BED891A"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50A5D51A" w14:textId="77777777" w:rsidTr="00D26DCF">
        <w:trPr>
          <w:trHeight w:val="360"/>
        </w:trPr>
        <w:tc>
          <w:tcPr>
            <w:tcW w:w="5577" w:type="dxa"/>
            <w:gridSpan w:val="2"/>
          </w:tcPr>
          <w:p w14:paraId="7E1022FE"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4C1B5C04"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1877FCA2" w14:textId="77777777" w:rsidTr="00D26DCF">
        <w:tblPrEx>
          <w:tblCellMar>
            <w:left w:w="115" w:type="dxa"/>
            <w:right w:w="115" w:type="dxa"/>
          </w:tblCellMar>
        </w:tblPrEx>
        <w:trPr>
          <w:trHeight w:val="296"/>
        </w:trPr>
        <w:tc>
          <w:tcPr>
            <w:tcW w:w="10950" w:type="dxa"/>
            <w:gridSpan w:val="4"/>
            <w:vAlign w:val="center"/>
          </w:tcPr>
          <w:p w14:paraId="04ED2383"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426543B7" w14:textId="77777777" w:rsidTr="00D26DCF">
        <w:tblPrEx>
          <w:tblCellMar>
            <w:left w:w="115" w:type="dxa"/>
            <w:right w:w="115" w:type="dxa"/>
          </w:tblCellMar>
        </w:tblPrEx>
        <w:trPr>
          <w:trHeight w:val="504"/>
        </w:trPr>
        <w:tc>
          <w:tcPr>
            <w:tcW w:w="10950" w:type="dxa"/>
            <w:gridSpan w:val="4"/>
          </w:tcPr>
          <w:p w14:paraId="4E23947D"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46045DBF"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308D362A"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3463B191"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6F9FC60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5F7C6616"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w:t>
            </w:r>
            <w:proofErr w:type="gramStart"/>
            <w:r w:rsidRPr="005D3BD0">
              <w:rPr>
                <w:rFonts w:asciiTheme="minorHAnsi" w:hAnsiTheme="minorHAnsi"/>
                <w:sz w:val="18"/>
                <w:szCs w:val="18"/>
              </w:rPr>
              <w:t>posted, or</w:t>
            </w:r>
            <w:proofErr w:type="gramEnd"/>
            <w:r w:rsidRPr="005D3BD0">
              <w:rPr>
                <w:rFonts w:asciiTheme="minorHAnsi" w:hAnsiTheme="minorHAnsi"/>
                <w:sz w:val="18"/>
                <w:szCs w:val="18"/>
              </w:rPr>
              <w:t xml:space="preserve">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226711C0" w14:textId="77777777" w:rsidTr="00D26DCF">
        <w:tblPrEx>
          <w:tblCellMar>
            <w:left w:w="108" w:type="dxa"/>
            <w:right w:w="108" w:type="dxa"/>
          </w:tblCellMar>
        </w:tblPrEx>
        <w:trPr>
          <w:trHeight w:val="360"/>
        </w:trPr>
        <w:tc>
          <w:tcPr>
            <w:tcW w:w="5307" w:type="dxa"/>
          </w:tcPr>
          <w:p w14:paraId="41E3A8A2"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55C930EF"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78AA48CA"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720ACD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B92C5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Position </w:t>
            </w:r>
            <w:proofErr w:type="gramStart"/>
            <w:r w:rsidRPr="00B272DC">
              <w:rPr>
                <w:rFonts w:asciiTheme="minorHAnsi" w:hAnsiTheme="minorHAnsi"/>
                <w:sz w:val="14"/>
                <w:szCs w:val="14"/>
              </w:rPr>
              <w:t>With</w:t>
            </w:r>
            <w:proofErr w:type="gramEnd"/>
            <w:r w:rsidRPr="00B272DC">
              <w:rPr>
                <w:rFonts w:asciiTheme="minorHAnsi" w:hAnsiTheme="minorHAnsi"/>
                <w:sz w:val="14"/>
                <w:szCs w:val="14"/>
              </w:rPr>
              <w:t xml:space="preserve"> Company (Title):</w:t>
            </w:r>
          </w:p>
        </w:tc>
      </w:tr>
      <w:tr w:rsidR="000F7AAF" w:rsidRPr="00B272DC" w14:paraId="5784BA3A"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7B75CA7"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06A4278"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3CC93BE5"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E92B9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13A4EF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54F45762"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8044947" w14:textId="77777777" w:rsidTr="00D26DC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0B8C3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49100E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77BD873" w14:textId="77777777" w:rsidR="00202E7F" w:rsidRDefault="00202E7F" w:rsidP="00D65FA1">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9"/>
      <w:headerReference w:type="default" r:id="rId20"/>
      <w:foot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F54CB" w14:textId="77777777" w:rsidR="00A723CC" w:rsidRDefault="00A723CC">
      <w:r>
        <w:separator/>
      </w:r>
    </w:p>
  </w:endnote>
  <w:endnote w:type="continuationSeparator" w:id="0">
    <w:p w14:paraId="5B4A915D" w14:textId="77777777" w:rsidR="00A723CC" w:rsidRDefault="00A723CC">
      <w:r>
        <w:continuationSeparator/>
      </w:r>
    </w:p>
  </w:endnote>
  <w:endnote w:type="continuationNotice" w:id="1">
    <w:p w14:paraId="5B8A590A" w14:textId="77777777" w:rsidR="00A723CC" w:rsidRDefault="00A723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252A6" w14:textId="77777777" w:rsidR="00A723CC" w:rsidRPr="009213E6" w:rsidRDefault="00A723CC" w:rsidP="009213E6">
    <w:pPr>
      <w:pStyle w:val="Footer"/>
      <w:rPr>
        <w:b/>
      </w:rPr>
    </w:pPr>
    <w:r w:rsidRPr="009213E6">
      <w:t xml:space="preserve">Registration Number:                                            Registration Date/Time:                                                    HERS Provider:                                   </w:t>
    </w:r>
  </w:p>
  <w:p w14:paraId="4E999095" w14:textId="7AA187B6" w:rsidR="00A723CC" w:rsidRPr="009213E6" w:rsidRDefault="00A723CC" w:rsidP="009213E6">
    <w:pPr>
      <w:pStyle w:val="Footer"/>
    </w:pPr>
    <w:r w:rsidRPr="009213E6">
      <w:t>CA Building Energy Efficiency Standards - 201</w:t>
    </w:r>
    <w:r>
      <w:t>9</w:t>
    </w:r>
    <w:r w:rsidRPr="009213E6">
      <w:t xml:space="preserve"> Residential Compliance</w:t>
    </w:r>
    <w:r w:rsidRPr="009213E6">
      <w:tab/>
    </w:r>
    <w:del w:id="7" w:author="Alexis" w:date="2021-03-24T16:14:00Z">
      <w:r w:rsidDel="00273D7E">
        <w:delText>July 2020</w:delText>
      </w:r>
    </w:del>
    <w:ins w:id="8" w:author="Alexis" w:date="2021-03-24T16:14:00Z">
      <w:r w:rsidR="00273D7E">
        <w:t>March 2021</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F5477" w14:textId="204FFC11" w:rsidR="00A723CC" w:rsidRPr="009213E6" w:rsidRDefault="00A723CC" w:rsidP="009213E6">
    <w:pPr>
      <w:pStyle w:val="Footer"/>
    </w:pPr>
    <w:r w:rsidRPr="009213E6">
      <w:t>CA Building Energy Efficiency Standards - 201</w:t>
    </w:r>
    <w:r>
      <w:t>9</w:t>
    </w:r>
    <w:r w:rsidRPr="009213E6">
      <w:t xml:space="preserve"> Residential Compliance</w:t>
    </w:r>
    <w:r w:rsidRPr="009213E6">
      <w:tab/>
    </w:r>
    <w:del w:id="15" w:author="Alexis" w:date="2021-03-24T16:14:00Z">
      <w:r w:rsidDel="00273D7E">
        <w:delText>July 2020</w:delText>
      </w:r>
    </w:del>
    <w:ins w:id="16" w:author="Alexis" w:date="2021-03-24T16:14:00Z">
      <w:r w:rsidR="00273D7E">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4CAA6" w14:textId="63864ACF" w:rsidR="00A723CC" w:rsidRPr="00A165EE" w:rsidRDefault="00A723CC" w:rsidP="009213E6">
    <w:pPr>
      <w:pStyle w:val="Footer"/>
      <w:rPr>
        <w:b/>
      </w:rPr>
    </w:pPr>
    <w:r w:rsidRPr="00A165EE">
      <w:t>CA Building Energy Efficiency Standards - 201</w:t>
    </w:r>
    <w:r>
      <w:t>9</w:t>
    </w:r>
    <w:r w:rsidRPr="00A165EE">
      <w:t xml:space="preserve"> Residential Compliance</w:t>
    </w:r>
    <w:r w:rsidRPr="00A165EE">
      <w:tab/>
    </w:r>
    <w:del w:id="20" w:author="Alexis" w:date="2021-03-24T16:14:00Z">
      <w:r w:rsidDel="00273D7E">
        <w:delText>July 2020</w:delText>
      </w:r>
    </w:del>
    <w:ins w:id="21" w:author="Alexis" w:date="2021-03-24T16:14:00Z">
      <w:r w:rsidR="00273D7E">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6FBD3" w14:textId="77777777" w:rsidR="00A723CC" w:rsidRDefault="00A723CC">
      <w:r>
        <w:separator/>
      </w:r>
    </w:p>
  </w:footnote>
  <w:footnote w:type="continuationSeparator" w:id="0">
    <w:p w14:paraId="0E515873" w14:textId="77777777" w:rsidR="00A723CC" w:rsidRDefault="00A723CC">
      <w:r>
        <w:continuationSeparator/>
      </w:r>
    </w:p>
  </w:footnote>
  <w:footnote w:type="continuationNotice" w:id="1">
    <w:p w14:paraId="585530A8" w14:textId="77777777" w:rsidR="00A723CC" w:rsidRDefault="00A723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57EFF" w14:textId="77777777" w:rsidR="00A723CC" w:rsidRDefault="00273D7E">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F3E96" w14:textId="77777777" w:rsidR="00A723CC" w:rsidRPr="007770C5" w:rsidRDefault="00273D7E" w:rsidP="00352336">
    <w:pPr>
      <w:suppressAutoHyphens/>
      <w:ind w:left="-90"/>
      <w:rPr>
        <w:rFonts w:ascii="Arial" w:hAnsi="Arial" w:cs="Arial"/>
        <w:sz w:val="14"/>
        <w:szCs w:val="14"/>
      </w:rPr>
    </w:pPr>
    <w:r>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A723CC" w:rsidRPr="007770C5">
      <w:rPr>
        <w:rFonts w:ascii="Arial" w:hAnsi="Arial" w:cs="Arial"/>
        <w:sz w:val="14"/>
        <w:szCs w:val="14"/>
      </w:rPr>
      <w:t>STATE OF CALIFORNIA</w:t>
    </w:r>
  </w:p>
  <w:p w14:paraId="41F0EC3D" w14:textId="039DC528" w:rsidR="00A723CC" w:rsidRPr="007770C5" w:rsidRDefault="00A723CC"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7EA4A9E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LOCAL MECHANICAL EXHAUST</w:t>
    </w:r>
  </w:p>
  <w:p w14:paraId="52A3C1A4" w14:textId="732336B8" w:rsidR="00A723CC" w:rsidRPr="007770C5" w:rsidRDefault="00A723CC" w:rsidP="00352336">
    <w:pPr>
      <w:suppressAutoHyphens/>
      <w:ind w:left="-90"/>
      <w:rPr>
        <w:rFonts w:ascii="Arial" w:hAnsi="Arial" w:cs="Arial"/>
        <w:sz w:val="14"/>
        <w:szCs w:val="14"/>
      </w:rPr>
    </w:pPr>
    <w:r>
      <w:rPr>
        <w:rFonts w:ascii="Arial" w:hAnsi="Arial" w:cs="Arial"/>
        <w:sz w:val="14"/>
        <w:szCs w:val="14"/>
      </w:rPr>
      <w:t>CEC-CF2R-MCH-32-H</w:t>
    </w:r>
    <w:r w:rsidRPr="007770C5">
      <w:rPr>
        <w:rFonts w:ascii="Arial" w:hAnsi="Arial" w:cs="Arial"/>
        <w:sz w:val="14"/>
        <w:szCs w:val="14"/>
      </w:rPr>
      <w:t xml:space="preserve"> (Revised</w:t>
    </w:r>
    <w:r>
      <w:rPr>
        <w:rFonts w:ascii="Arial" w:hAnsi="Arial" w:cs="Arial"/>
        <w:sz w:val="14"/>
        <w:szCs w:val="14"/>
      </w:rPr>
      <w:t xml:space="preserve"> 0</w:t>
    </w:r>
    <w:del w:id="3" w:author="Alexis" w:date="2021-03-24T16:13:00Z">
      <w:r w:rsidDel="00273D7E">
        <w:rPr>
          <w:rFonts w:ascii="Arial" w:hAnsi="Arial" w:cs="Arial"/>
          <w:sz w:val="14"/>
          <w:szCs w:val="14"/>
        </w:rPr>
        <w:delText>7</w:delText>
      </w:r>
    </w:del>
    <w:ins w:id="4" w:author="Alexis" w:date="2021-03-24T16:13:00Z">
      <w:r w:rsidR="00273D7E">
        <w:rPr>
          <w:rFonts w:ascii="Arial" w:hAnsi="Arial" w:cs="Arial"/>
          <w:sz w:val="14"/>
          <w:szCs w:val="14"/>
        </w:rPr>
        <w:t>3</w:t>
      </w:r>
    </w:ins>
    <w:r>
      <w:rPr>
        <w:rFonts w:ascii="Arial" w:hAnsi="Arial" w:cs="Arial"/>
        <w:sz w:val="14"/>
        <w:szCs w:val="14"/>
      </w:rPr>
      <w:t>/2</w:t>
    </w:r>
    <w:del w:id="5" w:author="Alexis" w:date="2021-03-24T16:13:00Z">
      <w:r w:rsidDel="00273D7E">
        <w:rPr>
          <w:rFonts w:ascii="Arial" w:hAnsi="Arial" w:cs="Arial"/>
          <w:sz w:val="14"/>
          <w:szCs w:val="14"/>
        </w:rPr>
        <w:delText>0</w:delText>
      </w:r>
    </w:del>
    <w:ins w:id="6" w:author="Alexis" w:date="2021-03-24T16:13:00Z">
      <w:r w:rsidR="00273D7E">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723CC"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77777777" w:rsidR="00A723CC" w:rsidRPr="00D65FA1" w:rsidRDefault="00A723CC"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4EC1C7B9" w14:textId="0D020532" w:rsidR="00A723CC" w:rsidRPr="00D65FA1" w:rsidRDefault="00A723CC" w:rsidP="00604BA7">
          <w:pPr>
            <w:pStyle w:val="Style18"/>
            <w:rPr>
              <w:b/>
              <w:sz w:val="20"/>
            </w:rPr>
          </w:pPr>
          <w:r w:rsidRPr="00D65FA1">
            <w:rPr>
              <w:sz w:val="20"/>
            </w:rPr>
            <w:t>CF2R-MCH-</w:t>
          </w:r>
          <w:r>
            <w:rPr>
              <w:sz w:val="20"/>
            </w:rPr>
            <w:t>32-H</w:t>
          </w:r>
        </w:p>
      </w:tc>
    </w:tr>
    <w:tr w:rsidR="00A723CC" w:rsidRPr="00F85124" w14:paraId="7486D1F1" w14:textId="77777777" w:rsidTr="0013183D">
      <w:trPr>
        <w:cantSplit/>
        <w:trHeight w:val="288"/>
      </w:trPr>
      <w:tc>
        <w:tcPr>
          <w:tcW w:w="2285" w:type="pct"/>
          <w:tcBorders>
            <w:right w:val="nil"/>
          </w:tcBorders>
        </w:tcPr>
        <w:p w14:paraId="5BEDD834" w14:textId="218E1766" w:rsidR="00A723CC" w:rsidRPr="00F85124" w:rsidRDefault="00A723CC" w:rsidP="00604BA7">
          <w:pPr>
            <w:pStyle w:val="Style19"/>
            <w:rPr>
              <w:sz w:val="12"/>
              <w:szCs w:val="12"/>
            </w:rPr>
          </w:pPr>
          <w:r>
            <w:t>Local Mechanical Exhaust</w:t>
          </w:r>
        </w:p>
      </w:tc>
      <w:tc>
        <w:tcPr>
          <w:tcW w:w="2715" w:type="pct"/>
          <w:gridSpan w:val="2"/>
          <w:tcBorders>
            <w:left w:val="nil"/>
          </w:tcBorders>
        </w:tcPr>
        <w:p w14:paraId="4E8C3980" w14:textId="239D282C" w:rsidR="00A723CC" w:rsidRPr="00F85124" w:rsidRDefault="00A723CC"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Pr="00086607">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73D7E">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A723CC" w:rsidRPr="00F85124" w14:paraId="03F387F7" w14:textId="77777777" w:rsidTr="0013183D">
      <w:trPr>
        <w:cantSplit/>
        <w:trHeight w:val="288"/>
      </w:trPr>
      <w:tc>
        <w:tcPr>
          <w:tcW w:w="0" w:type="auto"/>
        </w:tcPr>
        <w:p w14:paraId="733100B6" w14:textId="77777777" w:rsidR="00A723CC" w:rsidRPr="00F85124" w:rsidRDefault="00A723CC" w:rsidP="0013183D">
          <w:pPr>
            <w:pStyle w:val="Style20"/>
          </w:pPr>
          <w:r w:rsidRPr="00F85124">
            <w:t>Project Name:</w:t>
          </w:r>
        </w:p>
      </w:tc>
      <w:tc>
        <w:tcPr>
          <w:tcW w:w="1596" w:type="pct"/>
        </w:tcPr>
        <w:p w14:paraId="39F53131" w14:textId="77777777" w:rsidR="00A723CC" w:rsidRPr="00F85124" w:rsidRDefault="00A723CC" w:rsidP="0013183D">
          <w:pPr>
            <w:pStyle w:val="Style20"/>
          </w:pPr>
          <w:r w:rsidRPr="00F85124">
            <w:t>Enforcement Agency:</w:t>
          </w:r>
        </w:p>
      </w:tc>
      <w:tc>
        <w:tcPr>
          <w:tcW w:w="1119" w:type="pct"/>
        </w:tcPr>
        <w:p w14:paraId="0E6CEE02" w14:textId="77777777" w:rsidR="00A723CC" w:rsidRPr="00F85124" w:rsidRDefault="00A723CC" w:rsidP="0013183D">
          <w:pPr>
            <w:pStyle w:val="Style20"/>
          </w:pPr>
          <w:r w:rsidRPr="00F85124">
            <w:t>Permit Number:</w:t>
          </w:r>
        </w:p>
      </w:tc>
    </w:tr>
    <w:tr w:rsidR="00A723CC" w:rsidRPr="00F85124" w14:paraId="320E1DAE" w14:textId="77777777" w:rsidTr="0013183D">
      <w:trPr>
        <w:cantSplit/>
        <w:trHeight w:val="288"/>
      </w:trPr>
      <w:tc>
        <w:tcPr>
          <w:tcW w:w="0" w:type="auto"/>
        </w:tcPr>
        <w:p w14:paraId="30B3BBEA" w14:textId="77777777" w:rsidR="00A723CC" w:rsidRPr="00F85124" w:rsidRDefault="00A723CC" w:rsidP="0013183D">
          <w:pPr>
            <w:pStyle w:val="Style20"/>
            <w:rPr>
              <w:vertAlign w:val="superscript"/>
            </w:rPr>
          </w:pPr>
          <w:r w:rsidRPr="00F85124">
            <w:t>Dwelling Address:</w:t>
          </w:r>
        </w:p>
      </w:tc>
      <w:tc>
        <w:tcPr>
          <w:tcW w:w="1596" w:type="pct"/>
        </w:tcPr>
        <w:p w14:paraId="7A3CC7C9" w14:textId="77777777" w:rsidR="00A723CC" w:rsidRPr="00F85124" w:rsidRDefault="00A723CC" w:rsidP="0013183D">
          <w:pPr>
            <w:pStyle w:val="Style20"/>
            <w:rPr>
              <w:vertAlign w:val="superscript"/>
            </w:rPr>
          </w:pPr>
          <w:r w:rsidRPr="00F85124">
            <w:t>City</w:t>
          </w:r>
          <w:r>
            <w:t>:</w:t>
          </w:r>
        </w:p>
      </w:tc>
      <w:tc>
        <w:tcPr>
          <w:tcW w:w="1119" w:type="pct"/>
        </w:tcPr>
        <w:p w14:paraId="08C96AAD" w14:textId="77777777" w:rsidR="00A723CC" w:rsidRPr="00F85124" w:rsidRDefault="00A723CC" w:rsidP="0013183D">
          <w:pPr>
            <w:pStyle w:val="Style20"/>
            <w:rPr>
              <w:vertAlign w:val="superscript"/>
            </w:rPr>
          </w:pPr>
          <w:r w:rsidRPr="00F85124">
            <w:t>Zip Code</w:t>
          </w:r>
          <w:r>
            <w:t>:</w:t>
          </w:r>
        </w:p>
      </w:tc>
    </w:tr>
  </w:tbl>
  <w:p w14:paraId="629563D7" w14:textId="77777777" w:rsidR="00A723CC" w:rsidRDefault="00A72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048C7" w14:textId="77777777" w:rsidR="00A723CC" w:rsidRDefault="00273D7E">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29B07" w14:textId="77777777" w:rsidR="00A723CC" w:rsidRDefault="00273D7E">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723CC"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77777777" w:rsidR="00A723CC" w:rsidRPr="00927918" w:rsidRDefault="00A723CC"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0E1C490F" w:rsidR="00A723CC" w:rsidRPr="00927918" w:rsidRDefault="00A723CC" w:rsidP="00250B4F">
          <w:pPr>
            <w:pStyle w:val="Style18"/>
            <w:rPr>
              <w:b/>
              <w:sz w:val="20"/>
            </w:rPr>
          </w:pPr>
          <w:r w:rsidRPr="00927918">
            <w:rPr>
              <w:sz w:val="20"/>
            </w:rPr>
            <w:t>CF2R-MCH-</w:t>
          </w:r>
          <w:r>
            <w:rPr>
              <w:sz w:val="20"/>
            </w:rPr>
            <w:t>32-H</w:t>
          </w:r>
        </w:p>
      </w:tc>
    </w:tr>
    <w:tr w:rsidR="00A723CC" w:rsidRPr="00F85124" w14:paraId="67019670" w14:textId="77777777" w:rsidTr="00023A98">
      <w:trPr>
        <w:cantSplit/>
        <w:trHeight w:val="288"/>
      </w:trPr>
      <w:tc>
        <w:tcPr>
          <w:tcW w:w="2285" w:type="pct"/>
          <w:tcBorders>
            <w:right w:val="nil"/>
          </w:tcBorders>
        </w:tcPr>
        <w:p w14:paraId="690EE3E8" w14:textId="17EBEB02" w:rsidR="00A723CC" w:rsidRPr="00F85124" w:rsidRDefault="00A723CC" w:rsidP="00250B4F">
          <w:pPr>
            <w:pStyle w:val="Style19"/>
            <w:rPr>
              <w:sz w:val="12"/>
              <w:szCs w:val="12"/>
            </w:rPr>
          </w:pPr>
          <w:r>
            <w:t>Local Mechanical Exhaust – MCH-27b</w:t>
          </w:r>
        </w:p>
      </w:tc>
      <w:tc>
        <w:tcPr>
          <w:tcW w:w="2715" w:type="pct"/>
          <w:gridSpan w:val="2"/>
          <w:tcBorders>
            <w:left w:val="nil"/>
          </w:tcBorders>
        </w:tcPr>
        <w:p w14:paraId="7B4A2886" w14:textId="209216AD" w:rsidR="00A723CC" w:rsidRPr="00F85124" w:rsidRDefault="00A723C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Pr="0008660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73D7E">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A723CC" w:rsidRDefault="00273D7E"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287A6" w14:textId="77777777" w:rsidR="00A723CC" w:rsidRDefault="00273D7E">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C72B7" w14:textId="77777777" w:rsidR="00A723CC" w:rsidRDefault="00273D7E">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723CC"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77777777" w:rsidR="00A723CC" w:rsidRPr="00D65FA1" w:rsidRDefault="00A723CC"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51030F7A" w14:textId="63245B6D" w:rsidR="00A723CC" w:rsidRPr="00D65FA1" w:rsidRDefault="00A723CC" w:rsidP="00604BA7">
          <w:pPr>
            <w:pStyle w:val="Style18"/>
            <w:rPr>
              <w:b/>
              <w:sz w:val="20"/>
            </w:rPr>
          </w:pPr>
          <w:r w:rsidRPr="00D65FA1">
            <w:rPr>
              <w:sz w:val="20"/>
            </w:rPr>
            <w:t>CF2R-MCH-</w:t>
          </w:r>
          <w:r>
            <w:rPr>
              <w:sz w:val="20"/>
            </w:rPr>
            <w:t>32-H</w:t>
          </w:r>
        </w:p>
      </w:tc>
    </w:tr>
    <w:tr w:rsidR="00A723CC" w:rsidRPr="00F85124" w14:paraId="3C98AFA6" w14:textId="77777777" w:rsidTr="00023A98">
      <w:trPr>
        <w:cantSplit/>
        <w:trHeight w:val="288"/>
      </w:trPr>
      <w:tc>
        <w:tcPr>
          <w:tcW w:w="2285" w:type="pct"/>
          <w:tcBorders>
            <w:right w:val="nil"/>
          </w:tcBorders>
        </w:tcPr>
        <w:p w14:paraId="2696ED26" w14:textId="7DE33BEA" w:rsidR="00A723CC" w:rsidRPr="00F85124" w:rsidRDefault="00A723CC"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7602163E" w:rsidR="00A723CC" w:rsidRPr="00F85124" w:rsidRDefault="00A723C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Pr="0008660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73D7E">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bl>
  <w:p w14:paraId="489758FB" w14:textId="77777777" w:rsidR="00A723CC" w:rsidRDefault="00273D7E"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BF915" w14:textId="77777777" w:rsidR="00A723CC" w:rsidRDefault="00273D7E">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2649ED"/>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9057220"/>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4"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5" w15:restartNumberingAfterBreak="0">
    <w:nsid w:val="4023352A"/>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73D1E"/>
    <w:multiLevelType w:val="hybridMultilevel"/>
    <w:tmpl w:val="AD52CFB0"/>
    <w:lvl w:ilvl="0" w:tplc="582E32D6">
      <w:start w:val="1"/>
      <w:numFmt w:val="decimal"/>
      <w:lvlText w:val="%1."/>
      <w:lvlJc w:val="left"/>
      <w:pPr>
        <w:ind w:left="1080" w:hanging="360"/>
      </w:pPr>
      <w:rPr>
        <w:rFonts w:hint="default"/>
        <w:b w:val="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872178"/>
    <w:multiLevelType w:val="hybridMultilevel"/>
    <w:tmpl w:val="48CC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7"/>
  </w:num>
  <w:num w:numId="4">
    <w:abstractNumId w:val="1"/>
  </w:num>
  <w:num w:numId="5">
    <w:abstractNumId w:val="0"/>
  </w:num>
  <w:num w:numId="6">
    <w:abstractNumId w:val="9"/>
  </w:num>
  <w:num w:numId="7">
    <w:abstractNumId w:val="18"/>
  </w:num>
  <w:num w:numId="8">
    <w:abstractNumId w:val="19"/>
  </w:num>
  <w:num w:numId="9">
    <w:abstractNumId w:val="8"/>
  </w:num>
  <w:num w:numId="10">
    <w:abstractNumId w:val="13"/>
  </w:num>
  <w:num w:numId="11">
    <w:abstractNumId w:val="22"/>
  </w:num>
  <w:num w:numId="12">
    <w:abstractNumId w:val="14"/>
  </w:num>
  <w:num w:numId="13">
    <w:abstractNumId w:val="11"/>
  </w:num>
  <w:num w:numId="14">
    <w:abstractNumId w:val="16"/>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4"/>
  </w:num>
  <w:num w:numId="19">
    <w:abstractNumId w:val="6"/>
  </w:num>
  <w:num w:numId="20">
    <w:abstractNumId w:val="23"/>
  </w:num>
  <w:num w:numId="21">
    <w:abstractNumId w:val="5"/>
  </w:num>
  <w:num w:numId="22">
    <w:abstractNumId w:val="7"/>
  </w:num>
  <w:num w:numId="23">
    <w:abstractNumId w:val="24"/>
  </w:num>
  <w:num w:numId="24">
    <w:abstractNumId w:val="21"/>
  </w:num>
  <w:num w:numId="25">
    <w:abstractNumId w:val="15"/>
  </w:num>
  <w:num w:numId="26">
    <w:abstractNumId w:val="12"/>
  </w:num>
  <w:num w:numId="27">
    <w:abstractNumId w:val="2"/>
  </w:num>
  <w:num w:numId="28">
    <w:abstractNumId w:val="2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rson w15:author="Alexis">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17F3"/>
    <w:rsid w:val="00002EE0"/>
    <w:rsid w:val="0001052E"/>
    <w:rsid w:val="00010C95"/>
    <w:rsid w:val="000165F9"/>
    <w:rsid w:val="00023A98"/>
    <w:rsid w:val="00026B59"/>
    <w:rsid w:val="00031FF2"/>
    <w:rsid w:val="00035135"/>
    <w:rsid w:val="00037F93"/>
    <w:rsid w:val="000452DE"/>
    <w:rsid w:val="00045AF9"/>
    <w:rsid w:val="00052480"/>
    <w:rsid w:val="0006136B"/>
    <w:rsid w:val="0006325B"/>
    <w:rsid w:val="00067802"/>
    <w:rsid w:val="00070E18"/>
    <w:rsid w:val="00074257"/>
    <w:rsid w:val="000753FB"/>
    <w:rsid w:val="00086607"/>
    <w:rsid w:val="00086EF9"/>
    <w:rsid w:val="0009315E"/>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E7B7C"/>
    <w:rsid w:val="000F2727"/>
    <w:rsid w:val="000F3711"/>
    <w:rsid w:val="000F685B"/>
    <w:rsid w:val="000F713F"/>
    <w:rsid w:val="000F7AAF"/>
    <w:rsid w:val="00103283"/>
    <w:rsid w:val="001051B9"/>
    <w:rsid w:val="00105871"/>
    <w:rsid w:val="00111C8E"/>
    <w:rsid w:val="00121986"/>
    <w:rsid w:val="00121AEA"/>
    <w:rsid w:val="001263BF"/>
    <w:rsid w:val="00127A5E"/>
    <w:rsid w:val="0013183D"/>
    <w:rsid w:val="00131E30"/>
    <w:rsid w:val="00135299"/>
    <w:rsid w:val="00141821"/>
    <w:rsid w:val="001456B0"/>
    <w:rsid w:val="0014582E"/>
    <w:rsid w:val="00163FB5"/>
    <w:rsid w:val="00163FD2"/>
    <w:rsid w:val="00164B1B"/>
    <w:rsid w:val="00170A93"/>
    <w:rsid w:val="00174B78"/>
    <w:rsid w:val="001837A7"/>
    <w:rsid w:val="001844F5"/>
    <w:rsid w:val="00185DE2"/>
    <w:rsid w:val="00186891"/>
    <w:rsid w:val="00192313"/>
    <w:rsid w:val="001947AA"/>
    <w:rsid w:val="001A11AA"/>
    <w:rsid w:val="001A6444"/>
    <w:rsid w:val="001B335E"/>
    <w:rsid w:val="001B37A2"/>
    <w:rsid w:val="001B6972"/>
    <w:rsid w:val="001B7A40"/>
    <w:rsid w:val="001C0809"/>
    <w:rsid w:val="001C2576"/>
    <w:rsid w:val="001C4226"/>
    <w:rsid w:val="001C624C"/>
    <w:rsid w:val="001D01EC"/>
    <w:rsid w:val="001D07F3"/>
    <w:rsid w:val="001D331F"/>
    <w:rsid w:val="001D3DAC"/>
    <w:rsid w:val="001E3C1B"/>
    <w:rsid w:val="001F4A5C"/>
    <w:rsid w:val="002011BC"/>
    <w:rsid w:val="00202A63"/>
    <w:rsid w:val="00202E7F"/>
    <w:rsid w:val="00204C45"/>
    <w:rsid w:val="00207977"/>
    <w:rsid w:val="0021359B"/>
    <w:rsid w:val="00213B87"/>
    <w:rsid w:val="002233E9"/>
    <w:rsid w:val="00223BFD"/>
    <w:rsid w:val="00232C1C"/>
    <w:rsid w:val="00237379"/>
    <w:rsid w:val="00246307"/>
    <w:rsid w:val="002477FB"/>
    <w:rsid w:val="00250B4F"/>
    <w:rsid w:val="00260F33"/>
    <w:rsid w:val="00263FAB"/>
    <w:rsid w:val="00264BE7"/>
    <w:rsid w:val="0026531F"/>
    <w:rsid w:val="002679C3"/>
    <w:rsid w:val="0027059B"/>
    <w:rsid w:val="00272246"/>
    <w:rsid w:val="00273D7E"/>
    <w:rsid w:val="00276E1F"/>
    <w:rsid w:val="0029047D"/>
    <w:rsid w:val="00290950"/>
    <w:rsid w:val="0029154A"/>
    <w:rsid w:val="00294334"/>
    <w:rsid w:val="002A3EBD"/>
    <w:rsid w:val="002A4574"/>
    <w:rsid w:val="002B29C8"/>
    <w:rsid w:val="002C03F1"/>
    <w:rsid w:val="002C4695"/>
    <w:rsid w:val="002C490A"/>
    <w:rsid w:val="002D0D46"/>
    <w:rsid w:val="002D1237"/>
    <w:rsid w:val="002D69FC"/>
    <w:rsid w:val="002E47B0"/>
    <w:rsid w:val="002F25BB"/>
    <w:rsid w:val="002F5EFB"/>
    <w:rsid w:val="002F679F"/>
    <w:rsid w:val="0030200E"/>
    <w:rsid w:val="00306CAA"/>
    <w:rsid w:val="00307737"/>
    <w:rsid w:val="00310D9A"/>
    <w:rsid w:val="0032216A"/>
    <w:rsid w:val="00324825"/>
    <w:rsid w:val="003255BF"/>
    <w:rsid w:val="00327A9C"/>
    <w:rsid w:val="00332461"/>
    <w:rsid w:val="003363E8"/>
    <w:rsid w:val="00341C52"/>
    <w:rsid w:val="00341EBD"/>
    <w:rsid w:val="003426B7"/>
    <w:rsid w:val="00350756"/>
    <w:rsid w:val="00352336"/>
    <w:rsid w:val="00353923"/>
    <w:rsid w:val="00353AD6"/>
    <w:rsid w:val="00354C00"/>
    <w:rsid w:val="00355C2A"/>
    <w:rsid w:val="003563E7"/>
    <w:rsid w:val="00360CDE"/>
    <w:rsid w:val="00362ECD"/>
    <w:rsid w:val="00370F90"/>
    <w:rsid w:val="0037448D"/>
    <w:rsid w:val="00377144"/>
    <w:rsid w:val="0038173A"/>
    <w:rsid w:val="003837C9"/>
    <w:rsid w:val="003A3A65"/>
    <w:rsid w:val="003A3D8D"/>
    <w:rsid w:val="003A6A70"/>
    <w:rsid w:val="003B6CB0"/>
    <w:rsid w:val="003C565D"/>
    <w:rsid w:val="003D0A5A"/>
    <w:rsid w:val="003D30A5"/>
    <w:rsid w:val="003D3B50"/>
    <w:rsid w:val="003D40CF"/>
    <w:rsid w:val="003D5DA1"/>
    <w:rsid w:val="003D6150"/>
    <w:rsid w:val="003E3948"/>
    <w:rsid w:val="003E7373"/>
    <w:rsid w:val="003E7FF4"/>
    <w:rsid w:val="003F2391"/>
    <w:rsid w:val="003F49B9"/>
    <w:rsid w:val="004152D0"/>
    <w:rsid w:val="00417094"/>
    <w:rsid w:val="00423E8B"/>
    <w:rsid w:val="00431F8D"/>
    <w:rsid w:val="004351D2"/>
    <w:rsid w:val="0043616E"/>
    <w:rsid w:val="00440008"/>
    <w:rsid w:val="00444E93"/>
    <w:rsid w:val="00445E71"/>
    <w:rsid w:val="0045236C"/>
    <w:rsid w:val="004575B2"/>
    <w:rsid w:val="00465DA8"/>
    <w:rsid w:val="00467A82"/>
    <w:rsid w:val="00471B21"/>
    <w:rsid w:val="004726CC"/>
    <w:rsid w:val="004772E1"/>
    <w:rsid w:val="0047774E"/>
    <w:rsid w:val="004809E4"/>
    <w:rsid w:val="00484240"/>
    <w:rsid w:val="00490895"/>
    <w:rsid w:val="004913AF"/>
    <w:rsid w:val="004947F6"/>
    <w:rsid w:val="0049664A"/>
    <w:rsid w:val="004A27C6"/>
    <w:rsid w:val="004A61C5"/>
    <w:rsid w:val="004B12CA"/>
    <w:rsid w:val="004B358A"/>
    <w:rsid w:val="004B6E84"/>
    <w:rsid w:val="004C0E44"/>
    <w:rsid w:val="004C3F98"/>
    <w:rsid w:val="004C4A09"/>
    <w:rsid w:val="004C4DA0"/>
    <w:rsid w:val="004C5AC8"/>
    <w:rsid w:val="004C65CB"/>
    <w:rsid w:val="004C748A"/>
    <w:rsid w:val="004D1B4B"/>
    <w:rsid w:val="004E4F83"/>
    <w:rsid w:val="004E5751"/>
    <w:rsid w:val="004E5DBA"/>
    <w:rsid w:val="004F0D78"/>
    <w:rsid w:val="004F2569"/>
    <w:rsid w:val="00502543"/>
    <w:rsid w:val="00502D64"/>
    <w:rsid w:val="00505A99"/>
    <w:rsid w:val="005066B1"/>
    <w:rsid w:val="00510FF3"/>
    <w:rsid w:val="00511464"/>
    <w:rsid w:val="00514276"/>
    <w:rsid w:val="00517C75"/>
    <w:rsid w:val="00521E1D"/>
    <w:rsid w:val="00534921"/>
    <w:rsid w:val="00537C0F"/>
    <w:rsid w:val="005405B0"/>
    <w:rsid w:val="005410ED"/>
    <w:rsid w:val="005413D9"/>
    <w:rsid w:val="0054256A"/>
    <w:rsid w:val="00542FD3"/>
    <w:rsid w:val="00551740"/>
    <w:rsid w:val="005518CD"/>
    <w:rsid w:val="005521FB"/>
    <w:rsid w:val="005708C9"/>
    <w:rsid w:val="00573D96"/>
    <w:rsid w:val="00584D67"/>
    <w:rsid w:val="005A21B1"/>
    <w:rsid w:val="005A2B97"/>
    <w:rsid w:val="005A66DA"/>
    <w:rsid w:val="005C06AC"/>
    <w:rsid w:val="005D17AE"/>
    <w:rsid w:val="005D3827"/>
    <w:rsid w:val="005D3BD0"/>
    <w:rsid w:val="005D410F"/>
    <w:rsid w:val="005D51CC"/>
    <w:rsid w:val="005D57A5"/>
    <w:rsid w:val="005D66CB"/>
    <w:rsid w:val="005E1615"/>
    <w:rsid w:val="005E1FE6"/>
    <w:rsid w:val="005E2135"/>
    <w:rsid w:val="005E2F74"/>
    <w:rsid w:val="005F61B2"/>
    <w:rsid w:val="0060116F"/>
    <w:rsid w:val="00604BA7"/>
    <w:rsid w:val="00605833"/>
    <w:rsid w:val="00613729"/>
    <w:rsid w:val="006312CE"/>
    <w:rsid w:val="006368EF"/>
    <w:rsid w:val="00636F83"/>
    <w:rsid w:val="0064067F"/>
    <w:rsid w:val="00640CBD"/>
    <w:rsid w:val="00650F07"/>
    <w:rsid w:val="00652777"/>
    <w:rsid w:val="006610B8"/>
    <w:rsid w:val="0066221E"/>
    <w:rsid w:val="00665B38"/>
    <w:rsid w:val="00665F31"/>
    <w:rsid w:val="00681623"/>
    <w:rsid w:val="0069162E"/>
    <w:rsid w:val="00697E52"/>
    <w:rsid w:val="006A206B"/>
    <w:rsid w:val="006A4533"/>
    <w:rsid w:val="006A5191"/>
    <w:rsid w:val="006D0675"/>
    <w:rsid w:val="006D0A26"/>
    <w:rsid w:val="006D6FE1"/>
    <w:rsid w:val="006E0082"/>
    <w:rsid w:val="006E3552"/>
    <w:rsid w:val="006E4BEC"/>
    <w:rsid w:val="006F1E84"/>
    <w:rsid w:val="006F20AA"/>
    <w:rsid w:val="006F5261"/>
    <w:rsid w:val="00700F25"/>
    <w:rsid w:val="007043ED"/>
    <w:rsid w:val="00707DEC"/>
    <w:rsid w:val="0072157A"/>
    <w:rsid w:val="007221B2"/>
    <w:rsid w:val="007277D4"/>
    <w:rsid w:val="00731786"/>
    <w:rsid w:val="00741594"/>
    <w:rsid w:val="00757E79"/>
    <w:rsid w:val="00762E40"/>
    <w:rsid w:val="00767718"/>
    <w:rsid w:val="00771100"/>
    <w:rsid w:val="00777B2F"/>
    <w:rsid w:val="00786052"/>
    <w:rsid w:val="0078705F"/>
    <w:rsid w:val="0079128F"/>
    <w:rsid w:val="00791629"/>
    <w:rsid w:val="00795E0C"/>
    <w:rsid w:val="007A093B"/>
    <w:rsid w:val="007A4BBF"/>
    <w:rsid w:val="007A5D38"/>
    <w:rsid w:val="007C522D"/>
    <w:rsid w:val="007D3387"/>
    <w:rsid w:val="007D4CA3"/>
    <w:rsid w:val="007E127B"/>
    <w:rsid w:val="007E1719"/>
    <w:rsid w:val="007E5494"/>
    <w:rsid w:val="007E64C1"/>
    <w:rsid w:val="007F1C24"/>
    <w:rsid w:val="007F6151"/>
    <w:rsid w:val="00800C91"/>
    <w:rsid w:val="00802060"/>
    <w:rsid w:val="00802F5A"/>
    <w:rsid w:val="008037EB"/>
    <w:rsid w:val="00806304"/>
    <w:rsid w:val="0082165D"/>
    <w:rsid w:val="008236A7"/>
    <w:rsid w:val="00827F4B"/>
    <w:rsid w:val="00830150"/>
    <w:rsid w:val="00834B21"/>
    <w:rsid w:val="008378BF"/>
    <w:rsid w:val="00846618"/>
    <w:rsid w:val="008472E3"/>
    <w:rsid w:val="0085658C"/>
    <w:rsid w:val="00857DB0"/>
    <w:rsid w:val="008607B1"/>
    <w:rsid w:val="00866152"/>
    <w:rsid w:val="00873389"/>
    <w:rsid w:val="00877D26"/>
    <w:rsid w:val="00883B90"/>
    <w:rsid w:val="008951AB"/>
    <w:rsid w:val="008978A7"/>
    <w:rsid w:val="008A0EE5"/>
    <w:rsid w:val="008A46CE"/>
    <w:rsid w:val="008A77FE"/>
    <w:rsid w:val="008B40F7"/>
    <w:rsid w:val="008B7043"/>
    <w:rsid w:val="008B713C"/>
    <w:rsid w:val="008C5AD3"/>
    <w:rsid w:val="008C702A"/>
    <w:rsid w:val="008D037B"/>
    <w:rsid w:val="008D2AD1"/>
    <w:rsid w:val="008D7DBB"/>
    <w:rsid w:val="008E21F5"/>
    <w:rsid w:val="008E6549"/>
    <w:rsid w:val="008E74BE"/>
    <w:rsid w:val="008F5AD6"/>
    <w:rsid w:val="008F77B0"/>
    <w:rsid w:val="00901778"/>
    <w:rsid w:val="009062EA"/>
    <w:rsid w:val="009062F2"/>
    <w:rsid w:val="009075B5"/>
    <w:rsid w:val="0091285E"/>
    <w:rsid w:val="00912F68"/>
    <w:rsid w:val="009213E6"/>
    <w:rsid w:val="00925EA3"/>
    <w:rsid w:val="00932E1C"/>
    <w:rsid w:val="009335C5"/>
    <w:rsid w:val="009369F2"/>
    <w:rsid w:val="00945EED"/>
    <w:rsid w:val="00951BB7"/>
    <w:rsid w:val="009528FF"/>
    <w:rsid w:val="00954811"/>
    <w:rsid w:val="00954E27"/>
    <w:rsid w:val="0095737E"/>
    <w:rsid w:val="0096325C"/>
    <w:rsid w:val="00964DAF"/>
    <w:rsid w:val="00972E73"/>
    <w:rsid w:val="00976D94"/>
    <w:rsid w:val="00992AE0"/>
    <w:rsid w:val="009A4F12"/>
    <w:rsid w:val="009A4F6D"/>
    <w:rsid w:val="009A708E"/>
    <w:rsid w:val="009B1087"/>
    <w:rsid w:val="009C1248"/>
    <w:rsid w:val="009C4F94"/>
    <w:rsid w:val="009C64FE"/>
    <w:rsid w:val="009C7275"/>
    <w:rsid w:val="009D4C4A"/>
    <w:rsid w:val="009D6D23"/>
    <w:rsid w:val="009E7A2F"/>
    <w:rsid w:val="009F41D2"/>
    <w:rsid w:val="009F4FC9"/>
    <w:rsid w:val="00A03A9B"/>
    <w:rsid w:val="00A062A4"/>
    <w:rsid w:val="00A064F6"/>
    <w:rsid w:val="00A106C7"/>
    <w:rsid w:val="00A10E82"/>
    <w:rsid w:val="00A209C7"/>
    <w:rsid w:val="00A26E22"/>
    <w:rsid w:val="00A31477"/>
    <w:rsid w:val="00A35980"/>
    <w:rsid w:val="00A377D9"/>
    <w:rsid w:val="00A4543E"/>
    <w:rsid w:val="00A4665D"/>
    <w:rsid w:val="00A5332E"/>
    <w:rsid w:val="00A56F73"/>
    <w:rsid w:val="00A6101B"/>
    <w:rsid w:val="00A63123"/>
    <w:rsid w:val="00A635C0"/>
    <w:rsid w:val="00A648E4"/>
    <w:rsid w:val="00A723CC"/>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0B90"/>
    <w:rsid w:val="00AD1A32"/>
    <w:rsid w:val="00AD1CB3"/>
    <w:rsid w:val="00AD7B71"/>
    <w:rsid w:val="00AE29FB"/>
    <w:rsid w:val="00AE5DAC"/>
    <w:rsid w:val="00AE6DE8"/>
    <w:rsid w:val="00B06019"/>
    <w:rsid w:val="00B3284C"/>
    <w:rsid w:val="00B37E3B"/>
    <w:rsid w:val="00B4059D"/>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A6D99"/>
    <w:rsid w:val="00BB7005"/>
    <w:rsid w:val="00BC2AE6"/>
    <w:rsid w:val="00BC564F"/>
    <w:rsid w:val="00BD285F"/>
    <w:rsid w:val="00BE371B"/>
    <w:rsid w:val="00BE4740"/>
    <w:rsid w:val="00BF340F"/>
    <w:rsid w:val="00BF3503"/>
    <w:rsid w:val="00BF54E0"/>
    <w:rsid w:val="00C01E1A"/>
    <w:rsid w:val="00C03396"/>
    <w:rsid w:val="00C03E04"/>
    <w:rsid w:val="00C053EF"/>
    <w:rsid w:val="00C06219"/>
    <w:rsid w:val="00C105A9"/>
    <w:rsid w:val="00C135F2"/>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BFF"/>
    <w:rsid w:val="00C64DBF"/>
    <w:rsid w:val="00C76888"/>
    <w:rsid w:val="00C81570"/>
    <w:rsid w:val="00C91598"/>
    <w:rsid w:val="00C9288D"/>
    <w:rsid w:val="00CA4FE4"/>
    <w:rsid w:val="00CA740A"/>
    <w:rsid w:val="00CB00C9"/>
    <w:rsid w:val="00CB14DD"/>
    <w:rsid w:val="00CB22EC"/>
    <w:rsid w:val="00CB62E7"/>
    <w:rsid w:val="00CC5F3A"/>
    <w:rsid w:val="00CD6B8A"/>
    <w:rsid w:val="00CE23DA"/>
    <w:rsid w:val="00CE3D5B"/>
    <w:rsid w:val="00CF0F79"/>
    <w:rsid w:val="00CF4E00"/>
    <w:rsid w:val="00D0257D"/>
    <w:rsid w:val="00D0506C"/>
    <w:rsid w:val="00D06692"/>
    <w:rsid w:val="00D0728E"/>
    <w:rsid w:val="00D1405D"/>
    <w:rsid w:val="00D2532B"/>
    <w:rsid w:val="00D25693"/>
    <w:rsid w:val="00D26D15"/>
    <w:rsid w:val="00D26DCF"/>
    <w:rsid w:val="00D326F9"/>
    <w:rsid w:val="00D329E4"/>
    <w:rsid w:val="00D431C2"/>
    <w:rsid w:val="00D434B0"/>
    <w:rsid w:val="00D45E88"/>
    <w:rsid w:val="00D546E0"/>
    <w:rsid w:val="00D54DA1"/>
    <w:rsid w:val="00D611EF"/>
    <w:rsid w:val="00D6244D"/>
    <w:rsid w:val="00D642FF"/>
    <w:rsid w:val="00D65FA1"/>
    <w:rsid w:val="00D67E5B"/>
    <w:rsid w:val="00D70078"/>
    <w:rsid w:val="00D71F67"/>
    <w:rsid w:val="00D84059"/>
    <w:rsid w:val="00D85A3A"/>
    <w:rsid w:val="00D85C84"/>
    <w:rsid w:val="00D951D1"/>
    <w:rsid w:val="00DA445F"/>
    <w:rsid w:val="00DA6C5C"/>
    <w:rsid w:val="00DB0685"/>
    <w:rsid w:val="00DB3BB0"/>
    <w:rsid w:val="00DC4C64"/>
    <w:rsid w:val="00DC59D7"/>
    <w:rsid w:val="00DC7F00"/>
    <w:rsid w:val="00DD2592"/>
    <w:rsid w:val="00DD4B3B"/>
    <w:rsid w:val="00DE24F3"/>
    <w:rsid w:val="00DE3DC8"/>
    <w:rsid w:val="00DE4D94"/>
    <w:rsid w:val="00DE79CE"/>
    <w:rsid w:val="00DF4E35"/>
    <w:rsid w:val="00E01E27"/>
    <w:rsid w:val="00E0224C"/>
    <w:rsid w:val="00E04D85"/>
    <w:rsid w:val="00E06ED1"/>
    <w:rsid w:val="00E07402"/>
    <w:rsid w:val="00E168DF"/>
    <w:rsid w:val="00E22DBA"/>
    <w:rsid w:val="00E2442F"/>
    <w:rsid w:val="00E326DF"/>
    <w:rsid w:val="00E3328B"/>
    <w:rsid w:val="00E35A2C"/>
    <w:rsid w:val="00E37C19"/>
    <w:rsid w:val="00E5118D"/>
    <w:rsid w:val="00E516CF"/>
    <w:rsid w:val="00E54A96"/>
    <w:rsid w:val="00E658A8"/>
    <w:rsid w:val="00E74FA7"/>
    <w:rsid w:val="00E84254"/>
    <w:rsid w:val="00E842BD"/>
    <w:rsid w:val="00E84F79"/>
    <w:rsid w:val="00E94DBE"/>
    <w:rsid w:val="00E9761F"/>
    <w:rsid w:val="00EB1DEC"/>
    <w:rsid w:val="00EB3465"/>
    <w:rsid w:val="00EB40E3"/>
    <w:rsid w:val="00EB6EDA"/>
    <w:rsid w:val="00EC0A97"/>
    <w:rsid w:val="00EC36AD"/>
    <w:rsid w:val="00ED2264"/>
    <w:rsid w:val="00ED7383"/>
    <w:rsid w:val="00EE1876"/>
    <w:rsid w:val="00EE6757"/>
    <w:rsid w:val="00EE79FE"/>
    <w:rsid w:val="00EF05FF"/>
    <w:rsid w:val="00EF64A5"/>
    <w:rsid w:val="00F111F9"/>
    <w:rsid w:val="00F1220E"/>
    <w:rsid w:val="00F26A73"/>
    <w:rsid w:val="00F33AAA"/>
    <w:rsid w:val="00F4057B"/>
    <w:rsid w:val="00F464CD"/>
    <w:rsid w:val="00F52A83"/>
    <w:rsid w:val="00F545F3"/>
    <w:rsid w:val="00F557F6"/>
    <w:rsid w:val="00F635DD"/>
    <w:rsid w:val="00F66DC5"/>
    <w:rsid w:val="00F735AD"/>
    <w:rsid w:val="00F75516"/>
    <w:rsid w:val="00F76545"/>
    <w:rsid w:val="00F86E28"/>
    <w:rsid w:val="00FA76EA"/>
    <w:rsid w:val="00FB5CF1"/>
    <w:rsid w:val="00FB7C8C"/>
    <w:rsid w:val="00FC25CF"/>
    <w:rsid w:val="00FC5CD6"/>
    <w:rsid w:val="00FD0B67"/>
    <w:rsid w:val="00FD3D8F"/>
    <w:rsid w:val="00FD4671"/>
    <w:rsid w:val="00FD4D9A"/>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oawc xmlns="785685f2-c2e1-4352-89aa-3faca8eaba52" xsi:nil="true"/>
    <sipv xmlns="785685f2-c2e1-4352-89aa-3faca8eaba52" xsi:nil="true"/>
    <_x0074_mv6 xmlns="785685f2-c2e1-4352-89aa-3faca8eaba52">
      <UserInfo>
        <DisplayName/>
        <AccountId xsi:nil="true"/>
        <AccountType/>
      </UserInfo>
    </_x0074_mv6>
    <b26d xmlns="785685f2-c2e1-4352-89aa-3faca8eaba52" xsi:nil="true"/>
    <DateCCOReviewed xmlns="785685f2-c2e1-4352-89aa-3faca8eaba52" xsi:nil="true"/>
    <CCOReviewr xmlns="785685f2-c2e1-4352-89aa-3faca8eaba52" xsi:nil="true"/>
  </documentManagement>
</p:properties>
</file>

<file path=customXml/itemProps1.xml><?xml version="1.0" encoding="utf-8"?>
<ds:datastoreItem xmlns:ds="http://schemas.openxmlformats.org/officeDocument/2006/customXml" ds:itemID="{0BB5AFCC-6185-4E04-B297-0E6BBC8F7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25C0A0-569E-4233-BDD3-3520E817F7CC}">
  <ds:schemaRefs>
    <ds:schemaRef ds:uri="http://schemas.microsoft.com/sharepoint/v3/contenttype/forms"/>
  </ds:schemaRefs>
</ds:datastoreItem>
</file>

<file path=customXml/itemProps3.xml><?xml version="1.0" encoding="utf-8"?>
<ds:datastoreItem xmlns:ds="http://schemas.openxmlformats.org/officeDocument/2006/customXml" ds:itemID="{4FCDC66A-D928-49CE-96E0-47EAF7E0BD81}">
  <ds:schemaRefs>
    <ds:schemaRef ds:uri="http://schemas.openxmlformats.org/officeDocument/2006/bibliography"/>
  </ds:schemaRefs>
</ds:datastoreItem>
</file>

<file path=customXml/itemProps4.xml><?xml version="1.0" encoding="utf-8"?>
<ds:datastoreItem xmlns:ds="http://schemas.openxmlformats.org/officeDocument/2006/customXml" ds:itemID="{D77B5CDD-0D65-4BD7-A34B-96FECCD481E3}">
  <ds:schemaRefs>
    <ds:schemaRef ds:uri="http://schemas.microsoft.com/office/2006/documentManagement/types"/>
    <ds:schemaRef ds:uri="http://purl.org/dc/terms/"/>
    <ds:schemaRef ds:uri="http://purl.org/dc/dcmitype/"/>
    <ds:schemaRef ds:uri="http://www.w3.org/XML/1998/namespac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5067c814-4b34-462c-a21d-c185ff6548d2"/>
    <ds:schemaRef ds:uri="785685f2-c2e1-4352-89aa-3faca8eaba52"/>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2947</Words>
  <Characters>16799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Alexis</cp:lastModifiedBy>
  <cp:revision>12</cp:revision>
  <cp:lastPrinted>2019-03-29T13:47:00Z</cp:lastPrinted>
  <dcterms:created xsi:type="dcterms:W3CDTF">2020-03-05T19:38:00Z</dcterms:created>
  <dcterms:modified xsi:type="dcterms:W3CDTF">2021-03-24T23:14:00Z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